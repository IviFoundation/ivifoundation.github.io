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colors3.xml" ContentType="application/vnd.openxmlformats-officedocument.drawingml.diagramColors+xml"/>
  <Override PartName="/word/diagrams/drawing8.xml" ContentType="application/vnd.ms-office.drawingml.diagramDrawing+xml"/>
  <Default Extension="wmf" ContentType="image/x-wmf"/>
  <Override PartName="/word/diagrams/colors1.xml" ContentType="application/vnd.openxmlformats-officedocument.drawingml.diagramColors+xml"/>
  <Override PartName="/word/diagrams/drawing6.xml" ContentType="application/vnd.ms-office.drawingml.diagramDrawin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diagrams/layout7.xml" ContentType="application/vnd.openxmlformats-officedocument.drawingml.diagramLayout+xml"/>
  <Override PartName="/word/diagrams/layout8.xml" ContentType="application/vnd.openxmlformats-officedocument.drawingml.diagramLayout+xml"/>
  <Override PartName="/word/footer2.xml" ContentType="application/vnd.openxmlformats-officedocument.wordprocessingml.footer+xml"/>
  <Override PartName="/docProps/custom.xml" ContentType="application/vnd.openxmlformats-officedocument.custom-properties+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docProps/core.xml" ContentType="application/vnd.openxmlformats-package.core-properties+xml"/>
  <Default Extension="bin" ContentType="application/vnd.openxmlformats-officedocument.oleObject"/>
  <Override PartName="/word/diagrams/quickStyle1.xml" ContentType="application/vnd.openxmlformats-officedocument.drawingml.diagramStyle+xml"/>
  <Override PartName="/word/diagrams/data4.xml" ContentType="application/vnd.openxmlformats-officedocument.drawingml.diagramData+xml"/>
  <Override PartName="/word/diagrams/colors4.xml" ContentType="application/vnd.openxmlformats-officedocument.drawingml.diagramColors+xml"/>
  <Override PartName="/word/diagrams/data2.xml" ContentType="application/vnd.openxmlformats-officedocument.drawingml.diagramData+xml"/>
  <Override PartName="/word/diagrams/colors2.xml" ContentType="application/vnd.openxmlformats-officedocument.drawingml.diagramColors+xml"/>
  <Override PartName="/word/diagrams/drawing7.xml" ContentType="application/vnd.ms-office.drawingml.diagramDrawing+xml"/>
  <Default Extension="emf" ContentType="image/x-emf"/>
  <Override PartName="/word/diagrams/drawing5.xml" ContentType="application/vnd.ms-office.drawingml.diagramDrawing+xml"/>
  <Default Extension="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80" w:type="dxa"/>
        <w:tblLayout w:type="fixed"/>
        <w:tblCellMar>
          <w:left w:w="80" w:type="dxa"/>
          <w:right w:w="80" w:type="dxa"/>
        </w:tblCellMar>
        <w:tblLook w:val="0000"/>
      </w:tblPr>
      <w:tblGrid>
        <w:gridCol w:w="9540"/>
      </w:tblGrid>
      <w:tr w:rsidR="00C50A00" w:rsidRPr="00F15922">
        <w:trPr>
          <w:cantSplit/>
        </w:trPr>
        <w:tc>
          <w:tcPr>
            <w:tcW w:w="9540" w:type="dxa"/>
          </w:tcPr>
          <w:p w:rsidR="008F7A43" w:rsidRDefault="00C50A00">
            <w:pPr>
              <w:pStyle w:val="TPTitle"/>
              <w:jc w:val="right"/>
            </w:pPr>
            <w:r w:rsidRPr="00F15922">
              <w:object w:dxaOrig="8117" w:dyaOrig="25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85pt;height:129.75pt" o:ole="" fillcolor="window">
                  <v:imagedata r:id="rId8" o:title=""/>
                </v:shape>
                <o:OLEObject Type="Embed" ProgID="Word.Picture.8" ShapeID="_x0000_i1025" DrawAspect="Content" ObjectID="_1372597396" r:id="rId9"/>
              </w:object>
            </w:r>
          </w:p>
          <w:p w:rsidR="00C50A00" w:rsidRPr="00F15922" w:rsidRDefault="00C50A00">
            <w:pPr>
              <w:pStyle w:val="TPTitle"/>
            </w:pPr>
            <w:r w:rsidRPr="00F15922">
              <w:t>IVI</w:t>
            </w:r>
            <w:r w:rsidRPr="00F15922">
              <w:noBreakHyphen/>
            </w:r>
            <w:r w:rsidR="00373C10" w:rsidRPr="00F15922">
              <w:t>3.17</w:t>
            </w:r>
            <w:r w:rsidRPr="00F15922">
              <w:t xml:space="preserve">: </w:t>
            </w:r>
            <w:r w:rsidR="007143F8" w:rsidRPr="00F15922">
              <w:t>Installation Requirements</w:t>
            </w:r>
            <w:r w:rsidRPr="00F15922">
              <w:t xml:space="preserve"> Specification</w:t>
            </w:r>
          </w:p>
          <w:p w:rsidR="00C50A00" w:rsidRPr="00F15922" w:rsidRDefault="00916368">
            <w:pPr>
              <w:pStyle w:val="TPCopyright"/>
              <w:spacing w:before="3600"/>
            </w:pPr>
            <w:r>
              <w:t xml:space="preserve">June </w:t>
            </w:r>
            <w:r w:rsidR="006876EC">
              <w:t>30</w:t>
            </w:r>
            <w:r w:rsidR="00CC2F9E">
              <w:t>, 2011</w:t>
            </w:r>
            <w:r w:rsidR="00492DDA" w:rsidRPr="00F15922">
              <w:t xml:space="preserve"> </w:t>
            </w:r>
            <w:r w:rsidR="00C50A00" w:rsidRPr="00F15922">
              <w:t>Edition</w:t>
            </w:r>
            <w:r w:rsidR="00C50A00" w:rsidRPr="00F15922">
              <w:br/>
              <w:t xml:space="preserve">Revision </w:t>
            </w:r>
            <w:r w:rsidR="0091195E">
              <w:t>2</w:t>
            </w:r>
            <w:r w:rsidR="00A006B4" w:rsidRPr="00F15922">
              <w:t>.0</w:t>
            </w:r>
          </w:p>
          <w:p w:rsidR="00C50A00" w:rsidRPr="00F15922" w:rsidRDefault="00C50A00">
            <w:pPr>
              <w:pStyle w:val="TPCopyright"/>
              <w:spacing w:before="2800"/>
              <w:rPr>
                <w:b/>
                <w:sz w:val="44"/>
              </w:rPr>
            </w:pPr>
          </w:p>
          <w:p w:rsidR="00C50A00" w:rsidRPr="00F15922" w:rsidRDefault="00C50A00">
            <w:pPr>
              <w:pStyle w:val="TPCopyright"/>
              <w:spacing w:before="2800"/>
            </w:pPr>
          </w:p>
          <w:p w:rsidR="00C50A00" w:rsidRPr="00F15922" w:rsidRDefault="00C50A00">
            <w:pPr>
              <w:rPr>
                <w:rFonts w:ascii="Times" w:hAnsi="Times"/>
              </w:rPr>
            </w:pPr>
          </w:p>
        </w:tc>
      </w:tr>
    </w:tbl>
    <w:p w:rsidR="00C50A00" w:rsidRPr="00F15922" w:rsidRDefault="00C50A00">
      <w:pPr>
        <w:pStyle w:val="WarrTitle"/>
        <w:widowControl w:val="0"/>
        <w:outlineLvl w:val="0"/>
        <w:rPr>
          <w:rFonts w:ascii="C Helvetica Condensed" w:hAnsi="C Helvetica Condensed"/>
        </w:rPr>
      </w:pPr>
      <w:bookmarkStart w:id="0" w:name="_Toc530746284"/>
      <w:bookmarkStart w:id="1" w:name="_Toc156647472"/>
      <w:bookmarkStart w:id="2" w:name="_Toc225140648"/>
      <w:bookmarkStart w:id="3" w:name="_Toc298847953"/>
      <w:r w:rsidRPr="00F15922">
        <w:lastRenderedPageBreak/>
        <w:t>Important Information</w:t>
      </w:r>
      <w:bookmarkEnd w:id="0"/>
      <w:bookmarkEnd w:id="1"/>
      <w:bookmarkEnd w:id="2"/>
      <w:bookmarkEnd w:id="3"/>
    </w:p>
    <w:p w:rsidR="005A1C66" w:rsidRPr="00F15922" w:rsidRDefault="005A1C66" w:rsidP="00C31498">
      <w:pPr>
        <w:pStyle w:val="Body1"/>
      </w:pPr>
      <w:r w:rsidRPr="00F15922">
        <w:t>IVI-3.1</w:t>
      </w:r>
      <w:r w:rsidR="00C03570" w:rsidRPr="00F15922">
        <w:t>7</w:t>
      </w:r>
      <w:r w:rsidRPr="00F15922">
        <w:t xml:space="preserve">: </w:t>
      </w:r>
      <w:r w:rsidR="00236AD9" w:rsidRPr="00F15922">
        <w:t>Installation Requirements</w:t>
      </w:r>
      <w:r w:rsidRPr="00F15922">
        <w:t xml:space="preserve"> Specification is authored by the IVI Foundation member companies. For a vendor membership roster list, please visit the IVI Foundation web site at </w:t>
      </w:r>
      <w:r w:rsidRPr="00F15922">
        <w:rPr>
          <w:rStyle w:val="monospace"/>
        </w:rPr>
        <w:t>www.ivifoundation.org</w:t>
      </w:r>
      <w:r w:rsidRPr="00F15922">
        <w:t>.</w:t>
      </w:r>
    </w:p>
    <w:p w:rsidR="00C50A00" w:rsidRPr="00F15922" w:rsidRDefault="005A1C66">
      <w:pPr>
        <w:pStyle w:val="Body"/>
      </w:pPr>
      <w:r w:rsidRPr="00F15922">
        <w:t xml:space="preserve">The IVI Foundation wants to receive your comments on this specification. You can contact the Foundation through the web site at </w:t>
      </w:r>
      <w:r w:rsidRPr="00F15922">
        <w:rPr>
          <w:rStyle w:val="monospace"/>
        </w:rPr>
        <w:t>www.ivifoundation.org</w:t>
      </w:r>
      <w:r w:rsidRPr="00F15922">
        <w:t>.</w:t>
      </w:r>
    </w:p>
    <w:p w:rsidR="00C50A00" w:rsidRPr="00F15922" w:rsidRDefault="00C50A00">
      <w:pPr>
        <w:pStyle w:val="WarrHd"/>
        <w:outlineLvl w:val="0"/>
      </w:pPr>
      <w:bookmarkStart w:id="4" w:name="_Toc530746285"/>
      <w:bookmarkStart w:id="5" w:name="_Toc156647473"/>
      <w:bookmarkStart w:id="6" w:name="_Toc225140649"/>
      <w:bookmarkStart w:id="7" w:name="_Toc298847954"/>
      <w:r w:rsidRPr="00F15922">
        <w:t>Warranty</w:t>
      </w:r>
      <w:bookmarkEnd w:id="4"/>
      <w:bookmarkEnd w:id="5"/>
      <w:bookmarkEnd w:id="6"/>
      <w:bookmarkEnd w:id="7"/>
    </w:p>
    <w:p w:rsidR="00C50A00" w:rsidRPr="00F15922" w:rsidRDefault="00C50A00" w:rsidP="00C31498">
      <w:pPr>
        <w:pStyle w:val="Body1"/>
      </w:pPr>
      <w:r w:rsidRPr="00F15922">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rsidR="00C50A00" w:rsidRPr="00F15922" w:rsidRDefault="00C50A00">
      <w:pPr>
        <w:pStyle w:val="WarrHd"/>
        <w:outlineLvl w:val="0"/>
        <w:rPr>
          <w:rFonts w:ascii="C Helvetica Condensed" w:hAnsi="C Helvetica Condensed"/>
        </w:rPr>
      </w:pPr>
      <w:bookmarkStart w:id="8" w:name="_Toc530746286"/>
      <w:bookmarkStart w:id="9" w:name="_Toc156647474"/>
      <w:bookmarkStart w:id="10" w:name="_Toc225140650"/>
      <w:bookmarkStart w:id="11" w:name="_Toc298847955"/>
      <w:r w:rsidRPr="00F15922">
        <w:t>Trademarks</w:t>
      </w:r>
      <w:bookmarkEnd w:id="8"/>
      <w:bookmarkEnd w:id="9"/>
      <w:bookmarkEnd w:id="10"/>
      <w:bookmarkEnd w:id="11"/>
    </w:p>
    <w:p w:rsidR="00C50A00" w:rsidRPr="00F15922" w:rsidRDefault="00C50A00">
      <w:pPr>
        <w:pStyle w:val="Body"/>
      </w:pPr>
      <w:r w:rsidRPr="00F15922">
        <w:t>Product and company names listed are trademarks or trade names of their respective companies.</w:t>
      </w:r>
    </w:p>
    <w:p w:rsidR="00C50A00" w:rsidRPr="00F15922" w:rsidRDefault="00C50A00">
      <w:pPr>
        <w:pStyle w:val="Body"/>
      </w:pPr>
      <w:r w:rsidRPr="00F15922">
        <w:t>No investigation has been made of common</w:t>
      </w:r>
      <w:r w:rsidRPr="00F15922">
        <w:noBreakHyphen/>
        <w:t>law trademark rights in any work.</w:t>
      </w:r>
    </w:p>
    <w:tbl>
      <w:tblPr>
        <w:tblW w:w="0" w:type="auto"/>
        <w:tblInd w:w="108" w:type="dxa"/>
        <w:tblLayout w:type="fixed"/>
        <w:tblLook w:val="0000"/>
      </w:tblPr>
      <w:tblGrid>
        <w:gridCol w:w="6781"/>
        <w:gridCol w:w="2759"/>
      </w:tblGrid>
      <w:tr w:rsidR="00C50A00" w:rsidRPr="00F15922">
        <w:tc>
          <w:tcPr>
            <w:tcW w:w="6781" w:type="dxa"/>
            <w:tcBorders>
              <w:bottom w:val="single" w:sz="6" w:space="0" w:color="auto"/>
            </w:tcBorders>
          </w:tcPr>
          <w:p w:rsidR="00C50A00" w:rsidRPr="00F15922" w:rsidRDefault="00C50A00">
            <w:pPr>
              <w:pStyle w:val="ChapterTitle"/>
            </w:pPr>
            <w:r w:rsidRPr="00F15922">
              <w:lastRenderedPageBreak/>
              <w:br/>
            </w:r>
            <w:r w:rsidRPr="00F15922">
              <w:br/>
            </w:r>
          </w:p>
        </w:tc>
        <w:tc>
          <w:tcPr>
            <w:tcW w:w="2759" w:type="dxa"/>
            <w:tcBorders>
              <w:bottom w:val="single" w:sz="6" w:space="0" w:color="auto"/>
            </w:tcBorders>
          </w:tcPr>
          <w:p w:rsidR="00C50A00" w:rsidRPr="00F15922" w:rsidRDefault="00AB61C2">
            <w:pPr>
              <w:tabs>
                <w:tab w:val="right" w:pos="9360"/>
              </w:tabs>
              <w:spacing w:after="120"/>
              <w:jc w:val="right"/>
            </w:pPr>
            <w:r>
              <w:rPr>
                <w:noProof/>
              </w:rPr>
              <w:drawing>
                <wp:inline distT="0" distB="0" distL="0" distR="0">
                  <wp:extent cx="1485900" cy="12858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485900" cy="1285875"/>
                          </a:xfrm>
                          <a:prstGeom prst="rect">
                            <a:avLst/>
                          </a:prstGeom>
                          <a:noFill/>
                          <a:ln w="9525">
                            <a:noFill/>
                            <a:miter lim="800000"/>
                            <a:headEnd/>
                            <a:tailEnd/>
                          </a:ln>
                        </pic:spPr>
                      </pic:pic>
                    </a:graphicData>
                  </a:graphic>
                </wp:inline>
              </w:drawing>
            </w:r>
          </w:p>
        </w:tc>
      </w:tr>
    </w:tbl>
    <w:p w:rsidR="002F3C4C" w:rsidRDefault="00800309">
      <w:pPr>
        <w:pStyle w:val="TOC1"/>
        <w:rPr>
          <w:rFonts w:asciiTheme="minorHAnsi" w:eastAsiaTheme="minorEastAsia" w:hAnsiTheme="minorHAnsi" w:cstheme="minorBidi"/>
          <w:b w:val="0"/>
          <w:sz w:val="22"/>
          <w:szCs w:val="22"/>
        </w:rPr>
      </w:pPr>
      <w:r w:rsidRPr="00F15922">
        <w:fldChar w:fldCharType="begin"/>
      </w:r>
      <w:r w:rsidR="0059270F" w:rsidRPr="00F15922">
        <w:instrText xml:space="preserve"> TOC \o "1-5" \h \z \u </w:instrText>
      </w:r>
      <w:r w:rsidRPr="00F15922">
        <w:fldChar w:fldCharType="separate"/>
      </w:r>
      <w:hyperlink w:anchor="_Toc298847953" w:history="1">
        <w:r w:rsidR="002F3C4C" w:rsidRPr="00F877C5">
          <w:rPr>
            <w:rStyle w:val="Hyperlink"/>
          </w:rPr>
          <w:t>Important Information</w:t>
        </w:r>
        <w:r w:rsidR="002F3C4C">
          <w:rPr>
            <w:webHidden/>
          </w:rPr>
          <w:tab/>
        </w:r>
        <w:r>
          <w:rPr>
            <w:webHidden/>
          </w:rPr>
          <w:fldChar w:fldCharType="begin"/>
        </w:r>
        <w:r w:rsidR="002F3C4C">
          <w:rPr>
            <w:webHidden/>
          </w:rPr>
          <w:instrText xml:space="preserve"> PAGEREF _Toc298847953 \h </w:instrText>
        </w:r>
        <w:r>
          <w:rPr>
            <w:webHidden/>
          </w:rPr>
        </w:r>
        <w:r>
          <w:rPr>
            <w:webHidden/>
          </w:rPr>
          <w:fldChar w:fldCharType="separate"/>
        </w:r>
        <w:r w:rsidR="00DE68DB">
          <w:rPr>
            <w:webHidden/>
          </w:rPr>
          <w:t>2</w:t>
        </w:r>
        <w:r>
          <w:rPr>
            <w:webHidden/>
          </w:rPr>
          <w:fldChar w:fldCharType="end"/>
        </w:r>
      </w:hyperlink>
    </w:p>
    <w:p w:rsidR="002F3C4C" w:rsidRDefault="00800309">
      <w:pPr>
        <w:pStyle w:val="TOC1"/>
        <w:rPr>
          <w:rFonts w:asciiTheme="minorHAnsi" w:eastAsiaTheme="minorEastAsia" w:hAnsiTheme="minorHAnsi" w:cstheme="minorBidi"/>
          <w:b w:val="0"/>
          <w:sz w:val="22"/>
          <w:szCs w:val="22"/>
        </w:rPr>
      </w:pPr>
      <w:hyperlink w:anchor="_Toc298847954" w:history="1">
        <w:r w:rsidR="002F3C4C" w:rsidRPr="00F877C5">
          <w:rPr>
            <w:rStyle w:val="Hyperlink"/>
          </w:rPr>
          <w:t>Warranty</w:t>
        </w:r>
        <w:r w:rsidR="002F3C4C">
          <w:rPr>
            <w:webHidden/>
          </w:rPr>
          <w:tab/>
        </w:r>
        <w:r>
          <w:rPr>
            <w:webHidden/>
          </w:rPr>
          <w:fldChar w:fldCharType="begin"/>
        </w:r>
        <w:r w:rsidR="002F3C4C">
          <w:rPr>
            <w:webHidden/>
          </w:rPr>
          <w:instrText xml:space="preserve"> PAGEREF _Toc298847954 \h </w:instrText>
        </w:r>
        <w:r>
          <w:rPr>
            <w:webHidden/>
          </w:rPr>
        </w:r>
        <w:r>
          <w:rPr>
            <w:webHidden/>
          </w:rPr>
          <w:fldChar w:fldCharType="separate"/>
        </w:r>
        <w:r w:rsidR="00DE68DB">
          <w:rPr>
            <w:webHidden/>
          </w:rPr>
          <w:t>2</w:t>
        </w:r>
        <w:r>
          <w:rPr>
            <w:webHidden/>
          </w:rPr>
          <w:fldChar w:fldCharType="end"/>
        </w:r>
      </w:hyperlink>
    </w:p>
    <w:p w:rsidR="002F3C4C" w:rsidRDefault="00800309">
      <w:pPr>
        <w:pStyle w:val="TOC1"/>
        <w:rPr>
          <w:rFonts w:asciiTheme="minorHAnsi" w:eastAsiaTheme="minorEastAsia" w:hAnsiTheme="minorHAnsi" w:cstheme="minorBidi"/>
          <w:b w:val="0"/>
          <w:sz w:val="22"/>
          <w:szCs w:val="22"/>
        </w:rPr>
      </w:pPr>
      <w:hyperlink w:anchor="_Toc298847955" w:history="1">
        <w:r w:rsidR="002F3C4C" w:rsidRPr="00F877C5">
          <w:rPr>
            <w:rStyle w:val="Hyperlink"/>
          </w:rPr>
          <w:t>Trademarks</w:t>
        </w:r>
        <w:r w:rsidR="002F3C4C">
          <w:rPr>
            <w:webHidden/>
          </w:rPr>
          <w:tab/>
        </w:r>
        <w:r>
          <w:rPr>
            <w:webHidden/>
          </w:rPr>
          <w:fldChar w:fldCharType="begin"/>
        </w:r>
        <w:r w:rsidR="002F3C4C">
          <w:rPr>
            <w:webHidden/>
          </w:rPr>
          <w:instrText xml:space="preserve"> PAGEREF _Toc298847955 \h </w:instrText>
        </w:r>
        <w:r>
          <w:rPr>
            <w:webHidden/>
          </w:rPr>
        </w:r>
        <w:r>
          <w:rPr>
            <w:webHidden/>
          </w:rPr>
          <w:fldChar w:fldCharType="separate"/>
        </w:r>
        <w:r w:rsidR="00DE68DB">
          <w:rPr>
            <w:webHidden/>
          </w:rPr>
          <w:t>2</w:t>
        </w:r>
        <w:r>
          <w:rPr>
            <w:webHidden/>
          </w:rPr>
          <w:fldChar w:fldCharType="end"/>
        </w:r>
      </w:hyperlink>
    </w:p>
    <w:p w:rsidR="002F3C4C" w:rsidRDefault="00800309">
      <w:pPr>
        <w:pStyle w:val="TOC1"/>
        <w:rPr>
          <w:rFonts w:asciiTheme="minorHAnsi" w:eastAsiaTheme="minorEastAsia" w:hAnsiTheme="minorHAnsi" w:cstheme="minorBidi"/>
          <w:b w:val="0"/>
          <w:sz w:val="22"/>
          <w:szCs w:val="22"/>
        </w:rPr>
      </w:pPr>
      <w:hyperlink w:anchor="_Toc298847956" w:history="1">
        <w:r w:rsidR="002F3C4C" w:rsidRPr="00F877C5">
          <w:rPr>
            <w:rStyle w:val="Hyperlink"/>
          </w:rPr>
          <w:t>IVI</w:t>
        </w:r>
        <w:r w:rsidR="002F3C4C" w:rsidRPr="00F877C5">
          <w:rPr>
            <w:rStyle w:val="Hyperlink"/>
          </w:rPr>
          <w:noBreakHyphen/>
          <w:t>3.17: Installation Requirements Specification</w:t>
        </w:r>
        <w:r w:rsidR="002F3C4C">
          <w:rPr>
            <w:webHidden/>
          </w:rPr>
          <w:tab/>
        </w:r>
        <w:r>
          <w:rPr>
            <w:webHidden/>
          </w:rPr>
          <w:fldChar w:fldCharType="begin"/>
        </w:r>
        <w:r w:rsidR="002F3C4C">
          <w:rPr>
            <w:webHidden/>
          </w:rPr>
          <w:instrText xml:space="preserve"> PAGEREF _Toc298847956 \h </w:instrText>
        </w:r>
        <w:r>
          <w:rPr>
            <w:webHidden/>
          </w:rPr>
        </w:r>
        <w:r>
          <w:rPr>
            <w:webHidden/>
          </w:rPr>
          <w:fldChar w:fldCharType="separate"/>
        </w:r>
        <w:r w:rsidR="00DE68DB">
          <w:rPr>
            <w:webHidden/>
          </w:rPr>
          <w:t>7</w:t>
        </w:r>
        <w:r>
          <w:rPr>
            <w:webHidden/>
          </w:rPr>
          <w:fldChar w:fldCharType="end"/>
        </w:r>
      </w:hyperlink>
    </w:p>
    <w:p w:rsidR="002F3C4C" w:rsidRDefault="00800309">
      <w:pPr>
        <w:pStyle w:val="TOC1"/>
        <w:rPr>
          <w:rFonts w:asciiTheme="minorHAnsi" w:eastAsiaTheme="minorEastAsia" w:hAnsiTheme="minorHAnsi" w:cstheme="minorBidi"/>
          <w:b w:val="0"/>
          <w:sz w:val="22"/>
          <w:szCs w:val="22"/>
        </w:rPr>
      </w:pPr>
      <w:hyperlink w:anchor="_Toc298847957" w:history="1">
        <w:r w:rsidR="002F3C4C" w:rsidRPr="00F877C5">
          <w:rPr>
            <w:rStyle w:val="Hyperlink"/>
          </w:rPr>
          <w:t>1. Overview of the IVI Installation Requirements Specification</w:t>
        </w:r>
        <w:r w:rsidR="002F3C4C">
          <w:rPr>
            <w:webHidden/>
          </w:rPr>
          <w:tab/>
        </w:r>
        <w:r>
          <w:rPr>
            <w:webHidden/>
          </w:rPr>
          <w:fldChar w:fldCharType="begin"/>
        </w:r>
        <w:r w:rsidR="002F3C4C">
          <w:rPr>
            <w:webHidden/>
          </w:rPr>
          <w:instrText xml:space="preserve"> PAGEREF _Toc298847957 \h </w:instrText>
        </w:r>
        <w:r>
          <w:rPr>
            <w:webHidden/>
          </w:rPr>
        </w:r>
        <w:r>
          <w:rPr>
            <w:webHidden/>
          </w:rPr>
          <w:fldChar w:fldCharType="separate"/>
        </w:r>
        <w:r w:rsidR="00DE68DB">
          <w:rPr>
            <w:webHidden/>
          </w:rPr>
          <w:t>8</w:t>
        </w:r>
        <w:r>
          <w:rPr>
            <w:webHidden/>
          </w:rPr>
          <w:fldChar w:fldCharType="end"/>
        </w:r>
      </w:hyperlink>
    </w:p>
    <w:p w:rsidR="002F3C4C" w:rsidRDefault="00800309">
      <w:pPr>
        <w:pStyle w:val="TOC2"/>
        <w:rPr>
          <w:rFonts w:eastAsiaTheme="minorEastAsia"/>
        </w:rPr>
      </w:pPr>
      <w:hyperlink w:anchor="_Toc298847958" w:history="1">
        <w:r w:rsidR="002F3C4C" w:rsidRPr="00F877C5">
          <w:rPr>
            <w:rStyle w:val="Hyperlink"/>
          </w:rPr>
          <w:t>1.1 Introduction</w:t>
        </w:r>
        <w:r w:rsidR="002F3C4C">
          <w:rPr>
            <w:webHidden/>
          </w:rPr>
          <w:tab/>
        </w:r>
        <w:r>
          <w:rPr>
            <w:webHidden/>
          </w:rPr>
          <w:fldChar w:fldCharType="begin"/>
        </w:r>
        <w:r w:rsidR="002F3C4C">
          <w:rPr>
            <w:webHidden/>
          </w:rPr>
          <w:instrText xml:space="preserve"> PAGEREF _Toc298847958 \h </w:instrText>
        </w:r>
        <w:r>
          <w:rPr>
            <w:webHidden/>
          </w:rPr>
        </w:r>
        <w:r>
          <w:rPr>
            <w:webHidden/>
          </w:rPr>
          <w:fldChar w:fldCharType="separate"/>
        </w:r>
        <w:r w:rsidR="00DE68DB">
          <w:rPr>
            <w:webHidden/>
          </w:rPr>
          <w:t>8</w:t>
        </w:r>
        <w:r>
          <w:rPr>
            <w:webHidden/>
          </w:rPr>
          <w:fldChar w:fldCharType="end"/>
        </w:r>
      </w:hyperlink>
    </w:p>
    <w:p w:rsidR="002F3C4C" w:rsidRDefault="00800309">
      <w:pPr>
        <w:pStyle w:val="TOC2"/>
        <w:rPr>
          <w:rFonts w:eastAsiaTheme="minorEastAsia"/>
        </w:rPr>
      </w:pPr>
      <w:hyperlink w:anchor="_Toc298847959" w:history="1">
        <w:r w:rsidR="002F3C4C" w:rsidRPr="00F877C5">
          <w:rPr>
            <w:rStyle w:val="Hyperlink"/>
          </w:rPr>
          <w:t>1.2 Definition of Installation Terms</w:t>
        </w:r>
        <w:r w:rsidR="002F3C4C">
          <w:rPr>
            <w:webHidden/>
          </w:rPr>
          <w:tab/>
        </w:r>
        <w:r>
          <w:rPr>
            <w:webHidden/>
          </w:rPr>
          <w:fldChar w:fldCharType="begin"/>
        </w:r>
        <w:r w:rsidR="002F3C4C">
          <w:rPr>
            <w:webHidden/>
          </w:rPr>
          <w:instrText xml:space="preserve"> PAGEREF _Toc298847959 \h </w:instrText>
        </w:r>
        <w:r>
          <w:rPr>
            <w:webHidden/>
          </w:rPr>
        </w:r>
        <w:r>
          <w:rPr>
            <w:webHidden/>
          </w:rPr>
          <w:fldChar w:fldCharType="separate"/>
        </w:r>
        <w:r w:rsidR="00DE68DB">
          <w:rPr>
            <w:webHidden/>
          </w:rPr>
          <w:t>8</w:t>
        </w:r>
        <w:r>
          <w:rPr>
            <w:webHidden/>
          </w:rPr>
          <w:fldChar w:fldCharType="end"/>
        </w:r>
      </w:hyperlink>
    </w:p>
    <w:p w:rsidR="002F3C4C" w:rsidRDefault="00800309">
      <w:pPr>
        <w:pStyle w:val="TOC2"/>
        <w:rPr>
          <w:rFonts w:eastAsiaTheme="minorEastAsia"/>
        </w:rPr>
      </w:pPr>
      <w:hyperlink w:anchor="_Toc298847960" w:history="1">
        <w:r w:rsidR="002F3C4C" w:rsidRPr="00F877C5">
          <w:rPr>
            <w:rStyle w:val="Hyperlink"/>
          </w:rPr>
          <w:t>1.3 Definition of IVI Installation Terms</w:t>
        </w:r>
        <w:r w:rsidR="002F3C4C">
          <w:rPr>
            <w:webHidden/>
          </w:rPr>
          <w:tab/>
        </w:r>
        <w:r>
          <w:rPr>
            <w:webHidden/>
          </w:rPr>
          <w:fldChar w:fldCharType="begin"/>
        </w:r>
        <w:r w:rsidR="002F3C4C">
          <w:rPr>
            <w:webHidden/>
          </w:rPr>
          <w:instrText xml:space="preserve"> PAGEREF _Toc298847960 \h </w:instrText>
        </w:r>
        <w:r>
          <w:rPr>
            <w:webHidden/>
          </w:rPr>
        </w:r>
        <w:r>
          <w:rPr>
            <w:webHidden/>
          </w:rPr>
          <w:fldChar w:fldCharType="separate"/>
        </w:r>
        <w:r w:rsidR="00DE68DB">
          <w:rPr>
            <w:webHidden/>
          </w:rPr>
          <w:t>9</w:t>
        </w:r>
        <w:r>
          <w:rPr>
            <w:webHidden/>
          </w:rPr>
          <w:fldChar w:fldCharType="end"/>
        </w:r>
      </w:hyperlink>
    </w:p>
    <w:p w:rsidR="002F3C4C" w:rsidRDefault="00800309">
      <w:pPr>
        <w:pStyle w:val="TOC3"/>
        <w:rPr>
          <w:rFonts w:asciiTheme="minorHAnsi" w:eastAsiaTheme="minorEastAsia" w:hAnsiTheme="minorHAnsi" w:cstheme="minorBidi"/>
          <w:sz w:val="22"/>
          <w:szCs w:val="22"/>
        </w:rPr>
      </w:pPr>
      <w:hyperlink w:anchor="_Toc298847961" w:history="1">
        <w:r w:rsidR="002F3C4C" w:rsidRPr="00F877C5">
          <w:rPr>
            <w:rStyle w:val="Hyperlink"/>
          </w:rPr>
          <w:t>1.3.1 Definition of IVI-COM/IVI-C Installation terms</w:t>
        </w:r>
        <w:r w:rsidR="002F3C4C">
          <w:rPr>
            <w:webHidden/>
          </w:rPr>
          <w:tab/>
        </w:r>
        <w:r>
          <w:rPr>
            <w:webHidden/>
          </w:rPr>
          <w:fldChar w:fldCharType="begin"/>
        </w:r>
        <w:r w:rsidR="002F3C4C">
          <w:rPr>
            <w:webHidden/>
          </w:rPr>
          <w:instrText xml:space="preserve"> PAGEREF _Toc298847961 \h </w:instrText>
        </w:r>
        <w:r>
          <w:rPr>
            <w:webHidden/>
          </w:rPr>
        </w:r>
        <w:r>
          <w:rPr>
            <w:webHidden/>
          </w:rPr>
          <w:fldChar w:fldCharType="separate"/>
        </w:r>
        <w:r w:rsidR="00DE68DB">
          <w:rPr>
            <w:webHidden/>
          </w:rPr>
          <w:t>10</w:t>
        </w:r>
        <w:r>
          <w:rPr>
            <w:webHidden/>
          </w:rPr>
          <w:fldChar w:fldCharType="end"/>
        </w:r>
      </w:hyperlink>
    </w:p>
    <w:p w:rsidR="002F3C4C" w:rsidRDefault="00800309">
      <w:pPr>
        <w:pStyle w:val="TOC3"/>
        <w:rPr>
          <w:rFonts w:asciiTheme="minorHAnsi" w:eastAsiaTheme="minorEastAsia" w:hAnsiTheme="minorHAnsi" w:cstheme="minorBidi"/>
          <w:sz w:val="22"/>
          <w:szCs w:val="22"/>
        </w:rPr>
      </w:pPr>
      <w:hyperlink w:anchor="_Toc298847962" w:history="1">
        <w:r w:rsidR="002F3C4C" w:rsidRPr="00F877C5">
          <w:rPr>
            <w:rStyle w:val="Hyperlink"/>
          </w:rPr>
          <w:t>1.3.2 Definition of IVI.NET Installation Terms</w:t>
        </w:r>
        <w:r w:rsidR="002F3C4C">
          <w:rPr>
            <w:webHidden/>
          </w:rPr>
          <w:tab/>
        </w:r>
        <w:r>
          <w:rPr>
            <w:webHidden/>
          </w:rPr>
          <w:fldChar w:fldCharType="begin"/>
        </w:r>
        <w:r w:rsidR="002F3C4C">
          <w:rPr>
            <w:webHidden/>
          </w:rPr>
          <w:instrText xml:space="preserve"> PAGEREF _Toc298847962 \h </w:instrText>
        </w:r>
        <w:r>
          <w:rPr>
            <w:webHidden/>
          </w:rPr>
        </w:r>
        <w:r>
          <w:rPr>
            <w:webHidden/>
          </w:rPr>
          <w:fldChar w:fldCharType="separate"/>
        </w:r>
        <w:r w:rsidR="00DE68DB">
          <w:rPr>
            <w:webHidden/>
          </w:rPr>
          <w:t>11</w:t>
        </w:r>
        <w:r>
          <w:rPr>
            <w:webHidden/>
          </w:rPr>
          <w:fldChar w:fldCharType="end"/>
        </w:r>
      </w:hyperlink>
    </w:p>
    <w:p w:rsidR="002F3C4C" w:rsidRDefault="00800309">
      <w:pPr>
        <w:pStyle w:val="TOC3"/>
        <w:rPr>
          <w:rFonts w:asciiTheme="minorHAnsi" w:eastAsiaTheme="minorEastAsia" w:hAnsiTheme="minorHAnsi" w:cstheme="minorBidi"/>
          <w:sz w:val="22"/>
          <w:szCs w:val="22"/>
        </w:rPr>
      </w:pPr>
      <w:hyperlink w:anchor="_Toc298847963" w:history="1">
        <w:r w:rsidR="002F3C4C" w:rsidRPr="00F877C5">
          <w:rPr>
            <w:rStyle w:val="Hyperlink"/>
          </w:rPr>
          <w:t>1.3.3 Definition of IVI Driver Installer Bitness Types</w:t>
        </w:r>
        <w:r w:rsidR="002F3C4C">
          <w:rPr>
            <w:webHidden/>
          </w:rPr>
          <w:tab/>
        </w:r>
        <w:r>
          <w:rPr>
            <w:webHidden/>
          </w:rPr>
          <w:fldChar w:fldCharType="begin"/>
        </w:r>
        <w:r w:rsidR="002F3C4C">
          <w:rPr>
            <w:webHidden/>
          </w:rPr>
          <w:instrText xml:space="preserve"> PAGEREF _Toc298847963 \h </w:instrText>
        </w:r>
        <w:r>
          <w:rPr>
            <w:webHidden/>
          </w:rPr>
        </w:r>
        <w:r>
          <w:rPr>
            <w:webHidden/>
          </w:rPr>
          <w:fldChar w:fldCharType="separate"/>
        </w:r>
        <w:r w:rsidR="00DE68DB">
          <w:rPr>
            <w:webHidden/>
          </w:rPr>
          <w:t>14</w:t>
        </w:r>
        <w:r>
          <w:rPr>
            <w:webHidden/>
          </w:rPr>
          <w:fldChar w:fldCharType="end"/>
        </w:r>
      </w:hyperlink>
    </w:p>
    <w:p w:rsidR="002F3C4C" w:rsidRDefault="00800309">
      <w:pPr>
        <w:pStyle w:val="TOC1"/>
        <w:rPr>
          <w:rFonts w:asciiTheme="minorHAnsi" w:eastAsiaTheme="minorEastAsia" w:hAnsiTheme="minorHAnsi" w:cstheme="minorBidi"/>
          <w:b w:val="0"/>
          <w:sz w:val="22"/>
          <w:szCs w:val="22"/>
        </w:rPr>
      </w:pPr>
      <w:hyperlink w:anchor="_Toc298847964" w:history="1">
        <w:r w:rsidR="002F3C4C" w:rsidRPr="00F877C5">
          <w:rPr>
            <w:rStyle w:val="Hyperlink"/>
          </w:rPr>
          <w:t>2. Features and Intended Use of Installers</w:t>
        </w:r>
        <w:r w:rsidR="002F3C4C">
          <w:rPr>
            <w:webHidden/>
          </w:rPr>
          <w:tab/>
        </w:r>
        <w:r>
          <w:rPr>
            <w:webHidden/>
          </w:rPr>
          <w:fldChar w:fldCharType="begin"/>
        </w:r>
        <w:r w:rsidR="002F3C4C">
          <w:rPr>
            <w:webHidden/>
          </w:rPr>
          <w:instrText xml:space="preserve"> PAGEREF _Toc298847964 \h </w:instrText>
        </w:r>
        <w:r>
          <w:rPr>
            <w:webHidden/>
          </w:rPr>
        </w:r>
        <w:r>
          <w:rPr>
            <w:webHidden/>
          </w:rPr>
          <w:fldChar w:fldCharType="separate"/>
        </w:r>
        <w:r w:rsidR="00DE68DB">
          <w:rPr>
            <w:webHidden/>
          </w:rPr>
          <w:t>16</w:t>
        </w:r>
        <w:r>
          <w:rPr>
            <w:webHidden/>
          </w:rPr>
          <w:fldChar w:fldCharType="end"/>
        </w:r>
      </w:hyperlink>
    </w:p>
    <w:p w:rsidR="002F3C4C" w:rsidRDefault="00800309">
      <w:pPr>
        <w:pStyle w:val="TOC2"/>
        <w:rPr>
          <w:rFonts w:eastAsiaTheme="minorEastAsia"/>
        </w:rPr>
      </w:pPr>
      <w:hyperlink w:anchor="_Toc298847965" w:history="1">
        <w:r w:rsidR="002F3C4C" w:rsidRPr="00F877C5">
          <w:rPr>
            <w:rStyle w:val="Hyperlink"/>
          </w:rPr>
          <w:t>2.1 Introduction</w:t>
        </w:r>
        <w:r w:rsidR="002F3C4C">
          <w:rPr>
            <w:webHidden/>
          </w:rPr>
          <w:tab/>
        </w:r>
        <w:r>
          <w:rPr>
            <w:webHidden/>
          </w:rPr>
          <w:fldChar w:fldCharType="begin"/>
        </w:r>
        <w:r w:rsidR="002F3C4C">
          <w:rPr>
            <w:webHidden/>
          </w:rPr>
          <w:instrText xml:space="preserve"> PAGEREF _Toc298847965 \h </w:instrText>
        </w:r>
        <w:r>
          <w:rPr>
            <w:webHidden/>
          </w:rPr>
        </w:r>
        <w:r>
          <w:rPr>
            <w:webHidden/>
          </w:rPr>
          <w:fldChar w:fldCharType="separate"/>
        </w:r>
        <w:r w:rsidR="00DE68DB">
          <w:rPr>
            <w:webHidden/>
          </w:rPr>
          <w:t>16</w:t>
        </w:r>
        <w:r>
          <w:rPr>
            <w:webHidden/>
          </w:rPr>
          <w:fldChar w:fldCharType="end"/>
        </w:r>
      </w:hyperlink>
    </w:p>
    <w:p w:rsidR="002F3C4C" w:rsidRDefault="00800309">
      <w:pPr>
        <w:pStyle w:val="TOC2"/>
        <w:rPr>
          <w:rFonts w:eastAsiaTheme="minorEastAsia"/>
        </w:rPr>
      </w:pPr>
      <w:hyperlink w:anchor="_Toc298847966" w:history="1">
        <w:r w:rsidR="002F3C4C" w:rsidRPr="00F877C5">
          <w:rPr>
            <w:rStyle w:val="Hyperlink"/>
          </w:rPr>
          <w:t>2.2 Installers</w:t>
        </w:r>
        <w:r w:rsidR="002F3C4C">
          <w:rPr>
            <w:webHidden/>
          </w:rPr>
          <w:tab/>
        </w:r>
        <w:r>
          <w:rPr>
            <w:webHidden/>
          </w:rPr>
          <w:fldChar w:fldCharType="begin"/>
        </w:r>
        <w:r w:rsidR="002F3C4C">
          <w:rPr>
            <w:webHidden/>
          </w:rPr>
          <w:instrText xml:space="preserve"> PAGEREF _Toc298847966 \h </w:instrText>
        </w:r>
        <w:r>
          <w:rPr>
            <w:webHidden/>
          </w:rPr>
        </w:r>
        <w:r>
          <w:rPr>
            <w:webHidden/>
          </w:rPr>
          <w:fldChar w:fldCharType="separate"/>
        </w:r>
        <w:r w:rsidR="00DE68DB">
          <w:rPr>
            <w:webHidden/>
          </w:rPr>
          <w:t>16</w:t>
        </w:r>
        <w:r>
          <w:rPr>
            <w:webHidden/>
          </w:rPr>
          <w:fldChar w:fldCharType="end"/>
        </w:r>
      </w:hyperlink>
    </w:p>
    <w:p w:rsidR="002F3C4C" w:rsidRDefault="00800309">
      <w:pPr>
        <w:pStyle w:val="TOC2"/>
        <w:rPr>
          <w:rFonts w:eastAsiaTheme="minorEastAsia"/>
        </w:rPr>
      </w:pPr>
      <w:hyperlink w:anchor="_Toc298847967" w:history="1">
        <w:r w:rsidR="002F3C4C" w:rsidRPr="00F877C5">
          <w:rPr>
            <w:rStyle w:val="Hyperlink"/>
          </w:rPr>
          <w:t>2.3 IVI Driver Installation</w:t>
        </w:r>
        <w:r w:rsidR="002F3C4C">
          <w:rPr>
            <w:webHidden/>
          </w:rPr>
          <w:tab/>
        </w:r>
        <w:r>
          <w:rPr>
            <w:webHidden/>
          </w:rPr>
          <w:fldChar w:fldCharType="begin"/>
        </w:r>
        <w:r w:rsidR="002F3C4C">
          <w:rPr>
            <w:webHidden/>
          </w:rPr>
          <w:instrText xml:space="preserve"> PAGEREF _Toc298847967 \h </w:instrText>
        </w:r>
        <w:r>
          <w:rPr>
            <w:webHidden/>
          </w:rPr>
        </w:r>
        <w:r>
          <w:rPr>
            <w:webHidden/>
          </w:rPr>
          <w:fldChar w:fldCharType="separate"/>
        </w:r>
        <w:r w:rsidR="00DE68DB">
          <w:rPr>
            <w:webHidden/>
          </w:rPr>
          <w:t>16</w:t>
        </w:r>
        <w:r>
          <w:rPr>
            <w:webHidden/>
          </w:rPr>
          <w:fldChar w:fldCharType="end"/>
        </w:r>
      </w:hyperlink>
    </w:p>
    <w:p w:rsidR="002F3C4C" w:rsidRDefault="00800309">
      <w:pPr>
        <w:pStyle w:val="TOC3"/>
        <w:rPr>
          <w:rFonts w:asciiTheme="minorHAnsi" w:eastAsiaTheme="minorEastAsia" w:hAnsiTheme="minorHAnsi" w:cstheme="minorBidi"/>
          <w:sz w:val="22"/>
          <w:szCs w:val="22"/>
        </w:rPr>
      </w:pPr>
      <w:hyperlink w:anchor="_Toc298847968" w:history="1">
        <w:r w:rsidR="002F3C4C" w:rsidRPr="00F877C5">
          <w:rPr>
            <w:rStyle w:val="Hyperlink"/>
          </w:rPr>
          <w:t>2.3.1 IVI-COM/IVI-C Driver Installation</w:t>
        </w:r>
        <w:r w:rsidR="002F3C4C">
          <w:rPr>
            <w:webHidden/>
          </w:rPr>
          <w:tab/>
        </w:r>
        <w:r>
          <w:rPr>
            <w:webHidden/>
          </w:rPr>
          <w:fldChar w:fldCharType="begin"/>
        </w:r>
        <w:r w:rsidR="002F3C4C">
          <w:rPr>
            <w:webHidden/>
          </w:rPr>
          <w:instrText xml:space="preserve"> PAGEREF _Toc298847968 \h </w:instrText>
        </w:r>
        <w:r>
          <w:rPr>
            <w:webHidden/>
          </w:rPr>
        </w:r>
        <w:r>
          <w:rPr>
            <w:webHidden/>
          </w:rPr>
          <w:fldChar w:fldCharType="separate"/>
        </w:r>
        <w:r w:rsidR="00DE68DB">
          <w:rPr>
            <w:webHidden/>
          </w:rPr>
          <w:t>16</w:t>
        </w:r>
        <w:r>
          <w:rPr>
            <w:webHidden/>
          </w:rPr>
          <w:fldChar w:fldCharType="end"/>
        </w:r>
      </w:hyperlink>
    </w:p>
    <w:p w:rsidR="002F3C4C" w:rsidRDefault="00800309">
      <w:pPr>
        <w:pStyle w:val="TOC4"/>
        <w:rPr>
          <w:rFonts w:asciiTheme="minorHAnsi" w:eastAsiaTheme="minorEastAsia" w:hAnsiTheme="minorHAnsi" w:cstheme="minorBidi"/>
          <w:sz w:val="22"/>
          <w:szCs w:val="22"/>
        </w:rPr>
      </w:pPr>
      <w:hyperlink w:anchor="_Toc298847969" w:history="1">
        <w:r w:rsidR="002F3C4C" w:rsidRPr="00F877C5">
          <w:rPr>
            <w:rStyle w:val="Hyperlink"/>
          </w:rPr>
          <w:t>2.3.1.1 IVI-COM/IVI-C Driver Installers and Bitness</w:t>
        </w:r>
        <w:r w:rsidR="002F3C4C">
          <w:rPr>
            <w:webHidden/>
          </w:rPr>
          <w:tab/>
        </w:r>
        <w:r>
          <w:rPr>
            <w:webHidden/>
          </w:rPr>
          <w:fldChar w:fldCharType="begin"/>
        </w:r>
        <w:r w:rsidR="002F3C4C">
          <w:rPr>
            <w:webHidden/>
          </w:rPr>
          <w:instrText xml:space="preserve"> PAGEREF _Toc298847969 \h </w:instrText>
        </w:r>
        <w:r>
          <w:rPr>
            <w:webHidden/>
          </w:rPr>
        </w:r>
        <w:r>
          <w:rPr>
            <w:webHidden/>
          </w:rPr>
          <w:fldChar w:fldCharType="separate"/>
        </w:r>
        <w:r w:rsidR="00DE68DB">
          <w:rPr>
            <w:webHidden/>
          </w:rPr>
          <w:t>16</w:t>
        </w:r>
        <w:r>
          <w:rPr>
            <w:webHidden/>
          </w:rPr>
          <w:fldChar w:fldCharType="end"/>
        </w:r>
      </w:hyperlink>
    </w:p>
    <w:p w:rsidR="002F3C4C" w:rsidRDefault="00800309">
      <w:pPr>
        <w:pStyle w:val="TOC5"/>
        <w:rPr>
          <w:rFonts w:asciiTheme="minorHAnsi" w:eastAsiaTheme="minorEastAsia" w:hAnsiTheme="minorHAnsi" w:cstheme="minorBidi"/>
          <w:sz w:val="22"/>
          <w:szCs w:val="22"/>
        </w:rPr>
      </w:pPr>
      <w:hyperlink w:anchor="_Toc298847970" w:history="1">
        <w:r w:rsidR="002F3C4C" w:rsidRPr="00F877C5">
          <w:rPr>
            <w:rStyle w:val="Hyperlink"/>
          </w:rPr>
          <w:t>2.3.1.1.1 Valid Uses of Driver Installer Bitness Types for IVI-COM/IVI-C Driver Installers</w:t>
        </w:r>
        <w:r w:rsidR="002F3C4C">
          <w:rPr>
            <w:webHidden/>
          </w:rPr>
          <w:tab/>
        </w:r>
        <w:r>
          <w:rPr>
            <w:webHidden/>
          </w:rPr>
          <w:fldChar w:fldCharType="begin"/>
        </w:r>
        <w:r w:rsidR="002F3C4C">
          <w:rPr>
            <w:webHidden/>
          </w:rPr>
          <w:instrText xml:space="preserve"> PAGEREF _Toc298847970 \h </w:instrText>
        </w:r>
        <w:r>
          <w:rPr>
            <w:webHidden/>
          </w:rPr>
        </w:r>
        <w:r>
          <w:rPr>
            <w:webHidden/>
          </w:rPr>
          <w:fldChar w:fldCharType="separate"/>
        </w:r>
        <w:r w:rsidR="00DE68DB">
          <w:rPr>
            <w:webHidden/>
          </w:rPr>
          <w:t>16</w:t>
        </w:r>
        <w:r>
          <w:rPr>
            <w:webHidden/>
          </w:rPr>
          <w:fldChar w:fldCharType="end"/>
        </w:r>
      </w:hyperlink>
    </w:p>
    <w:p w:rsidR="002F3C4C" w:rsidRDefault="00800309">
      <w:pPr>
        <w:pStyle w:val="TOC5"/>
        <w:rPr>
          <w:rFonts w:asciiTheme="minorHAnsi" w:eastAsiaTheme="minorEastAsia" w:hAnsiTheme="minorHAnsi" w:cstheme="minorBidi"/>
          <w:sz w:val="22"/>
          <w:szCs w:val="22"/>
        </w:rPr>
      </w:pPr>
      <w:hyperlink w:anchor="_Toc298847971" w:history="1">
        <w:r w:rsidR="002F3C4C" w:rsidRPr="00F877C5">
          <w:rPr>
            <w:rStyle w:val="Hyperlink"/>
          </w:rPr>
          <w:t>2.3.1.1.2 Recommended IVI-COM/IVI-C Driver Installer Approach</w:t>
        </w:r>
        <w:r w:rsidR="002F3C4C">
          <w:rPr>
            <w:webHidden/>
          </w:rPr>
          <w:tab/>
        </w:r>
        <w:r>
          <w:rPr>
            <w:webHidden/>
          </w:rPr>
          <w:fldChar w:fldCharType="begin"/>
        </w:r>
        <w:r w:rsidR="002F3C4C">
          <w:rPr>
            <w:webHidden/>
          </w:rPr>
          <w:instrText xml:space="preserve"> PAGEREF _Toc298847971 \h </w:instrText>
        </w:r>
        <w:r>
          <w:rPr>
            <w:webHidden/>
          </w:rPr>
        </w:r>
        <w:r>
          <w:rPr>
            <w:webHidden/>
          </w:rPr>
          <w:fldChar w:fldCharType="separate"/>
        </w:r>
        <w:r w:rsidR="00DE68DB">
          <w:rPr>
            <w:webHidden/>
          </w:rPr>
          <w:t>18</w:t>
        </w:r>
        <w:r>
          <w:rPr>
            <w:webHidden/>
          </w:rPr>
          <w:fldChar w:fldCharType="end"/>
        </w:r>
      </w:hyperlink>
    </w:p>
    <w:p w:rsidR="002F3C4C" w:rsidRDefault="00800309">
      <w:pPr>
        <w:pStyle w:val="TOC3"/>
        <w:rPr>
          <w:rFonts w:asciiTheme="minorHAnsi" w:eastAsiaTheme="minorEastAsia" w:hAnsiTheme="minorHAnsi" w:cstheme="minorBidi"/>
          <w:sz w:val="22"/>
          <w:szCs w:val="22"/>
        </w:rPr>
      </w:pPr>
      <w:hyperlink w:anchor="_Toc298847972" w:history="1">
        <w:r w:rsidR="002F3C4C" w:rsidRPr="00F877C5">
          <w:rPr>
            <w:rStyle w:val="Hyperlink"/>
          </w:rPr>
          <w:t>2.3.2 IVI.NET Driver Installation</w:t>
        </w:r>
        <w:r w:rsidR="002F3C4C">
          <w:rPr>
            <w:webHidden/>
          </w:rPr>
          <w:tab/>
        </w:r>
        <w:r>
          <w:rPr>
            <w:webHidden/>
          </w:rPr>
          <w:fldChar w:fldCharType="begin"/>
        </w:r>
        <w:r w:rsidR="002F3C4C">
          <w:rPr>
            <w:webHidden/>
          </w:rPr>
          <w:instrText xml:space="preserve"> PAGEREF _Toc298847972 \h </w:instrText>
        </w:r>
        <w:r>
          <w:rPr>
            <w:webHidden/>
          </w:rPr>
        </w:r>
        <w:r>
          <w:rPr>
            <w:webHidden/>
          </w:rPr>
          <w:fldChar w:fldCharType="separate"/>
        </w:r>
        <w:r w:rsidR="00DE68DB">
          <w:rPr>
            <w:webHidden/>
          </w:rPr>
          <w:t>18</w:t>
        </w:r>
        <w:r>
          <w:rPr>
            <w:webHidden/>
          </w:rPr>
          <w:fldChar w:fldCharType="end"/>
        </w:r>
      </w:hyperlink>
    </w:p>
    <w:p w:rsidR="002F3C4C" w:rsidRDefault="00800309">
      <w:pPr>
        <w:pStyle w:val="TOC4"/>
        <w:rPr>
          <w:rFonts w:asciiTheme="minorHAnsi" w:eastAsiaTheme="minorEastAsia" w:hAnsiTheme="minorHAnsi" w:cstheme="minorBidi"/>
          <w:sz w:val="22"/>
          <w:szCs w:val="22"/>
        </w:rPr>
      </w:pPr>
      <w:hyperlink w:anchor="_Toc298847973" w:history="1">
        <w:r w:rsidR="002F3C4C" w:rsidRPr="00F877C5">
          <w:rPr>
            <w:rStyle w:val="Hyperlink"/>
          </w:rPr>
          <w:t>2.3.2.1 IVI.NET Driver Installers and Bitness</w:t>
        </w:r>
        <w:r w:rsidR="002F3C4C">
          <w:rPr>
            <w:webHidden/>
          </w:rPr>
          <w:tab/>
        </w:r>
        <w:r>
          <w:rPr>
            <w:webHidden/>
          </w:rPr>
          <w:fldChar w:fldCharType="begin"/>
        </w:r>
        <w:r w:rsidR="002F3C4C">
          <w:rPr>
            <w:webHidden/>
          </w:rPr>
          <w:instrText xml:space="preserve"> PAGEREF _Toc298847973 \h </w:instrText>
        </w:r>
        <w:r>
          <w:rPr>
            <w:webHidden/>
          </w:rPr>
        </w:r>
        <w:r>
          <w:rPr>
            <w:webHidden/>
          </w:rPr>
          <w:fldChar w:fldCharType="separate"/>
        </w:r>
        <w:r w:rsidR="00DE68DB">
          <w:rPr>
            <w:webHidden/>
          </w:rPr>
          <w:t>18</w:t>
        </w:r>
        <w:r>
          <w:rPr>
            <w:webHidden/>
          </w:rPr>
          <w:fldChar w:fldCharType="end"/>
        </w:r>
      </w:hyperlink>
    </w:p>
    <w:p w:rsidR="002F3C4C" w:rsidRDefault="00800309">
      <w:pPr>
        <w:pStyle w:val="TOC5"/>
        <w:rPr>
          <w:rFonts w:asciiTheme="minorHAnsi" w:eastAsiaTheme="minorEastAsia" w:hAnsiTheme="minorHAnsi" w:cstheme="minorBidi"/>
          <w:sz w:val="22"/>
          <w:szCs w:val="22"/>
        </w:rPr>
      </w:pPr>
      <w:hyperlink w:anchor="_Toc298847974" w:history="1">
        <w:r w:rsidR="002F3C4C" w:rsidRPr="00F877C5">
          <w:rPr>
            <w:rStyle w:val="Hyperlink"/>
          </w:rPr>
          <w:t>2.3.2.1.1 Valid Uses of Driver Installer Bitness Types for IVI.NET Driver Installers</w:t>
        </w:r>
        <w:r w:rsidR="002F3C4C">
          <w:rPr>
            <w:webHidden/>
          </w:rPr>
          <w:tab/>
        </w:r>
        <w:r>
          <w:rPr>
            <w:webHidden/>
          </w:rPr>
          <w:fldChar w:fldCharType="begin"/>
        </w:r>
        <w:r w:rsidR="002F3C4C">
          <w:rPr>
            <w:webHidden/>
          </w:rPr>
          <w:instrText xml:space="preserve"> PAGEREF _Toc298847974 \h </w:instrText>
        </w:r>
        <w:r>
          <w:rPr>
            <w:webHidden/>
          </w:rPr>
        </w:r>
        <w:r>
          <w:rPr>
            <w:webHidden/>
          </w:rPr>
          <w:fldChar w:fldCharType="separate"/>
        </w:r>
        <w:r w:rsidR="00DE68DB">
          <w:rPr>
            <w:webHidden/>
          </w:rPr>
          <w:t>18</w:t>
        </w:r>
        <w:r>
          <w:rPr>
            <w:webHidden/>
          </w:rPr>
          <w:fldChar w:fldCharType="end"/>
        </w:r>
      </w:hyperlink>
    </w:p>
    <w:p w:rsidR="002F3C4C" w:rsidRDefault="00800309">
      <w:pPr>
        <w:pStyle w:val="TOC5"/>
        <w:rPr>
          <w:rFonts w:asciiTheme="minorHAnsi" w:eastAsiaTheme="minorEastAsia" w:hAnsiTheme="minorHAnsi" w:cstheme="minorBidi"/>
          <w:sz w:val="22"/>
          <w:szCs w:val="22"/>
        </w:rPr>
      </w:pPr>
      <w:hyperlink w:anchor="_Toc298847975" w:history="1">
        <w:r w:rsidR="002F3C4C" w:rsidRPr="00F877C5">
          <w:rPr>
            <w:rStyle w:val="Hyperlink"/>
          </w:rPr>
          <w:t>2.3.2.1.2 Recommended IVI.NET Driver Installer Approach</w:t>
        </w:r>
        <w:r w:rsidR="002F3C4C">
          <w:rPr>
            <w:webHidden/>
          </w:rPr>
          <w:tab/>
        </w:r>
        <w:r>
          <w:rPr>
            <w:webHidden/>
          </w:rPr>
          <w:fldChar w:fldCharType="begin"/>
        </w:r>
        <w:r w:rsidR="002F3C4C">
          <w:rPr>
            <w:webHidden/>
          </w:rPr>
          <w:instrText xml:space="preserve"> PAGEREF _Toc298847975 \h </w:instrText>
        </w:r>
        <w:r>
          <w:rPr>
            <w:webHidden/>
          </w:rPr>
        </w:r>
        <w:r>
          <w:rPr>
            <w:webHidden/>
          </w:rPr>
          <w:fldChar w:fldCharType="separate"/>
        </w:r>
        <w:r w:rsidR="00DE68DB">
          <w:rPr>
            <w:webHidden/>
          </w:rPr>
          <w:t>19</w:t>
        </w:r>
        <w:r>
          <w:rPr>
            <w:webHidden/>
          </w:rPr>
          <w:fldChar w:fldCharType="end"/>
        </w:r>
      </w:hyperlink>
    </w:p>
    <w:p w:rsidR="002F3C4C" w:rsidRDefault="00800309">
      <w:pPr>
        <w:pStyle w:val="TOC5"/>
        <w:rPr>
          <w:rFonts w:asciiTheme="minorHAnsi" w:eastAsiaTheme="minorEastAsia" w:hAnsiTheme="minorHAnsi" w:cstheme="minorBidi"/>
          <w:sz w:val="22"/>
          <w:szCs w:val="22"/>
        </w:rPr>
      </w:pPr>
      <w:hyperlink w:anchor="_Toc298847976" w:history="1">
        <w:r w:rsidR="002F3C4C" w:rsidRPr="00F877C5">
          <w:rPr>
            <w:rStyle w:val="Hyperlink"/>
          </w:rPr>
          <w:t>2.3.2.1.3 IVI.NET Driver Installers and .NET Framework Versions</w:t>
        </w:r>
        <w:r w:rsidR="002F3C4C">
          <w:rPr>
            <w:webHidden/>
          </w:rPr>
          <w:tab/>
        </w:r>
        <w:r>
          <w:rPr>
            <w:webHidden/>
          </w:rPr>
          <w:fldChar w:fldCharType="begin"/>
        </w:r>
        <w:r w:rsidR="002F3C4C">
          <w:rPr>
            <w:webHidden/>
          </w:rPr>
          <w:instrText xml:space="preserve"> PAGEREF _Toc298847976 \h </w:instrText>
        </w:r>
        <w:r>
          <w:rPr>
            <w:webHidden/>
          </w:rPr>
        </w:r>
        <w:r>
          <w:rPr>
            <w:webHidden/>
          </w:rPr>
          <w:fldChar w:fldCharType="separate"/>
        </w:r>
        <w:r w:rsidR="00DE68DB">
          <w:rPr>
            <w:webHidden/>
          </w:rPr>
          <w:t>20</w:t>
        </w:r>
        <w:r>
          <w:rPr>
            <w:webHidden/>
          </w:rPr>
          <w:fldChar w:fldCharType="end"/>
        </w:r>
      </w:hyperlink>
    </w:p>
    <w:p w:rsidR="002F3C4C" w:rsidRDefault="00800309">
      <w:pPr>
        <w:pStyle w:val="TOC5"/>
        <w:rPr>
          <w:rFonts w:asciiTheme="minorHAnsi" w:eastAsiaTheme="minorEastAsia" w:hAnsiTheme="minorHAnsi" w:cstheme="minorBidi"/>
          <w:sz w:val="22"/>
          <w:szCs w:val="22"/>
        </w:rPr>
      </w:pPr>
      <w:hyperlink w:anchor="_Toc298847977" w:history="1">
        <w:r w:rsidR="002F3C4C" w:rsidRPr="00F877C5">
          <w:rPr>
            <w:rStyle w:val="Hyperlink"/>
          </w:rPr>
          <w:t>2.3.2.1.4 IVI.NET Driver Installers and Design-Time Support</w:t>
        </w:r>
        <w:r w:rsidR="002F3C4C">
          <w:rPr>
            <w:webHidden/>
          </w:rPr>
          <w:tab/>
        </w:r>
        <w:r>
          <w:rPr>
            <w:webHidden/>
          </w:rPr>
          <w:fldChar w:fldCharType="begin"/>
        </w:r>
        <w:r w:rsidR="002F3C4C">
          <w:rPr>
            <w:webHidden/>
          </w:rPr>
          <w:instrText xml:space="preserve"> PAGEREF _Toc298847977 \h </w:instrText>
        </w:r>
        <w:r>
          <w:rPr>
            <w:webHidden/>
          </w:rPr>
        </w:r>
        <w:r>
          <w:rPr>
            <w:webHidden/>
          </w:rPr>
          <w:fldChar w:fldCharType="separate"/>
        </w:r>
        <w:r w:rsidR="00DE68DB">
          <w:rPr>
            <w:webHidden/>
          </w:rPr>
          <w:t>20</w:t>
        </w:r>
        <w:r>
          <w:rPr>
            <w:webHidden/>
          </w:rPr>
          <w:fldChar w:fldCharType="end"/>
        </w:r>
      </w:hyperlink>
    </w:p>
    <w:p w:rsidR="002F3C4C" w:rsidRDefault="00800309">
      <w:pPr>
        <w:pStyle w:val="TOC2"/>
        <w:rPr>
          <w:rFonts w:eastAsiaTheme="minorEastAsia"/>
        </w:rPr>
      </w:pPr>
      <w:hyperlink w:anchor="_Toc298847978" w:history="1">
        <w:r w:rsidR="002F3C4C" w:rsidRPr="00F877C5">
          <w:rPr>
            <w:rStyle w:val="Hyperlink"/>
          </w:rPr>
          <w:t>2.4 IVI Shared Component Installation</w:t>
        </w:r>
        <w:r w:rsidR="002F3C4C">
          <w:rPr>
            <w:webHidden/>
          </w:rPr>
          <w:tab/>
        </w:r>
        <w:r>
          <w:rPr>
            <w:webHidden/>
          </w:rPr>
          <w:fldChar w:fldCharType="begin"/>
        </w:r>
        <w:r w:rsidR="002F3C4C">
          <w:rPr>
            <w:webHidden/>
          </w:rPr>
          <w:instrText xml:space="preserve"> PAGEREF _Toc298847978 \h </w:instrText>
        </w:r>
        <w:r>
          <w:rPr>
            <w:webHidden/>
          </w:rPr>
        </w:r>
        <w:r>
          <w:rPr>
            <w:webHidden/>
          </w:rPr>
          <w:fldChar w:fldCharType="separate"/>
        </w:r>
        <w:r w:rsidR="00DE68DB">
          <w:rPr>
            <w:webHidden/>
          </w:rPr>
          <w:t>20</w:t>
        </w:r>
        <w:r>
          <w:rPr>
            <w:webHidden/>
          </w:rPr>
          <w:fldChar w:fldCharType="end"/>
        </w:r>
      </w:hyperlink>
    </w:p>
    <w:p w:rsidR="002F3C4C" w:rsidRDefault="00800309">
      <w:pPr>
        <w:pStyle w:val="TOC3"/>
        <w:rPr>
          <w:rFonts w:asciiTheme="minorHAnsi" w:eastAsiaTheme="minorEastAsia" w:hAnsiTheme="minorHAnsi" w:cstheme="minorBidi"/>
          <w:sz w:val="22"/>
          <w:szCs w:val="22"/>
        </w:rPr>
      </w:pPr>
      <w:hyperlink w:anchor="_Toc298847979" w:history="1">
        <w:r w:rsidR="002F3C4C" w:rsidRPr="00F877C5">
          <w:rPr>
            <w:rStyle w:val="Hyperlink"/>
          </w:rPr>
          <w:t>2.4.1 IVI-COM/IVI-C Shared Component Installation</w:t>
        </w:r>
        <w:r w:rsidR="002F3C4C">
          <w:rPr>
            <w:webHidden/>
          </w:rPr>
          <w:tab/>
        </w:r>
        <w:r>
          <w:rPr>
            <w:webHidden/>
          </w:rPr>
          <w:fldChar w:fldCharType="begin"/>
        </w:r>
        <w:r w:rsidR="002F3C4C">
          <w:rPr>
            <w:webHidden/>
          </w:rPr>
          <w:instrText xml:space="preserve"> PAGEREF _Toc298847979 \h </w:instrText>
        </w:r>
        <w:r>
          <w:rPr>
            <w:webHidden/>
          </w:rPr>
        </w:r>
        <w:r>
          <w:rPr>
            <w:webHidden/>
          </w:rPr>
          <w:fldChar w:fldCharType="separate"/>
        </w:r>
        <w:r w:rsidR="00DE68DB">
          <w:rPr>
            <w:webHidden/>
          </w:rPr>
          <w:t>20</w:t>
        </w:r>
        <w:r>
          <w:rPr>
            <w:webHidden/>
          </w:rPr>
          <w:fldChar w:fldCharType="end"/>
        </w:r>
      </w:hyperlink>
    </w:p>
    <w:p w:rsidR="002F3C4C" w:rsidRDefault="00800309">
      <w:pPr>
        <w:pStyle w:val="TOC3"/>
        <w:rPr>
          <w:rFonts w:asciiTheme="minorHAnsi" w:eastAsiaTheme="minorEastAsia" w:hAnsiTheme="minorHAnsi" w:cstheme="minorBidi"/>
          <w:sz w:val="22"/>
          <w:szCs w:val="22"/>
        </w:rPr>
      </w:pPr>
      <w:hyperlink w:anchor="_Toc298847980" w:history="1">
        <w:r w:rsidR="002F3C4C" w:rsidRPr="00F877C5">
          <w:rPr>
            <w:rStyle w:val="Hyperlink"/>
          </w:rPr>
          <w:t>2.4.2 IVI.NET Shared Component Installation</w:t>
        </w:r>
        <w:r w:rsidR="002F3C4C">
          <w:rPr>
            <w:webHidden/>
          </w:rPr>
          <w:tab/>
        </w:r>
        <w:r>
          <w:rPr>
            <w:webHidden/>
          </w:rPr>
          <w:fldChar w:fldCharType="begin"/>
        </w:r>
        <w:r w:rsidR="002F3C4C">
          <w:rPr>
            <w:webHidden/>
          </w:rPr>
          <w:instrText xml:space="preserve"> PAGEREF _Toc298847980 \h </w:instrText>
        </w:r>
        <w:r>
          <w:rPr>
            <w:webHidden/>
          </w:rPr>
        </w:r>
        <w:r>
          <w:rPr>
            <w:webHidden/>
          </w:rPr>
          <w:fldChar w:fldCharType="separate"/>
        </w:r>
        <w:r w:rsidR="00DE68DB">
          <w:rPr>
            <w:webHidden/>
          </w:rPr>
          <w:t>21</w:t>
        </w:r>
        <w:r>
          <w:rPr>
            <w:webHidden/>
          </w:rPr>
          <w:fldChar w:fldCharType="end"/>
        </w:r>
      </w:hyperlink>
    </w:p>
    <w:p w:rsidR="002F3C4C" w:rsidRDefault="00800309">
      <w:pPr>
        <w:pStyle w:val="TOC2"/>
        <w:rPr>
          <w:rFonts w:eastAsiaTheme="minorEastAsia"/>
        </w:rPr>
      </w:pPr>
      <w:hyperlink w:anchor="_Toc298847981" w:history="1">
        <w:r w:rsidR="002F3C4C" w:rsidRPr="00F877C5">
          <w:rPr>
            <w:rStyle w:val="Hyperlink"/>
          </w:rPr>
          <w:t>2.5 IVI Directory Structure</w:t>
        </w:r>
        <w:r w:rsidR="002F3C4C">
          <w:rPr>
            <w:webHidden/>
          </w:rPr>
          <w:tab/>
        </w:r>
        <w:r>
          <w:rPr>
            <w:webHidden/>
          </w:rPr>
          <w:fldChar w:fldCharType="begin"/>
        </w:r>
        <w:r w:rsidR="002F3C4C">
          <w:rPr>
            <w:webHidden/>
          </w:rPr>
          <w:instrText xml:space="preserve"> PAGEREF _Toc298847981 \h </w:instrText>
        </w:r>
        <w:r>
          <w:rPr>
            <w:webHidden/>
          </w:rPr>
        </w:r>
        <w:r>
          <w:rPr>
            <w:webHidden/>
          </w:rPr>
          <w:fldChar w:fldCharType="separate"/>
        </w:r>
        <w:r w:rsidR="00DE68DB">
          <w:rPr>
            <w:webHidden/>
          </w:rPr>
          <w:t>22</w:t>
        </w:r>
        <w:r>
          <w:rPr>
            <w:webHidden/>
          </w:rPr>
          <w:fldChar w:fldCharType="end"/>
        </w:r>
      </w:hyperlink>
    </w:p>
    <w:p w:rsidR="002F3C4C" w:rsidRDefault="00800309">
      <w:pPr>
        <w:pStyle w:val="TOC3"/>
        <w:rPr>
          <w:rFonts w:asciiTheme="minorHAnsi" w:eastAsiaTheme="minorEastAsia" w:hAnsiTheme="minorHAnsi" w:cstheme="minorBidi"/>
          <w:sz w:val="22"/>
          <w:szCs w:val="22"/>
        </w:rPr>
      </w:pPr>
      <w:hyperlink w:anchor="_Toc298847982" w:history="1">
        <w:r w:rsidR="002F3C4C" w:rsidRPr="00F877C5">
          <w:rPr>
            <w:rStyle w:val="Hyperlink"/>
          </w:rPr>
          <w:t>2.5.1 IVI-COM/IVI-C Directory Structure</w:t>
        </w:r>
        <w:r w:rsidR="002F3C4C">
          <w:rPr>
            <w:webHidden/>
          </w:rPr>
          <w:tab/>
        </w:r>
        <w:r>
          <w:rPr>
            <w:webHidden/>
          </w:rPr>
          <w:fldChar w:fldCharType="begin"/>
        </w:r>
        <w:r w:rsidR="002F3C4C">
          <w:rPr>
            <w:webHidden/>
          </w:rPr>
          <w:instrText xml:space="preserve"> PAGEREF _Toc298847982 \h </w:instrText>
        </w:r>
        <w:r>
          <w:rPr>
            <w:webHidden/>
          </w:rPr>
        </w:r>
        <w:r>
          <w:rPr>
            <w:webHidden/>
          </w:rPr>
          <w:fldChar w:fldCharType="separate"/>
        </w:r>
        <w:r w:rsidR="00DE68DB">
          <w:rPr>
            <w:webHidden/>
          </w:rPr>
          <w:t>23</w:t>
        </w:r>
        <w:r>
          <w:rPr>
            <w:webHidden/>
          </w:rPr>
          <w:fldChar w:fldCharType="end"/>
        </w:r>
      </w:hyperlink>
    </w:p>
    <w:p w:rsidR="002F3C4C" w:rsidRDefault="00800309">
      <w:pPr>
        <w:pStyle w:val="TOC4"/>
        <w:rPr>
          <w:rFonts w:asciiTheme="minorHAnsi" w:eastAsiaTheme="minorEastAsia" w:hAnsiTheme="minorHAnsi" w:cstheme="minorBidi"/>
          <w:sz w:val="22"/>
          <w:szCs w:val="22"/>
        </w:rPr>
      </w:pPr>
      <w:hyperlink w:anchor="_Toc298847983" w:history="1">
        <w:r w:rsidR="002F3C4C" w:rsidRPr="00F877C5">
          <w:rPr>
            <w:rStyle w:val="Hyperlink"/>
          </w:rPr>
          <w:t>2.5.1.1 IVI-COM/IVI-C Directory Structure Diagrams</w:t>
        </w:r>
        <w:r w:rsidR="002F3C4C">
          <w:rPr>
            <w:webHidden/>
          </w:rPr>
          <w:tab/>
        </w:r>
        <w:r>
          <w:rPr>
            <w:webHidden/>
          </w:rPr>
          <w:fldChar w:fldCharType="begin"/>
        </w:r>
        <w:r w:rsidR="002F3C4C">
          <w:rPr>
            <w:webHidden/>
          </w:rPr>
          <w:instrText xml:space="preserve"> PAGEREF _Toc298847983 \h </w:instrText>
        </w:r>
        <w:r>
          <w:rPr>
            <w:webHidden/>
          </w:rPr>
        </w:r>
        <w:r>
          <w:rPr>
            <w:webHidden/>
          </w:rPr>
          <w:fldChar w:fldCharType="separate"/>
        </w:r>
        <w:r w:rsidR="00DE68DB">
          <w:rPr>
            <w:webHidden/>
          </w:rPr>
          <w:t>23</w:t>
        </w:r>
        <w:r>
          <w:rPr>
            <w:webHidden/>
          </w:rPr>
          <w:fldChar w:fldCharType="end"/>
        </w:r>
      </w:hyperlink>
    </w:p>
    <w:p w:rsidR="002F3C4C" w:rsidRDefault="00800309">
      <w:pPr>
        <w:pStyle w:val="TOC4"/>
        <w:rPr>
          <w:rFonts w:asciiTheme="minorHAnsi" w:eastAsiaTheme="minorEastAsia" w:hAnsiTheme="minorHAnsi" w:cstheme="minorBidi"/>
          <w:sz w:val="22"/>
          <w:szCs w:val="22"/>
        </w:rPr>
      </w:pPr>
      <w:hyperlink w:anchor="_Toc298847984" w:history="1">
        <w:r w:rsidR="002F3C4C" w:rsidRPr="00F877C5">
          <w:rPr>
            <w:rStyle w:val="Hyperlink"/>
          </w:rPr>
          <w:t>2.5.1.2 IVI-COM/IVI-C Standard Directory Tree</w:t>
        </w:r>
        <w:r w:rsidR="002F3C4C">
          <w:rPr>
            <w:webHidden/>
          </w:rPr>
          <w:tab/>
        </w:r>
        <w:r>
          <w:rPr>
            <w:webHidden/>
          </w:rPr>
          <w:fldChar w:fldCharType="begin"/>
        </w:r>
        <w:r w:rsidR="002F3C4C">
          <w:rPr>
            <w:webHidden/>
          </w:rPr>
          <w:instrText xml:space="preserve"> PAGEREF _Toc298847984 \h </w:instrText>
        </w:r>
        <w:r>
          <w:rPr>
            <w:webHidden/>
          </w:rPr>
        </w:r>
        <w:r>
          <w:rPr>
            <w:webHidden/>
          </w:rPr>
          <w:fldChar w:fldCharType="separate"/>
        </w:r>
        <w:r w:rsidR="00DE68DB">
          <w:rPr>
            <w:webHidden/>
          </w:rPr>
          <w:t>25</w:t>
        </w:r>
        <w:r>
          <w:rPr>
            <w:webHidden/>
          </w:rPr>
          <w:fldChar w:fldCharType="end"/>
        </w:r>
      </w:hyperlink>
    </w:p>
    <w:p w:rsidR="002F3C4C" w:rsidRDefault="00800309">
      <w:pPr>
        <w:pStyle w:val="TOC4"/>
        <w:rPr>
          <w:rFonts w:asciiTheme="minorHAnsi" w:eastAsiaTheme="minorEastAsia" w:hAnsiTheme="minorHAnsi" w:cstheme="minorBidi"/>
          <w:sz w:val="22"/>
          <w:szCs w:val="22"/>
        </w:rPr>
      </w:pPr>
      <w:hyperlink w:anchor="_Toc298847985" w:history="1">
        <w:r w:rsidR="002F3C4C" w:rsidRPr="00F877C5">
          <w:rPr>
            <w:rStyle w:val="Hyperlink"/>
          </w:rPr>
          <w:t>2.5.1.3 Creation of the IVI-COM/IVI-C Standard Directory Tree</w:t>
        </w:r>
        <w:r w:rsidR="002F3C4C">
          <w:rPr>
            <w:webHidden/>
          </w:rPr>
          <w:tab/>
        </w:r>
        <w:r>
          <w:rPr>
            <w:webHidden/>
          </w:rPr>
          <w:fldChar w:fldCharType="begin"/>
        </w:r>
        <w:r w:rsidR="002F3C4C">
          <w:rPr>
            <w:webHidden/>
          </w:rPr>
          <w:instrText xml:space="preserve"> PAGEREF _Toc298847985 \h </w:instrText>
        </w:r>
        <w:r>
          <w:rPr>
            <w:webHidden/>
          </w:rPr>
        </w:r>
        <w:r>
          <w:rPr>
            <w:webHidden/>
          </w:rPr>
          <w:fldChar w:fldCharType="separate"/>
        </w:r>
        <w:r w:rsidR="00DE68DB">
          <w:rPr>
            <w:webHidden/>
          </w:rPr>
          <w:t>25</w:t>
        </w:r>
        <w:r>
          <w:rPr>
            <w:webHidden/>
          </w:rPr>
          <w:fldChar w:fldCharType="end"/>
        </w:r>
      </w:hyperlink>
    </w:p>
    <w:p w:rsidR="002F3C4C" w:rsidRDefault="00800309">
      <w:pPr>
        <w:pStyle w:val="TOC4"/>
        <w:rPr>
          <w:rFonts w:asciiTheme="minorHAnsi" w:eastAsiaTheme="minorEastAsia" w:hAnsiTheme="minorHAnsi" w:cstheme="minorBidi"/>
          <w:sz w:val="22"/>
          <w:szCs w:val="22"/>
        </w:rPr>
      </w:pPr>
      <w:hyperlink w:anchor="_Toc298847986" w:history="1">
        <w:r w:rsidR="002F3C4C" w:rsidRPr="00F877C5">
          <w:rPr>
            <w:rStyle w:val="Hyperlink"/>
          </w:rPr>
          <w:t>2.5.1.4 Contents of the IVI-COM/IVI-C Standard Directory Tree</w:t>
        </w:r>
        <w:r w:rsidR="002F3C4C">
          <w:rPr>
            <w:webHidden/>
          </w:rPr>
          <w:tab/>
        </w:r>
        <w:r>
          <w:rPr>
            <w:webHidden/>
          </w:rPr>
          <w:fldChar w:fldCharType="begin"/>
        </w:r>
        <w:r w:rsidR="002F3C4C">
          <w:rPr>
            <w:webHidden/>
          </w:rPr>
          <w:instrText xml:space="preserve"> PAGEREF _Toc298847986 \h </w:instrText>
        </w:r>
        <w:r>
          <w:rPr>
            <w:webHidden/>
          </w:rPr>
        </w:r>
        <w:r>
          <w:rPr>
            <w:webHidden/>
          </w:rPr>
          <w:fldChar w:fldCharType="separate"/>
        </w:r>
        <w:r w:rsidR="00DE68DB">
          <w:rPr>
            <w:webHidden/>
          </w:rPr>
          <w:t>25</w:t>
        </w:r>
        <w:r>
          <w:rPr>
            <w:webHidden/>
          </w:rPr>
          <w:fldChar w:fldCharType="end"/>
        </w:r>
      </w:hyperlink>
    </w:p>
    <w:p w:rsidR="002F3C4C" w:rsidRDefault="00800309">
      <w:pPr>
        <w:pStyle w:val="TOC4"/>
        <w:rPr>
          <w:rFonts w:asciiTheme="minorHAnsi" w:eastAsiaTheme="minorEastAsia" w:hAnsiTheme="minorHAnsi" w:cstheme="minorBidi"/>
          <w:sz w:val="22"/>
          <w:szCs w:val="22"/>
        </w:rPr>
      </w:pPr>
      <w:hyperlink w:anchor="_Toc298847987" w:history="1">
        <w:r w:rsidR="002F3C4C" w:rsidRPr="00F877C5">
          <w:rPr>
            <w:rStyle w:val="Hyperlink"/>
          </w:rPr>
          <w:t>2.5.1.5 Recommendations for Users</w:t>
        </w:r>
        <w:r w:rsidR="002F3C4C">
          <w:rPr>
            <w:webHidden/>
          </w:rPr>
          <w:tab/>
        </w:r>
        <w:r>
          <w:rPr>
            <w:webHidden/>
          </w:rPr>
          <w:fldChar w:fldCharType="begin"/>
        </w:r>
        <w:r w:rsidR="002F3C4C">
          <w:rPr>
            <w:webHidden/>
          </w:rPr>
          <w:instrText xml:space="preserve"> PAGEREF _Toc298847987 \h </w:instrText>
        </w:r>
        <w:r>
          <w:rPr>
            <w:webHidden/>
          </w:rPr>
        </w:r>
        <w:r>
          <w:rPr>
            <w:webHidden/>
          </w:rPr>
          <w:fldChar w:fldCharType="separate"/>
        </w:r>
        <w:r w:rsidR="00DE68DB">
          <w:rPr>
            <w:webHidden/>
          </w:rPr>
          <w:t>26</w:t>
        </w:r>
        <w:r>
          <w:rPr>
            <w:webHidden/>
          </w:rPr>
          <w:fldChar w:fldCharType="end"/>
        </w:r>
      </w:hyperlink>
    </w:p>
    <w:p w:rsidR="002F3C4C" w:rsidRDefault="00800309">
      <w:pPr>
        <w:pStyle w:val="TOC3"/>
        <w:rPr>
          <w:rFonts w:asciiTheme="minorHAnsi" w:eastAsiaTheme="minorEastAsia" w:hAnsiTheme="minorHAnsi" w:cstheme="minorBidi"/>
          <w:sz w:val="22"/>
          <w:szCs w:val="22"/>
        </w:rPr>
      </w:pPr>
      <w:hyperlink w:anchor="_Toc298847988" w:history="1">
        <w:r w:rsidR="002F3C4C" w:rsidRPr="00F877C5">
          <w:rPr>
            <w:rStyle w:val="Hyperlink"/>
          </w:rPr>
          <w:t>2.5.2 IVI.NET Directory Structure</w:t>
        </w:r>
        <w:r w:rsidR="002F3C4C">
          <w:rPr>
            <w:webHidden/>
          </w:rPr>
          <w:tab/>
        </w:r>
        <w:r>
          <w:rPr>
            <w:webHidden/>
          </w:rPr>
          <w:fldChar w:fldCharType="begin"/>
        </w:r>
        <w:r w:rsidR="002F3C4C">
          <w:rPr>
            <w:webHidden/>
          </w:rPr>
          <w:instrText xml:space="preserve"> PAGEREF _Toc298847988 \h </w:instrText>
        </w:r>
        <w:r>
          <w:rPr>
            <w:webHidden/>
          </w:rPr>
        </w:r>
        <w:r>
          <w:rPr>
            <w:webHidden/>
          </w:rPr>
          <w:fldChar w:fldCharType="separate"/>
        </w:r>
        <w:r w:rsidR="00DE68DB">
          <w:rPr>
            <w:webHidden/>
          </w:rPr>
          <w:t>27</w:t>
        </w:r>
        <w:r>
          <w:rPr>
            <w:webHidden/>
          </w:rPr>
          <w:fldChar w:fldCharType="end"/>
        </w:r>
      </w:hyperlink>
    </w:p>
    <w:p w:rsidR="002F3C4C" w:rsidRDefault="00800309">
      <w:pPr>
        <w:pStyle w:val="TOC4"/>
        <w:rPr>
          <w:rFonts w:asciiTheme="minorHAnsi" w:eastAsiaTheme="minorEastAsia" w:hAnsiTheme="minorHAnsi" w:cstheme="minorBidi"/>
          <w:sz w:val="22"/>
          <w:szCs w:val="22"/>
        </w:rPr>
      </w:pPr>
      <w:hyperlink w:anchor="_Toc298847989" w:history="1">
        <w:r w:rsidR="002F3C4C" w:rsidRPr="00F877C5">
          <w:rPr>
            <w:rStyle w:val="Hyperlink"/>
          </w:rPr>
          <w:t>2.5.2.1 IVI.NET Directory Structure Diagrams</w:t>
        </w:r>
        <w:r w:rsidR="002F3C4C">
          <w:rPr>
            <w:webHidden/>
          </w:rPr>
          <w:tab/>
        </w:r>
        <w:r>
          <w:rPr>
            <w:webHidden/>
          </w:rPr>
          <w:fldChar w:fldCharType="begin"/>
        </w:r>
        <w:r w:rsidR="002F3C4C">
          <w:rPr>
            <w:webHidden/>
          </w:rPr>
          <w:instrText xml:space="preserve"> PAGEREF _Toc298847989 \h </w:instrText>
        </w:r>
        <w:r>
          <w:rPr>
            <w:webHidden/>
          </w:rPr>
        </w:r>
        <w:r>
          <w:rPr>
            <w:webHidden/>
          </w:rPr>
          <w:fldChar w:fldCharType="separate"/>
        </w:r>
        <w:r w:rsidR="00DE68DB">
          <w:rPr>
            <w:webHidden/>
          </w:rPr>
          <w:t>27</w:t>
        </w:r>
        <w:r>
          <w:rPr>
            <w:webHidden/>
          </w:rPr>
          <w:fldChar w:fldCharType="end"/>
        </w:r>
      </w:hyperlink>
    </w:p>
    <w:p w:rsidR="002F3C4C" w:rsidRDefault="00800309">
      <w:pPr>
        <w:pStyle w:val="TOC4"/>
        <w:rPr>
          <w:rFonts w:asciiTheme="minorHAnsi" w:eastAsiaTheme="minorEastAsia" w:hAnsiTheme="minorHAnsi" w:cstheme="minorBidi"/>
          <w:sz w:val="22"/>
          <w:szCs w:val="22"/>
        </w:rPr>
      </w:pPr>
      <w:hyperlink w:anchor="_Toc298847990" w:history="1">
        <w:r w:rsidR="002F3C4C" w:rsidRPr="00F877C5">
          <w:rPr>
            <w:rStyle w:val="Hyperlink"/>
          </w:rPr>
          <w:t>2.5.2.2 IVI.NET Standard Directory Tree</w:t>
        </w:r>
        <w:r w:rsidR="002F3C4C">
          <w:rPr>
            <w:webHidden/>
          </w:rPr>
          <w:tab/>
        </w:r>
        <w:r>
          <w:rPr>
            <w:webHidden/>
          </w:rPr>
          <w:fldChar w:fldCharType="begin"/>
        </w:r>
        <w:r w:rsidR="002F3C4C">
          <w:rPr>
            <w:webHidden/>
          </w:rPr>
          <w:instrText xml:space="preserve"> PAGEREF _Toc298847990 \h </w:instrText>
        </w:r>
        <w:r>
          <w:rPr>
            <w:webHidden/>
          </w:rPr>
        </w:r>
        <w:r>
          <w:rPr>
            <w:webHidden/>
          </w:rPr>
          <w:fldChar w:fldCharType="separate"/>
        </w:r>
        <w:r w:rsidR="00DE68DB">
          <w:rPr>
            <w:webHidden/>
          </w:rPr>
          <w:t>28</w:t>
        </w:r>
        <w:r>
          <w:rPr>
            <w:webHidden/>
          </w:rPr>
          <w:fldChar w:fldCharType="end"/>
        </w:r>
      </w:hyperlink>
    </w:p>
    <w:p w:rsidR="002F3C4C" w:rsidRDefault="00800309">
      <w:pPr>
        <w:pStyle w:val="TOC4"/>
        <w:rPr>
          <w:rFonts w:asciiTheme="minorHAnsi" w:eastAsiaTheme="minorEastAsia" w:hAnsiTheme="minorHAnsi" w:cstheme="minorBidi"/>
          <w:sz w:val="22"/>
          <w:szCs w:val="22"/>
        </w:rPr>
      </w:pPr>
      <w:hyperlink w:anchor="_Toc298847991" w:history="1">
        <w:r w:rsidR="002F3C4C" w:rsidRPr="00F877C5">
          <w:rPr>
            <w:rStyle w:val="Hyperlink"/>
          </w:rPr>
          <w:t>2.5.2.3 Creation of the IVI.NET Standard Directory Tree</w:t>
        </w:r>
        <w:r w:rsidR="002F3C4C">
          <w:rPr>
            <w:webHidden/>
          </w:rPr>
          <w:tab/>
        </w:r>
        <w:r>
          <w:rPr>
            <w:webHidden/>
          </w:rPr>
          <w:fldChar w:fldCharType="begin"/>
        </w:r>
        <w:r w:rsidR="002F3C4C">
          <w:rPr>
            <w:webHidden/>
          </w:rPr>
          <w:instrText xml:space="preserve"> PAGEREF _Toc298847991 \h </w:instrText>
        </w:r>
        <w:r>
          <w:rPr>
            <w:webHidden/>
          </w:rPr>
        </w:r>
        <w:r>
          <w:rPr>
            <w:webHidden/>
          </w:rPr>
          <w:fldChar w:fldCharType="separate"/>
        </w:r>
        <w:r w:rsidR="00DE68DB">
          <w:rPr>
            <w:webHidden/>
          </w:rPr>
          <w:t>29</w:t>
        </w:r>
        <w:r>
          <w:rPr>
            <w:webHidden/>
          </w:rPr>
          <w:fldChar w:fldCharType="end"/>
        </w:r>
      </w:hyperlink>
    </w:p>
    <w:p w:rsidR="002F3C4C" w:rsidRDefault="00800309">
      <w:pPr>
        <w:pStyle w:val="TOC4"/>
        <w:rPr>
          <w:rFonts w:asciiTheme="minorHAnsi" w:eastAsiaTheme="minorEastAsia" w:hAnsiTheme="minorHAnsi" w:cstheme="minorBidi"/>
          <w:sz w:val="22"/>
          <w:szCs w:val="22"/>
        </w:rPr>
      </w:pPr>
      <w:hyperlink w:anchor="_Toc298847992" w:history="1">
        <w:r w:rsidR="002F3C4C" w:rsidRPr="00F877C5">
          <w:rPr>
            <w:rStyle w:val="Hyperlink"/>
          </w:rPr>
          <w:t>2.5.2.4 Contents of the IVI.NET Standard Directory Tree</w:t>
        </w:r>
        <w:r w:rsidR="002F3C4C">
          <w:rPr>
            <w:webHidden/>
          </w:rPr>
          <w:tab/>
        </w:r>
        <w:r>
          <w:rPr>
            <w:webHidden/>
          </w:rPr>
          <w:fldChar w:fldCharType="begin"/>
        </w:r>
        <w:r w:rsidR="002F3C4C">
          <w:rPr>
            <w:webHidden/>
          </w:rPr>
          <w:instrText xml:space="preserve"> PAGEREF _Toc298847992 \h </w:instrText>
        </w:r>
        <w:r>
          <w:rPr>
            <w:webHidden/>
          </w:rPr>
        </w:r>
        <w:r>
          <w:rPr>
            <w:webHidden/>
          </w:rPr>
          <w:fldChar w:fldCharType="separate"/>
        </w:r>
        <w:r w:rsidR="00DE68DB">
          <w:rPr>
            <w:webHidden/>
          </w:rPr>
          <w:t>29</w:t>
        </w:r>
        <w:r>
          <w:rPr>
            <w:webHidden/>
          </w:rPr>
          <w:fldChar w:fldCharType="end"/>
        </w:r>
      </w:hyperlink>
    </w:p>
    <w:p w:rsidR="002F3C4C" w:rsidRDefault="00800309">
      <w:pPr>
        <w:pStyle w:val="TOC4"/>
        <w:rPr>
          <w:rFonts w:asciiTheme="minorHAnsi" w:eastAsiaTheme="minorEastAsia" w:hAnsiTheme="minorHAnsi" w:cstheme="minorBidi"/>
          <w:sz w:val="22"/>
          <w:szCs w:val="22"/>
        </w:rPr>
      </w:pPr>
      <w:hyperlink w:anchor="_Toc298847993" w:history="1">
        <w:r w:rsidR="002F3C4C" w:rsidRPr="00F877C5">
          <w:rPr>
            <w:rStyle w:val="Hyperlink"/>
          </w:rPr>
          <w:t>2.5.2.5 Recommendations for Users</w:t>
        </w:r>
        <w:r w:rsidR="002F3C4C">
          <w:rPr>
            <w:webHidden/>
          </w:rPr>
          <w:tab/>
        </w:r>
        <w:r>
          <w:rPr>
            <w:webHidden/>
          </w:rPr>
          <w:fldChar w:fldCharType="begin"/>
        </w:r>
        <w:r w:rsidR="002F3C4C">
          <w:rPr>
            <w:webHidden/>
          </w:rPr>
          <w:instrText xml:space="preserve"> PAGEREF _Toc298847993 \h </w:instrText>
        </w:r>
        <w:r>
          <w:rPr>
            <w:webHidden/>
          </w:rPr>
        </w:r>
        <w:r>
          <w:rPr>
            <w:webHidden/>
          </w:rPr>
          <w:fldChar w:fldCharType="separate"/>
        </w:r>
        <w:r w:rsidR="00DE68DB">
          <w:rPr>
            <w:webHidden/>
          </w:rPr>
          <w:t>30</w:t>
        </w:r>
        <w:r>
          <w:rPr>
            <w:webHidden/>
          </w:rPr>
          <w:fldChar w:fldCharType="end"/>
        </w:r>
      </w:hyperlink>
    </w:p>
    <w:p w:rsidR="002F3C4C" w:rsidRDefault="00800309">
      <w:pPr>
        <w:pStyle w:val="TOC2"/>
        <w:rPr>
          <w:rFonts w:eastAsiaTheme="minorEastAsia"/>
        </w:rPr>
      </w:pPr>
      <w:hyperlink w:anchor="_Toc298847994" w:history="1">
        <w:r w:rsidR="002F3C4C" w:rsidRPr="00F877C5">
          <w:rPr>
            <w:rStyle w:val="Hyperlink"/>
          </w:rPr>
          <w:t>2.6 Wrapper Packaging in IVI Driver Installers</w:t>
        </w:r>
        <w:r w:rsidR="002F3C4C">
          <w:rPr>
            <w:webHidden/>
          </w:rPr>
          <w:tab/>
        </w:r>
        <w:r>
          <w:rPr>
            <w:webHidden/>
          </w:rPr>
          <w:fldChar w:fldCharType="begin"/>
        </w:r>
        <w:r w:rsidR="002F3C4C">
          <w:rPr>
            <w:webHidden/>
          </w:rPr>
          <w:instrText xml:space="preserve"> PAGEREF _Toc298847994 \h </w:instrText>
        </w:r>
        <w:r>
          <w:rPr>
            <w:webHidden/>
          </w:rPr>
        </w:r>
        <w:r>
          <w:rPr>
            <w:webHidden/>
          </w:rPr>
          <w:fldChar w:fldCharType="separate"/>
        </w:r>
        <w:r w:rsidR="00DE68DB">
          <w:rPr>
            <w:webHidden/>
          </w:rPr>
          <w:t>30</w:t>
        </w:r>
        <w:r>
          <w:rPr>
            <w:webHidden/>
          </w:rPr>
          <w:fldChar w:fldCharType="end"/>
        </w:r>
      </w:hyperlink>
    </w:p>
    <w:p w:rsidR="002F3C4C" w:rsidRDefault="00800309">
      <w:pPr>
        <w:pStyle w:val="TOC1"/>
        <w:rPr>
          <w:rFonts w:asciiTheme="minorHAnsi" w:eastAsiaTheme="minorEastAsia" w:hAnsiTheme="minorHAnsi" w:cstheme="minorBidi"/>
          <w:b w:val="0"/>
          <w:sz w:val="22"/>
          <w:szCs w:val="22"/>
        </w:rPr>
      </w:pPr>
      <w:hyperlink w:anchor="_Toc298847995" w:history="1">
        <w:r w:rsidR="002F3C4C" w:rsidRPr="00F877C5">
          <w:rPr>
            <w:rStyle w:val="Hyperlink"/>
          </w:rPr>
          <w:t>3. Requirements for General Behavior of IVI Installers</w:t>
        </w:r>
        <w:r w:rsidR="002F3C4C">
          <w:rPr>
            <w:webHidden/>
          </w:rPr>
          <w:tab/>
        </w:r>
        <w:r>
          <w:rPr>
            <w:webHidden/>
          </w:rPr>
          <w:fldChar w:fldCharType="begin"/>
        </w:r>
        <w:r w:rsidR="002F3C4C">
          <w:rPr>
            <w:webHidden/>
          </w:rPr>
          <w:instrText xml:space="preserve"> PAGEREF _Toc298847995 \h </w:instrText>
        </w:r>
        <w:r>
          <w:rPr>
            <w:webHidden/>
          </w:rPr>
        </w:r>
        <w:r>
          <w:rPr>
            <w:webHidden/>
          </w:rPr>
          <w:fldChar w:fldCharType="separate"/>
        </w:r>
        <w:r w:rsidR="00DE68DB">
          <w:rPr>
            <w:webHidden/>
          </w:rPr>
          <w:t>31</w:t>
        </w:r>
        <w:r>
          <w:rPr>
            <w:webHidden/>
          </w:rPr>
          <w:fldChar w:fldCharType="end"/>
        </w:r>
      </w:hyperlink>
    </w:p>
    <w:p w:rsidR="002F3C4C" w:rsidRDefault="00800309">
      <w:pPr>
        <w:pStyle w:val="TOC2"/>
        <w:rPr>
          <w:rFonts w:eastAsiaTheme="minorEastAsia"/>
        </w:rPr>
      </w:pPr>
      <w:hyperlink w:anchor="_Toc298847996" w:history="1">
        <w:r w:rsidR="002F3C4C" w:rsidRPr="00F877C5">
          <w:rPr>
            <w:rStyle w:val="Hyperlink"/>
          </w:rPr>
          <w:t>3.1 Silent and Dialog Installation Modes</w:t>
        </w:r>
        <w:r w:rsidR="002F3C4C">
          <w:rPr>
            <w:webHidden/>
          </w:rPr>
          <w:tab/>
        </w:r>
        <w:r>
          <w:rPr>
            <w:webHidden/>
          </w:rPr>
          <w:fldChar w:fldCharType="begin"/>
        </w:r>
        <w:r w:rsidR="002F3C4C">
          <w:rPr>
            <w:webHidden/>
          </w:rPr>
          <w:instrText xml:space="preserve"> PAGEREF _Toc298847996 \h </w:instrText>
        </w:r>
        <w:r>
          <w:rPr>
            <w:webHidden/>
          </w:rPr>
        </w:r>
        <w:r>
          <w:rPr>
            <w:webHidden/>
          </w:rPr>
          <w:fldChar w:fldCharType="separate"/>
        </w:r>
        <w:r w:rsidR="00DE68DB">
          <w:rPr>
            <w:webHidden/>
          </w:rPr>
          <w:t>31</w:t>
        </w:r>
        <w:r>
          <w:rPr>
            <w:webHidden/>
          </w:rPr>
          <w:fldChar w:fldCharType="end"/>
        </w:r>
      </w:hyperlink>
    </w:p>
    <w:p w:rsidR="002F3C4C" w:rsidRDefault="00800309">
      <w:pPr>
        <w:pStyle w:val="TOC2"/>
        <w:rPr>
          <w:rFonts w:eastAsiaTheme="minorEastAsia"/>
        </w:rPr>
      </w:pPr>
      <w:hyperlink w:anchor="_Toc298847997" w:history="1">
        <w:r w:rsidR="002F3C4C" w:rsidRPr="00F877C5">
          <w:rPr>
            <w:rStyle w:val="Hyperlink"/>
          </w:rPr>
          <w:t>3.2 Handling Failures</w:t>
        </w:r>
        <w:r w:rsidR="002F3C4C">
          <w:rPr>
            <w:webHidden/>
          </w:rPr>
          <w:tab/>
        </w:r>
        <w:r>
          <w:rPr>
            <w:webHidden/>
          </w:rPr>
          <w:fldChar w:fldCharType="begin"/>
        </w:r>
        <w:r w:rsidR="002F3C4C">
          <w:rPr>
            <w:webHidden/>
          </w:rPr>
          <w:instrText xml:space="preserve"> PAGEREF _Toc298847997 \h </w:instrText>
        </w:r>
        <w:r>
          <w:rPr>
            <w:webHidden/>
          </w:rPr>
        </w:r>
        <w:r>
          <w:rPr>
            <w:webHidden/>
          </w:rPr>
          <w:fldChar w:fldCharType="separate"/>
        </w:r>
        <w:r w:rsidR="00DE68DB">
          <w:rPr>
            <w:webHidden/>
          </w:rPr>
          <w:t>31</w:t>
        </w:r>
        <w:r>
          <w:rPr>
            <w:webHidden/>
          </w:rPr>
          <w:fldChar w:fldCharType="end"/>
        </w:r>
      </w:hyperlink>
    </w:p>
    <w:p w:rsidR="002F3C4C" w:rsidRDefault="00800309">
      <w:pPr>
        <w:pStyle w:val="TOC2"/>
        <w:rPr>
          <w:rFonts w:eastAsiaTheme="minorEastAsia"/>
        </w:rPr>
      </w:pPr>
      <w:hyperlink w:anchor="_Toc298847998" w:history="1">
        <w:r w:rsidR="002F3C4C" w:rsidRPr="00F877C5">
          <w:rPr>
            <w:rStyle w:val="Hyperlink"/>
          </w:rPr>
          <w:t>3.3 Handling User Termination of Installer</w:t>
        </w:r>
        <w:r w:rsidR="002F3C4C">
          <w:rPr>
            <w:webHidden/>
          </w:rPr>
          <w:tab/>
        </w:r>
        <w:r>
          <w:rPr>
            <w:webHidden/>
          </w:rPr>
          <w:fldChar w:fldCharType="begin"/>
        </w:r>
        <w:r w:rsidR="002F3C4C">
          <w:rPr>
            <w:webHidden/>
          </w:rPr>
          <w:instrText xml:space="preserve"> PAGEREF _Toc298847998 \h </w:instrText>
        </w:r>
        <w:r>
          <w:rPr>
            <w:webHidden/>
          </w:rPr>
        </w:r>
        <w:r>
          <w:rPr>
            <w:webHidden/>
          </w:rPr>
          <w:fldChar w:fldCharType="separate"/>
        </w:r>
        <w:r w:rsidR="00DE68DB">
          <w:rPr>
            <w:webHidden/>
          </w:rPr>
          <w:t>31</w:t>
        </w:r>
        <w:r>
          <w:rPr>
            <w:webHidden/>
          </w:rPr>
          <w:fldChar w:fldCharType="end"/>
        </w:r>
      </w:hyperlink>
    </w:p>
    <w:p w:rsidR="002F3C4C" w:rsidRDefault="00800309">
      <w:pPr>
        <w:pStyle w:val="TOC2"/>
        <w:rPr>
          <w:rFonts w:eastAsiaTheme="minorEastAsia"/>
        </w:rPr>
      </w:pPr>
      <w:hyperlink w:anchor="_Toc298847999" w:history="1">
        <w:r w:rsidR="002F3C4C" w:rsidRPr="00F877C5">
          <w:rPr>
            <w:rStyle w:val="Hyperlink"/>
          </w:rPr>
          <w:t>3.4 Reversing Incomplete Installations</w:t>
        </w:r>
        <w:r w:rsidR="002F3C4C">
          <w:rPr>
            <w:webHidden/>
          </w:rPr>
          <w:tab/>
        </w:r>
        <w:r>
          <w:rPr>
            <w:webHidden/>
          </w:rPr>
          <w:fldChar w:fldCharType="begin"/>
        </w:r>
        <w:r w:rsidR="002F3C4C">
          <w:rPr>
            <w:webHidden/>
          </w:rPr>
          <w:instrText xml:space="preserve"> PAGEREF _Toc298847999 \h </w:instrText>
        </w:r>
        <w:r>
          <w:rPr>
            <w:webHidden/>
          </w:rPr>
        </w:r>
        <w:r>
          <w:rPr>
            <w:webHidden/>
          </w:rPr>
          <w:fldChar w:fldCharType="separate"/>
        </w:r>
        <w:r w:rsidR="00DE68DB">
          <w:rPr>
            <w:webHidden/>
          </w:rPr>
          <w:t>31</w:t>
        </w:r>
        <w:r>
          <w:rPr>
            <w:webHidden/>
          </w:rPr>
          <w:fldChar w:fldCharType="end"/>
        </w:r>
      </w:hyperlink>
    </w:p>
    <w:p w:rsidR="002F3C4C" w:rsidRDefault="00800309">
      <w:pPr>
        <w:pStyle w:val="TOC2"/>
        <w:rPr>
          <w:rFonts w:eastAsiaTheme="minorEastAsia"/>
        </w:rPr>
      </w:pPr>
      <w:hyperlink w:anchor="_Toc298848000" w:history="1">
        <w:r w:rsidR="002F3C4C" w:rsidRPr="00F877C5">
          <w:rPr>
            <w:rStyle w:val="Hyperlink"/>
          </w:rPr>
          <w:t>3.5 Installer Logging</w:t>
        </w:r>
        <w:r w:rsidR="002F3C4C">
          <w:rPr>
            <w:webHidden/>
          </w:rPr>
          <w:tab/>
        </w:r>
        <w:r>
          <w:rPr>
            <w:webHidden/>
          </w:rPr>
          <w:fldChar w:fldCharType="begin"/>
        </w:r>
        <w:r w:rsidR="002F3C4C">
          <w:rPr>
            <w:webHidden/>
          </w:rPr>
          <w:instrText xml:space="preserve"> PAGEREF _Toc298848000 \h </w:instrText>
        </w:r>
        <w:r>
          <w:rPr>
            <w:webHidden/>
          </w:rPr>
        </w:r>
        <w:r>
          <w:rPr>
            <w:webHidden/>
          </w:rPr>
          <w:fldChar w:fldCharType="separate"/>
        </w:r>
        <w:r w:rsidR="00DE68DB">
          <w:rPr>
            <w:webHidden/>
          </w:rPr>
          <w:t>32</w:t>
        </w:r>
        <w:r>
          <w:rPr>
            <w:webHidden/>
          </w:rPr>
          <w:fldChar w:fldCharType="end"/>
        </w:r>
      </w:hyperlink>
    </w:p>
    <w:p w:rsidR="002F3C4C" w:rsidRDefault="00800309">
      <w:pPr>
        <w:pStyle w:val="TOC1"/>
        <w:rPr>
          <w:rFonts w:asciiTheme="minorHAnsi" w:eastAsiaTheme="minorEastAsia" w:hAnsiTheme="minorHAnsi" w:cstheme="minorBidi"/>
          <w:b w:val="0"/>
          <w:sz w:val="22"/>
          <w:szCs w:val="22"/>
        </w:rPr>
      </w:pPr>
      <w:hyperlink w:anchor="_Toc298848001" w:history="1">
        <w:r w:rsidR="002F3C4C" w:rsidRPr="00F877C5">
          <w:rPr>
            <w:rStyle w:val="Hyperlink"/>
          </w:rPr>
          <w:t>4. IVI Directory Structure Creation and Detection Requirements</w:t>
        </w:r>
        <w:r w:rsidR="002F3C4C">
          <w:rPr>
            <w:webHidden/>
          </w:rPr>
          <w:tab/>
        </w:r>
        <w:r>
          <w:rPr>
            <w:webHidden/>
          </w:rPr>
          <w:fldChar w:fldCharType="begin"/>
        </w:r>
        <w:r w:rsidR="002F3C4C">
          <w:rPr>
            <w:webHidden/>
          </w:rPr>
          <w:instrText xml:space="preserve"> PAGEREF _Toc298848001 \h </w:instrText>
        </w:r>
        <w:r>
          <w:rPr>
            <w:webHidden/>
          </w:rPr>
        </w:r>
        <w:r>
          <w:rPr>
            <w:webHidden/>
          </w:rPr>
          <w:fldChar w:fldCharType="separate"/>
        </w:r>
        <w:r w:rsidR="00DE68DB">
          <w:rPr>
            <w:webHidden/>
          </w:rPr>
          <w:t>33</w:t>
        </w:r>
        <w:r>
          <w:rPr>
            <w:webHidden/>
          </w:rPr>
          <w:fldChar w:fldCharType="end"/>
        </w:r>
      </w:hyperlink>
    </w:p>
    <w:p w:rsidR="002F3C4C" w:rsidRDefault="00800309">
      <w:pPr>
        <w:pStyle w:val="TOC2"/>
        <w:rPr>
          <w:rFonts w:eastAsiaTheme="minorEastAsia"/>
        </w:rPr>
      </w:pPr>
      <w:hyperlink w:anchor="_Toc298848002" w:history="1">
        <w:r w:rsidR="002F3C4C" w:rsidRPr="00F877C5">
          <w:rPr>
            <w:rStyle w:val="Hyperlink"/>
          </w:rPr>
          <w:t>4.1 IVI Standard Root Directory and IVI Data Directory</w:t>
        </w:r>
        <w:r w:rsidR="002F3C4C">
          <w:rPr>
            <w:webHidden/>
          </w:rPr>
          <w:tab/>
        </w:r>
        <w:r>
          <w:rPr>
            <w:webHidden/>
          </w:rPr>
          <w:fldChar w:fldCharType="begin"/>
        </w:r>
        <w:r w:rsidR="002F3C4C">
          <w:rPr>
            <w:webHidden/>
          </w:rPr>
          <w:instrText xml:space="preserve"> PAGEREF _Toc298848002 \h </w:instrText>
        </w:r>
        <w:r>
          <w:rPr>
            <w:webHidden/>
          </w:rPr>
        </w:r>
        <w:r>
          <w:rPr>
            <w:webHidden/>
          </w:rPr>
          <w:fldChar w:fldCharType="separate"/>
        </w:r>
        <w:r w:rsidR="00DE68DB">
          <w:rPr>
            <w:webHidden/>
          </w:rPr>
          <w:t>33</w:t>
        </w:r>
        <w:r>
          <w:rPr>
            <w:webHidden/>
          </w:rPr>
          <w:fldChar w:fldCharType="end"/>
        </w:r>
      </w:hyperlink>
    </w:p>
    <w:p w:rsidR="002F3C4C" w:rsidRDefault="00800309">
      <w:pPr>
        <w:pStyle w:val="TOC3"/>
        <w:rPr>
          <w:rFonts w:asciiTheme="minorHAnsi" w:eastAsiaTheme="minorEastAsia" w:hAnsiTheme="minorHAnsi" w:cstheme="minorBidi"/>
          <w:sz w:val="22"/>
          <w:szCs w:val="22"/>
        </w:rPr>
      </w:pPr>
      <w:hyperlink w:anchor="_Toc298848003" w:history="1">
        <w:r w:rsidR="002F3C4C" w:rsidRPr="00F877C5">
          <w:rPr>
            <w:rStyle w:val="Hyperlink"/>
          </w:rPr>
          <w:t>4.1.1 IVI-COM/IVI-C Shared Component Installer Responsibilities</w:t>
        </w:r>
        <w:r w:rsidR="002F3C4C">
          <w:rPr>
            <w:webHidden/>
          </w:rPr>
          <w:tab/>
        </w:r>
        <w:r>
          <w:rPr>
            <w:webHidden/>
          </w:rPr>
          <w:fldChar w:fldCharType="begin"/>
        </w:r>
        <w:r w:rsidR="002F3C4C">
          <w:rPr>
            <w:webHidden/>
          </w:rPr>
          <w:instrText xml:space="preserve"> PAGEREF _Toc298848003 \h </w:instrText>
        </w:r>
        <w:r>
          <w:rPr>
            <w:webHidden/>
          </w:rPr>
        </w:r>
        <w:r>
          <w:rPr>
            <w:webHidden/>
          </w:rPr>
          <w:fldChar w:fldCharType="separate"/>
        </w:r>
        <w:r w:rsidR="00DE68DB">
          <w:rPr>
            <w:webHidden/>
          </w:rPr>
          <w:t>33</w:t>
        </w:r>
        <w:r>
          <w:rPr>
            <w:webHidden/>
          </w:rPr>
          <w:fldChar w:fldCharType="end"/>
        </w:r>
      </w:hyperlink>
    </w:p>
    <w:p w:rsidR="002F3C4C" w:rsidRDefault="00800309">
      <w:pPr>
        <w:pStyle w:val="TOC4"/>
        <w:rPr>
          <w:rFonts w:asciiTheme="minorHAnsi" w:eastAsiaTheme="minorEastAsia" w:hAnsiTheme="minorHAnsi" w:cstheme="minorBidi"/>
          <w:sz w:val="22"/>
          <w:szCs w:val="22"/>
        </w:rPr>
      </w:pPr>
      <w:hyperlink w:anchor="_Toc298848004" w:history="1">
        <w:r w:rsidR="002F3C4C" w:rsidRPr="00F877C5">
          <w:rPr>
            <w:rStyle w:val="Hyperlink"/>
          </w:rPr>
          <w:t>4.1.1.1 32-bit and 64-bit IVI-COM/IVI-C Shared Component Installer Responsibilities</w:t>
        </w:r>
        <w:r w:rsidR="002F3C4C">
          <w:rPr>
            <w:webHidden/>
          </w:rPr>
          <w:tab/>
        </w:r>
        <w:r>
          <w:rPr>
            <w:webHidden/>
          </w:rPr>
          <w:fldChar w:fldCharType="begin"/>
        </w:r>
        <w:r w:rsidR="002F3C4C">
          <w:rPr>
            <w:webHidden/>
          </w:rPr>
          <w:instrText xml:space="preserve"> PAGEREF _Toc298848004 \h </w:instrText>
        </w:r>
        <w:r>
          <w:rPr>
            <w:webHidden/>
          </w:rPr>
        </w:r>
        <w:r>
          <w:rPr>
            <w:webHidden/>
          </w:rPr>
          <w:fldChar w:fldCharType="separate"/>
        </w:r>
        <w:r w:rsidR="00DE68DB">
          <w:rPr>
            <w:webHidden/>
          </w:rPr>
          <w:t>33</w:t>
        </w:r>
        <w:r>
          <w:rPr>
            <w:webHidden/>
          </w:rPr>
          <w:fldChar w:fldCharType="end"/>
        </w:r>
      </w:hyperlink>
    </w:p>
    <w:p w:rsidR="002F3C4C" w:rsidRDefault="00800309">
      <w:pPr>
        <w:pStyle w:val="TOC4"/>
        <w:rPr>
          <w:rFonts w:asciiTheme="minorHAnsi" w:eastAsiaTheme="minorEastAsia" w:hAnsiTheme="minorHAnsi" w:cstheme="minorBidi"/>
          <w:sz w:val="22"/>
          <w:szCs w:val="22"/>
        </w:rPr>
      </w:pPr>
      <w:hyperlink w:anchor="_Toc298848005" w:history="1">
        <w:r w:rsidR="002F3C4C" w:rsidRPr="00F877C5">
          <w:rPr>
            <w:rStyle w:val="Hyperlink"/>
          </w:rPr>
          <w:t>4.1.1.2 Additional 64-bit IVI-COM/IVI-C Shared Component Installer Responsibilities</w:t>
        </w:r>
        <w:r w:rsidR="002F3C4C">
          <w:rPr>
            <w:webHidden/>
          </w:rPr>
          <w:tab/>
        </w:r>
        <w:r>
          <w:rPr>
            <w:webHidden/>
          </w:rPr>
          <w:fldChar w:fldCharType="begin"/>
        </w:r>
        <w:r w:rsidR="002F3C4C">
          <w:rPr>
            <w:webHidden/>
          </w:rPr>
          <w:instrText xml:space="preserve"> PAGEREF _Toc298848005 \h </w:instrText>
        </w:r>
        <w:r>
          <w:rPr>
            <w:webHidden/>
          </w:rPr>
        </w:r>
        <w:r>
          <w:rPr>
            <w:webHidden/>
          </w:rPr>
          <w:fldChar w:fldCharType="separate"/>
        </w:r>
        <w:r w:rsidR="00DE68DB">
          <w:rPr>
            <w:webHidden/>
          </w:rPr>
          <w:t>34</w:t>
        </w:r>
        <w:r>
          <w:rPr>
            <w:webHidden/>
          </w:rPr>
          <w:fldChar w:fldCharType="end"/>
        </w:r>
      </w:hyperlink>
    </w:p>
    <w:p w:rsidR="002F3C4C" w:rsidRDefault="00800309">
      <w:pPr>
        <w:pStyle w:val="TOC3"/>
        <w:rPr>
          <w:rFonts w:asciiTheme="minorHAnsi" w:eastAsiaTheme="minorEastAsia" w:hAnsiTheme="minorHAnsi" w:cstheme="minorBidi"/>
          <w:sz w:val="22"/>
          <w:szCs w:val="22"/>
        </w:rPr>
      </w:pPr>
      <w:hyperlink w:anchor="_Toc298848006" w:history="1">
        <w:r w:rsidR="002F3C4C" w:rsidRPr="00F877C5">
          <w:rPr>
            <w:rStyle w:val="Hyperlink"/>
          </w:rPr>
          <w:t>4.1.2 IVI-COM/IVI-C Driver Installer Responsibilities</w:t>
        </w:r>
        <w:r w:rsidR="002F3C4C">
          <w:rPr>
            <w:webHidden/>
          </w:rPr>
          <w:tab/>
        </w:r>
        <w:r>
          <w:rPr>
            <w:webHidden/>
          </w:rPr>
          <w:fldChar w:fldCharType="begin"/>
        </w:r>
        <w:r w:rsidR="002F3C4C">
          <w:rPr>
            <w:webHidden/>
          </w:rPr>
          <w:instrText xml:space="preserve"> PAGEREF _Toc298848006 \h </w:instrText>
        </w:r>
        <w:r>
          <w:rPr>
            <w:webHidden/>
          </w:rPr>
        </w:r>
        <w:r>
          <w:rPr>
            <w:webHidden/>
          </w:rPr>
          <w:fldChar w:fldCharType="separate"/>
        </w:r>
        <w:r w:rsidR="00DE68DB">
          <w:rPr>
            <w:webHidden/>
          </w:rPr>
          <w:t>36</w:t>
        </w:r>
        <w:r>
          <w:rPr>
            <w:webHidden/>
          </w:rPr>
          <w:fldChar w:fldCharType="end"/>
        </w:r>
      </w:hyperlink>
    </w:p>
    <w:p w:rsidR="002F3C4C" w:rsidRDefault="00800309">
      <w:pPr>
        <w:pStyle w:val="TOC4"/>
        <w:rPr>
          <w:rFonts w:asciiTheme="minorHAnsi" w:eastAsiaTheme="minorEastAsia" w:hAnsiTheme="minorHAnsi" w:cstheme="minorBidi"/>
          <w:sz w:val="22"/>
          <w:szCs w:val="22"/>
        </w:rPr>
      </w:pPr>
      <w:hyperlink w:anchor="_Toc298848007" w:history="1">
        <w:r w:rsidR="002F3C4C" w:rsidRPr="00F877C5">
          <w:rPr>
            <w:rStyle w:val="Hyperlink"/>
          </w:rPr>
          <w:t>4.1.2.1 Driver Installer Responsibilities on 32-bit Operating Systems</w:t>
        </w:r>
        <w:r w:rsidR="002F3C4C">
          <w:rPr>
            <w:webHidden/>
          </w:rPr>
          <w:tab/>
        </w:r>
        <w:r>
          <w:rPr>
            <w:webHidden/>
          </w:rPr>
          <w:fldChar w:fldCharType="begin"/>
        </w:r>
        <w:r w:rsidR="002F3C4C">
          <w:rPr>
            <w:webHidden/>
          </w:rPr>
          <w:instrText xml:space="preserve"> PAGEREF _Toc298848007 \h </w:instrText>
        </w:r>
        <w:r>
          <w:rPr>
            <w:webHidden/>
          </w:rPr>
        </w:r>
        <w:r>
          <w:rPr>
            <w:webHidden/>
          </w:rPr>
          <w:fldChar w:fldCharType="separate"/>
        </w:r>
        <w:r w:rsidR="00DE68DB">
          <w:rPr>
            <w:webHidden/>
          </w:rPr>
          <w:t>36</w:t>
        </w:r>
        <w:r>
          <w:rPr>
            <w:webHidden/>
          </w:rPr>
          <w:fldChar w:fldCharType="end"/>
        </w:r>
      </w:hyperlink>
    </w:p>
    <w:p w:rsidR="002F3C4C" w:rsidRDefault="00800309">
      <w:pPr>
        <w:pStyle w:val="TOC4"/>
        <w:rPr>
          <w:rFonts w:asciiTheme="minorHAnsi" w:eastAsiaTheme="minorEastAsia" w:hAnsiTheme="minorHAnsi" w:cstheme="minorBidi"/>
          <w:sz w:val="22"/>
          <w:szCs w:val="22"/>
        </w:rPr>
      </w:pPr>
      <w:hyperlink w:anchor="_Toc298848008" w:history="1">
        <w:r w:rsidR="002F3C4C" w:rsidRPr="00F877C5">
          <w:rPr>
            <w:rStyle w:val="Hyperlink"/>
          </w:rPr>
          <w:t>4.1.2.2 32-bit Driver Installer Responsibilities on 64-bit Operating Systems</w:t>
        </w:r>
        <w:r w:rsidR="002F3C4C">
          <w:rPr>
            <w:webHidden/>
          </w:rPr>
          <w:tab/>
        </w:r>
        <w:r>
          <w:rPr>
            <w:webHidden/>
          </w:rPr>
          <w:fldChar w:fldCharType="begin"/>
        </w:r>
        <w:r w:rsidR="002F3C4C">
          <w:rPr>
            <w:webHidden/>
          </w:rPr>
          <w:instrText xml:space="preserve"> PAGEREF _Toc298848008 \h </w:instrText>
        </w:r>
        <w:r>
          <w:rPr>
            <w:webHidden/>
          </w:rPr>
        </w:r>
        <w:r>
          <w:rPr>
            <w:webHidden/>
          </w:rPr>
          <w:fldChar w:fldCharType="separate"/>
        </w:r>
        <w:r w:rsidR="00DE68DB">
          <w:rPr>
            <w:webHidden/>
          </w:rPr>
          <w:t>37</w:t>
        </w:r>
        <w:r>
          <w:rPr>
            <w:webHidden/>
          </w:rPr>
          <w:fldChar w:fldCharType="end"/>
        </w:r>
      </w:hyperlink>
    </w:p>
    <w:p w:rsidR="002F3C4C" w:rsidRDefault="00800309">
      <w:pPr>
        <w:pStyle w:val="TOC4"/>
        <w:rPr>
          <w:rFonts w:asciiTheme="minorHAnsi" w:eastAsiaTheme="minorEastAsia" w:hAnsiTheme="minorHAnsi" w:cstheme="minorBidi"/>
          <w:sz w:val="22"/>
          <w:szCs w:val="22"/>
        </w:rPr>
      </w:pPr>
      <w:hyperlink w:anchor="_Toc298848009" w:history="1">
        <w:r w:rsidR="002F3C4C" w:rsidRPr="00F877C5">
          <w:rPr>
            <w:rStyle w:val="Hyperlink"/>
          </w:rPr>
          <w:t>4.1.2.3 64-bit Driver Installer Responsibilities</w:t>
        </w:r>
        <w:r w:rsidR="002F3C4C">
          <w:rPr>
            <w:webHidden/>
          </w:rPr>
          <w:tab/>
        </w:r>
        <w:r>
          <w:rPr>
            <w:webHidden/>
          </w:rPr>
          <w:fldChar w:fldCharType="begin"/>
        </w:r>
        <w:r w:rsidR="002F3C4C">
          <w:rPr>
            <w:webHidden/>
          </w:rPr>
          <w:instrText xml:space="preserve"> PAGEREF _Toc298848009 \h </w:instrText>
        </w:r>
        <w:r>
          <w:rPr>
            <w:webHidden/>
          </w:rPr>
        </w:r>
        <w:r>
          <w:rPr>
            <w:webHidden/>
          </w:rPr>
          <w:fldChar w:fldCharType="separate"/>
        </w:r>
        <w:r w:rsidR="00DE68DB">
          <w:rPr>
            <w:webHidden/>
          </w:rPr>
          <w:t>37</w:t>
        </w:r>
        <w:r>
          <w:rPr>
            <w:webHidden/>
          </w:rPr>
          <w:fldChar w:fldCharType="end"/>
        </w:r>
      </w:hyperlink>
    </w:p>
    <w:p w:rsidR="002F3C4C" w:rsidRDefault="00800309">
      <w:pPr>
        <w:pStyle w:val="TOC2"/>
        <w:rPr>
          <w:rFonts w:eastAsiaTheme="minorEastAsia"/>
        </w:rPr>
      </w:pPr>
      <w:hyperlink w:anchor="_Toc298848010" w:history="1">
        <w:r w:rsidR="002F3C4C" w:rsidRPr="00F877C5">
          <w:rPr>
            <w:rStyle w:val="Hyperlink"/>
          </w:rPr>
          <w:t>4.2 IVI.NET Standard Root Directory</w:t>
        </w:r>
        <w:r w:rsidR="002F3C4C">
          <w:rPr>
            <w:webHidden/>
          </w:rPr>
          <w:tab/>
        </w:r>
        <w:r>
          <w:rPr>
            <w:webHidden/>
          </w:rPr>
          <w:fldChar w:fldCharType="begin"/>
        </w:r>
        <w:r w:rsidR="002F3C4C">
          <w:rPr>
            <w:webHidden/>
          </w:rPr>
          <w:instrText xml:space="preserve"> PAGEREF _Toc298848010 \h </w:instrText>
        </w:r>
        <w:r>
          <w:rPr>
            <w:webHidden/>
          </w:rPr>
        </w:r>
        <w:r>
          <w:rPr>
            <w:webHidden/>
          </w:rPr>
          <w:fldChar w:fldCharType="separate"/>
        </w:r>
        <w:r w:rsidR="00DE68DB">
          <w:rPr>
            <w:webHidden/>
          </w:rPr>
          <w:t>38</w:t>
        </w:r>
        <w:r>
          <w:rPr>
            <w:webHidden/>
          </w:rPr>
          <w:fldChar w:fldCharType="end"/>
        </w:r>
      </w:hyperlink>
    </w:p>
    <w:p w:rsidR="002F3C4C" w:rsidRDefault="00800309">
      <w:pPr>
        <w:pStyle w:val="TOC3"/>
        <w:rPr>
          <w:rFonts w:asciiTheme="minorHAnsi" w:eastAsiaTheme="minorEastAsia" w:hAnsiTheme="minorHAnsi" w:cstheme="minorBidi"/>
          <w:sz w:val="22"/>
          <w:szCs w:val="22"/>
        </w:rPr>
      </w:pPr>
      <w:hyperlink w:anchor="_Toc298848011" w:history="1">
        <w:r w:rsidR="002F3C4C" w:rsidRPr="00F877C5">
          <w:rPr>
            <w:rStyle w:val="Hyperlink"/>
          </w:rPr>
          <w:t>4.2.1 IVI.NET Shared Component Installer Responsibilities</w:t>
        </w:r>
        <w:r w:rsidR="002F3C4C">
          <w:rPr>
            <w:webHidden/>
          </w:rPr>
          <w:tab/>
        </w:r>
        <w:r>
          <w:rPr>
            <w:webHidden/>
          </w:rPr>
          <w:fldChar w:fldCharType="begin"/>
        </w:r>
        <w:r w:rsidR="002F3C4C">
          <w:rPr>
            <w:webHidden/>
          </w:rPr>
          <w:instrText xml:space="preserve"> PAGEREF _Toc298848011 \h </w:instrText>
        </w:r>
        <w:r>
          <w:rPr>
            <w:webHidden/>
          </w:rPr>
        </w:r>
        <w:r>
          <w:rPr>
            <w:webHidden/>
          </w:rPr>
          <w:fldChar w:fldCharType="separate"/>
        </w:r>
        <w:r w:rsidR="00DE68DB">
          <w:rPr>
            <w:webHidden/>
          </w:rPr>
          <w:t>38</w:t>
        </w:r>
        <w:r>
          <w:rPr>
            <w:webHidden/>
          </w:rPr>
          <w:fldChar w:fldCharType="end"/>
        </w:r>
      </w:hyperlink>
    </w:p>
    <w:p w:rsidR="002F3C4C" w:rsidRDefault="00800309">
      <w:pPr>
        <w:pStyle w:val="TOC4"/>
        <w:rPr>
          <w:rFonts w:asciiTheme="minorHAnsi" w:eastAsiaTheme="minorEastAsia" w:hAnsiTheme="minorHAnsi" w:cstheme="minorBidi"/>
          <w:sz w:val="22"/>
          <w:szCs w:val="22"/>
        </w:rPr>
      </w:pPr>
      <w:hyperlink w:anchor="_Toc298848012" w:history="1">
        <w:r w:rsidR="002F3C4C" w:rsidRPr="00F877C5">
          <w:rPr>
            <w:rStyle w:val="Hyperlink"/>
          </w:rPr>
          <w:t>4.2.1.1 32-bit and 64-bit IVI.NET Shared Component Installer Responsibilities</w:t>
        </w:r>
        <w:r w:rsidR="002F3C4C">
          <w:rPr>
            <w:webHidden/>
          </w:rPr>
          <w:tab/>
        </w:r>
        <w:r>
          <w:rPr>
            <w:webHidden/>
          </w:rPr>
          <w:fldChar w:fldCharType="begin"/>
        </w:r>
        <w:r w:rsidR="002F3C4C">
          <w:rPr>
            <w:webHidden/>
          </w:rPr>
          <w:instrText xml:space="preserve"> PAGEREF _Toc298848012 \h </w:instrText>
        </w:r>
        <w:r>
          <w:rPr>
            <w:webHidden/>
          </w:rPr>
        </w:r>
        <w:r>
          <w:rPr>
            <w:webHidden/>
          </w:rPr>
          <w:fldChar w:fldCharType="separate"/>
        </w:r>
        <w:r w:rsidR="00DE68DB">
          <w:rPr>
            <w:webHidden/>
          </w:rPr>
          <w:t>38</w:t>
        </w:r>
        <w:r>
          <w:rPr>
            <w:webHidden/>
          </w:rPr>
          <w:fldChar w:fldCharType="end"/>
        </w:r>
      </w:hyperlink>
    </w:p>
    <w:p w:rsidR="002F3C4C" w:rsidRDefault="00800309">
      <w:pPr>
        <w:pStyle w:val="TOC4"/>
        <w:rPr>
          <w:rFonts w:asciiTheme="minorHAnsi" w:eastAsiaTheme="minorEastAsia" w:hAnsiTheme="minorHAnsi" w:cstheme="minorBidi"/>
          <w:sz w:val="22"/>
          <w:szCs w:val="22"/>
        </w:rPr>
      </w:pPr>
      <w:hyperlink w:anchor="_Toc298848013" w:history="1">
        <w:r w:rsidR="002F3C4C" w:rsidRPr="00F877C5">
          <w:rPr>
            <w:rStyle w:val="Hyperlink"/>
          </w:rPr>
          <w:t>4.2.1.2 Additional 64-bit IVI.NET Shared Component Installer Responsibilities</w:t>
        </w:r>
        <w:r w:rsidR="002F3C4C">
          <w:rPr>
            <w:webHidden/>
          </w:rPr>
          <w:tab/>
        </w:r>
        <w:r>
          <w:rPr>
            <w:webHidden/>
          </w:rPr>
          <w:fldChar w:fldCharType="begin"/>
        </w:r>
        <w:r w:rsidR="002F3C4C">
          <w:rPr>
            <w:webHidden/>
          </w:rPr>
          <w:instrText xml:space="preserve"> PAGEREF _Toc298848013 \h </w:instrText>
        </w:r>
        <w:r>
          <w:rPr>
            <w:webHidden/>
          </w:rPr>
        </w:r>
        <w:r>
          <w:rPr>
            <w:webHidden/>
          </w:rPr>
          <w:fldChar w:fldCharType="separate"/>
        </w:r>
        <w:r w:rsidR="00DE68DB">
          <w:rPr>
            <w:webHidden/>
          </w:rPr>
          <w:t>39</w:t>
        </w:r>
        <w:r>
          <w:rPr>
            <w:webHidden/>
          </w:rPr>
          <w:fldChar w:fldCharType="end"/>
        </w:r>
      </w:hyperlink>
    </w:p>
    <w:p w:rsidR="002F3C4C" w:rsidRDefault="00800309">
      <w:pPr>
        <w:pStyle w:val="TOC3"/>
        <w:rPr>
          <w:rFonts w:asciiTheme="minorHAnsi" w:eastAsiaTheme="minorEastAsia" w:hAnsiTheme="minorHAnsi" w:cstheme="minorBidi"/>
          <w:sz w:val="22"/>
          <w:szCs w:val="22"/>
        </w:rPr>
      </w:pPr>
      <w:hyperlink w:anchor="_Toc298848014" w:history="1">
        <w:r w:rsidR="002F3C4C" w:rsidRPr="00F877C5">
          <w:rPr>
            <w:rStyle w:val="Hyperlink"/>
          </w:rPr>
          <w:t>4.2.2 IVI.NET Driver Installer Responsibilities</w:t>
        </w:r>
        <w:r w:rsidR="002F3C4C">
          <w:rPr>
            <w:webHidden/>
          </w:rPr>
          <w:tab/>
        </w:r>
        <w:r>
          <w:rPr>
            <w:webHidden/>
          </w:rPr>
          <w:fldChar w:fldCharType="begin"/>
        </w:r>
        <w:r w:rsidR="002F3C4C">
          <w:rPr>
            <w:webHidden/>
          </w:rPr>
          <w:instrText xml:space="preserve"> PAGEREF _Toc298848014 \h </w:instrText>
        </w:r>
        <w:r>
          <w:rPr>
            <w:webHidden/>
          </w:rPr>
        </w:r>
        <w:r>
          <w:rPr>
            <w:webHidden/>
          </w:rPr>
          <w:fldChar w:fldCharType="separate"/>
        </w:r>
        <w:r w:rsidR="00DE68DB">
          <w:rPr>
            <w:webHidden/>
          </w:rPr>
          <w:t>40</w:t>
        </w:r>
        <w:r>
          <w:rPr>
            <w:webHidden/>
          </w:rPr>
          <w:fldChar w:fldCharType="end"/>
        </w:r>
      </w:hyperlink>
    </w:p>
    <w:p w:rsidR="002F3C4C" w:rsidRDefault="00800309">
      <w:pPr>
        <w:pStyle w:val="TOC4"/>
        <w:rPr>
          <w:rFonts w:asciiTheme="minorHAnsi" w:eastAsiaTheme="minorEastAsia" w:hAnsiTheme="minorHAnsi" w:cstheme="minorBidi"/>
          <w:sz w:val="22"/>
          <w:szCs w:val="22"/>
        </w:rPr>
      </w:pPr>
      <w:hyperlink w:anchor="_Toc298848015" w:history="1">
        <w:r w:rsidR="002F3C4C" w:rsidRPr="00F877C5">
          <w:rPr>
            <w:rStyle w:val="Hyperlink"/>
          </w:rPr>
          <w:t>4.2.2.1 Driver Installer Responsibilities on 32-bit Operating Systems</w:t>
        </w:r>
        <w:r w:rsidR="002F3C4C">
          <w:rPr>
            <w:webHidden/>
          </w:rPr>
          <w:tab/>
        </w:r>
        <w:r>
          <w:rPr>
            <w:webHidden/>
          </w:rPr>
          <w:fldChar w:fldCharType="begin"/>
        </w:r>
        <w:r w:rsidR="002F3C4C">
          <w:rPr>
            <w:webHidden/>
          </w:rPr>
          <w:instrText xml:space="preserve"> PAGEREF _Toc298848015 \h </w:instrText>
        </w:r>
        <w:r>
          <w:rPr>
            <w:webHidden/>
          </w:rPr>
        </w:r>
        <w:r>
          <w:rPr>
            <w:webHidden/>
          </w:rPr>
          <w:fldChar w:fldCharType="separate"/>
        </w:r>
        <w:r w:rsidR="00DE68DB">
          <w:rPr>
            <w:webHidden/>
          </w:rPr>
          <w:t>40</w:t>
        </w:r>
        <w:r>
          <w:rPr>
            <w:webHidden/>
          </w:rPr>
          <w:fldChar w:fldCharType="end"/>
        </w:r>
      </w:hyperlink>
    </w:p>
    <w:p w:rsidR="002F3C4C" w:rsidRDefault="00800309">
      <w:pPr>
        <w:pStyle w:val="TOC4"/>
        <w:rPr>
          <w:rFonts w:asciiTheme="minorHAnsi" w:eastAsiaTheme="minorEastAsia" w:hAnsiTheme="minorHAnsi" w:cstheme="minorBidi"/>
          <w:sz w:val="22"/>
          <w:szCs w:val="22"/>
        </w:rPr>
      </w:pPr>
      <w:hyperlink w:anchor="_Toc298848016" w:history="1">
        <w:r w:rsidR="002F3C4C" w:rsidRPr="00F877C5">
          <w:rPr>
            <w:rStyle w:val="Hyperlink"/>
          </w:rPr>
          <w:t>4.2.2.2 32-bit Driver Installer Responsibilities on 64-bit Operating Systems</w:t>
        </w:r>
        <w:r w:rsidR="002F3C4C">
          <w:rPr>
            <w:webHidden/>
          </w:rPr>
          <w:tab/>
        </w:r>
        <w:r>
          <w:rPr>
            <w:webHidden/>
          </w:rPr>
          <w:fldChar w:fldCharType="begin"/>
        </w:r>
        <w:r w:rsidR="002F3C4C">
          <w:rPr>
            <w:webHidden/>
          </w:rPr>
          <w:instrText xml:space="preserve"> PAGEREF _Toc298848016 \h </w:instrText>
        </w:r>
        <w:r>
          <w:rPr>
            <w:webHidden/>
          </w:rPr>
        </w:r>
        <w:r>
          <w:rPr>
            <w:webHidden/>
          </w:rPr>
          <w:fldChar w:fldCharType="separate"/>
        </w:r>
        <w:r w:rsidR="00DE68DB">
          <w:rPr>
            <w:webHidden/>
          </w:rPr>
          <w:t>41</w:t>
        </w:r>
        <w:r>
          <w:rPr>
            <w:webHidden/>
          </w:rPr>
          <w:fldChar w:fldCharType="end"/>
        </w:r>
      </w:hyperlink>
    </w:p>
    <w:p w:rsidR="002F3C4C" w:rsidRDefault="00800309">
      <w:pPr>
        <w:pStyle w:val="TOC4"/>
        <w:rPr>
          <w:rFonts w:asciiTheme="minorHAnsi" w:eastAsiaTheme="minorEastAsia" w:hAnsiTheme="minorHAnsi" w:cstheme="minorBidi"/>
          <w:sz w:val="22"/>
          <w:szCs w:val="22"/>
        </w:rPr>
      </w:pPr>
      <w:hyperlink w:anchor="_Toc298848017" w:history="1">
        <w:r w:rsidR="002F3C4C" w:rsidRPr="00F877C5">
          <w:rPr>
            <w:rStyle w:val="Hyperlink"/>
          </w:rPr>
          <w:t>4.2.2.3 64-bit Driver Installer Responsibilities</w:t>
        </w:r>
        <w:r w:rsidR="002F3C4C">
          <w:rPr>
            <w:webHidden/>
          </w:rPr>
          <w:tab/>
        </w:r>
        <w:r>
          <w:rPr>
            <w:webHidden/>
          </w:rPr>
          <w:fldChar w:fldCharType="begin"/>
        </w:r>
        <w:r w:rsidR="002F3C4C">
          <w:rPr>
            <w:webHidden/>
          </w:rPr>
          <w:instrText xml:space="preserve"> PAGEREF _Toc298848017 \h </w:instrText>
        </w:r>
        <w:r>
          <w:rPr>
            <w:webHidden/>
          </w:rPr>
        </w:r>
        <w:r>
          <w:rPr>
            <w:webHidden/>
          </w:rPr>
          <w:fldChar w:fldCharType="separate"/>
        </w:r>
        <w:r w:rsidR="00DE68DB">
          <w:rPr>
            <w:webHidden/>
          </w:rPr>
          <w:t>41</w:t>
        </w:r>
        <w:r>
          <w:rPr>
            <w:webHidden/>
          </w:rPr>
          <w:fldChar w:fldCharType="end"/>
        </w:r>
      </w:hyperlink>
    </w:p>
    <w:p w:rsidR="002F3C4C" w:rsidRDefault="00800309">
      <w:pPr>
        <w:pStyle w:val="TOC3"/>
        <w:rPr>
          <w:rFonts w:asciiTheme="minorHAnsi" w:eastAsiaTheme="minorEastAsia" w:hAnsiTheme="minorHAnsi" w:cstheme="minorBidi"/>
          <w:sz w:val="22"/>
          <w:szCs w:val="22"/>
        </w:rPr>
      </w:pPr>
      <w:hyperlink w:anchor="_Toc298848018" w:history="1">
        <w:r w:rsidR="002F3C4C" w:rsidRPr="00F877C5">
          <w:rPr>
            <w:rStyle w:val="Hyperlink"/>
          </w:rPr>
          <w:t>4.2.3 Registering IVI.NET Design-Time Assemblies</w:t>
        </w:r>
        <w:r w:rsidR="002F3C4C">
          <w:rPr>
            <w:webHidden/>
          </w:rPr>
          <w:tab/>
        </w:r>
        <w:r>
          <w:rPr>
            <w:webHidden/>
          </w:rPr>
          <w:fldChar w:fldCharType="begin"/>
        </w:r>
        <w:r w:rsidR="002F3C4C">
          <w:rPr>
            <w:webHidden/>
          </w:rPr>
          <w:instrText xml:space="preserve"> PAGEREF _Toc298848018 \h </w:instrText>
        </w:r>
        <w:r>
          <w:rPr>
            <w:webHidden/>
          </w:rPr>
        </w:r>
        <w:r>
          <w:rPr>
            <w:webHidden/>
          </w:rPr>
          <w:fldChar w:fldCharType="separate"/>
        </w:r>
        <w:r w:rsidR="00DE68DB">
          <w:rPr>
            <w:webHidden/>
          </w:rPr>
          <w:t>41</w:t>
        </w:r>
        <w:r>
          <w:rPr>
            <w:webHidden/>
          </w:rPr>
          <w:fldChar w:fldCharType="end"/>
        </w:r>
      </w:hyperlink>
    </w:p>
    <w:p w:rsidR="002F3C4C" w:rsidRDefault="00800309">
      <w:pPr>
        <w:pStyle w:val="TOC2"/>
        <w:rPr>
          <w:rFonts w:eastAsiaTheme="minorEastAsia"/>
        </w:rPr>
      </w:pPr>
      <w:hyperlink w:anchor="_Toc298848019" w:history="1">
        <w:r w:rsidR="002F3C4C" w:rsidRPr="00F877C5">
          <w:rPr>
            <w:rStyle w:val="Hyperlink"/>
          </w:rPr>
          <w:t>4.3 Determining System Directories and Registry Keys</w:t>
        </w:r>
        <w:r w:rsidR="002F3C4C">
          <w:rPr>
            <w:webHidden/>
          </w:rPr>
          <w:tab/>
        </w:r>
        <w:r>
          <w:rPr>
            <w:webHidden/>
          </w:rPr>
          <w:fldChar w:fldCharType="begin"/>
        </w:r>
        <w:r w:rsidR="002F3C4C">
          <w:rPr>
            <w:webHidden/>
          </w:rPr>
          <w:instrText xml:space="preserve"> PAGEREF _Toc298848019 \h </w:instrText>
        </w:r>
        <w:r>
          <w:rPr>
            <w:webHidden/>
          </w:rPr>
        </w:r>
        <w:r>
          <w:rPr>
            <w:webHidden/>
          </w:rPr>
          <w:fldChar w:fldCharType="separate"/>
        </w:r>
        <w:r w:rsidR="00DE68DB">
          <w:rPr>
            <w:webHidden/>
          </w:rPr>
          <w:t>42</w:t>
        </w:r>
        <w:r>
          <w:rPr>
            <w:webHidden/>
          </w:rPr>
          <w:fldChar w:fldCharType="end"/>
        </w:r>
      </w:hyperlink>
    </w:p>
    <w:p w:rsidR="002F3C4C" w:rsidRDefault="00800309">
      <w:pPr>
        <w:pStyle w:val="TOC2"/>
        <w:rPr>
          <w:rFonts w:eastAsiaTheme="minorEastAsia"/>
        </w:rPr>
      </w:pPr>
      <w:hyperlink w:anchor="_Toc298848020" w:history="1">
        <w:r w:rsidR="002F3C4C" w:rsidRPr="00F877C5">
          <w:rPr>
            <w:rStyle w:val="Hyperlink"/>
          </w:rPr>
          <w:t>4.4 IVI Shared Component Installer Responsibilities on Windows Vista and Windows 7</w:t>
        </w:r>
        <w:r w:rsidR="002F3C4C">
          <w:rPr>
            <w:webHidden/>
          </w:rPr>
          <w:tab/>
        </w:r>
        <w:r>
          <w:rPr>
            <w:webHidden/>
          </w:rPr>
          <w:fldChar w:fldCharType="begin"/>
        </w:r>
        <w:r w:rsidR="002F3C4C">
          <w:rPr>
            <w:webHidden/>
          </w:rPr>
          <w:instrText xml:space="preserve"> PAGEREF _Toc298848020 \h </w:instrText>
        </w:r>
        <w:r>
          <w:rPr>
            <w:webHidden/>
          </w:rPr>
        </w:r>
        <w:r>
          <w:rPr>
            <w:webHidden/>
          </w:rPr>
          <w:fldChar w:fldCharType="separate"/>
        </w:r>
        <w:r w:rsidR="00DE68DB">
          <w:rPr>
            <w:webHidden/>
          </w:rPr>
          <w:t>43</w:t>
        </w:r>
        <w:r>
          <w:rPr>
            <w:webHidden/>
          </w:rPr>
          <w:fldChar w:fldCharType="end"/>
        </w:r>
      </w:hyperlink>
    </w:p>
    <w:p w:rsidR="002F3C4C" w:rsidRDefault="00800309">
      <w:pPr>
        <w:pStyle w:val="TOC2"/>
        <w:rPr>
          <w:rFonts w:eastAsiaTheme="minorEastAsia"/>
        </w:rPr>
      </w:pPr>
      <w:hyperlink w:anchor="_Toc298848021" w:history="1">
        <w:r w:rsidR="002F3C4C" w:rsidRPr="00F877C5">
          <w:rPr>
            <w:rStyle w:val="Hyperlink"/>
          </w:rPr>
          <w:t>4.5 IVI Driver Installer Responsibilities on Windows Vista and Windows 7</w:t>
        </w:r>
        <w:r w:rsidR="002F3C4C">
          <w:rPr>
            <w:webHidden/>
          </w:rPr>
          <w:tab/>
        </w:r>
        <w:r>
          <w:rPr>
            <w:webHidden/>
          </w:rPr>
          <w:fldChar w:fldCharType="begin"/>
        </w:r>
        <w:r w:rsidR="002F3C4C">
          <w:rPr>
            <w:webHidden/>
          </w:rPr>
          <w:instrText xml:space="preserve"> PAGEREF _Toc298848021 \h </w:instrText>
        </w:r>
        <w:r>
          <w:rPr>
            <w:webHidden/>
          </w:rPr>
        </w:r>
        <w:r>
          <w:rPr>
            <w:webHidden/>
          </w:rPr>
          <w:fldChar w:fldCharType="separate"/>
        </w:r>
        <w:r w:rsidR="00DE68DB">
          <w:rPr>
            <w:webHidden/>
          </w:rPr>
          <w:t>43</w:t>
        </w:r>
        <w:r>
          <w:rPr>
            <w:webHidden/>
          </w:rPr>
          <w:fldChar w:fldCharType="end"/>
        </w:r>
      </w:hyperlink>
    </w:p>
    <w:p w:rsidR="002F3C4C" w:rsidRDefault="00800309">
      <w:pPr>
        <w:pStyle w:val="TOC1"/>
        <w:rPr>
          <w:rFonts w:asciiTheme="minorHAnsi" w:eastAsiaTheme="minorEastAsia" w:hAnsiTheme="minorHAnsi" w:cstheme="minorBidi"/>
          <w:b w:val="0"/>
          <w:sz w:val="22"/>
          <w:szCs w:val="22"/>
        </w:rPr>
      </w:pPr>
      <w:hyperlink w:anchor="_Toc298848022" w:history="1">
        <w:r w:rsidR="002F3C4C" w:rsidRPr="00F877C5">
          <w:rPr>
            <w:rStyle w:val="Hyperlink"/>
          </w:rPr>
          <w:t>5. IVI Driver Installer Requirements</w:t>
        </w:r>
        <w:r w:rsidR="002F3C4C">
          <w:rPr>
            <w:webHidden/>
          </w:rPr>
          <w:tab/>
        </w:r>
        <w:r>
          <w:rPr>
            <w:webHidden/>
          </w:rPr>
          <w:fldChar w:fldCharType="begin"/>
        </w:r>
        <w:r w:rsidR="002F3C4C">
          <w:rPr>
            <w:webHidden/>
          </w:rPr>
          <w:instrText xml:space="preserve"> PAGEREF _Toc298848022 \h </w:instrText>
        </w:r>
        <w:r>
          <w:rPr>
            <w:webHidden/>
          </w:rPr>
        </w:r>
        <w:r>
          <w:rPr>
            <w:webHidden/>
          </w:rPr>
          <w:fldChar w:fldCharType="separate"/>
        </w:r>
        <w:r w:rsidR="00DE68DB">
          <w:rPr>
            <w:webHidden/>
          </w:rPr>
          <w:t>44</w:t>
        </w:r>
        <w:r>
          <w:rPr>
            <w:webHidden/>
          </w:rPr>
          <w:fldChar w:fldCharType="end"/>
        </w:r>
      </w:hyperlink>
    </w:p>
    <w:p w:rsidR="002F3C4C" w:rsidRDefault="00800309">
      <w:pPr>
        <w:pStyle w:val="TOC2"/>
        <w:rPr>
          <w:rFonts w:eastAsiaTheme="minorEastAsia"/>
        </w:rPr>
      </w:pPr>
      <w:hyperlink w:anchor="_Toc298848023" w:history="1">
        <w:r w:rsidR="002F3C4C" w:rsidRPr="00F877C5">
          <w:rPr>
            <w:rStyle w:val="Hyperlink"/>
          </w:rPr>
          <w:t>5.1 IVI-COM/IVI-C Driver Installation Procedure</w:t>
        </w:r>
        <w:r w:rsidR="002F3C4C">
          <w:rPr>
            <w:webHidden/>
          </w:rPr>
          <w:tab/>
        </w:r>
        <w:r>
          <w:rPr>
            <w:webHidden/>
          </w:rPr>
          <w:fldChar w:fldCharType="begin"/>
        </w:r>
        <w:r w:rsidR="002F3C4C">
          <w:rPr>
            <w:webHidden/>
          </w:rPr>
          <w:instrText xml:space="preserve"> PAGEREF _Toc298848023 \h </w:instrText>
        </w:r>
        <w:r>
          <w:rPr>
            <w:webHidden/>
          </w:rPr>
        </w:r>
        <w:r>
          <w:rPr>
            <w:webHidden/>
          </w:rPr>
          <w:fldChar w:fldCharType="separate"/>
        </w:r>
        <w:r w:rsidR="00DE68DB">
          <w:rPr>
            <w:webHidden/>
          </w:rPr>
          <w:t>44</w:t>
        </w:r>
        <w:r>
          <w:rPr>
            <w:webHidden/>
          </w:rPr>
          <w:fldChar w:fldCharType="end"/>
        </w:r>
      </w:hyperlink>
    </w:p>
    <w:p w:rsidR="002F3C4C" w:rsidRDefault="00800309">
      <w:pPr>
        <w:pStyle w:val="TOC3"/>
        <w:rPr>
          <w:rFonts w:asciiTheme="minorHAnsi" w:eastAsiaTheme="minorEastAsia" w:hAnsiTheme="minorHAnsi" w:cstheme="minorBidi"/>
          <w:sz w:val="22"/>
          <w:szCs w:val="22"/>
        </w:rPr>
      </w:pPr>
      <w:hyperlink w:anchor="_Toc298848024" w:history="1">
        <w:r w:rsidR="002F3C4C" w:rsidRPr="00F877C5">
          <w:rPr>
            <w:rStyle w:val="Hyperlink"/>
          </w:rPr>
          <w:t>5.1.1 Detecting the Presence and Version of the IVI-COM/IVI-C Shared Components</w:t>
        </w:r>
        <w:r w:rsidR="002F3C4C">
          <w:rPr>
            <w:webHidden/>
          </w:rPr>
          <w:tab/>
        </w:r>
        <w:r>
          <w:rPr>
            <w:webHidden/>
          </w:rPr>
          <w:fldChar w:fldCharType="begin"/>
        </w:r>
        <w:r w:rsidR="002F3C4C">
          <w:rPr>
            <w:webHidden/>
          </w:rPr>
          <w:instrText xml:space="preserve"> PAGEREF _Toc298848024 \h </w:instrText>
        </w:r>
        <w:r>
          <w:rPr>
            <w:webHidden/>
          </w:rPr>
        </w:r>
        <w:r>
          <w:rPr>
            <w:webHidden/>
          </w:rPr>
          <w:fldChar w:fldCharType="separate"/>
        </w:r>
        <w:r w:rsidR="00DE68DB">
          <w:rPr>
            <w:webHidden/>
          </w:rPr>
          <w:t>45</w:t>
        </w:r>
        <w:r>
          <w:rPr>
            <w:webHidden/>
          </w:rPr>
          <w:fldChar w:fldCharType="end"/>
        </w:r>
      </w:hyperlink>
    </w:p>
    <w:p w:rsidR="002F3C4C" w:rsidRDefault="00800309">
      <w:pPr>
        <w:pStyle w:val="TOC3"/>
        <w:rPr>
          <w:rFonts w:asciiTheme="minorHAnsi" w:eastAsiaTheme="minorEastAsia" w:hAnsiTheme="minorHAnsi" w:cstheme="minorBidi"/>
          <w:sz w:val="22"/>
          <w:szCs w:val="22"/>
        </w:rPr>
      </w:pPr>
      <w:hyperlink w:anchor="_Toc298848025" w:history="1">
        <w:r w:rsidR="002F3C4C" w:rsidRPr="00F877C5">
          <w:rPr>
            <w:rStyle w:val="Hyperlink"/>
          </w:rPr>
          <w:t>5.1.2 Detecting the Presence, Vendor, and Version of an IVI-COM or IVI-C Driver</w:t>
        </w:r>
        <w:r w:rsidR="002F3C4C">
          <w:rPr>
            <w:webHidden/>
          </w:rPr>
          <w:tab/>
        </w:r>
        <w:r>
          <w:rPr>
            <w:webHidden/>
          </w:rPr>
          <w:fldChar w:fldCharType="begin"/>
        </w:r>
        <w:r w:rsidR="002F3C4C">
          <w:rPr>
            <w:webHidden/>
          </w:rPr>
          <w:instrText xml:space="preserve"> PAGEREF _Toc298848025 \h </w:instrText>
        </w:r>
        <w:r>
          <w:rPr>
            <w:webHidden/>
          </w:rPr>
        </w:r>
        <w:r>
          <w:rPr>
            <w:webHidden/>
          </w:rPr>
          <w:fldChar w:fldCharType="separate"/>
        </w:r>
        <w:r w:rsidR="00DE68DB">
          <w:rPr>
            <w:webHidden/>
          </w:rPr>
          <w:t>45</w:t>
        </w:r>
        <w:r>
          <w:rPr>
            <w:webHidden/>
          </w:rPr>
          <w:fldChar w:fldCharType="end"/>
        </w:r>
      </w:hyperlink>
    </w:p>
    <w:p w:rsidR="002F3C4C" w:rsidRDefault="00800309">
      <w:pPr>
        <w:pStyle w:val="TOC3"/>
        <w:rPr>
          <w:rFonts w:asciiTheme="minorHAnsi" w:eastAsiaTheme="minorEastAsia" w:hAnsiTheme="minorHAnsi" w:cstheme="minorBidi"/>
          <w:sz w:val="22"/>
          <w:szCs w:val="22"/>
        </w:rPr>
      </w:pPr>
      <w:hyperlink w:anchor="_Toc298848026" w:history="1">
        <w:r w:rsidR="002F3C4C" w:rsidRPr="00F877C5">
          <w:rPr>
            <w:rStyle w:val="Hyperlink"/>
          </w:rPr>
          <w:t>5.1.3 Calling the IVI-COM/IVI-C Shared Component Installer</w:t>
        </w:r>
        <w:r w:rsidR="002F3C4C">
          <w:rPr>
            <w:webHidden/>
          </w:rPr>
          <w:tab/>
        </w:r>
        <w:r>
          <w:rPr>
            <w:webHidden/>
          </w:rPr>
          <w:fldChar w:fldCharType="begin"/>
        </w:r>
        <w:r w:rsidR="002F3C4C">
          <w:rPr>
            <w:webHidden/>
          </w:rPr>
          <w:instrText xml:space="preserve"> PAGEREF _Toc298848026 \h </w:instrText>
        </w:r>
        <w:r>
          <w:rPr>
            <w:webHidden/>
          </w:rPr>
        </w:r>
        <w:r>
          <w:rPr>
            <w:webHidden/>
          </w:rPr>
          <w:fldChar w:fldCharType="separate"/>
        </w:r>
        <w:r w:rsidR="00DE68DB">
          <w:rPr>
            <w:webHidden/>
          </w:rPr>
          <w:t>46</w:t>
        </w:r>
        <w:r>
          <w:rPr>
            <w:webHidden/>
          </w:rPr>
          <w:fldChar w:fldCharType="end"/>
        </w:r>
      </w:hyperlink>
    </w:p>
    <w:p w:rsidR="002F3C4C" w:rsidRDefault="00800309">
      <w:pPr>
        <w:pStyle w:val="TOC3"/>
        <w:rPr>
          <w:rFonts w:asciiTheme="minorHAnsi" w:eastAsiaTheme="minorEastAsia" w:hAnsiTheme="minorHAnsi" w:cstheme="minorBidi"/>
          <w:sz w:val="22"/>
          <w:szCs w:val="22"/>
        </w:rPr>
      </w:pPr>
      <w:hyperlink w:anchor="_Toc298848027" w:history="1">
        <w:r w:rsidR="002F3C4C" w:rsidRPr="00F877C5">
          <w:rPr>
            <w:rStyle w:val="Hyperlink"/>
          </w:rPr>
          <w:t>5.1.4 IVI-COM/IVI-C Software Module Entries in the IVI Configuration Store</w:t>
        </w:r>
        <w:r w:rsidR="002F3C4C">
          <w:rPr>
            <w:webHidden/>
          </w:rPr>
          <w:tab/>
        </w:r>
        <w:r>
          <w:rPr>
            <w:webHidden/>
          </w:rPr>
          <w:fldChar w:fldCharType="begin"/>
        </w:r>
        <w:r w:rsidR="002F3C4C">
          <w:rPr>
            <w:webHidden/>
          </w:rPr>
          <w:instrText xml:space="preserve"> PAGEREF _Toc298848027 \h </w:instrText>
        </w:r>
        <w:r>
          <w:rPr>
            <w:webHidden/>
          </w:rPr>
        </w:r>
        <w:r>
          <w:rPr>
            <w:webHidden/>
          </w:rPr>
          <w:fldChar w:fldCharType="separate"/>
        </w:r>
        <w:r w:rsidR="00DE68DB">
          <w:rPr>
            <w:webHidden/>
          </w:rPr>
          <w:t>46</w:t>
        </w:r>
        <w:r>
          <w:rPr>
            <w:webHidden/>
          </w:rPr>
          <w:fldChar w:fldCharType="end"/>
        </w:r>
      </w:hyperlink>
    </w:p>
    <w:p w:rsidR="002F3C4C" w:rsidRDefault="00800309">
      <w:pPr>
        <w:pStyle w:val="TOC3"/>
        <w:rPr>
          <w:rFonts w:asciiTheme="minorHAnsi" w:eastAsiaTheme="minorEastAsia" w:hAnsiTheme="minorHAnsi" w:cstheme="minorBidi"/>
          <w:sz w:val="22"/>
          <w:szCs w:val="22"/>
        </w:rPr>
      </w:pPr>
      <w:hyperlink w:anchor="_Toc298848028" w:history="1">
        <w:r w:rsidR="002F3C4C" w:rsidRPr="00F877C5">
          <w:rPr>
            <w:rStyle w:val="Hyperlink"/>
          </w:rPr>
          <w:t>5.1.5 IVI-COM/IVI-C Driver Uninstaller</w:t>
        </w:r>
        <w:r w:rsidR="002F3C4C">
          <w:rPr>
            <w:webHidden/>
          </w:rPr>
          <w:tab/>
        </w:r>
        <w:r>
          <w:rPr>
            <w:webHidden/>
          </w:rPr>
          <w:fldChar w:fldCharType="begin"/>
        </w:r>
        <w:r w:rsidR="002F3C4C">
          <w:rPr>
            <w:webHidden/>
          </w:rPr>
          <w:instrText xml:space="preserve"> PAGEREF _Toc298848028 \h </w:instrText>
        </w:r>
        <w:r>
          <w:rPr>
            <w:webHidden/>
          </w:rPr>
        </w:r>
        <w:r>
          <w:rPr>
            <w:webHidden/>
          </w:rPr>
          <w:fldChar w:fldCharType="separate"/>
        </w:r>
        <w:r w:rsidR="00DE68DB">
          <w:rPr>
            <w:webHidden/>
          </w:rPr>
          <w:t>48</w:t>
        </w:r>
        <w:r>
          <w:rPr>
            <w:webHidden/>
          </w:rPr>
          <w:fldChar w:fldCharType="end"/>
        </w:r>
      </w:hyperlink>
    </w:p>
    <w:p w:rsidR="002F3C4C" w:rsidRDefault="00800309">
      <w:pPr>
        <w:pStyle w:val="TOC3"/>
        <w:rPr>
          <w:rFonts w:asciiTheme="minorHAnsi" w:eastAsiaTheme="minorEastAsia" w:hAnsiTheme="minorHAnsi" w:cstheme="minorBidi"/>
          <w:sz w:val="22"/>
          <w:szCs w:val="22"/>
        </w:rPr>
      </w:pPr>
      <w:hyperlink w:anchor="_Toc298848029" w:history="1">
        <w:r w:rsidR="002F3C4C" w:rsidRPr="00F877C5">
          <w:rPr>
            <w:rStyle w:val="Hyperlink"/>
          </w:rPr>
          <w:t>5.1.6 Installation of Vendor Specific Shared Components</w:t>
        </w:r>
        <w:r w:rsidR="002F3C4C">
          <w:rPr>
            <w:webHidden/>
          </w:rPr>
          <w:tab/>
        </w:r>
        <w:r>
          <w:rPr>
            <w:webHidden/>
          </w:rPr>
          <w:fldChar w:fldCharType="begin"/>
        </w:r>
        <w:r w:rsidR="002F3C4C">
          <w:rPr>
            <w:webHidden/>
          </w:rPr>
          <w:instrText xml:space="preserve"> PAGEREF _Toc298848029 \h </w:instrText>
        </w:r>
        <w:r>
          <w:rPr>
            <w:webHidden/>
          </w:rPr>
        </w:r>
        <w:r>
          <w:rPr>
            <w:webHidden/>
          </w:rPr>
          <w:fldChar w:fldCharType="separate"/>
        </w:r>
        <w:r w:rsidR="00DE68DB">
          <w:rPr>
            <w:webHidden/>
          </w:rPr>
          <w:t>48</w:t>
        </w:r>
        <w:r>
          <w:rPr>
            <w:webHidden/>
          </w:rPr>
          <w:fldChar w:fldCharType="end"/>
        </w:r>
      </w:hyperlink>
    </w:p>
    <w:p w:rsidR="002F3C4C" w:rsidRDefault="00800309">
      <w:pPr>
        <w:pStyle w:val="TOC3"/>
        <w:rPr>
          <w:rFonts w:asciiTheme="minorHAnsi" w:eastAsiaTheme="minorEastAsia" w:hAnsiTheme="minorHAnsi" w:cstheme="minorBidi"/>
          <w:sz w:val="22"/>
          <w:szCs w:val="22"/>
        </w:rPr>
      </w:pPr>
      <w:hyperlink w:anchor="_Toc298848030" w:history="1">
        <w:r w:rsidR="002F3C4C" w:rsidRPr="00F877C5">
          <w:rPr>
            <w:rStyle w:val="Hyperlink"/>
          </w:rPr>
          <w:t>5.1.7 Installation of IVI-COM/IVI-C Driver Start Menu Items</w:t>
        </w:r>
        <w:r w:rsidR="002F3C4C">
          <w:rPr>
            <w:webHidden/>
          </w:rPr>
          <w:tab/>
        </w:r>
        <w:r>
          <w:rPr>
            <w:webHidden/>
          </w:rPr>
          <w:fldChar w:fldCharType="begin"/>
        </w:r>
        <w:r w:rsidR="002F3C4C">
          <w:rPr>
            <w:webHidden/>
          </w:rPr>
          <w:instrText xml:space="preserve"> PAGEREF _Toc298848030 \h </w:instrText>
        </w:r>
        <w:r>
          <w:rPr>
            <w:webHidden/>
          </w:rPr>
        </w:r>
        <w:r>
          <w:rPr>
            <w:webHidden/>
          </w:rPr>
          <w:fldChar w:fldCharType="separate"/>
        </w:r>
        <w:r w:rsidR="00DE68DB">
          <w:rPr>
            <w:webHidden/>
          </w:rPr>
          <w:t>49</w:t>
        </w:r>
        <w:r>
          <w:rPr>
            <w:webHidden/>
          </w:rPr>
          <w:fldChar w:fldCharType="end"/>
        </w:r>
      </w:hyperlink>
    </w:p>
    <w:p w:rsidR="002F3C4C" w:rsidRDefault="00800309">
      <w:pPr>
        <w:pStyle w:val="TOC2"/>
        <w:rPr>
          <w:rFonts w:eastAsiaTheme="minorEastAsia"/>
        </w:rPr>
      </w:pPr>
      <w:hyperlink w:anchor="_Toc298848031" w:history="1">
        <w:r w:rsidR="002F3C4C" w:rsidRPr="00F877C5">
          <w:rPr>
            <w:rStyle w:val="Hyperlink"/>
          </w:rPr>
          <w:t>5.2 IVI.NET Driver Installation Procedure</w:t>
        </w:r>
        <w:r w:rsidR="002F3C4C">
          <w:rPr>
            <w:webHidden/>
          </w:rPr>
          <w:tab/>
        </w:r>
        <w:r>
          <w:rPr>
            <w:webHidden/>
          </w:rPr>
          <w:fldChar w:fldCharType="begin"/>
        </w:r>
        <w:r w:rsidR="002F3C4C">
          <w:rPr>
            <w:webHidden/>
          </w:rPr>
          <w:instrText xml:space="preserve"> PAGEREF _Toc298848031 \h </w:instrText>
        </w:r>
        <w:r>
          <w:rPr>
            <w:webHidden/>
          </w:rPr>
        </w:r>
        <w:r>
          <w:rPr>
            <w:webHidden/>
          </w:rPr>
          <w:fldChar w:fldCharType="separate"/>
        </w:r>
        <w:r w:rsidR="00DE68DB">
          <w:rPr>
            <w:webHidden/>
          </w:rPr>
          <w:t>50</w:t>
        </w:r>
        <w:r>
          <w:rPr>
            <w:webHidden/>
          </w:rPr>
          <w:fldChar w:fldCharType="end"/>
        </w:r>
      </w:hyperlink>
    </w:p>
    <w:p w:rsidR="002F3C4C" w:rsidRDefault="00800309">
      <w:pPr>
        <w:pStyle w:val="TOC3"/>
        <w:rPr>
          <w:rFonts w:asciiTheme="minorHAnsi" w:eastAsiaTheme="minorEastAsia" w:hAnsiTheme="minorHAnsi" w:cstheme="minorBidi"/>
          <w:sz w:val="22"/>
          <w:szCs w:val="22"/>
        </w:rPr>
      </w:pPr>
      <w:hyperlink w:anchor="_Toc298848032" w:history="1">
        <w:r w:rsidR="002F3C4C" w:rsidRPr="00F877C5">
          <w:rPr>
            <w:rStyle w:val="Hyperlink"/>
          </w:rPr>
          <w:t>5.2.1 Detecting the Presence of an IVI.NET Shared Components Variant</w:t>
        </w:r>
        <w:r w:rsidR="002F3C4C">
          <w:rPr>
            <w:webHidden/>
          </w:rPr>
          <w:tab/>
        </w:r>
        <w:r>
          <w:rPr>
            <w:webHidden/>
          </w:rPr>
          <w:fldChar w:fldCharType="begin"/>
        </w:r>
        <w:r w:rsidR="002F3C4C">
          <w:rPr>
            <w:webHidden/>
          </w:rPr>
          <w:instrText xml:space="preserve"> PAGEREF _Toc298848032 \h </w:instrText>
        </w:r>
        <w:r>
          <w:rPr>
            <w:webHidden/>
          </w:rPr>
        </w:r>
        <w:r>
          <w:rPr>
            <w:webHidden/>
          </w:rPr>
          <w:fldChar w:fldCharType="separate"/>
        </w:r>
        <w:r w:rsidR="00DE68DB">
          <w:rPr>
            <w:webHidden/>
          </w:rPr>
          <w:t>51</w:t>
        </w:r>
        <w:r>
          <w:rPr>
            <w:webHidden/>
          </w:rPr>
          <w:fldChar w:fldCharType="end"/>
        </w:r>
      </w:hyperlink>
    </w:p>
    <w:p w:rsidR="002F3C4C" w:rsidRDefault="00800309">
      <w:pPr>
        <w:pStyle w:val="TOC3"/>
        <w:rPr>
          <w:rFonts w:asciiTheme="minorHAnsi" w:eastAsiaTheme="minorEastAsia" w:hAnsiTheme="minorHAnsi" w:cstheme="minorBidi"/>
          <w:sz w:val="22"/>
          <w:szCs w:val="22"/>
        </w:rPr>
      </w:pPr>
      <w:hyperlink w:anchor="_Toc298848033" w:history="1">
        <w:r w:rsidR="002F3C4C" w:rsidRPr="00F877C5">
          <w:rPr>
            <w:rStyle w:val="Hyperlink"/>
          </w:rPr>
          <w:t>5.2.2 Detecting the Presence and Vendor of an IVI.NET Driver Variant</w:t>
        </w:r>
        <w:r w:rsidR="002F3C4C">
          <w:rPr>
            <w:webHidden/>
          </w:rPr>
          <w:tab/>
        </w:r>
        <w:r>
          <w:rPr>
            <w:webHidden/>
          </w:rPr>
          <w:fldChar w:fldCharType="begin"/>
        </w:r>
        <w:r w:rsidR="002F3C4C">
          <w:rPr>
            <w:webHidden/>
          </w:rPr>
          <w:instrText xml:space="preserve"> PAGEREF _Toc298848033 \h </w:instrText>
        </w:r>
        <w:r>
          <w:rPr>
            <w:webHidden/>
          </w:rPr>
        </w:r>
        <w:r>
          <w:rPr>
            <w:webHidden/>
          </w:rPr>
          <w:fldChar w:fldCharType="separate"/>
        </w:r>
        <w:r w:rsidR="00DE68DB">
          <w:rPr>
            <w:webHidden/>
          </w:rPr>
          <w:t>51</w:t>
        </w:r>
        <w:r>
          <w:rPr>
            <w:webHidden/>
          </w:rPr>
          <w:fldChar w:fldCharType="end"/>
        </w:r>
      </w:hyperlink>
    </w:p>
    <w:p w:rsidR="002F3C4C" w:rsidRDefault="00800309">
      <w:pPr>
        <w:pStyle w:val="TOC3"/>
        <w:rPr>
          <w:rFonts w:asciiTheme="minorHAnsi" w:eastAsiaTheme="minorEastAsia" w:hAnsiTheme="minorHAnsi" w:cstheme="minorBidi"/>
          <w:sz w:val="22"/>
          <w:szCs w:val="22"/>
        </w:rPr>
      </w:pPr>
      <w:hyperlink w:anchor="_Toc298848034" w:history="1">
        <w:r w:rsidR="002F3C4C" w:rsidRPr="00F877C5">
          <w:rPr>
            <w:rStyle w:val="Hyperlink"/>
          </w:rPr>
          <w:t>5.2.3 Calling the IVI.NET Shared Component Installer</w:t>
        </w:r>
        <w:r w:rsidR="002F3C4C">
          <w:rPr>
            <w:webHidden/>
          </w:rPr>
          <w:tab/>
        </w:r>
        <w:r>
          <w:rPr>
            <w:webHidden/>
          </w:rPr>
          <w:fldChar w:fldCharType="begin"/>
        </w:r>
        <w:r w:rsidR="002F3C4C">
          <w:rPr>
            <w:webHidden/>
          </w:rPr>
          <w:instrText xml:space="preserve"> PAGEREF _Toc298848034 \h </w:instrText>
        </w:r>
        <w:r>
          <w:rPr>
            <w:webHidden/>
          </w:rPr>
        </w:r>
        <w:r>
          <w:rPr>
            <w:webHidden/>
          </w:rPr>
          <w:fldChar w:fldCharType="separate"/>
        </w:r>
        <w:r w:rsidR="00DE68DB">
          <w:rPr>
            <w:webHidden/>
          </w:rPr>
          <w:t>51</w:t>
        </w:r>
        <w:r>
          <w:rPr>
            <w:webHidden/>
          </w:rPr>
          <w:fldChar w:fldCharType="end"/>
        </w:r>
      </w:hyperlink>
    </w:p>
    <w:p w:rsidR="002F3C4C" w:rsidRDefault="00800309">
      <w:pPr>
        <w:pStyle w:val="TOC3"/>
        <w:rPr>
          <w:rFonts w:asciiTheme="minorHAnsi" w:eastAsiaTheme="minorEastAsia" w:hAnsiTheme="minorHAnsi" w:cstheme="minorBidi"/>
          <w:sz w:val="22"/>
          <w:szCs w:val="22"/>
        </w:rPr>
      </w:pPr>
      <w:hyperlink w:anchor="_Toc298848035" w:history="1">
        <w:r w:rsidR="002F3C4C" w:rsidRPr="00F877C5">
          <w:rPr>
            <w:rStyle w:val="Hyperlink"/>
          </w:rPr>
          <w:t>5.2.4 IVI.NET Software Module Entries in the IVI Configuration Store</w:t>
        </w:r>
        <w:r w:rsidR="002F3C4C">
          <w:rPr>
            <w:webHidden/>
          </w:rPr>
          <w:tab/>
        </w:r>
        <w:r>
          <w:rPr>
            <w:webHidden/>
          </w:rPr>
          <w:fldChar w:fldCharType="begin"/>
        </w:r>
        <w:r w:rsidR="002F3C4C">
          <w:rPr>
            <w:webHidden/>
          </w:rPr>
          <w:instrText xml:space="preserve"> PAGEREF _Toc298848035 \h </w:instrText>
        </w:r>
        <w:r>
          <w:rPr>
            <w:webHidden/>
          </w:rPr>
        </w:r>
        <w:r>
          <w:rPr>
            <w:webHidden/>
          </w:rPr>
          <w:fldChar w:fldCharType="separate"/>
        </w:r>
        <w:r w:rsidR="00DE68DB">
          <w:rPr>
            <w:webHidden/>
          </w:rPr>
          <w:t>52</w:t>
        </w:r>
        <w:r>
          <w:rPr>
            <w:webHidden/>
          </w:rPr>
          <w:fldChar w:fldCharType="end"/>
        </w:r>
      </w:hyperlink>
    </w:p>
    <w:p w:rsidR="002F3C4C" w:rsidRDefault="00800309">
      <w:pPr>
        <w:pStyle w:val="TOC3"/>
        <w:rPr>
          <w:rFonts w:asciiTheme="minorHAnsi" w:eastAsiaTheme="minorEastAsia" w:hAnsiTheme="minorHAnsi" w:cstheme="minorBidi"/>
          <w:sz w:val="22"/>
          <w:szCs w:val="22"/>
        </w:rPr>
      </w:pPr>
      <w:hyperlink w:anchor="_Toc298848036" w:history="1">
        <w:r w:rsidR="002F3C4C" w:rsidRPr="00F877C5">
          <w:rPr>
            <w:rStyle w:val="Hyperlink"/>
          </w:rPr>
          <w:t>5.2.5 IVI.NET Driver Uninstaller</w:t>
        </w:r>
        <w:r w:rsidR="002F3C4C">
          <w:rPr>
            <w:webHidden/>
          </w:rPr>
          <w:tab/>
        </w:r>
        <w:r>
          <w:rPr>
            <w:webHidden/>
          </w:rPr>
          <w:fldChar w:fldCharType="begin"/>
        </w:r>
        <w:r w:rsidR="002F3C4C">
          <w:rPr>
            <w:webHidden/>
          </w:rPr>
          <w:instrText xml:space="preserve"> PAGEREF _Toc298848036 \h </w:instrText>
        </w:r>
        <w:r>
          <w:rPr>
            <w:webHidden/>
          </w:rPr>
        </w:r>
        <w:r>
          <w:rPr>
            <w:webHidden/>
          </w:rPr>
          <w:fldChar w:fldCharType="separate"/>
        </w:r>
        <w:r w:rsidR="00DE68DB">
          <w:rPr>
            <w:webHidden/>
          </w:rPr>
          <w:t>53</w:t>
        </w:r>
        <w:r>
          <w:rPr>
            <w:webHidden/>
          </w:rPr>
          <w:fldChar w:fldCharType="end"/>
        </w:r>
      </w:hyperlink>
    </w:p>
    <w:p w:rsidR="002F3C4C" w:rsidRDefault="00800309">
      <w:pPr>
        <w:pStyle w:val="TOC3"/>
        <w:rPr>
          <w:rFonts w:asciiTheme="minorHAnsi" w:eastAsiaTheme="minorEastAsia" w:hAnsiTheme="minorHAnsi" w:cstheme="minorBidi"/>
          <w:sz w:val="22"/>
          <w:szCs w:val="22"/>
        </w:rPr>
      </w:pPr>
      <w:hyperlink w:anchor="_Toc298848037" w:history="1">
        <w:r w:rsidR="002F3C4C" w:rsidRPr="00F877C5">
          <w:rPr>
            <w:rStyle w:val="Hyperlink"/>
          </w:rPr>
          <w:t>5.2.6 Installation of Vendor Specific Shared Components</w:t>
        </w:r>
        <w:r w:rsidR="002F3C4C">
          <w:rPr>
            <w:webHidden/>
          </w:rPr>
          <w:tab/>
        </w:r>
        <w:r>
          <w:rPr>
            <w:webHidden/>
          </w:rPr>
          <w:fldChar w:fldCharType="begin"/>
        </w:r>
        <w:r w:rsidR="002F3C4C">
          <w:rPr>
            <w:webHidden/>
          </w:rPr>
          <w:instrText xml:space="preserve"> PAGEREF _Toc298848037 \h </w:instrText>
        </w:r>
        <w:r>
          <w:rPr>
            <w:webHidden/>
          </w:rPr>
        </w:r>
        <w:r>
          <w:rPr>
            <w:webHidden/>
          </w:rPr>
          <w:fldChar w:fldCharType="separate"/>
        </w:r>
        <w:r w:rsidR="00DE68DB">
          <w:rPr>
            <w:webHidden/>
          </w:rPr>
          <w:t>53</w:t>
        </w:r>
        <w:r>
          <w:rPr>
            <w:webHidden/>
          </w:rPr>
          <w:fldChar w:fldCharType="end"/>
        </w:r>
      </w:hyperlink>
    </w:p>
    <w:p w:rsidR="002F3C4C" w:rsidRDefault="00800309">
      <w:pPr>
        <w:pStyle w:val="TOC3"/>
        <w:rPr>
          <w:rFonts w:asciiTheme="minorHAnsi" w:eastAsiaTheme="minorEastAsia" w:hAnsiTheme="minorHAnsi" w:cstheme="minorBidi"/>
          <w:sz w:val="22"/>
          <w:szCs w:val="22"/>
        </w:rPr>
      </w:pPr>
      <w:hyperlink w:anchor="_Toc298848038" w:history="1">
        <w:r w:rsidR="002F3C4C" w:rsidRPr="00F877C5">
          <w:rPr>
            <w:rStyle w:val="Hyperlink"/>
          </w:rPr>
          <w:t>5.2.7 Installation of IVI.NET Driver Start Menu Items</w:t>
        </w:r>
        <w:r w:rsidR="002F3C4C">
          <w:rPr>
            <w:webHidden/>
          </w:rPr>
          <w:tab/>
        </w:r>
        <w:r>
          <w:rPr>
            <w:webHidden/>
          </w:rPr>
          <w:fldChar w:fldCharType="begin"/>
        </w:r>
        <w:r w:rsidR="002F3C4C">
          <w:rPr>
            <w:webHidden/>
          </w:rPr>
          <w:instrText xml:space="preserve"> PAGEREF _Toc298848038 \h </w:instrText>
        </w:r>
        <w:r>
          <w:rPr>
            <w:webHidden/>
          </w:rPr>
        </w:r>
        <w:r>
          <w:rPr>
            <w:webHidden/>
          </w:rPr>
          <w:fldChar w:fldCharType="separate"/>
        </w:r>
        <w:r w:rsidR="00DE68DB">
          <w:rPr>
            <w:webHidden/>
          </w:rPr>
          <w:t>53</w:t>
        </w:r>
        <w:r>
          <w:rPr>
            <w:webHidden/>
          </w:rPr>
          <w:fldChar w:fldCharType="end"/>
        </w:r>
      </w:hyperlink>
    </w:p>
    <w:p w:rsidR="002F3C4C" w:rsidRDefault="00800309">
      <w:pPr>
        <w:pStyle w:val="TOC2"/>
        <w:rPr>
          <w:rFonts w:eastAsiaTheme="minorEastAsia"/>
        </w:rPr>
      </w:pPr>
      <w:hyperlink w:anchor="_Toc298848039" w:history="1">
        <w:r w:rsidR="002F3C4C" w:rsidRPr="00F877C5">
          <w:rPr>
            <w:rStyle w:val="Hyperlink"/>
          </w:rPr>
          <w:t>5.3 Details on Software Module Entries in the IVI Configuration Store</w:t>
        </w:r>
        <w:r w:rsidR="002F3C4C">
          <w:rPr>
            <w:webHidden/>
          </w:rPr>
          <w:tab/>
        </w:r>
        <w:r>
          <w:rPr>
            <w:webHidden/>
          </w:rPr>
          <w:fldChar w:fldCharType="begin"/>
        </w:r>
        <w:r w:rsidR="002F3C4C">
          <w:rPr>
            <w:webHidden/>
          </w:rPr>
          <w:instrText xml:space="preserve"> PAGEREF _Toc298848039 \h </w:instrText>
        </w:r>
        <w:r>
          <w:rPr>
            <w:webHidden/>
          </w:rPr>
        </w:r>
        <w:r>
          <w:rPr>
            <w:webHidden/>
          </w:rPr>
          <w:fldChar w:fldCharType="separate"/>
        </w:r>
        <w:r w:rsidR="00DE68DB">
          <w:rPr>
            <w:webHidden/>
          </w:rPr>
          <w:t>54</w:t>
        </w:r>
        <w:r>
          <w:rPr>
            <w:webHidden/>
          </w:rPr>
          <w:fldChar w:fldCharType="end"/>
        </w:r>
      </w:hyperlink>
    </w:p>
    <w:p w:rsidR="002F3C4C" w:rsidRDefault="00800309">
      <w:pPr>
        <w:pStyle w:val="TOC3"/>
        <w:rPr>
          <w:rFonts w:asciiTheme="minorHAnsi" w:eastAsiaTheme="minorEastAsia" w:hAnsiTheme="minorHAnsi" w:cstheme="minorBidi"/>
          <w:sz w:val="22"/>
          <w:szCs w:val="22"/>
        </w:rPr>
      </w:pPr>
      <w:hyperlink w:anchor="_Toc298848040" w:history="1">
        <w:r w:rsidR="002F3C4C" w:rsidRPr="00F877C5">
          <w:rPr>
            <w:rStyle w:val="Hyperlink"/>
          </w:rPr>
          <w:t>5.3.1 Including Published API Collections in the IVI Configuration Store</w:t>
        </w:r>
        <w:r w:rsidR="002F3C4C">
          <w:rPr>
            <w:webHidden/>
          </w:rPr>
          <w:tab/>
        </w:r>
        <w:r>
          <w:rPr>
            <w:webHidden/>
          </w:rPr>
          <w:fldChar w:fldCharType="begin"/>
        </w:r>
        <w:r w:rsidR="002F3C4C">
          <w:rPr>
            <w:webHidden/>
          </w:rPr>
          <w:instrText xml:space="preserve"> PAGEREF _Toc298848040 \h </w:instrText>
        </w:r>
        <w:r>
          <w:rPr>
            <w:webHidden/>
          </w:rPr>
        </w:r>
        <w:r>
          <w:rPr>
            <w:webHidden/>
          </w:rPr>
          <w:fldChar w:fldCharType="separate"/>
        </w:r>
        <w:r w:rsidR="00DE68DB">
          <w:rPr>
            <w:webHidden/>
          </w:rPr>
          <w:t>54</w:t>
        </w:r>
        <w:r>
          <w:rPr>
            <w:webHidden/>
          </w:rPr>
          <w:fldChar w:fldCharType="end"/>
        </w:r>
      </w:hyperlink>
    </w:p>
    <w:p w:rsidR="002F3C4C" w:rsidRDefault="00800309">
      <w:pPr>
        <w:pStyle w:val="TOC3"/>
        <w:rPr>
          <w:rFonts w:asciiTheme="minorHAnsi" w:eastAsiaTheme="minorEastAsia" w:hAnsiTheme="minorHAnsi" w:cstheme="minorBidi"/>
          <w:sz w:val="22"/>
          <w:szCs w:val="22"/>
        </w:rPr>
      </w:pPr>
      <w:hyperlink w:anchor="_Toc298848041" w:history="1">
        <w:r w:rsidR="002F3C4C" w:rsidRPr="00F877C5">
          <w:rPr>
            <w:rStyle w:val="Hyperlink"/>
          </w:rPr>
          <w:t>5.3.2 Including Repeated Capability Identifiers in the IVI Configuration Store</w:t>
        </w:r>
        <w:r w:rsidR="002F3C4C">
          <w:rPr>
            <w:webHidden/>
          </w:rPr>
          <w:tab/>
        </w:r>
        <w:r>
          <w:rPr>
            <w:webHidden/>
          </w:rPr>
          <w:fldChar w:fldCharType="begin"/>
        </w:r>
        <w:r w:rsidR="002F3C4C">
          <w:rPr>
            <w:webHidden/>
          </w:rPr>
          <w:instrText xml:space="preserve"> PAGEREF _Toc298848041 \h </w:instrText>
        </w:r>
        <w:r>
          <w:rPr>
            <w:webHidden/>
          </w:rPr>
        </w:r>
        <w:r>
          <w:rPr>
            <w:webHidden/>
          </w:rPr>
          <w:fldChar w:fldCharType="separate"/>
        </w:r>
        <w:r w:rsidR="00DE68DB">
          <w:rPr>
            <w:webHidden/>
          </w:rPr>
          <w:t>54</w:t>
        </w:r>
        <w:r>
          <w:rPr>
            <w:webHidden/>
          </w:rPr>
          <w:fldChar w:fldCharType="end"/>
        </w:r>
      </w:hyperlink>
    </w:p>
    <w:p w:rsidR="002F3C4C" w:rsidRDefault="00800309">
      <w:pPr>
        <w:pStyle w:val="TOC3"/>
        <w:rPr>
          <w:rFonts w:asciiTheme="minorHAnsi" w:eastAsiaTheme="minorEastAsia" w:hAnsiTheme="minorHAnsi" w:cstheme="minorBidi"/>
          <w:sz w:val="22"/>
          <w:szCs w:val="22"/>
        </w:rPr>
      </w:pPr>
      <w:hyperlink w:anchor="_Toc298848042" w:history="1">
        <w:r w:rsidR="002F3C4C" w:rsidRPr="00F877C5">
          <w:rPr>
            <w:rStyle w:val="Hyperlink"/>
          </w:rPr>
          <w:t>5.3.3 Defining Configurable Initial Settings in the IVI Configuration Store</w:t>
        </w:r>
        <w:r w:rsidR="002F3C4C">
          <w:rPr>
            <w:webHidden/>
          </w:rPr>
          <w:tab/>
        </w:r>
        <w:r>
          <w:rPr>
            <w:webHidden/>
          </w:rPr>
          <w:fldChar w:fldCharType="begin"/>
        </w:r>
        <w:r w:rsidR="002F3C4C">
          <w:rPr>
            <w:webHidden/>
          </w:rPr>
          <w:instrText xml:space="preserve"> PAGEREF _Toc298848042 \h </w:instrText>
        </w:r>
        <w:r>
          <w:rPr>
            <w:webHidden/>
          </w:rPr>
        </w:r>
        <w:r>
          <w:rPr>
            <w:webHidden/>
          </w:rPr>
          <w:fldChar w:fldCharType="separate"/>
        </w:r>
        <w:r w:rsidR="00DE68DB">
          <w:rPr>
            <w:webHidden/>
          </w:rPr>
          <w:t>55</w:t>
        </w:r>
        <w:r>
          <w:rPr>
            <w:webHidden/>
          </w:rPr>
          <w:fldChar w:fldCharType="end"/>
        </w:r>
      </w:hyperlink>
    </w:p>
    <w:p w:rsidR="002F3C4C" w:rsidRDefault="00800309">
      <w:pPr>
        <w:pStyle w:val="TOC1"/>
        <w:rPr>
          <w:rFonts w:asciiTheme="minorHAnsi" w:eastAsiaTheme="minorEastAsia" w:hAnsiTheme="minorHAnsi" w:cstheme="minorBidi"/>
          <w:b w:val="0"/>
          <w:sz w:val="22"/>
          <w:szCs w:val="22"/>
        </w:rPr>
      </w:pPr>
      <w:hyperlink w:anchor="_Toc298848043" w:history="1">
        <w:r w:rsidR="002F3C4C" w:rsidRPr="00F877C5">
          <w:rPr>
            <w:rStyle w:val="Hyperlink"/>
          </w:rPr>
          <w:t>6. IVI Shared Component Installer Requirements</w:t>
        </w:r>
        <w:r w:rsidR="002F3C4C">
          <w:rPr>
            <w:webHidden/>
          </w:rPr>
          <w:tab/>
        </w:r>
        <w:r>
          <w:rPr>
            <w:webHidden/>
          </w:rPr>
          <w:fldChar w:fldCharType="begin"/>
        </w:r>
        <w:r w:rsidR="002F3C4C">
          <w:rPr>
            <w:webHidden/>
          </w:rPr>
          <w:instrText xml:space="preserve"> PAGEREF _Toc298848043 \h </w:instrText>
        </w:r>
        <w:r>
          <w:rPr>
            <w:webHidden/>
          </w:rPr>
        </w:r>
        <w:r>
          <w:rPr>
            <w:webHidden/>
          </w:rPr>
          <w:fldChar w:fldCharType="separate"/>
        </w:r>
        <w:r w:rsidR="00DE68DB">
          <w:rPr>
            <w:webHidden/>
          </w:rPr>
          <w:t>59</w:t>
        </w:r>
        <w:r>
          <w:rPr>
            <w:webHidden/>
          </w:rPr>
          <w:fldChar w:fldCharType="end"/>
        </w:r>
      </w:hyperlink>
    </w:p>
    <w:p w:rsidR="002F3C4C" w:rsidRDefault="00800309">
      <w:pPr>
        <w:pStyle w:val="TOC2"/>
        <w:rPr>
          <w:rFonts w:eastAsiaTheme="minorEastAsia"/>
        </w:rPr>
      </w:pPr>
      <w:hyperlink w:anchor="_Toc298848044" w:history="1">
        <w:r w:rsidR="002F3C4C" w:rsidRPr="00F877C5">
          <w:rPr>
            <w:rStyle w:val="Hyperlink"/>
          </w:rPr>
          <w:t>6.1 Overview</w:t>
        </w:r>
        <w:r w:rsidR="002F3C4C">
          <w:rPr>
            <w:webHidden/>
          </w:rPr>
          <w:tab/>
        </w:r>
        <w:r>
          <w:rPr>
            <w:webHidden/>
          </w:rPr>
          <w:fldChar w:fldCharType="begin"/>
        </w:r>
        <w:r w:rsidR="002F3C4C">
          <w:rPr>
            <w:webHidden/>
          </w:rPr>
          <w:instrText xml:space="preserve"> PAGEREF _Toc298848044 \h </w:instrText>
        </w:r>
        <w:r>
          <w:rPr>
            <w:webHidden/>
          </w:rPr>
        </w:r>
        <w:r>
          <w:rPr>
            <w:webHidden/>
          </w:rPr>
          <w:fldChar w:fldCharType="separate"/>
        </w:r>
        <w:r w:rsidR="00DE68DB">
          <w:rPr>
            <w:webHidden/>
          </w:rPr>
          <w:t>59</w:t>
        </w:r>
        <w:r>
          <w:rPr>
            <w:webHidden/>
          </w:rPr>
          <w:fldChar w:fldCharType="end"/>
        </w:r>
      </w:hyperlink>
    </w:p>
    <w:p w:rsidR="002F3C4C" w:rsidRDefault="00800309">
      <w:pPr>
        <w:pStyle w:val="TOC2"/>
        <w:rPr>
          <w:rFonts w:eastAsiaTheme="minorEastAsia"/>
        </w:rPr>
      </w:pPr>
      <w:hyperlink w:anchor="_Toc298848045" w:history="1">
        <w:r w:rsidR="002F3C4C" w:rsidRPr="00F877C5">
          <w:rPr>
            <w:rStyle w:val="Hyperlink"/>
          </w:rPr>
          <w:t>6.2 IVI Shared Component Versioning</w:t>
        </w:r>
        <w:r w:rsidR="002F3C4C">
          <w:rPr>
            <w:webHidden/>
          </w:rPr>
          <w:tab/>
        </w:r>
        <w:r>
          <w:rPr>
            <w:webHidden/>
          </w:rPr>
          <w:fldChar w:fldCharType="begin"/>
        </w:r>
        <w:r w:rsidR="002F3C4C">
          <w:rPr>
            <w:webHidden/>
          </w:rPr>
          <w:instrText xml:space="preserve"> PAGEREF _Toc298848045 \h </w:instrText>
        </w:r>
        <w:r>
          <w:rPr>
            <w:webHidden/>
          </w:rPr>
        </w:r>
        <w:r>
          <w:rPr>
            <w:webHidden/>
          </w:rPr>
          <w:fldChar w:fldCharType="separate"/>
        </w:r>
        <w:r w:rsidR="00DE68DB">
          <w:rPr>
            <w:webHidden/>
          </w:rPr>
          <w:t>59</w:t>
        </w:r>
        <w:r>
          <w:rPr>
            <w:webHidden/>
          </w:rPr>
          <w:fldChar w:fldCharType="end"/>
        </w:r>
      </w:hyperlink>
    </w:p>
    <w:p w:rsidR="002F3C4C" w:rsidRDefault="00800309">
      <w:pPr>
        <w:pStyle w:val="TOC2"/>
        <w:rPr>
          <w:rFonts w:eastAsiaTheme="minorEastAsia"/>
        </w:rPr>
      </w:pPr>
      <w:hyperlink w:anchor="_Toc298848046" w:history="1">
        <w:r w:rsidR="002F3C4C" w:rsidRPr="00F877C5">
          <w:rPr>
            <w:rStyle w:val="Hyperlink"/>
          </w:rPr>
          <w:t>6.3 IVI Shared Component Installation</w:t>
        </w:r>
        <w:r w:rsidR="002F3C4C">
          <w:rPr>
            <w:webHidden/>
          </w:rPr>
          <w:tab/>
        </w:r>
        <w:r>
          <w:rPr>
            <w:webHidden/>
          </w:rPr>
          <w:fldChar w:fldCharType="begin"/>
        </w:r>
        <w:r w:rsidR="002F3C4C">
          <w:rPr>
            <w:webHidden/>
          </w:rPr>
          <w:instrText xml:space="preserve"> PAGEREF _Toc298848046 \h </w:instrText>
        </w:r>
        <w:r>
          <w:rPr>
            <w:webHidden/>
          </w:rPr>
        </w:r>
        <w:r>
          <w:rPr>
            <w:webHidden/>
          </w:rPr>
          <w:fldChar w:fldCharType="separate"/>
        </w:r>
        <w:r w:rsidR="00DE68DB">
          <w:rPr>
            <w:webHidden/>
          </w:rPr>
          <w:t>59</w:t>
        </w:r>
        <w:r>
          <w:rPr>
            <w:webHidden/>
          </w:rPr>
          <w:fldChar w:fldCharType="end"/>
        </w:r>
      </w:hyperlink>
    </w:p>
    <w:p w:rsidR="002F3C4C" w:rsidRDefault="00800309">
      <w:pPr>
        <w:pStyle w:val="TOC3"/>
        <w:rPr>
          <w:rFonts w:asciiTheme="minorHAnsi" w:eastAsiaTheme="minorEastAsia" w:hAnsiTheme="minorHAnsi" w:cstheme="minorBidi"/>
          <w:sz w:val="22"/>
          <w:szCs w:val="22"/>
        </w:rPr>
      </w:pPr>
      <w:hyperlink w:anchor="_Toc298848047" w:history="1">
        <w:r w:rsidR="002F3C4C" w:rsidRPr="00F877C5">
          <w:rPr>
            <w:rStyle w:val="Hyperlink"/>
          </w:rPr>
          <w:t>6.3.1 IVI-COM/IVI-C Shared Component Installation</w:t>
        </w:r>
        <w:r w:rsidR="002F3C4C">
          <w:rPr>
            <w:webHidden/>
          </w:rPr>
          <w:tab/>
        </w:r>
        <w:r>
          <w:rPr>
            <w:webHidden/>
          </w:rPr>
          <w:fldChar w:fldCharType="begin"/>
        </w:r>
        <w:r w:rsidR="002F3C4C">
          <w:rPr>
            <w:webHidden/>
          </w:rPr>
          <w:instrText xml:space="preserve"> PAGEREF _Toc298848047 \h </w:instrText>
        </w:r>
        <w:r>
          <w:rPr>
            <w:webHidden/>
          </w:rPr>
        </w:r>
        <w:r>
          <w:rPr>
            <w:webHidden/>
          </w:rPr>
          <w:fldChar w:fldCharType="separate"/>
        </w:r>
        <w:r w:rsidR="00DE68DB">
          <w:rPr>
            <w:webHidden/>
          </w:rPr>
          <w:t>59</w:t>
        </w:r>
        <w:r>
          <w:rPr>
            <w:webHidden/>
          </w:rPr>
          <w:fldChar w:fldCharType="end"/>
        </w:r>
      </w:hyperlink>
    </w:p>
    <w:p w:rsidR="002F3C4C" w:rsidRDefault="00800309">
      <w:pPr>
        <w:pStyle w:val="TOC4"/>
        <w:rPr>
          <w:rFonts w:asciiTheme="minorHAnsi" w:eastAsiaTheme="minorEastAsia" w:hAnsiTheme="minorHAnsi" w:cstheme="minorBidi"/>
          <w:sz w:val="22"/>
          <w:szCs w:val="22"/>
        </w:rPr>
      </w:pPr>
      <w:hyperlink w:anchor="_Toc298848048" w:history="1">
        <w:r w:rsidR="002F3C4C" w:rsidRPr="00F877C5">
          <w:rPr>
            <w:rStyle w:val="Hyperlink"/>
          </w:rPr>
          <w:t>6.3.1.1 IVI-COM/IVI-C Shared Component Cleanup Utility Requirements</w:t>
        </w:r>
        <w:r w:rsidR="002F3C4C">
          <w:rPr>
            <w:webHidden/>
          </w:rPr>
          <w:tab/>
        </w:r>
        <w:r>
          <w:rPr>
            <w:webHidden/>
          </w:rPr>
          <w:fldChar w:fldCharType="begin"/>
        </w:r>
        <w:r w:rsidR="002F3C4C">
          <w:rPr>
            <w:webHidden/>
          </w:rPr>
          <w:instrText xml:space="preserve"> PAGEREF _Toc298848048 \h </w:instrText>
        </w:r>
        <w:r>
          <w:rPr>
            <w:webHidden/>
          </w:rPr>
        </w:r>
        <w:r>
          <w:rPr>
            <w:webHidden/>
          </w:rPr>
          <w:fldChar w:fldCharType="separate"/>
        </w:r>
        <w:r w:rsidR="00DE68DB">
          <w:rPr>
            <w:webHidden/>
          </w:rPr>
          <w:t>60</w:t>
        </w:r>
        <w:r>
          <w:rPr>
            <w:webHidden/>
          </w:rPr>
          <w:fldChar w:fldCharType="end"/>
        </w:r>
      </w:hyperlink>
    </w:p>
    <w:p w:rsidR="002F3C4C" w:rsidRDefault="00800309">
      <w:pPr>
        <w:pStyle w:val="TOC3"/>
        <w:rPr>
          <w:rFonts w:asciiTheme="minorHAnsi" w:eastAsiaTheme="minorEastAsia" w:hAnsiTheme="minorHAnsi" w:cstheme="minorBidi"/>
          <w:sz w:val="22"/>
          <w:szCs w:val="22"/>
        </w:rPr>
      </w:pPr>
      <w:hyperlink w:anchor="_Toc298848049" w:history="1">
        <w:r w:rsidR="002F3C4C" w:rsidRPr="00F877C5">
          <w:rPr>
            <w:rStyle w:val="Hyperlink"/>
          </w:rPr>
          <w:t>6.3.2 IVI.NET Shared Component Installation</w:t>
        </w:r>
        <w:r w:rsidR="002F3C4C">
          <w:rPr>
            <w:webHidden/>
          </w:rPr>
          <w:tab/>
        </w:r>
        <w:r>
          <w:rPr>
            <w:webHidden/>
          </w:rPr>
          <w:fldChar w:fldCharType="begin"/>
        </w:r>
        <w:r w:rsidR="002F3C4C">
          <w:rPr>
            <w:webHidden/>
          </w:rPr>
          <w:instrText xml:space="preserve"> PAGEREF _Toc298848049 \h </w:instrText>
        </w:r>
        <w:r>
          <w:rPr>
            <w:webHidden/>
          </w:rPr>
        </w:r>
        <w:r>
          <w:rPr>
            <w:webHidden/>
          </w:rPr>
          <w:fldChar w:fldCharType="separate"/>
        </w:r>
        <w:r w:rsidR="00DE68DB">
          <w:rPr>
            <w:webHidden/>
          </w:rPr>
          <w:t>61</w:t>
        </w:r>
        <w:r>
          <w:rPr>
            <w:webHidden/>
          </w:rPr>
          <w:fldChar w:fldCharType="end"/>
        </w:r>
      </w:hyperlink>
    </w:p>
    <w:p w:rsidR="002F3C4C" w:rsidRDefault="00800309">
      <w:pPr>
        <w:pStyle w:val="TOC4"/>
        <w:rPr>
          <w:rFonts w:asciiTheme="minorHAnsi" w:eastAsiaTheme="minorEastAsia" w:hAnsiTheme="minorHAnsi" w:cstheme="minorBidi"/>
          <w:sz w:val="22"/>
          <w:szCs w:val="22"/>
        </w:rPr>
      </w:pPr>
      <w:hyperlink w:anchor="_Toc298848050" w:history="1">
        <w:r w:rsidR="002F3C4C" w:rsidRPr="00F877C5">
          <w:rPr>
            <w:rStyle w:val="Hyperlink"/>
          </w:rPr>
          <w:t>6.3.2.1 IVI.NET Shared Componet Uninstaller</w:t>
        </w:r>
        <w:r w:rsidR="002F3C4C">
          <w:rPr>
            <w:webHidden/>
          </w:rPr>
          <w:tab/>
        </w:r>
        <w:r>
          <w:rPr>
            <w:webHidden/>
          </w:rPr>
          <w:fldChar w:fldCharType="begin"/>
        </w:r>
        <w:r w:rsidR="002F3C4C">
          <w:rPr>
            <w:webHidden/>
          </w:rPr>
          <w:instrText xml:space="preserve"> PAGEREF _Toc298848050 \h </w:instrText>
        </w:r>
        <w:r>
          <w:rPr>
            <w:webHidden/>
          </w:rPr>
        </w:r>
        <w:r>
          <w:rPr>
            <w:webHidden/>
          </w:rPr>
          <w:fldChar w:fldCharType="separate"/>
        </w:r>
        <w:r w:rsidR="00DE68DB">
          <w:rPr>
            <w:webHidden/>
          </w:rPr>
          <w:t>62</w:t>
        </w:r>
        <w:r>
          <w:rPr>
            <w:webHidden/>
          </w:rPr>
          <w:fldChar w:fldCharType="end"/>
        </w:r>
      </w:hyperlink>
    </w:p>
    <w:p w:rsidR="002F3C4C" w:rsidRDefault="00800309">
      <w:pPr>
        <w:pStyle w:val="TOC1"/>
        <w:rPr>
          <w:rFonts w:asciiTheme="minorHAnsi" w:eastAsiaTheme="minorEastAsia" w:hAnsiTheme="minorHAnsi" w:cstheme="minorBidi"/>
          <w:b w:val="0"/>
          <w:sz w:val="22"/>
          <w:szCs w:val="22"/>
        </w:rPr>
      </w:pPr>
      <w:hyperlink w:anchor="_Toc298848051" w:history="1">
        <w:r w:rsidR="002F3C4C" w:rsidRPr="00F877C5">
          <w:rPr>
            <w:rStyle w:val="Hyperlink"/>
          </w:rPr>
          <w:t>7. Installer Interface Requirements</w:t>
        </w:r>
        <w:r w:rsidR="002F3C4C">
          <w:rPr>
            <w:webHidden/>
          </w:rPr>
          <w:tab/>
        </w:r>
        <w:r>
          <w:rPr>
            <w:webHidden/>
          </w:rPr>
          <w:fldChar w:fldCharType="begin"/>
        </w:r>
        <w:r w:rsidR="002F3C4C">
          <w:rPr>
            <w:webHidden/>
          </w:rPr>
          <w:instrText xml:space="preserve"> PAGEREF _Toc298848051 \h </w:instrText>
        </w:r>
        <w:r>
          <w:rPr>
            <w:webHidden/>
          </w:rPr>
        </w:r>
        <w:r>
          <w:rPr>
            <w:webHidden/>
          </w:rPr>
          <w:fldChar w:fldCharType="separate"/>
        </w:r>
        <w:r w:rsidR="00DE68DB">
          <w:rPr>
            <w:webHidden/>
          </w:rPr>
          <w:t>63</w:t>
        </w:r>
        <w:r>
          <w:rPr>
            <w:webHidden/>
          </w:rPr>
          <w:fldChar w:fldCharType="end"/>
        </w:r>
      </w:hyperlink>
    </w:p>
    <w:p w:rsidR="002F3C4C" w:rsidRDefault="00800309">
      <w:pPr>
        <w:pStyle w:val="TOC2"/>
        <w:rPr>
          <w:rFonts w:eastAsiaTheme="minorEastAsia"/>
        </w:rPr>
      </w:pPr>
      <w:hyperlink w:anchor="_Toc298848052" w:history="1">
        <w:r w:rsidR="002F3C4C" w:rsidRPr="00F877C5">
          <w:rPr>
            <w:rStyle w:val="Hyperlink"/>
          </w:rPr>
          <w:t>7.1 IVI Shared Component Installer Command Line Syntax</w:t>
        </w:r>
        <w:r w:rsidR="002F3C4C">
          <w:rPr>
            <w:webHidden/>
          </w:rPr>
          <w:tab/>
        </w:r>
        <w:r>
          <w:rPr>
            <w:webHidden/>
          </w:rPr>
          <w:fldChar w:fldCharType="begin"/>
        </w:r>
        <w:r w:rsidR="002F3C4C">
          <w:rPr>
            <w:webHidden/>
          </w:rPr>
          <w:instrText xml:space="preserve"> PAGEREF _Toc298848052 \h </w:instrText>
        </w:r>
        <w:r>
          <w:rPr>
            <w:webHidden/>
          </w:rPr>
        </w:r>
        <w:r>
          <w:rPr>
            <w:webHidden/>
          </w:rPr>
          <w:fldChar w:fldCharType="separate"/>
        </w:r>
        <w:r w:rsidR="00DE68DB">
          <w:rPr>
            <w:webHidden/>
          </w:rPr>
          <w:t>63</w:t>
        </w:r>
        <w:r>
          <w:rPr>
            <w:webHidden/>
          </w:rPr>
          <w:fldChar w:fldCharType="end"/>
        </w:r>
      </w:hyperlink>
    </w:p>
    <w:p w:rsidR="002F3C4C" w:rsidRDefault="00800309">
      <w:pPr>
        <w:pStyle w:val="TOC3"/>
        <w:rPr>
          <w:rFonts w:asciiTheme="minorHAnsi" w:eastAsiaTheme="minorEastAsia" w:hAnsiTheme="minorHAnsi" w:cstheme="minorBidi"/>
          <w:sz w:val="22"/>
          <w:szCs w:val="22"/>
        </w:rPr>
      </w:pPr>
      <w:hyperlink w:anchor="_Toc298848053" w:history="1">
        <w:r w:rsidR="002F3C4C" w:rsidRPr="00F877C5">
          <w:rPr>
            <w:rStyle w:val="Hyperlink"/>
          </w:rPr>
          <w:t>7.1.1 IVI-COM/IVI-C Shared Component Installer Command-Line Syntax</w:t>
        </w:r>
        <w:r w:rsidR="002F3C4C">
          <w:rPr>
            <w:webHidden/>
          </w:rPr>
          <w:tab/>
        </w:r>
        <w:r>
          <w:rPr>
            <w:webHidden/>
          </w:rPr>
          <w:fldChar w:fldCharType="begin"/>
        </w:r>
        <w:r w:rsidR="002F3C4C">
          <w:rPr>
            <w:webHidden/>
          </w:rPr>
          <w:instrText xml:space="preserve"> PAGEREF _Toc298848053 \h </w:instrText>
        </w:r>
        <w:r>
          <w:rPr>
            <w:webHidden/>
          </w:rPr>
        </w:r>
        <w:r>
          <w:rPr>
            <w:webHidden/>
          </w:rPr>
          <w:fldChar w:fldCharType="separate"/>
        </w:r>
        <w:r w:rsidR="00DE68DB">
          <w:rPr>
            <w:webHidden/>
          </w:rPr>
          <w:t>63</w:t>
        </w:r>
        <w:r>
          <w:rPr>
            <w:webHidden/>
          </w:rPr>
          <w:fldChar w:fldCharType="end"/>
        </w:r>
      </w:hyperlink>
    </w:p>
    <w:p w:rsidR="002F3C4C" w:rsidRDefault="00800309">
      <w:pPr>
        <w:pStyle w:val="TOC3"/>
        <w:rPr>
          <w:rFonts w:asciiTheme="minorHAnsi" w:eastAsiaTheme="minorEastAsia" w:hAnsiTheme="minorHAnsi" w:cstheme="minorBidi"/>
          <w:sz w:val="22"/>
          <w:szCs w:val="22"/>
        </w:rPr>
      </w:pPr>
      <w:hyperlink w:anchor="_Toc298848054" w:history="1">
        <w:r w:rsidR="002F3C4C" w:rsidRPr="00F877C5">
          <w:rPr>
            <w:rStyle w:val="Hyperlink"/>
          </w:rPr>
          <w:t>7.1.2 IVI.NET Shared Component Installer Command Line Syntax</w:t>
        </w:r>
        <w:r w:rsidR="002F3C4C">
          <w:rPr>
            <w:webHidden/>
          </w:rPr>
          <w:tab/>
        </w:r>
        <w:r>
          <w:rPr>
            <w:webHidden/>
          </w:rPr>
          <w:fldChar w:fldCharType="begin"/>
        </w:r>
        <w:r w:rsidR="002F3C4C">
          <w:rPr>
            <w:webHidden/>
          </w:rPr>
          <w:instrText xml:space="preserve"> PAGEREF _Toc298848054 \h </w:instrText>
        </w:r>
        <w:r>
          <w:rPr>
            <w:webHidden/>
          </w:rPr>
        </w:r>
        <w:r>
          <w:rPr>
            <w:webHidden/>
          </w:rPr>
          <w:fldChar w:fldCharType="separate"/>
        </w:r>
        <w:r w:rsidR="00DE68DB">
          <w:rPr>
            <w:webHidden/>
          </w:rPr>
          <w:t>63</w:t>
        </w:r>
        <w:r>
          <w:rPr>
            <w:webHidden/>
          </w:rPr>
          <w:fldChar w:fldCharType="end"/>
        </w:r>
      </w:hyperlink>
    </w:p>
    <w:p w:rsidR="002F3C4C" w:rsidRDefault="00800309">
      <w:pPr>
        <w:pStyle w:val="TOC2"/>
        <w:rPr>
          <w:rFonts w:eastAsiaTheme="minorEastAsia"/>
        </w:rPr>
      </w:pPr>
      <w:hyperlink w:anchor="_Toc298848055" w:history="1">
        <w:r w:rsidR="002F3C4C" w:rsidRPr="00F877C5">
          <w:rPr>
            <w:rStyle w:val="Hyperlink"/>
          </w:rPr>
          <w:t>7.2 IVI Driver Installer Command Line Capabilities</w:t>
        </w:r>
        <w:r w:rsidR="002F3C4C">
          <w:rPr>
            <w:webHidden/>
          </w:rPr>
          <w:tab/>
        </w:r>
        <w:r>
          <w:rPr>
            <w:webHidden/>
          </w:rPr>
          <w:fldChar w:fldCharType="begin"/>
        </w:r>
        <w:r w:rsidR="002F3C4C">
          <w:rPr>
            <w:webHidden/>
          </w:rPr>
          <w:instrText xml:space="preserve"> PAGEREF _Toc298848055 \h </w:instrText>
        </w:r>
        <w:r>
          <w:rPr>
            <w:webHidden/>
          </w:rPr>
        </w:r>
        <w:r>
          <w:rPr>
            <w:webHidden/>
          </w:rPr>
          <w:fldChar w:fldCharType="separate"/>
        </w:r>
        <w:r w:rsidR="00DE68DB">
          <w:rPr>
            <w:webHidden/>
          </w:rPr>
          <w:t>64</w:t>
        </w:r>
        <w:r>
          <w:rPr>
            <w:webHidden/>
          </w:rPr>
          <w:fldChar w:fldCharType="end"/>
        </w:r>
      </w:hyperlink>
    </w:p>
    <w:p w:rsidR="002F3C4C" w:rsidRDefault="00800309">
      <w:pPr>
        <w:pStyle w:val="TOC1"/>
        <w:rPr>
          <w:rFonts w:asciiTheme="minorHAnsi" w:eastAsiaTheme="minorEastAsia" w:hAnsiTheme="minorHAnsi" w:cstheme="minorBidi"/>
          <w:b w:val="0"/>
          <w:sz w:val="22"/>
          <w:szCs w:val="22"/>
        </w:rPr>
      </w:pPr>
      <w:hyperlink w:anchor="_Toc298848056" w:history="1">
        <w:r w:rsidR="002F3C4C" w:rsidRPr="00F877C5">
          <w:rPr>
            <w:rStyle w:val="Hyperlink"/>
          </w:rPr>
          <w:t>8. Registry Requirements</w:t>
        </w:r>
        <w:r w:rsidR="002F3C4C">
          <w:rPr>
            <w:webHidden/>
          </w:rPr>
          <w:tab/>
        </w:r>
        <w:r>
          <w:rPr>
            <w:webHidden/>
          </w:rPr>
          <w:fldChar w:fldCharType="begin"/>
        </w:r>
        <w:r w:rsidR="002F3C4C">
          <w:rPr>
            <w:webHidden/>
          </w:rPr>
          <w:instrText xml:space="preserve"> PAGEREF _Toc298848056 \h </w:instrText>
        </w:r>
        <w:r>
          <w:rPr>
            <w:webHidden/>
          </w:rPr>
        </w:r>
        <w:r>
          <w:rPr>
            <w:webHidden/>
          </w:rPr>
          <w:fldChar w:fldCharType="separate"/>
        </w:r>
        <w:r w:rsidR="00DE68DB">
          <w:rPr>
            <w:webHidden/>
          </w:rPr>
          <w:t>65</w:t>
        </w:r>
        <w:r>
          <w:rPr>
            <w:webHidden/>
          </w:rPr>
          <w:fldChar w:fldCharType="end"/>
        </w:r>
      </w:hyperlink>
    </w:p>
    <w:p w:rsidR="002F3C4C" w:rsidRDefault="00800309">
      <w:pPr>
        <w:pStyle w:val="TOC2"/>
        <w:rPr>
          <w:rFonts w:eastAsiaTheme="minorEastAsia"/>
        </w:rPr>
      </w:pPr>
      <w:hyperlink w:anchor="_Toc298848057" w:history="1">
        <w:r w:rsidR="002F3C4C" w:rsidRPr="00F877C5">
          <w:rPr>
            <w:rStyle w:val="Hyperlink"/>
          </w:rPr>
          <w:t>8.1 IVI-COM Registry Requirements</w:t>
        </w:r>
        <w:r w:rsidR="002F3C4C">
          <w:rPr>
            <w:webHidden/>
          </w:rPr>
          <w:tab/>
        </w:r>
        <w:r>
          <w:rPr>
            <w:webHidden/>
          </w:rPr>
          <w:fldChar w:fldCharType="begin"/>
        </w:r>
        <w:r w:rsidR="002F3C4C">
          <w:rPr>
            <w:webHidden/>
          </w:rPr>
          <w:instrText xml:space="preserve"> PAGEREF _Toc298848057 \h </w:instrText>
        </w:r>
        <w:r>
          <w:rPr>
            <w:webHidden/>
          </w:rPr>
        </w:r>
        <w:r>
          <w:rPr>
            <w:webHidden/>
          </w:rPr>
          <w:fldChar w:fldCharType="separate"/>
        </w:r>
        <w:r w:rsidR="00DE68DB">
          <w:rPr>
            <w:webHidden/>
          </w:rPr>
          <w:t>65</w:t>
        </w:r>
        <w:r>
          <w:rPr>
            <w:webHidden/>
          </w:rPr>
          <w:fldChar w:fldCharType="end"/>
        </w:r>
      </w:hyperlink>
    </w:p>
    <w:p w:rsidR="002F3C4C" w:rsidRDefault="00800309">
      <w:pPr>
        <w:pStyle w:val="TOC2"/>
        <w:rPr>
          <w:rFonts w:eastAsiaTheme="minorEastAsia"/>
        </w:rPr>
      </w:pPr>
      <w:hyperlink w:anchor="_Toc298848058" w:history="1">
        <w:r w:rsidR="002F3C4C" w:rsidRPr="00F877C5">
          <w:rPr>
            <w:rStyle w:val="Hyperlink"/>
          </w:rPr>
          <w:t>8.2 IVI-C Registry Requirements</w:t>
        </w:r>
        <w:r w:rsidR="002F3C4C">
          <w:rPr>
            <w:webHidden/>
          </w:rPr>
          <w:tab/>
        </w:r>
        <w:r>
          <w:rPr>
            <w:webHidden/>
          </w:rPr>
          <w:fldChar w:fldCharType="begin"/>
        </w:r>
        <w:r w:rsidR="002F3C4C">
          <w:rPr>
            <w:webHidden/>
          </w:rPr>
          <w:instrText xml:space="preserve"> PAGEREF _Toc298848058 \h </w:instrText>
        </w:r>
        <w:r>
          <w:rPr>
            <w:webHidden/>
          </w:rPr>
        </w:r>
        <w:r>
          <w:rPr>
            <w:webHidden/>
          </w:rPr>
          <w:fldChar w:fldCharType="separate"/>
        </w:r>
        <w:r w:rsidR="00DE68DB">
          <w:rPr>
            <w:webHidden/>
          </w:rPr>
          <w:t>70</w:t>
        </w:r>
        <w:r>
          <w:rPr>
            <w:webHidden/>
          </w:rPr>
          <w:fldChar w:fldCharType="end"/>
        </w:r>
      </w:hyperlink>
    </w:p>
    <w:p w:rsidR="002F3C4C" w:rsidRDefault="00800309">
      <w:pPr>
        <w:pStyle w:val="TOC2"/>
        <w:rPr>
          <w:rFonts w:eastAsiaTheme="minorEastAsia"/>
        </w:rPr>
      </w:pPr>
      <w:hyperlink w:anchor="_Toc298848059" w:history="1">
        <w:r w:rsidR="002F3C4C" w:rsidRPr="00F877C5">
          <w:rPr>
            <w:rStyle w:val="Hyperlink"/>
          </w:rPr>
          <w:t>8.3 IVI.NET Registry Requirements</w:t>
        </w:r>
        <w:r w:rsidR="002F3C4C">
          <w:rPr>
            <w:webHidden/>
          </w:rPr>
          <w:tab/>
        </w:r>
        <w:r>
          <w:rPr>
            <w:webHidden/>
          </w:rPr>
          <w:fldChar w:fldCharType="begin"/>
        </w:r>
        <w:r w:rsidR="002F3C4C">
          <w:rPr>
            <w:webHidden/>
          </w:rPr>
          <w:instrText xml:space="preserve"> PAGEREF _Toc298848059 \h </w:instrText>
        </w:r>
        <w:r>
          <w:rPr>
            <w:webHidden/>
          </w:rPr>
        </w:r>
        <w:r>
          <w:rPr>
            <w:webHidden/>
          </w:rPr>
          <w:fldChar w:fldCharType="separate"/>
        </w:r>
        <w:r w:rsidR="00DE68DB">
          <w:rPr>
            <w:webHidden/>
          </w:rPr>
          <w:t>70</w:t>
        </w:r>
        <w:r>
          <w:rPr>
            <w:webHidden/>
          </w:rPr>
          <w:fldChar w:fldCharType="end"/>
        </w:r>
      </w:hyperlink>
    </w:p>
    <w:p w:rsidR="002F3C4C" w:rsidRDefault="00800309">
      <w:pPr>
        <w:pStyle w:val="TOC1"/>
        <w:rPr>
          <w:rFonts w:asciiTheme="minorHAnsi" w:eastAsiaTheme="minorEastAsia" w:hAnsiTheme="minorHAnsi" w:cstheme="minorBidi"/>
          <w:b w:val="0"/>
          <w:sz w:val="22"/>
          <w:szCs w:val="22"/>
        </w:rPr>
      </w:pPr>
      <w:hyperlink w:anchor="_Toc298848060" w:history="1">
        <w:r w:rsidR="002F3C4C" w:rsidRPr="00F877C5">
          <w:rPr>
            <w:rStyle w:val="Hyperlink"/>
          </w:rPr>
          <w:t>9. Example Scenarios and Directories</w:t>
        </w:r>
        <w:r w:rsidR="002F3C4C">
          <w:rPr>
            <w:webHidden/>
          </w:rPr>
          <w:tab/>
        </w:r>
        <w:r>
          <w:rPr>
            <w:webHidden/>
          </w:rPr>
          <w:fldChar w:fldCharType="begin"/>
        </w:r>
        <w:r w:rsidR="002F3C4C">
          <w:rPr>
            <w:webHidden/>
          </w:rPr>
          <w:instrText xml:space="preserve"> PAGEREF _Toc298848060 \h </w:instrText>
        </w:r>
        <w:r>
          <w:rPr>
            <w:webHidden/>
          </w:rPr>
        </w:r>
        <w:r>
          <w:rPr>
            <w:webHidden/>
          </w:rPr>
          <w:fldChar w:fldCharType="separate"/>
        </w:r>
        <w:r w:rsidR="00DE68DB">
          <w:rPr>
            <w:webHidden/>
          </w:rPr>
          <w:t>71</w:t>
        </w:r>
        <w:r>
          <w:rPr>
            <w:webHidden/>
          </w:rPr>
          <w:fldChar w:fldCharType="end"/>
        </w:r>
      </w:hyperlink>
    </w:p>
    <w:p w:rsidR="002F3C4C" w:rsidRDefault="00800309">
      <w:pPr>
        <w:pStyle w:val="TOC1"/>
        <w:rPr>
          <w:rFonts w:asciiTheme="minorHAnsi" w:eastAsiaTheme="minorEastAsia" w:hAnsiTheme="minorHAnsi" w:cstheme="minorBidi"/>
          <w:b w:val="0"/>
          <w:sz w:val="22"/>
          <w:szCs w:val="22"/>
        </w:rPr>
      </w:pPr>
      <w:hyperlink w:anchor="_Toc298848061" w:history="1">
        <w:r w:rsidR="002F3C4C" w:rsidRPr="00F877C5">
          <w:rPr>
            <w:rStyle w:val="Hyperlink"/>
          </w:rPr>
          <w:t>Appendix A: Example: IVI-COM/IVI-C Driver Installer Scenarios</w:t>
        </w:r>
        <w:r w:rsidR="002F3C4C">
          <w:rPr>
            <w:webHidden/>
          </w:rPr>
          <w:tab/>
        </w:r>
        <w:r>
          <w:rPr>
            <w:webHidden/>
          </w:rPr>
          <w:fldChar w:fldCharType="begin"/>
        </w:r>
        <w:r w:rsidR="002F3C4C">
          <w:rPr>
            <w:webHidden/>
          </w:rPr>
          <w:instrText xml:space="preserve"> PAGEREF _Toc298848061 \h </w:instrText>
        </w:r>
        <w:r>
          <w:rPr>
            <w:webHidden/>
          </w:rPr>
        </w:r>
        <w:r>
          <w:rPr>
            <w:webHidden/>
          </w:rPr>
          <w:fldChar w:fldCharType="separate"/>
        </w:r>
        <w:r w:rsidR="00DE68DB">
          <w:rPr>
            <w:webHidden/>
          </w:rPr>
          <w:t>72</w:t>
        </w:r>
        <w:r>
          <w:rPr>
            <w:webHidden/>
          </w:rPr>
          <w:fldChar w:fldCharType="end"/>
        </w:r>
      </w:hyperlink>
    </w:p>
    <w:p w:rsidR="002F3C4C" w:rsidRDefault="00800309">
      <w:pPr>
        <w:pStyle w:val="TOC1"/>
        <w:rPr>
          <w:rFonts w:asciiTheme="minorHAnsi" w:eastAsiaTheme="minorEastAsia" w:hAnsiTheme="minorHAnsi" w:cstheme="minorBidi"/>
          <w:b w:val="0"/>
          <w:sz w:val="22"/>
          <w:szCs w:val="22"/>
        </w:rPr>
      </w:pPr>
      <w:hyperlink w:anchor="_Toc298848062" w:history="1">
        <w:r w:rsidR="002F3C4C" w:rsidRPr="00F877C5">
          <w:rPr>
            <w:rStyle w:val="Hyperlink"/>
          </w:rPr>
          <w:t>Appendix B: Example: IVI.NET Driver Installer Scenarios</w:t>
        </w:r>
        <w:r w:rsidR="002F3C4C">
          <w:rPr>
            <w:webHidden/>
          </w:rPr>
          <w:tab/>
        </w:r>
        <w:r>
          <w:rPr>
            <w:webHidden/>
          </w:rPr>
          <w:fldChar w:fldCharType="begin"/>
        </w:r>
        <w:r w:rsidR="002F3C4C">
          <w:rPr>
            <w:webHidden/>
          </w:rPr>
          <w:instrText xml:space="preserve"> PAGEREF _Toc298848062 \h </w:instrText>
        </w:r>
        <w:r>
          <w:rPr>
            <w:webHidden/>
          </w:rPr>
        </w:r>
        <w:r>
          <w:rPr>
            <w:webHidden/>
          </w:rPr>
          <w:fldChar w:fldCharType="separate"/>
        </w:r>
        <w:r w:rsidR="00DE68DB">
          <w:rPr>
            <w:webHidden/>
          </w:rPr>
          <w:t>75</w:t>
        </w:r>
        <w:r>
          <w:rPr>
            <w:webHidden/>
          </w:rPr>
          <w:fldChar w:fldCharType="end"/>
        </w:r>
      </w:hyperlink>
    </w:p>
    <w:p w:rsidR="002F3C4C" w:rsidRDefault="00800309">
      <w:pPr>
        <w:pStyle w:val="TOC1"/>
        <w:rPr>
          <w:rFonts w:asciiTheme="minorHAnsi" w:eastAsiaTheme="minorEastAsia" w:hAnsiTheme="minorHAnsi" w:cstheme="minorBidi"/>
          <w:b w:val="0"/>
          <w:sz w:val="22"/>
          <w:szCs w:val="22"/>
        </w:rPr>
      </w:pPr>
      <w:hyperlink w:anchor="_Toc298848063" w:history="1">
        <w:r w:rsidR="002F3C4C" w:rsidRPr="00F877C5">
          <w:rPr>
            <w:rStyle w:val="Hyperlink"/>
            <w:lang w:val="fr-FR"/>
          </w:rPr>
          <w:t>Appendix C: Example: IVI-COM/IVI-C Installation Directories</w:t>
        </w:r>
        <w:r w:rsidR="002F3C4C">
          <w:rPr>
            <w:webHidden/>
          </w:rPr>
          <w:tab/>
        </w:r>
        <w:r>
          <w:rPr>
            <w:webHidden/>
          </w:rPr>
          <w:fldChar w:fldCharType="begin"/>
        </w:r>
        <w:r w:rsidR="002F3C4C">
          <w:rPr>
            <w:webHidden/>
          </w:rPr>
          <w:instrText xml:space="preserve"> PAGEREF _Toc298848063 \h </w:instrText>
        </w:r>
        <w:r>
          <w:rPr>
            <w:webHidden/>
          </w:rPr>
        </w:r>
        <w:r>
          <w:rPr>
            <w:webHidden/>
          </w:rPr>
          <w:fldChar w:fldCharType="separate"/>
        </w:r>
        <w:r w:rsidR="00DE68DB">
          <w:rPr>
            <w:webHidden/>
          </w:rPr>
          <w:t>76</w:t>
        </w:r>
        <w:r>
          <w:rPr>
            <w:webHidden/>
          </w:rPr>
          <w:fldChar w:fldCharType="end"/>
        </w:r>
      </w:hyperlink>
    </w:p>
    <w:p w:rsidR="002F3C4C" w:rsidRDefault="00800309">
      <w:pPr>
        <w:pStyle w:val="TOC1"/>
        <w:rPr>
          <w:rFonts w:asciiTheme="minorHAnsi" w:eastAsiaTheme="minorEastAsia" w:hAnsiTheme="minorHAnsi" w:cstheme="minorBidi"/>
          <w:b w:val="0"/>
          <w:sz w:val="22"/>
          <w:szCs w:val="22"/>
        </w:rPr>
      </w:pPr>
      <w:hyperlink w:anchor="_Toc298848064" w:history="1">
        <w:r w:rsidR="002F3C4C" w:rsidRPr="00F877C5">
          <w:rPr>
            <w:rStyle w:val="Hyperlink"/>
            <w:lang w:val="fr-FR"/>
          </w:rPr>
          <w:t>Appendix D: Example: IVI.NET Installation Directories</w:t>
        </w:r>
        <w:r w:rsidR="002F3C4C">
          <w:rPr>
            <w:webHidden/>
          </w:rPr>
          <w:tab/>
        </w:r>
        <w:r>
          <w:rPr>
            <w:webHidden/>
          </w:rPr>
          <w:fldChar w:fldCharType="begin"/>
        </w:r>
        <w:r w:rsidR="002F3C4C">
          <w:rPr>
            <w:webHidden/>
          </w:rPr>
          <w:instrText xml:space="preserve"> PAGEREF _Toc298848064 \h </w:instrText>
        </w:r>
        <w:r>
          <w:rPr>
            <w:webHidden/>
          </w:rPr>
        </w:r>
        <w:r>
          <w:rPr>
            <w:webHidden/>
          </w:rPr>
          <w:fldChar w:fldCharType="separate"/>
        </w:r>
        <w:r w:rsidR="00DE68DB">
          <w:rPr>
            <w:webHidden/>
          </w:rPr>
          <w:t>84</w:t>
        </w:r>
        <w:r>
          <w:rPr>
            <w:webHidden/>
          </w:rPr>
          <w:fldChar w:fldCharType="end"/>
        </w:r>
      </w:hyperlink>
    </w:p>
    <w:p w:rsidR="00C50A00" w:rsidRPr="00F15922" w:rsidRDefault="00800309">
      <w:pPr>
        <w:pStyle w:val="ChapterTitle"/>
      </w:pPr>
      <w:r w:rsidRPr="00F15922">
        <w:rPr>
          <w:noProof/>
          <w:color w:val="auto"/>
          <w:sz w:val="28"/>
        </w:rPr>
        <w:lastRenderedPageBreak/>
        <w:fldChar w:fldCharType="end"/>
      </w:r>
      <w:bookmarkStart w:id="12" w:name="_Toc530746287"/>
      <w:bookmarkStart w:id="13" w:name="_Toc156647475"/>
      <w:bookmarkStart w:id="14" w:name="_Toc225140651"/>
      <w:bookmarkStart w:id="15" w:name="_Toc298847956"/>
      <w:r w:rsidR="00C50A00" w:rsidRPr="00F15922">
        <w:t>IVI</w:t>
      </w:r>
      <w:r w:rsidR="00C50A00" w:rsidRPr="00F15922">
        <w:noBreakHyphen/>
      </w:r>
      <w:r w:rsidR="00C03570" w:rsidRPr="00F15922">
        <w:t>3.17:</w:t>
      </w:r>
      <w:r w:rsidR="00C50A00" w:rsidRPr="00F15922">
        <w:t xml:space="preserve"> </w:t>
      </w:r>
      <w:r w:rsidR="00F72800" w:rsidRPr="00F15922">
        <w:t>Installation Requirements</w:t>
      </w:r>
      <w:r w:rsidR="00C50A00" w:rsidRPr="00F15922">
        <w:t xml:space="preserve"> Specification</w:t>
      </w:r>
      <w:bookmarkEnd w:id="12"/>
      <w:bookmarkEnd w:id="13"/>
      <w:bookmarkEnd w:id="14"/>
      <w:bookmarkEnd w:id="15"/>
    </w:p>
    <w:p w:rsidR="00C50A00" w:rsidRPr="00F15922" w:rsidRDefault="00C50A00">
      <w:pPr>
        <w:pStyle w:val="RevHistoryHead"/>
      </w:pPr>
      <w:r w:rsidRPr="00F15922">
        <w:t xml:space="preserve">IVI </w:t>
      </w:r>
      <w:r w:rsidR="00F72800" w:rsidRPr="00F15922">
        <w:t>Installation Requirements</w:t>
      </w:r>
      <w:r w:rsidRPr="00F15922">
        <w:t xml:space="preserve"> Revision History</w:t>
      </w:r>
    </w:p>
    <w:p w:rsidR="00C50A00" w:rsidRPr="00F15922" w:rsidRDefault="00C50A00" w:rsidP="002D6624">
      <w:pPr>
        <w:pStyle w:val="Body"/>
        <w:ind w:left="0"/>
      </w:pPr>
      <w:r w:rsidRPr="00F15922">
        <w:t xml:space="preserve">This section is an overview of the revision history of the IVI </w:t>
      </w:r>
      <w:r w:rsidR="00236AD9" w:rsidRPr="00F15922">
        <w:t>Installation Requirements</w:t>
      </w:r>
      <w:r w:rsidRPr="00F15922">
        <w:t xml:space="preserve"> specification.</w:t>
      </w:r>
    </w:p>
    <w:tbl>
      <w:tblPr>
        <w:tblW w:w="0" w:type="auto"/>
        <w:tblInd w:w="828" w:type="dxa"/>
        <w:tblLayout w:type="fixed"/>
        <w:tblLook w:val="0000"/>
      </w:tblPr>
      <w:tblGrid>
        <w:gridCol w:w="1728"/>
        <w:gridCol w:w="1962"/>
        <w:gridCol w:w="4950"/>
      </w:tblGrid>
      <w:tr w:rsidR="00C50A00" w:rsidRPr="00F15922">
        <w:trPr>
          <w:tblHeader/>
        </w:trPr>
        <w:tc>
          <w:tcPr>
            <w:tcW w:w="8640" w:type="dxa"/>
            <w:gridSpan w:val="3"/>
          </w:tcPr>
          <w:p w:rsidR="00C50A00" w:rsidRPr="00F15922" w:rsidRDefault="00C50A00">
            <w:pPr>
              <w:pStyle w:val="TableCaption"/>
            </w:pPr>
            <w:bookmarkStart w:id="16" w:name="_Hlt509386279"/>
            <w:bookmarkStart w:id="17" w:name="_Ref509386274"/>
            <w:bookmarkStart w:id="18" w:name="_Toc406578710"/>
            <w:bookmarkEnd w:id="16"/>
            <w:r w:rsidRPr="00F15922">
              <w:rPr>
                <w:b/>
              </w:rPr>
              <w:t xml:space="preserve">Table </w:t>
            </w:r>
            <w:r w:rsidR="00800309">
              <w:rPr>
                <w:b/>
              </w:rPr>
              <w:fldChar w:fldCharType="begin"/>
            </w:r>
            <w:r w:rsidR="00227BC1">
              <w:rPr>
                <w:b/>
              </w:rPr>
              <w:instrText xml:space="preserve"> STYLEREF 1 \s </w:instrText>
            </w:r>
            <w:r w:rsidR="00800309">
              <w:rPr>
                <w:b/>
              </w:rPr>
              <w:fldChar w:fldCharType="separate"/>
            </w:r>
            <w:r w:rsidR="00DE68DB">
              <w:rPr>
                <w:b/>
                <w:noProof/>
              </w:rPr>
              <w:t>1</w:t>
            </w:r>
            <w:r w:rsidR="00800309">
              <w:rPr>
                <w:b/>
              </w:rPr>
              <w:fldChar w:fldCharType="end"/>
            </w:r>
            <w:r w:rsidR="00227BC1">
              <w:rPr>
                <w:b/>
              </w:rPr>
              <w:noBreakHyphen/>
            </w:r>
            <w:r w:rsidR="00800309">
              <w:rPr>
                <w:b/>
              </w:rPr>
              <w:fldChar w:fldCharType="begin"/>
            </w:r>
            <w:r w:rsidR="00227BC1">
              <w:rPr>
                <w:b/>
              </w:rPr>
              <w:instrText xml:space="preserve"> SEQ Table \* ARABIC \s 1 </w:instrText>
            </w:r>
            <w:r w:rsidR="00800309">
              <w:rPr>
                <w:b/>
              </w:rPr>
              <w:fldChar w:fldCharType="separate"/>
            </w:r>
            <w:r w:rsidR="00DE68DB">
              <w:rPr>
                <w:b/>
                <w:noProof/>
              </w:rPr>
              <w:t>1</w:t>
            </w:r>
            <w:r w:rsidR="00800309">
              <w:rPr>
                <w:b/>
              </w:rPr>
              <w:fldChar w:fldCharType="end"/>
            </w:r>
            <w:bookmarkEnd w:id="17"/>
            <w:r w:rsidRPr="00F15922">
              <w:rPr>
                <w:b/>
              </w:rPr>
              <w:t xml:space="preserve">. </w:t>
            </w:r>
            <w:r w:rsidRPr="00F15922">
              <w:t>IV</w:t>
            </w:r>
            <w:bookmarkStart w:id="19" w:name="_Hlt509386289"/>
            <w:bookmarkEnd w:id="19"/>
            <w:r w:rsidRPr="00F15922">
              <w:t xml:space="preserve">I </w:t>
            </w:r>
            <w:r w:rsidR="00236AD9" w:rsidRPr="00F15922">
              <w:t>Installation Requirements</w:t>
            </w:r>
            <w:r w:rsidRPr="00F15922">
              <w:t xml:space="preserve"> Specification Revisions</w:t>
            </w:r>
            <w:bookmarkEnd w:id="18"/>
          </w:p>
        </w:tc>
      </w:tr>
      <w:tr w:rsidR="00C50A00" w:rsidRPr="00F15922" w:rsidTr="00C923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bottom w:val="double" w:sz="6" w:space="0" w:color="auto"/>
            </w:tcBorders>
          </w:tcPr>
          <w:p w:rsidR="00C50A00" w:rsidRPr="00F15922" w:rsidRDefault="00C50A00">
            <w:pPr>
              <w:pStyle w:val="TableHead"/>
            </w:pPr>
            <w:r w:rsidRPr="00F15922">
              <w:t>Revision Number</w:t>
            </w:r>
          </w:p>
        </w:tc>
        <w:tc>
          <w:tcPr>
            <w:tcW w:w="1962" w:type="dxa"/>
            <w:tcBorders>
              <w:bottom w:val="double" w:sz="6" w:space="0" w:color="auto"/>
            </w:tcBorders>
          </w:tcPr>
          <w:p w:rsidR="00C50A00" w:rsidRPr="00F15922" w:rsidRDefault="00C50A00">
            <w:pPr>
              <w:pStyle w:val="TableHead"/>
            </w:pPr>
            <w:r w:rsidRPr="00F15922">
              <w:t>Date of Revision</w:t>
            </w:r>
          </w:p>
        </w:tc>
        <w:tc>
          <w:tcPr>
            <w:tcW w:w="4950" w:type="dxa"/>
            <w:tcBorders>
              <w:bottom w:val="double" w:sz="6" w:space="0" w:color="auto"/>
            </w:tcBorders>
          </w:tcPr>
          <w:p w:rsidR="00C50A00" w:rsidRPr="00F15922" w:rsidRDefault="00C50A00">
            <w:pPr>
              <w:pStyle w:val="TableHead"/>
            </w:pPr>
            <w:r w:rsidRPr="00F15922">
              <w:t>Revision Notes</w:t>
            </w:r>
          </w:p>
        </w:tc>
      </w:tr>
      <w:tr w:rsidR="00C50A00" w:rsidRPr="00F15922" w:rsidTr="00C923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double" w:sz="6" w:space="0" w:color="auto"/>
              <w:bottom w:val="single" w:sz="6" w:space="0" w:color="auto"/>
            </w:tcBorders>
          </w:tcPr>
          <w:p w:rsidR="00C50A00" w:rsidRPr="00F15922" w:rsidRDefault="00C50A00">
            <w:pPr>
              <w:pStyle w:val="TableCell"/>
            </w:pPr>
            <w:r w:rsidRPr="00F15922">
              <w:t xml:space="preserve">Revision </w:t>
            </w:r>
            <w:r w:rsidR="008309F8" w:rsidRPr="00F15922">
              <w:t>1.0</w:t>
            </w:r>
          </w:p>
        </w:tc>
        <w:tc>
          <w:tcPr>
            <w:tcW w:w="1962" w:type="dxa"/>
            <w:tcBorders>
              <w:top w:val="double" w:sz="6" w:space="0" w:color="auto"/>
              <w:bottom w:val="single" w:sz="6" w:space="0" w:color="auto"/>
            </w:tcBorders>
          </w:tcPr>
          <w:p w:rsidR="00C50A00" w:rsidRPr="00F15922" w:rsidRDefault="00674918" w:rsidP="003F29CD">
            <w:pPr>
              <w:pStyle w:val="TableCell"/>
            </w:pPr>
            <w:r w:rsidRPr="00F15922">
              <w:rPr>
                <w:color w:val="auto"/>
              </w:rPr>
              <w:t xml:space="preserve">March </w:t>
            </w:r>
            <w:r w:rsidR="003F29CD" w:rsidRPr="00F15922">
              <w:rPr>
                <w:color w:val="auto"/>
              </w:rPr>
              <w:t>30</w:t>
            </w:r>
            <w:r w:rsidR="008309F8" w:rsidRPr="00F15922">
              <w:t>, 2009</w:t>
            </w:r>
          </w:p>
        </w:tc>
        <w:tc>
          <w:tcPr>
            <w:tcW w:w="4950" w:type="dxa"/>
            <w:tcBorders>
              <w:top w:val="double" w:sz="6" w:space="0" w:color="auto"/>
              <w:bottom w:val="single" w:sz="6" w:space="0" w:color="auto"/>
            </w:tcBorders>
          </w:tcPr>
          <w:p w:rsidR="00C50A00" w:rsidRPr="00F15922" w:rsidRDefault="00C50A00" w:rsidP="00EB0DEA">
            <w:pPr>
              <w:pStyle w:val="TableCell"/>
            </w:pPr>
            <w:r w:rsidRPr="00F15922">
              <w:t xml:space="preserve">Original </w:t>
            </w:r>
            <w:r w:rsidR="008309F8" w:rsidRPr="00F15922">
              <w:t>release</w:t>
            </w:r>
            <w:r w:rsidRPr="00F15922">
              <w:t>.</w:t>
            </w:r>
            <w:r w:rsidR="00674918" w:rsidRPr="00F15922">
              <w:t xml:space="preserve"> Created from t</w:t>
            </w:r>
            <w:r w:rsidR="00D95122" w:rsidRPr="00F15922">
              <w:t>he Section 6</w:t>
            </w:r>
            <w:r w:rsidR="00B36B12" w:rsidRPr="00F15922">
              <w:t>,</w:t>
            </w:r>
            <w:r w:rsidR="00D95122" w:rsidRPr="00F15922">
              <w:t xml:space="preserve"> </w:t>
            </w:r>
            <w:r w:rsidR="00D95122" w:rsidRPr="00F15922">
              <w:rPr>
                <w:i/>
              </w:rPr>
              <w:t>Installation Requirements</w:t>
            </w:r>
            <w:r w:rsidR="00B36B12" w:rsidRPr="00F15922">
              <w:t>,</w:t>
            </w:r>
            <w:r w:rsidR="00EB0DEA" w:rsidRPr="00F15922">
              <w:t xml:space="preserve"> </w:t>
            </w:r>
            <w:r w:rsidR="00B36B12" w:rsidRPr="00F15922">
              <w:t>in</w:t>
            </w:r>
            <w:r w:rsidR="00D95122" w:rsidRPr="00F15922">
              <w:t xml:space="preserve"> </w:t>
            </w:r>
            <w:r w:rsidR="00D95122" w:rsidRPr="00F15922">
              <w:rPr>
                <w:i/>
              </w:rPr>
              <w:t>IVI-3.1</w:t>
            </w:r>
            <w:r w:rsidR="00674918" w:rsidRPr="00F15922">
              <w:rPr>
                <w:i/>
              </w:rPr>
              <w:t>: Driver Architecture S</w:t>
            </w:r>
            <w:r w:rsidR="00D95122" w:rsidRPr="00F15922">
              <w:rPr>
                <w:i/>
              </w:rPr>
              <w:t>pecification</w:t>
            </w:r>
            <w:r w:rsidR="00D95122" w:rsidRPr="00F15922">
              <w:t>.</w:t>
            </w:r>
          </w:p>
        </w:tc>
      </w:tr>
      <w:tr w:rsidR="00AB28EB" w:rsidRPr="00F15922" w:rsidTr="00C923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AB28EB" w:rsidRPr="00F15922" w:rsidRDefault="00AB28EB">
            <w:pPr>
              <w:pStyle w:val="TableCell"/>
            </w:pPr>
            <w:r>
              <w:t>Revision 1.1</w:t>
            </w:r>
          </w:p>
        </w:tc>
        <w:tc>
          <w:tcPr>
            <w:tcW w:w="1962" w:type="dxa"/>
            <w:tcBorders>
              <w:top w:val="single" w:sz="6" w:space="0" w:color="auto"/>
              <w:bottom w:val="single" w:sz="6" w:space="0" w:color="auto"/>
            </w:tcBorders>
          </w:tcPr>
          <w:p w:rsidR="00AB28EB" w:rsidRPr="00F15922" w:rsidRDefault="00AB28EB" w:rsidP="003F29CD">
            <w:pPr>
              <w:pStyle w:val="TableCell"/>
              <w:rPr>
                <w:color w:val="auto"/>
              </w:rPr>
            </w:pPr>
            <w:r>
              <w:rPr>
                <w:color w:val="auto"/>
              </w:rPr>
              <w:t>February 19, 2010</w:t>
            </w:r>
          </w:p>
        </w:tc>
        <w:tc>
          <w:tcPr>
            <w:tcW w:w="4950" w:type="dxa"/>
            <w:tcBorders>
              <w:top w:val="single" w:sz="6" w:space="0" w:color="auto"/>
              <w:bottom w:val="single" w:sz="6" w:space="0" w:color="auto"/>
            </w:tcBorders>
          </w:tcPr>
          <w:p w:rsidR="00AB28EB" w:rsidRPr="00F15922" w:rsidRDefault="00AB28EB" w:rsidP="00EB0DEA">
            <w:pPr>
              <w:pStyle w:val="TableCell"/>
            </w:pPr>
            <w:r>
              <w:t>Editorial changes to add Windows 7 as a supported OS.</w:t>
            </w:r>
          </w:p>
        </w:tc>
      </w:tr>
      <w:tr w:rsidR="00602B92" w:rsidRPr="00F15922" w:rsidTr="0091636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602B92" w:rsidRPr="00F15922" w:rsidRDefault="00602B92">
            <w:pPr>
              <w:pStyle w:val="TableCell"/>
            </w:pPr>
            <w:r>
              <w:t>Revision 2.0</w:t>
            </w:r>
          </w:p>
        </w:tc>
        <w:tc>
          <w:tcPr>
            <w:tcW w:w="1962" w:type="dxa"/>
            <w:tcBorders>
              <w:top w:val="single" w:sz="6" w:space="0" w:color="auto"/>
              <w:bottom w:val="single" w:sz="6" w:space="0" w:color="auto"/>
            </w:tcBorders>
          </w:tcPr>
          <w:p w:rsidR="00602B92" w:rsidRPr="00F15922" w:rsidRDefault="00916368" w:rsidP="00E65F3E">
            <w:pPr>
              <w:pStyle w:val="TableCell"/>
              <w:rPr>
                <w:color w:val="auto"/>
              </w:rPr>
            </w:pPr>
            <w:r>
              <w:t>June 9, 2010</w:t>
            </w:r>
          </w:p>
        </w:tc>
        <w:tc>
          <w:tcPr>
            <w:tcW w:w="4950" w:type="dxa"/>
            <w:tcBorders>
              <w:top w:val="single" w:sz="6" w:space="0" w:color="auto"/>
              <w:bottom w:val="single" w:sz="6" w:space="0" w:color="auto"/>
            </w:tcBorders>
          </w:tcPr>
          <w:p w:rsidR="00602B92" w:rsidRPr="00F15922" w:rsidRDefault="00602B92" w:rsidP="00AB28EB">
            <w:pPr>
              <w:pStyle w:val="TableCell"/>
            </w:pPr>
            <w:r>
              <w:t>Add</w:t>
            </w:r>
            <w:r w:rsidR="008C233D">
              <w:t>ed</w:t>
            </w:r>
            <w:r>
              <w:t xml:space="preserve"> .NET architecture</w:t>
            </w:r>
            <w:r w:rsidR="00DC176C">
              <w:t xml:space="preserve"> </w:t>
            </w:r>
          </w:p>
        </w:tc>
      </w:tr>
      <w:tr w:rsidR="00916368" w:rsidRPr="00F15922" w:rsidTr="00C923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rsidR="00916368" w:rsidRDefault="00916368">
            <w:pPr>
              <w:pStyle w:val="TableCell"/>
            </w:pPr>
            <w:r>
              <w:t>Revision 2.0</w:t>
            </w:r>
          </w:p>
        </w:tc>
        <w:tc>
          <w:tcPr>
            <w:tcW w:w="1962" w:type="dxa"/>
            <w:tcBorders>
              <w:top w:val="single" w:sz="6" w:space="0" w:color="auto"/>
            </w:tcBorders>
          </w:tcPr>
          <w:p w:rsidR="00916368" w:rsidDel="00916368" w:rsidRDefault="006876EC" w:rsidP="00E65F3E">
            <w:pPr>
              <w:pStyle w:val="TableCell"/>
            </w:pPr>
            <w:r>
              <w:t>June 30, 2011</w:t>
            </w:r>
          </w:p>
        </w:tc>
        <w:tc>
          <w:tcPr>
            <w:tcW w:w="4950" w:type="dxa"/>
            <w:tcBorders>
              <w:top w:val="single" w:sz="6" w:space="0" w:color="auto"/>
            </w:tcBorders>
          </w:tcPr>
          <w:p w:rsidR="00916368" w:rsidRDefault="00916368" w:rsidP="00AB28EB">
            <w:pPr>
              <w:pStyle w:val="TableCell"/>
            </w:pPr>
            <w:r>
              <w:t>Editorial change: Added text to permit placing some files in locations determined by the driver vendor.</w:t>
            </w:r>
          </w:p>
        </w:tc>
      </w:tr>
    </w:tbl>
    <w:p w:rsidR="00C50A00" w:rsidRDefault="00A458D6">
      <w:pPr>
        <w:pStyle w:val="Heading1"/>
      </w:pPr>
      <w:bookmarkStart w:id="20" w:name="Table_Of_Contents"/>
      <w:bookmarkStart w:id="21" w:name="_Hlt529855042"/>
      <w:bookmarkStart w:id="22" w:name="_Toc243598"/>
      <w:bookmarkStart w:id="23" w:name="_Toc243947"/>
      <w:bookmarkStart w:id="24" w:name="_Toc346811"/>
      <w:bookmarkStart w:id="25" w:name="_Toc2595515"/>
      <w:bookmarkStart w:id="26" w:name="_Toc214271913"/>
      <w:bookmarkStart w:id="27" w:name="_Toc214272692"/>
      <w:bookmarkStart w:id="28" w:name="_Toc214271922"/>
      <w:bookmarkStart w:id="29" w:name="_Toc214272701"/>
      <w:bookmarkStart w:id="30" w:name="_Toc214271927"/>
      <w:bookmarkStart w:id="31" w:name="_Toc214272706"/>
      <w:bookmarkStart w:id="32" w:name="_Toc214271932"/>
      <w:bookmarkStart w:id="33" w:name="_Toc214272711"/>
      <w:bookmarkStart w:id="34" w:name="_Toc214271940"/>
      <w:bookmarkStart w:id="35" w:name="_Toc214272719"/>
      <w:bookmarkStart w:id="36" w:name="_Toc214271945"/>
      <w:bookmarkStart w:id="37" w:name="_Toc214272724"/>
      <w:bookmarkStart w:id="38" w:name="_Toc243629"/>
      <w:bookmarkStart w:id="39" w:name="_Toc243978"/>
      <w:bookmarkStart w:id="40" w:name="_Toc346842"/>
      <w:bookmarkStart w:id="41" w:name="_Toc2595546"/>
      <w:bookmarkStart w:id="42" w:name="_Toc530746796"/>
      <w:bookmarkStart w:id="43" w:name="_Hlt528052621"/>
      <w:bookmarkStart w:id="44" w:name="_Hlt509384263"/>
      <w:bookmarkStart w:id="45" w:name="_Hlt509386346"/>
      <w:bookmarkStart w:id="46" w:name="_Hlt509304324"/>
      <w:bookmarkStart w:id="47" w:name="_Hlt528048415"/>
      <w:bookmarkStart w:id="48" w:name="_Hlt528052466"/>
      <w:bookmarkStart w:id="49" w:name="_Hlt528052972"/>
      <w:bookmarkStart w:id="50" w:name="_Hlt528053082"/>
      <w:bookmarkStart w:id="51" w:name="_Hlt509385249"/>
      <w:bookmarkStart w:id="52" w:name="_Hlt509386186"/>
      <w:bookmarkStart w:id="53" w:name="_Hlt509386046"/>
      <w:bookmarkStart w:id="54" w:name="_Hlt528052165"/>
      <w:bookmarkStart w:id="55" w:name="_Hlt528052168"/>
      <w:bookmarkStart w:id="56" w:name="_Hlt528053154"/>
      <w:bookmarkStart w:id="57" w:name="_Hlt528054503"/>
      <w:bookmarkStart w:id="58" w:name="_Hlt528054309"/>
      <w:bookmarkStart w:id="59" w:name="_Ref258188"/>
      <w:bookmarkStart w:id="60" w:name="_Ref258215"/>
      <w:bookmarkStart w:id="61" w:name="_Ref339315"/>
      <w:bookmarkStart w:id="62" w:name="_Ref339330"/>
      <w:bookmarkStart w:id="63" w:name="_Ref339805"/>
      <w:bookmarkStart w:id="64" w:name="_Ref339828"/>
      <w:bookmarkStart w:id="65" w:name="_Ref339978"/>
      <w:bookmarkStart w:id="66" w:name="_Ref339995"/>
      <w:bookmarkStart w:id="67" w:name="_Toc156647647"/>
      <w:bookmarkStart w:id="68" w:name="_Toc225140652"/>
      <w:bookmarkStart w:id="69" w:name="_Toc298847957"/>
      <w:bookmarkStart w:id="70" w:name="_Toc483661085"/>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r w:rsidRPr="00F15922">
        <w:lastRenderedPageBreak/>
        <w:t xml:space="preserve">Overview of the IVI </w:t>
      </w:r>
      <w:r w:rsidR="00C50A00" w:rsidRPr="00F15922">
        <w:t>Installation Requirements</w:t>
      </w:r>
      <w:bookmarkEnd w:id="59"/>
      <w:bookmarkEnd w:id="60"/>
      <w:bookmarkEnd w:id="61"/>
      <w:bookmarkEnd w:id="62"/>
      <w:bookmarkEnd w:id="63"/>
      <w:bookmarkEnd w:id="64"/>
      <w:bookmarkEnd w:id="65"/>
      <w:bookmarkEnd w:id="66"/>
      <w:bookmarkEnd w:id="67"/>
      <w:r w:rsidRPr="00F15922">
        <w:t xml:space="preserve"> Specification</w:t>
      </w:r>
      <w:bookmarkEnd w:id="68"/>
      <w:bookmarkEnd w:id="69"/>
    </w:p>
    <w:p w:rsidR="00C50A00" w:rsidRPr="00F15922" w:rsidRDefault="00C50A00">
      <w:pPr>
        <w:pStyle w:val="Heading2"/>
      </w:pPr>
      <w:bookmarkStart w:id="71" w:name="_Toc156647648"/>
      <w:bookmarkStart w:id="72" w:name="_Toc225140653"/>
      <w:bookmarkStart w:id="73" w:name="_Toc298847958"/>
      <w:r w:rsidRPr="00F15922">
        <w:t>Introduction</w:t>
      </w:r>
      <w:bookmarkEnd w:id="71"/>
      <w:bookmarkEnd w:id="72"/>
      <w:bookmarkEnd w:id="73"/>
    </w:p>
    <w:p w:rsidR="009A2294" w:rsidRDefault="00C50A00">
      <w:pPr>
        <w:pStyle w:val="Body1"/>
      </w:pPr>
      <w:r w:rsidRPr="00F15922">
        <w:t>This section specifies the required and optional features for the installation programs that install IVI drivers and IVI shared components on user systems.  This section identifies the features for which the IVI Foundation allows installation programs flexibility in implementation.</w:t>
      </w:r>
    </w:p>
    <w:p w:rsidR="00874CB4" w:rsidRDefault="00874CB4">
      <w:pPr>
        <w:pStyle w:val="Body"/>
      </w:pPr>
    </w:p>
    <w:p w:rsidR="00C42A01" w:rsidRDefault="00C42A01" w:rsidP="00C42A01">
      <w:pPr>
        <w:pStyle w:val="Heading2"/>
      </w:pPr>
      <w:bookmarkStart w:id="74" w:name="_Toc225140654"/>
      <w:bookmarkStart w:id="75" w:name="_Toc298847959"/>
      <w:bookmarkStart w:id="76" w:name="_Toc156647649"/>
      <w:r>
        <w:t>Definition of Installation Terms</w:t>
      </w:r>
      <w:bookmarkEnd w:id="74"/>
      <w:bookmarkEnd w:id="75"/>
    </w:p>
    <w:p w:rsidR="00C42A01" w:rsidRDefault="00C42A01" w:rsidP="00D05C77">
      <w:pPr>
        <w:pStyle w:val="Body1"/>
      </w:pPr>
      <w:r w:rsidRPr="00F15922">
        <w:t>The following are some commonly used</w:t>
      </w:r>
      <w:r>
        <w:t xml:space="preserve"> installation</w:t>
      </w:r>
      <w:r w:rsidRPr="00F15922">
        <w:t xml:space="preserve"> terms within this section</w:t>
      </w:r>
      <w:r w:rsidR="006D4819">
        <w:t>.</w:t>
      </w:r>
    </w:p>
    <w:p w:rsidR="009A2294" w:rsidRDefault="009A2294">
      <w:pPr>
        <w:pStyle w:val="Body"/>
      </w:pPr>
    </w:p>
    <w:p w:rsidR="00C42A01" w:rsidRPr="006B6CC7" w:rsidRDefault="00C42A01" w:rsidP="006B6CC7">
      <w:pPr>
        <w:pStyle w:val="Subhead1"/>
        <w:spacing w:line="240" w:lineRule="auto"/>
        <w:rPr>
          <w:bCs/>
        </w:rPr>
      </w:pPr>
      <w:r w:rsidRPr="006B6CC7">
        <w:rPr>
          <w:bCs/>
        </w:rPr>
        <w:t>Dialog Mode Installation</w:t>
      </w:r>
    </w:p>
    <w:p w:rsidR="00C42A01" w:rsidRPr="00F15922" w:rsidRDefault="00C42A01" w:rsidP="00D05C77">
      <w:pPr>
        <w:pStyle w:val="Body1"/>
      </w:pPr>
      <w:r w:rsidRPr="00F15922">
        <w:t xml:space="preserve">The default user interface mode of installation.  Users interact with the installer to set installation options.  The installer displays status information to the user. </w:t>
      </w:r>
    </w:p>
    <w:p w:rsidR="009A2294" w:rsidRDefault="009A2294">
      <w:pPr>
        <w:pStyle w:val="Body"/>
      </w:pPr>
    </w:p>
    <w:p w:rsidR="00C42A01" w:rsidRPr="006B6CC7" w:rsidRDefault="00C42A01" w:rsidP="006B6CC7">
      <w:pPr>
        <w:pStyle w:val="Subhead1"/>
        <w:spacing w:line="240" w:lineRule="auto"/>
        <w:rPr>
          <w:bCs/>
        </w:rPr>
      </w:pPr>
      <w:r w:rsidRPr="006B6CC7">
        <w:rPr>
          <w:bCs/>
        </w:rPr>
        <w:t>Silent Mode Installation</w:t>
      </w:r>
    </w:p>
    <w:p w:rsidR="00C42A01" w:rsidRPr="00F15922" w:rsidRDefault="00C42A01" w:rsidP="00D05C77">
      <w:pPr>
        <w:pStyle w:val="Body1"/>
      </w:pPr>
      <w:r w:rsidRPr="00F15922">
        <w:t xml:space="preserve">A user interface mode of installation where the user does not interact with the installer </w:t>
      </w:r>
      <w:r w:rsidR="005B1F80">
        <w:t>user interface</w:t>
      </w:r>
      <w:r w:rsidR="00935822">
        <w:t xml:space="preserve"> </w:t>
      </w:r>
      <w:r w:rsidRPr="00F15922">
        <w:t>to set installer options.</w:t>
      </w:r>
      <w:r w:rsidR="00A5162C">
        <w:t xml:space="preserve">  </w:t>
      </w:r>
      <w:r w:rsidR="009E2C48">
        <w:t>Instead, i</w:t>
      </w:r>
      <w:r w:rsidR="00A5162C">
        <w:t>nstaller options are set on the command-line.</w:t>
      </w:r>
    </w:p>
    <w:p w:rsidR="009A2294" w:rsidRDefault="009A2294">
      <w:pPr>
        <w:pStyle w:val="Body"/>
      </w:pPr>
    </w:p>
    <w:p w:rsidR="00C42A01" w:rsidRPr="006B6CC7" w:rsidRDefault="00C42A01" w:rsidP="006B6CC7">
      <w:pPr>
        <w:pStyle w:val="Subhead1"/>
        <w:spacing w:line="240" w:lineRule="auto"/>
        <w:rPr>
          <w:bCs/>
        </w:rPr>
      </w:pPr>
      <w:r w:rsidRPr="006B6CC7">
        <w:rPr>
          <w:bCs/>
        </w:rPr>
        <w:t>MSI</w:t>
      </w:r>
    </w:p>
    <w:p w:rsidR="00C42A01" w:rsidRPr="00F15922" w:rsidRDefault="00C42A01" w:rsidP="00D05C77">
      <w:pPr>
        <w:pStyle w:val="Body1"/>
      </w:pPr>
      <w:r w:rsidRPr="00F15922">
        <w:rPr>
          <w:rFonts w:eastAsia="MS Mincho"/>
          <w:lang w:eastAsia="ja-JP"/>
        </w:rPr>
        <w:t>Microsoft Installer for Windows.   A technology developed by Microsoft for installing software components on Windows operating systems.</w:t>
      </w:r>
      <w:r w:rsidRPr="00F15922">
        <w:t xml:space="preserve">  </w:t>
      </w:r>
    </w:p>
    <w:p w:rsidR="009A2294" w:rsidRDefault="009A2294">
      <w:pPr>
        <w:pStyle w:val="Body"/>
      </w:pPr>
    </w:p>
    <w:p w:rsidR="00C42A01" w:rsidRPr="006B6CC7" w:rsidRDefault="00C42A01" w:rsidP="006B6CC7">
      <w:pPr>
        <w:pStyle w:val="Subhead1"/>
        <w:spacing w:line="240" w:lineRule="auto"/>
        <w:rPr>
          <w:bCs/>
        </w:rPr>
      </w:pPr>
      <w:r w:rsidRPr="006B6CC7">
        <w:rPr>
          <w:bCs/>
        </w:rPr>
        <w:t>User Account Control (UAC)</w:t>
      </w:r>
    </w:p>
    <w:p w:rsidR="00C42A01" w:rsidRPr="00F15922" w:rsidRDefault="00C42A01" w:rsidP="00D05C77">
      <w:pPr>
        <w:pStyle w:val="Body1"/>
        <w:rPr>
          <w:rFonts w:eastAsia="MS Mincho"/>
          <w:lang w:eastAsia="ja-JP"/>
        </w:rPr>
      </w:pPr>
      <w:r w:rsidRPr="00F15922">
        <w:rPr>
          <w:rFonts w:eastAsia="MS Mincho"/>
          <w:lang w:eastAsia="ja-JP"/>
        </w:rPr>
        <w:t xml:space="preserve">A </w:t>
      </w:r>
      <w:r w:rsidR="002F60DB" w:rsidRPr="002F60DB">
        <w:rPr>
          <w:rFonts w:eastAsia="MS Mincho"/>
        </w:rPr>
        <w:t>Windows</w:t>
      </w:r>
      <w:r w:rsidRPr="00F15922">
        <w:rPr>
          <w:rFonts w:eastAsia="MS Mincho"/>
          <w:lang w:eastAsia="ja-JP"/>
        </w:rPr>
        <w:t xml:space="preserve"> Vista </w:t>
      </w:r>
      <w:r>
        <w:rPr>
          <w:rFonts w:eastAsia="MS Mincho"/>
          <w:lang w:eastAsia="ja-JP"/>
        </w:rPr>
        <w:t xml:space="preserve">and later </w:t>
      </w:r>
      <w:r w:rsidRPr="00F15922">
        <w:rPr>
          <w:rFonts w:eastAsia="MS Mincho"/>
          <w:lang w:eastAsia="ja-JP"/>
        </w:rPr>
        <w:t xml:space="preserve">feature that manages user and application security privileges.  </w:t>
      </w:r>
    </w:p>
    <w:p w:rsidR="009A2294" w:rsidRDefault="009A2294">
      <w:pPr>
        <w:pStyle w:val="Body"/>
      </w:pPr>
    </w:p>
    <w:p w:rsidR="00C42A01" w:rsidRPr="006B6CC7" w:rsidRDefault="00C42A01" w:rsidP="006B6CC7">
      <w:pPr>
        <w:pStyle w:val="Subhead1"/>
        <w:spacing w:line="240" w:lineRule="auto"/>
        <w:rPr>
          <w:bCs/>
        </w:rPr>
      </w:pPr>
      <w:r w:rsidRPr="006B6CC7">
        <w:rPr>
          <w:bCs/>
        </w:rPr>
        <w:t>Standard Privileges</w:t>
      </w:r>
    </w:p>
    <w:p w:rsidR="00C42A01" w:rsidRPr="00F15922" w:rsidRDefault="00C42A01" w:rsidP="00D069CF">
      <w:pPr>
        <w:pStyle w:val="Body1"/>
        <w:rPr>
          <w:rFonts w:eastAsia="MS Mincho"/>
          <w:lang w:eastAsia="ja-JP"/>
        </w:rPr>
      </w:pPr>
      <w:r w:rsidRPr="00F15922">
        <w:rPr>
          <w:rFonts w:eastAsia="MS Mincho"/>
          <w:lang w:eastAsia="ja-JP"/>
        </w:rPr>
        <w:t xml:space="preserve">The </w:t>
      </w:r>
      <w:r w:rsidR="002F60DB" w:rsidRPr="002F60DB">
        <w:rPr>
          <w:rFonts w:eastAsia="MS Mincho"/>
        </w:rPr>
        <w:t>default</w:t>
      </w:r>
      <w:r w:rsidRPr="00F15922">
        <w:rPr>
          <w:rFonts w:eastAsia="MS Mincho"/>
          <w:lang w:eastAsia="ja-JP"/>
        </w:rPr>
        <w:t xml:space="preserve"> UAC privileges on Windows Vista</w:t>
      </w:r>
      <w:r>
        <w:rPr>
          <w:rFonts w:eastAsia="MS Mincho"/>
          <w:lang w:eastAsia="ja-JP"/>
        </w:rPr>
        <w:t xml:space="preserve"> and later</w:t>
      </w:r>
      <w:r w:rsidRPr="00F15922">
        <w:rPr>
          <w:rFonts w:eastAsia="MS Mincho"/>
          <w:lang w:eastAsia="ja-JP"/>
        </w:rPr>
        <w:t xml:space="preserve"> for all applications.  </w:t>
      </w:r>
    </w:p>
    <w:p w:rsidR="009A2294" w:rsidRDefault="009A2294">
      <w:pPr>
        <w:pStyle w:val="Body"/>
      </w:pPr>
    </w:p>
    <w:p w:rsidR="00C42A01" w:rsidRPr="006B6CC7" w:rsidRDefault="00C42A01" w:rsidP="006B6CC7">
      <w:pPr>
        <w:pStyle w:val="Subhead1"/>
        <w:spacing w:line="240" w:lineRule="auto"/>
        <w:rPr>
          <w:bCs/>
        </w:rPr>
      </w:pPr>
      <w:r w:rsidRPr="006B6CC7">
        <w:rPr>
          <w:bCs/>
        </w:rPr>
        <w:t>Admin Privileges</w:t>
      </w:r>
    </w:p>
    <w:p w:rsidR="00C42A01" w:rsidRDefault="00C42A01" w:rsidP="00C42A01">
      <w:pPr>
        <w:pStyle w:val="Body1"/>
        <w:rPr>
          <w:rFonts w:eastAsia="MS Mincho"/>
          <w:lang w:eastAsia="ja-JP"/>
        </w:rPr>
      </w:pPr>
      <w:r w:rsidRPr="00F15922">
        <w:rPr>
          <w:rFonts w:eastAsia="MS Mincho"/>
          <w:lang w:eastAsia="ja-JP"/>
        </w:rPr>
        <w:t>The elevated (full) UAC privileges on Windows Vista</w:t>
      </w:r>
      <w:r>
        <w:rPr>
          <w:rFonts w:eastAsia="MS Mincho"/>
          <w:lang w:eastAsia="ja-JP"/>
        </w:rPr>
        <w:t xml:space="preserve"> and later</w:t>
      </w:r>
      <w:r w:rsidRPr="00F15922">
        <w:rPr>
          <w:rFonts w:eastAsia="MS Mincho"/>
          <w:lang w:eastAsia="ja-JP"/>
        </w:rPr>
        <w:t xml:space="preserve"> that allow applications to perform administrative tasks.</w:t>
      </w:r>
    </w:p>
    <w:p w:rsidR="009A2294" w:rsidRDefault="009A2294">
      <w:pPr>
        <w:pStyle w:val="Body"/>
      </w:pPr>
    </w:p>
    <w:p w:rsidR="00C42A01" w:rsidRPr="006B6CC7" w:rsidRDefault="00C42A01" w:rsidP="006B6CC7">
      <w:pPr>
        <w:pStyle w:val="Subhead1"/>
        <w:spacing w:line="240" w:lineRule="auto"/>
        <w:rPr>
          <w:bCs/>
        </w:rPr>
      </w:pPr>
      <w:r w:rsidRPr="006B6CC7">
        <w:rPr>
          <w:bCs/>
        </w:rPr>
        <w:t>Global Assembly Cache (GAC)</w:t>
      </w:r>
    </w:p>
    <w:p w:rsidR="00C42A01" w:rsidRPr="00F15922" w:rsidRDefault="00881D27" w:rsidP="00D069CF">
      <w:pPr>
        <w:pStyle w:val="Body1"/>
      </w:pPr>
      <w:r>
        <w:rPr>
          <w:rFonts w:eastAsia="MS Mincho"/>
          <w:lang w:eastAsia="ja-JP"/>
        </w:rPr>
        <w:t>The c</w:t>
      </w:r>
      <w:r w:rsidR="00C42A01">
        <w:rPr>
          <w:rFonts w:eastAsia="MS Mincho"/>
          <w:lang w:eastAsia="ja-JP"/>
        </w:rPr>
        <w:t>ache used to store and list public/shared</w:t>
      </w:r>
      <w:r w:rsidR="00935822">
        <w:rPr>
          <w:rFonts w:eastAsia="MS Mincho"/>
          <w:lang w:eastAsia="ja-JP"/>
        </w:rPr>
        <w:t xml:space="preserve"> .NET</w:t>
      </w:r>
      <w:r w:rsidR="00C42A01">
        <w:rPr>
          <w:rFonts w:eastAsia="MS Mincho"/>
          <w:lang w:eastAsia="ja-JP"/>
        </w:rPr>
        <w:t xml:space="preserve"> assemblies available on the system.</w:t>
      </w:r>
      <w:r w:rsidR="00C42A01" w:rsidRPr="00F15922">
        <w:t xml:space="preserve">  </w:t>
      </w:r>
    </w:p>
    <w:p w:rsidR="009A2294" w:rsidRDefault="009A2294">
      <w:pPr>
        <w:pStyle w:val="Body"/>
      </w:pPr>
    </w:p>
    <w:p w:rsidR="00C50A00" w:rsidRPr="00F15922" w:rsidRDefault="00C50A00" w:rsidP="00965652">
      <w:pPr>
        <w:pStyle w:val="Heading2"/>
      </w:pPr>
      <w:bookmarkStart w:id="77" w:name="_Toc298847960"/>
      <w:r w:rsidRPr="00F15922">
        <w:lastRenderedPageBreak/>
        <w:t xml:space="preserve">Definition of </w:t>
      </w:r>
      <w:r w:rsidR="00C42A01">
        <w:t xml:space="preserve">IVI </w:t>
      </w:r>
      <w:r w:rsidRPr="00F15922">
        <w:t>Installation Terms</w:t>
      </w:r>
      <w:bookmarkEnd w:id="76"/>
      <w:bookmarkEnd w:id="77"/>
    </w:p>
    <w:p w:rsidR="009A2294" w:rsidRDefault="00C50A00">
      <w:pPr>
        <w:pStyle w:val="Body1"/>
      </w:pPr>
      <w:r w:rsidRPr="00F15922">
        <w:t>The following are commonly used</w:t>
      </w:r>
      <w:r w:rsidR="00954CC0">
        <w:t xml:space="preserve"> IVI installation</w:t>
      </w:r>
      <w:r w:rsidRPr="00F15922">
        <w:t xml:space="preserve"> terms within this section. </w:t>
      </w:r>
    </w:p>
    <w:p w:rsidR="009A2294" w:rsidRDefault="009A2294">
      <w:pPr>
        <w:pStyle w:val="Body"/>
      </w:pPr>
    </w:p>
    <w:p w:rsidR="00C50A00" w:rsidRPr="006B6CC7" w:rsidRDefault="00C50A00" w:rsidP="006B6CC7">
      <w:pPr>
        <w:pStyle w:val="Subhead1"/>
        <w:spacing w:line="240" w:lineRule="auto"/>
        <w:rPr>
          <w:bCs/>
        </w:rPr>
      </w:pPr>
      <w:r w:rsidRPr="006B6CC7">
        <w:rPr>
          <w:bCs/>
        </w:rPr>
        <w:t>IVI Installer</w:t>
      </w:r>
    </w:p>
    <w:p w:rsidR="009A2294" w:rsidRDefault="00C50A00">
      <w:pPr>
        <w:pStyle w:val="Body1"/>
      </w:pPr>
      <w:r w:rsidRPr="002954DC">
        <w:t>An installation program that implements the requirements specified by the IVI Foundation for the purpose of installing IVI drivers or IVI shared components</w:t>
      </w:r>
      <w:r w:rsidR="007F102F">
        <w:t>.</w:t>
      </w:r>
    </w:p>
    <w:p w:rsidR="009A2294" w:rsidRDefault="009A2294">
      <w:pPr>
        <w:pStyle w:val="Body"/>
      </w:pPr>
    </w:p>
    <w:p w:rsidR="00C50A00" w:rsidRPr="006B6CC7" w:rsidRDefault="00C50A00" w:rsidP="006B6CC7">
      <w:pPr>
        <w:pStyle w:val="Subhead1"/>
        <w:spacing w:line="240" w:lineRule="auto"/>
        <w:rPr>
          <w:bCs/>
        </w:rPr>
      </w:pPr>
      <w:r w:rsidRPr="006B6CC7">
        <w:rPr>
          <w:bCs/>
        </w:rPr>
        <w:t xml:space="preserve">IVI Driver Installer </w:t>
      </w:r>
    </w:p>
    <w:p w:rsidR="009A2294" w:rsidRDefault="00C50A00">
      <w:pPr>
        <w:pStyle w:val="Body1"/>
      </w:pPr>
      <w:r w:rsidRPr="00954CC0">
        <w:t>An IVI installer that installs IVI driver files.</w:t>
      </w:r>
    </w:p>
    <w:p w:rsidR="009A2294" w:rsidRDefault="009A2294">
      <w:pPr>
        <w:pStyle w:val="Body"/>
      </w:pPr>
    </w:p>
    <w:p w:rsidR="00C50A00" w:rsidRPr="006B6CC7" w:rsidRDefault="00C50A00" w:rsidP="006B6CC7">
      <w:pPr>
        <w:pStyle w:val="Subhead1"/>
        <w:spacing w:line="240" w:lineRule="auto"/>
        <w:rPr>
          <w:bCs/>
        </w:rPr>
      </w:pPr>
      <w:r w:rsidRPr="006B6CC7">
        <w:rPr>
          <w:bCs/>
        </w:rPr>
        <w:t>IVI Standard Directory Tree</w:t>
      </w:r>
    </w:p>
    <w:p w:rsidR="00C50A00" w:rsidRPr="00F15922" w:rsidRDefault="00C50A00" w:rsidP="00954CC0">
      <w:pPr>
        <w:pStyle w:val="Body1"/>
      </w:pPr>
      <w:r w:rsidRPr="00F15922">
        <w:t>The directory tree into which driver installations</w:t>
      </w:r>
      <w:r w:rsidR="00462E69" w:rsidRPr="00F15922">
        <w:t xml:space="preserve"> </w:t>
      </w:r>
      <w:r w:rsidRPr="00F15922">
        <w:t>place all files, except for files that must be in directories specific to ADEs</w:t>
      </w:r>
      <w:r w:rsidR="00A83850">
        <w:t xml:space="preserve"> and files installed to the GAC</w:t>
      </w:r>
      <w:r w:rsidRPr="00F15922">
        <w:t xml:space="preserve">.  The IVI shared components are also installed in the IVI standard directory tree. </w:t>
      </w:r>
    </w:p>
    <w:p w:rsidR="009A2294" w:rsidRDefault="009A2294">
      <w:pPr>
        <w:pStyle w:val="Body"/>
      </w:pPr>
    </w:p>
    <w:p w:rsidR="00C50A00" w:rsidRPr="006B6CC7" w:rsidRDefault="00C50A00" w:rsidP="006B6CC7">
      <w:pPr>
        <w:pStyle w:val="Subhead1"/>
        <w:spacing w:line="240" w:lineRule="auto"/>
        <w:rPr>
          <w:bCs/>
        </w:rPr>
      </w:pPr>
      <w:r w:rsidRPr="006B6CC7">
        <w:rPr>
          <w:bCs/>
        </w:rPr>
        <w:t xml:space="preserve">IVI Standard Root Directory </w:t>
      </w:r>
      <w:r w:rsidR="002B4344" w:rsidRPr="006B6CC7">
        <w:rPr>
          <w:rFonts w:ascii="Courier New" w:hAnsi="Courier New"/>
          <w:bCs/>
        </w:rPr>
        <w:t>&lt;IVIStandardRootDir&gt;</w:t>
      </w:r>
    </w:p>
    <w:p w:rsidR="006730A7" w:rsidRPr="00F15922" w:rsidRDefault="00C50A00" w:rsidP="00D069CF">
      <w:pPr>
        <w:pStyle w:val="Body1"/>
      </w:pPr>
      <w:r w:rsidRPr="00F15922">
        <w:t xml:space="preserve">The root of the IVI standard directory tree for all driver installations and shared component installations.  </w:t>
      </w:r>
    </w:p>
    <w:p w:rsidR="006730A7" w:rsidRPr="00F15922" w:rsidRDefault="006730A7" w:rsidP="00D069CF">
      <w:pPr>
        <w:pStyle w:val="Body"/>
      </w:pPr>
      <w:r w:rsidRPr="00D069CF">
        <w:t>Windows</w:t>
      </w:r>
      <w:r w:rsidRPr="00F15922">
        <w:t xml:space="preserve"> 2000, Windows XP, </w:t>
      </w:r>
      <w:r w:rsidR="0049635B">
        <w:t xml:space="preserve">Windows </w:t>
      </w:r>
      <w:smartTag w:uri="urn:schemas-microsoft-com:office:smarttags" w:element="place">
        <w:r w:rsidRPr="00F15922">
          <w:t>Vista</w:t>
        </w:r>
      </w:smartTag>
      <w:r w:rsidRPr="00F15922">
        <w:t xml:space="preserve"> 32</w:t>
      </w:r>
      <w:r w:rsidR="00AB28EB">
        <w:t>, and Windows 7 (32-bit)</w:t>
      </w:r>
      <w:r w:rsidRPr="00F15922">
        <w:t xml:space="preserve"> have only a 32-bit IVI standard root directory.  </w:t>
      </w:r>
      <w:r w:rsidR="0049635B">
        <w:t xml:space="preserve">Windows </w:t>
      </w:r>
      <w:smartTag w:uri="urn:schemas-microsoft-com:office:smarttags" w:element="place">
        <w:r w:rsidRPr="00F15922">
          <w:t>Vista</w:t>
        </w:r>
      </w:smartTag>
      <w:r w:rsidRPr="00F15922">
        <w:t xml:space="preserve"> 64 </w:t>
      </w:r>
      <w:r w:rsidR="00AB28EB">
        <w:t xml:space="preserve">and Windows 7 (64-bit) </w:t>
      </w:r>
      <w:r w:rsidRPr="00F15922">
        <w:t>ha</w:t>
      </w:r>
      <w:r w:rsidR="00AB28EB">
        <w:t>ve</w:t>
      </w:r>
      <w:r w:rsidRPr="00F15922">
        <w:t xml:space="preserve"> both a 32-bit IVI standard root directory and a 64-bit IVI standard root directory.  </w:t>
      </w:r>
    </w:p>
    <w:p w:rsidR="009A2294" w:rsidRDefault="006730A7">
      <w:pPr>
        <w:pStyle w:val="Body"/>
      </w:pPr>
      <w:r w:rsidRPr="00F15922">
        <w:t xml:space="preserve">In this </w:t>
      </w:r>
      <w:r w:rsidRPr="00D069CF">
        <w:t>specification</w:t>
      </w:r>
      <w:r w:rsidR="00A4117B" w:rsidRPr="00F15922">
        <w:t>,</w:t>
      </w:r>
      <w:r w:rsidRPr="00F15922">
        <w:t xml:space="preserve"> </w:t>
      </w:r>
      <w:r w:rsidRPr="00F15922">
        <w:rPr>
          <w:rFonts w:ascii="Courier New" w:hAnsi="Courier New"/>
          <w:sz w:val="18"/>
        </w:rPr>
        <w:t>&lt;IVIStandardRootDir&gt;</w:t>
      </w:r>
      <w:r w:rsidRPr="00F15922">
        <w:t xml:space="preserve"> refers to the 32-bit IVI standard root directory or the 64-bit IVI standard root directory, depending on whether the application, driver, or installer is 32-bit or 64-bit.</w:t>
      </w:r>
      <w:r w:rsidR="00320E95" w:rsidRPr="00F15922">
        <w:t xml:space="preserve">  </w:t>
      </w:r>
      <w:r w:rsidR="00E92C8C" w:rsidRPr="00F15922">
        <w:t>The</w:t>
      </w:r>
      <w:r w:rsidR="00320E95" w:rsidRPr="00F15922">
        <w:t xml:space="preserve"> term </w:t>
      </w:r>
      <w:r w:rsidR="00320E95" w:rsidRPr="00F15922">
        <w:rPr>
          <w:rFonts w:ascii="Courier New" w:hAnsi="Courier New"/>
          <w:sz w:val="18"/>
        </w:rPr>
        <w:t>&lt;IVIStandardRootDir32&gt;</w:t>
      </w:r>
      <w:r w:rsidR="00320E95" w:rsidRPr="00F15922">
        <w:t xml:space="preserve"> refer</w:t>
      </w:r>
      <w:r w:rsidR="00E92C8C" w:rsidRPr="00F15922">
        <w:t>s</w:t>
      </w:r>
      <w:r w:rsidR="00320E95" w:rsidRPr="00F15922">
        <w:t xml:space="preserve"> to the 32-bit IVI standard root directory and the term </w:t>
      </w:r>
      <w:r w:rsidR="00320E95" w:rsidRPr="00F15922">
        <w:rPr>
          <w:rFonts w:ascii="Courier New" w:hAnsi="Courier New"/>
          <w:sz w:val="18"/>
        </w:rPr>
        <w:t>&lt;IVIStandardRootDir64&gt;</w:t>
      </w:r>
      <w:r w:rsidR="00320E95" w:rsidRPr="00F15922">
        <w:t xml:space="preserve"> refer</w:t>
      </w:r>
      <w:r w:rsidR="00E92C8C" w:rsidRPr="00F15922">
        <w:t>s</w:t>
      </w:r>
      <w:r w:rsidR="00320E95" w:rsidRPr="00F15922">
        <w:t xml:space="preserve"> to the 64-bit IVI standard root directory.</w:t>
      </w:r>
    </w:p>
    <w:p w:rsidR="009A2294" w:rsidRDefault="00C50A00">
      <w:pPr>
        <w:pStyle w:val="Body"/>
      </w:pPr>
      <w:r w:rsidRPr="00F15922">
        <w:t xml:space="preserve">The default </w:t>
      </w:r>
      <w:r w:rsidRPr="00D069CF">
        <w:t>IVI</w:t>
      </w:r>
      <w:r w:rsidRPr="00F15922">
        <w:t xml:space="preserve"> standard root directory is </w:t>
      </w:r>
      <w:r w:rsidRPr="00F15922">
        <w:rPr>
          <w:rFonts w:ascii="Courier New" w:hAnsi="Courier New"/>
          <w:sz w:val="18"/>
        </w:rPr>
        <w:t>&lt;ProgramFilesDir&gt;\</w:t>
      </w:r>
      <w:r w:rsidR="00B0452E" w:rsidRPr="00F15922">
        <w:rPr>
          <w:rFonts w:ascii="Courier New" w:hAnsi="Courier New"/>
          <w:sz w:val="18"/>
        </w:rPr>
        <w:t>IVI Foundation\</w:t>
      </w:r>
      <w:r w:rsidRPr="00F15922">
        <w:rPr>
          <w:rFonts w:ascii="Courier New" w:hAnsi="Courier New"/>
          <w:sz w:val="18"/>
        </w:rPr>
        <w:t>IVI</w:t>
      </w:r>
      <w:r w:rsidRPr="00F630C0">
        <w:rPr>
          <w:rFonts w:ascii="Courier New" w:hAnsi="Courier New"/>
          <w:sz w:val="18"/>
        </w:rPr>
        <w:t xml:space="preserve">. </w:t>
      </w:r>
      <w:r w:rsidR="009F71B0" w:rsidRPr="00F15922">
        <w:t>Refer to Section</w:t>
      </w:r>
      <w:r w:rsidR="008D5556">
        <w:t xml:space="preserve"> </w:t>
      </w:r>
      <w:r w:rsidR="00800309">
        <w:fldChar w:fldCharType="begin"/>
      </w:r>
      <w:r w:rsidR="008D5556">
        <w:instrText xml:space="preserve"> REF _Ref254176292 \r \h </w:instrText>
      </w:r>
      <w:r w:rsidR="00800309">
        <w:fldChar w:fldCharType="separate"/>
      </w:r>
      <w:r w:rsidR="00DE68DB">
        <w:t>4.3</w:t>
      </w:r>
      <w:r w:rsidR="00800309">
        <w:fldChar w:fldCharType="end"/>
      </w:r>
      <w:r w:rsidR="009F71B0">
        <w:t>,</w:t>
      </w:r>
      <w:fldSimple w:instr=" REF _Ref202265085 \r \h  \* MERGEFORMAT ">
        <w:ins w:id="78" w:author="Author">
          <w:r w:rsidR="00DE68DB" w:rsidRPr="00DE68DB">
            <w:rPr>
              <w:i/>
              <w:rPrChange w:id="79" w:author="Author">
                <w:rPr/>
              </w:rPrChange>
            </w:rPr>
            <w:t>4.2</w:t>
          </w:r>
        </w:ins>
        <w:del w:id="80" w:author="Author">
          <w:r w:rsidR="009F71B0" w:rsidDel="00DE68DB">
            <w:rPr>
              <w:i/>
            </w:rPr>
            <w:delText xml:space="preserve"> </w:delText>
          </w:r>
        </w:del>
      </w:fldSimple>
      <w:fldSimple w:instr=" REF _Ref254176316 \h  \* MERGEFORMAT ">
        <w:ins w:id="81" w:author="Author">
          <w:r w:rsidR="00DE68DB" w:rsidRPr="00DE68DB">
            <w:rPr>
              <w:i/>
              <w:rPrChange w:id="82" w:author="Author">
                <w:rPr/>
              </w:rPrChange>
            </w:rPr>
            <w:t>Determining System Directories and Registry Keys</w:t>
          </w:r>
        </w:ins>
        <w:del w:id="83" w:author="Author">
          <w:r w:rsidR="008D5556" w:rsidRPr="008D5556" w:rsidDel="00DE68DB">
            <w:rPr>
              <w:i/>
            </w:rPr>
            <w:delText>Determining System Directories and Registry Keys</w:delText>
          </w:r>
        </w:del>
      </w:fldSimple>
      <w:r w:rsidR="009F71B0" w:rsidRPr="00F15922">
        <w:t xml:space="preserve">, for information on </w:t>
      </w:r>
      <w:r w:rsidR="009F71B0" w:rsidRPr="00F15922">
        <w:rPr>
          <w:rFonts w:ascii="Courier New" w:hAnsi="Courier New"/>
          <w:sz w:val="18"/>
        </w:rPr>
        <w:t>&lt;ProgramFilesDir&gt;</w:t>
      </w:r>
      <w:r w:rsidR="009F71B0" w:rsidRPr="00F15922">
        <w:t>.</w:t>
      </w:r>
    </w:p>
    <w:p w:rsidR="009A2294" w:rsidRPr="00C612C8" w:rsidRDefault="009A2294" w:rsidP="00C612C8">
      <w:pPr>
        <w:pStyle w:val="Body"/>
      </w:pPr>
    </w:p>
    <w:p w:rsidR="009A2294" w:rsidRDefault="00FD387F">
      <w:pPr>
        <w:pStyle w:val="Subhead1"/>
        <w:spacing w:line="240" w:lineRule="auto"/>
        <w:rPr>
          <w:bCs/>
        </w:rPr>
      </w:pPr>
      <w:r w:rsidRPr="00D069CF">
        <w:rPr>
          <w:bCs/>
          <w:vanish/>
        </w:rPr>
        <w:t>5ET Framework 3.5sions. cy files.roject files and utilized during compilationelp files, etc.  standard root directory by check</w:t>
      </w:r>
      <w:r w:rsidRPr="00D069CF">
        <w:rPr>
          <w:bCs/>
        </w:rPr>
        <w:t xml:space="preserve">IVI Data Directory </w:t>
      </w:r>
      <w:r w:rsidRPr="00D069CF">
        <w:rPr>
          <w:rFonts w:ascii="Courier New" w:hAnsi="Courier New"/>
          <w:bCs/>
        </w:rPr>
        <w:t>&lt;IVIDataDir&gt;</w:t>
      </w:r>
    </w:p>
    <w:p w:rsidR="009A2294" w:rsidRDefault="00FD387F">
      <w:pPr>
        <w:pStyle w:val="Body1"/>
      </w:pPr>
      <w:r w:rsidRPr="00F15922">
        <w:t xml:space="preserve">The IVI data </w:t>
      </w:r>
      <w:r w:rsidRPr="00D069CF">
        <w:t>directory</w:t>
      </w:r>
      <w:r w:rsidRPr="00F15922">
        <w:t xml:space="preserve"> contains the master IVI configuration store.  The IVI data directory does not contain driver specific or vendor specific files. The default IVI data directory is </w:t>
      </w:r>
      <w:r w:rsidRPr="00F15922">
        <w:rPr>
          <w:rFonts w:ascii="Courier New" w:hAnsi="Courier New"/>
          <w:sz w:val="18"/>
        </w:rPr>
        <w:t>&lt;ProgramDataDir&gt;\IVI Foundation\IVI</w:t>
      </w:r>
      <w:r w:rsidRPr="00F630C0">
        <w:rPr>
          <w:rFonts w:ascii="Courier New" w:hAnsi="Courier New"/>
          <w:sz w:val="18"/>
        </w:rPr>
        <w:t xml:space="preserve">. </w:t>
      </w:r>
      <w:r w:rsidRPr="00F15922">
        <w:t xml:space="preserve">Refer to </w:t>
      </w:r>
      <w:r w:rsidR="006478CF" w:rsidRPr="00F15922">
        <w:t>Section</w:t>
      </w:r>
      <w:r w:rsidR="006478CF">
        <w:t xml:space="preserve"> </w:t>
      </w:r>
      <w:r w:rsidR="00800309">
        <w:fldChar w:fldCharType="begin"/>
      </w:r>
      <w:r w:rsidR="006478CF">
        <w:instrText xml:space="preserve"> REF _Ref254176292 \r \h </w:instrText>
      </w:r>
      <w:r w:rsidR="00800309">
        <w:fldChar w:fldCharType="separate"/>
      </w:r>
      <w:r w:rsidR="00DE68DB">
        <w:t>4.3</w:t>
      </w:r>
      <w:r w:rsidR="00800309">
        <w:fldChar w:fldCharType="end"/>
      </w:r>
      <w:r w:rsidR="006478CF">
        <w:t>,</w:t>
      </w:r>
      <w:fldSimple w:instr=" REF _Ref202265085 \r \h  \* MERGEFORMAT ">
        <w:ins w:id="84" w:author="Author">
          <w:r w:rsidR="00DE68DB" w:rsidRPr="00DE68DB">
            <w:rPr>
              <w:i/>
              <w:rPrChange w:id="85" w:author="Author">
                <w:rPr/>
              </w:rPrChange>
            </w:rPr>
            <w:t>4.2</w:t>
          </w:r>
        </w:ins>
        <w:del w:id="86" w:author="Author">
          <w:r w:rsidR="006478CF" w:rsidDel="00DE68DB">
            <w:rPr>
              <w:i/>
            </w:rPr>
            <w:delText xml:space="preserve"> </w:delText>
          </w:r>
        </w:del>
      </w:fldSimple>
      <w:fldSimple w:instr=" REF _Ref254176316 \h  \* MERGEFORMAT ">
        <w:ins w:id="87" w:author="Author">
          <w:r w:rsidR="00DE68DB" w:rsidRPr="00DE68DB">
            <w:rPr>
              <w:i/>
              <w:rPrChange w:id="88" w:author="Author">
                <w:rPr/>
              </w:rPrChange>
            </w:rPr>
            <w:t>Determining System Directories and Registry Keys</w:t>
          </w:r>
        </w:ins>
        <w:del w:id="89" w:author="Author">
          <w:r w:rsidR="006478CF" w:rsidRPr="008D5556" w:rsidDel="00DE68DB">
            <w:rPr>
              <w:i/>
            </w:rPr>
            <w:delText>Determining System Directories and Registry Keys</w:delText>
          </w:r>
        </w:del>
      </w:fldSimple>
      <w:r>
        <w:t>,</w:t>
      </w:r>
      <w:r w:rsidRPr="00F15922">
        <w:t xml:space="preserve"> for information on </w:t>
      </w:r>
      <w:r w:rsidRPr="00F15922">
        <w:rPr>
          <w:rFonts w:ascii="Courier New" w:hAnsi="Courier New"/>
          <w:sz w:val="18"/>
        </w:rPr>
        <w:t>&lt;ProgramDataDir&gt;.</w:t>
      </w:r>
    </w:p>
    <w:p w:rsidR="009A2294" w:rsidRDefault="009A2294">
      <w:pPr>
        <w:pStyle w:val="Body"/>
      </w:pPr>
    </w:p>
    <w:p w:rsidR="009A2294" w:rsidRDefault="003608D9">
      <w:pPr>
        <w:pStyle w:val="Subhead1"/>
        <w:spacing w:line="240" w:lineRule="auto"/>
        <w:rPr>
          <w:rFonts w:ascii="Courier New" w:hAnsi="Courier New" w:cs="Courier New"/>
          <w:bCs/>
        </w:rPr>
      </w:pPr>
      <w:r w:rsidRPr="00D069CF">
        <w:rPr>
          <w:bCs/>
        </w:rPr>
        <w:t xml:space="preserve">MajorMinor Version </w:t>
      </w:r>
      <w:r w:rsidRPr="00D069CF">
        <w:rPr>
          <w:rFonts w:ascii="Courier New" w:hAnsi="Courier New" w:cs="Courier New"/>
          <w:bCs/>
        </w:rPr>
        <w:t>&lt;MajorMinorVersion&gt;</w:t>
      </w:r>
    </w:p>
    <w:p w:rsidR="009A2294" w:rsidRDefault="00D97AFD">
      <w:pPr>
        <w:pStyle w:val="Body1"/>
      </w:pPr>
      <w:r w:rsidRPr="00F15922">
        <w:t xml:space="preserve">The </w:t>
      </w:r>
      <w:r w:rsidR="003608D9" w:rsidRPr="000D4E5F">
        <w:t>MajorMinor</w:t>
      </w:r>
      <w:r w:rsidR="003608D9">
        <w:t xml:space="preserve"> </w:t>
      </w:r>
      <w:r w:rsidR="009D4128">
        <w:t>Version define</w:t>
      </w:r>
      <w:r w:rsidR="00A51600">
        <w:t>s</w:t>
      </w:r>
      <w:r w:rsidR="009D4128">
        <w:t xml:space="preserve"> the version of the product in </w:t>
      </w:r>
      <w:r w:rsidR="009D4128" w:rsidRPr="009D4128">
        <w:rPr>
          <w:rFonts w:ascii="Courier New" w:hAnsi="Courier New" w:cs="Courier New"/>
          <w:sz w:val="18"/>
        </w:rPr>
        <w:t>&lt;Major.Minor&gt;</w:t>
      </w:r>
      <w:r w:rsidR="009D4128">
        <w:t xml:space="preserve"> format.</w:t>
      </w:r>
      <w:r w:rsidR="00236DF1">
        <w:t xml:space="preserve">  </w:t>
      </w:r>
    </w:p>
    <w:p w:rsidR="009A2294" w:rsidRDefault="00236DF1">
      <w:pPr>
        <w:pStyle w:val="Body"/>
        <w:rPr>
          <w:caps/>
        </w:rPr>
      </w:pPr>
      <w:r>
        <w:t>Note:  The MajorMinor Version of a component does not change when the patch level changes.</w:t>
      </w:r>
    </w:p>
    <w:p w:rsidR="009A2294" w:rsidRPr="0082067D" w:rsidRDefault="009A2294" w:rsidP="0082067D">
      <w:pPr>
        <w:pStyle w:val="Body"/>
      </w:pPr>
    </w:p>
    <w:p w:rsidR="009A2294" w:rsidRDefault="003608D9">
      <w:pPr>
        <w:pStyle w:val="Subhead1"/>
        <w:spacing w:line="240" w:lineRule="auto"/>
        <w:rPr>
          <w:rFonts w:ascii="Courier New" w:hAnsi="Courier New" w:cs="Courier New"/>
          <w:bCs/>
        </w:rPr>
      </w:pPr>
      <w:r w:rsidRPr="009369C2">
        <w:rPr>
          <w:bCs/>
        </w:rPr>
        <w:lastRenderedPageBreak/>
        <w:t xml:space="preserve">Full Version </w:t>
      </w:r>
      <w:r w:rsidRPr="009369C2">
        <w:rPr>
          <w:rFonts w:ascii="Courier New" w:hAnsi="Courier New" w:cs="Courier New"/>
          <w:bCs/>
        </w:rPr>
        <w:t>&lt;FullVersion&gt;</w:t>
      </w:r>
    </w:p>
    <w:p w:rsidR="0082067D" w:rsidRDefault="003608D9" w:rsidP="00A4762A">
      <w:pPr>
        <w:pStyle w:val="Body"/>
      </w:pPr>
      <w:r w:rsidRPr="00F15922">
        <w:t xml:space="preserve">The </w:t>
      </w:r>
      <w:r>
        <w:t xml:space="preserve">Full </w:t>
      </w:r>
      <w:r w:rsidRPr="009369C2">
        <w:t>Version</w:t>
      </w:r>
      <w:r>
        <w:t xml:space="preserve"> define</w:t>
      </w:r>
      <w:r w:rsidR="00A51600">
        <w:t>s</w:t>
      </w:r>
      <w:r>
        <w:t xml:space="preserve"> the version of the product in </w:t>
      </w:r>
      <w:r w:rsidRPr="009D4128">
        <w:rPr>
          <w:rFonts w:ascii="Courier New" w:hAnsi="Courier New" w:cs="Courier New"/>
          <w:sz w:val="18"/>
        </w:rPr>
        <w:t>&lt;Major.Minor</w:t>
      </w:r>
      <w:r>
        <w:rPr>
          <w:rFonts w:ascii="Courier New" w:hAnsi="Courier New" w:cs="Courier New"/>
          <w:sz w:val="18"/>
        </w:rPr>
        <w:t>.</w:t>
      </w:r>
      <w:r w:rsidR="000D5BA7">
        <w:rPr>
          <w:rFonts w:ascii="Courier New" w:hAnsi="Courier New" w:cs="Courier New"/>
          <w:sz w:val="18"/>
        </w:rPr>
        <w:t>Build</w:t>
      </w:r>
      <w:r w:rsidRPr="009D4128">
        <w:rPr>
          <w:rFonts w:ascii="Courier New" w:hAnsi="Courier New" w:cs="Courier New"/>
          <w:sz w:val="18"/>
        </w:rPr>
        <w:t>&gt;</w:t>
      </w:r>
      <w:r>
        <w:t xml:space="preserve"> format.</w:t>
      </w:r>
    </w:p>
    <w:p w:rsidR="009A2294" w:rsidRDefault="00C6322F" w:rsidP="00A4762A">
      <w:pPr>
        <w:pStyle w:val="Body"/>
      </w:pPr>
      <w:r>
        <w:t xml:space="preserve">The </w:t>
      </w:r>
      <w:r w:rsidR="00D827F8">
        <w:rPr>
          <w:rFonts w:ascii="Courier New" w:hAnsi="Courier New"/>
          <w:sz w:val="18"/>
        </w:rPr>
        <w:t>Build</w:t>
      </w:r>
      <w:r w:rsidR="00D827F8">
        <w:t xml:space="preserve"> </w:t>
      </w:r>
      <w:r>
        <w:t>field i</w:t>
      </w:r>
      <w:r w:rsidR="00870BEC">
        <w:t xml:space="preserve">ndicates the patch </w:t>
      </w:r>
      <w:r w:rsidR="00276A95" w:rsidRPr="00B027B8">
        <w:t>level</w:t>
      </w:r>
      <w:r w:rsidR="00870BEC">
        <w:t xml:space="preserve">. </w:t>
      </w:r>
    </w:p>
    <w:p w:rsidR="00D97AFD" w:rsidRPr="00D97AFD" w:rsidRDefault="00D97AFD" w:rsidP="00D97AFD">
      <w:pPr>
        <w:pStyle w:val="Body"/>
      </w:pPr>
    </w:p>
    <w:p w:rsidR="00021B2D" w:rsidRDefault="00021B2D" w:rsidP="009369C2">
      <w:pPr>
        <w:pStyle w:val="Heading3"/>
      </w:pPr>
      <w:bookmarkStart w:id="90" w:name="_Toc298847961"/>
      <w:bookmarkStart w:id="91" w:name="_Toc156647650"/>
      <w:r>
        <w:t xml:space="preserve">Definition of </w:t>
      </w:r>
      <w:r w:rsidR="00462AC0" w:rsidRPr="009369C2">
        <w:t>IVI</w:t>
      </w:r>
      <w:r w:rsidR="00462AC0">
        <w:t>-COM/IVI-C</w:t>
      </w:r>
      <w:r>
        <w:t xml:space="preserve"> Installation terms</w:t>
      </w:r>
      <w:bookmarkEnd w:id="90"/>
    </w:p>
    <w:p w:rsidR="002E0ACD" w:rsidRPr="009369C2" w:rsidRDefault="00462AC0" w:rsidP="009369C2">
      <w:pPr>
        <w:pStyle w:val="Subhead1"/>
        <w:spacing w:line="240" w:lineRule="auto"/>
        <w:rPr>
          <w:bCs/>
        </w:rPr>
      </w:pPr>
      <w:r w:rsidRPr="009369C2">
        <w:rPr>
          <w:bCs/>
        </w:rPr>
        <w:t>IVI-COM/IVI-C</w:t>
      </w:r>
      <w:r w:rsidR="002E0ACD" w:rsidRPr="009369C2">
        <w:rPr>
          <w:bCs/>
        </w:rPr>
        <w:t xml:space="preserve"> Shared Components</w:t>
      </w:r>
    </w:p>
    <w:p w:rsidR="009A2294" w:rsidRDefault="00E73D30">
      <w:pPr>
        <w:pStyle w:val="Body1"/>
      </w:pPr>
      <w:r w:rsidRPr="00E73D30">
        <w:t>The</w:t>
      </w:r>
      <w:r w:rsidR="002E0ACD">
        <w:t xml:space="preserve"> set of shared components that IVI-COM and IVI-C drivers use.</w:t>
      </w:r>
    </w:p>
    <w:p w:rsidR="009A2294" w:rsidRDefault="009A2294">
      <w:pPr>
        <w:pStyle w:val="Body"/>
      </w:pPr>
    </w:p>
    <w:p w:rsidR="00021B2D" w:rsidRPr="009369C2" w:rsidRDefault="00462AC0" w:rsidP="009369C2">
      <w:pPr>
        <w:pStyle w:val="Subhead1"/>
        <w:spacing w:line="240" w:lineRule="auto"/>
        <w:rPr>
          <w:bCs/>
        </w:rPr>
      </w:pPr>
      <w:r w:rsidRPr="009369C2">
        <w:rPr>
          <w:bCs/>
        </w:rPr>
        <w:t>IVI-COM/IVI-C</w:t>
      </w:r>
      <w:r w:rsidR="00021B2D" w:rsidRPr="009369C2">
        <w:rPr>
          <w:bCs/>
        </w:rPr>
        <w:t xml:space="preserve"> Installer</w:t>
      </w:r>
    </w:p>
    <w:p w:rsidR="009A2294" w:rsidRDefault="00021B2D">
      <w:pPr>
        <w:pStyle w:val="Body1"/>
      </w:pPr>
      <w:r w:rsidRPr="002954DC">
        <w:t>An installation program that implements the requirements specified by the IVI Foundation for the purpose of installing IVI</w:t>
      </w:r>
      <w:r>
        <w:t>-C</w:t>
      </w:r>
      <w:r w:rsidRPr="002954DC">
        <w:t xml:space="preserve"> drivers</w:t>
      </w:r>
      <w:r>
        <w:t xml:space="preserve">, IVI-COM drivers or </w:t>
      </w:r>
      <w:r w:rsidR="00462AC0">
        <w:t>IVI-COM/IVI-C</w:t>
      </w:r>
      <w:r>
        <w:t xml:space="preserve"> </w:t>
      </w:r>
      <w:r w:rsidRPr="002954DC">
        <w:t>shared components</w:t>
      </w:r>
      <w:r>
        <w:t>.</w:t>
      </w:r>
    </w:p>
    <w:p w:rsidR="009A2294" w:rsidRDefault="009A2294">
      <w:pPr>
        <w:pStyle w:val="Body"/>
      </w:pPr>
    </w:p>
    <w:p w:rsidR="00021B2D" w:rsidRPr="009369C2" w:rsidRDefault="00462AC0" w:rsidP="009369C2">
      <w:pPr>
        <w:pStyle w:val="Subhead1"/>
        <w:spacing w:line="240" w:lineRule="auto"/>
        <w:rPr>
          <w:bCs/>
        </w:rPr>
      </w:pPr>
      <w:r w:rsidRPr="009369C2">
        <w:rPr>
          <w:bCs/>
        </w:rPr>
        <w:t>IVI-COM/IVI-C</w:t>
      </w:r>
      <w:r w:rsidR="00021B2D" w:rsidRPr="009369C2">
        <w:rPr>
          <w:bCs/>
        </w:rPr>
        <w:t xml:space="preserve"> Driver Installer </w:t>
      </w:r>
    </w:p>
    <w:p w:rsidR="009A2294" w:rsidRDefault="00021B2D">
      <w:pPr>
        <w:pStyle w:val="Body1"/>
      </w:pPr>
      <w:r w:rsidRPr="00954CC0">
        <w:t xml:space="preserve">An </w:t>
      </w:r>
      <w:r>
        <w:t>IVI installer that installs IVI-C</w:t>
      </w:r>
      <w:r w:rsidR="00A51600">
        <w:t xml:space="preserve"> and/or </w:t>
      </w:r>
      <w:r>
        <w:t>IVI-COM</w:t>
      </w:r>
      <w:r w:rsidR="00765307">
        <w:t xml:space="preserve"> </w:t>
      </w:r>
      <w:r w:rsidRPr="00954CC0">
        <w:t>driver files.</w:t>
      </w:r>
    </w:p>
    <w:p w:rsidR="009A2294" w:rsidRPr="00A4762A" w:rsidRDefault="009A2294" w:rsidP="00A4762A">
      <w:pPr>
        <w:pStyle w:val="Body"/>
      </w:pPr>
    </w:p>
    <w:p w:rsidR="00021B2D" w:rsidRPr="00A4762A" w:rsidRDefault="00462AC0" w:rsidP="00A4762A">
      <w:pPr>
        <w:pStyle w:val="Subhead1"/>
        <w:spacing w:line="240" w:lineRule="auto"/>
        <w:rPr>
          <w:bCs/>
        </w:rPr>
      </w:pPr>
      <w:r w:rsidRPr="00A4762A">
        <w:rPr>
          <w:bCs/>
        </w:rPr>
        <w:t>IVI-COM/IVI-C</w:t>
      </w:r>
      <w:r w:rsidR="00021B2D" w:rsidRPr="00A4762A">
        <w:rPr>
          <w:bCs/>
        </w:rPr>
        <w:t xml:space="preserve"> Shared Component Cleanup Utility</w:t>
      </w:r>
    </w:p>
    <w:p w:rsidR="00021B2D" w:rsidRPr="00F15922" w:rsidRDefault="00021B2D" w:rsidP="00021B2D">
      <w:pPr>
        <w:pStyle w:val="Body1"/>
      </w:pPr>
      <w:r w:rsidRPr="00F15922">
        <w:t xml:space="preserve">A utility created and distributed by the IVI Foundation that removes </w:t>
      </w:r>
      <w:r w:rsidR="00462AC0">
        <w:t>IVI-COM/IVI-C</w:t>
      </w:r>
      <w:r w:rsidRPr="00F15922">
        <w:t xml:space="preserve"> shared component files and registry entries from a system.</w:t>
      </w:r>
    </w:p>
    <w:p w:rsidR="009A2294" w:rsidRDefault="009A2294">
      <w:pPr>
        <w:pStyle w:val="Body"/>
      </w:pPr>
    </w:p>
    <w:p w:rsidR="00F4047B" w:rsidRPr="00F15922" w:rsidRDefault="00462AC0" w:rsidP="00F4047B">
      <w:pPr>
        <w:pStyle w:val="Subhead1"/>
        <w:spacing w:line="240" w:lineRule="auto"/>
      </w:pPr>
      <w:r>
        <w:t>IVI-COM/IVI-C</w:t>
      </w:r>
      <w:r w:rsidR="00F4047B" w:rsidRPr="00F15922">
        <w:t xml:space="preserve"> Standard Directory Tree</w:t>
      </w:r>
    </w:p>
    <w:p w:rsidR="00F4047B" w:rsidRPr="00F15922" w:rsidRDefault="00F4047B" w:rsidP="00F4047B">
      <w:pPr>
        <w:pStyle w:val="Body1"/>
      </w:pPr>
      <w:r w:rsidRPr="00F15922">
        <w:t xml:space="preserve">The directory tree into which </w:t>
      </w:r>
      <w:r>
        <w:t>IVI-C</w:t>
      </w:r>
      <w:r w:rsidR="0072661C">
        <w:t>OM</w:t>
      </w:r>
      <w:r w:rsidR="00A51600">
        <w:t xml:space="preserve"> and </w:t>
      </w:r>
      <w:r>
        <w:t xml:space="preserve">IVI-C </w:t>
      </w:r>
      <w:r w:rsidRPr="00F15922">
        <w:t>driver installations place all files, except for files that must be in directories specific to ADEs</w:t>
      </w:r>
      <w:r>
        <w:t xml:space="preserve"> and files installed into the GAC</w:t>
      </w:r>
      <w:r w:rsidRPr="00F15922">
        <w:t xml:space="preserve">.  The </w:t>
      </w:r>
      <w:r w:rsidR="00462AC0">
        <w:t>IVI-COM/IVI-C</w:t>
      </w:r>
      <w:r w:rsidRPr="00F15922">
        <w:t xml:space="preserve"> shared components are also installed in the IVI standard directory tree. </w:t>
      </w:r>
    </w:p>
    <w:p w:rsidR="009A2294" w:rsidRDefault="009A2294">
      <w:pPr>
        <w:pStyle w:val="Body"/>
      </w:pPr>
    </w:p>
    <w:p w:rsidR="00113B4B" w:rsidRPr="00994303" w:rsidRDefault="00462AC0" w:rsidP="00113B4B">
      <w:pPr>
        <w:pStyle w:val="Subhead1"/>
        <w:spacing w:line="240" w:lineRule="auto"/>
      </w:pPr>
      <w:r>
        <w:t>IVI-COM/IVI-C</w:t>
      </w:r>
      <w:r w:rsidR="00113B4B" w:rsidRPr="00994303">
        <w:t xml:space="preserve"> Shared Component Installer</w:t>
      </w:r>
    </w:p>
    <w:p w:rsidR="00181566" w:rsidRDefault="00113B4B" w:rsidP="009369C2">
      <w:pPr>
        <w:pStyle w:val="Body1"/>
      </w:pPr>
      <w:r w:rsidRPr="00954CC0">
        <w:t xml:space="preserve">An installer </w:t>
      </w:r>
      <w:r w:rsidR="003D3081" w:rsidRPr="009369C2">
        <w:t>developed</w:t>
      </w:r>
      <w:r w:rsidR="003D3081">
        <w:t xml:space="preserve"> </w:t>
      </w:r>
      <w:r w:rsidRPr="00954CC0">
        <w:t xml:space="preserve">and distributed by the IVI Foundation that </w:t>
      </w:r>
      <w:r w:rsidR="00462AC0">
        <w:t>creates the directory tree for IVI-COM/IVI-C</w:t>
      </w:r>
      <w:r w:rsidR="003D3081">
        <w:t xml:space="preserve"> shared component files and driver files, </w:t>
      </w:r>
      <w:r w:rsidRPr="00954CC0">
        <w:t xml:space="preserve">installs all the </w:t>
      </w:r>
      <w:r w:rsidR="00462AC0">
        <w:t>IVI-COM/IVI-C</w:t>
      </w:r>
      <w:r w:rsidRPr="00954CC0">
        <w:t xml:space="preserve"> shared component files</w:t>
      </w:r>
      <w:r w:rsidR="003D3081">
        <w:t>,</w:t>
      </w:r>
      <w:r w:rsidR="00AB5B40">
        <w:t xml:space="preserve"> and creates the directory and registry entries for the master IVI configuration store</w:t>
      </w:r>
      <w:r w:rsidR="00EB6C74">
        <w:t>.</w:t>
      </w:r>
    </w:p>
    <w:p w:rsidR="003D3081" w:rsidRPr="003D3081" w:rsidRDefault="00592F41" w:rsidP="009369C2">
      <w:pPr>
        <w:pStyle w:val="Body"/>
      </w:pPr>
      <w:r>
        <w:t>T</w:t>
      </w:r>
      <w:r w:rsidR="00113B4B" w:rsidRPr="00954CC0">
        <w:t xml:space="preserve">he term 32-bit </w:t>
      </w:r>
      <w:r w:rsidR="00462AC0">
        <w:t>IVI-COM/IVI-C</w:t>
      </w:r>
      <w:r w:rsidR="00113B4B" w:rsidRPr="00954CC0">
        <w:t xml:space="preserve"> Shared Component Installer refer</w:t>
      </w:r>
      <w:r>
        <w:t>s</w:t>
      </w:r>
      <w:r w:rsidR="00113B4B" w:rsidRPr="00954CC0">
        <w:t xml:space="preserve"> to the </w:t>
      </w:r>
      <w:r w:rsidR="00462AC0">
        <w:t>IVI-COM/IVI-C</w:t>
      </w:r>
      <w:r w:rsidR="00113B4B" w:rsidRPr="00954CC0">
        <w:t xml:space="preserve"> </w:t>
      </w:r>
      <w:r w:rsidR="00540534">
        <w:t>s</w:t>
      </w:r>
      <w:r w:rsidR="00113B4B" w:rsidRPr="00954CC0">
        <w:t xml:space="preserve">hared </w:t>
      </w:r>
      <w:r w:rsidR="00540534">
        <w:t>c</w:t>
      </w:r>
      <w:r w:rsidR="00113B4B" w:rsidRPr="00954CC0">
        <w:t xml:space="preserve">omponent </w:t>
      </w:r>
      <w:r w:rsidR="00540534">
        <w:t>i</w:t>
      </w:r>
      <w:r w:rsidR="00113B4B" w:rsidRPr="00954CC0">
        <w:t>nstaller that installs on a 32-bit operating system</w:t>
      </w:r>
      <w:r w:rsidR="00CF5F7D">
        <w:t>,</w:t>
      </w:r>
      <w:r w:rsidR="00113B4B" w:rsidRPr="00954CC0">
        <w:t xml:space="preserve"> and the term 64-bit </w:t>
      </w:r>
      <w:r w:rsidR="00462AC0">
        <w:t>IVI-COM/IVI-C</w:t>
      </w:r>
      <w:r w:rsidR="00113B4B" w:rsidRPr="00954CC0">
        <w:t xml:space="preserve"> Shared Component Installer refer</w:t>
      </w:r>
      <w:r>
        <w:t>s</w:t>
      </w:r>
      <w:r w:rsidR="00113B4B" w:rsidRPr="00954CC0">
        <w:t xml:space="preserve"> to the </w:t>
      </w:r>
      <w:r w:rsidR="00462AC0">
        <w:t>IVI-COM/IVI-C</w:t>
      </w:r>
      <w:r w:rsidR="00113B4B" w:rsidRPr="00954CC0">
        <w:t xml:space="preserve"> </w:t>
      </w:r>
      <w:r w:rsidR="001835B6">
        <w:t>s</w:t>
      </w:r>
      <w:r w:rsidR="00113B4B" w:rsidRPr="00954CC0">
        <w:t xml:space="preserve">hared </w:t>
      </w:r>
      <w:r w:rsidR="001835B6">
        <w:t>c</w:t>
      </w:r>
      <w:r w:rsidR="00113B4B" w:rsidRPr="00954CC0">
        <w:t xml:space="preserve">omponent </w:t>
      </w:r>
      <w:r w:rsidR="001835B6">
        <w:t>i</w:t>
      </w:r>
      <w:r w:rsidR="00113B4B" w:rsidRPr="00954CC0">
        <w:t>nstaller that installs on a 64-bit operating system.</w:t>
      </w:r>
    </w:p>
    <w:p w:rsidR="009A2294" w:rsidRDefault="009A2294">
      <w:pPr>
        <w:pStyle w:val="Body"/>
      </w:pPr>
    </w:p>
    <w:p w:rsidR="00FD387F" w:rsidRPr="00F15922" w:rsidRDefault="00FD387F" w:rsidP="00FD387F">
      <w:pPr>
        <w:pStyle w:val="Subhead1"/>
        <w:spacing w:line="240" w:lineRule="auto"/>
      </w:pPr>
      <w:r w:rsidRPr="00F15922">
        <w:t>Standard</w:t>
      </w:r>
      <w:r>
        <w:t xml:space="preserve"> </w:t>
      </w:r>
      <w:r w:rsidR="00462AC0">
        <w:t>IVI-COM/IVI-C</w:t>
      </w:r>
      <w:r w:rsidRPr="00F15922">
        <w:t xml:space="preserve"> Driver Specific Directory</w:t>
      </w:r>
    </w:p>
    <w:p w:rsidR="00FD387F" w:rsidRPr="00F15922" w:rsidRDefault="00FD387F" w:rsidP="00FD387F">
      <w:pPr>
        <w:pStyle w:val="Body1"/>
      </w:pPr>
      <w:r w:rsidRPr="00F15922">
        <w:t>The directory into which a</w:t>
      </w:r>
      <w:r w:rsidR="00447CDC">
        <w:t>n IVI-COM/IVI-C</w:t>
      </w:r>
      <w:r w:rsidRPr="00F15922">
        <w:t xml:space="preserve"> driver install</w:t>
      </w:r>
      <w:r w:rsidR="00447CDC">
        <w:t>er</w:t>
      </w:r>
      <w:r w:rsidRPr="00F15922">
        <w:t xml:space="preserve"> places files that it does not disperse to the standard common files directories or a standard directory of an ADE.  The standard driver specific directory is </w:t>
      </w:r>
      <w:r w:rsidR="00C2167B" w:rsidRPr="00C2167B">
        <w:rPr>
          <w:rFonts w:ascii="Courier New" w:hAnsi="Courier New"/>
          <w:sz w:val="18"/>
          <w:szCs w:val="18"/>
        </w:rPr>
        <w:t>&lt;</w:t>
      </w:r>
      <w:r w:rsidRPr="00F630C0">
        <w:rPr>
          <w:rFonts w:ascii="Courier New" w:hAnsi="Courier New"/>
          <w:sz w:val="18"/>
          <w:szCs w:val="18"/>
        </w:rPr>
        <w:t xml:space="preserve">IVIStandardRootDir&gt;\Drivers\&lt;ComponentIdentifier&gt; </w:t>
      </w:r>
      <w:r w:rsidRPr="00F15922">
        <w:t xml:space="preserve">for IVI-COM drivers or </w:t>
      </w:r>
      <w:r w:rsidRPr="00F15922">
        <w:rPr>
          <w:rFonts w:ascii="Courier New" w:hAnsi="Courier New"/>
          <w:sz w:val="18"/>
        </w:rPr>
        <w:lastRenderedPageBreak/>
        <w:t xml:space="preserve">&lt;IVIStandardRootDir&gt;\Drivers\&lt;Prefix&gt; </w:t>
      </w:r>
      <w:r w:rsidRPr="00F15922">
        <w:t>for IVI-C drivers or for IVI-COM drivers that are packaged with C wrappers.</w:t>
      </w:r>
    </w:p>
    <w:p w:rsidR="009A2294" w:rsidRDefault="009A2294">
      <w:pPr>
        <w:pStyle w:val="Body"/>
      </w:pPr>
    </w:p>
    <w:p w:rsidR="00874CB4" w:rsidRDefault="00462AC0">
      <w:pPr>
        <w:pStyle w:val="Subhead1"/>
        <w:spacing w:line="240" w:lineRule="auto"/>
        <w:rPr>
          <w:bCs/>
        </w:rPr>
      </w:pPr>
      <w:r w:rsidRPr="009369C2">
        <w:rPr>
          <w:bCs/>
        </w:rPr>
        <w:t>IVI-COM/IVI-C</w:t>
      </w:r>
      <w:r w:rsidR="00FD387F" w:rsidRPr="009369C2">
        <w:rPr>
          <w:bCs/>
        </w:rPr>
        <w:t xml:space="preserve"> Shared Component Directory</w:t>
      </w:r>
    </w:p>
    <w:p w:rsidR="00874CB4" w:rsidRDefault="00FD387F">
      <w:pPr>
        <w:pStyle w:val="Body1"/>
      </w:pPr>
      <w:r w:rsidRPr="00F15922">
        <w:t xml:space="preserve">The </w:t>
      </w:r>
      <w:r w:rsidRPr="009369C2">
        <w:t>directory</w:t>
      </w:r>
      <w:r w:rsidRPr="00F15922">
        <w:t xml:space="preserve"> that the IVI Foundation specifies to contain the shared component files that are not installed into the standard common files directories. The </w:t>
      </w:r>
      <w:r w:rsidR="00462AC0">
        <w:t>IVI-COM/IVI-C</w:t>
      </w:r>
      <w:r w:rsidRPr="00F15922">
        <w:t xml:space="preserve"> shared component directory is </w:t>
      </w:r>
      <w:r w:rsidRPr="00F15922">
        <w:rPr>
          <w:rFonts w:ascii="Courier New" w:hAnsi="Courier New"/>
          <w:sz w:val="18"/>
        </w:rPr>
        <w:t>&lt;IVIStandardRootDir&gt;\Components</w:t>
      </w:r>
      <w:r w:rsidRPr="00F15922">
        <w:t>.</w:t>
      </w:r>
    </w:p>
    <w:p w:rsidR="009A2294" w:rsidRDefault="009A2294">
      <w:pPr>
        <w:pStyle w:val="Body"/>
      </w:pPr>
    </w:p>
    <w:p w:rsidR="00874CB4" w:rsidRDefault="00FD387F">
      <w:pPr>
        <w:pStyle w:val="Subhead1"/>
        <w:spacing w:line="240" w:lineRule="auto"/>
        <w:rPr>
          <w:bCs/>
        </w:rPr>
      </w:pPr>
      <w:r w:rsidRPr="009369C2">
        <w:rPr>
          <w:bCs/>
        </w:rPr>
        <w:t>Dispersed File</w:t>
      </w:r>
    </w:p>
    <w:p w:rsidR="00874CB4" w:rsidRDefault="00FD387F">
      <w:pPr>
        <w:pStyle w:val="Body1"/>
      </w:pPr>
      <w:r w:rsidRPr="00F15922">
        <w:t xml:space="preserve">An </w:t>
      </w:r>
      <w:r w:rsidR="002B32E7" w:rsidRPr="002B32E7">
        <w:t>IVI-COM or IVI-C</w:t>
      </w:r>
      <w:r w:rsidRPr="00F15922">
        <w:t xml:space="preserve"> driver file or shared component file that is installed into one of the standard common files directories or into a standard directory of the operating system, an ADE, or another application program.</w:t>
      </w:r>
    </w:p>
    <w:p w:rsidR="009A2294" w:rsidRDefault="009A2294">
      <w:pPr>
        <w:pStyle w:val="Body"/>
      </w:pPr>
    </w:p>
    <w:p w:rsidR="00FD387F" w:rsidRPr="009369C2" w:rsidRDefault="00FD387F" w:rsidP="009369C2">
      <w:pPr>
        <w:pStyle w:val="Subhead1"/>
        <w:spacing w:line="240" w:lineRule="auto"/>
        <w:rPr>
          <w:bCs/>
        </w:rPr>
      </w:pPr>
      <w:r w:rsidRPr="009369C2">
        <w:rPr>
          <w:bCs/>
        </w:rPr>
        <w:t>Non-dispersed File</w:t>
      </w:r>
    </w:p>
    <w:p w:rsidR="00FD387F" w:rsidRPr="00F15922" w:rsidRDefault="00FD387F" w:rsidP="009369C2">
      <w:pPr>
        <w:pStyle w:val="Body1"/>
      </w:pPr>
      <w:r w:rsidRPr="00F15922">
        <w:t xml:space="preserve">An </w:t>
      </w:r>
      <w:r w:rsidR="002B32E7" w:rsidRPr="002B32E7">
        <w:t>IVI-COM or IVI-C</w:t>
      </w:r>
      <w:r w:rsidRPr="00F15922">
        <w:t xml:space="preserve"> driver file or shared component file that is not installed into one of the standard common files directories or into a standard directory of the operating system, an ADE, or another application program.  A non-dispersed driver file is installed into the standard driver specific directory for the driver.  A non-dispersed shared component file is installed into the IVI shared component directory tree.   Examples of non-dispersed files include help documentation, source code, and compliance documents.</w:t>
      </w:r>
    </w:p>
    <w:p w:rsidR="009A2294" w:rsidRDefault="009A2294">
      <w:pPr>
        <w:pStyle w:val="Body"/>
      </w:pPr>
    </w:p>
    <w:p w:rsidR="00874CB4" w:rsidRDefault="00FD387F">
      <w:pPr>
        <w:pStyle w:val="Subhead1"/>
        <w:spacing w:line="240" w:lineRule="auto"/>
        <w:rPr>
          <w:bCs/>
        </w:rPr>
      </w:pPr>
      <w:r w:rsidRPr="009369C2">
        <w:rPr>
          <w:bCs/>
        </w:rPr>
        <w:t>Standard Common Files Directories</w:t>
      </w:r>
    </w:p>
    <w:p w:rsidR="00874CB4" w:rsidRDefault="00FD387F">
      <w:pPr>
        <w:pStyle w:val="Body1"/>
      </w:pPr>
      <w:r w:rsidRPr="00F15922">
        <w:t xml:space="preserve">The </w:t>
      </w:r>
      <w:r w:rsidRPr="009369C2">
        <w:t>directories</w:t>
      </w:r>
      <w:r w:rsidRPr="00F15922">
        <w:t xml:space="preserve"> that the IVI Foundation specifies to contain certain common types of files, such as DLLs, import libraries, and include files.  It is useful to place these common types of files into separate directories so that ADEs can find them. The standard common files directories are in the IVI standard root directory and contain </w:t>
      </w:r>
      <w:r w:rsidR="00462AC0">
        <w:t>IVI-COM/IVI-C</w:t>
      </w:r>
      <w:r w:rsidRPr="00F15922">
        <w:t xml:space="preserve"> shared component files as well as IVI</w:t>
      </w:r>
      <w:r w:rsidR="00ED2893">
        <w:t>-C</w:t>
      </w:r>
      <w:r w:rsidR="0072661C">
        <w:t>OM</w:t>
      </w:r>
      <w:r w:rsidR="00A858E7">
        <w:t xml:space="preserve"> and </w:t>
      </w:r>
      <w:r w:rsidR="00ED2893">
        <w:t>IVI-C</w:t>
      </w:r>
      <w:r w:rsidRPr="00F15922">
        <w:t xml:space="preserve"> driver files.  </w:t>
      </w:r>
    </w:p>
    <w:p w:rsidR="00874CB4" w:rsidRDefault="00FD387F">
      <w:pPr>
        <w:pStyle w:val="Body"/>
      </w:pPr>
      <w:r w:rsidRPr="00F15922">
        <w:t xml:space="preserve">Note:  An installer </w:t>
      </w:r>
      <w:r w:rsidRPr="00F15922">
        <w:rPr>
          <w:i/>
        </w:rPr>
        <w:t>disperses</w:t>
      </w:r>
      <w:r w:rsidRPr="00F15922">
        <w:t xml:space="preserve"> files when it installs them into the standard common files directories or into a standard directory of the operating system, an ADE, or another application program.</w:t>
      </w:r>
    </w:p>
    <w:p w:rsidR="00874CB4" w:rsidRPr="00910709" w:rsidRDefault="00874CB4" w:rsidP="00910709">
      <w:pPr>
        <w:pStyle w:val="Body"/>
      </w:pPr>
    </w:p>
    <w:p w:rsidR="00DE22D3" w:rsidRPr="00F15922" w:rsidRDefault="00DE22D3" w:rsidP="00021B2D">
      <w:pPr>
        <w:pStyle w:val="Heading3"/>
      </w:pPr>
      <w:bookmarkStart w:id="92" w:name="_Ref251705601"/>
      <w:bookmarkStart w:id="93" w:name="_Ref251705613"/>
      <w:bookmarkStart w:id="94" w:name="_Toc298847962"/>
      <w:r w:rsidRPr="00F15922">
        <w:t xml:space="preserve">Definition of </w:t>
      </w:r>
      <w:r w:rsidR="0091195E">
        <w:t>IVI.NET</w:t>
      </w:r>
      <w:r>
        <w:t xml:space="preserve"> </w:t>
      </w:r>
      <w:r w:rsidRPr="00F15922">
        <w:t>Installation Terms</w:t>
      </w:r>
      <w:bookmarkEnd w:id="92"/>
      <w:bookmarkEnd w:id="93"/>
      <w:bookmarkEnd w:id="94"/>
    </w:p>
    <w:p w:rsidR="00D54E82" w:rsidRDefault="00D54E82" w:rsidP="00D54E82">
      <w:pPr>
        <w:pStyle w:val="Subhead1"/>
        <w:spacing w:line="240" w:lineRule="auto"/>
      </w:pPr>
      <w:r>
        <w:t>IVI.NET Shared Components</w:t>
      </w:r>
    </w:p>
    <w:p w:rsidR="009A2294" w:rsidRDefault="00D54E82">
      <w:pPr>
        <w:pStyle w:val="Body1"/>
      </w:pPr>
      <w:r w:rsidRPr="002E0ACD">
        <w:t>The</w:t>
      </w:r>
      <w:r>
        <w:t xml:space="preserve"> set of shared components thatIVI.NET drivers use.</w:t>
      </w:r>
    </w:p>
    <w:p w:rsidR="009A2294" w:rsidRDefault="009A2294">
      <w:pPr>
        <w:pStyle w:val="Body"/>
      </w:pPr>
    </w:p>
    <w:p w:rsidR="00874CB4" w:rsidRDefault="0091195E">
      <w:pPr>
        <w:pStyle w:val="Subhead1"/>
        <w:spacing w:line="240" w:lineRule="auto"/>
        <w:rPr>
          <w:bCs/>
        </w:rPr>
      </w:pPr>
      <w:r w:rsidRPr="009369C2">
        <w:rPr>
          <w:bCs/>
        </w:rPr>
        <w:t>IVI.NET</w:t>
      </w:r>
      <w:r w:rsidR="00DE22D3" w:rsidRPr="009369C2">
        <w:rPr>
          <w:bCs/>
        </w:rPr>
        <w:t xml:space="preserve"> Installer</w:t>
      </w:r>
    </w:p>
    <w:p w:rsidR="00874CB4" w:rsidRDefault="00DE22D3">
      <w:pPr>
        <w:pStyle w:val="Body1"/>
      </w:pPr>
      <w:r w:rsidRPr="00F15922">
        <w:t xml:space="preserve">An </w:t>
      </w:r>
      <w:r w:rsidRPr="009369C2">
        <w:t>installation</w:t>
      </w:r>
      <w:r w:rsidRPr="00F15922">
        <w:t xml:space="preserve"> program that implements the requirements specified by the IVI Foundation for the purpose of installing </w:t>
      </w:r>
      <w:r w:rsidR="0091195E">
        <w:t>IVI.NET</w:t>
      </w:r>
      <w:r>
        <w:t xml:space="preserve"> </w:t>
      </w:r>
      <w:r w:rsidRPr="00F15922">
        <w:t xml:space="preserve">drivers or </w:t>
      </w:r>
      <w:r w:rsidR="0091195E">
        <w:t>IVI.NET</w:t>
      </w:r>
      <w:r>
        <w:t xml:space="preserve"> </w:t>
      </w:r>
      <w:r w:rsidRPr="00F15922">
        <w:t>shared components.</w:t>
      </w:r>
    </w:p>
    <w:p w:rsidR="009A2294" w:rsidRDefault="009A2294">
      <w:pPr>
        <w:pStyle w:val="Body"/>
      </w:pPr>
    </w:p>
    <w:p w:rsidR="00874CB4" w:rsidRDefault="0091195E">
      <w:pPr>
        <w:pStyle w:val="Subhead1"/>
        <w:spacing w:line="240" w:lineRule="auto"/>
        <w:rPr>
          <w:bCs/>
        </w:rPr>
      </w:pPr>
      <w:r w:rsidRPr="009369C2">
        <w:rPr>
          <w:bCs/>
        </w:rPr>
        <w:t>IVI.NET</w:t>
      </w:r>
      <w:r w:rsidR="00DE22D3" w:rsidRPr="009369C2">
        <w:rPr>
          <w:bCs/>
        </w:rPr>
        <w:t xml:space="preserve"> Driver Installer </w:t>
      </w:r>
    </w:p>
    <w:p w:rsidR="009A2294" w:rsidRDefault="00DE22D3">
      <w:pPr>
        <w:pStyle w:val="Body1"/>
      </w:pPr>
      <w:r w:rsidRPr="00994303">
        <w:t xml:space="preserve">An </w:t>
      </w:r>
      <w:r w:rsidR="0091195E">
        <w:t>IVI.NET</w:t>
      </w:r>
      <w:r w:rsidRPr="00994303">
        <w:t xml:space="preserve"> installer that installs </w:t>
      </w:r>
      <w:r w:rsidR="0091195E">
        <w:t>IVI.NET</w:t>
      </w:r>
      <w:r w:rsidRPr="00994303">
        <w:t xml:space="preserve"> driver files.  Because </w:t>
      </w:r>
      <w:r w:rsidR="0048177D">
        <w:t>IVI.NET driver files</w:t>
      </w:r>
      <w:r w:rsidRPr="00994303">
        <w:t xml:space="preserve"> install into a different part of the IVI directory hierarchy and</w:t>
      </w:r>
      <w:r w:rsidR="0048177D">
        <w:t xml:space="preserve"> multiple</w:t>
      </w:r>
      <w:r w:rsidRPr="00994303">
        <w:t xml:space="preserve"> version</w:t>
      </w:r>
      <w:r w:rsidR="0048177D">
        <w:t>s</w:t>
      </w:r>
      <w:r w:rsidRPr="00994303">
        <w:t xml:space="preserve"> of the same driver may install side-by-side, the requirements for </w:t>
      </w:r>
      <w:r w:rsidR="0091195E">
        <w:t>IVI.NET</w:t>
      </w:r>
      <w:r w:rsidRPr="00994303">
        <w:t xml:space="preserve"> drivers are different </w:t>
      </w:r>
      <w:r w:rsidR="0068773A">
        <w:t xml:space="preserve">than the requirements for </w:t>
      </w:r>
      <w:r w:rsidRPr="00994303">
        <w:t>IVI-C</w:t>
      </w:r>
      <w:r w:rsidR="0072661C">
        <w:t>OM</w:t>
      </w:r>
      <w:r w:rsidR="00675CE4">
        <w:t xml:space="preserve"> and </w:t>
      </w:r>
      <w:r w:rsidRPr="00994303">
        <w:t>IVI-C drivers.</w:t>
      </w:r>
      <w:r w:rsidDel="00051582">
        <w:t xml:space="preserve"> </w:t>
      </w:r>
    </w:p>
    <w:p w:rsidR="00874CB4" w:rsidRDefault="0091195E">
      <w:pPr>
        <w:pStyle w:val="Subhead1"/>
        <w:spacing w:line="240" w:lineRule="auto"/>
        <w:rPr>
          <w:bCs/>
        </w:rPr>
      </w:pPr>
      <w:r w:rsidRPr="00C31D89">
        <w:rPr>
          <w:bCs/>
        </w:rPr>
        <w:lastRenderedPageBreak/>
        <w:t>IVI.NET</w:t>
      </w:r>
      <w:r w:rsidR="00DE22D3" w:rsidRPr="00C31D89">
        <w:rPr>
          <w:bCs/>
        </w:rPr>
        <w:t xml:space="preserve"> Shared Component Installer</w:t>
      </w:r>
    </w:p>
    <w:p w:rsidR="009A2294" w:rsidRDefault="00954CC0">
      <w:pPr>
        <w:pStyle w:val="Body1"/>
      </w:pPr>
      <w:r>
        <w:t xml:space="preserve">An </w:t>
      </w:r>
      <w:r w:rsidR="0091195E">
        <w:t>IVI.NET</w:t>
      </w:r>
      <w:r w:rsidR="00C20A6F">
        <w:t xml:space="preserve"> installer</w:t>
      </w:r>
      <w:r w:rsidR="00DE22D3">
        <w:t xml:space="preserve"> created and distributed by the IVI Foundation that installs all the </w:t>
      </w:r>
      <w:r w:rsidR="0091195E">
        <w:t>IVI.NET</w:t>
      </w:r>
      <w:r w:rsidR="00DE22D3">
        <w:t xml:space="preserve"> shared component files.</w:t>
      </w:r>
      <w:r w:rsidR="00DE22D3" w:rsidRPr="00C34B8D">
        <w:t xml:space="preserve"> </w:t>
      </w:r>
      <w:r w:rsidR="00DE22D3">
        <w:t>Because the</w:t>
      </w:r>
      <w:r w:rsidR="005D6827">
        <w:t xml:space="preserve"> IVI.NET shared component files</w:t>
      </w:r>
      <w:r w:rsidR="00DE22D3">
        <w:t xml:space="preserve"> install into a different part of the IVI directory hierarchy and </w:t>
      </w:r>
      <w:r w:rsidR="005D6827">
        <w:t>multiple</w:t>
      </w:r>
      <w:r w:rsidR="00DE22D3">
        <w:t xml:space="preserve"> version</w:t>
      </w:r>
      <w:r w:rsidR="005D6827">
        <w:t>s</w:t>
      </w:r>
      <w:r w:rsidR="00DE22D3">
        <w:t xml:space="preserve"> of the shared components may install side-by-side, the requirements for </w:t>
      </w:r>
      <w:r w:rsidR="003E6101">
        <w:t xml:space="preserve">installing </w:t>
      </w:r>
      <w:r w:rsidR="0091195E">
        <w:t>IVI.NET</w:t>
      </w:r>
      <w:r w:rsidR="00DE22D3">
        <w:t xml:space="preserve"> shared components are </w:t>
      </w:r>
      <w:r w:rsidR="0068773A">
        <w:t xml:space="preserve">different than the requirements for </w:t>
      </w:r>
      <w:r w:rsidR="003E6101">
        <w:t xml:space="preserve">installing </w:t>
      </w:r>
      <w:r w:rsidR="00462AC0">
        <w:t>IVI-COM/IVI-C</w:t>
      </w:r>
      <w:r w:rsidR="00DE22D3">
        <w:t xml:space="preserve"> </w:t>
      </w:r>
      <w:r w:rsidR="0068773A">
        <w:t>shared components</w:t>
      </w:r>
      <w:r w:rsidR="00DE22D3">
        <w:t>.</w:t>
      </w:r>
    </w:p>
    <w:p w:rsidR="009A2294" w:rsidRDefault="006F2F8F" w:rsidP="00510119">
      <w:pPr>
        <w:pStyle w:val="Body"/>
      </w:pPr>
      <w:r>
        <w:t xml:space="preserve">The IVI.NET shared </w:t>
      </w:r>
      <w:r w:rsidRPr="00C31D89">
        <w:t>component</w:t>
      </w:r>
      <w:r>
        <w:t xml:space="preserve"> installer does not create the </w:t>
      </w:r>
      <w:r w:rsidR="009E221A">
        <w:t xml:space="preserve">standard IVI root directory or the </w:t>
      </w:r>
      <w:r>
        <w:t xml:space="preserve">directory </w:t>
      </w:r>
      <w:r w:rsidR="009E221A">
        <w:t>and</w:t>
      </w:r>
      <w:r>
        <w:t xml:space="preserve"> registry entries for the master IVI configuration store.  Thus, </w:t>
      </w:r>
      <w:r w:rsidR="007F2D15">
        <w:t xml:space="preserve">neither the IVI.NET shared component installer nor </w:t>
      </w:r>
      <w:r>
        <w:t xml:space="preserve">IVI.NET driver installers </w:t>
      </w:r>
      <w:r w:rsidR="005D6CCB">
        <w:t xml:space="preserve">work unless the </w:t>
      </w:r>
      <w:r w:rsidR="00462AC0">
        <w:t>IVI-COM/IVI-C</w:t>
      </w:r>
      <w:r w:rsidR="005D6CCB">
        <w:t xml:space="preserve"> shared component installer has been </w:t>
      </w:r>
      <w:r w:rsidR="009E221A">
        <w:t xml:space="preserve">successfully </w:t>
      </w:r>
      <w:r w:rsidR="005D6CCB">
        <w:t>executed on the machine.</w:t>
      </w:r>
    </w:p>
    <w:p w:rsidR="009A2294" w:rsidRDefault="00CF5F7D" w:rsidP="00510119">
      <w:pPr>
        <w:pStyle w:val="Body"/>
      </w:pPr>
      <w:r>
        <w:t>T</w:t>
      </w:r>
      <w:r w:rsidR="00DE22D3">
        <w:t xml:space="preserve">he term 32-bit </w:t>
      </w:r>
      <w:r w:rsidR="0091195E">
        <w:t>IVI.NET</w:t>
      </w:r>
      <w:r w:rsidR="00DE22D3">
        <w:t xml:space="preserve"> Shared Component Installer refer</w:t>
      </w:r>
      <w:r>
        <w:t>s</w:t>
      </w:r>
      <w:r w:rsidR="00DE22D3">
        <w:t xml:space="preserve"> to the </w:t>
      </w:r>
      <w:r w:rsidR="0091195E">
        <w:t>IVI.NET</w:t>
      </w:r>
      <w:r w:rsidR="00DE22D3">
        <w:t xml:space="preserve"> </w:t>
      </w:r>
      <w:r w:rsidR="00EB6C74">
        <w:t>s</w:t>
      </w:r>
      <w:r w:rsidR="00DE22D3">
        <w:t xml:space="preserve">hared </w:t>
      </w:r>
      <w:r w:rsidR="00EB6C74">
        <w:t>c</w:t>
      </w:r>
      <w:r w:rsidR="00DE22D3">
        <w:t xml:space="preserve">omponent </w:t>
      </w:r>
      <w:r w:rsidR="00EB6C74">
        <w:t>i</w:t>
      </w:r>
      <w:r w:rsidR="00DE22D3">
        <w:t>nstaller that installs on a 32-bit operating system</w:t>
      </w:r>
      <w:r>
        <w:t>,</w:t>
      </w:r>
      <w:r w:rsidR="00DE22D3">
        <w:t xml:space="preserve"> and the term 64-bit </w:t>
      </w:r>
      <w:r w:rsidR="0091195E">
        <w:t>IVI.NET</w:t>
      </w:r>
      <w:r w:rsidR="00DE22D3">
        <w:t xml:space="preserve"> Shared Component Installer to refer</w:t>
      </w:r>
      <w:r>
        <w:t>s</w:t>
      </w:r>
      <w:r w:rsidR="00DE22D3">
        <w:t xml:space="preserve"> to the </w:t>
      </w:r>
      <w:r w:rsidR="0091195E">
        <w:t>IVI.NET</w:t>
      </w:r>
      <w:r w:rsidR="00DE22D3">
        <w:t xml:space="preserve"> </w:t>
      </w:r>
      <w:r w:rsidR="00EB6C74">
        <w:t>s</w:t>
      </w:r>
      <w:r w:rsidR="00DE22D3">
        <w:t xml:space="preserve">hared </w:t>
      </w:r>
      <w:r w:rsidR="00EB6C74">
        <w:t>c</w:t>
      </w:r>
      <w:r w:rsidR="00C20A6F">
        <w:t>omponent</w:t>
      </w:r>
      <w:r w:rsidR="00DE22D3">
        <w:t xml:space="preserve"> </w:t>
      </w:r>
      <w:r w:rsidR="00EB6C74">
        <w:t>i</w:t>
      </w:r>
      <w:r w:rsidR="00DE22D3">
        <w:t>nstaller that installs on a 64-bit operating system.</w:t>
      </w:r>
    </w:p>
    <w:p w:rsidR="009A2294" w:rsidRDefault="009A2294">
      <w:pPr>
        <w:pStyle w:val="Body"/>
      </w:pPr>
    </w:p>
    <w:p w:rsidR="00874CB4" w:rsidRDefault="00F4047B">
      <w:pPr>
        <w:pStyle w:val="Subhead1"/>
        <w:spacing w:line="240" w:lineRule="auto"/>
        <w:rPr>
          <w:bCs/>
        </w:rPr>
      </w:pPr>
      <w:r w:rsidRPr="00C31D89">
        <w:rPr>
          <w:bCs/>
        </w:rPr>
        <w:t>IVI.NET Standard Directory Tree</w:t>
      </w:r>
    </w:p>
    <w:p w:rsidR="00874CB4" w:rsidRDefault="00F4047B">
      <w:pPr>
        <w:pStyle w:val="Body1"/>
      </w:pPr>
      <w:r w:rsidRPr="00F15922">
        <w:t xml:space="preserve">The directory tree into which </w:t>
      </w:r>
      <w:r w:rsidR="009D5B8E">
        <w:t xml:space="preserve">IVI.NET </w:t>
      </w:r>
      <w:r w:rsidRPr="00F15922">
        <w:t xml:space="preserve">driver installations place all files, except for files that must be in directories specific to </w:t>
      </w:r>
      <w:r w:rsidRPr="00C31D89">
        <w:t>ADEs</w:t>
      </w:r>
      <w:r>
        <w:t xml:space="preserve"> and files installed into the GAC</w:t>
      </w:r>
      <w:r w:rsidRPr="00F15922">
        <w:t>.  The IVI</w:t>
      </w:r>
      <w:r>
        <w:t>.NET</w:t>
      </w:r>
      <w:r w:rsidRPr="00F15922">
        <w:t xml:space="preserve"> shared components are also installed in the IVI</w:t>
      </w:r>
      <w:r>
        <w:t>.NET</w:t>
      </w:r>
      <w:r w:rsidRPr="00F15922">
        <w:t xml:space="preserve"> standard directory tree. </w:t>
      </w:r>
    </w:p>
    <w:p w:rsidR="00874CB4" w:rsidRDefault="00874CB4">
      <w:pPr>
        <w:pStyle w:val="Body"/>
      </w:pPr>
    </w:p>
    <w:p w:rsidR="009A2294" w:rsidRDefault="0091195E">
      <w:pPr>
        <w:pStyle w:val="Subhead1"/>
        <w:spacing w:line="240" w:lineRule="auto"/>
        <w:rPr>
          <w:bCs/>
        </w:rPr>
      </w:pPr>
      <w:r w:rsidRPr="00C31D89">
        <w:rPr>
          <w:bCs/>
          <w:szCs w:val="24"/>
        </w:rPr>
        <w:t>IVI.NET</w:t>
      </w:r>
      <w:r w:rsidR="00DE22D3" w:rsidRPr="00C31D89">
        <w:rPr>
          <w:bCs/>
          <w:szCs w:val="24"/>
        </w:rPr>
        <w:t xml:space="preserve"> Standard Root Directory </w:t>
      </w:r>
      <w:r w:rsidR="00DE22D3" w:rsidRPr="00C31D89">
        <w:rPr>
          <w:rFonts w:ascii="Courier New" w:hAnsi="Courier New" w:cs="Courier New"/>
          <w:bCs/>
          <w:szCs w:val="24"/>
        </w:rPr>
        <w:t>&lt;</w:t>
      </w:r>
      <w:r w:rsidR="00AB65ED" w:rsidRPr="00C31D89">
        <w:rPr>
          <w:rFonts w:ascii="Courier New" w:hAnsi="Courier New" w:cs="Courier New"/>
          <w:bCs/>
          <w:szCs w:val="24"/>
        </w:rPr>
        <w:t>IviNetStandardRootDir</w:t>
      </w:r>
      <w:r w:rsidR="00DE22D3" w:rsidRPr="00C31D89">
        <w:rPr>
          <w:rFonts w:ascii="Courier New" w:hAnsi="Courier New" w:cs="Courier New"/>
          <w:bCs/>
          <w:szCs w:val="24"/>
        </w:rPr>
        <w:t>&gt;</w:t>
      </w:r>
    </w:p>
    <w:p w:rsidR="009A2294" w:rsidRDefault="00DE22D3">
      <w:pPr>
        <w:pStyle w:val="Body1"/>
      </w:pPr>
      <w:r>
        <w:t xml:space="preserve">The root of the </w:t>
      </w:r>
      <w:r w:rsidR="0091195E" w:rsidRPr="00C31D89">
        <w:t>IVI</w:t>
      </w:r>
      <w:r w:rsidR="0091195E">
        <w:t>.NET</w:t>
      </w:r>
      <w:r>
        <w:t xml:space="preserve"> standard directory tree for all </w:t>
      </w:r>
      <w:r w:rsidR="0091195E">
        <w:t>IVI.NET</w:t>
      </w:r>
      <w:r>
        <w:t xml:space="preserve"> driver and shared </w:t>
      </w:r>
      <w:r w:rsidR="00C20A6F">
        <w:t>component installations</w:t>
      </w:r>
      <w:r>
        <w:t xml:space="preserve">.  </w:t>
      </w:r>
    </w:p>
    <w:p w:rsidR="00DE22D3" w:rsidRDefault="00DE22D3" w:rsidP="00C31D89">
      <w:pPr>
        <w:pStyle w:val="Body"/>
      </w:pPr>
      <w:r>
        <w:t xml:space="preserve">Windows 2000, </w:t>
      </w:r>
      <w:r w:rsidRPr="00C31D89">
        <w:t>Windows</w:t>
      </w:r>
      <w:r>
        <w:t xml:space="preserve"> XP, </w:t>
      </w:r>
      <w:r w:rsidR="0049635B">
        <w:t xml:space="preserve">Windows </w:t>
      </w:r>
      <w:r>
        <w:t>Vista 32</w:t>
      </w:r>
      <w:r w:rsidR="00194634">
        <w:t>, and Windows 7 (32-bit)</w:t>
      </w:r>
      <w:r>
        <w:t xml:space="preserve">have only a 32-bit </w:t>
      </w:r>
      <w:r w:rsidR="0091195E">
        <w:t>IVI.NET</w:t>
      </w:r>
      <w:r>
        <w:t xml:space="preserve"> standard root directory. </w:t>
      </w:r>
      <w:r w:rsidR="0049635B">
        <w:t xml:space="preserve">Windows </w:t>
      </w:r>
      <w:r>
        <w:t xml:space="preserve">Vista 64 </w:t>
      </w:r>
      <w:r w:rsidR="00194634">
        <w:t xml:space="preserve">and Windows 7 (64-bit) </w:t>
      </w:r>
      <w:r>
        <w:t>ha</w:t>
      </w:r>
      <w:r w:rsidR="00194634">
        <w:t>ve</w:t>
      </w:r>
      <w:r>
        <w:t xml:space="preserve"> both a 32-bit </w:t>
      </w:r>
      <w:r w:rsidR="0091195E">
        <w:t>IVI.NET</w:t>
      </w:r>
      <w:r>
        <w:t xml:space="preserve"> standard root directory and a 64-bit </w:t>
      </w:r>
      <w:r w:rsidR="0091195E">
        <w:t>IVI.NET</w:t>
      </w:r>
      <w:r>
        <w:t xml:space="preserve"> standard root directory.</w:t>
      </w:r>
    </w:p>
    <w:p w:rsidR="00DE22D3" w:rsidRDefault="00DE22D3" w:rsidP="00C31D89">
      <w:pPr>
        <w:pStyle w:val="Body"/>
      </w:pPr>
      <w:r>
        <w:t xml:space="preserve">In this </w:t>
      </w:r>
      <w:r w:rsidRPr="00C31D89">
        <w:t>specification</w:t>
      </w:r>
      <w:r>
        <w:t xml:space="preserve">, </w:t>
      </w:r>
      <w:r w:rsidRPr="00025EA0">
        <w:rPr>
          <w:rFonts w:ascii="Courier New" w:hAnsi="Courier New" w:cs="Courier New"/>
          <w:sz w:val="18"/>
          <w:szCs w:val="18"/>
        </w:rPr>
        <w:t>&lt;</w:t>
      </w:r>
      <w:r w:rsidR="00AB65ED">
        <w:rPr>
          <w:rFonts w:ascii="Courier New" w:hAnsi="Courier New" w:cs="Courier New"/>
          <w:sz w:val="18"/>
          <w:szCs w:val="18"/>
        </w:rPr>
        <w:t>IviNetStandardRootDir</w:t>
      </w:r>
      <w:r w:rsidRPr="00025EA0">
        <w:rPr>
          <w:rFonts w:ascii="Courier New" w:hAnsi="Courier New" w:cs="Courier New"/>
          <w:sz w:val="18"/>
          <w:szCs w:val="18"/>
        </w:rPr>
        <w:t>&gt;</w:t>
      </w:r>
      <w:r>
        <w:t xml:space="preserve"> refers to the 32-bit </w:t>
      </w:r>
      <w:r w:rsidR="0091195E">
        <w:t>IVI.NET</w:t>
      </w:r>
      <w:r>
        <w:t xml:space="preserve"> standard root directory or the 64-bit </w:t>
      </w:r>
      <w:r w:rsidR="0091195E">
        <w:t>IVI.NET</w:t>
      </w:r>
      <w:r>
        <w:t xml:space="preserve"> standard root directory, depending upon whether the application, driver, or install</w:t>
      </w:r>
      <w:r w:rsidR="0068773A">
        <w:t>er</w:t>
      </w:r>
      <w:r>
        <w:t xml:space="preserve"> is 32-bit or 64-bit.  The term </w:t>
      </w:r>
      <w:r w:rsidRPr="00025EA0">
        <w:rPr>
          <w:rFonts w:ascii="Courier New" w:hAnsi="Courier New" w:cs="Courier New"/>
          <w:sz w:val="18"/>
        </w:rPr>
        <w:t>&lt;</w:t>
      </w:r>
      <w:r w:rsidR="00AB65ED">
        <w:rPr>
          <w:rFonts w:ascii="Courier New" w:hAnsi="Courier New" w:cs="Courier New"/>
          <w:sz w:val="18"/>
        </w:rPr>
        <w:t>IviNetStandardRootDir</w:t>
      </w:r>
      <w:r w:rsidRPr="00025EA0">
        <w:rPr>
          <w:rFonts w:ascii="Courier New" w:hAnsi="Courier New" w:cs="Courier New"/>
          <w:sz w:val="18"/>
        </w:rPr>
        <w:t>32&gt;</w:t>
      </w:r>
      <w:r>
        <w:t xml:space="preserve"> refers to the 32-bit </w:t>
      </w:r>
      <w:r w:rsidR="0091195E">
        <w:t>IVI.NET</w:t>
      </w:r>
      <w:r>
        <w:t xml:space="preserve"> standard root directory and the term </w:t>
      </w:r>
      <w:r w:rsidRPr="00025EA0">
        <w:rPr>
          <w:rFonts w:ascii="Courier New" w:hAnsi="Courier New" w:cs="Courier New"/>
          <w:sz w:val="18"/>
        </w:rPr>
        <w:t>&lt;</w:t>
      </w:r>
      <w:r w:rsidR="00AB65ED">
        <w:rPr>
          <w:rFonts w:ascii="Courier New" w:hAnsi="Courier New" w:cs="Courier New"/>
          <w:sz w:val="18"/>
        </w:rPr>
        <w:t>IviNetStandardRootDir</w:t>
      </w:r>
      <w:r w:rsidRPr="00025EA0">
        <w:rPr>
          <w:rFonts w:ascii="Courier New" w:hAnsi="Courier New" w:cs="Courier New"/>
          <w:sz w:val="18"/>
        </w:rPr>
        <w:t>64&gt;</w:t>
      </w:r>
      <w:r>
        <w:t xml:space="preserve"> refers to the 64-bit </w:t>
      </w:r>
      <w:r w:rsidR="0091195E">
        <w:t>IVI.NET</w:t>
      </w:r>
      <w:r>
        <w:t xml:space="preserve"> standard root directory. </w:t>
      </w:r>
    </w:p>
    <w:p w:rsidR="00DE22D3" w:rsidRPr="00025EA0" w:rsidRDefault="00DE22D3" w:rsidP="00C31D89">
      <w:pPr>
        <w:pStyle w:val="Body"/>
      </w:pPr>
      <w:r w:rsidRPr="00182EDF">
        <w:t xml:space="preserve">The </w:t>
      </w:r>
      <w:r w:rsidR="0091195E">
        <w:t>IVI.NET</w:t>
      </w:r>
      <w:r w:rsidRPr="00182EDF">
        <w:t xml:space="preserve"> standard root directory is </w:t>
      </w:r>
      <w:r w:rsidRPr="00182EDF">
        <w:rPr>
          <w:rFonts w:ascii="Courier New" w:hAnsi="Courier New"/>
          <w:sz w:val="18"/>
        </w:rPr>
        <w:t>&lt;</w:t>
      </w:r>
      <w:r>
        <w:rPr>
          <w:rFonts w:ascii="Courier New" w:hAnsi="Courier New"/>
          <w:sz w:val="18"/>
        </w:rPr>
        <w:t>IVIStandardRootDir&gt;\Microsoft.NET</w:t>
      </w:r>
      <w:r w:rsidRPr="00F630C0">
        <w:rPr>
          <w:rFonts w:ascii="Courier New" w:hAnsi="Courier New"/>
          <w:sz w:val="18"/>
        </w:rPr>
        <w:t>.</w:t>
      </w:r>
    </w:p>
    <w:p w:rsidR="009A2294" w:rsidRDefault="009A2294">
      <w:pPr>
        <w:pStyle w:val="Body"/>
      </w:pPr>
    </w:p>
    <w:p w:rsidR="00874CB4" w:rsidRDefault="0091195E">
      <w:pPr>
        <w:pStyle w:val="Subhead1"/>
        <w:spacing w:line="240" w:lineRule="auto"/>
        <w:rPr>
          <w:bCs/>
        </w:rPr>
      </w:pPr>
      <w:r w:rsidRPr="00C31D89">
        <w:rPr>
          <w:bCs/>
        </w:rPr>
        <w:t>IVI.NET</w:t>
      </w:r>
      <w:r w:rsidR="00DE22D3" w:rsidRPr="00C31D89">
        <w:rPr>
          <w:bCs/>
        </w:rPr>
        <w:t xml:space="preserve"> Framework Platform Directory </w:t>
      </w:r>
      <w:r w:rsidR="00DE22D3" w:rsidRPr="00C31D89">
        <w:rPr>
          <w:rFonts w:ascii="Courier New" w:hAnsi="Courier New" w:cs="Courier New"/>
          <w:bCs/>
        </w:rPr>
        <w:t>&lt;IVINetFrameworkPlatformDir&gt;</w:t>
      </w:r>
    </w:p>
    <w:p w:rsidR="009A2294" w:rsidRDefault="00DE22D3">
      <w:pPr>
        <w:pStyle w:val="Body1"/>
      </w:pPr>
      <w:r>
        <w:t xml:space="preserve">The </w:t>
      </w:r>
      <w:r w:rsidR="0091195E">
        <w:t>IVI.NET</w:t>
      </w:r>
      <w:r>
        <w:t xml:space="preserve"> framework platform director</w:t>
      </w:r>
      <w:r w:rsidR="0060380C">
        <w:t>y</w:t>
      </w:r>
      <w:r>
        <w:t xml:space="preserve"> </w:t>
      </w:r>
      <w:r w:rsidR="002B38F6">
        <w:t>provide</w:t>
      </w:r>
      <w:r w:rsidR="0060380C">
        <w:t>s</w:t>
      </w:r>
      <w:r w:rsidR="002B38F6">
        <w:t xml:space="preserve"> </w:t>
      </w:r>
      <w:r w:rsidR="0060380C">
        <w:t xml:space="preserve">the </w:t>
      </w:r>
      <w:r w:rsidR="002B38F6">
        <w:t xml:space="preserve">location for </w:t>
      </w:r>
      <w:r w:rsidR="00D63E5F">
        <w:t xml:space="preserve">all </w:t>
      </w:r>
      <w:r w:rsidR="002B38F6">
        <w:t xml:space="preserve">IVI.NET drivers and shared components that </w:t>
      </w:r>
      <w:r w:rsidR="00186E15">
        <w:t xml:space="preserve">are </w:t>
      </w:r>
      <w:r w:rsidR="002B38F6">
        <w:t xml:space="preserve">specific to </w:t>
      </w:r>
      <w:r w:rsidR="00D63E5F">
        <w:t xml:space="preserve">one of the following:  </w:t>
      </w:r>
      <w:r w:rsidR="002B38F6">
        <w:t xml:space="preserve">32-bit </w:t>
      </w:r>
      <w:r w:rsidR="00D63E5F">
        <w:t xml:space="preserve">support </w:t>
      </w:r>
      <w:r w:rsidR="002B38F6">
        <w:t>or 64-bit</w:t>
      </w:r>
      <w:r w:rsidR="00D63E5F">
        <w:t xml:space="preserve"> support</w:t>
      </w:r>
      <w:r w:rsidR="002B38F6">
        <w:t>.</w:t>
      </w:r>
      <w:r>
        <w:t xml:space="preserve"> </w:t>
      </w:r>
      <w:r w:rsidR="0060380C">
        <w:t xml:space="preserve"> </w:t>
      </w:r>
    </w:p>
    <w:p w:rsidR="00DE22D3" w:rsidRDefault="00DE22D3" w:rsidP="00C31D89">
      <w:pPr>
        <w:pStyle w:val="Body"/>
      </w:pPr>
      <w:r>
        <w:t xml:space="preserve">Windows 2000, </w:t>
      </w:r>
      <w:r w:rsidRPr="00C31D89">
        <w:t>Windows</w:t>
      </w:r>
      <w:r>
        <w:t xml:space="preserve"> XP, </w:t>
      </w:r>
      <w:r w:rsidR="0049635B">
        <w:t xml:space="preserve">Windows </w:t>
      </w:r>
      <w:r>
        <w:t>Vista 32</w:t>
      </w:r>
      <w:r w:rsidR="00194634">
        <w:t>, and Windows 7 (32-bit)</w:t>
      </w:r>
      <w:r>
        <w:t xml:space="preserve"> have only a 32-bit </w:t>
      </w:r>
      <w:r w:rsidR="0091195E">
        <w:t>IVI.NET</w:t>
      </w:r>
      <w:r>
        <w:t xml:space="preserve"> framework platform directory.  </w:t>
      </w:r>
      <w:r w:rsidR="0049635B">
        <w:t xml:space="preserve">Windows </w:t>
      </w:r>
      <w:r>
        <w:t xml:space="preserve">Vista 64 </w:t>
      </w:r>
      <w:r w:rsidR="00194634">
        <w:t xml:space="preserve">and Windows 7 (64-bit) </w:t>
      </w:r>
      <w:r>
        <w:t>ha</w:t>
      </w:r>
      <w:r w:rsidR="00194634">
        <w:t>ve</w:t>
      </w:r>
      <w:r>
        <w:t xml:space="preserve"> both a 32-bit </w:t>
      </w:r>
      <w:r w:rsidR="0091195E">
        <w:t>IVI.NET</w:t>
      </w:r>
      <w:r>
        <w:t xml:space="preserve"> framework platform directory and a 64-bit </w:t>
      </w:r>
      <w:r w:rsidR="0091195E">
        <w:t>IVI.NET</w:t>
      </w:r>
      <w:r>
        <w:t xml:space="preserve"> framework platform directory.  </w:t>
      </w:r>
    </w:p>
    <w:p w:rsidR="00DE22D3" w:rsidRDefault="00DE22D3" w:rsidP="00C31D89">
      <w:pPr>
        <w:pStyle w:val="Body"/>
      </w:pPr>
      <w:r>
        <w:t xml:space="preserve">In this </w:t>
      </w:r>
      <w:r w:rsidRPr="00C31D89">
        <w:t>specification</w:t>
      </w:r>
      <w:r>
        <w:t xml:space="preserve">, </w:t>
      </w:r>
      <w:r w:rsidRPr="00025EA0">
        <w:rPr>
          <w:rFonts w:ascii="Courier New" w:hAnsi="Courier New" w:cs="Courier New"/>
          <w:sz w:val="18"/>
          <w:szCs w:val="18"/>
        </w:rPr>
        <w:t>&lt;IVINet</w:t>
      </w:r>
      <w:r>
        <w:rPr>
          <w:rFonts w:ascii="Courier New" w:hAnsi="Courier New" w:cs="Courier New"/>
          <w:sz w:val="18"/>
          <w:szCs w:val="18"/>
        </w:rPr>
        <w:t>FrameworkPlatformDir</w:t>
      </w:r>
      <w:r w:rsidRPr="00025EA0">
        <w:rPr>
          <w:rFonts w:ascii="Courier New" w:hAnsi="Courier New" w:cs="Courier New"/>
          <w:sz w:val="18"/>
          <w:szCs w:val="18"/>
        </w:rPr>
        <w:t>&gt;</w:t>
      </w:r>
      <w:r>
        <w:t xml:space="preserve"> refers to the 32-bit </w:t>
      </w:r>
      <w:r w:rsidR="0091195E">
        <w:t>IVI.NET</w:t>
      </w:r>
      <w:r>
        <w:t xml:space="preserve"> framework platform directory or the 64-bit </w:t>
      </w:r>
      <w:r w:rsidR="0091195E">
        <w:t>IVI.NET</w:t>
      </w:r>
      <w:r>
        <w:t xml:space="preserve"> framework platform directory, depending upon the whether the application, driver, or install</w:t>
      </w:r>
      <w:r w:rsidR="0068773A">
        <w:t>er</w:t>
      </w:r>
      <w:r>
        <w:t xml:space="preserve"> is 32-bit or 64-bit.  The term </w:t>
      </w:r>
      <w:r w:rsidRPr="00025EA0">
        <w:rPr>
          <w:rFonts w:ascii="Courier New" w:hAnsi="Courier New" w:cs="Courier New"/>
          <w:sz w:val="18"/>
        </w:rPr>
        <w:t>&lt;IVINet</w:t>
      </w:r>
      <w:r>
        <w:rPr>
          <w:rFonts w:ascii="Courier New" w:hAnsi="Courier New" w:cs="Courier New"/>
          <w:sz w:val="18"/>
        </w:rPr>
        <w:t>FrameworkPlatform</w:t>
      </w:r>
      <w:r w:rsidRPr="00025EA0">
        <w:rPr>
          <w:rFonts w:ascii="Courier New" w:hAnsi="Courier New" w:cs="Courier New"/>
          <w:sz w:val="18"/>
        </w:rPr>
        <w:t>Dir32&gt;</w:t>
      </w:r>
      <w:r>
        <w:t xml:space="preserve"> refers to the 32-bit </w:t>
      </w:r>
      <w:r w:rsidR="0091195E">
        <w:t>IVI.NET</w:t>
      </w:r>
      <w:r>
        <w:t xml:space="preserve"> framework platform directory and the term </w:t>
      </w:r>
      <w:r w:rsidRPr="00025EA0">
        <w:rPr>
          <w:rFonts w:ascii="Courier New" w:hAnsi="Courier New" w:cs="Courier New"/>
          <w:sz w:val="18"/>
        </w:rPr>
        <w:t>&lt;IVINet</w:t>
      </w:r>
      <w:r>
        <w:rPr>
          <w:rFonts w:ascii="Courier New" w:hAnsi="Courier New" w:cs="Courier New"/>
          <w:sz w:val="18"/>
        </w:rPr>
        <w:t>FrameworkPlatform</w:t>
      </w:r>
      <w:r w:rsidRPr="00025EA0">
        <w:rPr>
          <w:rFonts w:ascii="Courier New" w:hAnsi="Courier New" w:cs="Courier New"/>
          <w:sz w:val="18"/>
        </w:rPr>
        <w:t>Dir64&gt;</w:t>
      </w:r>
      <w:r>
        <w:t xml:space="preserve"> refers to the 64-bit </w:t>
      </w:r>
      <w:r w:rsidR="0091195E">
        <w:t>IVI.NET</w:t>
      </w:r>
      <w:r>
        <w:t xml:space="preserve"> framework platform directory.</w:t>
      </w:r>
    </w:p>
    <w:p w:rsidR="009A2294" w:rsidRDefault="00DE22D3">
      <w:pPr>
        <w:pStyle w:val="Body"/>
        <w:rPr>
          <w:szCs w:val="22"/>
        </w:rPr>
      </w:pPr>
      <w:r w:rsidRPr="00CE75D4">
        <w:lastRenderedPageBreak/>
        <w:t xml:space="preserve">The 32-bit </w:t>
      </w:r>
      <w:r w:rsidR="0091195E">
        <w:t>IVI.NET</w:t>
      </w:r>
      <w:r w:rsidRPr="00CE75D4">
        <w:t xml:space="preserve"> framework platform directory is </w:t>
      </w:r>
      <w:r w:rsidRPr="00CE75D4">
        <w:rPr>
          <w:rFonts w:ascii="Courier New" w:hAnsi="Courier New" w:cs="Courier New"/>
          <w:sz w:val="18"/>
        </w:rPr>
        <w:t>&lt;</w:t>
      </w:r>
      <w:r w:rsidR="00AB65ED">
        <w:rPr>
          <w:rFonts w:ascii="Courier New" w:hAnsi="Courier New" w:cs="Courier New"/>
          <w:sz w:val="18"/>
        </w:rPr>
        <w:t>IviNetStandardRootDir</w:t>
      </w:r>
      <w:r w:rsidRPr="00CE75D4">
        <w:rPr>
          <w:rFonts w:ascii="Courier New" w:hAnsi="Courier New" w:cs="Courier New"/>
          <w:sz w:val="18"/>
        </w:rPr>
        <w:t>32&gt;\Framework</w:t>
      </w:r>
      <w:r w:rsidRPr="00CE75D4">
        <w:t xml:space="preserve">. The 64-bit </w:t>
      </w:r>
      <w:r w:rsidR="0091195E">
        <w:t>IVI.NET</w:t>
      </w:r>
      <w:r w:rsidRPr="00CE75D4">
        <w:t xml:space="preserve"> framework platform directory is</w:t>
      </w:r>
      <w:r w:rsidRPr="00CE75D4">
        <w:rPr>
          <w:sz w:val="16"/>
        </w:rPr>
        <w:t xml:space="preserve"> </w:t>
      </w:r>
      <w:r w:rsidRPr="00CE75D4">
        <w:rPr>
          <w:rFonts w:ascii="Courier New" w:hAnsi="Courier New" w:cs="Courier New"/>
          <w:sz w:val="18"/>
        </w:rPr>
        <w:t>&lt;</w:t>
      </w:r>
      <w:r w:rsidR="00AB65ED">
        <w:rPr>
          <w:rFonts w:ascii="Courier New" w:hAnsi="Courier New" w:cs="Courier New"/>
          <w:sz w:val="18"/>
        </w:rPr>
        <w:t>IviNetStandardRootDir</w:t>
      </w:r>
      <w:r w:rsidRPr="00CE75D4">
        <w:rPr>
          <w:rFonts w:ascii="Courier New" w:hAnsi="Courier New" w:cs="Courier New"/>
          <w:sz w:val="18"/>
        </w:rPr>
        <w:t>64&gt;\Framework64</w:t>
      </w:r>
      <w:r w:rsidRPr="00CE75D4">
        <w:t>.</w:t>
      </w:r>
    </w:p>
    <w:p w:rsidR="009A2294" w:rsidRDefault="009A2294">
      <w:pPr>
        <w:pStyle w:val="Body"/>
      </w:pPr>
    </w:p>
    <w:p w:rsidR="009A2294" w:rsidRDefault="002F60DB">
      <w:pPr>
        <w:pStyle w:val="Subhead1"/>
        <w:spacing w:line="240" w:lineRule="auto"/>
        <w:rPr>
          <w:bCs/>
          <w:szCs w:val="22"/>
        </w:rPr>
      </w:pPr>
      <w:r w:rsidRPr="002F60DB">
        <w:rPr>
          <w:bCs/>
          <w:szCs w:val="22"/>
        </w:rPr>
        <w:t>Framework-Dependent Variant</w:t>
      </w:r>
    </w:p>
    <w:p w:rsidR="009A2294" w:rsidRDefault="008C50A6">
      <w:pPr>
        <w:pStyle w:val="Body1"/>
      </w:pPr>
      <w:r>
        <w:t xml:space="preserve">A version of an </w:t>
      </w:r>
      <w:r w:rsidRPr="00C31D89">
        <w:t>IVI</w:t>
      </w:r>
      <w:r>
        <w:t>.NET driver (or a version of the IVI.NET shared components) as considered in relation to the minimum version of the .NET Framework that it requires.</w:t>
      </w:r>
    </w:p>
    <w:p w:rsidR="009A2294" w:rsidRDefault="009A2294">
      <w:pPr>
        <w:pStyle w:val="Body"/>
      </w:pPr>
    </w:p>
    <w:p w:rsidR="00874CB4" w:rsidRPr="00874CB4" w:rsidRDefault="00DE22D3" w:rsidP="00874CB4">
      <w:pPr>
        <w:pStyle w:val="Subhead1"/>
        <w:spacing w:line="240" w:lineRule="auto"/>
        <w:rPr>
          <w:bCs/>
          <w:szCs w:val="22"/>
        </w:rPr>
      </w:pPr>
      <w:r w:rsidRPr="00874CB4">
        <w:rPr>
          <w:bCs/>
          <w:szCs w:val="22"/>
        </w:rPr>
        <w:t>.NET Framework Version</w:t>
      </w:r>
      <w:r w:rsidR="0068773A" w:rsidRPr="00874CB4">
        <w:rPr>
          <w:bCs/>
          <w:szCs w:val="22"/>
        </w:rPr>
        <w:t xml:space="preserve"> Director</w:t>
      </w:r>
      <w:r w:rsidR="00921FAC" w:rsidRPr="00874CB4">
        <w:rPr>
          <w:bCs/>
          <w:szCs w:val="22"/>
        </w:rPr>
        <w:t>ies</w:t>
      </w:r>
      <w:r w:rsidRPr="00874CB4">
        <w:rPr>
          <w:bCs/>
          <w:szCs w:val="22"/>
        </w:rPr>
        <w:t xml:space="preserve"> </w:t>
      </w:r>
      <w:r w:rsidRPr="00874CB4">
        <w:rPr>
          <w:rFonts w:ascii="Courier New" w:hAnsi="Courier New" w:cs="Courier New"/>
          <w:bCs/>
          <w:szCs w:val="22"/>
        </w:rPr>
        <w:t>&lt;</w:t>
      </w:r>
      <w:r w:rsidR="002F60DB" w:rsidRPr="002F60DB">
        <w:rPr>
          <w:rFonts w:ascii="Courier New" w:hAnsi="Courier New" w:cs="Courier New"/>
          <w:bCs/>
          <w:szCs w:val="22"/>
        </w:rPr>
        <w:t>FrameworkVersionDir&gt;</w:t>
      </w:r>
    </w:p>
    <w:p w:rsidR="009A2294" w:rsidRDefault="0068773A">
      <w:pPr>
        <w:pStyle w:val="Body1"/>
      </w:pPr>
      <w:r>
        <w:t xml:space="preserve">The .NET </w:t>
      </w:r>
      <w:r w:rsidRPr="00C31D89">
        <w:t>Framework</w:t>
      </w:r>
      <w:r>
        <w:t xml:space="preserve"> </w:t>
      </w:r>
      <w:r w:rsidR="00201AFB">
        <w:t>v</w:t>
      </w:r>
      <w:r>
        <w:t xml:space="preserve">ersion directories </w:t>
      </w:r>
      <w:r w:rsidR="0062700D">
        <w:t>provide separate locations</w:t>
      </w:r>
      <w:r w:rsidR="00DC070D">
        <w:t xml:space="preserve"> for</w:t>
      </w:r>
      <w:r>
        <w:t xml:space="preserve"> IVI.NET drivers and shared components that require different minimum versions of the .NET Framework. </w:t>
      </w:r>
      <w:r w:rsidR="00705DB7">
        <w:t>A</w:t>
      </w:r>
      <w:r w:rsidR="00DC070D">
        <w:t xml:space="preserve"> </w:t>
      </w:r>
      <w:r>
        <w:t xml:space="preserve">different .NET Framework Version directory </w:t>
      </w:r>
      <w:r w:rsidR="00705DB7">
        <w:t xml:space="preserve">exists </w:t>
      </w:r>
      <w:r>
        <w:t>for each released version of the .NET Framework, starting with .NET Framework 2.0.</w:t>
      </w:r>
    </w:p>
    <w:p w:rsidR="009A2294" w:rsidRDefault="00DE22D3">
      <w:pPr>
        <w:pStyle w:val="Body"/>
      </w:pPr>
      <w:r w:rsidRPr="00CE75D4">
        <w:rPr>
          <w:sz w:val="22"/>
        </w:rPr>
        <w:t>The</w:t>
      </w:r>
      <w:r w:rsidR="002224C8">
        <w:rPr>
          <w:sz w:val="22"/>
        </w:rPr>
        <w:t xml:space="preserve"> </w:t>
      </w:r>
      <w:r w:rsidR="002F60DB" w:rsidRPr="002F60DB">
        <w:t>value</w:t>
      </w:r>
      <w:r w:rsidR="002224C8">
        <w:rPr>
          <w:sz w:val="22"/>
        </w:rPr>
        <w:t xml:space="preserve"> of</w:t>
      </w:r>
      <w:r w:rsidRPr="00CE75D4">
        <w:rPr>
          <w:sz w:val="22"/>
        </w:rPr>
        <w:t xml:space="preserve"> </w:t>
      </w:r>
      <w:r w:rsidRPr="005D1CF1">
        <w:rPr>
          <w:rFonts w:ascii="Courier New" w:hAnsi="Courier New" w:cs="Courier New"/>
          <w:sz w:val="18"/>
          <w:szCs w:val="18"/>
        </w:rPr>
        <w:t>&lt;</w:t>
      </w:r>
      <w:r w:rsidR="00201AFB" w:rsidRPr="005D1CF1">
        <w:rPr>
          <w:rFonts w:ascii="Courier New" w:hAnsi="Courier New" w:cs="Courier New"/>
          <w:sz w:val="18"/>
          <w:szCs w:val="18"/>
        </w:rPr>
        <w:t>FrameworkVersionDir</w:t>
      </w:r>
      <w:r w:rsidRPr="005D1CF1">
        <w:rPr>
          <w:rFonts w:ascii="Courier New" w:hAnsi="Courier New" w:cs="Courier New"/>
          <w:sz w:val="18"/>
          <w:szCs w:val="18"/>
        </w:rPr>
        <w:t>&gt;</w:t>
      </w:r>
      <w:r>
        <w:t xml:space="preserve"> matches the .NET Framework directory name under </w:t>
      </w:r>
      <w:r w:rsidRPr="005D1CF1">
        <w:rPr>
          <w:rFonts w:ascii="Courier New" w:hAnsi="Courier New" w:cs="Courier New"/>
          <w:sz w:val="18"/>
          <w:szCs w:val="18"/>
        </w:rPr>
        <w:t>%Windows%\Microsoft.NET\Framework[64]</w:t>
      </w:r>
      <w:r>
        <w:t>.</w:t>
      </w:r>
    </w:p>
    <w:p w:rsidR="00DE22D3" w:rsidRPr="00414C33" w:rsidRDefault="00DE22D3" w:rsidP="00C31D89">
      <w:pPr>
        <w:pStyle w:val="Body"/>
      </w:pPr>
      <w:r>
        <w:t xml:space="preserve">The list of </w:t>
      </w:r>
      <w:r w:rsidRPr="00C31D89">
        <w:t>available</w:t>
      </w:r>
      <w:r>
        <w:t xml:space="preserve"> frameworks and their associated values at the time of this specification are as follows:</w:t>
      </w:r>
    </w:p>
    <w:p w:rsidR="006449E8" w:rsidRDefault="008F5A3B">
      <w:pPr>
        <w:pStyle w:val="Caption"/>
        <w:keepNext/>
        <w:spacing w:before="240" w:after="80" w:line="240" w:lineRule="auto"/>
        <w:jc w:val="center"/>
        <w:rPr>
          <w:rFonts w:ascii="Arial" w:hAnsi="Arial" w:cs="Arial"/>
          <w:sz w:val="18"/>
          <w:szCs w:val="18"/>
        </w:rPr>
      </w:pPr>
      <w:r w:rsidRPr="008F5A3B">
        <w:rPr>
          <w:rFonts w:ascii="Arial" w:hAnsi="Arial" w:cs="Arial"/>
          <w:sz w:val="18"/>
          <w:szCs w:val="18"/>
        </w:rPr>
        <w:t xml:space="preserve">Table </w:t>
      </w:r>
      <w:r w:rsidR="00800309" w:rsidRPr="008F5A3B">
        <w:rPr>
          <w:rFonts w:ascii="Arial" w:hAnsi="Arial" w:cs="Arial"/>
          <w:sz w:val="18"/>
          <w:szCs w:val="18"/>
        </w:rPr>
        <w:fldChar w:fldCharType="begin"/>
      </w:r>
      <w:r w:rsidRPr="008F5A3B">
        <w:rPr>
          <w:rFonts w:ascii="Arial" w:hAnsi="Arial" w:cs="Arial"/>
          <w:sz w:val="18"/>
          <w:szCs w:val="18"/>
        </w:rPr>
        <w:instrText xml:space="preserve"> STYLEREF 1 \s </w:instrText>
      </w:r>
      <w:r w:rsidR="00800309" w:rsidRPr="008F5A3B">
        <w:rPr>
          <w:rFonts w:ascii="Arial" w:hAnsi="Arial" w:cs="Arial"/>
          <w:sz w:val="18"/>
          <w:szCs w:val="18"/>
        </w:rPr>
        <w:fldChar w:fldCharType="separate"/>
      </w:r>
      <w:r w:rsidR="00DE68DB">
        <w:rPr>
          <w:rFonts w:ascii="Arial" w:hAnsi="Arial" w:cs="Arial"/>
          <w:noProof/>
          <w:sz w:val="18"/>
          <w:szCs w:val="18"/>
        </w:rPr>
        <w:t>1</w:t>
      </w:r>
      <w:r w:rsidR="00800309" w:rsidRPr="008F5A3B">
        <w:rPr>
          <w:rFonts w:ascii="Arial" w:hAnsi="Arial" w:cs="Arial"/>
          <w:sz w:val="18"/>
          <w:szCs w:val="18"/>
        </w:rPr>
        <w:fldChar w:fldCharType="end"/>
      </w:r>
      <w:r w:rsidRPr="008F5A3B">
        <w:rPr>
          <w:rFonts w:ascii="Arial" w:hAnsi="Arial" w:cs="Arial"/>
          <w:sz w:val="18"/>
          <w:szCs w:val="18"/>
        </w:rPr>
        <w:noBreakHyphen/>
        <w:t>2</w:t>
      </w:r>
      <w:r w:rsidR="00FE0B08">
        <w:rPr>
          <w:rFonts w:ascii="Arial" w:hAnsi="Arial" w:cs="Arial"/>
          <w:sz w:val="18"/>
          <w:szCs w:val="18"/>
        </w:rPr>
        <w:t>.</w:t>
      </w:r>
      <w:r w:rsidRPr="008F5A3B">
        <w:rPr>
          <w:rFonts w:ascii="Arial" w:hAnsi="Arial" w:cs="Arial"/>
          <w:sz w:val="18"/>
          <w:szCs w:val="18"/>
        </w:rPr>
        <w:t xml:space="preserve"> </w:t>
      </w:r>
      <w:r w:rsidRPr="008F5A3B">
        <w:rPr>
          <w:rFonts w:ascii="Arial" w:hAnsi="Arial" w:cs="Arial"/>
          <w:b w:val="0"/>
          <w:sz w:val="18"/>
          <w:szCs w:val="18"/>
        </w:rPr>
        <w:t>.NET Framework Version Directories</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tblPr>
      <w:tblGrid>
        <w:gridCol w:w="2455"/>
        <w:gridCol w:w="2485"/>
      </w:tblGrid>
      <w:tr w:rsidR="00DE22D3" w:rsidRPr="00F15922" w:rsidTr="00D11ADB">
        <w:trPr>
          <w:trHeight w:val="468"/>
          <w:jc w:val="center"/>
        </w:trPr>
        <w:tc>
          <w:tcPr>
            <w:tcW w:w="0" w:type="auto"/>
            <w:tcBorders>
              <w:top w:val="single" w:sz="12" w:space="0" w:color="000000"/>
              <w:bottom w:val="double" w:sz="4" w:space="0" w:color="auto"/>
            </w:tcBorders>
            <w:shd w:val="clear" w:color="auto" w:fill="auto"/>
          </w:tcPr>
          <w:p w:rsidR="00DE22D3" w:rsidRPr="00F15922" w:rsidRDefault="00DE22D3" w:rsidP="0068773A">
            <w:pPr>
              <w:pStyle w:val="Body"/>
              <w:keepNext/>
              <w:ind w:left="0"/>
              <w:jc w:val="center"/>
              <w:rPr>
                <w:b/>
              </w:rPr>
            </w:pPr>
            <w:r>
              <w:rPr>
                <w:b/>
              </w:rPr>
              <w:t>.NET Framework</w:t>
            </w:r>
            <w:r w:rsidR="0068773A">
              <w:rPr>
                <w:b/>
              </w:rPr>
              <w:t xml:space="preserve"> Version</w:t>
            </w:r>
          </w:p>
        </w:tc>
        <w:tc>
          <w:tcPr>
            <w:tcW w:w="0" w:type="auto"/>
            <w:tcBorders>
              <w:top w:val="single" w:sz="12" w:space="0" w:color="000000"/>
              <w:bottom w:val="double" w:sz="4" w:space="0" w:color="auto"/>
            </w:tcBorders>
            <w:shd w:val="clear" w:color="auto" w:fill="auto"/>
          </w:tcPr>
          <w:p w:rsidR="00DE22D3" w:rsidRPr="00F15922" w:rsidRDefault="0068773A" w:rsidP="00D82B3B">
            <w:pPr>
              <w:pStyle w:val="Body"/>
              <w:ind w:left="0"/>
              <w:jc w:val="center"/>
              <w:rPr>
                <w:b/>
              </w:rPr>
            </w:pPr>
            <w:r w:rsidRPr="00F630C0">
              <w:rPr>
                <w:rFonts w:ascii="Courier New" w:hAnsi="Courier New" w:cs="Courier New"/>
                <w:b/>
                <w:sz w:val="18"/>
              </w:rPr>
              <w:t>&lt;</w:t>
            </w:r>
            <w:r w:rsidR="00201AFB">
              <w:rPr>
                <w:rFonts w:ascii="Courier New" w:hAnsi="Courier New" w:cs="Courier New"/>
                <w:b/>
                <w:sz w:val="18"/>
              </w:rPr>
              <w:t>FrameworkVersionDir</w:t>
            </w:r>
            <w:r w:rsidRPr="00F630C0">
              <w:rPr>
                <w:rFonts w:ascii="Courier New" w:hAnsi="Courier New" w:cs="Courier New"/>
                <w:b/>
                <w:sz w:val="18"/>
              </w:rPr>
              <w:t>&gt;</w:t>
            </w:r>
            <w:r>
              <w:rPr>
                <w:b/>
              </w:rPr>
              <w:t xml:space="preserve"> </w:t>
            </w:r>
          </w:p>
        </w:tc>
      </w:tr>
      <w:tr w:rsidR="00DE22D3" w:rsidRPr="00F15922" w:rsidTr="00D11ADB">
        <w:trPr>
          <w:trHeight w:val="468"/>
          <w:jc w:val="center"/>
        </w:trPr>
        <w:tc>
          <w:tcPr>
            <w:tcW w:w="0" w:type="auto"/>
            <w:tcBorders>
              <w:top w:val="single" w:sz="6" w:space="0" w:color="000000"/>
            </w:tcBorders>
            <w:shd w:val="clear" w:color="auto" w:fill="auto"/>
          </w:tcPr>
          <w:p w:rsidR="00DE22D3" w:rsidRPr="00F15922" w:rsidRDefault="00DE22D3" w:rsidP="0068773A">
            <w:pPr>
              <w:pStyle w:val="Body"/>
              <w:ind w:left="0"/>
              <w:jc w:val="center"/>
            </w:pPr>
            <w:r>
              <w:t>2.0</w:t>
            </w:r>
          </w:p>
        </w:tc>
        <w:tc>
          <w:tcPr>
            <w:tcW w:w="0" w:type="auto"/>
            <w:tcBorders>
              <w:top w:val="single" w:sz="6" w:space="0" w:color="000000"/>
            </w:tcBorders>
            <w:shd w:val="clear" w:color="auto" w:fill="auto"/>
          </w:tcPr>
          <w:p w:rsidR="00DE22D3" w:rsidRPr="00F15922" w:rsidRDefault="00DE22D3" w:rsidP="0068773A">
            <w:pPr>
              <w:pStyle w:val="Body"/>
              <w:ind w:left="0"/>
              <w:jc w:val="center"/>
            </w:pPr>
            <w:r>
              <w:rPr>
                <w:lang w:val="da-DK"/>
              </w:rPr>
              <w:t>v2.0.50727</w:t>
            </w:r>
          </w:p>
        </w:tc>
      </w:tr>
      <w:tr w:rsidR="00DE22D3" w:rsidRPr="00F15922" w:rsidTr="00D11ADB">
        <w:trPr>
          <w:trHeight w:val="468"/>
          <w:jc w:val="center"/>
        </w:trPr>
        <w:tc>
          <w:tcPr>
            <w:tcW w:w="0" w:type="auto"/>
            <w:tcBorders>
              <w:top w:val="single" w:sz="6" w:space="0" w:color="000000"/>
              <w:bottom w:val="single" w:sz="6" w:space="0" w:color="000000"/>
            </w:tcBorders>
            <w:shd w:val="clear" w:color="auto" w:fill="auto"/>
          </w:tcPr>
          <w:p w:rsidR="00DE22D3" w:rsidRPr="00F15922" w:rsidRDefault="00DE22D3" w:rsidP="0068773A">
            <w:pPr>
              <w:pStyle w:val="Body"/>
              <w:ind w:left="0"/>
              <w:jc w:val="center"/>
            </w:pPr>
            <w:r>
              <w:t>3.0</w:t>
            </w:r>
          </w:p>
        </w:tc>
        <w:tc>
          <w:tcPr>
            <w:tcW w:w="0" w:type="auto"/>
            <w:tcBorders>
              <w:top w:val="single" w:sz="6" w:space="0" w:color="000000"/>
              <w:bottom w:val="single" w:sz="6" w:space="0" w:color="000000"/>
            </w:tcBorders>
            <w:shd w:val="clear" w:color="auto" w:fill="auto"/>
          </w:tcPr>
          <w:p w:rsidR="00DE22D3" w:rsidRPr="00F15922" w:rsidRDefault="00DE22D3" w:rsidP="0068773A">
            <w:pPr>
              <w:pStyle w:val="Body"/>
              <w:ind w:left="0"/>
              <w:jc w:val="center"/>
            </w:pPr>
            <w:r>
              <w:rPr>
                <w:lang w:val="da-DK"/>
              </w:rPr>
              <w:t>v3.0</w:t>
            </w:r>
          </w:p>
        </w:tc>
      </w:tr>
      <w:tr w:rsidR="00DE22D3" w:rsidRPr="00F15922" w:rsidTr="00977626">
        <w:trPr>
          <w:trHeight w:val="468"/>
          <w:jc w:val="center"/>
        </w:trPr>
        <w:tc>
          <w:tcPr>
            <w:tcW w:w="0" w:type="auto"/>
            <w:tcBorders>
              <w:top w:val="single" w:sz="6" w:space="0" w:color="000000"/>
              <w:bottom w:val="single" w:sz="6" w:space="0" w:color="000000"/>
            </w:tcBorders>
            <w:shd w:val="clear" w:color="auto" w:fill="auto"/>
          </w:tcPr>
          <w:p w:rsidR="00DE22D3" w:rsidRPr="00F15922" w:rsidRDefault="00DE22D3" w:rsidP="0068773A">
            <w:pPr>
              <w:pStyle w:val="Body"/>
              <w:ind w:left="0"/>
              <w:jc w:val="center"/>
            </w:pPr>
            <w:r>
              <w:t>3.5</w:t>
            </w:r>
          </w:p>
        </w:tc>
        <w:tc>
          <w:tcPr>
            <w:tcW w:w="0" w:type="auto"/>
            <w:tcBorders>
              <w:top w:val="single" w:sz="6" w:space="0" w:color="000000"/>
              <w:bottom w:val="single" w:sz="6" w:space="0" w:color="000000"/>
            </w:tcBorders>
            <w:shd w:val="clear" w:color="auto" w:fill="auto"/>
          </w:tcPr>
          <w:p w:rsidR="00DE22D3" w:rsidRPr="00F15922" w:rsidRDefault="00DE22D3" w:rsidP="0068773A">
            <w:pPr>
              <w:pStyle w:val="Body"/>
              <w:ind w:left="0"/>
              <w:jc w:val="center"/>
            </w:pPr>
            <w:r>
              <w:t>v3.5</w:t>
            </w:r>
          </w:p>
        </w:tc>
      </w:tr>
      <w:tr w:rsidR="00977626" w:rsidRPr="00F15922" w:rsidTr="00D11ADB">
        <w:trPr>
          <w:trHeight w:val="468"/>
          <w:jc w:val="center"/>
        </w:trPr>
        <w:tc>
          <w:tcPr>
            <w:tcW w:w="0" w:type="auto"/>
            <w:tcBorders>
              <w:top w:val="single" w:sz="6" w:space="0" w:color="000000"/>
            </w:tcBorders>
            <w:shd w:val="clear" w:color="auto" w:fill="auto"/>
          </w:tcPr>
          <w:p w:rsidR="00977626" w:rsidRDefault="00E33104" w:rsidP="0068773A">
            <w:pPr>
              <w:pStyle w:val="Body"/>
              <w:ind w:left="0"/>
              <w:jc w:val="center"/>
            </w:pPr>
            <w:r>
              <w:t>4.0</w:t>
            </w:r>
          </w:p>
        </w:tc>
        <w:tc>
          <w:tcPr>
            <w:tcW w:w="0" w:type="auto"/>
            <w:tcBorders>
              <w:top w:val="single" w:sz="6" w:space="0" w:color="000000"/>
            </w:tcBorders>
            <w:shd w:val="clear" w:color="auto" w:fill="auto"/>
          </w:tcPr>
          <w:p w:rsidR="00977626" w:rsidRDefault="00004493" w:rsidP="0068773A">
            <w:pPr>
              <w:pStyle w:val="Body"/>
              <w:ind w:left="0"/>
              <w:jc w:val="center"/>
            </w:pPr>
            <w:r w:rsidRPr="00004493">
              <w:t>v4.0.30319</w:t>
            </w:r>
          </w:p>
        </w:tc>
      </w:tr>
    </w:tbl>
    <w:p w:rsidR="00201AFB" w:rsidRPr="00874CB4" w:rsidRDefault="00201AFB" w:rsidP="00874CB4">
      <w:pPr>
        <w:pStyle w:val="Subhead1"/>
        <w:spacing w:line="240" w:lineRule="auto"/>
        <w:rPr>
          <w:bCs/>
        </w:rPr>
      </w:pPr>
      <w:r w:rsidRPr="00874CB4">
        <w:rPr>
          <w:bCs/>
          <w:szCs w:val="22"/>
        </w:rPr>
        <w:t xml:space="preserve">.NET Framework </w:t>
      </w:r>
      <w:r w:rsidR="00C32988" w:rsidRPr="00874CB4">
        <w:rPr>
          <w:bCs/>
          <w:szCs w:val="22"/>
        </w:rPr>
        <w:t>Version Short Name</w:t>
      </w:r>
      <w:r w:rsidRPr="00874CB4">
        <w:rPr>
          <w:bCs/>
        </w:rPr>
        <w:t xml:space="preserve"> &lt;</w:t>
      </w:r>
      <w:r w:rsidR="00BD5A1E" w:rsidRPr="00874CB4">
        <w:rPr>
          <w:rFonts w:ascii="Courier New" w:hAnsi="Courier New" w:cs="Courier New"/>
          <w:bCs/>
          <w:szCs w:val="22"/>
        </w:rPr>
        <w:t>Fw</w:t>
      </w:r>
      <w:r w:rsidR="00CA4AAE" w:rsidRPr="00874CB4">
        <w:rPr>
          <w:rFonts w:ascii="Courier New" w:hAnsi="Courier New" w:cs="Courier New"/>
          <w:bCs/>
          <w:szCs w:val="22"/>
        </w:rPr>
        <w:t>k</w:t>
      </w:r>
      <w:r w:rsidR="00BD5A1E" w:rsidRPr="00874CB4">
        <w:rPr>
          <w:rFonts w:ascii="Courier New" w:hAnsi="Courier New" w:cs="Courier New"/>
          <w:bCs/>
          <w:szCs w:val="22"/>
        </w:rPr>
        <w:t>Ver</w:t>
      </w:r>
      <w:r w:rsidR="00C32988" w:rsidRPr="00874CB4">
        <w:rPr>
          <w:rFonts w:ascii="Courier New" w:hAnsi="Courier New" w:cs="Courier New"/>
          <w:bCs/>
          <w:szCs w:val="22"/>
        </w:rPr>
        <w:t>ShortName</w:t>
      </w:r>
      <w:r w:rsidR="00BD5A1E" w:rsidRPr="00874CB4">
        <w:rPr>
          <w:rFonts w:ascii="Courier New" w:hAnsi="Courier New" w:cs="Courier New"/>
          <w:bCs/>
          <w:szCs w:val="22"/>
        </w:rPr>
        <w:t>&gt;</w:t>
      </w:r>
    </w:p>
    <w:p w:rsidR="00133DB2" w:rsidRDefault="00BD5A1E">
      <w:pPr>
        <w:pStyle w:val="Body1"/>
      </w:pPr>
      <w:r w:rsidRPr="00BD5A1E">
        <w:t>The .NET Framework version</w:t>
      </w:r>
      <w:r w:rsidR="00C32988">
        <w:t xml:space="preserve"> short name</w:t>
      </w:r>
      <w:r w:rsidRPr="00BD5A1E">
        <w:t xml:space="preserve"> is used to </w:t>
      </w:r>
      <w:r w:rsidR="00201AFB">
        <w:t xml:space="preserve">provide </w:t>
      </w:r>
      <w:r w:rsidR="00394B69">
        <w:t xml:space="preserve">.NET Framework version-specific </w:t>
      </w:r>
      <w:r w:rsidR="00201AFB">
        <w:t xml:space="preserve">names for registry keys, Software Module Table entries, </w:t>
      </w:r>
      <w:r w:rsidR="00394B69">
        <w:t>and Start Menu folders.</w:t>
      </w:r>
      <w:r w:rsidR="00D44CC7">
        <w:t xml:space="preserve"> </w:t>
      </w:r>
      <w:r w:rsidR="00D44CC7" w:rsidRPr="00F15922">
        <w:t xml:space="preserve">Refer to Section </w:t>
      </w:r>
      <w:r w:rsidR="00D44CC7">
        <w:t>4</w:t>
      </w:r>
      <w:r w:rsidR="00D44CC7" w:rsidRPr="00F15922">
        <w:t>.</w:t>
      </w:r>
      <w:r w:rsidR="00D44CC7">
        <w:t>3.1</w:t>
      </w:r>
      <w:r w:rsidR="00D44CC7" w:rsidRPr="00F15922">
        <w:t xml:space="preserve">, </w:t>
      </w:r>
      <w:r w:rsidR="008C2809">
        <w:rPr>
          <w:i/>
        </w:rPr>
        <w:t>Target .</w:t>
      </w:r>
      <w:r w:rsidR="00D44CC7">
        <w:rPr>
          <w:i/>
        </w:rPr>
        <w:t>NET Framework Version</w:t>
      </w:r>
      <w:r w:rsidR="008C2809">
        <w:rPr>
          <w:i/>
        </w:rPr>
        <w:t>s</w:t>
      </w:r>
      <w:r w:rsidR="00D44CC7" w:rsidRPr="00F15922">
        <w:t xml:space="preserve">, in </w:t>
      </w:r>
      <w:r w:rsidR="00D44CC7" w:rsidRPr="00F15922">
        <w:rPr>
          <w:i/>
        </w:rPr>
        <w:t xml:space="preserve">IVI-3.1: </w:t>
      </w:r>
      <w:r w:rsidR="00D44CC7">
        <w:rPr>
          <w:i/>
        </w:rPr>
        <w:t>Driver Architecture Information</w:t>
      </w:r>
      <w:r w:rsidR="00D44CC7" w:rsidRPr="00F15922">
        <w:t xml:space="preserve">, for specific </w:t>
      </w:r>
      <w:r w:rsidR="00D44CC7">
        <w:t xml:space="preserve">valid values </w:t>
      </w:r>
      <w:r w:rsidR="00484022">
        <w:t xml:space="preserve">of </w:t>
      </w:r>
      <w:r w:rsidR="00D44CC7">
        <w:t xml:space="preserve"> the .NET Framework version short name.</w:t>
      </w:r>
    </w:p>
    <w:p w:rsidR="0036541A" w:rsidRDefault="0036541A" w:rsidP="00874CB4">
      <w:pPr>
        <w:pStyle w:val="Subhead1"/>
        <w:spacing w:line="240" w:lineRule="auto"/>
        <w:rPr>
          <w:rFonts w:ascii="Courier New" w:hAnsi="Courier New" w:cs="Courier New"/>
          <w:bCs/>
          <w:szCs w:val="22"/>
        </w:rPr>
      </w:pPr>
      <w:r>
        <w:rPr>
          <w:bCs/>
        </w:rPr>
        <w:t xml:space="preserve">IVI.NET Driver Namespace </w:t>
      </w:r>
      <w:r w:rsidR="00CF50B3" w:rsidRPr="00CF50B3">
        <w:rPr>
          <w:rFonts w:ascii="Courier New" w:hAnsi="Courier New" w:cs="Courier New"/>
          <w:bCs/>
          <w:szCs w:val="22"/>
        </w:rPr>
        <w:t>&lt;DriverNamespace&gt;</w:t>
      </w:r>
    </w:p>
    <w:p w:rsidR="0036541A" w:rsidRPr="0036541A" w:rsidRDefault="00CF50B3" w:rsidP="00874CB4">
      <w:pPr>
        <w:pStyle w:val="Subhead1"/>
        <w:spacing w:line="240" w:lineRule="auto"/>
        <w:rPr>
          <w:rFonts w:ascii="Times New Roman" w:eastAsia="Times New Roman" w:hAnsi="Times New Roman" w:cs="Times New Roman"/>
          <w:b w:val="0"/>
          <w:noProof w:val="0"/>
          <w:sz w:val="20"/>
        </w:rPr>
      </w:pPr>
      <w:r w:rsidRPr="00CF50B3">
        <w:rPr>
          <w:rFonts w:ascii="Times New Roman" w:eastAsia="Times New Roman" w:hAnsi="Times New Roman" w:cs="Times New Roman"/>
          <w:b w:val="0"/>
          <w:noProof w:val="0"/>
          <w:sz w:val="20"/>
        </w:rPr>
        <w:t xml:space="preserve">The </w:t>
      </w:r>
      <w:r w:rsidR="0036541A">
        <w:rPr>
          <w:rFonts w:ascii="Times New Roman" w:eastAsia="Times New Roman" w:hAnsi="Times New Roman" w:cs="Times New Roman"/>
          <w:b w:val="0"/>
          <w:noProof w:val="0"/>
          <w:sz w:val="20"/>
        </w:rPr>
        <w:t>IVI</w:t>
      </w:r>
      <w:r w:rsidRPr="00CF50B3">
        <w:rPr>
          <w:rFonts w:ascii="Times New Roman" w:eastAsia="Times New Roman" w:hAnsi="Times New Roman" w:cs="Times New Roman"/>
          <w:b w:val="0"/>
          <w:noProof w:val="0"/>
          <w:sz w:val="20"/>
        </w:rPr>
        <w:t>.NET</w:t>
      </w:r>
      <w:r w:rsidR="0036541A">
        <w:rPr>
          <w:rFonts w:ascii="Times New Roman" w:eastAsia="Times New Roman" w:hAnsi="Times New Roman" w:cs="Times New Roman"/>
          <w:b w:val="0"/>
          <w:noProof w:val="0"/>
          <w:sz w:val="20"/>
        </w:rPr>
        <w:t xml:space="preserve"> driver namespace uniquely identifies the instrument driver. Refer to Section 5.17.1, </w:t>
      </w:r>
      <w:r w:rsidRPr="00CF50B3">
        <w:rPr>
          <w:rFonts w:ascii="Times New Roman" w:eastAsia="Times New Roman" w:hAnsi="Times New Roman" w:cs="Times New Roman"/>
          <w:b w:val="0"/>
          <w:i/>
          <w:noProof w:val="0"/>
          <w:sz w:val="20"/>
        </w:rPr>
        <w:t>IVI.NET Namespaces</w:t>
      </w:r>
      <w:r w:rsidR="0036541A">
        <w:rPr>
          <w:rFonts w:ascii="Times New Roman" w:eastAsia="Times New Roman" w:hAnsi="Times New Roman" w:cs="Times New Roman"/>
          <w:b w:val="0"/>
          <w:noProof w:val="0"/>
          <w:sz w:val="20"/>
        </w:rPr>
        <w:t xml:space="preserve">, in </w:t>
      </w:r>
      <w:r w:rsidRPr="00CF50B3">
        <w:rPr>
          <w:rFonts w:ascii="Times New Roman" w:eastAsia="Times New Roman" w:hAnsi="Times New Roman" w:cs="Times New Roman"/>
          <w:b w:val="0"/>
          <w:i/>
          <w:noProof w:val="0"/>
          <w:sz w:val="20"/>
        </w:rPr>
        <w:t>IVI-3.1: Driver Architecture Information</w:t>
      </w:r>
      <w:r w:rsidR="0036541A">
        <w:rPr>
          <w:rFonts w:ascii="Times New Roman" w:eastAsia="Times New Roman" w:hAnsi="Times New Roman" w:cs="Times New Roman"/>
          <w:b w:val="0"/>
          <w:noProof w:val="0"/>
          <w:sz w:val="20"/>
        </w:rPr>
        <w:t>, for the format of IVI.NET instrument driver namespaces.</w:t>
      </w:r>
    </w:p>
    <w:p w:rsidR="00DE22D3" w:rsidRPr="00874CB4" w:rsidRDefault="00A1343A" w:rsidP="00874CB4">
      <w:pPr>
        <w:pStyle w:val="Subhead1"/>
        <w:spacing w:line="240" w:lineRule="auto"/>
        <w:rPr>
          <w:bCs/>
        </w:rPr>
      </w:pPr>
      <w:r w:rsidRPr="00874CB4">
        <w:rPr>
          <w:bCs/>
        </w:rPr>
        <w:t xml:space="preserve">IVI.NET </w:t>
      </w:r>
      <w:r w:rsidR="00DE22D3" w:rsidRPr="00874CB4">
        <w:rPr>
          <w:bCs/>
        </w:rPr>
        <w:t>Component Version-Specific Directory</w:t>
      </w:r>
    </w:p>
    <w:p w:rsidR="00DE22D3" w:rsidRDefault="00DE22D3" w:rsidP="00874CB4">
      <w:pPr>
        <w:pStyle w:val="Body1"/>
      </w:pPr>
      <w:r>
        <w:t xml:space="preserve">The directory into </w:t>
      </w:r>
      <w:r w:rsidRPr="00874CB4">
        <w:t>which</w:t>
      </w:r>
      <w:r>
        <w:t xml:space="preserve"> an </w:t>
      </w:r>
      <w:r w:rsidR="0091195E">
        <w:t>IVI.NET</w:t>
      </w:r>
      <w:r>
        <w:t xml:space="preserve"> driver</w:t>
      </w:r>
      <w:r w:rsidR="007C3303">
        <w:t xml:space="preserve"> installer or</w:t>
      </w:r>
      <w:r w:rsidR="00E32591">
        <w:t xml:space="preserve"> </w:t>
      </w:r>
      <w:r w:rsidR="007C3303">
        <w:t xml:space="preserve">the </w:t>
      </w:r>
      <w:r w:rsidR="00E32591">
        <w:t>IVI.NET</w:t>
      </w:r>
      <w:r>
        <w:t xml:space="preserve"> shared component install</w:t>
      </w:r>
      <w:r w:rsidR="008D32BF">
        <w:t>er</w:t>
      </w:r>
      <w:r>
        <w:t xml:space="preserve"> </w:t>
      </w:r>
      <w:r w:rsidR="00E65F3E">
        <w:t>is permitted to install</w:t>
      </w:r>
      <w:r>
        <w:t xml:space="preserve"> files </w:t>
      </w:r>
      <w:r w:rsidR="00E65F3E">
        <w:t>under the IVI.NET Standard Root directory.</w:t>
      </w:r>
    </w:p>
    <w:p w:rsidR="009A2294" w:rsidRDefault="00837D07" w:rsidP="00510119">
      <w:pPr>
        <w:pStyle w:val="Body"/>
      </w:pPr>
      <w:r>
        <w:t xml:space="preserve">For </w:t>
      </w:r>
      <w:r w:rsidR="0036541A">
        <w:t xml:space="preserve">instrument </w:t>
      </w:r>
      <w:r w:rsidR="006918B4">
        <w:t>drivers</w:t>
      </w:r>
      <w:r>
        <w:t>, t</w:t>
      </w:r>
      <w:r w:rsidR="00E00EE3">
        <w:t>he</w:t>
      </w:r>
      <w:r w:rsidR="00B60C61">
        <w:t xml:space="preserve"> IVI.NET</w:t>
      </w:r>
      <w:r w:rsidR="00E00EE3">
        <w:t xml:space="preserve"> Component Version-Specific Directory is </w:t>
      </w:r>
      <w:r w:rsidR="00CF50B3" w:rsidRPr="00CF50B3">
        <w:rPr>
          <w:rFonts w:ascii="Courier New" w:hAnsi="Courier New" w:cs="Courier New"/>
          <w:sz w:val="18"/>
          <w:szCs w:val="18"/>
        </w:rPr>
        <w:t>&lt;IVINetFrameworkPlatformDir&gt;\&lt;FrameworkVersionDir&gt;\&lt;</w:t>
      </w:r>
      <w:r w:rsidR="0036541A">
        <w:rPr>
          <w:rFonts w:ascii="Courier New" w:hAnsi="Courier New" w:cs="Courier New"/>
          <w:sz w:val="18"/>
          <w:szCs w:val="18"/>
        </w:rPr>
        <w:t>Driver</w:t>
      </w:r>
      <w:r w:rsidR="00CF50B3" w:rsidRPr="00CF50B3">
        <w:rPr>
          <w:rFonts w:ascii="Courier New" w:hAnsi="Courier New" w:cs="Courier New"/>
          <w:sz w:val="18"/>
          <w:szCs w:val="18"/>
        </w:rPr>
        <w:t>Namespace&gt; &lt;MajorMinorVersion&gt;</w:t>
      </w:r>
      <w:r w:rsidR="00E00EE3" w:rsidRPr="00A528DD">
        <w:t>.</w:t>
      </w:r>
    </w:p>
    <w:p w:rsidR="00837D07" w:rsidRDefault="00837D07" w:rsidP="00510119">
      <w:pPr>
        <w:pStyle w:val="Body"/>
      </w:pPr>
      <w:r>
        <w:lastRenderedPageBreak/>
        <w:t>For IVI</w:t>
      </w:r>
      <w:r w:rsidR="006918B4">
        <w:t>.NET Shared Components</w:t>
      </w:r>
      <w:r>
        <w:t xml:space="preserve">, the IVI.NET Component Version-Specific Directory is </w:t>
      </w:r>
      <w:r w:rsidR="00CF50B3" w:rsidRPr="00CF50B3">
        <w:rPr>
          <w:rFonts w:ascii="Courier New" w:hAnsi="Courier New" w:cs="Courier New"/>
          <w:sz w:val="18"/>
          <w:szCs w:val="18"/>
        </w:rPr>
        <w:t>&lt;IVINetFrameworkPlatformDir&gt;\&lt;FrameworkVersionDir&gt;\IVIFoundationSharedComponents &lt;MajorMinorVersion&gt;</w:t>
      </w:r>
      <w:r w:rsidRPr="00A528DD">
        <w:t>.</w:t>
      </w:r>
    </w:p>
    <w:p w:rsidR="009A2294" w:rsidRDefault="00E57CC0">
      <w:pPr>
        <w:pStyle w:val="Body"/>
      </w:pPr>
      <w:r>
        <w:t>Vendors may install driver support files, such as examples, to other locations that they deem appropriate.</w:t>
      </w:r>
    </w:p>
    <w:p w:rsidR="00E57CC0" w:rsidRDefault="00E57CC0">
      <w:pPr>
        <w:pStyle w:val="Body"/>
      </w:pPr>
    </w:p>
    <w:p w:rsidR="00370AB1" w:rsidRDefault="00A1343A" w:rsidP="00370AB1">
      <w:pPr>
        <w:pStyle w:val="Subhead1"/>
        <w:spacing w:line="240" w:lineRule="auto"/>
      </w:pPr>
      <w:r>
        <w:t xml:space="preserve">IVI.NET </w:t>
      </w:r>
      <w:r w:rsidR="00B7525C">
        <w:t>Version</w:t>
      </w:r>
      <w:r w:rsidR="00B23546">
        <w:t xml:space="preserve"> Identification File</w:t>
      </w:r>
    </w:p>
    <w:p w:rsidR="00370AB1" w:rsidRDefault="00370AB1" w:rsidP="00874CB4">
      <w:pPr>
        <w:pStyle w:val="Body1"/>
      </w:pPr>
      <w:r>
        <w:t xml:space="preserve">The </w:t>
      </w:r>
      <w:r w:rsidR="00483B1E">
        <w:t xml:space="preserve">file </w:t>
      </w:r>
      <w:r w:rsidRPr="00874CB4">
        <w:t>installed</w:t>
      </w:r>
      <w:r>
        <w:t xml:space="preserve"> by an IVI.NET driver </w:t>
      </w:r>
      <w:r w:rsidR="00BE2668">
        <w:t xml:space="preserve">installer </w:t>
      </w:r>
      <w:r>
        <w:t>or</w:t>
      </w:r>
      <w:r w:rsidR="00E32591">
        <w:t xml:space="preserve"> IVI.NET</w:t>
      </w:r>
      <w:r>
        <w:t xml:space="preserve"> shared component install</w:t>
      </w:r>
      <w:r w:rsidR="00BE2668">
        <w:t>er to identify the version of the driver or shared components.</w:t>
      </w:r>
    </w:p>
    <w:p w:rsidR="009A2294" w:rsidRDefault="006918B4">
      <w:pPr>
        <w:pStyle w:val="Body"/>
        <w:rPr>
          <w:rFonts w:ascii="Courier New" w:hAnsi="Courier New"/>
          <w:sz w:val="18"/>
        </w:rPr>
      </w:pPr>
      <w:r>
        <w:t xml:space="preserve">For </w:t>
      </w:r>
      <w:r w:rsidR="00337273">
        <w:t xml:space="preserve">instrument </w:t>
      </w:r>
      <w:r>
        <w:t>drivers, t</w:t>
      </w:r>
      <w:r w:rsidR="007C7C0F">
        <w:t xml:space="preserve">he </w:t>
      </w:r>
      <w:r w:rsidR="004C7055">
        <w:t>IVI.NET</w:t>
      </w:r>
      <w:r w:rsidR="00BE2668">
        <w:t xml:space="preserve"> v</w:t>
      </w:r>
      <w:r w:rsidR="007C7C0F">
        <w:t>ersion</w:t>
      </w:r>
      <w:r w:rsidR="00BE2668">
        <w:t xml:space="preserve"> identification file </w:t>
      </w:r>
      <w:r>
        <w:t xml:space="preserve">name </w:t>
      </w:r>
      <w:r w:rsidR="00BE2668">
        <w:t>shall be</w:t>
      </w:r>
      <w:r w:rsidR="00A1483E">
        <w:t xml:space="preserve"> </w:t>
      </w:r>
      <w:r w:rsidR="00AD2951">
        <w:rPr>
          <w:rFonts w:ascii="Courier New" w:hAnsi="Courier New" w:cs="Courier New"/>
          <w:sz w:val="18"/>
          <w:szCs w:val="18"/>
        </w:rPr>
        <w:t>&lt;</w:t>
      </w:r>
      <w:r w:rsidR="0036541A">
        <w:rPr>
          <w:rFonts w:ascii="Courier New" w:hAnsi="Courier New"/>
          <w:sz w:val="18"/>
        </w:rPr>
        <w:t>DriverNamespace</w:t>
      </w:r>
      <w:r w:rsidR="00370AB1">
        <w:rPr>
          <w:rFonts w:ascii="Courier New" w:hAnsi="Courier New"/>
          <w:sz w:val="18"/>
        </w:rPr>
        <w:t>&gt;</w:t>
      </w:r>
      <w:r w:rsidR="00AD2951">
        <w:rPr>
          <w:rFonts w:ascii="Courier New" w:hAnsi="Courier New"/>
          <w:sz w:val="18"/>
        </w:rPr>
        <w:t>Version.dll</w:t>
      </w:r>
      <w:r w:rsidR="00A1483E" w:rsidRPr="00626F31">
        <w:t>.</w:t>
      </w:r>
    </w:p>
    <w:p w:rsidR="009A2294" w:rsidRDefault="006918B4">
      <w:pPr>
        <w:pStyle w:val="Body"/>
      </w:pPr>
      <w:r>
        <w:t>For IVI.NET Shared Components, the IVI.NET version identification file name shall be</w:t>
      </w:r>
      <w:r>
        <w:br/>
      </w:r>
      <w:r w:rsidR="00CF50B3" w:rsidRPr="00CF50B3">
        <w:rPr>
          <w:rFonts w:ascii="Courier New" w:hAnsi="Courier New" w:cs="Courier New"/>
          <w:sz w:val="18"/>
          <w:szCs w:val="18"/>
        </w:rPr>
        <w:t>IVIFoundationSharedComponentsVersion.dll</w:t>
      </w:r>
      <w:r w:rsidR="00CF50B3" w:rsidRPr="00CF50B3">
        <w:t>.</w:t>
      </w:r>
    </w:p>
    <w:p w:rsidR="006918B4" w:rsidRDefault="006918B4">
      <w:pPr>
        <w:pStyle w:val="Body"/>
      </w:pPr>
    </w:p>
    <w:p w:rsidR="009A2294" w:rsidRDefault="00507D5F">
      <w:pPr>
        <w:pStyle w:val="Subhead1"/>
        <w:spacing w:line="240" w:lineRule="auto"/>
        <w:rPr>
          <w:bCs/>
        </w:rPr>
      </w:pPr>
      <w:r w:rsidRPr="00874CB4">
        <w:rPr>
          <w:bCs/>
        </w:rPr>
        <w:t>Design-Time Components</w:t>
      </w:r>
    </w:p>
    <w:p w:rsidR="009A2294" w:rsidRDefault="002F60DB">
      <w:pPr>
        <w:pStyle w:val="Body1"/>
      </w:pPr>
      <w:r w:rsidRPr="002F60DB">
        <w:rPr>
          <w:rFonts w:eastAsia="MS Mincho"/>
        </w:rPr>
        <w:t>Components</w:t>
      </w:r>
      <w:r w:rsidR="00507D5F">
        <w:rPr>
          <w:rFonts w:eastAsia="MS Mincho"/>
          <w:lang w:eastAsia="ja-JP"/>
        </w:rPr>
        <w:t xml:space="preserve"> that</w:t>
      </w:r>
      <w:r w:rsidR="00BE3A7C">
        <w:rPr>
          <w:rFonts w:eastAsia="MS Mincho"/>
          <w:lang w:eastAsia="ja-JP"/>
        </w:rPr>
        <w:t xml:space="preserve"> are</w:t>
      </w:r>
      <w:r w:rsidR="00694793">
        <w:rPr>
          <w:rFonts w:eastAsia="MS Mincho"/>
          <w:lang w:eastAsia="ja-JP"/>
        </w:rPr>
        <w:t xml:space="preserve"> used to develop and compile applications</w:t>
      </w:r>
      <w:r w:rsidR="00977C3F">
        <w:rPr>
          <w:rFonts w:eastAsia="MS Mincho"/>
          <w:lang w:eastAsia="ja-JP"/>
        </w:rPr>
        <w:t>.</w:t>
      </w:r>
      <w:r w:rsidR="00694793">
        <w:rPr>
          <w:rFonts w:eastAsia="MS Mincho"/>
          <w:lang w:eastAsia="ja-JP"/>
        </w:rPr>
        <w:t xml:space="preserve">  </w:t>
      </w:r>
      <w:r w:rsidR="00507D5F">
        <w:rPr>
          <w:rFonts w:eastAsia="MS Mincho"/>
          <w:lang w:eastAsia="ja-JP"/>
        </w:rPr>
        <w:t xml:space="preserve"> These components include assemblies, </w:t>
      </w:r>
      <w:r w:rsidR="001249DB">
        <w:rPr>
          <w:rFonts w:eastAsia="MS Mincho"/>
          <w:lang w:eastAsia="ja-JP"/>
        </w:rPr>
        <w:t xml:space="preserve"> </w:t>
      </w:r>
      <w:r w:rsidR="00507D5F">
        <w:rPr>
          <w:rFonts w:eastAsia="MS Mincho"/>
          <w:lang w:eastAsia="ja-JP"/>
        </w:rPr>
        <w:t xml:space="preserve">IntelliSense help files, and </w:t>
      </w:r>
      <w:r w:rsidR="001249DB">
        <w:rPr>
          <w:rFonts w:eastAsia="MS Mincho"/>
          <w:lang w:eastAsia="ja-JP"/>
        </w:rPr>
        <w:t>online help files</w:t>
      </w:r>
      <w:r w:rsidR="00507D5F">
        <w:rPr>
          <w:rFonts w:eastAsia="MS Mincho"/>
          <w:lang w:eastAsia="ja-JP"/>
        </w:rPr>
        <w:t>.</w:t>
      </w:r>
      <w:r w:rsidR="001249DB">
        <w:rPr>
          <w:rFonts w:eastAsia="MS Mincho"/>
          <w:lang w:eastAsia="ja-JP"/>
        </w:rPr>
        <w:t xml:space="preserve">  Design-time assemblies are referenced by user project files and </w:t>
      </w:r>
      <w:r w:rsidR="00507D5F">
        <w:rPr>
          <w:rFonts w:eastAsia="MS Mincho"/>
          <w:lang w:eastAsia="ja-JP"/>
        </w:rPr>
        <w:t xml:space="preserve">utilized during compilation.  </w:t>
      </w:r>
      <w:r w:rsidR="00694793">
        <w:t xml:space="preserve">Design-time components are installed </w:t>
      </w:r>
      <w:r w:rsidR="00281C1F">
        <w:t xml:space="preserve">to </w:t>
      </w:r>
      <w:r w:rsidR="00694793">
        <w:t xml:space="preserve">the </w:t>
      </w:r>
      <w:r w:rsidR="00E65F3E">
        <w:t>appropriate IVI.NET Component Version-Specific Directory.</w:t>
      </w:r>
    </w:p>
    <w:p w:rsidR="009A2294" w:rsidRDefault="009A2294">
      <w:pPr>
        <w:pStyle w:val="Body"/>
      </w:pPr>
    </w:p>
    <w:p w:rsidR="009A2294" w:rsidRDefault="00943645">
      <w:pPr>
        <w:pStyle w:val="Subhead1"/>
        <w:spacing w:line="240" w:lineRule="auto"/>
        <w:rPr>
          <w:bCs/>
        </w:rPr>
      </w:pPr>
      <w:r w:rsidRPr="00874CB4">
        <w:rPr>
          <w:bCs/>
        </w:rPr>
        <w:t xml:space="preserve">Managed </w:t>
      </w:r>
      <w:r w:rsidR="00507D5F" w:rsidRPr="00874CB4">
        <w:rPr>
          <w:bCs/>
        </w:rPr>
        <w:t>Run-Time Components</w:t>
      </w:r>
    </w:p>
    <w:p w:rsidR="009A2294" w:rsidRDefault="00694793">
      <w:pPr>
        <w:pStyle w:val="Body1"/>
      </w:pPr>
      <w:r>
        <w:rPr>
          <w:rFonts w:eastAsia="MS Mincho"/>
          <w:lang w:eastAsia="ja-JP"/>
        </w:rPr>
        <w:t xml:space="preserve">.NET assemblies and policy files that are </w:t>
      </w:r>
      <w:r w:rsidR="00A952FE">
        <w:rPr>
          <w:rFonts w:eastAsia="MS Mincho"/>
          <w:lang w:eastAsia="ja-JP"/>
        </w:rPr>
        <w:t>utilized</w:t>
      </w:r>
      <w:r>
        <w:rPr>
          <w:rFonts w:eastAsia="MS Mincho"/>
          <w:lang w:eastAsia="ja-JP"/>
        </w:rPr>
        <w:t xml:space="preserve"> by user applications at run time.  Managed run-time components </w:t>
      </w:r>
      <w:r w:rsidR="00507D5F">
        <w:rPr>
          <w:rFonts w:eastAsia="MS Mincho"/>
          <w:lang w:eastAsia="ja-JP"/>
        </w:rPr>
        <w:t xml:space="preserve">are installed to the GAC.  </w:t>
      </w:r>
    </w:p>
    <w:p w:rsidR="009A2294" w:rsidRDefault="009A2294">
      <w:pPr>
        <w:pStyle w:val="Body"/>
      </w:pPr>
    </w:p>
    <w:p w:rsidR="009A2294" w:rsidRDefault="00943645">
      <w:pPr>
        <w:pStyle w:val="Subhead1"/>
        <w:spacing w:line="240" w:lineRule="auto"/>
        <w:rPr>
          <w:bCs/>
        </w:rPr>
      </w:pPr>
      <w:r w:rsidRPr="00874CB4">
        <w:rPr>
          <w:bCs/>
        </w:rPr>
        <w:t>Unmanaged Run-Time Components</w:t>
      </w:r>
    </w:p>
    <w:p w:rsidR="009A2294" w:rsidRDefault="0026403C">
      <w:pPr>
        <w:pStyle w:val="Body1"/>
      </w:pPr>
      <w:r>
        <w:rPr>
          <w:rFonts w:eastAsia="MS Mincho"/>
          <w:lang w:eastAsia="ja-JP"/>
        </w:rPr>
        <w:t>Files</w:t>
      </w:r>
      <w:r w:rsidR="009B653B">
        <w:rPr>
          <w:rFonts w:eastAsia="MS Mincho"/>
          <w:lang w:eastAsia="ja-JP"/>
        </w:rPr>
        <w:t>,</w:t>
      </w:r>
      <w:r>
        <w:rPr>
          <w:rFonts w:eastAsia="MS Mincho"/>
          <w:lang w:eastAsia="ja-JP"/>
        </w:rPr>
        <w:t xml:space="preserve"> other than .NET assemblies and policy files</w:t>
      </w:r>
      <w:r w:rsidR="009B653B">
        <w:rPr>
          <w:rFonts w:eastAsia="MS Mincho"/>
          <w:lang w:eastAsia="ja-JP"/>
        </w:rPr>
        <w:t>,</w:t>
      </w:r>
      <w:r>
        <w:rPr>
          <w:rFonts w:eastAsia="MS Mincho"/>
          <w:lang w:eastAsia="ja-JP"/>
        </w:rPr>
        <w:t xml:space="preserve"> that </w:t>
      </w:r>
      <w:r w:rsidR="00943645">
        <w:rPr>
          <w:rFonts w:eastAsia="MS Mincho"/>
          <w:lang w:eastAsia="ja-JP"/>
        </w:rPr>
        <w:t xml:space="preserve">are </w:t>
      </w:r>
      <w:r w:rsidR="003D2E22">
        <w:rPr>
          <w:rFonts w:eastAsia="MS Mincho"/>
          <w:lang w:eastAsia="ja-JP"/>
        </w:rPr>
        <w:t>u</w:t>
      </w:r>
      <w:r w:rsidR="00A952FE">
        <w:rPr>
          <w:rFonts w:eastAsia="MS Mincho"/>
          <w:lang w:eastAsia="ja-JP"/>
        </w:rPr>
        <w:t>tilized</w:t>
      </w:r>
      <w:r w:rsidR="00952387">
        <w:rPr>
          <w:rFonts w:eastAsia="MS Mincho"/>
          <w:lang w:eastAsia="ja-JP"/>
        </w:rPr>
        <w:t xml:space="preserve"> </w:t>
      </w:r>
      <w:r w:rsidR="00943645">
        <w:rPr>
          <w:rFonts w:eastAsia="MS Mincho"/>
          <w:lang w:eastAsia="ja-JP"/>
        </w:rPr>
        <w:t xml:space="preserve">by user applications at run time.  </w:t>
      </w:r>
    </w:p>
    <w:p w:rsidR="009A2294" w:rsidRDefault="009A2294">
      <w:pPr>
        <w:pStyle w:val="Body"/>
      </w:pPr>
    </w:p>
    <w:p w:rsidR="009A2294" w:rsidRDefault="00BC6C70">
      <w:pPr>
        <w:pStyle w:val="Subhead1"/>
        <w:spacing w:line="240" w:lineRule="auto"/>
        <w:rPr>
          <w:bCs/>
        </w:rPr>
      </w:pPr>
      <w:r w:rsidRPr="00874CB4">
        <w:rPr>
          <w:bCs/>
        </w:rPr>
        <w:t>Patching</w:t>
      </w:r>
    </w:p>
    <w:p w:rsidR="009A2294" w:rsidRDefault="00C165C6">
      <w:pPr>
        <w:pStyle w:val="Body1"/>
        <w:rPr>
          <w:rFonts w:eastAsia="MS Mincho"/>
          <w:lang w:eastAsia="ja-JP"/>
        </w:rPr>
      </w:pPr>
      <w:r>
        <w:rPr>
          <w:rFonts w:eastAsia="MS Mincho"/>
          <w:lang w:eastAsia="ja-JP"/>
        </w:rPr>
        <w:t xml:space="preserve">The process of updating </w:t>
      </w:r>
      <w:r w:rsidR="00BC6C70">
        <w:rPr>
          <w:rFonts w:eastAsia="MS Mincho"/>
          <w:lang w:eastAsia="ja-JP"/>
        </w:rPr>
        <w:t>existing IVI.NET drivers or</w:t>
      </w:r>
      <w:r w:rsidR="001260E7">
        <w:rPr>
          <w:rFonts w:eastAsia="MS Mincho"/>
          <w:lang w:eastAsia="ja-JP"/>
        </w:rPr>
        <w:t xml:space="preserve"> </w:t>
      </w:r>
      <w:r w:rsidR="00C57D2F">
        <w:rPr>
          <w:rFonts w:eastAsia="MS Mincho"/>
          <w:lang w:eastAsia="ja-JP"/>
        </w:rPr>
        <w:t xml:space="preserve">IVI.NET </w:t>
      </w:r>
      <w:r w:rsidR="00BC6C70">
        <w:rPr>
          <w:rFonts w:eastAsia="MS Mincho"/>
          <w:lang w:eastAsia="ja-JP"/>
        </w:rPr>
        <w:t>shared components</w:t>
      </w:r>
      <w:r>
        <w:rPr>
          <w:rFonts w:eastAsia="MS Mincho"/>
          <w:lang w:eastAsia="ja-JP"/>
        </w:rPr>
        <w:t xml:space="preserve"> by modifying the</w:t>
      </w:r>
      <w:r w:rsidR="00BC6C70">
        <w:rPr>
          <w:rFonts w:eastAsia="MS Mincho"/>
          <w:lang w:eastAsia="ja-JP"/>
        </w:rPr>
        <w:t xml:space="preserve"> existing version rather than installing another version side-by-side.  Patching is done to </w:t>
      </w:r>
      <w:r w:rsidR="005D5BE8">
        <w:rPr>
          <w:rFonts w:eastAsia="MS Mincho"/>
          <w:lang w:eastAsia="ja-JP"/>
        </w:rPr>
        <w:t xml:space="preserve">fix bugs in a way </w:t>
      </w:r>
      <w:r w:rsidR="002333D2">
        <w:rPr>
          <w:rFonts w:eastAsia="MS Mincho"/>
          <w:lang w:eastAsia="ja-JP"/>
        </w:rPr>
        <w:t xml:space="preserve">such </w:t>
      </w:r>
      <w:r w:rsidR="005D5BE8">
        <w:rPr>
          <w:rFonts w:eastAsia="MS Mincho"/>
          <w:lang w:eastAsia="ja-JP"/>
        </w:rPr>
        <w:t xml:space="preserve">that </w:t>
      </w:r>
      <w:r w:rsidR="00F1394D">
        <w:rPr>
          <w:rFonts w:eastAsia="MS Mincho"/>
          <w:lang w:eastAsia="ja-JP"/>
        </w:rPr>
        <w:t>existing</w:t>
      </w:r>
      <w:r w:rsidR="004F7919">
        <w:rPr>
          <w:rFonts w:eastAsia="MS Mincho"/>
          <w:lang w:eastAsia="ja-JP"/>
        </w:rPr>
        <w:t xml:space="preserve"> a</w:t>
      </w:r>
      <w:r w:rsidR="00BC6C70">
        <w:rPr>
          <w:rFonts w:eastAsia="MS Mincho"/>
          <w:lang w:eastAsia="ja-JP"/>
        </w:rPr>
        <w:t>pplication</w:t>
      </w:r>
      <w:r w:rsidR="005D5BE8">
        <w:rPr>
          <w:rFonts w:eastAsia="MS Mincho"/>
          <w:lang w:eastAsia="ja-JP"/>
        </w:rPr>
        <w:t>s do not have to be rebuilt.</w:t>
      </w:r>
    </w:p>
    <w:p w:rsidR="009A2294" w:rsidRDefault="00BC6C70">
      <w:pPr>
        <w:pStyle w:val="Body"/>
        <w:rPr>
          <w:rFonts w:eastAsia="MS Mincho"/>
          <w:lang w:eastAsia="ja-JP"/>
        </w:rPr>
      </w:pPr>
      <w:bookmarkStart w:id="95" w:name="_Toc225140659"/>
      <w:r>
        <w:rPr>
          <w:rFonts w:eastAsia="MS Mincho"/>
          <w:lang w:eastAsia="ja-JP"/>
        </w:rPr>
        <w:t xml:space="preserve">Note: Patching </w:t>
      </w:r>
      <w:r w:rsidR="00BD5621">
        <w:rPr>
          <w:rFonts w:eastAsia="MS Mincho"/>
          <w:lang w:eastAsia="ja-JP"/>
        </w:rPr>
        <w:t xml:space="preserve">shall not be used when </w:t>
      </w:r>
      <w:r>
        <w:rPr>
          <w:rFonts w:eastAsia="MS Mincho"/>
          <w:lang w:eastAsia="ja-JP"/>
        </w:rPr>
        <w:t xml:space="preserve">.NET </w:t>
      </w:r>
      <w:r w:rsidR="007E4C5C">
        <w:rPr>
          <w:rFonts w:eastAsia="MS Mincho"/>
          <w:lang w:eastAsia="ja-JP"/>
        </w:rPr>
        <w:t>I</w:t>
      </w:r>
      <w:r>
        <w:rPr>
          <w:rFonts w:eastAsia="MS Mincho"/>
          <w:lang w:eastAsia="ja-JP"/>
        </w:rPr>
        <w:t>nterface types</w:t>
      </w:r>
      <w:r w:rsidR="00BD5621">
        <w:rPr>
          <w:rFonts w:eastAsia="MS Mincho"/>
          <w:lang w:eastAsia="ja-JP"/>
        </w:rPr>
        <w:t xml:space="preserve"> change.</w:t>
      </w:r>
    </w:p>
    <w:p w:rsidR="009A2294" w:rsidRDefault="009A2294">
      <w:pPr>
        <w:pStyle w:val="Body"/>
      </w:pPr>
    </w:p>
    <w:p w:rsidR="009A2294" w:rsidRDefault="00CD2299">
      <w:pPr>
        <w:pStyle w:val="Heading3"/>
      </w:pPr>
      <w:bookmarkStart w:id="96" w:name="_Ref254176939"/>
      <w:bookmarkStart w:id="97" w:name="_Ref254176953"/>
      <w:bookmarkStart w:id="98" w:name="_Toc298847963"/>
      <w:r w:rsidRPr="00874CB4">
        <w:t>Definition</w:t>
      </w:r>
      <w:r w:rsidRPr="00F15922">
        <w:t xml:space="preserve"> of </w:t>
      </w:r>
      <w:r>
        <w:t xml:space="preserve">IVI Driver Installer </w:t>
      </w:r>
      <w:r w:rsidR="004D1D6E">
        <w:t>Bitness</w:t>
      </w:r>
      <w:bookmarkStart w:id="99" w:name="_Toc225140660"/>
      <w:bookmarkEnd w:id="95"/>
      <w:r w:rsidR="004D1D6E">
        <w:t xml:space="preserve"> </w:t>
      </w:r>
      <w:r>
        <w:t>Types</w:t>
      </w:r>
      <w:bookmarkEnd w:id="96"/>
      <w:bookmarkEnd w:id="97"/>
      <w:bookmarkEnd w:id="98"/>
      <w:bookmarkEnd w:id="99"/>
    </w:p>
    <w:p w:rsidR="009A2294" w:rsidRDefault="00D52FC3">
      <w:pPr>
        <w:pStyle w:val="Body1"/>
        <w:rPr>
          <w:rFonts w:eastAsia="MS Mincho"/>
          <w:lang w:eastAsia="ja-JP"/>
        </w:rPr>
      </w:pPr>
      <w:r w:rsidRPr="009B759C">
        <w:rPr>
          <w:rFonts w:eastAsia="MS Mincho"/>
          <w:lang w:eastAsia="ja-JP"/>
        </w:rPr>
        <w:t>To avoid confusion, this specification uses a naming convention for the various types of IVI driver installers</w:t>
      </w:r>
      <w:r w:rsidR="007D6436">
        <w:rPr>
          <w:rFonts w:eastAsia="MS Mincho"/>
          <w:lang w:eastAsia="ja-JP"/>
        </w:rPr>
        <w:t xml:space="preserve"> </w:t>
      </w:r>
      <w:r w:rsidR="00576E20">
        <w:rPr>
          <w:rFonts w:eastAsia="MS Mincho"/>
          <w:lang w:eastAsia="ja-JP"/>
        </w:rPr>
        <w:t xml:space="preserve">as they relate to different </w:t>
      </w:r>
      <w:r w:rsidR="00B30760">
        <w:rPr>
          <w:rFonts w:eastAsia="MS Mincho"/>
          <w:lang w:eastAsia="ja-JP"/>
        </w:rPr>
        <w:t>driver</w:t>
      </w:r>
      <w:r w:rsidR="00576E20">
        <w:rPr>
          <w:rFonts w:eastAsia="MS Mincho"/>
          <w:lang w:eastAsia="ja-JP"/>
        </w:rPr>
        <w:t xml:space="preserve"> and operatin</w:t>
      </w:r>
      <w:r w:rsidR="00D80AFF">
        <w:rPr>
          <w:rFonts w:eastAsia="MS Mincho"/>
          <w:lang w:eastAsia="ja-JP"/>
        </w:rPr>
        <w:t>g</w:t>
      </w:r>
      <w:r w:rsidR="00576E20">
        <w:rPr>
          <w:rFonts w:eastAsia="MS Mincho"/>
          <w:lang w:eastAsia="ja-JP"/>
        </w:rPr>
        <w:t xml:space="preserve"> system bitnesses.</w:t>
      </w:r>
    </w:p>
    <w:p w:rsidR="00D52FC3" w:rsidRPr="009B759C" w:rsidRDefault="00D52FC3" w:rsidP="009B759C">
      <w:pPr>
        <w:pStyle w:val="Subhead1"/>
        <w:spacing w:before="0" w:line="240" w:lineRule="auto"/>
        <w:rPr>
          <w:rFonts w:ascii="Times New Roman" w:eastAsia="MS Mincho" w:hAnsi="Times New Roman" w:cs="Times New Roman"/>
          <w:b w:val="0"/>
          <w:color w:val="000000"/>
          <w:sz w:val="20"/>
          <w:lang w:eastAsia="ja-JP"/>
        </w:rPr>
      </w:pPr>
      <w:r w:rsidRPr="009B759C">
        <w:rPr>
          <w:rFonts w:ascii="Times New Roman" w:eastAsia="MS Mincho" w:hAnsi="Times New Roman" w:cs="Times New Roman"/>
          <w:b w:val="0"/>
          <w:color w:val="000000"/>
          <w:sz w:val="20"/>
          <w:lang w:eastAsia="ja-JP"/>
        </w:rPr>
        <w:t>The format for the names is:</w:t>
      </w:r>
    </w:p>
    <w:p w:rsidR="00D52FC3" w:rsidRDefault="00D52FC3" w:rsidP="00874CB4">
      <w:pPr>
        <w:pStyle w:val="Body"/>
        <w:ind w:left="1080"/>
      </w:pPr>
      <w:r w:rsidRPr="00F15922">
        <w:t>[singular | unified] &lt;</w:t>
      </w:r>
      <w:r w:rsidRPr="00F15922">
        <w:rPr>
          <w:i/>
        </w:rPr>
        <w:t xml:space="preserve">driver bitness&gt; </w:t>
      </w:r>
      <w:r w:rsidRPr="00F15922">
        <w:t>driver installer [</w:t>
      </w:r>
      <w:r w:rsidRPr="00F15922">
        <w:rPr>
          <w:i/>
        </w:rPr>
        <w:t>&lt;supported operating system bitness&gt;</w:t>
      </w:r>
      <w:r w:rsidRPr="00F15922">
        <w:t>]</w:t>
      </w:r>
    </w:p>
    <w:p w:rsidR="00D52FC3" w:rsidRDefault="00D52FC3" w:rsidP="00510119">
      <w:pPr>
        <w:pStyle w:val="ListBullet3"/>
      </w:pPr>
      <w:r w:rsidRPr="00F15922">
        <w:t>“singular” denotes that the installer installs a driver of only one bitness</w:t>
      </w:r>
    </w:p>
    <w:p w:rsidR="00D52FC3" w:rsidRDefault="00D52FC3" w:rsidP="00510119">
      <w:pPr>
        <w:pStyle w:val="ListBullet3"/>
      </w:pPr>
      <w:r w:rsidRPr="00F15922">
        <w:lastRenderedPageBreak/>
        <w:t>“unified” denotes that the installer installs both 32-bit and 64-bit v</w:t>
      </w:r>
      <w:r w:rsidR="009E262A">
        <w:t>ariants</w:t>
      </w:r>
      <w:r w:rsidRPr="00F15922">
        <w:t xml:space="preserve"> of a driver.</w:t>
      </w:r>
    </w:p>
    <w:p w:rsidR="00D52FC3" w:rsidRDefault="00D52FC3" w:rsidP="00510119">
      <w:pPr>
        <w:pStyle w:val="ListBullet3"/>
      </w:pPr>
      <w:r w:rsidRPr="00F15922">
        <w:t>&lt;</w:t>
      </w:r>
      <w:r w:rsidRPr="00F15922">
        <w:rPr>
          <w:i/>
        </w:rPr>
        <w:t>driver bitness&gt; can</w:t>
      </w:r>
      <w:r w:rsidRPr="00F15922">
        <w:t xml:space="preserve"> take the form of “32-bit”, “64-bit”, or “32-bit/64-bit”.</w:t>
      </w:r>
    </w:p>
    <w:p w:rsidR="00D52FC3" w:rsidRDefault="00D52FC3" w:rsidP="00510119">
      <w:pPr>
        <w:pStyle w:val="ListBullet3"/>
      </w:pPr>
      <w:r w:rsidRPr="00F15922">
        <w:t>&lt;</w:t>
      </w:r>
      <w:r w:rsidRPr="00F15922">
        <w:rPr>
          <w:i/>
        </w:rPr>
        <w:t>supported operating system bitness&gt;</w:t>
      </w:r>
      <w:r w:rsidRPr="00F15922">
        <w:t xml:space="preserve"> is used when an installer type can support operating systems of different bitnesses and it is necessary to specify </w:t>
      </w:r>
      <w:r>
        <w:t>one or more</w:t>
      </w:r>
      <w:r w:rsidRPr="00F15922">
        <w:t xml:space="preserve"> particular operating system bitness(es).  It can take one of the following values “(32-bit OS)”, “(64-bit OS)”, or “(32-bit/64-bit OS)”.</w:t>
      </w:r>
    </w:p>
    <w:p w:rsidR="009A2294" w:rsidRDefault="00D52FC3">
      <w:pPr>
        <w:pStyle w:val="Body"/>
        <w:rPr>
          <w:rFonts w:eastAsia="MS Mincho"/>
          <w:lang w:eastAsia="ja-JP"/>
        </w:rPr>
      </w:pPr>
      <w:r w:rsidRPr="009B759C">
        <w:rPr>
          <w:rFonts w:eastAsia="MS Mincho"/>
          <w:lang w:eastAsia="ja-JP"/>
        </w:rPr>
        <w:t xml:space="preserve">This specification uses the following set of IVI driver </w:t>
      </w:r>
      <w:r w:rsidR="00F604A2">
        <w:rPr>
          <w:rFonts w:eastAsia="MS Mincho"/>
          <w:lang w:eastAsia="ja-JP"/>
        </w:rPr>
        <w:t>installer bitness types</w:t>
      </w:r>
      <w:r w:rsidRPr="009B759C">
        <w:rPr>
          <w:rFonts w:eastAsia="MS Mincho"/>
          <w:lang w:eastAsia="ja-JP"/>
        </w:rPr>
        <w:t>.</w:t>
      </w:r>
    </w:p>
    <w:p w:rsidR="009A2294" w:rsidRDefault="009A2294">
      <w:pPr>
        <w:pStyle w:val="Body"/>
        <w:rPr>
          <w:rFonts w:eastAsia="MS Mincho"/>
        </w:rPr>
      </w:pPr>
    </w:p>
    <w:p w:rsidR="009A2294" w:rsidRDefault="002F60DB">
      <w:pPr>
        <w:pStyle w:val="Subhead1"/>
        <w:spacing w:line="240" w:lineRule="auto"/>
        <w:rPr>
          <w:bCs/>
        </w:rPr>
      </w:pPr>
      <w:r w:rsidRPr="002F60DB">
        <w:rPr>
          <w:bCs/>
        </w:rPr>
        <w:t>Singular 32-Bit Driver Installer</w:t>
      </w:r>
    </w:p>
    <w:p w:rsidR="00D52FC3" w:rsidRDefault="00D52FC3" w:rsidP="00874CB4">
      <w:pPr>
        <w:pStyle w:val="Body1"/>
      </w:pPr>
      <w:r w:rsidRPr="00F15922">
        <w:t xml:space="preserve">A </w:t>
      </w:r>
      <w:r w:rsidRPr="00F15922">
        <w:rPr>
          <w:i/>
        </w:rPr>
        <w:t>singular 32-bit driver installer</w:t>
      </w:r>
      <w:r w:rsidRPr="00F15922">
        <w:t xml:space="preserve"> installs only a 32-bit </w:t>
      </w:r>
      <w:r w:rsidRPr="00874CB4">
        <w:t>version</w:t>
      </w:r>
      <w:r w:rsidRPr="00F15922">
        <w:t xml:space="preserve"> of a driver.  </w:t>
      </w:r>
    </w:p>
    <w:p w:rsidR="00D52FC3" w:rsidRDefault="00D52FC3" w:rsidP="009B759C">
      <w:pPr>
        <w:pStyle w:val="Body"/>
      </w:pPr>
      <w:r w:rsidRPr="00F15922">
        <w:t xml:space="preserve">A </w:t>
      </w:r>
      <w:r w:rsidRPr="00F15922">
        <w:rPr>
          <w:i/>
        </w:rPr>
        <w:t xml:space="preserve">singular 32-bit driver installer (32-bit OS) </w:t>
      </w:r>
      <w:r w:rsidRPr="00F15922">
        <w:t>installs a 32-bit version of a driver on 32-bit operating systems.  This installer refuses to install on 64-bit operating systems.</w:t>
      </w:r>
    </w:p>
    <w:p w:rsidR="00D52FC3" w:rsidRDefault="00D52FC3" w:rsidP="009B759C">
      <w:pPr>
        <w:pStyle w:val="Body"/>
      </w:pPr>
      <w:r w:rsidRPr="00F15922">
        <w:t xml:space="preserve">A </w:t>
      </w:r>
      <w:r w:rsidRPr="00F15922">
        <w:rPr>
          <w:i/>
        </w:rPr>
        <w:t xml:space="preserve">singular 32-bit driver installer (64-bit OS) </w:t>
      </w:r>
      <w:r w:rsidRPr="00F15922">
        <w:t>installs a 32-bit version of a driver on 64-bit operating systems.  This installer refuses to install on 32-bit operating systems.</w:t>
      </w:r>
    </w:p>
    <w:p w:rsidR="00D52FC3" w:rsidRDefault="00D52FC3" w:rsidP="009B759C">
      <w:pPr>
        <w:pStyle w:val="Body"/>
      </w:pPr>
      <w:r w:rsidRPr="00F15922">
        <w:t xml:space="preserve">A </w:t>
      </w:r>
      <w:r w:rsidRPr="00F15922">
        <w:rPr>
          <w:i/>
        </w:rPr>
        <w:t>singular 32-bit driver installer (32-bit/64-bit OS)</w:t>
      </w:r>
      <w:r w:rsidRPr="00F15922">
        <w:t xml:space="preserve"> installs a 32-bit version of a driver on both 32-bit and 64-bit operating systems. </w:t>
      </w:r>
    </w:p>
    <w:p w:rsidR="00874CB4" w:rsidRPr="00874CB4" w:rsidRDefault="00874CB4" w:rsidP="00874CB4">
      <w:pPr>
        <w:pStyle w:val="Body"/>
      </w:pPr>
    </w:p>
    <w:p w:rsidR="009A2294" w:rsidRDefault="00D52FC3">
      <w:pPr>
        <w:pStyle w:val="Subhead1"/>
        <w:spacing w:line="240" w:lineRule="auto"/>
        <w:rPr>
          <w:bCs/>
        </w:rPr>
      </w:pPr>
      <w:r w:rsidRPr="00874CB4">
        <w:rPr>
          <w:bCs/>
        </w:rPr>
        <w:t>Singular 64-bit Driver Installer</w:t>
      </w:r>
    </w:p>
    <w:p w:rsidR="00D52FC3" w:rsidRDefault="00D52FC3" w:rsidP="00874CB4">
      <w:pPr>
        <w:pStyle w:val="Body1"/>
      </w:pPr>
      <w:r w:rsidRPr="00F15922">
        <w:t xml:space="preserve">A </w:t>
      </w:r>
      <w:r w:rsidRPr="00F15922">
        <w:rPr>
          <w:i/>
        </w:rPr>
        <w:t xml:space="preserve">singular 64-bit driver installer </w:t>
      </w:r>
      <w:r w:rsidRPr="00F15922">
        <w:t>installs only a 64-bit version of a driver on 64-</w:t>
      </w:r>
      <w:r w:rsidRPr="00874CB4">
        <w:t>bit</w:t>
      </w:r>
      <w:r w:rsidRPr="00F15922">
        <w:t xml:space="preserve"> operating systems.  This installer refuses to install on 32-bit operating systems.</w:t>
      </w:r>
    </w:p>
    <w:p w:rsidR="009A2294" w:rsidRDefault="009A2294">
      <w:pPr>
        <w:pStyle w:val="Body"/>
      </w:pPr>
    </w:p>
    <w:p w:rsidR="009A2294" w:rsidRDefault="00D52FC3">
      <w:pPr>
        <w:pStyle w:val="Subhead1"/>
        <w:spacing w:line="240" w:lineRule="auto"/>
        <w:rPr>
          <w:bCs/>
        </w:rPr>
      </w:pPr>
      <w:r w:rsidRPr="00874CB4">
        <w:rPr>
          <w:bCs/>
        </w:rPr>
        <w:t>Unified 32-bit/64-bit Driver Installer</w:t>
      </w:r>
    </w:p>
    <w:p w:rsidR="009A2294" w:rsidRDefault="00D52FC3" w:rsidP="00042650">
      <w:pPr>
        <w:pStyle w:val="Body1"/>
      </w:pPr>
      <w:r w:rsidRPr="00F15922">
        <w:t xml:space="preserve">A </w:t>
      </w:r>
      <w:r w:rsidRPr="00F15922">
        <w:rPr>
          <w:i/>
        </w:rPr>
        <w:t>unified 32-bit/64-bit driver installer</w:t>
      </w:r>
      <w:r w:rsidRPr="00F15922">
        <w:t xml:space="preserve"> installs both a 32-</w:t>
      </w:r>
      <w:r w:rsidRPr="00874CB4">
        <w:t>bit</w:t>
      </w:r>
      <w:r w:rsidRPr="00F15922">
        <w:t xml:space="preserve"> version and a 64-bit version of a driver on 64-bit operating systems.  This installer always installs either both or neither of the drivers.  This installer refuses to install on 32-bit operating systems. </w:t>
      </w:r>
    </w:p>
    <w:p w:rsidR="009A2294" w:rsidRDefault="008F7A43">
      <w:pPr>
        <w:pStyle w:val="Heading1"/>
      </w:pPr>
      <w:bookmarkStart w:id="100" w:name="_Toc298847964"/>
      <w:r>
        <w:lastRenderedPageBreak/>
        <w:t>F</w:t>
      </w:r>
      <w:r w:rsidR="00C50A00" w:rsidRPr="00F15922">
        <w:t xml:space="preserve">eatures </w:t>
      </w:r>
      <w:r w:rsidR="00C50A00" w:rsidRPr="00874CB4">
        <w:t>and</w:t>
      </w:r>
      <w:r w:rsidR="00C50A00" w:rsidRPr="00F15922">
        <w:t xml:space="preserve"> Intended Use of Installers</w:t>
      </w:r>
      <w:bookmarkEnd w:id="91"/>
      <w:bookmarkEnd w:id="100"/>
    </w:p>
    <w:p w:rsidR="009A2294" w:rsidRDefault="00C50A00">
      <w:pPr>
        <w:pStyle w:val="Heading2"/>
      </w:pPr>
      <w:bookmarkStart w:id="101" w:name="_Toc156647651"/>
      <w:bookmarkStart w:id="102" w:name="_Toc298847965"/>
      <w:r w:rsidRPr="00874CB4">
        <w:t>Introduction</w:t>
      </w:r>
      <w:bookmarkEnd w:id="101"/>
      <w:bookmarkEnd w:id="102"/>
    </w:p>
    <w:p w:rsidR="009A2294" w:rsidRDefault="00C50A00">
      <w:pPr>
        <w:pStyle w:val="Body1"/>
      </w:pPr>
      <w:r w:rsidRPr="00F15922">
        <w:t xml:space="preserve">This section describes </w:t>
      </w:r>
      <w:r w:rsidRPr="00874CB4">
        <w:t>the</w:t>
      </w:r>
      <w:r w:rsidRPr="00F15922">
        <w:t xml:space="preserve"> features and intended use of </w:t>
      </w:r>
      <w:r w:rsidR="009F71B0" w:rsidRPr="00F15922">
        <w:t>IVI</w:t>
      </w:r>
      <w:r w:rsidR="009F71B0">
        <w:t xml:space="preserve"> </w:t>
      </w:r>
      <w:r w:rsidR="009F71B0" w:rsidRPr="00F15922">
        <w:t>installers</w:t>
      </w:r>
      <w:r w:rsidRPr="00F15922">
        <w:t>.  It provides an overview of the installation directories and types of installers.</w:t>
      </w:r>
    </w:p>
    <w:p w:rsidR="009A2294" w:rsidRDefault="009A2294">
      <w:pPr>
        <w:pStyle w:val="Body"/>
      </w:pPr>
    </w:p>
    <w:p w:rsidR="009A2294" w:rsidRDefault="00C50A00">
      <w:pPr>
        <w:pStyle w:val="Heading2"/>
      </w:pPr>
      <w:bookmarkStart w:id="103" w:name="_Toc156647652"/>
      <w:bookmarkStart w:id="104" w:name="_Toc298847966"/>
      <w:r w:rsidRPr="00874CB4">
        <w:t>Installers</w:t>
      </w:r>
      <w:bookmarkEnd w:id="103"/>
      <w:bookmarkEnd w:id="104"/>
    </w:p>
    <w:p w:rsidR="009A2294" w:rsidRDefault="00C50A00">
      <w:pPr>
        <w:pStyle w:val="Body1"/>
      </w:pPr>
      <w:r w:rsidRPr="00F15922">
        <w:t>The IVI Foundation specifies installation requirements for two types of installation programs: an IVI driver installer and an IVI shared component installer.  Driver developers are responsible for packaging and distribution of the IVI drivers that they create.  The IVI Foundation provides an installer for all the IVI shared components.  IVI driver suppliers may distribute the IVI shared component installer. They can do so by calling the IVI shared component installer from the IVI driver installer or by distributing the IVI shared component installer along with the IVI driver installer.</w:t>
      </w:r>
    </w:p>
    <w:p w:rsidR="009A2294" w:rsidRDefault="009A2294">
      <w:pPr>
        <w:pStyle w:val="Body"/>
      </w:pPr>
    </w:p>
    <w:p w:rsidR="009A2294" w:rsidRDefault="00C50A00">
      <w:pPr>
        <w:pStyle w:val="Heading2"/>
      </w:pPr>
      <w:bookmarkStart w:id="105" w:name="_Toc156647653"/>
      <w:bookmarkStart w:id="106" w:name="_Toc298847967"/>
      <w:r w:rsidRPr="00F15922">
        <w:t xml:space="preserve">IVI Driver </w:t>
      </w:r>
      <w:r w:rsidRPr="00874CB4">
        <w:t>Installation</w:t>
      </w:r>
      <w:bookmarkEnd w:id="105"/>
      <w:bookmarkEnd w:id="106"/>
    </w:p>
    <w:p w:rsidR="009A2294" w:rsidRDefault="00462AC0">
      <w:pPr>
        <w:pStyle w:val="Heading3"/>
      </w:pPr>
      <w:bookmarkStart w:id="107" w:name="_Toc298847968"/>
      <w:r>
        <w:t>IVI-COM/IVI-C</w:t>
      </w:r>
      <w:r w:rsidR="00EF7560">
        <w:t xml:space="preserve"> Driver Installation</w:t>
      </w:r>
      <w:bookmarkEnd w:id="107"/>
    </w:p>
    <w:p w:rsidR="009A2294" w:rsidRDefault="00EF7560">
      <w:pPr>
        <w:pStyle w:val="Body1"/>
      </w:pPr>
      <w:r w:rsidRPr="00F15922">
        <w:t xml:space="preserve">An </w:t>
      </w:r>
      <w:r w:rsidR="00462AC0">
        <w:t>IVI-COM/IVI-C</w:t>
      </w:r>
      <w:r w:rsidRPr="00F15922">
        <w:t xml:space="preserve"> driver installation program installs the drivers files to standard directories, creates Windows registry entries for the IVI</w:t>
      </w:r>
      <w:r>
        <w:t>-C</w:t>
      </w:r>
      <w:r w:rsidR="00CA6A4F">
        <w:t xml:space="preserve"> or</w:t>
      </w:r>
      <w:r>
        <w:t>IVI-COM</w:t>
      </w:r>
      <w:r w:rsidRPr="00F15922">
        <w:t xml:space="preserve"> driver, registers the driver with the IVI configuration store, and registers an uninstaller for the driver.  All </w:t>
      </w:r>
      <w:r w:rsidR="00462AC0">
        <w:t>IVI-COM/IVI-C</w:t>
      </w:r>
      <w:r>
        <w:t xml:space="preserve"> </w:t>
      </w:r>
      <w:r w:rsidRPr="00F15922">
        <w:t xml:space="preserve">driver installations are made within a root directory that the user specifies when installing an </w:t>
      </w:r>
      <w:r w:rsidR="002B32E7" w:rsidRPr="002B32E7">
        <w:t>IVI-COM or IVI-C</w:t>
      </w:r>
      <w:r w:rsidRPr="00F15922">
        <w:t xml:space="preserve"> driver for the first time.  The </w:t>
      </w:r>
      <w:r w:rsidR="00462AC0">
        <w:t>IVI-COM/IVI-C</w:t>
      </w:r>
      <w:r w:rsidRPr="00F15922">
        <w:t xml:space="preserve"> shared components are also installed within the same root directory.  The </w:t>
      </w:r>
      <w:r w:rsidR="002B32E7" w:rsidRPr="002B32E7">
        <w:t>IVI-COM or IVI-C</w:t>
      </w:r>
      <w:r w:rsidRPr="00F15922">
        <w:t xml:space="preserve"> driver is immediately usable after installation.  Multiple versions of an installed </w:t>
      </w:r>
      <w:r w:rsidR="002B32E7" w:rsidRPr="002B32E7">
        <w:t>IVI-COM or IVI-C</w:t>
      </w:r>
      <w:r w:rsidRPr="00F15922">
        <w:t xml:space="preserve"> driver cannot co</w:t>
      </w:r>
      <w:r w:rsidR="00EC0A64">
        <w:t>-</w:t>
      </w:r>
      <w:r w:rsidRPr="00F15922">
        <w:t xml:space="preserve">exist on the same machine. </w:t>
      </w:r>
    </w:p>
    <w:p w:rsidR="009A2294" w:rsidRDefault="009A2294">
      <w:pPr>
        <w:pStyle w:val="Body"/>
      </w:pPr>
    </w:p>
    <w:p w:rsidR="009A2294" w:rsidRDefault="00462AC0">
      <w:pPr>
        <w:pStyle w:val="Heading4"/>
      </w:pPr>
      <w:bookmarkStart w:id="108" w:name="_Toc298847969"/>
      <w:r>
        <w:t>IVI-COM/IVI-C</w:t>
      </w:r>
      <w:r w:rsidR="00EF7560">
        <w:t xml:space="preserve"> </w:t>
      </w:r>
      <w:r w:rsidR="00237BA4">
        <w:t>Driver Installers and Bitness</w:t>
      </w:r>
      <w:bookmarkEnd w:id="108"/>
    </w:p>
    <w:p w:rsidR="009A2294" w:rsidRDefault="00462AC0">
      <w:pPr>
        <w:pStyle w:val="Body1"/>
      </w:pPr>
      <w:r>
        <w:t>IVI-COM/IVI-C</w:t>
      </w:r>
      <w:r w:rsidR="00237BA4" w:rsidRPr="00F15922">
        <w:t xml:space="preserve"> driver installers may install 32-bit drivers, 64-bit drivers, or both.  </w:t>
      </w:r>
      <w:r>
        <w:t>IVI-COM/IVI-C</w:t>
      </w:r>
      <w:r w:rsidR="00237BA4" w:rsidRPr="00F15922">
        <w:t xml:space="preserve"> driver installers may run on 32-bit operating systems, 64-bit operating systems, or both.   </w:t>
      </w:r>
    </w:p>
    <w:p w:rsidR="009A2294" w:rsidRDefault="009A2294">
      <w:pPr>
        <w:pStyle w:val="Body"/>
      </w:pPr>
    </w:p>
    <w:p w:rsidR="009A2294" w:rsidRDefault="00931D92">
      <w:pPr>
        <w:pStyle w:val="Heading5"/>
      </w:pPr>
      <w:bookmarkStart w:id="109" w:name="_Toc225140661"/>
      <w:bookmarkStart w:id="110" w:name="_Toc298847970"/>
      <w:r w:rsidRPr="00F15922">
        <w:t xml:space="preserve">Valid </w:t>
      </w:r>
      <w:r w:rsidR="00291EAC">
        <w:t xml:space="preserve">Uses of </w:t>
      </w:r>
      <w:r w:rsidR="00511B5B" w:rsidRPr="00A52A2B">
        <w:t>D</w:t>
      </w:r>
      <w:r w:rsidR="00485F03" w:rsidRPr="00A52A2B">
        <w:t>river</w:t>
      </w:r>
      <w:r w:rsidR="00485F03" w:rsidRPr="00F15922">
        <w:t xml:space="preserve"> Installer </w:t>
      </w:r>
      <w:r w:rsidR="00511B5B">
        <w:t xml:space="preserve">Bitness </w:t>
      </w:r>
      <w:r w:rsidR="00485F03" w:rsidRPr="00F15922">
        <w:t>Types</w:t>
      </w:r>
      <w:bookmarkEnd w:id="109"/>
      <w:r w:rsidR="00291EAC">
        <w:t xml:space="preserve"> for IVI-COM/IVI-C</w:t>
      </w:r>
      <w:r w:rsidR="00782774">
        <w:t xml:space="preserve"> </w:t>
      </w:r>
      <w:r w:rsidR="00291EAC">
        <w:t>Driver Installers</w:t>
      </w:r>
      <w:bookmarkEnd w:id="110"/>
    </w:p>
    <w:p w:rsidR="009A2294" w:rsidRDefault="00485F03">
      <w:pPr>
        <w:pStyle w:val="Body1"/>
      </w:pPr>
      <w:r w:rsidRPr="00F15922">
        <w:t xml:space="preserve">This section </w:t>
      </w:r>
      <w:r w:rsidR="00460E56">
        <w:t>specifies</w:t>
      </w:r>
      <w:r w:rsidRPr="00F15922">
        <w:t xml:space="preserve"> </w:t>
      </w:r>
      <w:r w:rsidR="00F846AA" w:rsidRPr="00F15922">
        <w:t xml:space="preserve">the </w:t>
      </w:r>
      <w:r w:rsidR="0009192F">
        <w:t>IVI</w:t>
      </w:r>
      <w:r w:rsidR="00F846AA" w:rsidRPr="00F15922">
        <w:t xml:space="preserve"> driver installer </w:t>
      </w:r>
      <w:r w:rsidR="00D80AFF">
        <w:t xml:space="preserve">bitness </w:t>
      </w:r>
      <w:r w:rsidR="00F846AA" w:rsidRPr="00F15922">
        <w:t xml:space="preserve">types </w:t>
      </w:r>
      <w:r w:rsidR="00234FDA">
        <w:t>that are valid for</w:t>
      </w:r>
      <w:r w:rsidR="00D80AFF">
        <w:t xml:space="preserve"> IVI-COM</w:t>
      </w:r>
      <w:r w:rsidR="000B0FA8">
        <w:t>/</w:t>
      </w:r>
      <w:r w:rsidR="00D80AFF">
        <w:t>IVI-C driver installers</w:t>
      </w:r>
      <w:r w:rsidR="00460E56">
        <w:t xml:space="preserve">, based on </w:t>
      </w:r>
      <w:r w:rsidR="00F846AA" w:rsidRPr="00F15922">
        <w:t>the operating system</w:t>
      </w:r>
      <w:r w:rsidR="00E20D1D" w:rsidRPr="00F15922">
        <w:t>s</w:t>
      </w:r>
      <w:r w:rsidR="00F846AA" w:rsidRPr="00F15922">
        <w:t xml:space="preserve"> </w:t>
      </w:r>
      <w:r w:rsidR="00E20D1D" w:rsidRPr="00F15922">
        <w:t xml:space="preserve">a driver supplier supports </w:t>
      </w:r>
      <w:r w:rsidR="00F846AA" w:rsidRPr="00F15922">
        <w:t xml:space="preserve">and the </w:t>
      </w:r>
      <w:r w:rsidR="00E20D1D" w:rsidRPr="00F15922">
        <w:t>bitness of</w:t>
      </w:r>
      <w:r w:rsidR="00F846AA" w:rsidRPr="00F15922">
        <w:t xml:space="preserve"> </w:t>
      </w:r>
      <w:r w:rsidR="006F4800">
        <w:t xml:space="preserve">the </w:t>
      </w:r>
      <w:r w:rsidR="00F846AA" w:rsidRPr="00F15922">
        <w:t>IVI</w:t>
      </w:r>
      <w:r w:rsidR="00EF7560">
        <w:t>-C</w:t>
      </w:r>
      <w:r w:rsidR="00BF106F">
        <w:t>OM</w:t>
      </w:r>
      <w:r w:rsidR="00AF1FCC">
        <w:t xml:space="preserve"> </w:t>
      </w:r>
      <w:r w:rsidR="001575D2">
        <w:t>or</w:t>
      </w:r>
      <w:r w:rsidR="00AF1FCC">
        <w:t xml:space="preserve"> </w:t>
      </w:r>
      <w:r w:rsidR="00EF7560">
        <w:t>IVI-C</w:t>
      </w:r>
      <w:r w:rsidR="00F846AA" w:rsidRPr="00F15922">
        <w:t xml:space="preserve"> drivers</w:t>
      </w:r>
      <w:r w:rsidR="00E20D1D" w:rsidRPr="00F15922">
        <w:t xml:space="preserve"> the supplier provides.</w:t>
      </w:r>
      <w:r w:rsidR="00655A6F">
        <w:t xml:space="preserve">  For the definition of the types, refer to Section </w:t>
      </w:r>
      <w:r w:rsidR="00800309">
        <w:fldChar w:fldCharType="begin"/>
      </w:r>
      <w:r w:rsidR="005D1CF1">
        <w:instrText xml:space="preserve"> REF _Ref254176939 \r \h </w:instrText>
      </w:r>
      <w:r w:rsidR="00800309">
        <w:fldChar w:fldCharType="separate"/>
      </w:r>
      <w:r w:rsidR="00DE68DB">
        <w:t>1.3.3</w:t>
      </w:r>
      <w:r w:rsidR="00800309">
        <w:fldChar w:fldCharType="end"/>
      </w:r>
      <w:r w:rsidR="00655A6F">
        <w:t xml:space="preserve">, </w:t>
      </w:r>
      <w:fldSimple w:instr=" REF _Ref254176953 \h  \* MERGEFORMAT ">
        <w:ins w:id="111" w:author="Author">
          <w:r w:rsidR="00DE68DB" w:rsidRPr="00DE68DB">
            <w:rPr>
              <w:i/>
              <w:rPrChange w:id="112" w:author="Author">
                <w:rPr/>
              </w:rPrChange>
            </w:rPr>
            <w:t>Definition of IVI Driver Installer Bitness Types</w:t>
          </w:r>
        </w:ins>
        <w:del w:id="113" w:author="Author">
          <w:r w:rsidR="005D1CF1" w:rsidRPr="005D1CF1" w:rsidDel="00DE68DB">
            <w:rPr>
              <w:i/>
            </w:rPr>
            <w:delText>Definition of IVI Driver Installer Bitness Types</w:delText>
          </w:r>
        </w:del>
      </w:fldSimple>
      <w:r w:rsidR="00655A6F">
        <w:t>.</w:t>
      </w:r>
    </w:p>
    <w:p w:rsidR="009F06EA" w:rsidRPr="00F15922" w:rsidRDefault="0000498F" w:rsidP="0000498F">
      <w:pPr>
        <w:pStyle w:val="TableCaption"/>
        <w:rPr>
          <w:b/>
        </w:rPr>
      </w:pPr>
      <w:r w:rsidRPr="00F15922">
        <w:rPr>
          <w:b/>
          <w:bCs/>
        </w:rPr>
        <w:t xml:space="preserve">Table </w:t>
      </w:r>
      <w:r w:rsidR="00800309">
        <w:rPr>
          <w:b/>
          <w:bCs/>
        </w:rPr>
        <w:fldChar w:fldCharType="begin"/>
      </w:r>
      <w:r w:rsidR="00227BC1">
        <w:rPr>
          <w:b/>
          <w:bCs/>
        </w:rPr>
        <w:instrText xml:space="preserve"> STYLEREF 1 \s </w:instrText>
      </w:r>
      <w:r w:rsidR="00800309">
        <w:rPr>
          <w:b/>
          <w:bCs/>
        </w:rPr>
        <w:fldChar w:fldCharType="separate"/>
      </w:r>
      <w:r w:rsidR="00DE68DB">
        <w:rPr>
          <w:b/>
          <w:bCs/>
          <w:noProof/>
        </w:rPr>
        <w:t>2</w:t>
      </w:r>
      <w:r w:rsidR="00800309">
        <w:rPr>
          <w:b/>
          <w:bCs/>
        </w:rPr>
        <w:fldChar w:fldCharType="end"/>
      </w:r>
      <w:r w:rsidR="00227BC1">
        <w:rPr>
          <w:b/>
          <w:bCs/>
        </w:rPr>
        <w:noBreakHyphen/>
      </w:r>
      <w:r w:rsidR="00800309">
        <w:rPr>
          <w:b/>
          <w:bCs/>
        </w:rPr>
        <w:fldChar w:fldCharType="begin"/>
      </w:r>
      <w:r w:rsidR="00227BC1">
        <w:rPr>
          <w:b/>
          <w:bCs/>
        </w:rPr>
        <w:instrText xml:space="preserve"> SEQ Table \* ARABIC \s 1 </w:instrText>
      </w:r>
      <w:r w:rsidR="00800309">
        <w:rPr>
          <w:b/>
          <w:bCs/>
        </w:rPr>
        <w:fldChar w:fldCharType="separate"/>
      </w:r>
      <w:r w:rsidR="00DE68DB">
        <w:rPr>
          <w:b/>
          <w:bCs/>
          <w:noProof/>
        </w:rPr>
        <w:t>1</w:t>
      </w:r>
      <w:r w:rsidR="00800309">
        <w:rPr>
          <w:b/>
          <w:bCs/>
        </w:rPr>
        <w:fldChar w:fldCharType="end"/>
      </w:r>
      <w:r w:rsidRPr="00F15922">
        <w:rPr>
          <w:b/>
          <w:bCs/>
        </w:rPr>
        <w:t>.</w:t>
      </w:r>
      <w:r w:rsidRPr="00F15922">
        <w:t xml:space="preserve"> </w:t>
      </w:r>
      <w:r w:rsidR="00965B0A" w:rsidRPr="00F15922">
        <w:t xml:space="preserve">Valid </w:t>
      </w:r>
      <w:r w:rsidR="00F604A2">
        <w:t>installer bitness types</w:t>
      </w:r>
      <w:r w:rsidR="00965B0A" w:rsidRPr="00F15922">
        <w:t xml:space="preserve"> when only a 32-bit driver </w:t>
      </w:r>
      <w:r w:rsidR="009E69BE" w:rsidRPr="00F15922">
        <w:t>is available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tblPr>
      <w:tblGrid>
        <w:gridCol w:w="3715"/>
        <w:gridCol w:w="6023"/>
      </w:tblGrid>
      <w:tr w:rsidR="001802D1" w:rsidRPr="00F15922" w:rsidTr="00685510">
        <w:tc>
          <w:tcPr>
            <w:tcW w:w="3715" w:type="dxa"/>
            <w:tcBorders>
              <w:top w:val="single" w:sz="12" w:space="0" w:color="000000"/>
              <w:bottom w:val="double" w:sz="4" w:space="0" w:color="auto"/>
            </w:tcBorders>
            <w:shd w:val="clear" w:color="auto" w:fill="auto"/>
          </w:tcPr>
          <w:p w:rsidR="001802D1" w:rsidRPr="00F15922" w:rsidRDefault="001802D1" w:rsidP="00CC08A3">
            <w:pPr>
              <w:pStyle w:val="Body"/>
              <w:spacing w:before="120"/>
              <w:ind w:left="0"/>
              <w:rPr>
                <w:b/>
              </w:rPr>
            </w:pPr>
            <w:r w:rsidRPr="00F15922">
              <w:rPr>
                <w:b/>
              </w:rPr>
              <w:t>Supported Operating Systems</w:t>
            </w:r>
          </w:p>
        </w:tc>
        <w:tc>
          <w:tcPr>
            <w:tcW w:w="6023" w:type="dxa"/>
            <w:tcBorders>
              <w:top w:val="single" w:sz="12" w:space="0" w:color="000000"/>
              <w:bottom w:val="double" w:sz="4" w:space="0" w:color="auto"/>
            </w:tcBorders>
            <w:shd w:val="clear" w:color="auto" w:fill="auto"/>
          </w:tcPr>
          <w:p w:rsidR="001802D1" w:rsidRPr="00F15922" w:rsidRDefault="001802D1" w:rsidP="00CC08A3">
            <w:pPr>
              <w:pStyle w:val="Body"/>
              <w:spacing w:before="120"/>
              <w:ind w:left="0"/>
              <w:rPr>
                <w:b/>
              </w:rPr>
            </w:pPr>
            <w:r w:rsidRPr="00F15922">
              <w:rPr>
                <w:b/>
              </w:rPr>
              <w:t>Valid Combinations of Driver Installation Program Types</w:t>
            </w:r>
          </w:p>
        </w:tc>
      </w:tr>
      <w:tr w:rsidR="001802D1" w:rsidRPr="00F15922" w:rsidTr="00685510">
        <w:tc>
          <w:tcPr>
            <w:tcW w:w="3715" w:type="dxa"/>
            <w:tcBorders>
              <w:top w:val="double" w:sz="4" w:space="0" w:color="auto"/>
            </w:tcBorders>
            <w:shd w:val="clear" w:color="auto" w:fill="auto"/>
          </w:tcPr>
          <w:p w:rsidR="001802D1" w:rsidRPr="00F15922" w:rsidRDefault="001802D1" w:rsidP="00CC08A3">
            <w:pPr>
              <w:pStyle w:val="Body"/>
              <w:spacing w:before="120"/>
              <w:ind w:left="0"/>
            </w:pPr>
            <w:r w:rsidRPr="00F15922">
              <w:rPr>
                <w:lang w:val="da-DK"/>
              </w:rPr>
              <w:t>Only 32-bit operating systems</w:t>
            </w:r>
          </w:p>
        </w:tc>
        <w:tc>
          <w:tcPr>
            <w:tcW w:w="6023" w:type="dxa"/>
            <w:tcBorders>
              <w:top w:val="double" w:sz="4" w:space="0" w:color="auto"/>
            </w:tcBorders>
            <w:shd w:val="clear" w:color="auto" w:fill="auto"/>
          </w:tcPr>
          <w:p w:rsidR="001802D1" w:rsidRPr="00F15922" w:rsidRDefault="00E20D1D" w:rsidP="00CC08A3">
            <w:pPr>
              <w:pStyle w:val="Body"/>
              <w:spacing w:before="120"/>
              <w:ind w:left="0"/>
              <w:rPr>
                <w:lang w:val="da-DK"/>
              </w:rPr>
            </w:pPr>
            <w:r w:rsidRPr="00F15922">
              <w:rPr>
                <w:lang w:val="da-DK"/>
              </w:rPr>
              <w:t>S</w:t>
            </w:r>
            <w:r w:rsidR="001802D1" w:rsidRPr="00F15922">
              <w:rPr>
                <w:lang w:val="da-DK"/>
              </w:rPr>
              <w:t>ingular 32-bit driver installer (32-bit OS)</w:t>
            </w:r>
          </w:p>
        </w:tc>
      </w:tr>
      <w:tr w:rsidR="001802D1" w:rsidRPr="00F15922" w:rsidTr="00685510">
        <w:tc>
          <w:tcPr>
            <w:tcW w:w="3715" w:type="dxa"/>
            <w:shd w:val="clear" w:color="auto" w:fill="auto"/>
          </w:tcPr>
          <w:p w:rsidR="001802D1" w:rsidRPr="00F15922" w:rsidRDefault="001802D1" w:rsidP="00CC08A3">
            <w:pPr>
              <w:pStyle w:val="Body"/>
              <w:spacing w:before="120"/>
              <w:ind w:left="0"/>
            </w:pPr>
            <w:r w:rsidRPr="00F15922">
              <w:rPr>
                <w:lang w:val="da-DK"/>
              </w:rPr>
              <w:t>Only 64-bit operating systems</w:t>
            </w:r>
          </w:p>
        </w:tc>
        <w:tc>
          <w:tcPr>
            <w:tcW w:w="6023" w:type="dxa"/>
            <w:tcBorders>
              <w:bottom w:val="single" w:sz="6" w:space="0" w:color="000000"/>
            </w:tcBorders>
            <w:shd w:val="clear" w:color="auto" w:fill="auto"/>
          </w:tcPr>
          <w:p w:rsidR="001802D1" w:rsidRPr="00F15922" w:rsidRDefault="00E20D1D" w:rsidP="00CC08A3">
            <w:pPr>
              <w:pStyle w:val="Body"/>
              <w:spacing w:before="120"/>
              <w:ind w:left="0"/>
              <w:rPr>
                <w:lang w:val="da-DK"/>
              </w:rPr>
            </w:pPr>
            <w:r w:rsidRPr="00F15922">
              <w:rPr>
                <w:lang w:val="da-DK"/>
              </w:rPr>
              <w:t>S</w:t>
            </w:r>
            <w:r w:rsidR="001802D1" w:rsidRPr="00F15922">
              <w:rPr>
                <w:lang w:val="da-DK"/>
              </w:rPr>
              <w:t xml:space="preserve">ingular 32-bit driver installer (64-bit OS) </w:t>
            </w:r>
          </w:p>
        </w:tc>
      </w:tr>
      <w:tr w:rsidR="001802D1" w:rsidRPr="00F15922" w:rsidTr="00685510">
        <w:tc>
          <w:tcPr>
            <w:tcW w:w="3715" w:type="dxa"/>
            <w:vMerge w:val="restart"/>
            <w:shd w:val="clear" w:color="auto" w:fill="auto"/>
          </w:tcPr>
          <w:p w:rsidR="001802D1" w:rsidRPr="00F15922" w:rsidRDefault="001802D1" w:rsidP="00CC08A3">
            <w:pPr>
              <w:pStyle w:val="Body"/>
              <w:spacing w:before="120"/>
              <w:ind w:left="0"/>
            </w:pPr>
            <w:r w:rsidRPr="00F15922">
              <w:rPr>
                <w:lang w:val="da-DK"/>
              </w:rPr>
              <w:t>Both 32-bit and 64-bit operating systems</w:t>
            </w:r>
          </w:p>
        </w:tc>
        <w:tc>
          <w:tcPr>
            <w:tcW w:w="6023" w:type="dxa"/>
            <w:tcBorders>
              <w:top w:val="single" w:sz="6" w:space="0" w:color="000000"/>
              <w:bottom w:val="dotted" w:sz="4" w:space="0" w:color="auto"/>
            </w:tcBorders>
            <w:shd w:val="clear" w:color="auto" w:fill="auto"/>
          </w:tcPr>
          <w:p w:rsidR="00E0375F" w:rsidRPr="00F15922" w:rsidRDefault="00D2712C" w:rsidP="00CC08A3">
            <w:pPr>
              <w:pStyle w:val="Body"/>
              <w:spacing w:before="120"/>
              <w:ind w:left="0"/>
            </w:pPr>
            <w:r w:rsidRPr="00F15922">
              <w:rPr>
                <w:b/>
              </w:rPr>
              <w:t>Option A:</w:t>
            </w:r>
            <w:r w:rsidRPr="00F15922">
              <w:t xml:space="preserve"> </w:t>
            </w:r>
          </w:p>
          <w:p w:rsidR="00D2712C" w:rsidRPr="00F15922" w:rsidRDefault="00E20D1D" w:rsidP="00D2712C">
            <w:pPr>
              <w:pStyle w:val="Body"/>
              <w:spacing w:before="80"/>
              <w:ind w:left="0"/>
            </w:pPr>
            <w:r w:rsidRPr="00F15922">
              <w:lastRenderedPageBreak/>
              <w:t>S</w:t>
            </w:r>
            <w:r w:rsidR="001802D1" w:rsidRPr="00F15922">
              <w:t xml:space="preserve">ingular 32-bit driver installer (32-bit OS) </w:t>
            </w:r>
          </w:p>
          <w:p w:rsidR="00D2712C" w:rsidRPr="00F15922" w:rsidRDefault="008B3B81" w:rsidP="00D2712C">
            <w:pPr>
              <w:pStyle w:val="Body"/>
              <w:spacing w:before="80"/>
              <w:ind w:left="0"/>
            </w:pPr>
            <w:r w:rsidRPr="00F15922">
              <w:t>AND</w:t>
            </w:r>
          </w:p>
          <w:p w:rsidR="001802D1" w:rsidRPr="00F15922" w:rsidRDefault="00E20D1D" w:rsidP="00D2712C">
            <w:pPr>
              <w:pStyle w:val="Body"/>
              <w:spacing w:before="80"/>
              <w:ind w:left="0"/>
            </w:pPr>
            <w:r w:rsidRPr="00F15922">
              <w:t>S</w:t>
            </w:r>
            <w:r w:rsidR="001802D1" w:rsidRPr="00F15922">
              <w:t xml:space="preserve">ingular 32-bit driver installer (64-bit OS) </w:t>
            </w:r>
          </w:p>
          <w:p w:rsidR="00FC5821" w:rsidRPr="00F15922" w:rsidRDefault="00FC5821" w:rsidP="00FC5821">
            <w:pPr>
              <w:pStyle w:val="Body"/>
              <w:spacing w:before="80"/>
              <w:ind w:left="0"/>
            </w:pPr>
            <w:r w:rsidRPr="00F15922">
              <w:t>Note: This option is recommended for drivers that call the IVI shared component installer or are transitioning to 64-bit driver support.</w:t>
            </w:r>
          </w:p>
        </w:tc>
      </w:tr>
      <w:tr w:rsidR="001802D1" w:rsidRPr="00F15922" w:rsidTr="00685510">
        <w:tc>
          <w:tcPr>
            <w:tcW w:w="3715" w:type="dxa"/>
            <w:vMerge/>
            <w:shd w:val="clear" w:color="auto" w:fill="auto"/>
          </w:tcPr>
          <w:p w:rsidR="001802D1" w:rsidRPr="00F15922" w:rsidRDefault="001802D1" w:rsidP="00297905">
            <w:pPr>
              <w:pStyle w:val="Body"/>
              <w:ind w:left="0"/>
            </w:pPr>
          </w:p>
        </w:tc>
        <w:tc>
          <w:tcPr>
            <w:tcW w:w="6023" w:type="dxa"/>
            <w:tcBorders>
              <w:top w:val="dotted" w:sz="4" w:space="0" w:color="auto"/>
            </w:tcBorders>
            <w:shd w:val="clear" w:color="auto" w:fill="auto"/>
          </w:tcPr>
          <w:p w:rsidR="00D2712C" w:rsidRPr="00F15922" w:rsidRDefault="00D2712C" w:rsidP="00CC08A3">
            <w:pPr>
              <w:pStyle w:val="Body"/>
              <w:spacing w:before="120"/>
              <w:ind w:left="0"/>
            </w:pPr>
            <w:r w:rsidRPr="00F15922">
              <w:rPr>
                <w:b/>
                <w:lang w:val="da-DK"/>
              </w:rPr>
              <w:t>Option B:</w:t>
            </w:r>
          </w:p>
          <w:p w:rsidR="005338D2" w:rsidRPr="00F15922" w:rsidRDefault="008B213D" w:rsidP="00D2712C">
            <w:pPr>
              <w:pStyle w:val="Body"/>
              <w:spacing w:before="80"/>
              <w:ind w:left="0"/>
              <w:rPr>
                <w:lang w:val="da-DK"/>
              </w:rPr>
            </w:pPr>
            <w:r w:rsidRPr="00F15922">
              <w:rPr>
                <w:lang w:val="da-DK"/>
              </w:rPr>
              <w:t>S</w:t>
            </w:r>
            <w:r w:rsidR="001802D1" w:rsidRPr="00F15922">
              <w:rPr>
                <w:lang w:val="da-DK"/>
              </w:rPr>
              <w:t>ingular 32-bit driver installer (32-bit OS/64-bit OS)</w:t>
            </w:r>
            <w:r w:rsidR="008B3B81" w:rsidRPr="00F15922">
              <w:rPr>
                <w:lang w:val="da-DK"/>
              </w:rPr>
              <w:t xml:space="preserve"> </w:t>
            </w:r>
          </w:p>
          <w:p w:rsidR="001802D1" w:rsidRPr="00F15922" w:rsidRDefault="005338D2" w:rsidP="00EF7560">
            <w:pPr>
              <w:pStyle w:val="Body"/>
              <w:spacing w:before="120"/>
              <w:ind w:left="0"/>
            </w:pPr>
            <w:r w:rsidRPr="00F15922">
              <w:t xml:space="preserve">Note: </w:t>
            </w:r>
            <w:r w:rsidR="00FC5821" w:rsidRPr="00F15922">
              <w:t xml:space="preserve">This option is recommended for drivers that do not call the </w:t>
            </w:r>
            <w:r w:rsidR="00462AC0">
              <w:t>IVI-COM/IVI-C</w:t>
            </w:r>
            <w:r w:rsidR="00FC5821" w:rsidRPr="00F15922">
              <w:t xml:space="preserve"> shared component installer.   </w:t>
            </w:r>
            <w:r w:rsidRPr="00F15922">
              <w:t xml:space="preserve">If the installer calls the </w:t>
            </w:r>
            <w:r w:rsidR="00462AC0">
              <w:t>IVI-COM/IVI-C</w:t>
            </w:r>
            <w:r w:rsidRPr="00F15922">
              <w:t xml:space="preserve"> shared component installer, then this </w:t>
            </w:r>
            <w:r w:rsidR="0091224A" w:rsidRPr="00F15922">
              <w:t>option requires</w:t>
            </w:r>
            <w:r w:rsidRPr="00F15922">
              <w:t xml:space="preserve"> either</w:t>
            </w:r>
            <w:r w:rsidR="009077C2" w:rsidRPr="00F15922">
              <w:t xml:space="preserve"> </w:t>
            </w:r>
            <w:r w:rsidRPr="00F15922">
              <w:t>call</w:t>
            </w:r>
            <w:r w:rsidR="0091224A" w:rsidRPr="00F15922">
              <w:t>ing</w:t>
            </w:r>
            <w:r w:rsidRPr="00F15922">
              <w:t xml:space="preserve"> the legacy </w:t>
            </w:r>
            <w:r w:rsidR="00462AC0">
              <w:t>IVI-COM/IVI-C</w:t>
            </w:r>
            <w:r w:rsidRPr="00F15922">
              <w:t xml:space="preserve"> shared component installer or</w:t>
            </w:r>
            <w:r w:rsidR="009077C2" w:rsidRPr="00F15922">
              <w:t xml:space="preserve"> </w:t>
            </w:r>
            <w:r w:rsidRPr="00F15922">
              <w:t>call</w:t>
            </w:r>
            <w:r w:rsidR="0091224A" w:rsidRPr="00F15922">
              <w:t>ing</w:t>
            </w:r>
            <w:r w:rsidRPr="00F15922">
              <w:t xml:space="preserve"> both the 32-bit and 64-bit IVI shared component installer</w:t>
            </w:r>
            <w:r w:rsidR="00D54A9B" w:rsidRPr="00F15922">
              <w:t>s</w:t>
            </w:r>
            <w:r w:rsidRPr="00F15922">
              <w:t>.</w:t>
            </w:r>
          </w:p>
        </w:tc>
      </w:tr>
    </w:tbl>
    <w:p w:rsidR="001802D1" w:rsidRPr="00F15922" w:rsidRDefault="000A4FAE" w:rsidP="000A4FAE">
      <w:pPr>
        <w:pStyle w:val="TableCaption"/>
        <w:rPr>
          <w:b/>
        </w:rPr>
      </w:pPr>
      <w:r w:rsidRPr="00F15922">
        <w:rPr>
          <w:b/>
          <w:bCs/>
        </w:rPr>
        <w:t xml:space="preserve">Table </w:t>
      </w:r>
      <w:r w:rsidR="00800309">
        <w:rPr>
          <w:b/>
          <w:bCs/>
        </w:rPr>
        <w:fldChar w:fldCharType="begin"/>
      </w:r>
      <w:r w:rsidR="00227BC1">
        <w:rPr>
          <w:b/>
          <w:bCs/>
        </w:rPr>
        <w:instrText xml:space="preserve"> STYLEREF 1 \s </w:instrText>
      </w:r>
      <w:r w:rsidR="00800309">
        <w:rPr>
          <w:b/>
          <w:bCs/>
        </w:rPr>
        <w:fldChar w:fldCharType="separate"/>
      </w:r>
      <w:r w:rsidR="00DE68DB">
        <w:rPr>
          <w:b/>
          <w:bCs/>
          <w:noProof/>
        </w:rPr>
        <w:t>2</w:t>
      </w:r>
      <w:r w:rsidR="00800309">
        <w:rPr>
          <w:b/>
          <w:bCs/>
        </w:rPr>
        <w:fldChar w:fldCharType="end"/>
      </w:r>
      <w:r w:rsidR="00227BC1">
        <w:rPr>
          <w:b/>
          <w:bCs/>
        </w:rPr>
        <w:noBreakHyphen/>
      </w:r>
      <w:r w:rsidR="00800309">
        <w:rPr>
          <w:b/>
          <w:bCs/>
        </w:rPr>
        <w:fldChar w:fldCharType="begin"/>
      </w:r>
      <w:r w:rsidR="00227BC1">
        <w:rPr>
          <w:b/>
          <w:bCs/>
        </w:rPr>
        <w:instrText xml:space="preserve"> SEQ Table \* ARABIC \s 1 </w:instrText>
      </w:r>
      <w:r w:rsidR="00800309">
        <w:rPr>
          <w:b/>
          <w:bCs/>
        </w:rPr>
        <w:fldChar w:fldCharType="separate"/>
      </w:r>
      <w:r w:rsidR="00DE68DB">
        <w:rPr>
          <w:b/>
          <w:bCs/>
          <w:noProof/>
        </w:rPr>
        <w:t>2</w:t>
      </w:r>
      <w:r w:rsidR="00800309">
        <w:rPr>
          <w:b/>
          <w:bCs/>
        </w:rPr>
        <w:fldChar w:fldCharType="end"/>
      </w:r>
      <w:r w:rsidRPr="00F15922">
        <w:rPr>
          <w:b/>
          <w:bCs/>
        </w:rPr>
        <w:t>.</w:t>
      </w:r>
      <w:r w:rsidRPr="00F15922">
        <w:t xml:space="preserve"> </w:t>
      </w:r>
      <w:r w:rsidR="00965B0A" w:rsidRPr="00F15922">
        <w:t xml:space="preserve">Valid </w:t>
      </w:r>
      <w:r w:rsidR="00F604A2">
        <w:t>installer bitness types</w:t>
      </w:r>
      <w:r w:rsidR="00965B0A" w:rsidRPr="00F15922">
        <w:t xml:space="preserve"> when only a 64-bit driver </w:t>
      </w:r>
      <w:r w:rsidR="00475AE6" w:rsidRPr="00F15922">
        <w:t>is available</w:t>
      </w:r>
      <w:r w:rsidR="00965B0A" w:rsidRPr="00F15922">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tblPr>
      <w:tblGrid>
        <w:gridCol w:w="3715"/>
        <w:gridCol w:w="6023"/>
      </w:tblGrid>
      <w:tr w:rsidR="001802D1" w:rsidRPr="00F15922" w:rsidTr="00685510">
        <w:tc>
          <w:tcPr>
            <w:tcW w:w="3715" w:type="dxa"/>
            <w:tcBorders>
              <w:top w:val="single" w:sz="12" w:space="0" w:color="000000"/>
              <w:bottom w:val="double" w:sz="4" w:space="0" w:color="auto"/>
            </w:tcBorders>
            <w:shd w:val="clear" w:color="auto" w:fill="auto"/>
          </w:tcPr>
          <w:p w:rsidR="001802D1" w:rsidRPr="00F15922" w:rsidRDefault="001802D1" w:rsidP="00297905">
            <w:pPr>
              <w:pStyle w:val="Body"/>
              <w:ind w:left="0"/>
              <w:rPr>
                <w:b/>
              </w:rPr>
            </w:pPr>
            <w:r w:rsidRPr="00F15922">
              <w:rPr>
                <w:b/>
              </w:rPr>
              <w:t>Supported Operating Systems</w:t>
            </w:r>
          </w:p>
        </w:tc>
        <w:tc>
          <w:tcPr>
            <w:tcW w:w="6023" w:type="dxa"/>
            <w:tcBorders>
              <w:top w:val="single" w:sz="12" w:space="0" w:color="000000"/>
              <w:bottom w:val="double" w:sz="4" w:space="0" w:color="auto"/>
            </w:tcBorders>
            <w:shd w:val="clear" w:color="auto" w:fill="auto"/>
          </w:tcPr>
          <w:p w:rsidR="001802D1" w:rsidRPr="00F15922" w:rsidRDefault="001802D1" w:rsidP="00297905">
            <w:pPr>
              <w:pStyle w:val="Body"/>
              <w:ind w:left="0"/>
              <w:rPr>
                <w:b/>
              </w:rPr>
            </w:pPr>
            <w:r w:rsidRPr="00F15922">
              <w:rPr>
                <w:b/>
              </w:rPr>
              <w:t>Valid Combinations of Driver Installation Program Types</w:t>
            </w:r>
          </w:p>
        </w:tc>
      </w:tr>
      <w:tr w:rsidR="001802D1" w:rsidRPr="00F15922" w:rsidTr="00685510">
        <w:tc>
          <w:tcPr>
            <w:tcW w:w="3715" w:type="dxa"/>
            <w:tcBorders>
              <w:top w:val="double" w:sz="4" w:space="0" w:color="auto"/>
            </w:tcBorders>
            <w:shd w:val="clear" w:color="auto" w:fill="auto"/>
          </w:tcPr>
          <w:p w:rsidR="001802D1" w:rsidRPr="00F15922" w:rsidRDefault="001802D1" w:rsidP="00297905">
            <w:pPr>
              <w:pStyle w:val="Body"/>
              <w:ind w:left="0"/>
            </w:pPr>
            <w:r w:rsidRPr="00F15922">
              <w:t>Only 64-bit operating systems</w:t>
            </w:r>
          </w:p>
        </w:tc>
        <w:tc>
          <w:tcPr>
            <w:tcW w:w="6023" w:type="dxa"/>
            <w:tcBorders>
              <w:top w:val="double" w:sz="4" w:space="0" w:color="auto"/>
            </w:tcBorders>
            <w:shd w:val="clear" w:color="auto" w:fill="auto"/>
          </w:tcPr>
          <w:p w:rsidR="001802D1" w:rsidRPr="00F15922" w:rsidRDefault="006472B2" w:rsidP="00297905">
            <w:pPr>
              <w:pStyle w:val="Body"/>
              <w:ind w:left="0"/>
            </w:pPr>
            <w:r w:rsidRPr="00F15922">
              <w:t>S</w:t>
            </w:r>
            <w:r w:rsidR="001802D1" w:rsidRPr="00F15922">
              <w:t>ingular 64-bit driver installer</w:t>
            </w:r>
          </w:p>
        </w:tc>
      </w:tr>
    </w:tbl>
    <w:p w:rsidR="00965B0A" w:rsidRPr="00F15922" w:rsidRDefault="00FA7DB8" w:rsidP="00FA7DB8">
      <w:pPr>
        <w:pStyle w:val="TableCaption"/>
        <w:rPr>
          <w:b/>
        </w:rPr>
      </w:pPr>
      <w:r w:rsidRPr="00F15922">
        <w:rPr>
          <w:b/>
          <w:bCs/>
        </w:rPr>
        <w:t xml:space="preserve">Table </w:t>
      </w:r>
      <w:r w:rsidR="00800309">
        <w:rPr>
          <w:b/>
          <w:bCs/>
        </w:rPr>
        <w:fldChar w:fldCharType="begin"/>
      </w:r>
      <w:r w:rsidR="00227BC1">
        <w:rPr>
          <w:b/>
          <w:bCs/>
        </w:rPr>
        <w:instrText xml:space="preserve"> STYLEREF 1 \s </w:instrText>
      </w:r>
      <w:r w:rsidR="00800309">
        <w:rPr>
          <w:b/>
          <w:bCs/>
        </w:rPr>
        <w:fldChar w:fldCharType="separate"/>
      </w:r>
      <w:r w:rsidR="00DE68DB">
        <w:rPr>
          <w:b/>
          <w:bCs/>
          <w:noProof/>
        </w:rPr>
        <w:t>2</w:t>
      </w:r>
      <w:r w:rsidR="00800309">
        <w:rPr>
          <w:b/>
          <w:bCs/>
        </w:rPr>
        <w:fldChar w:fldCharType="end"/>
      </w:r>
      <w:r w:rsidR="00227BC1">
        <w:rPr>
          <w:b/>
          <w:bCs/>
        </w:rPr>
        <w:noBreakHyphen/>
      </w:r>
      <w:r w:rsidR="00800309">
        <w:rPr>
          <w:b/>
          <w:bCs/>
        </w:rPr>
        <w:fldChar w:fldCharType="begin"/>
      </w:r>
      <w:r w:rsidR="00227BC1">
        <w:rPr>
          <w:b/>
          <w:bCs/>
        </w:rPr>
        <w:instrText xml:space="preserve"> SEQ Table \* ARABIC \s 1 </w:instrText>
      </w:r>
      <w:r w:rsidR="00800309">
        <w:rPr>
          <w:b/>
          <w:bCs/>
        </w:rPr>
        <w:fldChar w:fldCharType="separate"/>
      </w:r>
      <w:r w:rsidR="00DE68DB">
        <w:rPr>
          <w:b/>
          <w:bCs/>
          <w:noProof/>
        </w:rPr>
        <w:t>3</w:t>
      </w:r>
      <w:r w:rsidR="00800309">
        <w:rPr>
          <w:b/>
          <w:bCs/>
        </w:rPr>
        <w:fldChar w:fldCharType="end"/>
      </w:r>
      <w:r w:rsidRPr="00F15922">
        <w:rPr>
          <w:b/>
          <w:bCs/>
        </w:rPr>
        <w:t>.</w:t>
      </w:r>
      <w:r w:rsidRPr="00F15922">
        <w:t xml:space="preserve"> </w:t>
      </w:r>
      <w:r w:rsidR="00965B0A" w:rsidRPr="00F15922">
        <w:t xml:space="preserve">Valid </w:t>
      </w:r>
      <w:r w:rsidR="00F604A2">
        <w:t>installer bitness types</w:t>
      </w:r>
      <w:r w:rsidR="00965B0A" w:rsidRPr="00F15922">
        <w:t xml:space="preserve"> when both a 32-bit and a 64-bit driver </w:t>
      </w:r>
      <w:r w:rsidR="002329E6" w:rsidRPr="00F15922">
        <w:t>are available</w:t>
      </w:r>
      <w:r w:rsidR="00965B0A" w:rsidRPr="00F15922">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tblPr>
      <w:tblGrid>
        <w:gridCol w:w="3715"/>
        <w:gridCol w:w="6030"/>
      </w:tblGrid>
      <w:tr w:rsidR="001802D1" w:rsidRPr="00F15922" w:rsidTr="00685510">
        <w:tc>
          <w:tcPr>
            <w:tcW w:w="3715" w:type="dxa"/>
            <w:tcBorders>
              <w:top w:val="single" w:sz="12" w:space="0" w:color="000000"/>
              <w:bottom w:val="double" w:sz="4" w:space="0" w:color="auto"/>
            </w:tcBorders>
            <w:shd w:val="clear" w:color="auto" w:fill="auto"/>
          </w:tcPr>
          <w:p w:rsidR="001802D1" w:rsidRPr="00F15922" w:rsidRDefault="001802D1" w:rsidP="00965B0A">
            <w:pPr>
              <w:pStyle w:val="Body"/>
              <w:keepNext/>
              <w:ind w:left="0"/>
              <w:rPr>
                <w:b/>
              </w:rPr>
            </w:pPr>
            <w:r w:rsidRPr="00F15922">
              <w:rPr>
                <w:b/>
              </w:rPr>
              <w:t>Supported Operating Systems</w:t>
            </w:r>
          </w:p>
        </w:tc>
        <w:tc>
          <w:tcPr>
            <w:tcW w:w="6030" w:type="dxa"/>
            <w:tcBorders>
              <w:top w:val="single" w:sz="12" w:space="0" w:color="000000"/>
              <w:bottom w:val="double" w:sz="4" w:space="0" w:color="auto"/>
            </w:tcBorders>
            <w:shd w:val="clear" w:color="auto" w:fill="auto"/>
          </w:tcPr>
          <w:p w:rsidR="001802D1" w:rsidRPr="00F15922" w:rsidRDefault="001802D1" w:rsidP="001802D1">
            <w:pPr>
              <w:pStyle w:val="Body"/>
              <w:ind w:left="0"/>
              <w:rPr>
                <w:b/>
              </w:rPr>
            </w:pPr>
            <w:r w:rsidRPr="00F15922">
              <w:rPr>
                <w:b/>
              </w:rPr>
              <w:t>Valid Combinations of Driver Installation Program Types</w:t>
            </w:r>
          </w:p>
        </w:tc>
      </w:tr>
      <w:tr w:rsidR="003D5C36" w:rsidRPr="00F15922" w:rsidTr="00C053FE">
        <w:trPr>
          <w:trHeight w:val="1959"/>
        </w:trPr>
        <w:tc>
          <w:tcPr>
            <w:tcW w:w="3715" w:type="dxa"/>
            <w:tcBorders>
              <w:top w:val="single" w:sz="6" w:space="0" w:color="000000"/>
            </w:tcBorders>
            <w:shd w:val="clear" w:color="auto" w:fill="auto"/>
          </w:tcPr>
          <w:p w:rsidR="003D5C36" w:rsidRPr="00F15922" w:rsidRDefault="003D5C36" w:rsidP="0021478F">
            <w:pPr>
              <w:pStyle w:val="Body"/>
              <w:ind w:left="0"/>
            </w:pPr>
            <w:r w:rsidRPr="00F15922">
              <w:t>32-bit driver is supported on both 32-bit and 64-bit operating systems</w:t>
            </w:r>
          </w:p>
          <w:p w:rsidR="003D5C36" w:rsidRPr="00F15922" w:rsidRDefault="003D5C36" w:rsidP="0021478F">
            <w:pPr>
              <w:pStyle w:val="Body"/>
              <w:ind w:left="0"/>
            </w:pPr>
            <w:r w:rsidRPr="00F15922">
              <w:t>64-bit driver is supported on 64-bit operating systems</w:t>
            </w:r>
          </w:p>
        </w:tc>
        <w:tc>
          <w:tcPr>
            <w:tcW w:w="6030" w:type="dxa"/>
            <w:tcBorders>
              <w:top w:val="single" w:sz="6" w:space="0" w:color="000000"/>
            </w:tcBorders>
            <w:shd w:val="clear" w:color="auto" w:fill="auto"/>
          </w:tcPr>
          <w:p w:rsidR="003D5C36" w:rsidRPr="00F15922" w:rsidRDefault="003D5C36" w:rsidP="0021478F">
            <w:pPr>
              <w:pStyle w:val="Body"/>
              <w:spacing w:before="80"/>
              <w:ind w:left="0"/>
              <w:rPr>
                <w:lang w:val="da-DK"/>
              </w:rPr>
            </w:pPr>
            <w:r w:rsidRPr="00F15922">
              <w:rPr>
                <w:lang w:val="da-DK"/>
              </w:rPr>
              <w:t>Singular 32-bit driver installer (32-bit OS)</w:t>
            </w:r>
          </w:p>
          <w:p w:rsidR="003D5C36" w:rsidRPr="00F15922" w:rsidRDefault="003D5C36" w:rsidP="0021478F">
            <w:pPr>
              <w:pStyle w:val="Body"/>
              <w:spacing w:before="80"/>
              <w:ind w:left="0"/>
            </w:pPr>
            <w:r w:rsidRPr="00F15922">
              <w:t>AND</w:t>
            </w:r>
          </w:p>
          <w:p w:rsidR="003D5C36" w:rsidRPr="00F15922" w:rsidRDefault="003D5C36" w:rsidP="0021478F">
            <w:pPr>
              <w:pStyle w:val="Body"/>
              <w:spacing w:before="80"/>
              <w:ind w:left="0"/>
            </w:pPr>
            <w:r w:rsidRPr="00F15922">
              <w:t>Unified 32-bit/64-bit driver installer (64-bit OS)</w:t>
            </w:r>
          </w:p>
          <w:p w:rsidR="003D5C36" w:rsidRPr="00F15922" w:rsidRDefault="003D5C36" w:rsidP="0021478F">
            <w:pPr>
              <w:pStyle w:val="Body"/>
              <w:ind w:left="0"/>
            </w:pPr>
            <w:r w:rsidRPr="00F15922">
              <w:t>Note:  This option ensures that the driver revision for both the 32-bit version and 64-bit version of the driver on a 64-bit operating system are the same.</w:t>
            </w:r>
          </w:p>
        </w:tc>
      </w:tr>
      <w:tr w:rsidR="00CA3ACA" w:rsidRPr="00F15922" w:rsidTr="00685510">
        <w:tc>
          <w:tcPr>
            <w:tcW w:w="3715" w:type="dxa"/>
            <w:tcBorders>
              <w:top w:val="single" w:sz="6" w:space="0" w:color="000000"/>
              <w:bottom w:val="single" w:sz="6" w:space="0" w:color="000000"/>
            </w:tcBorders>
            <w:shd w:val="clear" w:color="auto" w:fill="auto"/>
          </w:tcPr>
          <w:p w:rsidR="00CA3ACA" w:rsidRPr="00F15922" w:rsidRDefault="00CA3ACA" w:rsidP="00CA3ACA">
            <w:pPr>
              <w:pStyle w:val="Body"/>
              <w:ind w:left="0"/>
            </w:pPr>
            <w:r w:rsidRPr="00F15922">
              <w:t xml:space="preserve">32-bit driver is supported </w:t>
            </w:r>
            <w:r w:rsidR="0040630E">
              <w:t xml:space="preserve">only </w:t>
            </w:r>
            <w:r w:rsidRPr="00F15922">
              <w:t>on 32-bit operating systems</w:t>
            </w:r>
          </w:p>
          <w:p w:rsidR="00CA3ACA" w:rsidRPr="00F15922" w:rsidRDefault="00CA3ACA" w:rsidP="00CA3ACA">
            <w:pPr>
              <w:pStyle w:val="Body"/>
              <w:ind w:left="0"/>
            </w:pPr>
            <w:r w:rsidRPr="00F15922">
              <w:t>64-bit driver is supported on 64-bit operating system</w:t>
            </w:r>
            <w:r w:rsidR="00B74882" w:rsidRPr="00F15922">
              <w:t>s</w:t>
            </w:r>
          </w:p>
          <w:p w:rsidR="004B3026" w:rsidRPr="00F15922" w:rsidRDefault="004B3026" w:rsidP="004B3026">
            <w:pPr>
              <w:pStyle w:val="Body"/>
              <w:ind w:left="0"/>
            </w:pPr>
            <w:r w:rsidRPr="00F15922">
              <w:t>Note:  This excludes installation of a 32-bit driver on a 64-bit operating system</w:t>
            </w:r>
          </w:p>
        </w:tc>
        <w:tc>
          <w:tcPr>
            <w:tcW w:w="6030" w:type="dxa"/>
            <w:tcBorders>
              <w:top w:val="single" w:sz="6" w:space="0" w:color="000000"/>
              <w:bottom w:val="single" w:sz="6" w:space="0" w:color="000000"/>
            </w:tcBorders>
            <w:shd w:val="clear" w:color="auto" w:fill="auto"/>
          </w:tcPr>
          <w:p w:rsidR="00CA3ACA" w:rsidRPr="00F15922" w:rsidRDefault="008B213D" w:rsidP="00D2712C">
            <w:pPr>
              <w:pStyle w:val="Body"/>
              <w:ind w:left="0"/>
              <w:rPr>
                <w:lang w:val="da-DK"/>
              </w:rPr>
            </w:pPr>
            <w:r w:rsidRPr="00F15922">
              <w:rPr>
                <w:lang w:val="da-DK"/>
              </w:rPr>
              <w:t>S</w:t>
            </w:r>
            <w:r w:rsidR="00CA3ACA" w:rsidRPr="00F15922">
              <w:rPr>
                <w:lang w:val="da-DK"/>
              </w:rPr>
              <w:t>ingular 32-bit driver installer (32-bit OS)</w:t>
            </w:r>
          </w:p>
          <w:p w:rsidR="00D2712C" w:rsidRPr="00F15922" w:rsidRDefault="00D2712C" w:rsidP="00D2712C">
            <w:pPr>
              <w:pStyle w:val="Body"/>
              <w:spacing w:before="80"/>
              <w:ind w:left="0"/>
            </w:pPr>
            <w:r w:rsidRPr="00F15922">
              <w:t>AND</w:t>
            </w:r>
          </w:p>
          <w:p w:rsidR="00D2712C" w:rsidRPr="00F15922" w:rsidRDefault="008B213D" w:rsidP="00D2712C">
            <w:pPr>
              <w:pStyle w:val="Body"/>
              <w:spacing w:before="80"/>
              <w:ind w:left="0"/>
            </w:pPr>
            <w:r w:rsidRPr="00F15922">
              <w:t>S</w:t>
            </w:r>
            <w:r w:rsidR="00CA3ACA" w:rsidRPr="00F15922">
              <w:t>ingular 64-bit driver installer (64-bit OS)</w:t>
            </w:r>
          </w:p>
          <w:p w:rsidR="007F602F" w:rsidRPr="00F15922" w:rsidRDefault="007F602F" w:rsidP="007F602F">
            <w:pPr>
              <w:pStyle w:val="Body"/>
              <w:ind w:left="0"/>
              <w:rPr>
                <w:lang w:val="da-DK"/>
              </w:rPr>
            </w:pPr>
            <w:r w:rsidRPr="00F15922">
              <w:t xml:space="preserve">Note: The </w:t>
            </w:r>
            <w:r w:rsidRPr="00F15922">
              <w:rPr>
                <w:lang w:val="da-DK"/>
              </w:rPr>
              <w:t>Singular 32-bit driver installer (32-bit OS) shall refuse to install on 64-bit operating systems.</w:t>
            </w:r>
          </w:p>
          <w:p w:rsidR="00CA3ACA" w:rsidRPr="00F15922" w:rsidRDefault="00CA3ACA" w:rsidP="007E56E6">
            <w:pPr>
              <w:pStyle w:val="Body"/>
              <w:ind w:left="0"/>
            </w:pPr>
          </w:p>
        </w:tc>
      </w:tr>
      <w:tr w:rsidR="003D5C36" w:rsidRPr="00F15922" w:rsidTr="003D5C36">
        <w:trPr>
          <w:trHeight w:val="1380"/>
        </w:trPr>
        <w:tc>
          <w:tcPr>
            <w:tcW w:w="3715" w:type="dxa"/>
            <w:tcBorders>
              <w:top w:val="single" w:sz="6" w:space="0" w:color="000000"/>
            </w:tcBorders>
            <w:shd w:val="clear" w:color="auto" w:fill="auto"/>
          </w:tcPr>
          <w:p w:rsidR="003D5C36" w:rsidRPr="00F15922" w:rsidRDefault="003D5C36" w:rsidP="007E56E6">
            <w:pPr>
              <w:pStyle w:val="Body"/>
              <w:ind w:left="0"/>
            </w:pPr>
            <w:r w:rsidRPr="00F15922">
              <w:t>32 bit driver is supported</w:t>
            </w:r>
            <w:r w:rsidR="0040630E">
              <w:t xml:space="preserve"> only</w:t>
            </w:r>
            <w:r w:rsidRPr="00F15922">
              <w:t xml:space="preserve"> on 64-bit operating systems</w:t>
            </w:r>
          </w:p>
          <w:p w:rsidR="003D5C36" w:rsidRPr="00F15922" w:rsidRDefault="003D5C36" w:rsidP="007E56E6">
            <w:pPr>
              <w:pStyle w:val="Body"/>
              <w:ind w:left="0"/>
            </w:pPr>
            <w:r w:rsidRPr="00F15922">
              <w:t>64-bit driver is supported on 64-bit operating systems</w:t>
            </w:r>
          </w:p>
        </w:tc>
        <w:tc>
          <w:tcPr>
            <w:tcW w:w="6030" w:type="dxa"/>
            <w:tcBorders>
              <w:top w:val="single" w:sz="6" w:space="0" w:color="000000"/>
            </w:tcBorders>
            <w:shd w:val="clear" w:color="auto" w:fill="auto"/>
          </w:tcPr>
          <w:p w:rsidR="003D5C36" w:rsidRPr="00F15922" w:rsidRDefault="003D5C36" w:rsidP="007E56E6">
            <w:pPr>
              <w:pStyle w:val="Body"/>
              <w:spacing w:before="80"/>
              <w:ind w:left="0"/>
            </w:pPr>
            <w:r w:rsidRPr="00F15922">
              <w:t>Unified 32-bit/64-bit driver installer (64-bit OS)</w:t>
            </w:r>
          </w:p>
          <w:p w:rsidR="003D5C36" w:rsidRPr="00F15922" w:rsidRDefault="003D5C36" w:rsidP="003D5C36">
            <w:pPr>
              <w:pStyle w:val="Body"/>
              <w:ind w:left="0"/>
            </w:pPr>
            <w:r w:rsidRPr="00F15922">
              <w:t>Note:  This ensures that the driver revision for both the 32-bit version and 64-bit version of the driver on a 64-bit operating system are the same.</w:t>
            </w:r>
          </w:p>
        </w:tc>
      </w:tr>
    </w:tbl>
    <w:p w:rsidR="00AA224F" w:rsidRPr="00F15922" w:rsidRDefault="00B035DE" w:rsidP="00AA224F">
      <w:pPr>
        <w:pStyle w:val="ListNumber2"/>
        <w:ind w:left="720"/>
      </w:pPr>
      <w:r w:rsidRPr="00F15922">
        <w:br w:type="page"/>
      </w:r>
    </w:p>
    <w:p w:rsidR="002A3789" w:rsidRPr="00F15922" w:rsidRDefault="002A3789" w:rsidP="00A52A2B">
      <w:pPr>
        <w:pStyle w:val="Heading5"/>
      </w:pPr>
      <w:bookmarkStart w:id="114" w:name="_Toc225140662"/>
      <w:bookmarkStart w:id="115" w:name="_Toc298847971"/>
      <w:r w:rsidRPr="00F15922">
        <w:lastRenderedPageBreak/>
        <w:t xml:space="preserve">Recommended </w:t>
      </w:r>
      <w:r w:rsidR="00462AC0">
        <w:t>IVI-COM/IVI-C</w:t>
      </w:r>
      <w:r w:rsidRPr="00F15922">
        <w:t xml:space="preserve"> Driver Installer </w:t>
      </w:r>
      <w:r w:rsidR="000706C8" w:rsidRPr="00F15922">
        <w:t>Approach</w:t>
      </w:r>
      <w:bookmarkEnd w:id="114"/>
      <w:bookmarkEnd w:id="115"/>
    </w:p>
    <w:p w:rsidR="009A2294" w:rsidRDefault="00715606">
      <w:pPr>
        <w:pStyle w:val="Body1"/>
      </w:pPr>
      <w:r w:rsidRPr="00F15922">
        <w:t xml:space="preserve">The IVI Foundation recommends that driver suppliers </w:t>
      </w:r>
      <w:r w:rsidR="00A713C0" w:rsidRPr="00F15922">
        <w:t>build</w:t>
      </w:r>
      <w:r w:rsidR="006B12B4" w:rsidRPr="00F15922">
        <w:t xml:space="preserve"> a </w:t>
      </w:r>
      <w:r w:rsidR="005E73FE" w:rsidRPr="00F15922">
        <w:t xml:space="preserve">32-bit driver that works </w:t>
      </w:r>
      <w:r w:rsidR="00B90CD2" w:rsidRPr="00F15922">
        <w:t xml:space="preserve">on </w:t>
      </w:r>
      <w:r w:rsidR="005E73FE" w:rsidRPr="00F15922">
        <w:t>both 32-bit and 64-bit operating systems and a 64-bit driver</w:t>
      </w:r>
      <w:r w:rsidR="001362EB" w:rsidRPr="00F15922">
        <w:t xml:space="preserve"> that</w:t>
      </w:r>
      <w:r w:rsidR="005E73FE" w:rsidRPr="00F15922">
        <w:t xml:space="preserve"> </w:t>
      </w:r>
      <w:r w:rsidRPr="00F15922">
        <w:t xml:space="preserve">works </w:t>
      </w:r>
      <w:r w:rsidR="005E73FE" w:rsidRPr="00F15922">
        <w:t>on 64-bit operating system</w:t>
      </w:r>
      <w:r w:rsidR="00420BCB" w:rsidRPr="00F15922">
        <w:t>s</w:t>
      </w:r>
      <w:r w:rsidR="005E73FE" w:rsidRPr="00F15922">
        <w:t xml:space="preserve">.   </w:t>
      </w:r>
      <w:r w:rsidR="00CD7055" w:rsidRPr="00F15922">
        <w:t>The IVI Foundation recommends that d</w:t>
      </w:r>
      <w:r w:rsidR="00CA16A8" w:rsidRPr="00F15922">
        <w:t xml:space="preserve">river suppliers </w:t>
      </w:r>
      <w:r w:rsidR="00A713C0" w:rsidRPr="00F15922">
        <w:t xml:space="preserve">distribute these </w:t>
      </w:r>
      <w:r w:rsidR="00C514BF" w:rsidRPr="00F15922">
        <w:t xml:space="preserve">drivers </w:t>
      </w:r>
      <w:r w:rsidR="00A713C0" w:rsidRPr="00F15922">
        <w:t>using</w:t>
      </w:r>
      <w:r w:rsidR="00CB386E" w:rsidRPr="00F15922">
        <w:t xml:space="preserve"> </w:t>
      </w:r>
      <w:r w:rsidR="00ED00D9" w:rsidRPr="00F15922">
        <w:t xml:space="preserve">the </w:t>
      </w:r>
      <w:r w:rsidR="00CB386E" w:rsidRPr="00F15922">
        <w:t xml:space="preserve">following </w:t>
      </w:r>
      <w:r w:rsidR="00F604A2">
        <w:t>installer bitness types</w:t>
      </w:r>
      <w:r w:rsidR="00943FF6" w:rsidRPr="00F15922">
        <w:t>:</w:t>
      </w:r>
    </w:p>
    <w:p w:rsidR="009A2294" w:rsidRDefault="005E73FE">
      <w:pPr>
        <w:pStyle w:val="Body"/>
        <w:numPr>
          <w:ilvl w:val="0"/>
          <w:numId w:val="60"/>
        </w:numPr>
        <w:rPr>
          <w:lang w:val="da-DK"/>
        </w:rPr>
      </w:pPr>
      <w:r w:rsidRPr="00F15922">
        <w:rPr>
          <w:lang w:val="da-DK"/>
        </w:rPr>
        <w:t>Singular 32-bit driver installer (32-bit OS)</w:t>
      </w:r>
    </w:p>
    <w:p w:rsidR="009A2294" w:rsidRDefault="005E73FE">
      <w:pPr>
        <w:pStyle w:val="Body"/>
        <w:numPr>
          <w:ilvl w:val="0"/>
          <w:numId w:val="60"/>
        </w:numPr>
      </w:pPr>
      <w:r w:rsidRPr="00F15922">
        <w:t>Unified 32-bit/64-bit driver installer (64-bit OS)</w:t>
      </w:r>
    </w:p>
    <w:p w:rsidR="009A2294" w:rsidRDefault="00A532F2">
      <w:pPr>
        <w:pStyle w:val="Body"/>
      </w:pPr>
      <w:r w:rsidRPr="00F15922">
        <w:t>Prior to version 2.0 of th</w:t>
      </w:r>
      <w:r w:rsidR="00567CEB" w:rsidRPr="00F15922">
        <w:t>is</w:t>
      </w:r>
      <w:r w:rsidRPr="00F15922">
        <w:t xml:space="preserve"> specification, IVI</w:t>
      </w:r>
      <w:r w:rsidR="00237BA4">
        <w:t>-C</w:t>
      </w:r>
      <w:r w:rsidR="0072661C">
        <w:t>OM</w:t>
      </w:r>
      <w:r w:rsidR="00F15EFB">
        <w:t xml:space="preserve"> and </w:t>
      </w:r>
      <w:r w:rsidR="00237BA4">
        <w:t>IVI-C</w:t>
      </w:r>
      <w:r w:rsidRPr="00F15922">
        <w:t xml:space="preserve"> drivers were only 32-bit and shipped with installers packaged as singular 32-bit driver installers (32-bit OS/64-bit OS).  </w:t>
      </w:r>
      <w:r w:rsidR="001D4C47" w:rsidRPr="00F15922">
        <w:t xml:space="preserve">Driver suppliers may continue to distribute singular 32-bit driver installers (32-bit OS/64-bit OS), but </w:t>
      </w:r>
      <w:r w:rsidR="001D4C47" w:rsidRPr="00F15922">
        <w:rPr>
          <w:i/>
        </w:rPr>
        <w:t>only if</w:t>
      </w:r>
      <w:r w:rsidR="001D4C47" w:rsidRPr="00F15922">
        <w:t xml:space="preserve"> they do not also distribute 64-bit versions of the same drivers.</w:t>
      </w:r>
    </w:p>
    <w:p w:rsidR="009A2294" w:rsidRDefault="00D20FF2">
      <w:pPr>
        <w:pStyle w:val="Body"/>
      </w:pPr>
      <w:r w:rsidRPr="00F15922">
        <w:t>Changing a</w:t>
      </w:r>
      <w:r w:rsidR="00EF1DCD" w:rsidRPr="00F15922">
        <w:t>n</w:t>
      </w:r>
      <w:r w:rsidRPr="00F15922">
        <w:t xml:space="preserve"> </w:t>
      </w:r>
      <w:r w:rsidR="00EF1DCD" w:rsidRPr="00F15922">
        <w:t>existing</w:t>
      </w:r>
      <w:r w:rsidRPr="00F15922">
        <w:t xml:space="preserve"> driver</w:t>
      </w:r>
      <w:r w:rsidR="00EF1DCD" w:rsidRPr="00F15922">
        <w:t xml:space="preserve"> that ships with a singular 32-bit driver installer (32-bit OS/64-bit OS) to the recommended approach </w:t>
      </w:r>
      <w:r w:rsidRPr="00F15922">
        <w:t>requires modif</w:t>
      </w:r>
      <w:r w:rsidR="00EF1DCD" w:rsidRPr="00F15922">
        <w:t>ying</w:t>
      </w:r>
      <w:r w:rsidRPr="00F15922">
        <w:t xml:space="preserve"> the build process for th</w:t>
      </w:r>
      <w:r w:rsidR="00EF1DCD" w:rsidRPr="00F15922">
        <w:t>e</w:t>
      </w:r>
      <w:r w:rsidRPr="00F15922">
        <w:t xml:space="preserve"> driver and </w:t>
      </w:r>
      <w:r w:rsidR="00EF1DCD" w:rsidRPr="00F15922">
        <w:t xml:space="preserve">the </w:t>
      </w:r>
      <w:r w:rsidRPr="00F15922">
        <w:t>driver installe</w:t>
      </w:r>
      <w:r w:rsidR="00EF1DCD" w:rsidRPr="00F15922">
        <w:t>r</w:t>
      </w:r>
      <w:r w:rsidRPr="00F15922">
        <w:t xml:space="preserve">.  Driver suppliers </w:t>
      </w:r>
      <w:r w:rsidR="009302B9" w:rsidRPr="00F15922">
        <w:t xml:space="preserve">changing to the recommended approach </w:t>
      </w:r>
      <w:r w:rsidRPr="00F15922">
        <w:t xml:space="preserve">should pay particular attention to the following: </w:t>
      </w:r>
    </w:p>
    <w:p w:rsidR="009A2294" w:rsidRDefault="00D20FF2" w:rsidP="00510119">
      <w:pPr>
        <w:pStyle w:val="ListBullet"/>
      </w:pPr>
      <w:r w:rsidRPr="00F15922">
        <w:t>The 32-bit driver installer must be modified to refuse to install on 64-bit operating systems.</w:t>
      </w:r>
    </w:p>
    <w:p w:rsidR="009A2294" w:rsidRDefault="00D20FF2" w:rsidP="00510119">
      <w:pPr>
        <w:pStyle w:val="ListBullet"/>
      </w:pPr>
      <w:r w:rsidRPr="00F15922">
        <w:t>The 64-bit import libraries for IVI-C drivers must be added to the 32-bit driver installer.</w:t>
      </w:r>
    </w:p>
    <w:p w:rsidR="009A2294" w:rsidRDefault="00D20FF2" w:rsidP="00510119">
      <w:pPr>
        <w:pStyle w:val="ListBullet"/>
      </w:pPr>
      <w:r w:rsidRPr="00F15922">
        <w:t>The 32-bit and 64-bit driver DLLs must have the same MajorVersion, MinorVersion, and BuildVersion.</w:t>
      </w:r>
    </w:p>
    <w:p w:rsidR="009A2294" w:rsidRDefault="00D20FF2" w:rsidP="00510119">
      <w:pPr>
        <w:pStyle w:val="ListBullet"/>
      </w:pPr>
      <w:r w:rsidRPr="00F15922">
        <w:t>The DLL FileVersion must be updated with at least an incremented BuildVersion as compared to the version before adding the 64-bit driver.</w:t>
      </w:r>
    </w:p>
    <w:p w:rsidR="009A2294" w:rsidRDefault="00E73D30">
      <w:pPr>
        <w:pStyle w:val="Body"/>
      </w:pPr>
      <w:r w:rsidRPr="00E73D30">
        <w:t>Note: 64-bit IVI-C installers must also set the ModulePath64 property in the IVI configuration store.</w:t>
      </w:r>
    </w:p>
    <w:p w:rsidR="009A2294" w:rsidRDefault="009A2294">
      <w:pPr>
        <w:pStyle w:val="Body"/>
      </w:pPr>
    </w:p>
    <w:p w:rsidR="00EF7560" w:rsidRDefault="00EF7560" w:rsidP="00A52A2B">
      <w:pPr>
        <w:pStyle w:val="Heading3"/>
      </w:pPr>
      <w:bookmarkStart w:id="116" w:name="_Toc298847972"/>
      <w:bookmarkStart w:id="117" w:name="_Toc156647654"/>
      <w:r>
        <w:t xml:space="preserve">IVI.NET Driver </w:t>
      </w:r>
      <w:r w:rsidRPr="00A52A2B">
        <w:t>Installation</w:t>
      </w:r>
      <w:bookmarkEnd w:id="116"/>
    </w:p>
    <w:p w:rsidR="009A2294" w:rsidRDefault="00EF7560">
      <w:pPr>
        <w:pStyle w:val="Body1"/>
      </w:pPr>
      <w:r w:rsidRPr="00F15922">
        <w:t>An IVI</w:t>
      </w:r>
      <w:r>
        <w:t>.NET</w:t>
      </w:r>
      <w:r w:rsidRPr="00F15922">
        <w:t xml:space="preserve"> driver installation program installs the drivers files to standard directories, creates Wind</w:t>
      </w:r>
      <w:r>
        <w:t>ows registry entries for the IVI.NET</w:t>
      </w:r>
      <w:r w:rsidRPr="00F15922">
        <w:t xml:space="preserve"> driver, registers the driver with the IVI configuration store, and registers an uninstaller for the driver.  The IVI</w:t>
      </w:r>
      <w:r w:rsidR="000058F2">
        <w:t>.NET</w:t>
      </w:r>
      <w:r w:rsidRPr="00F15922">
        <w:t xml:space="preserve"> driver is immediately usable after installation.  Multiple versions of an installed IVI</w:t>
      </w:r>
      <w:r w:rsidR="000058F2">
        <w:t xml:space="preserve">.NET </w:t>
      </w:r>
      <w:r w:rsidRPr="00F15922">
        <w:t xml:space="preserve">driver can coexist on the same machine.  </w:t>
      </w:r>
      <w:r>
        <w:t xml:space="preserve"> </w:t>
      </w:r>
    </w:p>
    <w:p w:rsidR="009A2294" w:rsidRDefault="009A2294">
      <w:pPr>
        <w:pStyle w:val="Body"/>
      </w:pPr>
    </w:p>
    <w:p w:rsidR="009A2294" w:rsidRDefault="000058F2">
      <w:pPr>
        <w:pStyle w:val="Heading4"/>
      </w:pPr>
      <w:bookmarkStart w:id="118" w:name="_Toc250538645"/>
      <w:bookmarkStart w:id="119" w:name="_Toc298847973"/>
      <w:r>
        <w:t xml:space="preserve">IVI.NET </w:t>
      </w:r>
      <w:r w:rsidRPr="00F15922">
        <w:t xml:space="preserve">Driver </w:t>
      </w:r>
      <w:r w:rsidRPr="00A52A2B">
        <w:t>Installers</w:t>
      </w:r>
      <w:r w:rsidRPr="00F15922">
        <w:t xml:space="preserve"> and Bitness</w:t>
      </w:r>
      <w:bookmarkEnd w:id="118"/>
      <w:bookmarkEnd w:id="119"/>
    </w:p>
    <w:p w:rsidR="009A2294" w:rsidRDefault="000058F2">
      <w:pPr>
        <w:pStyle w:val="Body1"/>
      </w:pPr>
      <w:r>
        <w:t xml:space="preserve">IVI.NET </w:t>
      </w:r>
      <w:r w:rsidRPr="00F15922">
        <w:t xml:space="preserve">driver installers may install 32-bit drivers, 64-bit drivers, or both.  </w:t>
      </w:r>
      <w:r>
        <w:t xml:space="preserve">IVI.NET </w:t>
      </w:r>
      <w:r w:rsidRPr="00F15922">
        <w:t>driver installers may run on 32-bit operating systems, 64-bit operating systems, or both.</w:t>
      </w:r>
    </w:p>
    <w:p w:rsidR="009A2294" w:rsidRDefault="009A2294">
      <w:pPr>
        <w:pStyle w:val="Body"/>
      </w:pPr>
    </w:p>
    <w:p w:rsidR="009A2294" w:rsidRDefault="00782774">
      <w:pPr>
        <w:pStyle w:val="Heading5"/>
      </w:pPr>
      <w:bookmarkStart w:id="120" w:name="_Toc250538647"/>
      <w:bookmarkStart w:id="121" w:name="_Toc298847974"/>
      <w:r w:rsidRPr="004927E0">
        <w:t>Valid Uses of Driver Installer Bitness Types for IVI.NET Driver Installers</w:t>
      </w:r>
      <w:bookmarkEnd w:id="120"/>
      <w:bookmarkEnd w:id="121"/>
    </w:p>
    <w:p w:rsidR="009A2294" w:rsidRDefault="00643746">
      <w:pPr>
        <w:pStyle w:val="Body1"/>
      </w:pPr>
      <w:r w:rsidRPr="004927E0">
        <w:t xml:space="preserve">This section specifies the IVI driver installer bitness types that are valid for IVI.NET driver installers, based on the operating systems a driver supplier supports and the bitness of the IVI.NET drivers the supplier provides.  For the definition of the types, refer to </w:t>
      </w:r>
      <w:r w:rsidR="005D1CF1">
        <w:t xml:space="preserve">Section </w:t>
      </w:r>
      <w:r w:rsidR="00800309">
        <w:fldChar w:fldCharType="begin"/>
      </w:r>
      <w:r w:rsidR="005D1CF1">
        <w:instrText xml:space="preserve"> REF _Ref254176939 \r \h </w:instrText>
      </w:r>
      <w:r w:rsidR="00800309">
        <w:fldChar w:fldCharType="separate"/>
      </w:r>
      <w:r w:rsidR="00DE68DB">
        <w:t>1.3.3</w:t>
      </w:r>
      <w:r w:rsidR="00800309">
        <w:fldChar w:fldCharType="end"/>
      </w:r>
      <w:r w:rsidR="005D1CF1">
        <w:t xml:space="preserve">, </w:t>
      </w:r>
      <w:fldSimple w:instr=" REF _Ref254176953 \h  \* MERGEFORMAT ">
        <w:ins w:id="122" w:author="Author">
          <w:r w:rsidR="00DE68DB" w:rsidRPr="00DE68DB">
            <w:rPr>
              <w:i/>
              <w:rPrChange w:id="123" w:author="Author">
                <w:rPr/>
              </w:rPrChange>
            </w:rPr>
            <w:t>Definition of IVI Driver Installer Bitness Types</w:t>
          </w:r>
        </w:ins>
        <w:del w:id="124" w:author="Author">
          <w:r w:rsidR="005D1CF1" w:rsidRPr="005D1CF1" w:rsidDel="00DE68DB">
            <w:rPr>
              <w:i/>
            </w:rPr>
            <w:delText>Definition of IVI Driver Installer Bitness Types</w:delText>
          </w:r>
        </w:del>
      </w:fldSimple>
      <w:r w:rsidRPr="004927E0">
        <w:t>.</w:t>
      </w:r>
    </w:p>
    <w:p w:rsidR="000058F2" w:rsidRPr="004927E0" w:rsidRDefault="000058F2" w:rsidP="000058F2">
      <w:pPr>
        <w:pStyle w:val="TableCaption"/>
        <w:rPr>
          <w:b/>
        </w:rPr>
      </w:pPr>
      <w:r w:rsidRPr="004927E0">
        <w:rPr>
          <w:b/>
          <w:bCs/>
        </w:rPr>
        <w:t xml:space="preserve">Table </w:t>
      </w:r>
      <w:r w:rsidR="00800309" w:rsidRPr="004927E0">
        <w:rPr>
          <w:b/>
          <w:bCs/>
        </w:rPr>
        <w:fldChar w:fldCharType="begin"/>
      </w:r>
      <w:r w:rsidRPr="004927E0">
        <w:rPr>
          <w:b/>
          <w:bCs/>
        </w:rPr>
        <w:instrText xml:space="preserve"> STYLEREF 1 \s </w:instrText>
      </w:r>
      <w:r w:rsidR="00800309" w:rsidRPr="004927E0">
        <w:rPr>
          <w:b/>
          <w:bCs/>
        </w:rPr>
        <w:fldChar w:fldCharType="separate"/>
      </w:r>
      <w:r w:rsidR="00DE68DB">
        <w:rPr>
          <w:b/>
          <w:bCs/>
          <w:noProof/>
        </w:rPr>
        <w:t>2</w:t>
      </w:r>
      <w:r w:rsidR="00800309" w:rsidRPr="004927E0">
        <w:rPr>
          <w:b/>
          <w:bCs/>
        </w:rPr>
        <w:fldChar w:fldCharType="end"/>
      </w:r>
      <w:r w:rsidRPr="004927E0">
        <w:rPr>
          <w:b/>
          <w:bCs/>
        </w:rPr>
        <w:noBreakHyphen/>
        <w:t>4.</w:t>
      </w:r>
      <w:r w:rsidRPr="004927E0">
        <w:t xml:space="preserve"> Valid </w:t>
      </w:r>
      <w:r w:rsidR="00F604A2">
        <w:t>installer bitness types</w:t>
      </w:r>
      <w:r w:rsidRPr="004927E0">
        <w:t xml:space="preserve"> when only a 32-bit driver is available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tblPr>
      <w:tblGrid>
        <w:gridCol w:w="3715"/>
        <w:gridCol w:w="6023"/>
      </w:tblGrid>
      <w:tr w:rsidR="000058F2" w:rsidRPr="004927E0" w:rsidTr="000A5CDA">
        <w:tc>
          <w:tcPr>
            <w:tcW w:w="3715" w:type="dxa"/>
            <w:tcBorders>
              <w:top w:val="single" w:sz="12" w:space="0" w:color="000000"/>
              <w:bottom w:val="double" w:sz="4" w:space="0" w:color="auto"/>
            </w:tcBorders>
            <w:shd w:val="clear" w:color="auto" w:fill="auto"/>
          </w:tcPr>
          <w:p w:rsidR="000058F2" w:rsidRPr="004927E0" w:rsidRDefault="000058F2" w:rsidP="000A5CDA">
            <w:pPr>
              <w:pStyle w:val="Body"/>
              <w:spacing w:before="120"/>
              <w:ind w:left="0"/>
              <w:rPr>
                <w:b/>
              </w:rPr>
            </w:pPr>
            <w:r w:rsidRPr="004927E0">
              <w:rPr>
                <w:b/>
              </w:rPr>
              <w:t>Supported Operating Systems</w:t>
            </w:r>
          </w:p>
        </w:tc>
        <w:tc>
          <w:tcPr>
            <w:tcW w:w="6023" w:type="dxa"/>
            <w:tcBorders>
              <w:top w:val="single" w:sz="12" w:space="0" w:color="000000"/>
              <w:bottom w:val="double" w:sz="4" w:space="0" w:color="auto"/>
            </w:tcBorders>
            <w:shd w:val="clear" w:color="auto" w:fill="auto"/>
          </w:tcPr>
          <w:p w:rsidR="000058F2" w:rsidRPr="004927E0" w:rsidRDefault="000058F2" w:rsidP="000A5CDA">
            <w:pPr>
              <w:pStyle w:val="Body"/>
              <w:spacing w:before="120"/>
              <w:ind w:left="0"/>
              <w:rPr>
                <w:b/>
              </w:rPr>
            </w:pPr>
            <w:r w:rsidRPr="004927E0">
              <w:rPr>
                <w:b/>
              </w:rPr>
              <w:t>Valid Combinations of Driver Installation Program Types</w:t>
            </w:r>
          </w:p>
        </w:tc>
      </w:tr>
      <w:tr w:rsidR="000058F2" w:rsidRPr="004927E0" w:rsidTr="000A5CDA">
        <w:tc>
          <w:tcPr>
            <w:tcW w:w="3715" w:type="dxa"/>
            <w:tcBorders>
              <w:top w:val="double" w:sz="4" w:space="0" w:color="auto"/>
            </w:tcBorders>
            <w:shd w:val="clear" w:color="auto" w:fill="auto"/>
          </w:tcPr>
          <w:p w:rsidR="000058F2" w:rsidRPr="004927E0" w:rsidRDefault="000058F2" w:rsidP="000A5CDA">
            <w:pPr>
              <w:pStyle w:val="Body"/>
              <w:spacing w:before="120"/>
              <w:ind w:left="0"/>
            </w:pPr>
            <w:r w:rsidRPr="004927E0">
              <w:rPr>
                <w:lang w:val="da-DK"/>
              </w:rPr>
              <w:t>Only 32-bit operating systems</w:t>
            </w:r>
          </w:p>
        </w:tc>
        <w:tc>
          <w:tcPr>
            <w:tcW w:w="6023" w:type="dxa"/>
            <w:tcBorders>
              <w:top w:val="double" w:sz="4" w:space="0" w:color="auto"/>
            </w:tcBorders>
            <w:shd w:val="clear" w:color="auto" w:fill="auto"/>
          </w:tcPr>
          <w:p w:rsidR="000058F2" w:rsidRPr="004927E0" w:rsidRDefault="000058F2" w:rsidP="000A5CDA">
            <w:pPr>
              <w:pStyle w:val="Body"/>
              <w:spacing w:before="120"/>
              <w:ind w:left="0"/>
              <w:rPr>
                <w:lang w:val="da-DK"/>
              </w:rPr>
            </w:pPr>
            <w:r w:rsidRPr="004927E0">
              <w:rPr>
                <w:lang w:val="da-DK"/>
              </w:rPr>
              <w:t>Singular 32-bit driver installer (32-bit OS)</w:t>
            </w:r>
          </w:p>
        </w:tc>
      </w:tr>
      <w:tr w:rsidR="000058F2" w:rsidRPr="004927E0" w:rsidTr="000A5CDA">
        <w:tc>
          <w:tcPr>
            <w:tcW w:w="3715" w:type="dxa"/>
            <w:shd w:val="clear" w:color="auto" w:fill="auto"/>
          </w:tcPr>
          <w:p w:rsidR="000058F2" w:rsidRPr="004927E0" w:rsidRDefault="000058F2" w:rsidP="000A5CDA">
            <w:pPr>
              <w:pStyle w:val="Body"/>
              <w:spacing w:before="120"/>
              <w:ind w:left="0"/>
            </w:pPr>
            <w:r w:rsidRPr="004927E0">
              <w:rPr>
                <w:lang w:val="da-DK"/>
              </w:rPr>
              <w:lastRenderedPageBreak/>
              <w:t>Only 64-bit operating systems</w:t>
            </w:r>
          </w:p>
        </w:tc>
        <w:tc>
          <w:tcPr>
            <w:tcW w:w="6023" w:type="dxa"/>
            <w:tcBorders>
              <w:bottom w:val="single" w:sz="6" w:space="0" w:color="000000"/>
            </w:tcBorders>
            <w:shd w:val="clear" w:color="auto" w:fill="auto"/>
          </w:tcPr>
          <w:p w:rsidR="000058F2" w:rsidRPr="004927E0" w:rsidRDefault="000058F2" w:rsidP="000A5CDA">
            <w:pPr>
              <w:pStyle w:val="Body"/>
              <w:spacing w:before="120"/>
              <w:ind w:left="0"/>
              <w:rPr>
                <w:lang w:val="da-DK"/>
              </w:rPr>
            </w:pPr>
            <w:r w:rsidRPr="004927E0">
              <w:rPr>
                <w:lang w:val="da-DK"/>
              </w:rPr>
              <w:t xml:space="preserve">Singular 32-bit driver installer (64-bit OS) </w:t>
            </w:r>
          </w:p>
        </w:tc>
      </w:tr>
      <w:tr w:rsidR="000058F2" w:rsidRPr="004927E0" w:rsidTr="000A5CDA">
        <w:tc>
          <w:tcPr>
            <w:tcW w:w="3715" w:type="dxa"/>
            <w:vMerge w:val="restart"/>
            <w:shd w:val="clear" w:color="auto" w:fill="auto"/>
          </w:tcPr>
          <w:p w:rsidR="000058F2" w:rsidRPr="004927E0" w:rsidRDefault="000058F2" w:rsidP="000A5CDA">
            <w:pPr>
              <w:pStyle w:val="Body"/>
              <w:spacing w:before="120"/>
              <w:ind w:left="0"/>
            </w:pPr>
            <w:r w:rsidRPr="004927E0">
              <w:rPr>
                <w:lang w:val="da-DK"/>
              </w:rPr>
              <w:t>Both 32-bit and 64-bit operating systems</w:t>
            </w:r>
          </w:p>
        </w:tc>
        <w:tc>
          <w:tcPr>
            <w:tcW w:w="6023" w:type="dxa"/>
            <w:tcBorders>
              <w:top w:val="single" w:sz="6" w:space="0" w:color="000000"/>
              <w:bottom w:val="dotted" w:sz="4" w:space="0" w:color="auto"/>
            </w:tcBorders>
            <w:shd w:val="clear" w:color="auto" w:fill="auto"/>
          </w:tcPr>
          <w:p w:rsidR="000058F2" w:rsidRPr="004927E0" w:rsidRDefault="000058F2" w:rsidP="000A5CDA">
            <w:pPr>
              <w:pStyle w:val="Body"/>
              <w:spacing w:before="120"/>
              <w:ind w:left="0"/>
            </w:pPr>
            <w:r w:rsidRPr="004927E0">
              <w:rPr>
                <w:b/>
              </w:rPr>
              <w:t>Option A:</w:t>
            </w:r>
            <w:r w:rsidRPr="004927E0">
              <w:t xml:space="preserve"> </w:t>
            </w:r>
          </w:p>
          <w:p w:rsidR="000058F2" w:rsidRPr="004927E0" w:rsidRDefault="000058F2" w:rsidP="000A5CDA">
            <w:pPr>
              <w:pStyle w:val="Body"/>
              <w:spacing w:before="80"/>
              <w:ind w:left="0"/>
            </w:pPr>
            <w:r w:rsidRPr="004927E0">
              <w:t xml:space="preserve">Singular 32-bit driver installer (32-bit OS) </w:t>
            </w:r>
          </w:p>
          <w:p w:rsidR="000058F2" w:rsidRPr="004927E0" w:rsidRDefault="000058F2" w:rsidP="000A5CDA">
            <w:pPr>
              <w:pStyle w:val="Body"/>
              <w:spacing w:before="80"/>
              <w:ind w:left="0"/>
            </w:pPr>
            <w:r w:rsidRPr="004927E0">
              <w:t>AND</w:t>
            </w:r>
          </w:p>
          <w:p w:rsidR="000058F2" w:rsidRPr="004927E0" w:rsidRDefault="000058F2" w:rsidP="000A5CDA">
            <w:pPr>
              <w:pStyle w:val="Body"/>
              <w:spacing w:before="80"/>
              <w:ind w:left="0"/>
            </w:pPr>
            <w:r w:rsidRPr="004927E0">
              <w:t xml:space="preserve">Singular 32-bit driver installer (64-bit OS) </w:t>
            </w:r>
          </w:p>
          <w:p w:rsidR="000058F2" w:rsidRPr="004927E0" w:rsidRDefault="000058F2" w:rsidP="000A5CDA">
            <w:pPr>
              <w:pStyle w:val="Body"/>
              <w:spacing w:before="80"/>
              <w:ind w:left="0"/>
            </w:pPr>
            <w:r w:rsidRPr="004927E0">
              <w:t>Note: This option is recommended for drivers that call the IVI.NET shared component installer or are transitioning to 64-bit driver support.</w:t>
            </w:r>
          </w:p>
        </w:tc>
      </w:tr>
      <w:tr w:rsidR="000058F2" w:rsidRPr="004927E0" w:rsidTr="000A5CDA">
        <w:tc>
          <w:tcPr>
            <w:tcW w:w="3715" w:type="dxa"/>
            <w:vMerge/>
            <w:shd w:val="clear" w:color="auto" w:fill="auto"/>
          </w:tcPr>
          <w:p w:rsidR="000058F2" w:rsidRPr="004927E0" w:rsidRDefault="000058F2" w:rsidP="000A5CDA">
            <w:pPr>
              <w:pStyle w:val="Body"/>
              <w:ind w:left="0"/>
            </w:pPr>
          </w:p>
        </w:tc>
        <w:tc>
          <w:tcPr>
            <w:tcW w:w="6023" w:type="dxa"/>
            <w:tcBorders>
              <w:top w:val="dotted" w:sz="4" w:space="0" w:color="auto"/>
            </w:tcBorders>
            <w:shd w:val="clear" w:color="auto" w:fill="auto"/>
          </w:tcPr>
          <w:p w:rsidR="000058F2" w:rsidRPr="004927E0" w:rsidRDefault="000058F2" w:rsidP="000A5CDA">
            <w:pPr>
              <w:pStyle w:val="Body"/>
              <w:spacing w:before="120"/>
              <w:ind w:left="0"/>
            </w:pPr>
            <w:r w:rsidRPr="004927E0">
              <w:rPr>
                <w:b/>
                <w:lang w:val="da-DK"/>
              </w:rPr>
              <w:t>Option B:</w:t>
            </w:r>
          </w:p>
          <w:p w:rsidR="000058F2" w:rsidRPr="004927E0" w:rsidRDefault="000058F2" w:rsidP="000A5CDA">
            <w:pPr>
              <w:pStyle w:val="Body"/>
              <w:spacing w:before="80"/>
              <w:ind w:left="0"/>
              <w:rPr>
                <w:lang w:val="da-DK"/>
              </w:rPr>
            </w:pPr>
            <w:r w:rsidRPr="004927E0">
              <w:rPr>
                <w:lang w:val="da-DK"/>
              </w:rPr>
              <w:t xml:space="preserve">Singular 32-bit driver installer (32-bit OS/64-bit OS) </w:t>
            </w:r>
          </w:p>
          <w:p w:rsidR="000058F2" w:rsidRPr="004927E0" w:rsidRDefault="000058F2" w:rsidP="000A5CDA">
            <w:pPr>
              <w:pStyle w:val="Body"/>
              <w:spacing w:before="120"/>
              <w:ind w:left="0"/>
            </w:pPr>
            <w:r w:rsidRPr="004927E0">
              <w:t>Note: This option is recommended for drivers that do not call the IVI.NET shared component installer.   If the installer calls the IVI.NET shared component installer, then this option requires calling both the 32-bit and 64-bit IVI.NET shared component installers.</w:t>
            </w:r>
          </w:p>
        </w:tc>
      </w:tr>
    </w:tbl>
    <w:p w:rsidR="000058F2" w:rsidRPr="004927E0" w:rsidRDefault="000058F2" w:rsidP="000058F2">
      <w:pPr>
        <w:pStyle w:val="TableCaption"/>
        <w:rPr>
          <w:b/>
        </w:rPr>
      </w:pPr>
      <w:r w:rsidRPr="004927E0">
        <w:rPr>
          <w:b/>
          <w:bCs/>
        </w:rPr>
        <w:t xml:space="preserve">Table </w:t>
      </w:r>
      <w:r w:rsidR="00800309" w:rsidRPr="004927E0">
        <w:rPr>
          <w:b/>
          <w:bCs/>
        </w:rPr>
        <w:fldChar w:fldCharType="begin"/>
      </w:r>
      <w:r w:rsidRPr="004927E0">
        <w:rPr>
          <w:b/>
          <w:bCs/>
        </w:rPr>
        <w:instrText xml:space="preserve"> STYLEREF 1 \s </w:instrText>
      </w:r>
      <w:r w:rsidR="00800309" w:rsidRPr="004927E0">
        <w:rPr>
          <w:b/>
          <w:bCs/>
        </w:rPr>
        <w:fldChar w:fldCharType="separate"/>
      </w:r>
      <w:r w:rsidR="00DE68DB">
        <w:rPr>
          <w:b/>
          <w:bCs/>
          <w:noProof/>
        </w:rPr>
        <w:t>2</w:t>
      </w:r>
      <w:r w:rsidR="00800309" w:rsidRPr="004927E0">
        <w:rPr>
          <w:b/>
          <w:bCs/>
        </w:rPr>
        <w:fldChar w:fldCharType="end"/>
      </w:r>
      <w:r w:rsidRPr="004927E0">
        <w:rPr>
          <w:b/>
          <w:bCs/>
        </w:rPr>
        <w:noBreakHyphen/>
        <w:t>5.</w:t>
      </w:r>
      <w:r w:rsidRPr="004927E0">
        <w:t xml:space="preserve"> Valid </w:t>
      </w:r>
      <w:r w:rsidR="00F604A2">
        <w:t>installer bitness types</w:t>
      </w:r>
      <w:r w:rsidRPr="004927E0">
        <w:t xml:space="preserve"> when only a 64-bit driver is available</w:t>
      </w:r>
      <w:r w:rsidRPr="004927E0">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tblPr>
      <w:tblGrid>
        <w:gridCol w:w="3715"/>
        <w:gridCol w:w="6023"/>
      </w:tblGrid>
      <w:tr w:rsidR="000058F2" w:rsidRPr="004927E0" w:rsidTr="000A5CDA">
        <w:tc>
          <w:tcPr>
            <w:tcW w:w="3715" w:type="dxa"/>
            <w:tcBorders>
              <w:top w:val="single" w:sz="12" w:space="0" w:color="000000"/>
              <w:bottom w:val="double" w:sz="4" w:space="0" w:color="auto"/>
            </w:tcBorders>
            <w:shd w:val="clear" w:color="auto" w:fill="auto"/>
          </w:tcPr>
          <w:p w:rsidR="000058F2" w:rsidRPr="004927E0" w:rsidRDefault="000058F2" w:rsidP="000A5CDA">
            <w:pPr>
              <w:pStyle w:val="Body"/>
              <w:ind w:left="0"/>
              <w:rPr>
                <w:b/>
              </w:rPr>
            </w:pPr>
            <w:r w:rsidRPr="004927E0">
              <w:rPr>
                <w:b/>
              </w:rPr>
              <w:t>Supported Operating Systems</w:t>
            </w:r>
          </w:p>
        </w:tc>
        <w:tc>
          <w:tcPr>
            <w:tcW w:w="6023" w:type="dxa"/>
            <w:tcBorders>
              <w:top w:val="single" w:sz="12" w:space="0" w:color="000000"/>
              <w:bottom w:val="double" w:sz="4" w:space="0" w:color="auto"/>
            </w:tcBorders>
            <w:shd w:val="clear" w:color="auto" w:fill="auto"/>
          </w:tcPr>
          <w:p w:rsidR="000058F2" w:rsidRPr="004927E0" w:rsidRDefault="000058F2" w:rsidP="000A5CDA">
            <w:pPr>
              <w:pStyle w:val="Body"/>
              <w:ind w:left="0"/>
              <w:rPr>
                <w:b/>
              </w:rPr>
            </w:pPr>
            <w:r w:rsidRPr="004927E0">
              <w:rPr>
                <w:b/>
              </w:rPr>
              <w:t>Valid Combinations of Driver Installation Program Types</w:t>
            </w:r>
          </w:p>
        </w:tc>
      </w:tr>
      <w:tr w:rsidR="000058F2" w:rsidRPr="004927E0" w:rsidTr="000A5CDA">
        <w:tc>
          <w:tcPr>
            <w:tcW w:w="3715" w:type="dxa"/>
            <w:tcBorders>
              <w:top w:val="double" w:sz="4" w:space="0" w:color="auto"/>
            </w:tcBorders>
            <w:shd w:val="clear" w:color="auto" w:fill="auto"/>
          </w:tcPr>
          <w:p w:rsidR="000058F2" w:rsidRPr="004927E0" w:rsidRDefault="000058F2" w:rsidP="000A5CDA">
            <w:pPr>
              <w:pStyle w:val="Body"/>
              <w:ind w:left="0"/>
            </w:pPr>
            <w:r w:rsidRPr="004927E0">
              <w:t>Only 64-bit operating systems</w:t>
            </w:r>
          </w:p>
        </w:tc>
        <w:tc>
          <w:tcPr>
            <w:tcW w:w="6023" w:type="dxa"/>
            <w:tcBorders>
              <w:top w:val="double" w:sz="4" w:space="0" w:color="auto"/>
            </w:tcBorders>
            <w:shd w:val="clear" w:color="auto" w:fill="auto"/>
          </w:tcPr>
          <w:p w:rsidR="000058F2" w:rsidRPr="004927E0" w:rsidRDefault="000058F2" w:rsidP="000A5CDA">
            <w:pPr>
              <w:pStyle w:val="Body"/>
              <w:ind w:left="0"/>
            </w:pPr>
            <w:r w:rsidRPr="004927E0">
              <w:t>Singular 64-bit driver installer</w:t>
            </w:r>
          </w:p>
        </w:tc>
      </w:tr>
    </w:tbl>
    <w:p w:rsidR="000058F2" w:rsidRPr="004927E0" w:rsidRDefault="000058F2" w:rsidP="000058F2">
      <w:pPr>
        <w:pStyle w:val="TableCaption"/>
        <w:rPr>
          <w:b/>
        </w:rPr>
      </w:pPr>
      <w:r w:rsidRPr="004927E0">
        <w:rPr>
          <w:b/>
          <w:bCs/>
        </w:rPr>
        <w:t xml:space="preserve">Table </w:t>
      </w:r>
      <w:r w:rsidR="00800309" w:rsidRPr="004927E0">
        <w:rPr>
          <w:b/>
          <w:bCs/>
        </w:rPr>
        <w:fldChar w:fldCharType="begin"/>
      </w:r>
      <w:r w:rsidRPr="004927E0">
        <w:rPr>
          <w:b/>
          <w:bCs/>
        </w:rPr>
        <w:instrText xml:space="preserve"> STYLEREF 1 \s </w:instrText>
      </w:r>
      <w:r w:rsidR="00800309" w:rsidRPr="004927E0">
        <w:rPr>
          <w:b/>
          <w:bCs/>
        </w:rPr>
        <w:fldChar w:fldCharType="separate"/>
      </w:r>
      <w:r w:rsidR="00DE68DB">
        <w:rPr>
          <w:b/>
          <w:bCs/>
          <w:noProof/>
        </w:rPr>
        <w:t>2</w:t>
      </w:r>
      <w:r w:rsidR="00800309" w:rsidRPr="004927E0">
        <w:rPr>
          <w:b/>
          <w:bCs/>
        </w:rPr>
        <w:fldChar w:fldCharType="end"/>
      </w:r>
      <w:r w:rsidRPr="004927E0">
        <w:rPr>
          <w:b/>
          <w:bCs/>
        </w:rPr>
        <w:noBreakHyphen/>
        <w:t>6.</w:t>
      </w:r>
      <w:r w:rsidRPr="004927E0">
        <w:t xml:space="preserve"> Valid </w:t>
      </w:r>
      <w:r w:rsidR="00F604A2">
        <w:t>installer bitness types</w:t>
      </w:r>
      <w:r w:rsidRPr="004927E0">
        <w:t xml:space="preserve"> when both a 32-bit and a 64-bit driver are available</w:t>
      </w:r>
      <w:r w:rsidRPr="004927E0">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tblPr>
      <w:tblGrid>
        <w:gridCol w:w="3715"/>
        <w:gridCol w:w="6030"/>
      </w:tblGrid>
      <w:tr w:rsidR="000058F2" w:rsidRPr="004927E0" w:rsidTr="000A5CDA">
        <w:tc>
          <w:tcPr>
            <w:tcW w:w="3715" w:type="dxa"/>
            <w:tcBorders>
              <w:top w:val="single" w:sz="12" w:space="0" w:color="000000"/>
              <w:bottom w:val="double" w:sz="4" w:space="0" w:color="auto"/>
            </w:tcBorders>
            <w:shd w:val="clear" w:color="auto" w:fill="auto"/>
          </w:tcPr>
          <w:p w:rsidR="000058F2" w:rsidRPr="004927E0" w:rsidRDefault="000058F2" w:rsidP="000A5CDA">
            <w:pPr>
              <w:pStyle w:val="Body"/>
              <w:keepNext/>
              <w:ind w:left="0"/>
              <w:rPr>
                <w:b/>
              </w:rPr>
            </w:pPr>
            <w:r w:rsidRPr="004927E0">
              <w:rPr>
                <w:b/>
              </w:rPr>
              <w:t>Supported Operating Systems</w:t>
            </w:r>
          </w:p>
        </w:tc>
        <w:tc>
          <w:tcPr>
            <w:tcW w:w="6030" w:type="dxa"/>
            <w:tcBorders>
              <w:top w:val="single" w:sz="12" w:space="0" w:color="000000"/>
              <w:bottom w:val="double" w:sz="4" w:space="0" w:color="auto"/>
            </w:tcBorders>
            <w:shd w:val="clear" w:color="auto" w:fill="auto"/>
          </w:tcPr>
          <w:p w:rsidR="000058F2" w:rsidRPr="004927E0" w:rsidRDefault="000058F2" w:rsidP="000A5CDA">
            <w:pPr>
              <w:pStyle w:val="Body"/>
              <w:ind w:left="0"/>
              <w:rPr>
                <w:b/>
              </w:rPr>
            </w:pPr>
            <w:r w:rsidRPr="004927E0">
              <w:rPr>
                <w:b/>
              </w:rPr>
              <w:t>Valid Combinations of Driver Installation Program Types</w:t>
            </w:r>
          </w:p>
        </w:tc>
      </w:tr>
      <w:tr w:rsidR="000058F2" w:rsidRPr="004927E0" w:rsidTr="000A5CDA">
        <w:trPr>
          <w:trHeight w:val="1959"/>
        </w:trPr>
        <w:tc>
          <w:tcPr>
            <w:tcW w:w="3715" w:type="dxa"/>
            <w:tcBorders>
              <w:top w:val="single" w:sz="6" w:space="0" w:color="000000"/>
            </w:tcBorders>
            <w:shd w:val="clear" w:color="auto" w:fill="auto"/>
          </w:tcPr>
          <w:p w:rsidR="000058F2" w:rsidRPr="004927E0" w:rsidRDefault="000058F2" w:rsidP="000A5CDA">
            <w:pPr>
              <w:pStyle w:val="Body"/>
              <w:ind w:left="0"/>
            </w:pPr>
            <w:r w:rsidRPr="004927E0">
              <w:t>32-bit driver is supported on both 32-bit and 64-bit operating systems</w:t>
            </w:r>
          </w:p>
          <w:p w:rsidR="000058F2" w:rsidRPr="004927E0" w:rsidRDefault="000058F2" w:rsidP="000A5CDA">
            <w:pPr>
              <w:pStyle w:val="Body"/>
              <w:ind w:left="0"/>
            </w:pPr>
            <w:r w:rsidRPr="004927E0">
              <w:t>64-bit driver is supported on 64-bit operating systems</w:t>
            </w:r>
          </w:p>
        </w:tc>
        <w:tc>
          <w:tcPr>
            <w:tcW w:w="6030" w:type="dxa"/>
            <w:tcBorders>
              <w:top w:val="single" w:sz="6" w:space="0" w:color="000000"/>
            </w:tcBorders>
            <w:shd w:val="clear" w:color="auto" w:fill="auto"/>
          </w:tcPr>
          <w:p w:rsidR="000058F2" w:rsidRPr="004927E0" w:rsidRDefault="000058F2" w:rsidP="000A5CDA">
            <w:pPr>
              <w:pStyle w:val="Body"/>
              <w:spacing w:before="80"/>
              <w:ind w:left="0"/>
              <w:rPr>
                <w:lang w:val="da-DK"/>
              </w:rPr>
            </w:pPr>
            <w:r w:rsidRPr="004927E0">
              <w:rPr>
                <w:lang w:val="da-DK"/>
              </w:rPr>
              <w:t>Singular 32-bit driver installer (32-bit OS)</w:t>
            </w:r>
          </w:p>
          <w:p w:rsidR="000058F2" w:rsidRPr="004927E0" w:rsidRDefault="000058F2" w:rsidP="000A5CDA">
            <w:pPr>
              <w:pStyle w:val="Body"/>
              <w:spacing w:before="80"/>
              <w:ind w:left="0"/>
            </w:pPr>
            <w:r w:rsidRPr="004927E0">
              <w:t>AND</w:t>
            </w:r>
          </w:p>
          <w:p w:rsidR="000058F2" w:rsidRPr="004927E0" w:rsidRDefault="000058F2" w:rsidP="000A5CDA">
            <w:pPr>
              <w:pStyle w:val="Body"/>
              <w:spacing w:before="80"/>
              <w:ind w:left="0"/>
            </w:pPr>
            <w:r w:rsidRPr="004927E0">
              <w:t>Unified 32-bit/64-bit driver installer (64-bit OS)</w:t>
            </w:r>
          </w:p>
          <w:p w:rsidR="000058F2" w:rsidRPr="004927E0" w:rsidRDefault="000058F2" w:rsidP="000A5CDA">
            <w:pPr>
              <w:pStyle w:val="Body"/>
              <w:ind w:left="0"/>
            </w:pPr>
            <w:r w:rsidRPr="004927E0">
              <w:t xml:space="preserve">Note:  This option ensures that the driver </w:t>
            </w:r>
            <w:r w:rsidR="00977D61">
              <w:t>full version</w:t>
            </w:r>
            <w:r w:rsidRPr="004927E0">
              <w:t xml:space="preserve"> for both the 32-bit version and 64-bit version of the driver on a 64-bit operating system are the same.</w:t>
            </w:r>
          </w:p>
        </w:tc>
      </w:tr>
      <w:tr w:rsidR="000058F2" w:rsidRPr="004927E0" w:rsidTr="000A5CDA">
        <w:tc>
          <w:tcPr>
            <w:tcW w:w="3715" w:type="dxa"/>
            <w:tcBorders>
              <w:top w:val="single" w:sz="6" w:space="0" w:color="000000"/>
              <w:bottom w:val="single" w:sz="6" w:space="0" w:color="000000"/>
            </w:tcBorders>
            <w:shd w:val="clear" w:color="auto" w:fill="auto"/>
          </w:tcPr>
          <w:p w:rsidR="000058F2" w:rsidRPr="004927E0" w:rsidRDefault="000058F2" w:rsidP="000A5CDA">
            <w:pPr>
              <w:pStyle w:val="Body"/>
              <w:ind w:left="0"/>
            </w:pPr>
            <w:r w:rsidRPr="004927E0">
              <w:t>32-bit driver is supported only on 32-bit operating systems</w:t>
            </w:r>
          </w:p>
          <w:p w:rsidR="000058F2" w:rsidRPr="004927E0" w:rsidRDefault="000058F2" w:rsidP="000A5CDA">
            <w:pPr>
              <w:pStyle w:val="Body"/>
              <w:ind w:left="0"/>
            </w:pPr>
            <w:r w:rsidRPr="004927E0">
              <w:t>64-bit driver is supported on 64-bit operating systems</w:t>
            </w:r>
          </w:p>
          <w:p w:rsidR="000058F2" w:rsidRPr="004927E0" w:rsidRDefault="000058F2" w:rsidP="000A5CDA">
            <w:pPr>
              <w:pStyle w:val="Body"/>
              <w:ind w:left="0"/>
            </w:pPr>
            <w:r w:rsidRPr="004927E0">
              <w:t>Note:  This excludes installation of a 32-bit driver on a 64-bit operating system</w:t>
            </w:r>
          </w:p>
        </w:tc>
        <w:tc>
          <w:tcPr>
            <w:tcW w:w="6030" w:type="dxa"/>
            <w:tcBorders>
              <w:top w:val="single" w:sz="6" w:space="0" w:color="000000"/>
              <w:bottom w:val="single" w:sz="6" w:space="0" w:color="000000"/>
            </w:tcBorders>
            <w:shd w:val="clear" w:color="auto" w:fill="auto"/>
          </w:tcPr>
          <w:p w:rsidR="000058F2" w:rsidRPr="004927E0" w:rsidRDefault="000058F2" w:rsidP="000A5CDA">
            <w:pPr>
              <w:pStyle w:val="Body"/>
              <w:ind w:left="0"/>
              <w:rPr>
                <w:lang w:val="da-DK"/>
              </w:rPr>
            </w:pPr>
            <w:r w:rsidRPr="004927E0">
              <w:rPr>
                <w:lang w:val="da-DK"/>
              </w:rPr>
              <w:t>Singular 32-bit driver installer (32-bit OS)</w:t>
            </w:r>
          </w:p>
          <w:p w:rsidR="000058F2" w:rsidRPr="004927E0" w:rsidRDefault="000058F2" w:rsidP="000A5CDA">
            <w:pPr>
              <w:pStyle w:val="Body"/>
              <w:spacing w:before="80"/>
              <w:ind w:left="0"/>
            </w:pPr>
            <w:r w:rsidRPr="004927E0">
              <w:t>AND</w:t>
            </w:r>
          </w:p>
          <w:p w:rsidR="000058F2" w:rsidRPr="004927E0" w:rsidRDefault="000058F2" w:rsidP="000A5CDA">
            <w:pPr>
              <w:pStyle w:val="Body"/>
              <w:spacing w:before="80"/>
              <w:ind w:left="0"/>
            </w:pPr>
            <w:r w:rsidRPr="004927E0">
              <w:t>Singular 64-bit driver installer (64-bit OS)</w:t>
            </w:r>
          </w:p>
          <w:p w:rsidR="000058F2" w:rsidRPr="004927E0" w:rsidRDefault="000058F2" w:rsidP="000A5CDA">
            <w:pPr>
              <w:pStyle w:val="Body"/>
              <w:ind w:left="0"/>
              <w:rPr>
                <w:lang w:val="da-DK"/>
              </w:rPr>
            </w:pPr>
            <w:r w:rsidRPr="004927E0">
              <w:t xml:space="preserve">Note: The </w:t>
            </w:r>
            <w:r w:rsidRPr="004927E0">
              <w:rPr>
                <w:lang w:val="da-DK"/>
              </w:rPr>
              <w:t>Singular 32-bit driver installer (32-bit OS) shall refuse to install on 64-bit operating systems.</w:t>
            </w:r>
          </w:p>
          <w:p w:rsidR="000058F2" w:rsidRPr="004927E0" w:rsidRDefault="000058F2" w:rsidP="000A5CDA">
            <w:pPr>
              <w:pStyle w:val="Body"/>
              <w:ind w:left="0"/>
            </w:pPr>
          </w:p>
        </w:tc>
      </w:tr>
      <w:tr w:rsidR="000058F2" w:rsidRPr="004927E0" w:rsidTr="000A5CDA">
        <w:trPr>
          <w:trHeight w:val="1380"/>
        </w:trPr>
        <w:tc>
          <w:tcPr>
            <w:tcW w:w="3715" w:type="dxa"/>
            <w:tcBorders>
              <w:top w:val="single" w:sz="6" w:space="0" w:color="000000"/>
            </w:tcBorders>
            <w:shd w:val="clear" w:color="auto" w:fill="auto"/>
          </w:tcPr>
          <w:p w:rsidR="000058F2" w:rsidRPr="004927E0" w:rsidRDefault="000058F2" w:rsidP="000A5CDA">
            <w:pPr>
              <w:pStyle w:val="Body"/>
              <w:ind w:left="0"/>
            </w:pPr>
            <w:r w:rsidRPr="004927E0">
              <w:t>32 bit driver is supported only on 64-bit operating systems</w:t>
            </w:r>
          </w:p>
          <w:p w:rsidR="000058F2" w:rsidRPr="004927E0" w:rsidRDefault="000058F2" w:rsidP="000A5CDA">
            <w:pPr>
              <w:pStyle w:val="Body"/>
              <w:ind w:left="0"/>
            </w:pPr>
            <w:r w:rsidRPr="004927E0">
              <w:t>64-bit driver is supported on 64-bit operating systems</w:t>
            </w:r>
          </w:p>
        </w:tc>
        <w:tc>
          <w:tcPr>
            <w:tcW w:w="6030" w:type="dxa"/>
            <w:tcBorders>
              <w:top w:val="single" w:sz="6" w:space="0" w:color="000000"/>
            </w:tcBorders>
            <w:shd w:val="clear" w:color="auto" w:fill="auto"/>
          </w:tcPr>
          <w:p w:rsidR="000058F2" w:rsidRPr="004927E0" w:rsidRDefault="000058F2" w:rsidP="000A5CDA">
            <w:pPr>
              <w:pStyle w:val="Body"/>
              <w:spacing w:before="80"/>
              <w:ind w:left="0"/>
            </w:pPr>
            <w:r w:rsidRPr="004927E0">
              <w:t>Unified 32-bit/64-bit driver installer (64-bit OS)</w:t>
            </w:r>
          </w:p>
          <w:p w:rsidR="000058F2" w:rsidRPr="004927E0" w:rsidRDefault="000058F2" w:rsidP="000A5CDA">
            <w:pPr>
              <w:pStyle w:val="Body"/>
              <w:ind w:left="0"/>
            </w:pPr>
            <w:r w:rsidRPr="004927E0">
              <w:t xml:space="preserve">Note:  This ensures that the driver </w:t>
            </w:r>
            <w:r w:rsidR="00977D61">
              <w:t>full version</w:t>
            </w:r>
            <w:r w:rsidRPr="004927E0">
              <w:t xml:space="preserve"> for both the 32-bit version and 64-bit version of the driver on a 64-bit operating system are the same.</w:t>
            </w:r>
          </w:p>
        </w:tc>
      </w:tr>
    </w:tbl>
    <w:p w:rsidR="00510119" w:rsidRPr="00510119" w:rsidRDefault="00510119" w:rsidP="00510119">
      <w:pPr>
        <w:pStyle w:val="Body"/>
      </w:pPr>
    </w:p>
    <w:p w:rsidR="009A2294" w:rsidRDefault="00A17FD6">
      <w:pPr>
        <w:pStyle w:val="Heading5"/>
      </w:pPr>
      <w:bookmarkStart w:id="125" w:name="_Toc298847975"/>
      <w:r w:rsidRPr="004927E0">
        <w:t xml:space="preserve">Recommended </w:t>
      </w:r>
      <w:r w:rsidR="0091195E" w:rsidRPr="00A52A2B">
        <w:t>IVI</w:t>
      </w:r>
      <w:r w:rsidR="0091195E" w:rsidRPr="004927E0">
        <w:t>.NET</w:t>
      </w:r>
      <w:r w:rsidRPr="004927E0">
        <w:t xml:space="preserve"> Driver Installer Approach</w:t>
      </w:r>
      <w:bookmarkEnd w:id="125"/>
    </w:p>
    <w:p w:rsidR="009A2294" w:rsidRDefault="00A17FD6">
      <w:pPr>
        <w:pStyle w:val="Body1"/>
      </w:pPr>
      <w:r w:rsidRPr="004927E0">
        <w:lastRenderedPageBreak/>
        <w:t xml:space="preserve">The IVI Foundation recommends that driver suppliers build a 32-bit driver that works on both 32-bit and 64-bit operating systems and a 64-bit driver that works on 64-bit operating systems.  The IVI Foundation recommends that driver suppliers distribute these drivers using the following </w:t>
      </w:r>
      <w:r w:rsidR="00F604A2">
        <w:t>installer bitness types</w:t>
      </w:r>
      <w:r w:rsidRPr="004927E0">
        <w:t>:</w:t>
      </w:r>
    </w:p>
    <w:p w:rsidR="009A2294" w:rsidRDefault="00A17FD6" w:rsidP="00510119">
      <w:pPr>
        <w:pStyle w:val="ListBullet"/>
        <w:rPr>
          <w:lang w:val="da-DK"/>
        </w:rPr>
      </w:pPr>
      <w:r w:rsidRPr="004927E0">
        <w:rPr>
          <w:lang w:val="da-DK"/>
        </w:rPr>
        <w:t>Singular 32-bit driver installer (32-bit OS)</w:t>
      </w:r>
    </w:p>
    <w:p w:rsidR="009A2294" w:rsidRDefault="00A17FD6" w:rsidP="00510119">
      <w:pPr>
        <w:pStyle w:val="ListBullet"/>
      </w:pPr>
      <w:r w:rsidRPr="004927E0">
        <w:t>Unified 32-bit/64-bit driver installer (64-bit OS)</w:t>
      </w:r>
    </w:p>
    <w:p w:rsidR="009A2294" w:rsidRDefault="009A2294">
      <w:pPr>
        <w:pStyle w:val="Body"/>
      </w:pPr>
    </w:p>
    <w:p w:rsidR="003E547C" w:rsidRPr="004927E0" w:rsidRDefault="003E547C" w:rsidP="00A52A2B">
      <w:pPr>
        <w:pStyle w:val="Heading5"/>
      </w:pPr>
      <w:bookmarkStart w:id="126" w:name="_Toc298847976"/>
      <w:r w:rsidRPr="004927E0">
        <w:t xml:space="preserve">IVI.NET </w:t>
      </w:r>
      <w:r w:rsidRPr="00A52A2B">
        <w:t>Driver</w:t>
      </w:r>
      <w:r w:rsidRPr="004927E0">
        <w:t xml:space="preserve"> Installers and .NET Framework Versions</w:t>
      </w:r>
      <w:bookmarkEnd w:id="126"/>
    </w:p>
    <w:p w:rsidR="009A2294" w:rsidRDefault="00915A92">
      <w:pPr>
        <w:pStyle w:val="Body1"/>
      </w:pPr>
      <w:r w:rsidRPr="004927E0">
        <w:t xml:space="preserve">An IVI.NET driver </w:t>
      </w:r>
      <w:r w:rsidR="00494C35" w:rsidRPr="004927E0">
        <w:t xml:space="preserve">supplier </w:t>
      </w:r>
      <w:r w:rsidRPr="004927E0">
        <w:t xml:space="preserve">might </w:t>
      </w:r>
      <w:r w:rsidR="00494C35" w:rsidRPr="004927E0">
        <w:t xml:space="preserve">want to </w:t>
      </w:r>
      <w:r w:rsidRPr="004927E0">
        <w:t>take advantage of features in a .</w:t>
      </w:r>
      <w:r w:rsidR="000A5CDA" w:rsidRPr="004927E0">
        <w:t xml:space="preserve">NET Framework version </w:t>
      </w:r>
      <w:r w:rsidR="003F6E3F" w:rsidRPr="004927E0">
        <w:t xml:space="preserve">that </w:t>
      </w:r>
      <w:r w:rsidRPr="004927E0">
        <w:t xml:space="preserve">are not available in prior .NET Framework versions that the driver supports.  </w:t>
      </w:r>
      <w:r w:rsidR="00494C35" w:rsidRPr="004927E0">
        <w:t xml:space="preserve">To do this, </w:t>
      </w:r>
      <w:r w:rsidR="00335119" w:rsidRPr="004927E0">
        <w:t xml:space="preserve">the driver </w:t>
      </w:r>
      <w:r w:rsidR="00494C35" w:rsidRPr="004927E0">
        <w:t xml:space="preserve">supplier </w:t>
      </w:r>
      <w:r w:rsidR="00335119" w:rsidRPr="004927E0">
        <w:t xml:space="preserve">creates </w:t>
      </w:r>
      <w:r w:rsidRPr="004927E0">
        <w:t>two different</w:t>
      </w:r>
      <w:r w:rsidR="008C50A6">
        <w:t xml:space="preserve"> framework-dependent</w:t>
      </w:r>
      <w:r w:rsidRPr="004927E0">
        <w:t xml:space="preserve"> variants</w:t>
      </w:r>
      <w:r w:rsidR="00335119" w:rsidRPr="004927E0">
        <w:t xml:space="preserve"> of the driver. </w:t>
      </w:r>
      <w:r w:rsidR="00494C35" w:rsidRPr="004927E0">
        <w:t xml:space="preserve"> In such a case, e</w:t>
      </w:r>
      <w:r w:rsidR="00BD2BC9" w:rsidRPr="004927E0">
        <w:t xml:space="preserve">ach variant </w:t>
      </w:r>
      <w:r w:rsidR="00494C35" w:rsidRPr="004927E0">
        <w:t>shall</w:t>
      </w:r>
      <w:r w:rsidR="00335119" w:rsidRPr="004927E0">
        <w:t xml:space="preserve"> be</w:t>
      </w:r>
      <w:r w:rsidR="00BD2BC9" w:rsidRPr="004927E0">
        <w:t xml:space="preserve"> installed in the </w:t>
      </w:r>
      <w:r w:rsidR="00494C35" w:rsidRPr="004927E0">
        <w:t xml:space="preserve">.NET Framework Version </w:t>
      </w:r>
      <w:r w:rsidR="00BD2BC9" w:rsidRPr="004927E0">
        <w:t>director</w:t>
      </w:r>
      <w:r w:rsidR="00494C35" w:rsidRPr="004927E0">
        <w:t>y</w:t>
      </w:r>
      <w:r w:rsidR="00BD2BC9" w:rsidRPr="004927E0">
        <w:t xml:space="preserve"> </w:t>
      </w:r>
      <w:r w:rsidR="00494C35" w:rsidRPr="004927E0">
        <w:t>for t</w:t>
      </w:r>
      <w:r w:rsidR="00BD2BC9" w:rsidRPr="004927E0">
        <w:t xml:space="preserve">he minimum .NET Framework version that </w:t>
      </w:r>
      <w:r w:rsidR="00494C35" w:rsidRPr="004927E0">
        <w:t>the variant</w:t>
      </w:r>
      <w:r w:rsidR="00BD2BC9" w:rsidRPr="004927E0">
        <w:t xml:space="preserve"> requires.</w:t>
      </w:r>
      <w:r w:rsidR="00407668">
        <w:t xml:space="preserve">  A single IVI.NET driver installer shall install </w:t>
      </w:r>
      <w:r w:rsidR="00AA6FD7">
        <w:t>exactly</w:t>
      </w:r>
      <w:r w:rsidR="00407668">
        <w:t xml:space="preserve"> one framework-dependent variant.</w:t>
      </w:r>
    </w:p>
    <w:p w:rsidR="009A2294" w:rsidRDefault="009A2294">
      <w:pPr>
        <w:pStyle w:val="Body"/>
      </w:pPr>
    </w:p>
    <w:p w:rsidR="009A2294" w:rsidRDefault="007350BE">
      <w:pPr>
        <w:pStyle w:val="Heading5"/>
      </w:pPr>
      <w:bookmarkStart w:id="127" w:name="_Toc298847977"/>
      <w:r>
        <w:t xml:space="preserve">IVI.NET Driver </w:t>
      </w:r>
      <w:r w:rsidRPr="00A52A2B">
        <w:t>Installers</w:t>
      </w:r>
      <w:r>
        <w:t xml:space="preserve"> and Design-Time Support</w:t>
      </w:r>
      <w:bookmarkEnd w:id="127"/>
    </w:p>
    <w:p w:rsidR="009A2294" w:rsidRDefault="00644B94">
      <w:pPr>
        <w:pStyle w:val="Body1"/>
      </w:pPr>
      <w:r>
        <w:t xml:space="preserve">The default behavior of an IVI.NET driver installer shall be to install all </w:t>
      </w:r>
      <w:r w:rsidR="00B65A50">
        <w:t xml:space="preserve">design-time and run-time </w:t>
      </w:r>
      <w:r>
        <w:t xml:space="preserve">components.  </w:t>
      </w:r>
      <w:r w:rsidR="007350BE">
        <w:t xml:space="preserve">An IVI.NET driver installer </w:t>
      </w:r>
      <w:r w:rsidR="00E133B0">
        <w:t>may support</w:t>
      </w:r>
      <w:r w:rsidR="007350BE">
        <w:t xml:space="preserve"> conditional installation of </w:t>
      </w:r>
      <w:r w:rsidR="009D5FA7">
        <w:t xml:space="preserve">some or all </w:t>
      </w:r>
      <w:r w:rsidR="007350BE">
        <w:t>design-time components</w:t>
      </w:r>
      <w:r w:rsidR="00BB3941">
        <w:t>.</w:t>
      </w:r>
    </w:p>
    <w:p w:rsidR="009A2294" w:rsidRDefault="009A2294">
      <w:pPr>
        <w:pStyle w:val="Body"/>
      </w:pPr>
    </w:p>
    <w:p w:rsidR="009A2294" w:rsidRDefault="00C50A00">
      <w:pPr>
        <w:pStyle w:val="Heading2"/>
      </w:pPr>
      <w:bookmarkStart w:id="128" w:name="_Toc225140663"/>
      <w:bookmarkStart w:id="129" w:name="_Toc298847978"/>
      <w:r w:rsidRPr="00F15922">
        <w:t xml:space="preserve">IVI Shared </w:t>
      </w:r>
      <w:r w:rsidRPr="00A52A2B">
        <w:t>Component</w:t>
      </w:r>
      <w:r w:rsidRPr="00F15922">
        <w:t xml:space="preserve"> Installation</w:t>
      </w:r>
      <w:bookmarkEnd w:id="117"/>
      <w:bookmarkEnd w:id="128"/>
      <w:bookmarkEnd w:id="129"/>
    </w:p>
    <w:p w:rsidR="009A2294" w:rsidRDefault="00462AC0">
      <w:pPr>
        <w:pStyle w:val="Heading3"/>
      </w:pPr>
      <w:bookmarkStart w:id="130" w:name="_Toc298847979"/>
      <w:r>
        <w:t>IVI-COM/IVI-C</w:t>
      </w:r>
      <w:r w:rsidR="00530BEB">
        <w:t xml:space="preserve"> </w:t>
      </w:r>
      <w:r w:rsidR="00530BEB" w:rsidRPr="00A52A2B">
        <w:t>Shared</w:t>
      </w:r>
      <w:r w:rsidR="00530BEB">
        <w:t xml:space="preserve"> Component Installation</w:t>
      </w:r>
      <w:bookmarkEnd w:id="130"/>
    </w:p>
    <w:p w:rsidR="009A2294" w:rsidRDefault="005816C3">
      <w:pPr>
        <w:pStyle w:val="Body1"/>
      </w:pPr>
      <w:r w:rsidRPr="00F15922">
        <w:t xml:space="preserve">The IVI Foundation provides </w:t>
      </w:r>
      <w:r w:rsidR="009130AC" w:rsidRPr="00F15922">
        <w:t>three</w:t>
      </w:r>
      <w:r w:rsidRPr="00F15922">
        <w:t xml:space="preserve"> </w:t>
      </w:r>
      <w:r w:rsidR="00462AC0">
        <w:t>IVI-COM/IVI-C</w:t>
      </w:r>
      <w:r w:rsidRPr="00F15922">
        <w:t xml:space="preserve"> shared components installation programs: </w:t>
      </w:r>
    </w:p>
    <w:p w:rsidR="009A2294" w:rsidRDefault="004F0619" w:rsidP="00510119">
      <w:pPr>
        <w:pStyle w:val="ListBullet"/>
      </w:pPr>
      <w:r w:rsidRPr="00F15922">
        <w:rPr>
          <w:i/>
        </w:rPr>
        <w:t xml:space="preserve">64-bit </w:t>
      </w:r>
      <w:r w:rsidR="00462AC0">
        <w:rPr>
          <w:i/>
        </w:rPr>
        <w:t>IVI-COM/IVI-C</w:t>
      </w:r>
      <w:r w:rsidRPr="00F15922">
        <w:rPr>
          <w:i/>
        </w:rPr>
        <w:t xml:space="preserve"> shared component installer</w:t>
      </w:r>
      <w:r w:rsidR="004A38B2" w:rsidRPr="00F15922">
        <w:rPr>
          <w:i/>
        </w:rPr>
        <w:t xml:space="preserve">, </w:t>
      </w:r>
      <w:r w:rsidR="004A38B2" w:rsidRPr="00F15922">
        <w:t>which</w:t>
      </w:r>
      <w:r w:rsidRPr="00F15922">
        <w:t xml:space="preserve"> </w:t>
      </w:r>
      <w:r w:rsidRPr="00A52A2B">
        <w:t>installs</w:t>
      </w:r>
      <w:r w:rsidRPr="00F15922">
        <w:t xml:space="preserve"> both 32-bit and 64-bit </w:t>
      </w:r>
      <w:r w:rsidR="00462AC0">
        <w:t>IVI-COM/IVI-C</w:t>
      </w:r>
      <w:r w:rsidRPr="00F15922">
        <w:t xml:space="preserve"> shared components on 64-bit operating systems. The 64-bit installer refuses to install on 32-bit operating system</w:t>
      </w:r>
      <w:r w:rsidR="00C809A2" w:rsidRPr="00F15922">
        <w:t>s</w:t>
      </w:r>
      <w:r w:rsidRPr="00F15922">
        <w:t>.</w:t>
      </w:r>
    </w:p>
    <w:p w:rsidR="009A2294" w:rsidRDefault="004F0619" w:rsidP="00510119">
      <w:pPr>
        <w:pStyle w:val="ListBullet"/>
      </w:pPr>
      <w:r w:rsidRPr="00F15922">
        <w:rPr>
          <w:i/>
        </w:rPr>
        <w:t>3</w:t>
      </w:r>
      <w:r w:rsidR="005816C3" w:rsidRPr="00F15922">
        <w:rPr>
          <w:i/>
        </w:rPr>
        <w:t xml:space="preserve">2-bit </w:t>
      </w:r>
      <w:r w:rsidR="00462AC0">
        <w:rPr>
          <w:i/>
        </w:rPr>
        <w:t>IVI-COM/IVI-C</w:t>
      </w:r>
      <w:r w:rsidR="005816C3" w:rsidRPr="00F15922">
        <w:rPr>
          <w:i/>
        </w:rPr>
        <w:t xml:space="preserve"> shared component </w:t>
      </w:r>
      <w:r w:rsidR="003970C7" w:rsidRPr="00F15922">
        <w:rPr>
          <w:i/>
        </w:rPr>
        <w:t>installer</w:t>
      </w:r>
      <w:r w:rsidR="004A38B2" w:rsidRPr="00F15922">
        <w:t>, which</w:t>
      </w:r>
      <w:r w:rsidR="00873E64" w:rsidRPr="00F15922">
        <w:t xml:space="preserve"> </w:t>
      </w:r>
      <w:r w:rsidR="003970C7" w:rsidRPr="00F15922">
        <w:t xml:space="preserve">installs 32-bit </w:t>
      </w:r>
      <w:r w:rsidR="00462AC0">
        <w:t>IVI-COM/IVI-C</w:t>
      </w:r>
      <w:r w:rsidR="003970C7" w:rsidRPr="00F15922">
        <w:t xml:space="preserve"> shared components </w:t>
      </w:r>
      <w:r w:rsidR="00873E64" w:rsidRPr="00F15922">
        <w:t xml:space="preserve">on </w:t>
      </w:r>
      <w:r w:rsidR="003970C7" w:rsidRPr="00F15922">
        <w:t>32-bit operating systems</w:t>
      </w:r>
      <w:r w:rsidR="00C01AF5" w:rsidRPr="00F15922">
        <w:t xml:space="preserve">. The 32-bit </w:t>
      </w:r>
      <w:r w:rsidR="00C01AF5" w:rsidRPr="00A52A2B">
        <w:t>installer</w:t>
      </w:r>
      <w:r w:rsidR="00C01AF5" w:rsidRPr="00F15922">
        <w:t xml:space="preserve"> </w:t>
      </w:r>
      <w:r w:rsidR="00EA7E3D" w:rsidRPr="00F15922">
        <w:t>refuses to install</w:t>
      </w:r>
      <w:r w:rsidR="00C01AF5" w:rsidRPr="00F15922">
        <w:t xml:space="preserve"> on 64-bit operating system</w:t>
      </w:r>
      <w:r w:rsidR="00820A3B" w:rsidRPr="00F15922">
        <w:t>s</w:t>
      </w:r>
      <w:r w:rsidR="00C01AF5" w:rsidRPr="00F15922">
        <w:t>.</w:t>
      </w:r>
    </w:p>
    <w:p w:rsidR="004F0619" w:rsidRPr="00F15922" w:rsidRDefault="004F0619" w:rsidP="004F0619">
      <w:pPr>
        <w:pStyle w:val="Body"/>
        <w:ind w:left="1440"/>
      </w:pPr>
      <w:r w:rsidRPr="00F15922">
        <w:t>Note:  The IVI Foundation wants to ensure that, if the 32-bit and 64-bit version</w:t>
      </w:r>
      <w:r w:rsidR="00F12FD1" w:rsidRPr="00F15922">
        <w:t>s</w:t>
      </w:r>
      <w:r w:rsidRPr="00F15922">
        <w:t xml:space="preserve"> of the shared components are on the same machine, they share the same revision.  Allowing the 32-bit </w:t>
      </w:r>
      <w:r w:rsidR="00462AC0">
        <w:t>IVI-COM/IVI-C</w:t>
      </w:r>
      <w:r w:rsidRPr="00F15922">
        <w:t xml:space="preserve"> shared component installer to run on a 64-bit system might cause a 32-bit version of the shared components to be updated without updating the 64-bit version.</w:t>
      </w:r>
    </w:p>
    <w:p w:rsidR="009A2294" w:rsidRDefault="004A38B2" w:rsidP="00510119">
      <w:pPr>
        <w:pStyle w:val="ListBullet"/>
      </w:pPr>
      <w:r w:rsidRPr="00F15922">
        <w:rPr>
          <w:i/>
        </w:rPr>
        <w:t>L</w:t>
      </w:r>
      <w:r w:rsidR="00AB4078" w:rsidRPr="00F15922">
        <w:rPr>
          <w:i/>
        </w:rPr>
        <w:t xml:space="preserve">egacy </w:t>
      </w:r>
      <w:r w:rsidR="00462AC0">
        <w:rPr>
          <w:i/>
        </w:rPr>
        <w:t>IVI-COM/IVI-C</w:t>
      </w:r>
      <w:r w:rsidRPr="00F15922">
        <w:rPr>
          <w:i/>
        </w:rPr>
        <w:t xml:space="preserve"> </w:t>
      </w:r>
      <w:r w:rsidR="00AB4078" w:rsidRPr="00F15922">
        <w:rPr>
          <w:i/>
        </w:rPr>
        <w:t>shared component installer</w:t>
      </w:r>
      <w:r w:rsidRPr="00F15922">
        <w:t>, which</w:t>
      </w:r>
      <w:r w:rsidR="00AB4078" w:rsidRPr="00F15922">
        <w:t xml:space="preserve"> </w:t>
      </w:r>
      <w:r w:rsidR="00AB4078" w:rsidRPr="00A52A2B">
        <w:t>installs</w:t>
      </w:r>
      <w:r w:rsidR="00AB4078" w:rsidRPr="00F15922">
        <w:t xml:space="preserve"> 32-bit </w:t>
      </w:r>
      <w:r w:rsidR="00462AC0">
        <w:t>IVI-COM/IVI-C</w:t>
      </w:r>
      <w:r w:rsidR="00AB4078" w:rsidRPr="00F15922">
        <w:t xml:space="preserve"> shared components on both 32-bit and 64-bit operating systems.  </w:t>
      </w:r>
      <w:r w:rsidR="00A871BE" w:rsidRPr="00F15922">
        <w:t xml:space="preserve">The </w:t>
      </w:r>
      <w:r w:rsidR="009130AC" w:rsidRPr="00F15922">
        <w:t xml:space="preserve">legacy </w:t>
      </w:r>
      <w:r w:rsidR="00462AC0">
        <w:t>IVI-COM/IVI-C</w:t>
      </w:r>
      <w:r w:rsidR="009130AC" w:rsidRPr="00F15922">
        <w:t xml:space="preserve"> shared component installer </w:t>
      </w:r>
      <w:r w:rsidR="00053A02" w:rsidRPr="00F15922">
        <w:t>has a version of</w:t>
      </w:r>
      <w:r w:rsidR="00A871BE" w:rsidRPr="00F15922">
        <w:t xml:space="preserve"> 1.5.1</w:t>
      </w:r>
      <w:r w:rsidR="00AF4414" w:rsidRPr="00F15922">
        <w:t xml:space="preserve"> or less</w:t>
      </w:r>
      <w:r w:rsidR="00A871BE" w:rsidRPr="00F15922">
        <w:t>.</w:t>
      </w:r>
      <w:r w:rsidR="009130AC" w:rsidRPr="00F15922">
        <w:t xml:space="preserve"> T</w:t>
      </w:r>
      <w:r w:rsidR="00756D56" w:rsidRPr="00F15922">
        <w:t xml:space="preserve">he IVI Foundation will distribute </w:t>
      </w:r>
      <w:r w:rsidR="00FB5B5B" w:rsidRPr="00F15922">
        <w:t xml:space="preserve">version 1.5.1 of </w:t>
      </w:r>
      <w:r w:rsidR="00A871BE" w:rsidRPr="00F15922">
        <w:t xml:space="preserve">the </w:t>
      </w:r>
      <w:r w:rsidR="00BB6F9E" w:rsidRPr="00F15922">
        <w:t xml:space="preserve">legacy </w:t>
      </w:r>
      <w:r w:rsidR="00462AC0">
        <w:t>IVI-COM/IVI-C</w:t>
      </w:r>
      <w:r w:rsidR="00BB6F9E" w:rsidRPr="00F15922">
        <w:t xml:space="preserve"> shared component installer</w:t>
      </w:r>
      <w:r w:rsidR="00FB5B5B" w:rsidRPr="00F15922">
        <w:t>,</w:t>
      </w:r>
      <w:r w:rsidR="00AF4414" w:rsidRPr="00F15922">
        <w:t xml:space="preserve"> which complied with version 1.7 of this specification, </w:t>
      </w:r>
      <w:r w:rsidR="00DE042E" w:rsidRPr="00F15922">
        <w:t xml:space="preserve">until Microsoft no longer supports Windows XP or until the IVI Foundation determines that </w:t>
      </w:r>
      <w:r w:rsidR="00A871BE" w:rsidRPr="00F15922">
        <w:t xml:space="preserve">no </w:t>
      </w:r>
      <w:r w:rsidR="00462AC0">
        <w:t>IVI-COM/IVI-C</w:t>
      </w:r>
      <w:r w:rsidR="00A871BE" w:rsidRPr="00F15922">
        <w:t xml:space="preserve"> driver installer</w:t>
      </w:r>
      <w:r w:rsidR="00FB5B5B" w:rsidRPr="00F15922">
        <w:t>s</w:t>
      </w:r>
      <w:r w:rsidR="00A871BE" w:rsidRPr="00F15922">
        <w:t xml:space="preserve"> require </w:t>
      </w:r>
      <w:r w:rsidR="00DE042E" w:rsidRPr="00F15922">
        <w:t>the legacy shared component</w:t>
      </w:r>
      <w:r w:rsidR="00A871BE" w:rsidRPr="00F15922">
        <w:t xml:space="preserve"> installer.</w:t>
      </w:r>
      <w:r w:rsidR="00DE042E" w:rsidRPr="00F15922">
        <w:t xml:space="preserve">  No maintenance updates will be made to </w:t>
      </w:r>
      <w:r w:rsidR="00A871BE" w:rsidRPr="00F15922">
        <w:t xml:space="preserve">the legacy </w:t>
      </w:r>
      <w:r w:rsidR="00462AC0">
        <w:t>IVI-COM/IVI-C</w:t>
      </w:r>
      <w:r w:rsidR="00DE042E" w:rsidRPr="00F15922">
        <w:t xml:space="preserve"> shared component installer.</w:t>
      </w:r>
    </w:p>
    <w:p w:rsidR="009130AC" w:rsidRPr="00F15922" w:rsidRDefault="004F0619" w:rsidP="00510119">
      <w:pPr>
        <w:pStyle w:val="Body"/>
      </w:pPr>
      <w:r w:rsidRPr="00F15922">
        <w:t xml:space="preserve">Note:  </w:t>
      </w:r>
      <w:r w:rsidR="00C312DA" w:rsidRPr="00F15922">
        <w:t xml:space="preserve">The purpose of </w:t>
      </w:r>
      <w:r w:rsidR="00AA077B" w:rsidRPr="00F15922">
        <w:t>distributing</w:t>
      </w:r>
      <w:r w:rsidR="00C312DA" w:rsidRPr="00F15922">
        <w:t xml:space="preserve"> th</w:t>
      </w:r>
      <w:r w:rsidR="00894BD5" w:rsidRPr="00F15922">
        <w:t>e</w:t>
      </w:r>
      <w:r w:rsidR="00C312DA" w:rsidRPr="00F15922">
        <w:t xml:space="preserve"> legacy installer is to allow suppliers to continue to distribute singular 32-bit </w:t>
      </w:r>
      <w:r w:rsidR="00C312DA" w:rsidRPr="00510119">
        <w:t>driver</w:t>
      </w:r>
      <w:r w:rsidR="00C312DA" w:rsidRPr="00F15922">
        <w:t xml:space="preserve"> installers (32-bit/64-bit OS) that call the </w:t>
      </w:r>
      <w:r w:rsidR="00462AC0">
        <w:t>IVI-COM/IVI-C</w:t>
      </w:r>
      <w:r w:rsidR="00C312DA" w:rsidRPr="00F15922">
        <w:t xml:space="preserve"> shared component installer.  </w:t>
      </w:r>
      <w:r w:rsidR="00F12FD1" w:rsidRPr="00F15922">
        <w:t>If</w:t>
      </w:r>
      <w:r w:rsidRPr="00F15922">
        <w:t xml:space="preserve"> one of the two first two installers </w:t>
      </w:r>
      <w:r w:rsidR="00633795" w:rsidRPr="00F15922">
        <w:t xml:space="preserve">listed above </w:t>
      </w:r>
      <w:r w:rsidRPr="00F15922">
        <w:t>has ever been run</w:t>
      </w:r>
      <w:r w:rsidR="00633795" w:rsidRPr="00F15922">
        <w:t xml:space="preserve"> successfully</w:t>
      </w:r>
      <w:r w:rsidRPr="00F15922">
        <w:t>, the legacy installer will do nothing.</w:t>
      </w:r>
    </w:p>
    <w:p w:rsidR="00C50A00" w:rsidRPr="00F15922" w:rsidRDefault="00664DEF" w:rsidP="00A52A2B">
      <w:pPr>
        <w:pStyle w:val="Body"/>
      </w:pPr>
      <w:r w:rsidRPr="00F15922">
        <w:lastRenderedPageBreak/>
        <w:t>Each</w:t>
      </w:r>
      <w:r w:rsidR="00C50A00" w:rsidRPr="00F15922">
        <w:t xml:space="preserve"> </w:t>
      </w:r>
      <w:r w:rsidR="00462AC0">
        <w:t>IVI-COM/IVI-C</w:t>
      </w:r>
      <w:r w:rsidR="00C50A00" w:rsidRPr="00F15922">
        <w:t xml:space="preserve"> shared component </w:t>
      </w:r>
      <w:r w:rsidR="00C50A00" w:rsidRPr="00A52A2B">
        <w:t>installer</w:t>
      </w:r>
      <w:r w:rsidR="00C50A00" w:rsidRPr="00F15922">
        <w:t xml:space="preserve"> program installs the following </w:t>
      </w:r>
      <w:r w:rsidR="00462AC0">
        <w:t>IVI-COM/IVI-C</w:t>
      </w:r>
      <w:r w:rsidR="00C50A00" w:rsidRPr="00F15922">
        <w:t xml:space="preserve"> shared components:</w:t>
      </w:r>
    </w:p>
    <w:p w:rsidR="009A2294" w:rsidRDefault="00C50A00" w:rsidP="00510119">
      <w:pPr>
        <w:pStyle w:val="ListBullet"/>
      </w:pPr>
      <w:r w:rsidRPr="00F15922">
        <w:t>IVI Configuration Server</w:t>
      </w:r>
    </w:p>
    <w:p w:rsidR="009A2294" w:rsidRDefault="00C50A00" w:rsidP="00510119">
      <w:pPr>
        <w:pStyle w:val="ListBullet"/>
      </w:pPr>
      <w:r w:rsidRPr="00F15922">
        <w:t>IVI Floating Point Services</w:t>
      </w:r>
    </w:p>
    <w:p w:rsidR="009A2294" w:rsidRDefault="00C50A00" w:rsidP="00510119">
      <w:pPr>
        <w:pStyle w:val="ListBullet"/>
      </w:pPr>
      <w:r w:rsidRPr="00F15922">
        <w:t>IVI C Shared Components</w:t>
      </w:r>
    </w:p>
    <w:p w:rsidR="009A2294" w:rsidRDefault="00C50A00" w:rsidP="00510119">
      <w:pPr>
        <w:pStyle w:val="ListBullet"/>
      </w:pPr>
      <w:r w:rsidRPr="00F15922">
        <w:t>IVI COM Session Factory</w:t>
      </w:r>
    </w:p>
    <w:p w:rsidR="009A2294" w:rsidRDefault="00C50A00" w:rsidP="00510119">
      <w:pPr>
        <w:pStyle w:val="ListBullet"/>
      </w:pPr>
      <w:r w:rsidRPr="00F15922">
        <w:t>IVI Type Libraries</w:t>
      </w:r>
    </w:p>
    <w:p w:rsidR="009A2294" w:rsidRDefault="00CE489E" w:rsidP="00510119">
      <w:pPr>
        <w:pStyle w:val="ListBullet"/>
      </w:pPr>
      <w:r w:rsidRPr="00F15922">
        <w:t>IVI Primary In</w:t>
      </w:r>
      <w:r w:rsidR="00DA67ED" w:rsidRPr="00F15922">
        <w:t>t</w:t>
      </w:r>
      <w:r w:rsidRPr="00F15922">
        <w:t>erop Assemblies</w:t>
      </w:r>
    </w:p>
    <w:p w:rsidR="009A2294" w:rsidRDefault="00CE489E" w:rsidP="00510119">
      <w:pPr>
        <w:pStyle w:val="ListBullet"/>
      </w:pPr>
      <w:r w:rsidRPr="00F15922">
        <w:t>IviLxiSync Components</w:t>
      </w:r>
    </w:p>
    <w:p w:rsidR="00C50A00" w:rsidRPr="00F15922" w:rsidRDefault="00C50A00" w:rsidP="00A52A2B">
      <w:pPr>
        <w:pStyle w:val="Body"/>
      </w:pPr>
      <w:r w:rsidRPr="00F15922">
        <w:t xml:space="preserve">The latest </w:t>
      </w:r>
      <w:r w:rsidR="00462AC0">
        <w:t>IVI-COM/IVI-C</w:t>
      </w:r>
      <w:r w:rsidRPr="00F15922">
        <w:t xml:space="preserve"> shared component installation program</w:t>
      </w:r>
      <w:r w:rsidR="003276C5" w:rsidRPr="00F15922">
        <w:t>s</w:t>
      </w:r>
      <w:r w:rsidRPr="00F15922">
        <w:t xml:space="preserve"> </w:t>
      </w:r>
      <w:r w:rsidR="003276C5" w:rsidRPr="00F15922">
        <w:t>are</w:t>
      </w:r>
      <w:r w:rsidRPr="00F15922">
        <w:t xml:space="preserve"> also available for public download from the IVI Foundation web site, </w:t>
      </w:r>
      <w:r w:rsidR="008D77B8" w:rsidRPr="00F15922">
        <w:rPr>
          <w:rStyle w:val="monospace"/>
        </w:rPr>
        <w:t>www.ivifoundation.org</w:t>
      </w:r>
      <w:r w:rsidR="008D77B8" w:rsidRPr="00F15922">
        <w:t>,</w:t>
      </w:r>
      <w:r w:rsidRPr="00F15922">
        <w:t xml:space="preserve"> and </w:t>
      </w:r>
      <w:r w:rsidR="003276C5" w:rsidRPr="00F15922">
        <w:t>are</w:t>
      </w:r>
      <w:r w:rsidRPr="00F15922">
        <w:t xml:space="preserve"> not distributed as an </w:t>
      </w:r>
      <w:r w:rsidR="00462AC0">
        <w:t>IVI-COM/IVI-C</w:t>
      </w:r>
      <w:r w:rsidRPr="00F15922">
        <w:t xml:space="preserve"> shared component.</w:t>
      </w:r>
    </w:p>
    <w:p w:rsidR="00C50A00" w:rsidRPr="00F15922" w:rsidRDefault="00462AC0" w:rsidP="00A52A2B">
      <w:pPr>
        <w:pStyle w:val="Body"/>
      </w:pPr>
      <w:r>
        <w:t>IVI-COM</w:t>
      </w:r>
      <w:r w:rsidR="001038B8">
        <w:t xml:space="preserve"> and </w:t>
      </w:r>
      <w:r>
        <w:t>IVI-C</w:t>
      </w:r>
      <w:r w:rsidR="00C50A00" w:rsidRPr="00F15922">
        <w:t xml:space="preserve"> drivers cannot be installed until the user has successfully installed the </w:t>
      </w:r>
      <w:r>
        <w:t>IVI-COM/IVI-C</w:t>
      </w:r>
      <w:r w:rsidR="00C50A00" w:rsidRPr="00F15922">
        <w:t xml:space="preserve"> shared </w:t>
      </w:r>
      <w:r w:rsidR="00C50A00" w:rsidRPr="00A52A2B">
        <w:t>components</w:t>
      </w:r>
      <w:r w:rsidR="003276C5" w:rsidRPr="00F15922">
        <w:t xml:space="preserve"> for the appropriate </w:t>
      </w:r>
      <w:r w:rsidR="003D2BFB" w:rsidRPr="00F15922">
        <w:t>operating system</w:t>
      </w:r>
      <w:r w:rsidR="00C50A00" w:rsidRPr="00F15922">
        <w:t xml:space="preserve">.  </w:t>
      </w:r>
      <w:r>
        <w:t>IVI-COM/IVI-C</w:t>
      </w:r>
      <w:r w:rsidR="00C50A00" w:rsidRPr="00F15922">
        <w:t xml:space="preserve"> driver installers have the ability to detect the presence of the shared components and to verify that they are of a version sufficient for the driver.   If the shared components are not detected or are not of a sufficient version, the </w:t>
      </w:r>
      <w:r>
        <w:t>IVI-COM/IVI-C</w:t>
      </w:r>
      <w:r w:rsidR="00C50A00" w:rsidRPr="00F15922">
        <w:t xml:space="preserve"> driver installer may call into the </w:t>
      </w:r>
      <w:r>
        <w:t>IVI-COM/IVI-C</w:t>
      </w:r>
      <w:r w:rsidR="00C50A00" w:rsidRPr="00F15922">
        <w:t xml:space="preserve"> shared component installer program, thus providing a seamless install experience for the end user.  Alternatively, the </w:t>
      </w:r>
      <w:r>
        <w:t>IVI-COM/IVI-C</w:t>
      </w:r>
      <w:r w:rsidR="00C50A00" w:rsidRPr="00F15922">
        <w:t xml:space="preserve"> driver installer may require the user to run the </w:t>
      </w:r>
      <w:r>
        <w:t>IVI-COM/IVI-C</w:t>
      </w:r>
      <w:r w:rsidR="00C50A00" w:rsidRPr="00F15922">
        <w:t xml:space="preserve"> shared component installer as a separate step before installing the driver.  In that case, either the driver supplier distributes the </w:t>
      </w:r>
      <w:r>
        <w:t>IVI-COM/IVI-C</w:t>
      </w:r>
      <w:r w:rsidR="00C50A00" w:rsidRPr="00F15922">
        <w:t xml:space="preserve"> shared component installer with the </w:t>
      </w:r>
      <w:r>
        <w:t>IVI-COM/IVI-C</w:t>
      </w:r>
      <w:r w:rsidR="00C50A00" w:rsidRPr="00F15922">
        <w:t xml:space="preserve"> driver installer, or the </w:t>
      </w:r>
      <w:r>
        <w:t>IVI-COM/IVI-C</w:t>
      </w:r>
      <w:r w:rsidR="00C50A00" w:rsidRPr="00F15922">
        <w:t xml:space="preserve"> driver installer directs the user to the IVI Foundation web site.</w:t>
      </w:r>
    </w:p>
    <w:p w:rsidR="00C50A00" w:rsidRPr="00F15922" w:rsidRDefault="00C50A00" w:rsidP="00A52A2B">
      <w:pPr>
        <w:pStyle w:val="Body"/>
      </w:pPr>
      <w:r w:rsidRPr="00F15922">
        <w:t xml:space="preserve">The </w:t>
      </w:r>
      <w:r w:rsidR="00462AC0">
        <w:t>IVI-COM/IVI-C</w:t>
      </w:r>
      <w:r w:rsidRPr="00F15922">
        <w:t xml:space="preserve"> shared component installation program checks for the presence of the shared components on the </w:t>
      </w:r>
      <w:r w:rsidRPr="00A52A2B">
        <w:t>system</w:t>
      </w:r>
      <w:r w:rsidRPr="00F15922">
        <w:t>.  If the shared components are already present, the installer does not install files unless the shared components it contains have a version that is greater than or equal to the version of the shared components on the system.</w:t>
      </w:r>
    </w:p>
    <w:p w:rsidR="00C50A00" w:rsidRPr="00F15922" w:rsidRDefault="00D46E22">
      <w:pPr>
        <w:pStyle w:val="Body"/>
      </w:pPr>
      <w:r w:rsidRPr="00F15922">
        <w:t>To remove t</w:t>
      </w:r>
      <w:r w:rsidRPr="00A52A2B">
        <w:t>h</w:t>
      </w:r>
      <w:r w:rsidRPr="00F15922">
        <w:t xml:space="preserve">e </w:t>
      </w:r>
      <w:r w:rsidR="00462AC0">
        <w:t>IVI-COM/IVI-C</w:t>
      </w:r>
      <w:r w:rsidRPr="00F15922">
        <w:t xml:space="preserve"> shared components from a system, the user either uses the </w:t>
      </w:r>
      <w:r w:rsidR="00172240">
        <w:t xml:space="preserve">standard </w:t>
      </w:r>
      <w:r w:rsidRPr="00F15922">
        <w:t xml:space="preserve">Windows </w:t>
      </w:r>
      <w:r w:rsidR="00172240">
        <w:t>Control Panel facility to add and remove programs</w:t>
      </w:r>
      <w:r w:rsidRPr="00F15922">
        <w:t xml:space="preserve"> or run</w:t>
      </w:r>
      <w:r w:rsidR="001D63A8">
        <w:t>s</w:t>
      </w:r>
      <w:r w:rsidRPr="00F15922">
        <w:t xml:space="preserve"> the </w:t>
      </w:r>
      <w:r w:rsidR="00462AC0">
        <w:t>IVI-COM/IVI-C</w:t>
      </w:r>
      <w:r w:rsidRPr="00F15922">
        <w:t xml:space="preserve"> shared component cleanup utility that the IVI Foundation provides.  The </w:t>
      </w:r>
      <w:r w:rsidR="00462AC0">
        <w:t>IVI-COM/IVI-C</w:t>
      </w:r>
      <w:r w:rsidRPr="00F15922">
        <w:t xml:space="preserve"> shared component cleanup utility is available for public download from the IVI Foundation web site.</w:t>
      </w:r>
    </w:p>
    <w:p w:rsidR="00C50A00" w:rsidRDefault="00C50A00" w:rsidP="00A52A2B">
      <w:pPr>
        <w:pStyle w:val="Body"/>
      </w:pPr>
      <w:r w:rsidRPr="00F15922">
        <w:t xml:space="preserve">The IVI </w:t>
      </w:r>
      <w:r w:rsidRPr="00A52A2B">
        <w:t>Foundation</w:t>
      </w:r>
      <w:r w:rsidRPr="00F15922">
        <w:t xml:space="preserve"> does not support or recommend the maintenance of multiple versions of the </w:t>
      </w:r>
      <w:r w:rsidR="00462AC0">
        <w:t>IVI-COM/IVI-C</w:t>
      </w:r>
      <w:r w:rsidRPr="00F15922">
        <w:t xml:space="preserve"> shared components on a system.</w:t>
      </w:r>
    </w:p>
    <w:p w:rsidR="00A52A2B" w:rsidRPr="00A52A2B" w:rsidRDefault="00A52A2B" w:rsidP="00A52A2B">
      <w:pPr>
        <w:pStyle w:val="Body"/>
      </w:pPr>
    </w:p>
    <w:p w:rsidR="00D60C4C" w:rsidRDefault="0091195E" w:rsidP="00A52A2B">
      <w:pPr>
        <w:pStyle w:val="Heading3"/>
      </w:pPr>
      <w:bookmarkStart w:id="131" w:name="_Toc298847980"/>
      <w:bookmarkStart w:id="132" w:name="_Toc156647655"/>
      <w:r>
        <w:t>IVI.NET</w:t>
      </w:r>
      <w:r w:rsidR="00D60C4C">
        <w:t xml:space="preserve"> Shared Component Installation</w:t>
      </w:r>
      <w:bookmarkEnd w:id="131"/>
    </w:p>
    <w:p w:rsidR="009A2294" w:rsidRDefault="00014007">
      <w:pPr>
        <w:pStyle w:val="Body1"/>
      </w:pPr>
      <w:r>
        <w:t>The IVI Foundation</w:t>
      </w:r>
      <w:r w:rsidRPr="004927E0">
        <w:t xml:space="preserve"> might want to take advantage of features in a .NET Framework version that are not available in prior .NET Framework versions that the </w:t>
      </w:r>
      <w:r>
        <w:t>IVI.NET shared components</w:t>
      </w:r>
      <w:r w:rsidRPr="004927E0">
        <w:t xml:space="preserve"> support.  </w:t>
      </w:r>
      <w:r>
        <w:t>In this case, the IVI Foundation creates</w:t>
      </w:r>
      <w:r w:rsidRPr="004927E0">
        <w:t xml:space="preserve"> two </w:t>
      </w:r>
      <w:r w:rsidR="0036202C">
        <w:t>framework-</w:t>
      </w:r>
      <w:r w:rsidR="00523664">
        <w:t xml:space="preserve">dependent </w:t>
      </w:r>
      <w:r w:rsidRPr="004927E0">
        <w:t xml:space="preserve">variants of the </w:t>
      </w:r>
      <w:r>
        <w:t xml:space="preserve">same version </w:t>
      </w:r>
      <w:r w:rsidR="00185DE5">
        <w:t>of the IVI.NET shared components</w:t>
      </w:r>
      <w:r w:rsidRPr="004927E0">
        <w:t xml:space="preserve">.  </w:t>
      </w:r>
      <w:r w:rsidR="00185DE5">
        <w:t>Ea</w:t>
      </w:r>
      <w:r w:rsidRPr="004927E0">
        <w:t>ch variant</w:t>
      </w:r>
      <w:r w:rsidR="001A11B8">
        <w:t xml:space="preserve"> </w:t>
      </w:r>
      <w:r w:rsidRPr="004927E0">
        <w:t>shall be installed in the .NET Framework Version directory for the minimum .NET Framework version that the variant requires.</w:t>
      </w:r>
      <w:r w:rsidR="003D5C2B">
        <w:t xml:space="preserve">    </w:t>
      </w:r>
    </w:p>
    <w:p w:rsidR="009A2294" w:rsidRDefault="00690C8A">
      <w:pPr>
        <w:pStyle w:val="Body"/>
      </w:pPr>
      <w:r>
        <w:t xml:space="preserve">A single IVI.NET shared </w:t>
      </w:r>
      <w:r w:rsidRPr="00A52A2B">
        <w:t>component</w:t>
      </w:r>
      <w:r>
        <w:t xml:space="preserve"> installer shall </w:t>
      </w:r>
      <w:r w:rsidR="007D293D">
        <w:t xml:space="preserve">install </w:t>
      </w:r>
      <w:r w:rsidR="00627D85">
        <w:t>exactly</w:t>
      </w:r>
      <w:r w:rsidR="007D293D">
        <w:t xml:space="preserve"> one framework-dependent variant</w:t>
      </w:r>
      <w:r>
        <w:t xml:space="preserve">.  </w:t>
      </w:r>
      <w:r w:rsidR="00E36342">
        <w:t xml:space="preserve">For each </w:t>
      </w:r>
      <w:r w:rsidR="00523664">
        <w:t xml:space="preserve">framework-dependent </w:t>
      </w:r>
      <w:r w:rsidR="00185DE5">
        <w:t xml:space="preserve">variant of each </w:t>
      </w:r>
      <w:r w:rsidR="00E36342">
        <w:t xml:space="preserve">version of the IVI.NET shared components, the </w:t>
      </w:r>
      <w:r w:rsidR="00732F39">
        <w:t xml:space="preserve">IVI Foundation provides two </w:t>
      </w:r>
      <w:r w:rsidR="00E36342">
        <w:t>installation programs.</w:t>
      </w:r>
      <w:r w:rsidR="003C29F8">
        <w:t xml:space="preserve"> </w:t>
      </w:r>
      <w:r w:rsidR="003D5C2B">
        <w:t xml:space="preserve">  </w:t>
      </w:r>
      <w:r w:rsidR="00E36342">
        <w:t xml:space="preserve">The </w:t>
      </w:r>
      <w:r w:rsidR="00254444">
        <w:t xml:space="preserve">two </w:t>
      </w:r>
      <w:r w:rsidR="00E36342">
        <w:t>installation programs are:</w:t>
      </w:r>
    </w:p>
    <w:p w:rsidR="009A2294" w:rsidRDefault="00732F39" w:rsidP="00510119">
      <w:pPr>
        <w:pStyle w:val="ListBullet"/>
      </w:pPr>
      <w:r w:rsidRPr="004A38B2">
        <w:rPr>
          <w:i/>
        </w:rPr>
        <w:t xml:space="preserve">64-bit </w:t>
      </w:r>
      <w:r w:rsidR="0091195E">
        <w:rPr>
          <w:i/>
        </w:rPr>
        <w:t>IVI.NET</w:t>
      </w:r>
      <w:r>
        <w:rPr>
          <w:i/>
        </w:rPr>
        <w:t xml:space="preserve"> </w:t>
      </w:r>
      <w:r w:rsidRPr="004A38B2">
        <w:rPr>
          <w:i/>
        </w:rPr>
        <w:t>shared component installer</w:t>
      </w:r>
      <w:r>
        <w:rPr>
          <w:i/>
        </w:rPr>
        <w:t xml:space="preserve">, </w:t>
      </w:r>
      <w:r w:rsidRPr="004A38B2">
        <w:t xml:space="preserve">which </w:t>
      </w:r>
      <w:r>
        <w:t xml:space="preserve">installs </w:t>
      </w:r>
      <w:r w:rsidRPr="00A52A2B">
        <w:t>both</w:t>
      </w:r>
      <w:r>
        <w:t xml:space="preserve"> 32-bit and 64-bit </w:t>
      </w:r>
      <w:r w:rsidR="0091195E">
        <w:t>IVI.NET</w:t>
      </w:r>
      <w:r>
        <w:t xml:space="preserve"> shared components on 64-bit operating systems. </w:t>
      </w:r>
      <w:r w:rsidRPr="00627538">
        <w:t xml:space="preserve">The </w:t>
      </w:r>
      <w:r>
        <w:t>64</w:t>
      </w:r>
      <w:r w:rsidRPr="00627538">
        <w:t xml:space="preserve">-bit installer </w:t>
      </w:r>
      <w:r>
        <w:t xml:space="preserve">refuses to install </w:t>
      </w:r>
      <w:r w:rsidRPr="00627538">
        <w:t xml:space="preserve">on </w:t>
      </w:r>
      <w:r>
        <w:t>32</w:t>
      </w:r>
      <w:r w:rsidRPr="00627538">
        <w:t xml:space="preserve">-bit operating </w:t>
      </w:r>
      <w:r w:rsidRPr="00627538">
        <w:lastRenderedPageBreak/>
        <w:t>system</w:t>
      </w:r>
      <w:r>
        <w:t>s.</w:t>
      </w:r>
    </w:p>
    <w:p w:rsidR="009A2294" w:rsidRDefault="00732F39" w:rsidP="00510119">
      <w:pPr>
        <w:pStyle w:val="ListBullet"/>
      </w:pPr>
      <w:r w:rsidRPr="004A38B2">
        <w:rPr>
          <w:i/>
        </w:rPr>
        <w:t xml:space="preserve">32-bit </w:t>
      </w:r>
      <w:r w:rsidR="0091195E">
        <w:rPr>
          <w:i/>
        </w:rPr>
        <w:t>IVI.NET</w:t>
      </w:r>
      <w:r>
        <w:rPr>
          <w:i/>
        </w:rPr>
        <w:t xml:space="preserve"> </w:t>
      </w:r>
      <w:r w:rsidRPr="004A38B2">
        <w:rPr>
          <w:i/>
        </w:rPr>
        <w:t>shared component installer</w:t>
      </w:r>
      <w:r>
        <w:t xml:space="preserve">, which </w:t>
      </w:r>
      <w:r w:rsidRPr="00A52A2B">
        <w:t>installs</w:t>
      </w:r>
      <w:r>
        <w:t xml:space="preserve"> 32-bit </w:t>
      </w:r>
      <w:r w:rsidR="0091195E">
        <w:t>IVI.NET</w:t>
      </w:r>
      <w:r>
        <w:t xml:space="preserve"> shared components on </w:t>
      </w:r>
      <w:r w:rsidRPr="003530F6">
        <w:t xml:space="preserve">32-bit operating systems. The 32-bit installer refuses to install on 64-bit operating systems.   </w:t>
      </w:r>
    </w:p>
    <w:p w:rsidR="00DA19CA" w:rsidRPr="003530F6" w:rsidRDefault="00FC4BB5" w:rsidP="00510119">
      <w:pPr>
        <w:pStyle w:val="Body"/>
      </w:pPr>
      <w:r w:rsidRPr="00FC4BB5">
        <w:t xml:space="preserve">Note:  The IVI Foundation wants to ensure that, if the 32-bit and 64-bit versions of the .NET shared components are on the same </w:t>
      </w:r>
      <w:r w:rsidRPr="00510119">
        <w:t>machine</w:t>
      </w:r>
      <w:r w:rsidRPr="00FC4BB5">
        <w:t>, they share the same patch level.  Allowing the 32-bit IVI.NET shared component installer to run on a 64-bit system might cause a 32-bit version of the .NET shared components to be updated without updating the 64-bit version.</w:t>
      </w:r>
    </w:p>
    <w:p w:rsidR="00D60C4C" w:rsidRPr="003530F6" w:rsidRDefault="00FC4BB5" w:rsidP="00A52A2B">
      <w:pPr>
        <w:pStyle w:val="Body"/>
      </w:pPr>
      <w:r w:rsidRPr="00FC4BB5">
        <w:t xml:space="preserve">Each IVI.NET shared component installer program </w:t>
      </w:r>
      <w:r w:rsidRPr="00A52A2B">
        <w:t>installs</w:t>
      </w:r>
      <w:r w:rsidRPr="00FC4BB5">
        <w:t xml:space="preserve"> the following IVI.NET shared components:</w:t>
      </w:r>
    </w:p>
    <w:p w:rsidR="009A2294" w:rsidRDefault="00FC4BB5" w:rsidP="00510119">
      <w:pPr>
        <w:pStyle w:val="ListBullet"/>
      </w:pPr>
      <w:r w:rsidRPr="00FC4BB5">
        <w:t>IVI.NET Standard Inherent and Class Assemblies</w:t>
      </w:r>
    </w:p>
    <w:p w:rsidR="00977D61" w:rsidRDefault="00977D61" w:rsidP="00510119">
      <w:pPr>
        <w:pStyle w:val="ListBullet"/>
      </w:pPr>
      <w:r>
        <w:t>IVI.NET Standard Inherent and Class Assembly IntelliSense Files</w:t>
      </w:r>
    </w:p>
    <w:p w:rsidR="00D60C4C" w:rsidRPr="00A52A2B" w:rsidRDefault="00EC6EE6" w:rsidP="00A52A2B">
      <w:pPr>
        <w:pStyle w:val="Body"/>
      </w:pPr>
      <w:r>
        <w:t xml:space="preserve">All </w:t>
      </w:r>
      <w:r w:rsidR="0091195E">
        <w:t>IVI.NET</w:t>
      </w:r>
      <w:r>
        <w:t xml:space="preserve"> s</w:t>
      </w:r>
      <w:r w:rsidR="00D60C4C">
        <w:t xml:space="preserve">hared </w:t>
      </w:r>
      <w:r>
        <w:t>c</w:t>
      </w:r>
      <w:r w:rsidR="00D60C4C">
        <w:t xml:space="preserve">omponent </w:t>
      </w:r>
      <w:r>
        <w:t>a</w:t>
      </w:r>
      <w:r w:rsidR="00D60C4C">
        <w:t>ssemblies shall be signed with the IVI Foundation public/private key pair</w:t>
      </w:r>
      <w:r w:rsidR="00E36342">
        <w:t>, to allow installation to the GAC</w:t>
      </w:r>
      <w:r w:rsidR="00D60C4C">
        <w:t>.</w:t>
      </w:r>
    </w:p>
    <w:p w:rsidR="00D60C4C" w:rsidRDefault="00D60C4C" w:rsidP="00A52A2B">
      <w:pPr>
        <w:pStyle w:val="Body"/>
      </w:pPr>
      <w:r>
        <w:t xml:space="preserve">The </w:t>
      </w:r>
      <w:r w:rsidRPr="00A52A2B">
        <w:t>latest</w:t>
      </w:r>
      <w:r>
        <w:t xml:space="preserve"> </w:t>
      </w:r>
      <w:r w:rsidR="0091195E">
        <w:t>IVI.NET</w:t>
      </w:r>
      <w:r>
        <w:t xml:space="preserve"> shared component installation program </w:t>
      </w:r>
      <w:r w:rsidR="0042460C">
        <w:t>s are</w:t>
      </w:r>
      <w:r>
        <w:t xml:space="preserve"> available for public download from the IVI Foundation web site, </w:t>
      </w:r>
      <w:r w:rsidR="003F6B7A" w:rsidRPr="003F6B7A">
        <w:t>www.ivifoundation.org</w:t>
      </w:r>
      <w:r w:rsidR="003F6B7A">
        <w:t xml:space="preserve"> </w:t>
      </w:r>
      <w:r>
        <w:t xml:space="preserve">and is distributed separately from the </w:t>
      </w:r>
      <w:r w:rsidR="00462AC0">
        <w:t>IVI-COM/IVI-C</w:t>
      </w:r>
      <w:r>
        <w:t xml:space="preserve"> shared component</w:t>
      </w:r>
      <w:r w:rsidR="00E36342">
        <w:t xml:space="preserve"> installation program</w:t>
      </w:r>
      <w:r>
        <w:t>.</w:t>
      </w:r>
    </w:p>
    <w:p w:rsidR="00D60C4C" w:rsidRDefault="001A11B8" w:rsidP="00A52A2B">
      <w:pPr>
        <w:pStyle w:val="Body"/>
      </w:pPr>
      <w:r>
        <w:t>The IVI Foundation supports</w:t>
      </w:r>
      <w:r w:rsidR="000D5DD3">
        <w:t xml:space="preserve"> side-by-side installations of</w:t>
      </w:r>
      <w:r>
        <w:t xml:space="preserve"> </w:t>
      </w:r>
      <w:r w:rsidR="003F5334">
        <w:t>multiple framework-</w:t>
      </w:r>
      <w:r w:rsidR="00182B09">
        <w:t xml:space="preserve">dependent </w:t>
      </w:r>
      <w:r w:rsidR="00A47B63">
        <w:t>variants</w:t>
      </w:r>
      <w:r w:rsidR="00ED7B9B">
        <w:t xml:space="preserve"> of multiple versions</w:t>
      </w:r>
      <w:r>
        <w:t xml:space="preserve"> of the IVI.NET shared components on a system.</w:t>
      </w:r>
      <w:r w:rsidR="004C23C4">
        <w:t xml:space="preserve">  </w:t>
      </w:r>
      <w:r>
        <w:t>Each</w:t>
      </w:r>
      <w:r w:rsidR="00D60C4C">
        <w:t xml:space="preserve"> </w:t>
      </w:r>
      <w:r w:rsidR="0091195E">
        <w:t>IVI.NET</w:t>
      </w:r>
      <w:r w:rsidR="00D60C4C">
        <w:t xml:space="preserve"> shared component installation program checks for the presence </w:t>
      </w:r>
      <w:r w:rsidR="004C23C4">
        <w:t xml:space="preserve">on the system </w:t>
      </w:r>
      <w:r w:rsidR="00D60C4C">
        <w:t xml:space="preserve">of the </w:t>
      </w:r>
      <w:r w:rsidR="004C23C4">
        <w:t>version and framework- dependent variant</w:t>
      </w:r>
      <w:r w:rsidR="00D60C4C">
        <w:t xml:space="preserve"> </w:t>
      </w:r>
      <w:r w:rsidR="004C23C4">
        <w:t>that it installs</w:t>
      </w:r>
      <w:r w:rsidR="00D60C4C">
        <w:t xml:space="preserve">.  The </w:t>
      </w:r>
      <w:r w:rsidR="0091195E">
        <w:t>IVI.NET</w:t>
      </w:r>
      <w:r w:rsidR="00D60C4C">
        <w:t xml:space="preserve"> shared components installation program </w:t>
      </w:r>
      <w:r w:rsidR="00333585">
        <w:t xml:space="preserve">does not install </w:t>
      </w:r>
      <w:r w:rsidR="00D60C4C">
        <w:t xml:space="preserve">files </w:t>
      </w:r>
      <w:r w:rsidR="00333585">
        <w:t>if</w:t>
      </w:r>
      <w:r w:rsidR="00FE6C2A">
        <w:t xml:space="preserve"> the version </w:t>
      </w:r>
      <w:r w:rsidR="00A3506D">
        <w:t xml:space="preserve">and framework-dependent variant that it installs </w:t>
      </w:r>
      <w:r w:rsidR="00FE6C2A">
        <w:t>is already</w:t>
      </w:r>
      <w:r w:rsidR="00D60C4C">
        <w:t xml:space="preserve"> present on the system.</w:t>
      </w:r>
    </w:p>
    <w:p w:rsidR="004A042C" w:rsidRDefault="00F0490A" w:rsidP="00A52A2B">
      <w:pPr>
        <w:pStyle w:val="Body"/>
      </w:pPr>
      <w:r>
        <w:t xml:space="preserve">The </w:t>
      </w:r>
      <w:r w:rsidR="004A042C">
        <w:t>IVI.NET</w:t>
      </w:r>
      <w:r w:rsidR="004A042C" w:rsidRPr="00E37F2E">
        <w:t xml:space="preserve"> shared components cannot be installed until the user has successfully installed the version of the .NET Framework that the shared components </w:t>
      </w:r>
      <w:r w:rsidR="004A042C">
        <w:t>require</w:t>
      </w:r>
      <w:r w:rsidR="004A042C" w:rsidRPr="00E37F2E">
        <w:t>.</w:t>
      </w:r>
      <w:r w:rsidR="004A042C">
        <w:t xml:space="preserve"> If the required version of the .NET Framework is not detected, the IVI.NET shared component installer </w:t>
      </w:r>
      <w:r w:rsidR="00D05F56">
        <w:t xml:space="preserve">exits and directs </w:t>
      </w:r>
      <w:r w:rsidR="004A042C">
        <w:t>the user to run the .NET Framework installer.</w:t>
      </w:r>
    </w:p>
    <w:p w:rsidR="00622452" w:rsidRDefault="00C2167B" w:rsidP="00A52A2B">
      <w:pPr>
        <w:pStyle w:val="Body"/>
      </w:pPr>
      <w:r w:rsidRPr="00C2167B">
        <w:t xml:space="preserve">The IVI.NET shared components cannot be installed until the user has successfully installed the IVI-COM/IVI-C shared </w:t>
      </w:r>
      <w:r w:rsidRPr="00A52A2B">
        <w:t>components</w:t>
      </w:r>
      <w:r w:rsidRPr="00C2167B">
        <w:t>.</w:t>
      </w:r>
      <w:r w:rsidR="00622452" w:rsidRPr="00622452">
        <w:t xml:space="preserve">  The IVI.NET shared component installer attempts to detect the presence of</w:t>
      </w:r>
      <w:r w:rsidR="00622452">
        <w:t xml:space="preserve"> the IVI-COM/IVI-C shared components and verify that they are of a version sufficient for the IVI.NET shared component installer.  If the IVI-COM/IVI-C shared components are not detected or are not of a sufficient version, the IVI.NET shared component installer exits and directs the user to the IVI Foundation web site.</w:t>
      </w:r>
    </w:p>
    <w:p w:rsidR="00D60C4C" w:rsidRDefault="0091195E" w:rsidP="00A52A2B">
      <w:pPr>
        <w:pStyle w:val="Body"/>
      </w:pPr>
      <w:r>
        <w:t>IVI.NET</w:t>
      </w:r>
      <w:r w:rsidR="00D60C4C">
        <w:t xml:space="preserve"> drivers cannot be </w:t>
      </w:r>
      <w:r w:rsidR="00D60C4C" w:rsidRPr="00A52A2B">
        <w:t>installed</w:t>
      </w:r>
      <w:r w:rsidR="00D60C4C">
        <w:t xml:space="preserve"> until the user has successfully installed the </w:t>
      </w:r>
      <w:r>
        <w:t>IVI.NET</w:t>
      </w:r>
      <w:r w:rsidR="00D60C4C">
        <w:t xml:space="preserve"> shared components.  </w:t>
      </w:r>
      <w:r>
        <w:t>IVI.NET</w:t>
      </w:r>
      <w:r w:rsidR="00D60C4C">
        <w:t xml:space="preserve"> driver installers have the ability to detect the presence of the </w:t>
      </w:r>
      <w:r>
        <w:t>IVI.NET</w:t>
      </w:r>
      <w:r w:rsidR="00D60C4C">
        <w:t xml:space="preserve"> shared components and to verify that they are of a version sufficient for the driver.  If the </w:t>
      </w:r>
      <w:r>
        <w:t>IVI.NET</w:t>
      </w:r>
      <w:r w:rsidR="00D60C4C">
        <w:t xml:space="preserve"> shared components are not detected or are not of a sufficient version, the </w:t>
      </w:r>
      <w:r>
        <w:t>IVI.NET</w:t>
      </w:r>
      <w:r w:rsidR="00D60C4C">
        <w:t xml:space="preserve"> driver installer may call into the </w:t>
      </w:r>
      <w:r>
        <w:t>IVI.NET</w:t>
      </w:r>
      <w:r w:rsidR="00D60C4C">
        <w:t xml:space="preserve"> shared component installer program, thus providing a seamless install experience for the end user.  Alternatively, the </w:t>
      </w:r>
      <w:r>
        <w:t>IVI.NET</w:t>
      </w:r>
      <w:r w:rsidR="00D60C4C">
        <w:t xml:space="preserve"> driver installer may require the user to run the </w:t>
      </w:r>
      <w:r>
        <w:t>IVI.NET</w:t>
      </w:r>
      <w:r w:rsidR="00D60C4C">
        <w:t xml:space="preserve"> shared component installer as a separate step before installing the driver.  In that case, either the driver supplier distributes the </w:t>
      </w:r>
      <w:r>
        <w:t>IVI.NET</w:t>
      </w:r>
      <w:r w:rsidR="00D60C4C">
        <w:t xml:space="preserve"> shared component installer with the </w:t>
      </w:r>
      <w:r>
        <w:t>IVI.NET</w:t>
      </w:r>
      <w:r w:rsidR="00D60C4C">
        <w:t xml:space="preserve"> driver installer, or the IVI.NET driver installer directs the user to the IVI Foundation web site.</w:t>
      </w:r>
    </w:p>
    <w:p w:rsidR="00D60C4C" w:rsidRDefault="00D60C4C" w:rsidP="00A52A2B">
      <w:pPr>
        <w:pStyle w:val="Body"/>
      </w:pPr>
      <w:r w:rsidRPr="005D5A5D">
        <w:t xml:space="preserve">To remove the </w:t>
      </w:r>
      <w:r w:rsidR="0091195E">
        <w:t>IVI.NET</w:t>
      </w:r>
      <w:r>
        <w:t xml:space="preserve"> </w:t>
      </w:r>
      <w:r w:rsidRPr="00A52A2B">
        <w:t>shared</w:t>
      </w:r>
      <w:r w:rsidRPr="005D5A5D">
        <w:t xml:space="preserve"> components from a system, the user uses the </w:t>
      </w:r>
      <w:r w:rsidR="009B4928">
        <w:t xml:space="preserve">standard </w:t>
      </w:r>
      <w:r w:rsidRPr="005D5A5D">
        <w:t xml:space="preserve">Windows </w:t>
      </w:r>
      <w:r w:rsidR="009B4928">
        <w:t>Control Panel facility for adding and removing programs.</w:t>
      </w:r>
    </w:p>
    <w:p w:rsidR="009A2294" w:rsidRDefault="009A2294">
      <w:pPr>
        <w:pStyle w:val="Body"/>
      </w:pPr>
    </w:p>
    <w:p w:rsidR="009A2294" w:rsidRDefault="00C50A00">
      <w:pPr>
        <w:pStyle w:val="Heading2"/>
      </w:pPr>
      <w:bookmarkStart w:id="133" w:name="_Toc225140664"/>
      <w:bookmarkStart w:id="134" w:name="_Toc298847981"/>
      <w:r w:rsidRPr="00F15922">
        <w:t xml:space="preserve">IVI Directory </w:t>
      </w:r>
      <w:r w:rsidRPr="00A52A2B">
        <w:t>Structure</w:t>
      </w:r>
      <w:bookmarkEnd w:id="132"/>
      <w:bookmarkEnd w:id="133"/>
      <w:bookmarkEnd w:id="134"/>
    </w:p>
    <w:p w:rsidR="009A2294" w:rsidRDefault="0094533A">
      <w:pPr>
        <w:pStyle w:val="Body1"/>
      </w:pPr>
      <w:r w:rsidRPr="00F15922">
        <w:t xml:space="preserve">This section describes the directory structures defined by the IVI Foundation.    </w:t>
      </w:r>
    </w:p>
    <w:p w:rsidR="009A2294" w:rsidRDefault="00BD5A1E">
      <w:pPr>
        <w:pStyle w:val="Body"/>
      </w:pPr>
      <w:r w:rsidRPr="00BD5A1E">
        <w:lastRenderedPageBreak/>
        <w:t>32-bit Windows operating systems have a single Program Files directory.  64-bit Windows operating systems have two Program Files directories, one for 64-bit applications and one for 32-bit applications.   On 32-bit operating systems the IVI standard root directory exists under the single 32-bit Program Files directory.  On</w:t>
      </w:r>
      <w:r w:rsidR="0094533A" w:rsidRPr="00085018">
        <w:t xml:space="preserve"> 64-bit operating systems the IVI standard root directory exists under both the 32-bit Program</w:t>
      </w:r>
      <w:r w:rsidR="0094533A" w:rsidRPr="00F15922">
        <w:t xml:space="preserve"> Files directory and the 64-bit Program Files directory, for 32-bit and 64-bit applications respectively.  The following directory structure diagrams show the IVI standard root directory on 32-bit and 64-bit operating systems.</w:t>
      </w:r>
    </w:p>
    <w:p w:rsidR="009A2294" w:rsidRDefault="009A2294" w:rsidP="000E5ED1">
      <w:pPr>
        <w:pStyle w:val="Body"/>
      </w:pPr>
    </w:p>
    <w:p w:rsidR="00273EF4" w:rsidRDefault="009A2294" w:rsidP="009A2294">
      <w:pPr>
        <w:ind w:left="1440"/>
        <w:rPr>
          <w:b/>
        </w:rPr>
      </w:pPr>
      <w:r w:rsidRPr="00010292">
        <w:rPr>
          <w:b/>
        </w:rPr>
        <w:t>Windows 2000, Windows XP, Windows Vista 32</w:t>
      </w:r>
      <w:r w:rsidR="00B24C61">
        <w:rPr>
          <w:b/>
        </w:rPr>
        <w:t>, and Windows 7 (32-bit)</w:t>
      </w:r>
    </w:p>
    <w:p w:rsidR="009A2294" w:rsidRPr="00010292" w:rsidRDefault="00A75BA2" w:rsidP="009A2294">
      <w:pPr>
        <w:ind w:left="1440"/>
        <w:rPr>
          <w:b/>
        </w:rPr>
      </w:pPr>
      <w:r>
        <w:rPr>
          <w:b/>
          <w:noProof/>
        </w:rPr>
        <w:drawing>
          <wp:inline distT="0" distB="0" distL="0" distR="0">
            <wp:extent cx="4905375" cy="828675"/>
            <wp:effectExtent l="19050" t="0" r="9525" b="0"/>
            <wp:docPr id="7"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7E1E61" w:rsidRDefault="007E1E61" w:rsidP="007E1E61">
      <w:pPr>
        <w:ind w:left="1440"/>
        <w:rPr>
          <w:b/>
        </w:rPr>
      </w:pPr>
      <w:r w:rsidRPr="00010292">
        <w:rPr>
          <w:b/>
        </w:rPr>
        <w:t xml:space="preserve">Windows Vista </w:t>
      </w:r>
      <w:r>
        <w:rPr>
          <w:b/>
        </w:rPr>
        <w:t>64</w:t>
      </w:r>
      <w:r w:rsidR="00B24C61">
        <w:rPr>
          <w:b/>
        </w:rPr>
        <w:t xml:space="preserve"> and Windows 7 (64-bit)</w:t>
      </w:r>
    </w:p>
    <w:p w:rsidR="009B5FD1" w:rsidRDefault="00A75BA2" w:rsidP="007E1E61">
      <w:pPr>
        <w:ind w:left="1440"/>
        <w:rPr>
          <w:b/>
        </w:rPr>
      </w:pPr>
      <w:r>
        <w:rPr>
          <w:b/>
          <w:noProof/>
        </w:rPr>
        <w:drawing>
          <wp:inline distT="0" distB="0" distL="0" distR="0">
            <wp:extent cx="4905375" cy="828675"/>
            <wp:effectExtent l="19050" t="0" r="9525" b="0"/>
            <wp:docPr id="8"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9B5FD1" w:rsidRPr="007E1E61" w:rsidRDefault="00A75BA2" w:rsidP="007E1E61">
      <w:pPr>
        <w:ind w:left="1440"/>
        <w:rPr>
          <w:b/>
        </w:rPr>
      </w:pPr>
      <w:r>
        <w:rPr>
          <w:b/>
          <w:noProof/>
        </w:rPr>
        <w:drawing>
          <wp:inline distT="0" distB="0" distL="0" distR="0">
            <wp:extent cx="4905375" cy="828675"/>
            <wp:effectExtent l="19050" t="0" r="9525" b="0"/>
            <wp:docPr id="12"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94533A" w:rsidRPr="00F15922" w:rsidRDefault="0094533A" w:rsidP="003F6B7A">
      <w:pPr>
        <w:pStyle w:val="Body"/>
      </w:pPr>
      <w:r w:rsidRPr="00F15922">
        <w:t xml:space="preserve">Notice that the 32-bit IVI Standard </w:t>
      </w:r>
      <w:r w:rsidRPr="00A52A2B">
        <w:t>Root</w:t>
      </w:r>
      <w:r w:rsidRPr="00F15922">
        <w:t xml:space="preserve"> Directory path on </w:t>
      </w:r>
      <w:r w:rsidR="0049635B">
        <w:t xml:space="preserve">Windows </w:t>
      </w:r>
      <w:smartTag w:uri="urn:schemas-microsoft-com:office:smarttags" w:element="place">
        <w:r w:rsidRPr="00F15922">
          <w:t>Vista</w:t>
        </w:r>
      </w:smartTag>
      <w:r w:rsidRPr="00F15922">
        <w:t xml:space="preserve"> 64 </w:t>
      </w:r>
      <w:r w:rsidR="00B24C61">
        <w:t xml:space="preserve">and Windows 7 (64-bit) </w:t>
      </w:r>
      <w:r w:rsidRPr="00F15922">
        <w:t>is different than it is on Windows 2000, Windows XP</w:t>
      </w:r>
      <w:r w:rsidR="00B24C61">
        <w:t xml:space="preserve">, </w:t>
      </w:r>
      <w:r w:rsidRPr="00F15922">
        <w:t>Windows Vista 32</w:t>
      </w:r>
      <w:r w:rsidR="00B24C61">
        <w:t>, and Windows 7 (32-bit)</w:t>
      </w:r>
      <w:r w:rsidRPr="00F15922">
        <w:t xml:space="preserve">.  This is because on the 32-bit operating systems the 32-bit Windows Program Files directory name is “Program Files”, whereas on </w:t>
      </w:r>
      <w:r w:rsidR="0049635B">
        <w:t xml:space="preserve">Windows </w:t>
      </w:r>
      <w:r w:rsidRPr="00F15922">
        <w:t xml:space="preserve">Vista 64 </w:t>
      </w:r>
      <w:r w:rsidR="00B24C61">
        <w:t xml:space="preserve">and Windows 7 (64-bit) </w:t>
      </w:r>
      <w:r w:rsidRPr="00F15922">
        <w:t xml:space="preserve">it is “Program Files (x86)”. </w:t>
      </w:r>
    </w:p>
    <w:p w:rsidR="009A2294" w:rsidRDefault="009A2294">
      <w:pPr>
        <w:pStyle w:val="Body"/>
      </w:pPr>
    </w:p>
    <w:p w:rsidR="0057661E" w:rsidRDefault="00462AC0" w:rsidP="00A52A2B">
      <w:pPr>
        <w:pStyle w:val="Heading3"/>
      </w:pPr>
      <w:bookmarkStart w:id="135" w:name="_Toc298847982"/>
      <w:r>
        <w:t>IVI-COM/IVI-C</w:t>
      </w:r>
      <w:r w:rsidR="0057661E">
        <w:t xml:space="preserve"> Directory </w:t>
      </w:r>
      <w:r w:rsidR="0057661E" w:rsidRPr="00A52A2B">
        <w:t>Structure</w:t>
      </w:r>
      <w:bookmarkEnd w:id="135"/>
    </w:p>
    <w:p w:rsidR="009A2294" w:rsidRDefault="00C50A00">
      <w:pPr>
        <w:pStyle w:val="Body1"/>
      </w:pPr>
      <w:r w:rsidRPr="00F15922">
        <w:t xml:space="preserve">Refer to </w:t>
      </w:r>
      <w:fldSimple w:instr=" REF _Ref173361 \h  \* MERGEFORMAT ">
        <w:ins w:id="136" w:author="Author">
          <w:r w:rsidR="00DE68DB" w:rsidRPr="00DE68DB">
            <w:rPr>
              <w:i/>
              <w:rPrChange w:id="137" w:author="Author">
                <w:rPr/>
              </w:rPrChange>
            </w:rPr>
            <w:t>Appendix A: Example: IVI-COM/IVI-C Driver Installer Scenarios</w:t>
          </w:r>
        </w:ins>
        <w:del w:id="138" w:author="Author">
          <w:r w:rsidR="003219F8" w:rsidRPr="003219F8" w:rsidDel="00DE68DB">
            <w:rPr>
              <w:i/>
            </w:rPr>
            <w:delText>Appendix A: Example: IVI-COM/IVI-C Driver Installer Scenarios</w:delText>
          </w:r>
        </w:del>
      </w:fldSimple>
      <w:r w:rsidRPr="00F15922">
        <w:t xml:space="preserve"> for an example system on which the user has installed multiple drivers from different vendors.</w:t>
      </w:r>
    </w:p>
    <w:p w:rsidR="007B412D" w:rsidRPr="007B412D" w:rsidRDefault="007B412D" w:rsidP="007B412D">
      <w:pPr>
        <w:pStyle w:val="Body"/>
      </w:pPr>
    </w:p>
    <w:p w:rsidR="00EF7560" w:rsidRDefault="00462AC0" w:rsidP="007B412D">
      <w:pPr>
        <w:pStyle w:val="Heading4"/>
      </w:pPr>
      <w:bookmarkStart w:id="139" w:name="_Toc298847983"/>
      <w:r>
        <w:t>IVI-COM/IVI-C</w:t>
      </w:r>
      <w:r w:rsidR="00C50A00" w:rsidRPr="00F15922">
        <w:t xml:space="preserve"> Directory Structure Diagram</w:t>
      </w:r>
      <w:r w:rsidR="00786DDD" w:rsidRPr="00F15922">
        <w:t>s</w:t>
      </w:r>
      <w:bookmarkEnd w:id="139"/>
    </w:p>
    <w:p w:rsidR="009A2294" w:rsidRDefault="00C50A00">
      <w:pPr>
        <w:pStyle w:val="Body1"/>
      </w:pPr>
      <w:r w:rsidRPr="00F15922">
        <w:t>The following diagram</w:t>
      </w:r>
      <w:r w:rsidR="00786DDD" w:rsidRPr="00F15922">
        <w:t xml:space="preserve">s denote </w:t>
      </w:r>
      <w:r w:rsidRPr="00F15922">
        <w:t xml:space="preserve">the directories that the IVI Foundation specifies.  The directories shown in italics are placeholders for names that vendors or users supply. </w:t>
      </w:r>
    </w:p>
    <w:p w:rsidR="00052B53" w:rsidRPr="00F15922" w:rsidRDefault="00E1700F">
      <w:pPr>
        <w:pStyle w:val="Body"/>
      </w:pPr>
      <w:r>
        <w:rPr>
          <w:noProof/>
        </w:rPr>
        <w:lastRenderedPageBreak/>
        <w:drawing>
          <wp:inline distT="0" distB="0" distL="0" distR="0">
            <wp:extent cx="5172075" cy="6153150"/>
            <wp:effectExtent l="19050" t="0" r="9525" b="0"/>
            <wp:docPr id="4" name="Picture 4" descr="Side_by_Side_direc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de_by_Side_directories"/>
                    <pic:cNvPicPr>
                      <a:picLocks noChangeAspect="1" noChangeArrowheads="1"/>
                    </pic:cNvPicPr>
                  </pic:nvPicPr>
                  <pic:blipFill>
                    <a:blip r:embed="rId26" cstate="print"/>
                    <a:srcRect/>
                    <a:stretch>
                      <a:fillRect/>
                    </a:stretch>
                  </pic:blipFill>
                  <pic:spPr bwMode="auto">
                    <a:xfrm>
                      <a:off x="0" y="0"/>
                      <a:ext cx="5172075" cy="6153150"/>
                    </a:xfrm>
                    <a:prstGeom prst="rect">
                      <a:avLst/>
                    </a:prstGeom>
                    <a:noFill/>
                    <a:ln w="9525">
                      <a:noFill/>
                      <a:miter lim="800000"/>
                      <a:headEnd/>
                      <a:tailEnd/>
                    </a:ln>
                  </pic:spPr>
                </pic:pic>
              </a:graphicData>
            </a:graphic>
          </wp:inline>
        </w:drawing>
      </w:r>
    </w:p>
    <w:p w:rsidR="00F73E0D" w:rsidRDefault="00F73E0D" w:rsidP="006916DB">
      <w:pPr>
        <w:pStyle w:val="Body"/>
        <w:rPr>
          <w:noProof/>
        </w:rPr>
      </w:pPr>
    </w:p>
    <w:p w:rsidR="00C50A00" w:rsidRPr="00F15922" w:rsidRDefault="00E1700F" w:rsidP="006916DB">
      <w:pPr>
        <w:pStyle w:val="Body"/>
      </w:pPr>
      <w:r>
        <w:rPr>
          <w:noProof/>
        </w:rPr>
        <w:drawing>
          <wp:inline distT="0" distB="0" distL="0" distR="0">
            <wp:extent cx="1983562" cy="1125678"/>
            <wp:effectExtent l="19050" t="0" r="0" b="0"/>
            <wp:docPr id="5" name="Picture 5" descr="IVIData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VIDataDir"/>
                    <pic:cNvPicPr>
                      <a:picLocks noChangeAspect="1" noChangeArrowheads="1"/>
                    </pic:cNvPicPr>
                  </pic:nvPicPr>
                  <pic:blipFill>
                    <a:blip r:embed="rId27" cstate="print"/>
                    <a:srcRect b="-19125"/>
                    <a:stretch>
                      <a:fillRect/>
                    </a:stretch>
                  </pic:blipFill>
                  <pic:spPr bwMode="auto">
                    <a:xfrm>
                      <a:off x="0" y="0"/>
                      <a:ext cx="1983562" cy="1125678"/>
                    </a:xfrm>
                    <a:prstGeom prst="rect">
                      <a:avLst/>
                    </a:prstGeom>
                    <a:noFill/>
                    <a:ln w="9525">
                      <a:noFill/>
                      <a:miter lim="800000"/>
                      <a:headEnd/>
                      <a:tailEnd/>
                    </a:ln>
                  </pic:spPr>
                </pic:pic>
              </a:graphicData>
            </a:graphic>
          </wp:inline>
        </w:drawing>
      </w:r>
    </w:p>
    <w:p w:rsidR="009A2294" w:rsidRDefault="00462AC0">
      <w:pPr>
        <w:pStyle w:val="Heading4"/>
      </w:pPr>
      <w:bookmarkStart w:id="140" w:name="_Toc225140666"/>
      <w:bookmarkStart w:id="141" w:name="_Toc298847984"/>
      <w:r>
        <w:lastRenderedPageBreak/>
        <w:t>IVI-COM/IVI-C</w:t>
      </w:r>
      <w:r w:rsidR="00C50A00" w:rsidRPr="00F15922">
        <w:t xml:space="preserve"> Standard </w:t>
      </w:r>
      <w:r w:rsidR="00C50A00" w:rsidRPr="007B412D">
        <w:t>Directory</w:t>
      </w:r>
      <w:r w:rsidR="00C50A00" w:rsidRPr="00F15922">
        <w:t xml:space="preserve"> Tree</w:t>
      </w:r>
      <w:bookmarkEnd w:id="140"/>
      <w:bookmarkEnd w:id="141"/>
    </w:p>
    <w:p w:rsidR="009A2294" w:rsidRDefault="00C50A00">
      <w:pPr>
        <w:pStyle w:val="Body1"/>
      </w:pPr>
      <w:r w:rsidRPr="00F15922">
        <w:t xml:space="preserve">This section describes the </w:t>
      </w:r>
      <w:r w:rsidR="00462AC0">
        <w:t>IVI-COM/IVI-C</w:t>
      </w:r>
      <w:r w:rsidRPr="00F15922">
        <w:t xml:space="preserve"> standard directory tree.  Driver installations place all files in the IVI standard directory tree, except for files that must be in directories specific to ADEs. The </w:t>
      </w:r>
      <w:r w:rsidR="00462AC0">
        <w:t>IVI-COM/IVI-C</w:t>
      </w:r>
      <w:r w:rsidRPr="00F15922">
        <w:t xml:space="preserve"> shared components are also installed in the IVI standard directory tree.  The root directory of the tree is called the IVI standard root directory.</w:t>
      </w:r>
    </w:p>
    <w:p w:rsidR="009A2294" w:rsidRDefault="009A2294">
      <w:pPr>
        <w:pStyle w:val="Body"/>
      </w:pPr>
    </w:p>
    <w:p w:rsidR="009A2294" w:rsidRDefault="00C50A00">
      <w:pPr>
        <w:pStyle w:val="Heading4"/>
      </w:pPr>
      <w:bookmarkStart w:id="142" w:name="_Toc225140667"/>
      <w:bookmarkStart w:id="143" w:name="_Toc298847985"/>
      <w:r w:rsidRPr="00F15922">
        <w:t xml:space="preserve">Creation of the </w:t>
      </w:r>
      <w:r w:rsidR="00462AC0">
        <w:t>IVI-COM/IVI-C</w:t>
      </w:r>
      <w:r w:rsidRPr="00F15922">
        <w:t xml:space="preserve"> Standard Directory Tree</w:t>
      </w:r>
      <w:bookmarkEnd w:id="142"/>
      <w:bookmarkEnd w:id="143"/>
    </w:p>
    <w:p w:rsidR="009A2294" w:rsidRDefault="00C50A00">
      <w:pPr>
        <w:pStyle w:val="Body1"/>
      </w:pPr>
      <w:r w:rsidRPr="00F15922">
        <w:t xml:space="preserve">The </w:t>
      </w:r>
      <w:r w:rsidR="00462AC0">
        <w:t>IVI-COM/IVI-C</w:t>
      </w:r>
      <w:r w:rsidRPr="00F15922">
        <w:t xml:space="preserve"> shared component installer has the ability to detect whether the </w:t>
      </w:r>
      <w:r w:rsidR="00462AC0">
        <w:t>IVI-COM/IVI-C</w:t>
      </w:r>
      <w:r w:rsidRPr="00F15922">
        <w:t xml:space="preserve"> standard root directory has already been defined in the registry.  If it has not been defined, the installer prompts the user for the directory path, creates the IVI standard root directory, creates a registry entry for IVI standard root directory, and creates the standard subdirectories of the IVI standard root directory.  The </w:t>
      </w:r>
      <w:r w:rsidR="00462AC0">
        <w:t>IVI-COM/IVI-C</w:t>
      </w:r>
      <w:r w:rsidRPr="00F15922">
        <w:t xml:space="preserve"> shared component installer, when called from another installer, has the ability to accept the standard root directory path as a command line parameter.</w:t>
      </w:r>
    </w:p>
    <w:p w:rsidR="009A2294" w:rsidRDefault="00462AC0">
      <w:pPr>
        <w:pStyle w:val="Body"/>
      </w:pPr>
      <w:r>
        <w:t>IVI-COM/IVI-C</w:t>
      </w:r>
      <w:r w:rsidR="00C50A00" w:rsidRPr="00F15922">
        <w:t xml:space="preserve"> driver installers have the ability to detect whether the IVI standard root directory has already been defined in the registry.  If an </w:t>
      </w:r>
      <w:r>
        <w:t>IVI-COM/IVI-C</w:t>
      </w:r>
      <w:r w:rsidR="00C50A00" w:rsidRPr="00F15922">
        <w:t xml:space="preserve"> driver installer detects that the IVI standard root directory has not yet been defined, what it does depends on whether it calls the </w:t>
      </w:r>
      <w:r>
        <w:t>IVI-COM/IVI-C</w:t>
      </w:r>
      <w:r w:rsidR="00C50A00" w:rsidRPr="00F15922">
        <w:t xml:space="preserve"> shared component installer.  If it does not call the </w:t>
      </w:r>
      <w:r>
        <w:t>IVI-COM/IVI-C</w:t>
      </w:r>
      <w:r w:rsidR="00C50A00" w:rsidRPr="00F15922">
        <w:t xml:space="preserve"> shared component installer, the </w:t>
      </w:r>
      <w:r>
        <w:t>IVI-COM/IVI-C</w:t>
      </w:r>
      <w:r w:rsidR="00C50A00" w:rsidRPr="00F15922">
        <w:t xml:space="preserve"> driver installer exits and instructs the user to run the IVI shared component installer.  If it does call the </w:t>
      </w:r>
      <w:r>
        <w:t>IVI-COM/IVI-C</w:t>
      </w:r>
      <w:r w:rsidR="00C50A00" w:rsidRPr="00F15922">
        <w:t xml:space="preserve"> shared component installer, the </w:t>
      </w:r>
      <w:r>
        <w:t>IVI-COM/IVI-C</w:t>
      </w:r>
      <w:r w:rsidR="00C50A00" w:rsidRPr="00F15922">
        <w:t xml:space="preserve"> driver installer prompts the user to specify a directory path and then passes the directory path to the </w:t>
      </w:r>
      <w:r>
        <w:t>IVI-COM/IVI-C</w:t>
      </w:r>
      <w:r w:rsidR="00C50A00" w:rsidRPr="00F15922">
        <w:t xml:space="preserve"> shared component installer.</w:t>
      </w:r>
    </w:p>
    <w:p w:rsidR="009A2294" w:rsidRDefault="009A2294">
      <w:pPr>
        <w:pStyle w:val="Body"/>
      </w:pPr>
    </w:p>
    <w:p w:rsidR="009A2294" w:rsidRDefault="00C50A00">
      <w:pPr>
        <w:pStyle w:val="Heading4"/>
      </w:pPr>
      <w:bookmarkStart w:id="144" w:name="_Ref535399356"/>
      <w:bookmarkStart w:id="145" w:name="_Toc225140668"/>
      <w:bookmarkStart w:id="146" w:name="_Toc298847986"/>
      <w:r w:rsidRPr="00F15922">
        <w:t xml:space="preserve">Contents of the </w:t>
      </w:r>
      <w:r w:rsidR="00462AC0">
        <w:t>IVI-COM/IVI-C</w:t>
      </w:r>
      <w:r w:rsidRPr="00F15922">
        <w:t xml:space="preserve"> Standard Directory Tree</w:t>
      </w:r>
      <w:bookmarkEnd w:id="144"/>
      <w:bookmarkEnd w:id="145"/>
      <w:bookmarkEnd w:id="146"/>
    </w:p>
    <w:p w:rsidR="009A2294" w:rsidRDefault="00C50A00">
      <w:pPr>
        <w:pStyle w:val="Body1"/>
      </w:pPr>
      <w:r w:rsidRPr="00F15922">
        <w:t xml:space="preserve">The root directory of the IVI standard directory tree is intended to contain only subdirectories.  </w:t>
      </w:r>
      <w:r w:rsidR="00462AC0">
        <w:t>IVI-COM/IVI-C</w:t>
      </w:r>
      <w:r w:rsidRPr="00F15922">
        <w:t xml:space="preserve"> installers do not install files directly into the root directory.  This section describes the subdirectories in alphabetic order.  Note that the </w:t>
      </w:r>
      <w:r w:rsidRPr="00F15922">
        <w:rPr>
          <w:rFonts w:ascii="Courier New" w:hAnsi="Courier New"/>
          <w:sz w:val="18"/>
        </w:rPr>
        <w:t>Bin</w:t>
      </w:r>
      <w:r w:rsidRPr="00F15922">
        <w:t xml:space="preserve">, </w:t>
      </w:r>
      <w:r w:rsidRPr="00F15922">
        <w:rPr>
          <w:rFonts w:ascii="Courier New" w:hAnsi="Courier New"/>
          <w:sz w:val="18"/>
        </w:rPr>
        <w:t>Include</w:t>
      </w:r>
      <w:r w:rsidRPr="00F15922">
        <w:t xml:space="preserve">, </w:t>
      </w:r>
      <w:r w:rsidRPr="00F15922">
        <w:rPr>
          <w:rFonts w:ascii="Courier New" w:hAnsi="Courier New"/>
          <w:sz w:val="18"/>
        </w:rPr>
        <w:t>Lib</w:t>
      </w:r>
      <w:r w:rsidR="00517E53" w:rsidRPr="00F15922">
        <w:t>, and</w:t>
      </w:r>
      <w:r w:rsidRPr="00F15922">
        <w:t xml:space="preserve"> </w:t>
      </w:r>
      <w:r w:rsidR="00517E53" w:rsidRPr="00F15922">
        <w:rPr>
          <w:rFonts w:ascii="Courier New" w:hAnsi="Courier New"/>
          <w:sz w:val="18"/>
        </w:rPr>
        <w:t>Lib_x64</w:t>
      </w:r>
      <w:r w:rsidR="00517E53" w:rsidRPr="00F15922">
        <w:t xml:space="preserve"> </w:t>
      </w:r>
      <w:r w:rsidRPr="00F15922">
        <w:t>subdirectories comprise the standard common files directories.</w:t>
      </w:r>
    </w:p>
    <w:p w:rsidR="009A2294" w:rsidRDefault="009A2294">
      <w:pPr>
        <w:pStyle w:val="Body"/>
      </w:pPr>
    </w:p>
    <w:p w:rsidR="009A2294" w:rsidRDefault="00C50A00">
      <w:pPr>
        <w:pStyle w:val="Subhead1"/>
        <w:spacing w:line="240" w:lineRule="auto"/>
        <w:rPr>
          <w:bCs/>
        </w:rPr>
      </w:pPr>
      <w:r w:rsidRPr="007B412D">
        <w:rPr>
          <w:bCs/>
        </w:rPr>
        <w:t>Bin Subdirectory</w:t>
      </w:r>
    </w:p>
    <w:p w:rsidR="001F703A" w:rsidRPr="00F15922" w:rsidRDefault="00C50A00" w:rsidP="007B412D">
      <w:pPr>
        <w:pStyle w:val="Body1"/>
      </w:pPr>
      <w:r w:rsidRPr="00F15922">
        <w:t xml:space="preserve">The </w:t>
      </w:r>
      <w:r w:rsidRPr="00F15922">
        <w:rPr>
          <w:rFonts w:ascii="Courier New" w:hAnsi="Courier New"/>
          <w:sz w:val="18"/>
        </w:rPr>
        <w:t>Bin</w:t>
      </w:r>
      <w:r w:rsidRPr="00F15922">
        <w:t xml:space="preserve"> subdirectory contains all </w:t>
      </w:r>
      <w:r w:rsidR="00462AC0">
        <w:t>IVI-COM</w:t>
      </w:r>
      <w:r w:rsidR="00612AF1">
        <w:t xml:space="preserve"> and </w:t>
      </w:r>
      <w:r w:rsidR="00462AC0">
        <w:t>IVI-C</w:t>
      </w:r>
      <w:r w:rsidRPr="00F15922">
        <w:t xml:space="preserve"> driver DLLs, all </w:t>
      </w:r>
      <w:r w:rsidR="00462AC0">
        <w:t>IVI-COM/IVI-C</w:t>
      </w:r>
      <w:r w:rsidRPr="00F15922">
        <w:t xml:space="preserve"> shared component DLLs, and all vendor specific shared component DLLs. </w:t>
      </w:r>
      <w:r w:rsidR="00F96720" w:rsidRPr="00F15922">
        <w:t xml:space="preserve">The </w:t>
      </w:r>
      <w:r w:rsidR="00F96720" w:rsidRPr="00F15922">
        <w:rPr>
          <w:rFonts w:ascii="Courier New" w:hAnsi="Courier New"/>
          <w:sz w:val="18"/>
        </w:rPr>
        <w:t>Bin</w:t>
      </w:r>
      <w:r w:rsidR="00F96720" w:rsidRPr="00F15922">
        <w:t xml:space="preserve"> subdirectory contains the </w:t>
      </w:r>
      <w:r w:rsidR="00F96720" w:rsidRPr="00F15922">
        <w:rPr>
          <w:rFonts w:ascii="Courier New" w:hAnsi="Courier New" w:cs="Courier New"/>
          <w:sz w:val="18"/>
          <w:szCs w:val="18"/>
        </w:rPr>
        <w:t>Primary Interop Assemblies</w:t>
      </w:r>
      <w:r w:rsidR="00F96720" w:rsidRPr="00F15922">
        <w:t xml:space="preserve"> subdirectory.</w:t>
      </w:r>
    </w:p>
    <w:p w:rsidR="009A2294" w:rsidRDefault="005C15BF">
      <w:pPr>
        <w:pStyle w:val="Body"/>
      </w:pPr>
      <w:r w:rsidRPr="00F15922">
        <w:t>A</w:t>
      </w:r>
      <w:r w:rsidR="00F96720" w:rsidRPr="00F15922">
        <w:t xml:space="preserve">ll </w:t>
      </w:r>
      <w:r w:rsidR="00462AC0">
        <w:t>IVI-COM</w:t>
      </w:r>
      <w:r w:rsidR="006A2865">
        <w:t xml:space="preserve"> and </w:t>
      </w:r>
      <w:r w:rsidR="00462AC0">
        <w:t>IVI-C</w:t>
      </w:r>
      <w:r w:rsidR="00F96720" w:rsidRPr="00F15922">
        <w:t xml:space="preserve"> driver DLLs</w:t>
      </w:r>
      <w:r w:rsidR="00100A33">
        <w:t>,</w:t>
      </w:r>
      <w:r w:rsidR="00F96720" w:rsidRPr="00F15922">
        <w:t xml:space="preserve"> except .NET Primary Interop Assemblies (PIAs)</w:t>
      </w:r>
      <w:r w:rsidR="00100A33">
        <w:t>,</w:t>
      </w:r>
      <w:r w:rsidR="00F96720" w:rsidRPr="00F15922">
        <w:t xml:space="preserve"> are installed </w:t>
      </w:r>
      <w:r w:rsidR="00D411BC" w:rsidRPr="00F15922">
        <w:t>in</w:t>
      </w:r>
      <w:r w:rsidR="00F96720" w:rsidRPr="00F15922">
        <w:t xml:space="preserve"> the </w:t>
      </w:r>
      <w:r w:rsidR="00F96720" w:rsidRPr="00F15922">
        <w:rPr>
          <w:rFonts w:ascii="Courier New" w:hAnsi="Courier New"/>
          <w:sz w:val="18"/>
        </w:rPr>
        <w:t>Bin</w:t>
      </w:r>
      <w:r w:rsidR="00F96720" w:rsidRPr="00F15922">
        <w:t xml:space="preserve"> subdirectory.  PIAs and their corresponding XML IntelliSense help files are installed </w:t>
      </w:r>
      <w:r w:rsidR="00D263AF" w:rsidRPr="00F15922">
        <w:t>in</w:t>
      </w:r>
      <w:r w:rsidR="00F96720" w:rsidRPr="00F15922">
        <w:t xml:space="preserve"> the </w:t>
      </w:r>
      <w:r w:rsidR="00F96720" w:rsidRPr="00F15922">
        <w:rPr>
          <w:rFonts w:ascii="Courier New" w:hAnsi="Courier New" w:cs="Courier New"/>
          <w:sz w:val="18"/>
          <w:szCs w:val="18"/>
        </w:rPr>
        <w:t>Bin\Primary Interop Assemblies</w:t>
      </w:r>
      <w:r w:rsidR="00F96720" w:rsidRPr="00F15922">
        <w:t xml:space="preserve"> subdirectory. </w:t>
      </w:r>
      <w:r w:rsidR="00C50A00" w:rsidRPr="00F15922">
        <w:t xml:space="preserve">The </w:t>
      </w:r>
      <w:r w:rsidR="00462AC0">
        <w:t>IVI-COM/IVI-C</w:t>
      </w:r>
      <w:r w:rsidR="00C50A00" w:rsidRPr="00F15922">
        <w:t xml:space="preserve"> shared component installer creates the </w:t>
      </w:r>
      <w:r w:rsidR="00C50A00" w:rsidRPr="00F15922">
        <w:rPr>
          <w:rFonts w:ascii="Courier New" w:hAnsi="Courier New"/>
          <w:sz w:val="18"/>
        </w:rPr>
        <w:t>Bin</w:t>
      </w:r>
      <w:r w:rsidR="00F96720" w:rsidRPr="00F15922">
        <w:t xml:space="preserve"> and </w:t>
      </w:r>
      <w:r w:rsidR="00F96720" w:rsidRPr="00F15922">
        <w:rPr>
          <w:rFonts w:ascii="Courier New" w:hAnsi="Courier New" w:cs="Courier New"/>
          <w:sz w:val="18"/>
          <w:szCs w:val="18"/>
        </w:rPr>
        <w:t>Bin\Primary Interop Assembly</w:t>
      </w:r>
      <w:r w:rsidR="00F96720" w:rsidRPr="00F15922">
        <w:t xml:space="preserve"> subdirectories.</w:t>
      </w:r>
    </w:p>
    <w:p w:rsidR="009A2294" w:rsidRDefault="009A2294">
      <w:pPr>
        <w:pStyle w:val="Body"/>
      </w:pPr>
    </w:p>
    <w:p w:rsidR="009A2294" w:rsidRDefault="00C50A00">
      <w:pPr>
        <w:pStyle w:val="Subhead1"/>
        <w:spacing w:line="240" w:lineRule="auto"/>
        <w:rPr>
          <w:bCs/>
        </w:rPr>
      </w:pPr>
      <w:r w:rsidRPr="007B412D">
        <w:rPr>
          <w:bCs/>
        </w:rPr>
        <w:t>Components Subdirectory</w:t>
      </w:r>
    </w:p>
    <w:p w:rsidR="00C50A00" w:rsidRPr="00F15922" w:rsidRDefault="00C50A00" w:rsidP="007B412D">
      <w:pPr>
        <w:pStyle w:val="Body1"/>
      </w:pPr>
      <w:r w:rsidRPr="00F15922">
        <w:t xml:space="preserve">The </w:t>
      </w:r>
      <w:r w:rsidRPr="00F15922">
        <w:rPr>
          <w:rFonts w:ascii="Courier New" w:hAnsi="Courier New"/>
          <w:sz w:val="18"/>
        </w:rPr>
        <w:t>Components</w:t>
      </w:r>
      <w:r w:rsidRPr="00F15922">
        <w:t xml:space="preserve"> subdirectory contains the non-dispersed </w:t>
      </w:r>
      <w:r w:rsidR="00462AC0">
        <w:t>IVI-COM/IVI-C</w:t>
      </w:r>
      <w:r w:rsidRPr="00F15922">
        <w:t xml:space="preserve"> shared component files and the non-dispersed vendor </w:t>
      </w:r>
      <w:r w:rsidRPr="007B412D">
        <w:t>specific</w:t>
      </w:r>
      <w:r w:rsidRPr="00F15922">
        <w:t xml:space="preserve"> shared component files.  The </w:t>
      </w:r>
      <w:r w:rsidR="00462AC0">
        <w:t>IVI-COM/IVI-C</w:t>
      </w:r>
      <w:r w:rsidRPr="00F15922">
        <w:t xml:space="preserve"> shared component files are at the top level of the </w:t>
      </w:r>
      <w:r w:rsidRPr="00F15922">
        <w:rPr>
          <w:rFonts w:ascii="Courier New" w:hAnsi="Courier New"/>
          <w:sz w:val="18"/>
        </w:rPr>
        <w:t>Components</w:t>
      </w:r>
      <w:r w:rsidRPr="00F15922">
        <w:t xml:space="preserve"> directory.  The vendor specific component files are in vendor specific subdirectories of the </w:t>
      </w:r>
      <w:r w:rsidRPr="00F15922">
        <w:rPr>
          <w:rFonts w:ascii="Courier New" w:hAnsi="Courier New"/>
          <w:sz w:val="18"/>
        </w:rPr>
        <w:t>Components</w:t>
      </w:r>
      <w:r w:rsidRPr="00F15922">
        <w:t xml:space="preserve"> directory.</w:t>
      </w:r>
    </w:p>
    <w:p w:rsidR="00C50A00" w:rsidRPr="00F15922" w:rsidRDefault="00C50A00" w:rsidP="007B412D">
      <w:pPr>
        <w:pStyle w:val="Body"/>
      </w:pPr>
      <w:r w:rsidRPr="00F15922">
        <w:t xml:space="preserve">The </w:t>
      </w:r>
      <w:r w:rsidR="00462AC0">
        <w:t>IVI-COM/IVI-C</w:t>
      </w:r>
      <w:r w:rsidRPr="00F15922">
        <w:t xml:space="preserve"> shared component installer </w:t>
      </w:r>
      <w:r w:rsidRPr="007B412D">
        <w:t>creates</w:t>
      </w:r>
      <w:r w:rsidRPr="00F15922">
        <w:t xml:space="preserve"> the </w:t>
      </w:r>
      <w:r w:rsidRPr="00F15922">
        <w:rPr>
          <w:rFonts w:ascii="Courier New" w:hAnsi="Courier New"/>
          <w:sz w:val="18"/>
        </w:rPr>
        <w:t>Components</w:t>
      </w:r>
      <w:r w:rsidRPr="00F15922">
        <w:t xml:space="preserve"> subdirectory.</w:t>
      </w:r>
    </w:p>
    <w:p w:rsidR="00C50A00" w:rsidRDefault="00C50A00" w:rsidP="007B412D">
      <w:pPr>
        <w:pStyle w:val="Body"/>
      </w:pPr>
      <w:r w:rsidRPr="007B412D">
        <w:lastRenderedPageBreak/>
        <w:t>Refer</w:t>
      </w:r>
      <w:r w:rsidRPr="00F15922">
        <w:t xml:space="preserve"> to Section</w:t>
      </w:r>
      <w:r w:rsidR="004140B6">
        <w:t xml:space="preserve"> </w:t>
      </w:r>
      <w:r w:rsidR="00800309">
        <w:fldChar w:fldCharType="begin"/>
      </w:r>
      <w:r w:rsidR="004140B6">
        <w:instrText xml:space="preserve"> REF _Ref535398393 \r \h </w:instrText>
      </w:r>
      <w:r w:rsidR="00800309">
        <w:fldChar w:fldCharType="separate"/>
      </w:r>
      <w:r w:rsidR="00DE68DB">
        <w:t>5.1.6</w:t>
      </w:r>
      <w:r w:rsidR="00800309">
        <w:fldChar w:fldCharType="end"/>
      </w:r>
      <w:r w:rsidRPr="00F15922">
        <w:t xml:space="preserve">, </w:t>
      </w:r>
      <w:fldSimple w:instr=" REF _Ref535398393 \h  \* MERGEFORMAT ">
        <w:ins w:id="147" w:author="Author">
          <w:r w:rsidR="00DE68DB" w:rsidRPr="00DE68DB">
            <w:rPr>
              <w:i/>
              <w:rPrChange w:id="148" w:author="Author">
                <w:rPr/>
              </w:rPrChange>
            </w:rPr>
            <w:t>Installation of Vendor Specific Shared Components</w:t>
          </w:r>
        </w:ins>
        <w:del w:id="149" w:author="Author">
          <w:r w:rsidR="00972483" w:rsidRPr="00F15922" w:rsidDel="00DE68DB">
            <w:rPr>
              <w:i/>
            </w:rPr>
            <w:delText>Installation of Vendor Specific Shared Components</w:delText>
          </w:r>
        </w:del>
      </w:fldSimple>
      <w:r w:rsidRPr="00F15922">
        <w:t>, for information on installation of vendor specific shared components.</w:t>
      </w:r>
    </w:p>
    <w:p w:rsidR="007B412D" w:rsidRPr="007B412D" w:rsidRDefault="007B412D" w:rsidP="007B412D">
      <w:pPr>
        <w:pStyle w:val="Body"/>
      </w:pPr>
    </w:p>
    <w:p w:rsidR="009A2294" w:rsidRDefault="00C50A00">
      <w:pPr>
        <w:pStyle w:val="Subhead1"/>
        <w:spacing w:line="240" w:lineRule="auto"/>
        <w:rPr>
          <w:bCs/>
        </w:rPr>
      </w:pPr>
      <w:r w:rsidRPr="007B412D">
        <w:rPr>
          <w:bCs/>
        </w:rPr>
        <w:t>Drivers Subdirectory</w:t>
      </w:r>
    </w:p>
    <w:p w:rsidR="00C50A00" w:rsidRPr="00F15922" w:rsidRDefault="00C50A00" w:rsidP="007B412D">
      <w:pPr>
        <w:pStyle w:val="Body1"/>
      </w:pPr>
      <w:r w:rsidRPr="00F15922">
        <w:t xml:space="preserve">The </w:t>
      </w:r>
      <w:r w:rsidRPr="00F15922">
        <w:rPr>
          <w:rFonts w:ascii="Courier New" w:hAnsi="Courier New"/>
          <w:sz w:val="18"/>
        </w:rPr>
        <w:t>Drivers</w:t>
      </w:r>
      <w:r w:rsidRPr="00F15922">
        <w:t xml:space="preserve"> subdirectory </w:t>
      </w:r>
      <w:r w:rsidRPr="007B412D">
        <w:t>contains</w:t>
      </w:r>
      <w:r w:rsidRPr="00F15922">
        <w:t xml:space="preserve"> the standard driver specific subdirectories.  The standard driver specific subdirectories contain the non-dispersed driver files.  The name of each standard driver specific subdirectory is the driver prefix or component identifier.</w:t>
      </w:r>
    </w:p>
    <w:p w:rsidR="00C50A00" w:rsidRPr="00F15922" w:rsidRDefault="00C50A00" w:rsidP="007B412D">
      <w:pPr>
        <w:pStyle w:val="Body"/>
      </w:pPr>
      <w:r w:rsidRPr="00F15922">
        <w:t xml:space="preserve">The </w:t>
      </w:r>
      <w:r w:rsidR="00462AC0">
        <w:t>IVI-COM/IVI-C</w:t>
      </w:r>
      <w:r w:rsidRPr="00F15922">
        <w:t xml:space="preserve"> shared component installer creates the </w:t>
      </w:r>
      <w:r w:rsidRPr="00F15922">
        <w:rPr>
          <w:rFonts w:ascii="Courier New" w:hAnsi="Courier New"/>
          <w:sz w:val="18"/>
        </w:rPr>
        <w:t>Drivers</w:t>
      </w:r>
      <w:r w:rsidRPr="00F15922">
        <w:t xml:space="preserve"> subdirectory.</w:t>
      </w:r>
    </w:p>
    <w:p w:rsidR="00C50A00" w:rsidRDefault="00D07691" w:rsidP="007B412D">
      <w:pPr>
        <w:pStyle w:val="Body"/>
      </w:pPr>
      <w:r>
        <w:t xml:space="preserve">For </w:t>
      </w:r>
      <w:r w:rsidR="00462AC0">
        <w:t>IVI-COM and IVI-C</w:t>
      </w:r>
      <w:r>
        <w:t xml:space="preserve"> </w:t>
      </w:r>
      <w:r w:rsidRPr="007B412D">
        <w:t>drivers</w:t>
      </w:r>
      <w:r>
        <w:t>, the driver</w:t>
      </w:r>
      <w:r w:rsidR="00C50A00" w:rsidRPr="00F15922">
        <w:t xml:space="preserve"> installer creates the driver specific subdirectory for the driver.</w:t>
      </w:r>
    </w:p>
    <w:p w:rsidR="007B412D" w:rsidRPr="007B412D" w:rsidRDefault="007B412D" w:rsidP="007B412D">
      <w:pPr>
        <w:pStyle w:val="Body"/>
      </w:pPr>
    </w:p>
    <w:p w:rsidR="009A2294" w:rsidRDefault="00C50A00">
      <w:pPr>
        <w:pStyle w:val="Subhead1"/>
        <w:spacing w:line="240" w:lineRule="auto"/>
        <w:rPr>
          <w:bCs/>
        </w:rPr>
      </w:pPr>
      <w:r w:rsidRPr="007B412D">
        <w:rPr>
          <w:bCs/>
        </w:rPr>
        <w:t>Include Subdirectory</w:t>
      </w:r>
    </w:p>
    <w:p w:rsidR="00C50A00" w:rsidRPr="00F15922" w:rsidRDefault="00C50A00" w:rsidP="007B412D">
      <w:pPr>
        <w:pStyle w:val="Body1"/>
      </w:pPr>
      <w:r w:rsidRPr="00F15922">
        <w:t xml:space="preserve">The </w:t>
      </w:r>
      <w:r w:rsidRPr="00F15922">
        <w:rPr>
          <w:rFonts w:ascii="Courier New" w:hAnsi="Courier New"/>
          <w:sz w:val="18"/>
        </w:rPr>
        <w:t>Include</w:t>
      </w:r>
      <w:r w:rsidRPr="00F15922">
        <w:t xml:space="preserve"> </w:t>
      </w:r>
      <w:r w:rsidRPr="007B412D">
        <w:t>subdirectory</w:t>
      </w:r>
      <w:r w:rsidRPr="00F15922">
        <w:t xml:space="preserve"> contains all header files, and the GUID definition files (</w:t>
      </w:r>
      <w:r w:rsidRPr="00F15922">
        <w:rPr>
          <w:rFonts w:ascii="Courier New" w:hAnsi="Courier New"/>
          <w:sz w:val="18"/>
        </w:rPr>
        <w:t>_i.c</w:t>
      </w:r>
      <w:r w:rsidRPr="00F15922">
        <w:t>).</w:t>
      </w:r>
    </w:p>
    <w:p w:rsidR="00C50A00" w:rsidRDefault="00C50A00" w:rsidP="007B412D">
      <w:pPr>
        <w:pStyle w:val="Body"/>
      </w:pPr>
      <w:r w:rsidRPr="00F15922">
        <w:t xml:space="preserve">The </w:t>
      </w:r>
      <w:r w:rsidR="00462AC0">
        <w:t>IVI-COM/IVI-C</w:t>
      </w:r>
      <w:r w:rsidRPr="00F15922">
        <w:t xml:space="preserve"> shared component installer </w:t>
      </w:r>
      <w:r w:rsidRPr="007B412D">
        <w:t>creates</w:t>
      </w:r>
      <w:r w:rsidRPr="00F15922">
        <w:t xml:space="preserve"> the </w:t>
      </w:r>
      <w:r w:rsidRPr="00F15922">
        <w:rPr>
          <w:rFonts w:ascii="Courier New" w:hAnsi="Courier New"/>
          <w:sz w:val="18"/>
        </w:rPr>
        <w:t>Include</w:t>
      </w:r>
      <w:r w:rsidRPr="00F15922">
        <w:t xml:space="preserve"> subdirectory.</w:t>
      </w:r>
    </w:p>
    <w:p w:rsidR="007B412D" w:rsidRPr="00F15922" w:rsidRDefault="007B412D" w:rsidP="007B412D">
      <w:pPr>
        <w:pStyle w:val="Body"/>
      </w:pPr>
    </w:p>
    <w:p w:rsidR="009A2294" w:rsidRDefault="00C50A00">
      <w:pPr>
        <w:pStyle w:val="Subhead1"/>
        <w:spacing w:line="240" w:lineRule="auto"/>
        <w:rPr>
          <w:bCs/>
        </w:rPr>
      </w:pPr>
      <w:r w:rsidRPr="007B412D">
        <w:rPr>
          <w:bCs/>
        </w:rPr>
        <w:t>Lib Subdirectory</w:t>
      </w:r>
    </w:p>
    <w:p w:rsidR="009A2294" w:rsidRDefault="00C50A00">
      <w:pPr>
        <w:pStyle w:val="Body1"/>
      </w:pPr>
      <w:r w:rsidRPr="00F15922">
        <w:t xml:space="preserve">The </w:t>
      </w:r>
      <w:r w:rsidRPr="00F15922">
        <w:rPr>
          <w:rFonts w:ascii="Courier New" w:hAnsi="Courier New"/>
          <w:sz w:val="18"/>
        </w:rPr>
        <w:t>Lib</w:t>
      </w:r>
      <w:r w:rsidRPr="00F15922">
        <w:t xml:space="preserve"> subdirectory contains two subdirectories </w:t>
      </w:r>
      <w:r w:rsidRPr="00F15922">
        <w:rPr>
          <w:rFonts w:ascii="Courier New" w:hAnsi="Courier New"/>
          <w:sz w:val="18"/>
        </w:rPr>
        <w:t>bc</w:t>
      </w:r>
      <w:r w:rsidRPr="00F15922">
        <w:t xml:space="preserve">, and </w:t>
      </w:r>
      <w:r w:rsidRPr="00F15922">
        <w:rPr>
          <w:rFonts w:ascii="Courier New" w:hAnsi="Courier New"/>
          <w:sz w:val="18"/>
        </w:rPr>
        <w:t>msc</w:t>
      </w:r>
      <w:r w:rsidRPr="00F15922">
        <w:t xml:space="preserve">.  The </w:t>
      </w:r>
      <w:r w:rsidRPr="00F15922">
        <w:rPr>
          <w:rFonts w:ascii="Courier New" w:hAnsi="Courier New"/>
          <w:sz w:val="18"/>
        </w:rPr>
        <w:t>bc</w:t>
      </w:r>
      <w:r w:rsidRPr="00F15922">
        <w:t xml:space="preserve"> subdirectory contains all Borland-compatible </w:t>
      </w:r>
      <w:r w:rsidR="000F280D" w:rsidRPr="00F15922">
        <w:t xml:space="preserve">32-bit </w:t>
      </w:r>
      <w:r w:rsidRPr="00F15922">
        <w:t xml:space="preserve">DLL import library files. The </w:t>
      </w:r>
      <w:r w:rsidRPr="00F15922">
        <w:rPr>
          <w:rFonts w:ascii="Courier New" w:hAnsi="Courier New"/>
          <w:sz w:val="18"/>
        </w:rPr>
        <w:t>msc</w:t>
      </w:r>
      <w:r w:rsidRPr="00F15922">
        <w:t xml:space="preserve"> subdirectory contains all Microsoft-compatible </w:t>
      </w:r>
      <w:r w:rsidR="000F280D" w:rsidRPr="00F15922">
        <w:t xml:space="preserve">32-bit </w:t>
      </w:r>
      <w:r w:rsidRPr="00F15922">
        <w:t>DLL import library files.</w:t>
      </w:r>
      <w:r w:rsidR="007C2445" w:rsidRPr="00F15922">
        <w:t xml:space="preserve"> </w:t>
      </w:r>
      <w:r w:rsidRPr="00F15922">
        <w:t xml:space="preserve">The </w:t>
      </w:r>
      <w:r w:rsidR="00462AC0">
        <w:t>IVI-COM/IVI-C</w:t>
      </w:r>
      <w:r w:rsidRPr="00F15922">
        <w:t xml:space="preserve"> shared component installer create</w:t>
      </w:r>
      <w:r w:rsidR="007C2445" w:rsidRPr="00F15922">
        <w:t>s</w:t>
      </w:r>
      <w:r w:rsidRPr="00F15922">
        <w:t xml:space="preserve"> the </w:t>
      </w:r>
      <w:r w:rsidRPr="00F15922">
        <w:rPr>
          <w:rFonts w:ascii="Courier New" w:hAnsi="Courier New"/>
          <w:sz w:val="18"/>
        </w:rPr>
        <w:t>Lib</w:t>
      </w:r>
      <w:r w:rsidRPr="00F15922">
        <w:t xml:space="preserve">, </w:t>
      </w:r>
      <w:r w:rsidRPr="00F15922">
        <w:rPr>
          <w:rFonts w:ascii="Courier New" w:hAnsi="Courier New"/>
          <w:sz w:val="18"/>
        </w:rPr>
        <w:t>Lib\bc</w:t>
      </w:r>
      <w:r w:rsidRPr="00F15922">
        <w:t xml:space="preserve">, and </w:t>
      </w:r>
      <w:r w:rsidRPr="00F15922">
        <w:rPr>
          <w:rFonts w:ascii="Courier New" w:hAnsi="Courier New"/>
          <w:sz w:val="18"/>
        </w:rPr>
        <w:t>Lib\msc</w:t>
      </w:r>
      <w:r w:rsidRPr="00F15922">
        <w:t xml:space="preserve"> subdirectories.</w:t>
      </w:r>
    </w:p>
    <w:p w:rsidR="009A2294" w:rsidRDefault="009A2294">
      <w:pPr>
        <w:pStyle w:val="Body"/>
      </w:pPr>
    </w:p>
    <w:p w:rsidR="009A2294" w:rsidRDefault="000F280D">
      <w:pPr>
        <w:pStyle w:val="Subhead1"/>
        <w:spacing w:line="240" w:lineRule="auto"/>
        <w:rPr>
          <w:bCs/>
        </w:rPr>
      </w:pPr>
      <w:r w:rsidRPr="007B412D">
        <w:rPr>
          <w:bCs/>
        </w:rPr>
        <w:t>Lib_x64 Subdirectory</w:t>
      </w:r>
    </w:p>
    <w:p w:rsidR="000F280D" w:rsidRPr="00F15922" w:rsidRDefault="000F280D" w:rsidP="007B412D">
      <w:pPr>
        <w:pStyle w:val="Body1"/>
      </w:pPr>
      <w:r w:rsidRPr="00F15922">
        <w:t xml:space="preserve">The </w:t>
      </w:r>
      <w:r w:rsidRPr="00F15922">
        <w:rPr>
          <w:rFonts w:ascii="Courier New" w:hAnsi="Courier New"/>
          <w:sz w:val="18"/>
        </w:rPr>
        <w:t>Lib_</w:t>
      </w:r>
      <w:r w:rsidR="00025EC0" w:rsidRPr="00F15922">
        <w:rPr>
          <w:rFonts w:ascii="Courier New" w:hAnsi="Courier New"/>
          <w:sz w:val="18"/>
        </w:rPr>
        <w:t>x</w:t>
      </w:r>
      <w:r w:rsidRPr="00F15922">
        <w:rPr>
          <w:rFonts w:ascii="Courier New" w:hAnsi="Courier New"/>
          <w:sz w:val="18"/>
        </w:rPr>
        <w:t>64</w:t>
      </w:r>
      <w:r w:rsidRPr="00F15922">
        <w:t xml:space="preserve"> </w:t>
      </w:r>
      <w:r w:rsidRPr="007B412D">
        <w:t>subdirectory</w:t>
      </w:r>
      <w:r w:rsidRPr="00F15922">
        <w:t xml:space="preserve"> contains two subdirectories </w:t>
      </w:r>
      <w:r w:rsidRPr="00F15922">
        <w:rPr>
          <w:rFonts w:ascii="Courier New" w:hAnsi="Courier New"/>
          <w:sz w:val="18"/>
        </w:rPr>
        <w:t>bc</w:t>
      </w:r>
      <w:r w:rsidRPr="00F15922">
        <w:t xml:space="preserve">, and </w:t>
      </w:r>
      <w:r w:rsidRPr="00F15922">
        <w:rPr>
          <w:rFonts w:ascii="Courier New" w:hAnsi="Courier New"/>
          <w:sz w:val="18"/>
        </w:rPr>
        <w:t>msc</w:t>
      </w:r>
      <w:r w:rsidRPr="00F15922">
        <w:t xml:space="preserve">.  The </w:t>
      </w:r>
      <w:r w:rsidRPr="00F15922">
        <w:rPr>
          <w:rFonts w:ascii="Courier New" w:hAnsi="Courier New"/>
          <w:sz w:val="18"/>
        </w:rPr>
        <w:t>bc</w:t>
      </w:r>
      <w:r w:rsidRPr="00F15922">
        <w:t xml:space="preserve"> subdirectory contains all Borland-compatible 64-bit DLL import library files. The </w:t>
      </w:r>
      <w:r w:rsidRPr="00F15922">
        <w:rPr>
          <w:rFonts w:ascii="Courier New" w:hAnsi="Courier New"/>
          <w:sz w:val="18"/>
        </w:rPr>
        <w:t>msc</w:t>
      </w:r>
      <w:r w:rsidRPr="00F15922">
        <w:t xml:space="preserve"> subdirectory contains all Microsoft-compatible </w:t>
      </w:r>
      <w:r w:rsidR="009C1278" w:rsidRPr="00F15922">
        <w:t>64-bit DLL import library files</w:t>
      </w:r>
      <w:r w:rsidR="00D30270" w:rsidRPr="00F15922">
        <w:t>.</w:t>
      </w:r>
    </w:p>
    <w:p w:rsidR="009C1278" w:rsidRDefault="009C1278" w:rsidP="007B412D">
      <w:pPr>
        <w:pStyle w:val="Body"/>
      </w:pPr>
      <w:r w:rsidRPr="00F15922">
        <w:t xml:space="preserve">The </w:t>
      </w:r>
      <w:r w:rsidR="00462AC0">
        <w:t>IVI-COM/IVI-C</w:t>
      </w:r>
      <w:r w:rsidRPr="00F15922">
        <w:t xml:space="preserve"> </w:t>
      </w:r>
      <w:r w:rsidRPr="007B412D">
        <w:t>shared</w:t>
      </w:r>
      <w:r w:rsidRPr="00F15922">
        <w:t xml:space="preserve"> component installer creates the </w:t>
      </w:r>
      <w:r w:rsidRPr="00F15922">
        <w:rPr>
          <w:rFonts w:ascii="Courier New" w:hAnsi="Courier New"/>
          <w:sz w:val="18"/>
        </w:rPr>
        <w:t>Lib_</w:t>
      </w:r>
      <w:r w:rsidR="00787D6A" w:rsidRPr="00F15922">
        <w:rPr>
          <w:rFonts w:ascii="Courier New" w:hAnsi="Courier New"/>
          <w:sz w:val="18"/>
        </w:rPr>
        <w:t>x</w:t>
      </w:r>
      <w:r w:rsidRPr="00F15922">
        <w:rPr>
          <w:rFonts w:ascii="Courier New" w:hAnsi="Courier New"/>
          <w:sz w:val="18"/>
        </w:rPr>
        <w:t>64</w:t>
      </w:r>
      <w:r w:rsidRPr="00F15922">
        <w:t xml:space="preserve">, </w:t>
      </w:r>
      <w:r w:rsidRPr="00F15922">
        <w:rPr>
          <w:rFonts w:ascii="Courier New" w:hAnsi="Courier New"/>
          <w:sz w:val="18"/>
        </w:rPr>
        <w:t>Lib_</w:t>
      </w:r>
      <w:r w:rsidR="00787D6A" w:rsidRPr="00F15922">
        <w:rPr>
          <w:rFonts w:ascii="Courier New" w:hAnsi="Courier New"/>
          <w:sz w:val="18"/>
        </w:rPr>
        <w:t>x</w:t>
      </w:r>
      <w:r w:rsidRPr="00F15922">
        <w:rPr>
          <w:rFonts w:ascii="Courier New" w:hAnsi="Courier New"/>
          <w:sz w:val="18"/>
        </w:rPr>
        <w:t>6</w:t>
      </w:r>
      <w:r w:rsidR="007640B7" w:rsidRPr="00F15922">
        <w:rPr>
          <w:rFonts w:ascii="Courier New" w:hAnsi="Courier New"/>
          <w:sz w:val="18"/>
        </w:rPr>
        <w:t>4</w:t>
      </w:r>
      <w:r w:rsidRPr="00F15922">
        <w:rPr>
          <w:rFonts w:ascii="Courier New" w:hAnsi="Courier New"/>
          <w:sz w:val="18"/>
        </w:rPr>
        <w:t>\bc</w:t>
      </w:r>
      <w:r w:rsidRPr="00F15922">
        <w:t xml:space="preserve">, and </w:t>
      </w:r>
      <w:r w:rsidRPr="00F15922">
        <w:rPr>
          <w:rFonts w:ascii="Courier New" w:hAnsi="Courier New"/>
          <w:sz w:val="18"/>
        </w:rPr>
        <w:t>Lib_</w:t>
      </w:r>
      <w:r w:rsidR="00787D6A" w:rsidRPr="00F15922">
        <w:rPr>
          <w:rFonts w:ascii="Courier New" w:hAnsi="Courier New"/>
          <w:sz w:val="18"/>
        </w:rPr>
        <w:t>x</w:t>
      </w:r>
      <w:r w:rsidRPr="00F15922">
        <w:rPr>
          <w:rFonts w:ascii="Courier New" w:hAnsi="Courier New"/>
          <w:sz w:val="18"/>
        </w:rPr>
        <w:t>64\msc</w:t>
      </w:r>
      <w:r w:rsidRPr="00F15922">
        <w:t xml:space="preserve"> subdirectories.</w:t>
      </w:r>
    </w:p>
    <w:p w:rsidR="007B412D" w:rsidRPr="00F15922" w:rsidRDefault="007B412D" w:rsidP="007B412D">
      <w:pPr>
        <w:pStyle w:val="Body"/>
      </w:pPr>
    </w:p>
    <w:p w:rsidR="00EF7560" w:rsidRDefault="009D369E" w:rsidP="007B412D">
      <w:pPr>
        <w:pStyle w:val="Heading4"/>
      </w:pPr>
      <w:bookmarkStart w:id="150" w:name="_Toc225140669"/>
      <w:bookmarkStart w:id="151" w:name="_Toc298847987"/>
      <w:bookmarkStart w:id="152" w:name="_Ref535399966"/>
      <w:bookmarkStart w:id="153" w:name="_Toc156647656"/>
      <w:r w:rsidRPr="007B412D">
        <w:t>Recommendations</w:t>
      </w:r>
      <w:r w:rsidRPr="00F15922">
        <w:t xml:space="preserve"> for Users</w:t>
      </w:r>
      <w:bookmarkEnd w:id="150"/>
      <w:bookmarkEnd w:id="151"/>
    </w:p>
    <w:p w:rsidR="009A2294" w:rsidRDefault="009D369E">
      <w:pPr>
        <w:pStyle w:val="Body1"/>
      </w:pPr>
      <w:r w:rsidRPr="00F15922">
        <w:t xml:space="preserve">This section contains recommendations for users of </w:t>
      </w:r>
      <w:r w:rsidR="00462AC0">
        <w:t>IVI-COM/IVI-C</w:t>
      </w:r>
      <w:r w:rsidRPr="00F15922">
        <w:t xml:space="preserve"> installers.  Driver suppliers should include these recommendations in help documentation for IVI</w:t>
      </w:r>
      <w:r w:rsidR="009C7064">
        <w:t>-COM</w:t>
      </w:r>
      <w:r w:rsidR="005468BA">
        <w:t xml:space="preserve"> or </w:t>
      </w:r>
      <w:r w:rsidR="009C7064">
        <w:t>IVI-C</w:t>
      </w:r>
      <w:r w:rsidRPr="00F15922">
        <w:t xml:space="preserve"> drivers.  </w:t>
      </w:r>
    </w:p>
    <w:p w:rsidR="009A2294" w:rsidRDefault="009D369E" w:rsidP="00B21EC3">
      <w:pPr>
        <w:pStyle w:val="ListBullet"/>
      </w:pPr>
      <w:r w:rsidRPr="009405E3">
        <w:t xml:space="preserve">When </w:t>
      </w:r>
      <w:r w:rsidRPr="007B412D">
        <w:t>installing a</w:t>
      </w:r>
      <w:r w:rsidR="00F44884" w:rsidRPr="007B412D">
        <w:t xml:space="preserve">n </w:t>
      </w:r>
      <w:r w:rsidR="00462AC0" w:rsidRPr="007B412D">
        <w:t>IVI-COM or IVI-C</w:t>
      </w:r>
      <w:r w:rsidRPr="007B412D">
        <w:t xml:space="preserve"> driver on top of a different version of the driver, uninstall the previous driver before installing the new driver.</w:t>
      </w:r>
    </w:p>
    <w:p w:rsidR="009A2294" w:rsidRDefault="009D369E" w:rsidP="00B21EC3">
      <w:pPr>
        <w:pStyle w:val="ListBullet"/>
      </w:pPr>
      <w:r w:rsidRPr="007B412D">
        <w:t xml:space="preserve">If you no longer need an </w:t>
      </w:r>
      <w:r w:rsidR="002F60DB" w:rsidRPr="002F60DB">
        <w:t xml:space="preserve">IVI-COM or IVI-C driver, run the driver uninstaller.  </w:t>
      </w:r>
    </w:p>
    <w:p w:rsidR="009A2294" w:rsidRDefault="002F60DB" w:rsidP="00B21EC3">
      <w:pPr>
        <w:pStyle w:val="ListBullet"/>
      </w:pPr>
      <w:r w:rsidRPr="002F60DB">
        <w:t>If you do not need</w:t>
      </w:r>
      <w:r w:rsidR="009D369E" w:rsidRPr="009405E3">
        <w:t xml:space="preserve"> </w:t>
      </w:r>
      <w:r w:rsidR="00462AC0">
        <w:t>IVI-COM/IVI-C</w:t>
      </w:r>
      <w:r w:rsidR="009D369E" w:rsidRPr="009405E3">
        <w:t xml:space="preserve"> shared components, use the</w:t>
      </w:r>
      <w:r w:rsidR="009B4928">
        <w:t xml:space="preserve"> standard</w:t>
      </w:r>
      <w:r w:rsidR="009D369E" w:rsidRPr="009405E3">
        <w:t xml:space="preserve"> Windows </w:t>
      </w:r>
      <w:r w:rsidR="009B4928">
        <w:t>Control Panel facility for adding and removing programs</w:t>
      </w:r>
      <w:r w:rsidR="009D369E" w:rsidRPr="009405E3">
        <w:t xml:space="preserve"> to remove the </w:t>
      </w:r>
      <w:r w:rsidR="00462AC0">
        <w:t>IVI-COM/IVI-C</w:t>
      </w:r>
      <w:r w:rsidR="009D369E" w:rsidRPr="009405E3">
        <w:t xml:space="preserve"> shared components.</w:t>
      </w:r>
    </w:p>
    <w:p w:rsidR="009A2294" w:rsidRDefault="009D369E" w:rsidP="00B21EC3">
      <w:pPr>
        <w:pStyle w:val="ListBullet"/>
        <w:rPr>
          <w:sz w:val="22"/>
        </w:rPr>
      </w:pPr>
      <w:r w:rsidRPr="009405E3">
        <w:t xml:space="preserve">If you are creating an </w:t>
      </w:r>
      <w:r w:rsidRPr="007B412D">
        <w:t>installer</w:t>
      </w:r>
      <w:r w:rsidRPr="009405E3">
        <w:t xml:space="preserve"> that calls an </w:t>
      </w:r>
      <w:r w:rsidR="00462AC0">
        <w:t>IVI-COM/IVI-C</w:t>
      </w:r>
      <w:r w:rsidRPr="009405E3">
        <w:t xml:space="preserve"> installer, refer to Section</w:t>
      </w:r>
      <w:r w:rsidR="004140B6">
        <w:t xml:space="preserve"> </w:t>
      </w:r>
      <w:r w:rsidR="00800309">
        <w:fldChar w:fldCharType="begin"/>
      </w:r>
      <w:r w:rsidR="004140B6">
        <w:instrText xml:space="preserve"> REF _Ref251059617 \r \h </w:instrText>
      </w:r>
      <w:r w:rsidR="00800309">
        <w:fldChar w:fldCharType="separate"/>
      </w:r>
      <w:r w:rsidR="00DE68DB">
        <w:t>7</w:t>
      </w:r>
      <w:r w:rsidR="00800309">
        <w:fldChar w:fldCharType="end"/>
      </w:r>
      <w:r w:rsidRPr="009405E3">
        <w:rPr>
          <w:i/>
        </w:rPr>
        <w:t xml:space="preserve">, </w:t>
      </w:r>
      <w:fldSimple w:instr=" REF _Ref251059617 \h  \* MERGEFORMAT ">
        <w:ins w:id="154" w:author="Author">
          <w:r w:rsidR="00DE68DB" w:rsidRPr="00DE68DB">
            <w:rPr>
              <w:i/>
              <w:rPrChange w:id="155" w:author="Author">
                <w:rPr/>
              </w:rPrChange>
            </w:rPr>
            <w:t>Installer Interface Requirements</w:t>
          </w:r>
        </w:ins>
        <w:del w:id="156" w:author="Author">
          <w:r w:rsidR="004140B6" w:rsidRPr="004140B6" w:rsidDel="00DE68DB">
            <w:rPr>
              <w:i/>
            </w:rPr>
            <w:delText>Installer Interface Requirements</w:delText>
          </w:r>
        </w:del>
      </w:fldSimple>
      <w:r w:rsidRPr="009405E3">
        <w:t>, for details on command line syntax that IVI installers use.</w:t>
      </w:r>
    </w:p>
    <w:p w:rsidR="009A2294" w:rsidRDefault="009D369E" w:rsidP="00B21EC3">
      <w:pPr>
        <w:pStyle w:val="ListBullet"/>
        <w:rPr>
          <w:sz w:val="22"/>
        </w:rPr>
      </w:pPr>
      <w:r w:rsidRPr="009405E3">
        <w:t xml:space="preserve">If you install the </w:t>
      </w:r>
      <w:r w:rsidRPr="007B412D">
        <w:t>Microsoft</w:t>
      </w:r>
      <w:r w:rsidRPr="009405E3">
        <w:t xml:space="preserve"> .NET Framework after installing the </w:t>
      </w:r>
      <w:r w:rsidR="00462AC0">
        <w:t>IVI-COM/IVI-C</w:t>
      </w:r>
      <w:r w:rsidRPr="009405E3">
        <w:t xml:space="preserve"> Shared Components </w:t>
      </w:r>
      <w:r w:rsidRPr="009405E3">
        <w:lastRenderedPageBreak/>
        <w:t xml:space="preserve">and you intend to call an IVI-COM driver from a .NET language, run the batch file IviPiaRegistration.bat in the </w:t>
      </w:r>
      <w:r w:rsidRPr="009405E3">
        <w:rPr>
          <w:rFonts w:ascii="Courier New" w:hAnsi="Courier New" w:cs="Courier New"/>
          <w:sz w:val="18"/>
        </w:rPr>
        <w:t>&lt;IVIStandardRootDir&gt;\Bin\Primary Interop Assemblies</w:t>
      </w:r>
      <w:r w:rsidRPr="009405E3">
        <w:t xml:space="preserve"> directory.  On </w:t>
      </w:r>
      <w:r w:rsidR="0049635B">
        <w:t xml:space="preserve">Windows </w:t>
      </w:r>
      <w:r w:rsidRPr="009405E3">
        <w:t>Vista 64</w:t>
      </w:r>
      <w:r w:rsidR="00240E90">
        <w:t xml:space="preserve"> and Windows 7 (64-bit)</w:t>
      </w:r>
      <w:r w:rsidRPr="009405E3">
        <w:t>, run this file in both the 32-bit and 64-bit directories.</w:t>
      </w:r>
    </w:p>
    <w:p w:rsidR="009A2294" w:rsidRDefault="009A2294">
      <w:pPr>
        <w:pStyle w:val="Body"/>
      </w:pPr>
    </w:p>
    <w:p w:rsidR="009D369E" w:rsidRDefault="0091195E" w:rsidP="007B412D">
      <w:pPr>
        <w:pStyle w:val="Heading3"/>
      </w:pPr>
      <w:bookmarkStart w:id="157" w:name="_Toc298847988"/>
      <w:r>
        <w:t>IVI.NET</w:t>
      </w:r>
      <w:r w:rsidR="009D369E">
        <w:t xml:space="preserve"> </w:t>
      </w:r>
      <w:r w:rsidR="009D369E" w:rsidRPr="007B412D">
        <w:t>Directory</w:t>
      </w:r>
      <w:r w:rsidR="009D369E">
        <w:t xml:space="preserve"> Structure</w:t>
      </w:r>
      <w:bookmarkEnd w:id="157"/>
    </w:p>
    <w:p w:rsidR="009A2294" w:rsidRDefault="009D369E">
      <w:pPr>
        <w:pStyle w:val="Body1"/>
      </w:pPr>
      <w:r>
        <w:t xml:space="preserve">This section describes the </w:t>
      </w:r>
      <w:r w:rsidR="00E36342">
        <w:t xml:space="preserve">.NET specific </w:t>
      </w:r>
      <w:r>
        <w:t xml:space="preserve">directory structures defined by the IVI Foundation.    </w:t>
      </w:r>
    </w:p>
    <w:p w:rsidR="009A2294" w:rsidRDefault="009D369E">
      <w:pPr>
        <w:pStyle w:val="Body"/>
      </w:pPr>
      <w:r w:rsidRPr="007B412D">
        <w:t>Refer</w:t>
      </w:r>
      <w:r>
        <w:t xml:space="preserve"> to </w:t>
      </w:r>
      <w:fldSimple w:instr=" REF _Ref250473137 \h  \* MERGEFORMAT ">
        <w:ins w:id="158" w:author="Author">
          <w:r w:rsidR="00DE68DB" w:rsidRPr="00DE68DB">
            <w:rPr>
              <w:i/>
              <w:rPrChange w:id="159" w:author="Author">
                <w:rPr/>
              </w:rPrChange>
            </w:rPr>
            <w:t>Appendix B: Example: IVI.NET Driver Installer Scenarios</w:t>
          </w:r>
        </w:ins>
        <w:del w:id="160" w:author="Author">
          <w:r w:rsidR="00BF09BE" w:rsidRPr="00BF09BE" w:rsidDel="00DE68DB">
            <w:rPr>
              <w:i/>
            </w:rPr>
            <w:delText xml:space="preserve">Appendix B: Example: </w:delText>
          </w:r>
          <w:r w:rsidR="0091195E" w:rsidDel="00DE68DB">
            <w:rPr>
              <w:i/>
            </w:rPr>
            <w:delText>IVI.NET</w:delText>
          </w:r>
          <w:r w:rsidR="00BF09BE" w:rsidRPr="00BF09BE" w:rsidDel="00DE68DB">
            <w:rPr>
              <w:i/>
            </w:rPr>
            <w:delText xml:space="preserve"> Driver Installer Scenarios</w:delText>
          </w:r>
        </w:del>
      </w:fldSimple>
      <w:r>
        <w:t xml:space="preserve"> for an example system on which the user has installed multiple drivers from different vendors.</w:t>
      </w:r>
    </w:p>
    <w:p w:rsidR="009A2294" w:rsidRDefault="00F6080F">
      <w:pPr>
        <w:pStyle w:val="Body"/>
      </w:pPr>
      <w:r>
        <w:t>For</w:t>
      </w:r>
      <w:r w:rsidR="009D369E">
        <w:t xml:space="preserve"> 32-bit </w:t>
      </w:r>
      <w:r w:rsidR="009D369E" w:rsidRPr="007B412D">
        <w:t>Windows</w:t>
      </w:r>
      <w:r w:rsidR="009D369E">
        <w:t xml:space="preserve"> opera</w:t>
      </w:r>
      <w:r w:rsidR="00010292">
        <w:t>ting systems, the</w:t>
      </w:r>
      <w:r w:rsidR="00621638">
        <w:t xml:space="preserve"> IVI</w:t>
      </w:r>
      <w:r>
        <w:t xml:space="preserve"> Foundation defines </w:t>
      </w:r>
      <w:r w:rsidR="00010292">
        <w:t xml:space="preserve">a single </w:t>
      </w:r>
      <w:r w:rsidR="0091195E">
        <w:t>IVI.NET</w:t>
      </w:r>
      <w:r w:rsidR="009C57E0">
        <w:t xml:space="preserve"> standard root directory</w:t>
      </w:r>
      <w:r w:rsidR="009D369E">
        <w:t>.</w:t>
      </w:r>
      <w:r w:rsidR="009C57E0">
        <w:t xml:space="preserve">  </w:t>
      </w:r>
      <w:r w:rsidR="005468BA">
        <w:t>For 64-bit Windows operating systems</w:t>
      </w:r>
      <w:r w:rsidR="009D369E">
        <w:t>, the</w:t>
      </w:r>
      <w:r w:rsidR="00621638">
        <w:t xml:space="preserve"> IVI</w:t>
      </w:r>
      <w:r>
        <w:t xml:space="preserve"> Foundation defines</w:t>
      </w:r>
      <w:r w:rsidR="009D369E">
        <w:t xml:space="preserve"> two </w:t>
      </w:r>
      <w:r w:rsidR="0091195E">
        <w:t>IVI.NET</w:t>
      </w:r>
      <w:r w:rsidR="00010292">
        <w:t xml:space="preserve"> </w:t>
      </w:r>
      <w:r w:rsidR="009C57E0">
        <w:t>standard root directories</w:t>
      </w:r>
      <w:r w:rsidR="009D369E">
        <w:t xml:space="preserve">, one for 64-bit </w:t>
      </w:r>
      <w:r w:rsidR="00EB404B">
        <w:t>applications</w:t>
      </w:r>
      <w:r w:rsidR="009D369E">
        <w:t xml:space="preserve"> and one for 32-bit </w:t>
      </w:r>
      <w:r w:rsidR="00EB404B">
        <w:t>applications</w:t>
      </w:r>
      <w:r w:rsidR="009D369E">
        <w:t xml:space="preserve">.  On 32-bit operating systems the </w:t>
      </w:r>
      <w:r w:rsidR="0091195E">
        <w:t>IVI.NET</w:t>
      </w:r>
      <w:r w:rsidR="009D369E">
        <w:t xml:space="preserve"> standard root directory exists under the single 32-bit</w:t>
      </w:r>
      <w:r w:rsidR="009C57E0">
        <w:t xml:space="preserve"> IVI standard root directory.  </w:t>
      </w:r>
      <w:r w:rsidR="009D369E">
        <w:t xml:space="preserve">On 64-bit operating systems the </w:t>
      </w:r>
      <w:r w:rsidR="0091195E">
        <w:t>IVI.NET</w:t>
      </w:r>
      <w:r w:rsidR="009D369E">
        <w:t xml:space="preserve"> standard root directory exists under both the 32-bit </w:t>
      </w:r>
      <w:r w:rsidR="009C57E0">
        <w:t>IVI standard</w:t>
      </w:r>
      <w:r w:rsidR="004B1396">
        <w:t xml:space="preserve"> root</w:t>
      </w:r>
      <w:r w:rsidR="009C57E0">
        <w:t xml:space="preserve"> directory</w:t>
      </w:r>
      <w:r w:rsidR="009D369E">
        <w:t xml:space="preserve"> and the 64-bit</w:t>
      </w:r>
      <w:r w:rsidR="009C57E0">
        <w:t xml:space="preserve"> IVI standard </w:t>
      </w:r>
      <w:r w:rsidR="004B1396">
        <w:t xml:space="preserve">root </w:t>
      </w:r>
      <w:r w:rsidR="009C57E0">
        <w:t>directory</w:t>
      </w:r>
      <w:r w:rsidR="009D369E">
        <w:t xml:space="preserve">, for 32-bit and 64-bit </w:t>
      </w:r>
      <w:r w:rsidR="00885C2E" w:rsidRPr="006608F5">
        <w:t>components</w:t>
      </w:r>
      <w:r w:rsidR="009D369E">
        <w:t xml:space="preserve"> respectively.</w:t>
      </w:r>
      <w:r w:rsidR="00885C2E">
        <w:t xml:space="preserve">  For cases where assemblies are compiled as “Any CPU” and are </w:t>
      </w:r>
      <w:r w:rsidR="009F71B0">
        <w:t>intended</w:t>
      </w:r>
      <w:r w:rsidR="00885C2E">
        <w:t xml:space="preserve"> to function both as 32-bit and 64-bit components, the assemblies shall be installed in both the 32-bit and 64-bit IVI standard root directories.  </w:t>
      </w:r>
      <w:r w:rsidR="009D369E">
        <w:t xml:space="preserve">The following directory structure diagrams show the </w:t>
      </w:r>
      <w:r w:rsidR="0091195E">
        <w:t>IVI.NET</w:t>
      </w:r>
      <w:r w:rsidR="009D369E">
        <w:t xml:space="preserve"> standard root directory on 32-bit and 64-bit operating systems.</w:t>
      </w:r>
    </w:p>
    <w:p w:rsidR="002A4FC9" w:rsidRDefault="002A4FC9">
      <w:pPr>
        <w:pStyle w:val="Body"/>
      </w:pPr>
    </w:p>
    <w:p w:rsidR="002A4FC9" w:rsidRPr="00010292" w:rsidRDefault="002A4FC9" w:rsidP="002A4FC9">
      <w:pPr>
        <w:ind w:left="1440"/>
        <w:rPr>
          <w:b/>
        </w:rPr>
      </w:pPr>
      <w:r w:rsidRPr="00010292">
        <w:rPr>
          <w:b/>
        </w:rPr>
        <w:t>Windows 2000, Windows XP, Windows Vista 32</w:t>
      </w:r>
      <w:r w:rsidR="001F09CD">
        <w:rPr>
          <w:b/>
        </w:rPr>
        <w:t>, and Windows 7 (32-bit)</w:t>
      </w:r>
      <w:r>
        <w:rPr>
          <w:b/>
          <w:noProof/>
        </w:rPr>
        <w:drawing>
          <wp:inline distT="0" distB="0" distL="0" distR="0">
            <wp:extent cx="3829050" cy="1009650"/>
            <wp:effectExtent l="19050" t="0" r="0" b="0"/>
            <wp:docPr id="3"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2A4FC9" w:rsidRPr="002A4FC9" w:rsidRDefault="002A4FC9" w:rsidP="002A4FC9">
      <w:pPr>
        <w:ind w:left="1440"/>
        <w:rPr>
          <w:b/>
        </w:rPr>
      </w:pPr>
      <w:r w:rsidRPr="002A4FC9">
        <w:rPr>
          <w:b/>
        </w:rPr>
        <w:t>Windows Vista 64</w:t>
      </w:r>
      <w:r w:rsidR="001F09CD">
        <w:rPr>
          <w:b/>
        </w:rPr>
        <w:t xml:space="preserve"> and Windows 7 (64-bit)</w:t>
      </w:r>
    </w:p>
    <w:p w:rsidR="002A4FC9" w:rsidRDefault="002A4FC9" w:rsidP="002A4FC9">
      <w:pPr>
        <w:ind w:left="1440"/>
        <w:rPr>
          <w:u w:val="single"/>
        </w:rPr>
      </w:pPr>
      <w:r>
        <w:rPr>
          <w:noProof/>
        </w:rPr>
        <w:drawing>
          <wp:inline distT="0" distB="0" distL="0" distR="0">
            <wp:extent cx="3829050" cy="866775"/>
            <wp:effectExtent l="19050" t="0" r="0" b="0"/>
            <wp:docPr id="6"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r>
        <w:rPr>
          <w:u w:val="single"/>
        </w:rPr>
        <w:br/>
      </w:r>
      <w:r>
        <w:rPr>
          <w:noProof/>
        </w:rPr>
        <w:drawing>
          <wp:inline distT="0" distB="0" distL="0" distR="0">
            <wp:extent cx="3829050" cy="971550"/>
            <wp:effectExtent l="19050" t="0" r="0" b="0"/>
            <wp:docPr id="13"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rsidR="002A4FC9" w:rsidRDefault="002A4FC9">
      <w:pPr>
        <w:pStyle w:val="Body"/>
      </w:pPr>
    </w:p>
    <w:p w:rsidR="00EF7560" w:rsidRDefault="0091195E" w:rsidP="007B412D">
      <w:pPr>
        <w:pStyle w:val="Heading4"/>
      </w:pPr>
      <w:bookmarkStart w:id="161" w:name="_Toc298847989"/>
      <w:r>
        <w:t>IVI.NET</w:t>
      </w:r>
      <w:r w:rsidR="009D369E">
        <w:t xml:space="preserve"> Directory Structure Diagrams</w:t>
      </w:r>
      <w:bookmarkEnd w:id="161"/>
    </w:p>
    <w:p w:rsidR="009A2294" w:rsidRDefault="009D369E">
      <w:pPr>
        <w:pStyle w:val="Body1"/>
      </w:pPr>
      <w:r>
        <w:t xml:space="preserve">The following </w:t>
      </w:r>
      <w:r w:rsidRPr="00866EA5">
        <w:t>diagrams</w:t>
      </w:r>
      <w:r>
        <w:t xml:space="preserve"> denote the directories that the IVI Foundation specifies.  The directories shown in italics are placeholders</w:t>
      </w:r>
      <w:r w:rsidR="000729D2">
        <w:t>.</w:t>
      </w:r>
    </w:p>
    <w:p w:rsidR="009A2294" w:rsidRDefault="00E1700F">
      <w:pPr>
        <w:pStyle w:val="Body1"/>
      </w:pPr>
      <w:r>
        <w:rPr>
          <w:noProof/>
        </w:rPr>
        <w:lastRenderedPageBreak/>
        <w:drawing>
          <wp:inline distT="0" distB="0" distL="0" distR="0">
            <wp:extent cx="5743575" cy="3238500"/>
            <wp:effectExtent l="19050" t="0" r="0" b="0"/>
            <wp:docPr id="9"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rsidR="00AC0129" w:rsidRDefault="00E1700F" w:rsidP="00E02B2D">
      <w:pPr>
        <w:pStyle w:val="Body"/>
      </w:pPr>
      <w:r>
        <w:rPr>
          <w:noProof/>
        </w:rPr>
        <w:drawing>
          <wp:inline distT="0" distB="0" distL="0" distR="0">
            <wp:extent cx="5743575" cy="3238500"/>
            <wp:effectExtent l="19050" t="0" r="0" b="0"/>
            <wp:docPr id="11"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rsidR="00EF7560" w:rsidRDefault="0091195E" w:rsidP="007B412D">
      <w:pPr>
        <w:pStyle w:val="Heading4"/>
      </w:pPr>
      <w:bookmarkStart w:id="162" w:name="_Toc298847990"/>
      <w:r>
        <w:t>IVI.NET</w:t>
      </w:r>
      <w:r w:rsidR="00262AFC">
        <w:t xml:space="preserve"> </w:t>
      </w:r>
      <w:r w:rsidR="00262AFC" w:rsidRPr="007B412D">
        <w:t>Standard</w:t>
      </w:r>
      <w:r w:rsidR="00262AFC">
        <w:t xml:space="preserve"> Directory Tree</w:t>
      </w:r>
      <w:bookmarkEnd w:id="162"/>
    </w:p>
    <w:p w:rsidR="009A2294" w:rsidRDefault="00CB22F9">
      <w:pPr>
        <w:pStyle w:val="Body1"/>
      </w:pPr>
      <w:r>
        <w:t xml:space="preserve">This section describes the </w:t>
      </w:r>
      <w:r w:rsidR="0091195E">
        <w:t>IVI.NET</w:t>
      </w:r>
      <w:r>
        <w:t xml:space="preserve"> standard directory tree.  </w:t>
      </w:r>
      <w:r w:rsidR="0091195E">
        <w:t>IVI.NET</w:t>
      </w:r>
      <w:r w:rsidR="00EB0218">
        <w:t xml:space="preserve"> d</w:t>
      </w:r>
      <w:r>
        <w:t>river</w:t>
      </w:r>
      <w:r w:rsidR="00FF1916">
        <w:t xml:space="preserve"> and shared component</w:t>
      </w:r>
      <w:r>
        <w:t xml:space="preserve"> installations place all files in the </w:t>
      </w:r>
      <w:r w:rsidR="0091195E">
        <w:t>IVI.NET</w:t>
      </w:r>
      <w:r w:rsidR="00FF1916">
        <w:t xml:space="preserve"> standard directory tree except for the following files:</w:t>
      </w:r>
    </w:p>
    <w:p w:rsidR="00CC5398" w:rsidRPr="00B21EC3" w:rsidRDefault="00FF1916" w:rsidP="00B21EC3">
      <w:pPr>
        <w:pStyle w:val="ListBullet"/>
      </w:pPr>
      <w:r>
        <w:t xml:space="preserve">Files that must </w:t>
      </w:r>
      <w:r w:rsidR="00CB22F9">
        <w:t xml:space="preserve">be </w:t>
      </w:r>
      <w:r w:rsidR="00CB22F9" w:rsidRPr="00B21EC3">
        <w:t>in</w:t>
      </w:r>
      <w:r w:rsidR="004A3C71" w:rsidRPr="00B21EC3">
        <w:t xml:space="preserve"> </w:t>
      </w:r>
      <w:r w:rsidR="00CB22F9" w:rsidRPr="00B21EC3">
        <w:t>directories specific to ADEs</w:t>
      </w:r>
    </w:p>
    <w:p w:rsidR="00CC5398" w:rsidRDefault="004A3C71" w:rsidP="00B21EC3">
      <w:pPr>
        <w:pStyle w:val="ListBullet"/>
      </w:pPr>
      <w:r w:rsidRPr="00B21EC3">
        <w:t>Assemblies and policy</w:t>
      </w:r>
      <w:r>
        <w:t xml:space="preserve"> files</w:t>
      </w:r>
      <w:r w:rsidR="00FF1916">
        <w:t xml:space="preserve"> that must be in the GAC</w:t>
      </w:r>
    </w:p>
    <w:p w:rsidR="009A2294" w:rsidRDefault="00CB22F9">
      <w:pPr>
        <w:pStyle w:val="Body"/>
      </w:pPr>
      <w:r>
        <w:t xml:space="preserve">The root directory of the tree is called the </w:t>
      </w:r>
      <w:r w:rsidR="0091195E">
        <w:t>IVI.NET</w:t>
      </w:r>
      <w:r>
        <w:t xml:space="preserve"> standard root directory.</w:t>
      </w:r>
    </w:p>
    <w:p w:rsidR="00CF33B8" w:rsidRDefault="00CB22F9" w:rsidP="007B412D">
      <w:pPr>
        <w:pStyle w:val="Heading4"/>
      </w:pPr>
      <w:bookmarkStart w:id="163" w:name="_Toc298847991"/>
      <w:r>
        <w:lastRenderedPageBreak/>
        <w:t xml:space="preserve">Creation of the </w:t>
      </w:r>
      <w:r w:rsidR="0091195E">
        <w:t>IVI.NET</w:t>
      </w:r>
      <w:r>
        <w:t xml:space="preserve"> Standard Directory Tree</w:t>
      </w:r>
      <w:bookmarkEnd w:id="163"/>
    </w:p>
    <w:p w:rsidR="009A2294" w:rsidRDefault="00CB22F9">
      <w:pPr>
        <w:pStyle w:val="Body1"/>
      </w:pPr>
      <w:r>
        <w:t xml:space="preserve">The </w:t>
      </w:r>
      <w:r w:rsidR="0091195E">
        <w:t>IVI.NET</w:t>
      </w:r>
      <w:r>
        <w:t xml:space="preserve"> shared component installer </w:t>
      </w:r>
      <w:r w:rsidR="0095466E">
        <w:t>detect</w:t>
      </w:r>
      <w:r w:rsidR="00A31E28">
        <w:t>s</w:t>
      </w:r>
      <w:r w:rsidR="0095466E">
        <w:t xml:space="preserve"> whether the </w:t>
      </w:r>
      <w:r w:rsidR="0091195E">
        <w:t>IVI.NET</w:t>
      </w:r>
      <w:r w:rsidR="0095466E">
        <w:t xml:space="preserve"> standard root directory has already been defined in the </w:t>
      </w:r>
      <w:r w:rsidR="00C20A6F">
        <w:t>registry</w:t>
      </w:r>
      <w:r w:rsidR="0095466E">
        <w:t xml:space="preserve">. If it has not been defined in the </w:t>
      </w:r>
      <w:r w:rsidR="00F50018">
        <w:t>registry</w:t>
      </w:r>
      <w:r w:rsidR="0095466E">
        <w:t xml:space="preserve">, the installer creates the </w:t>
      </w:r>
      <w:r w:rsidR="0091195E">
        <w:t>IVI.NET</w:t>
      </w:r>
      <w:r w:rsidR="0095466E">
        <w:t xml:space="preserve"> standard root directory, creates a registry entry for </w:t>
      </w:r>
      <w:r w:rsidR="0091195E">
        <w:t>IVI.NET</w:t>
      </w:r>
      <w:r w:rsidR="0095466E">
        <w:t xml:space="preserve"> standard root directory, and creates the standard directories of the </w:t>
      </w:r>
      <w:r w:rsidR="0091195E">
        <w:t>IVI.NET</w:t>
      </w:r>
      <w:r w:rsidR="0095466E">
        <w:t xml:space="preserve"> standard root directory.</w:t>
      </w:r>
    </w:p>
    <w:p w:rsidR="009A2294" w:rsidRDefault="0091195E">
      <w:pPr>
        <w:pStyle w:val="Body"/>
      </w:pPr>
      <w:r>
        <w:t>IVI.NET</w:t>
      </w:r>
      <w:r w:rsidR="00DC4CE3">
        <w:t xml:space="preserve"> </w:t>
      </w:r>
      <w:r w:rsidR="00CB22F9">
        <w:t>driver</w:t>
      </w:r>
      <w:r w:rsidR="00954402">
        <w:t xml:space="preserve"> </w:t>
      </w:r>
      <w:r w:rsidR="00C20A6F">
        <w:t>installer</w:t>
      </w:r>
      <w:r w:rsidR="00F50018">
        <w:t>s</w:t>
      </w:r>
      <w:r w:rsidR="00954402">
        <w:t xml:space="preserve"> </w:t>
      </w:r>
      <w:r w:rsidR="00954402" w:rsidRPr="007B412D">
        <w:t>detect</w:t>
      </w:r>
      <w:r w:rsidR="00954402">
        <w:t xml:space="preserve"> whether the </w:t>
      </w:r>
      <w:r>
        <w:t>IVI.NET</w:t>
      </w:r>
      <w:r w:rsidR="00954402">
        <w:t xml:space="preserve"> standard root directory has already been defined in the registry. If an </w:t>
      </w:r>
      <w:r>
        <w:t>IVI.NET</w:t>
      </w:r>
      <w:r w:rsidR="00954402">
        <w:t xml:space="preserve"> driver installer detects that the </w:t>
      </w:r>
      <w:r>
        <w:t>IVI.NET</w:t>
      </w:r>
      <w:r w:rsidR="00954402">
        <w:t xml:space="preserve"> standard root directory has not yet been defined, what it does depends on </w:t>
      </w:r>
      <w:r w:rsidR="00C20A6F">
        <w:t>whether</w:t>
      </w:r>
      <w:r w:rsidR="00954402">
        <w:t xml:space="preserve"> it calls the </w:t>
      </w:r>
      <w:r>
        <w:t>IVI.NET</w:t>
      </w:r>
      <w:r w:rsidR="00954402">
        <w:t xml:space="preserve"> shared component installer. If it does not call the </w:t>
      </w:r>
      <w:r>
        <w:t>IVI.NET</w:t>
      </w:r>
      <w:r w:rsidR="00954402">
        <w:t xml:space="preserve"> shared component installer, the </w:t>
      </w:r>
      <w:r>
        <w:t>IVI.NET</w:t>
      </w:r>
      <w:r w:rsidR="00954402">
        <w:t xml:space="preserve"> driver install exits and instructs the user to run the </w:t>
      </w:r>
      <w:r>
        <w:t>IVI.NET</w:t>
      </w:r>
      <w:r w:rsidR="00954402">
        <w:t xml:space="preserve"> shared</w:t>
      </w:r>
      <w:r w:rsidR="00672CE9">
        <w:t xml:space="preserve"> component installer</w:t>
      </w:r>
      <w:r w:rsidR="00954402">
        <w:t>.</w:t>
      </w:r>
      <w:r w:rsidR="00F50018">
        <w:t xml:space="preserve">  </w:t>
      </w:r>
      <w:r w:rsidR="00F50018" w:rsidRPr="00F15922">
        <w:t>If it does call the IVI</w:t>
      </w:r>
      <w:r w:rsidR="00F50018">
        <w:t>.NET</w:t>
      </w:r>
      <w:r w:rsidR="00F50018" w:rsidRPr="00F15922">
        <w:t xml:space="preserve"> shared component installer, the</w:t>
      </w:r>
      <w:r w:rsidR="00F50018">
        <w:t xml:space="preserve"> IVI.NET shared component installer create</w:t>
      </w:r>
      <w:r w:rsidR="008A2BBE">
        <w:t>s</w:t>
      </w:r>
      <w:r w:rsidR="00F50018">
        <w:t xml:space="preserve"> the IVI.NET standard directory tree and define</w:t>
      </w:r>
      <w:r w:rsidR="008A2BBE">
        <w:t>s</w:t>
      </w:r>
      <w:r w:rsidR="00F50018">
        <w:t xml:space="preserve"> the IVI.NET standard root directory in the registry.</w:t>
      </w:r>
    </w:p>
    <w:p w:rsidR="009A2294" w:rsidRDefault="009A2294">
      <w:pPr>
        <w:pStyle w:val="Body"/>
      </w:pPr>
    </w:p>
    <w:p w:rsidR="009A2294" w:rsidRDefault="00CB22F9">
      <w:pPr>
        <w:pStyle w:val="Heading4"/>
      </w:pPr>
      <w:bookmarkStart w:id="164" w:name="_Ref250461212"/>
      <w:bookmarkStart w:id="165" w:name="_Ref250461220"/>
      <w:bookmarkStart w:id="166" w:name="_Toc298847992"/>
      <w:r>
        <w:t xml:space="preserve">Contents of the </w:t>
      </w:r>
      <w:r w:rsidR="0091195E">
        <w:t>IVI.NET</w:t>
      </w:r>
      <w:r>
        <w:t xml:space="preserve"> Standard Directory Tree</w:t>
      </w:r>
      <w:bookmarkEnd w:id="164"/>
      <w:bookmarkEnd w:id="165"/>
      <w:bookmarkEnd w:id="166"/>
    </w:p>
    <w:p w:rsidR="009A2294" w:rsidRDefault="00CB22F9">
      <w:pPr>
        <w:pStyle w:val="Body1"/>
      </w:pPr>
      <w:r>
        <w:t xml:space="preserve">The root directory </w:t>
      </w:r>
      <w:r w:rsidRPr="007B412D">
        <w:t>of</w:t>
      </w:r>
      <w:r>
        <w:t xml:space="preserve"> the </w:t>
      </w:r>
      <w:r w:rsidR="0091195E">
        <w:t>IVI.NET</w:t>
      </w:r>
      <w:r>
        <w:t xml:space="preserve"> standard directory tree is intended to contain only subdirectories.</w:t>
      </w:r>
      <w:r w:rsidR="00EB3581">
        <w:t xml:space="preserve">  </w:t>
      </w:r>
      <w:r w:rsidR="0091195E">
        <w:t>IVI.NET</w:t>
      </w:r>
      <w:r>
        <w:t xml:space="preserve"> installers do not install files directly into the root directory. This section describes the subdirectories in alphabetic order.</w:t>
      </w:r>
    </w:p>
    <w:p w:rsidR="009A2294" w:rsidRDefault="009A2294">
      <w:pPr>
        <w:pStyle w:val="Body"/>
      </w:pPr>
    </w:p>
    <w:p w:rsidR="009A2294" w:rsidRDefault="000B2B71">
      <w:pPr>
        <w:pStyle w:val="Subhead1"/>
        <w:spacing w:line="240" w:lineRule="auto"/>
        <w:rPr>
          <w:bCs/>
        </w:rPr>
      </w:pPr>
      <w:r w:rsidRPr="007B412D">
        <w:rPr>
          <w:bCs/>
        </w:rPr>
        <w:t>Framework</w:t>
      </w:r>
      <w:r w:rsidR="002E195F" w:rsidRPr="007B412D">
        <w:rPr>
          <w:bCs/>
        </w:rPr>
        <w:t>32</w:t>
      </w:r>
      <w:r w:rsidR="00EB3581" w:rsidRPr="007B412D">
        <w:rPr>
          <w:bCs/>
        </w:rPr>
        <w:t xml:space="preserve"> and Framework64</w:t>
      </w:r>
      <w:r w:rsidRPr="007B412D">
        <w:rPr>
          <w:bCs/>
        </w:rPr>
        <w:t xml:space="preserve"> </w:t>
      </w:r>
      <w:r w:rsidR="00881347" w:rsidRPr="007B412D">
        <w:rPr>
          <w:bCs/>
        </w:rPr>
        <w:t>D</w:t>
      </w:r>
      <w:r w:rsidR="00EB3581" w:rsidRPr="007B412D">
        <w:rPr>
          <w:bCs/>
        </w:rPr>
        <w:t>irectories</w:t>
      </w:r>
    </w:p>
    <w:p w:rsidR="00B95146" w:rsidRDefault="00B95146" w:rsidP="007B412D">
      <w:pPr>
        <w:pStyle w:val="Body1"/>
      </w:pPr>
      <w:r>
        <w:t xml:space="preserve">The </w:t>
      </w:r>
      <w:r w:rsidRPr="00B95146">
        <w:rPr>
          <w:rFonts w:ascii="Courier New" w:hAnsi="Courier New" w:cs="Courier New"/>
          <w:sz w:val="18"/>
        </w:rPr>
        <w:t>Framework</w:t>
      </w:r>
      <w:r w:rsidR="00B0239E">
        <w:rPr>
          <w:rFonts w:ascii="Courier New" w:hAnsi="Courier New" w:cs="Courier New"/>
          <w:sz w:val="18"/>
        </w:rPr>
        <w:t>32</w:t>
      </w:r>
      <w:r w:rsidRPr="00B95146">
        <w:rPr>
          <w:sz w:val="18"/>
        </w:rPr>
        <w:t xml:space="preserve"> </w:t>
      </w:r>
      <w:r>
        <w:t>directory</w:t>
      </w:r>
      <w:r w:rsidR="00881347">
        <w:t xml:space="preserve"> tree</w:t>
      </w:r>
      <w:r w:rsidR="00B0239E">
        <w:t xml:space="preserve"> </w:t>
      </w:r>
      <w:r w:rsidRPr="007B412D">
        <w:t>contains</w:t>
      </w:r>
      <w:r>
        <w:t xml:space="preserve"> </w:t>
      </w:r>
      <w:r w:rsidR="009435A7">
        <w:t xml:space="preserve">the </w:t>
      </w:r>
      <w:r>
        <w:t xml:space="preserve">design-time support </w:t>
      </w:r>
      <w:r w:rsidR="009435A7">
        <w:t xml:space="preserve">that </w:t>
      </w:r>
      <w:r>
        <w:t xml:space="preserve"> </w:t>
      </w:r>
      <w:r w:rsidR="0091195E">
        <w:t>IVI.NET</w:t>
      </w:r>
      <w:r>
        <w:t xml:space="preserve"> drivers and shared components</w:t>
      </w:r>
      <w:r w:rsidR="009435A7">
        <w:t xml:space="preserve"> provide</w:t>
      </w:r>
      <w:r w:rsidR="00932B38">
        <w:t xml:space="preserve"> for 32-bit application</w:t>
      </w:r>
      <w:r w:rsidR="00FA52CE">
        <w:t>s</w:t>
      </w:r>
      <w:r>
        <w:t xml:space="preserve">. The </w:t>
      </w:r>
      <w:r w:rsidRPr="00B95146">
        <w:rPr>
          <w:rFonts w:ascii="Courier New" w:hAnsi="Courier New" w:cs="Courier New"/>
          <w:sz w:val="18"/>
        </w:rPr>
        <w:t>Framework64</w:t>
      </w:r>
      <w:r w:rsidRPr="00B95146">
        <w:rPr>
          <w:sz w:val="18"/>
        </w:rPr>
        <w:t xml:space="preserve"> </w:t>
      </w:r>
      <w:r>
        <w:t xml:space="preserve">directory </w:t>
      </w:r>
      <w:r w:rsidR="00881347">
        <w:t xml:space="preserve">tree </w:t>
      </w:r>
      <w:r>
        <w:t>contains</w:t>
      </w:r>
      <w:r w:rsidR="00FA52CE">
        <w:t xml:space="preserve"> the</w:t>
      </w:r>
      <w:r>
        <w:t xml:space="preserve"> design-time support </w:t>
      </w:r>
      <w:r w:rsidR="00FA52CE">
        <w:t xml:space="preserve">that </w:t>
      </w:r>
      <w:r w:rsidR="0091195E">
        <w:t>IVI.NET</w:t>
      </w:r>
      <w:r>
        <w:t xml:space="preserve"> drivers and shared components</w:t>
      </w:r>
      <w:r w:rsidR="00FA52CE">
        <w:t xml:space="preserve"> provide for 64-bit applications</w:t>
      </w:r>
      <w:r>
        <w:t xml:space="preserve">. Components marked as “Any CPU” </w:t>
      </w:r>
      <w:r w:rsidR="000C737B">
        <w:t>m</w:t>
      </w:r>
      <w:r w:rsidR="00F50018">
        <w:t>a</w:t>
      </w:r>
      <w:r w:rsidR="000C737B">
        <w:t>y</w:t>
      </w:r>
      <w:r w:rsidR="00F50018">
        <w:t xml:space="preserve"> be installed</w:t>
      </w:r>
      <w:r>
        <w:t xml:space="preserve"> to both the </w:t>
      </w:r>
      <w:r w:rsidRPr="000B2B71">
        <w:rPr>
          <w:rFonts w:ascii="Courier New" w:hAnsi="Courier New" w:cs="Courier New"/>
          <w:sz w:val="18"/>
        </w:rPr>
        <w:t>Framework</w:t>
      </w:r>
      <w:r w:rsidR="00532FF0">
        <w:rPr>
          <w:rFonts w:ascii="Courier New" w:hAnsi="Courier New" w:cs="Courier New"/>
          <w:sz w:val="18"/>
        </w:rPr>
        <w:t>32</w:t>
      </w:r>
      <w:r w:rsidRPr="000B2B71">
        <w:rPr>
          <w:sz w:val="18"/>
        </w:rPr>
        <w:t xml:space="preserve"> </w:t>
      </w:r>
      <w:r>
        <w:t xml:space="preserve">and </w:t>
      </w:r>
      <w:r w:rsidRPr="000B2B71">
        <w:rPr>
          <w:rFonts w:ascii="Courier New" w:hAnsi="Courier New" w:cs="Courier New"/>
          <w:sz w:val="18"/>
        </w:rPr>
        <w:t>Framework64</w:t>
      </w:r>
      <w:r w:rsidRPr="000B2B71">
        <w:rPr>
          <w:sz w:val="18"/>
        </w:rPr>
        <w:t xml:space="preserve"> </w:t>
      </w:r>
      <w:r>
        <w:t>subdirectories</w:t>
      </w:r>
      <w:r w:rsidR="00F50018">
        <w:t xml:space="preserve"> to support use in both 32-bit and 64-bit applications</w:t>
      </w:r>
      <w:r>
        <w:t>.</w:t>
      </w:r>
    </w:p>
    <w:p w:rsidR="002125AA" w:rsidRDefault="001F704A" w:rsidP="007B412D">
      <w:pPr>
        <w:pStyle w:val="Body"/>
      </w:pPr>
      <w:r>
        <w:t xml:space="preserve">IVI.NET installers do </w:t>
      </w:r>
      <w:r w:rsidRPr="007B412D">
        <w:t>not</w:t>
      </w:r>
      <w:r>
        <w:t xml:space="preserve"> install files directly into the</w:t>
      </w:r>
      <w:r w:rsidR="00B95146">
        <w:t xml:space="preserve"> </w:t>
      </w:r>
      <w:r w:rsidR="00B95146" w:rsidRPr="000B2B71">
        <w:rPr>
          <w:rFonts w:ascii="Courier New" w:hAnsi="Courier New" w:cs="Courier New"/>
          <w:sz w:val="18"/>
        </w:rPr>
        <w:t>Framework</w:t>
      </w:r>
      <w:r w:rsidR="00532FF0">
        <w:rPr>
          <w:rFonts w:ascii="Courier New" w:hAnsi="Courier New" w:cs="Courier New"/>
          <w:sz w:val="18"/>
        </w:rPr>
        <w:t>32</w:t>
      </w:r>
      <w:r w:rsidR="00B95146" w:rsidRPr="000B2B71">
        <w:rPr>
          <w:sz w:val="18"/>
        </w:rPr>
        <w:t xml:space="preserve"> </w:t>
      </w:r>
      <w:r w:rsidR="00B95146">
        <w:t xml:space="preserve">and </w:t>
      </w:r>
      <w:r w:rsidR="00B95146" w:rsidRPr="000B2B71">
        <w:rPr>
          <w:rFonts w:ascii="Courier New" w:hAnsi="Courier New" w:cs="Courier New"/>
          <w:sz w:val="18"/>
        </w:rPr>
        <w:t>Framework64</w:t>
      </w:r>
      <w:r w:rsidR="00B95146" w:rsidRPr="000B2B71">
        <w:rPr>
          <w:sz w:val="18"/>
        </w:rPr>
        <w:t xml:space="preserve"> </w:t>
      </w:r>
      <w:r w:rsidR="000D2EB4">
        <w:t>directories</w:t>
      </w:r>
      <w:r>
        <w:t>.  Instead, the files are installed into</w:t>
      </w:r>
      <w:r w:rsidR="00FD2E4C">
        <w:t xml:space="preserve"> the</w:t>
      </w:r>
      <w:r w:rsidR="00B95146">
        <w:t xml:space="preserve"> </w:t>
      </w:r>
      <w:r w:rsidR="002125AA" w:rsidRPr="008F3550">
        <w:rPr>
          <w:rFonts w:ascii="Courier New" w:hAnsi="Courier New" w:cs="Courier New"/>
          <w:sz w:val="18"/>
        </w:rPr>
        <w:t>&lt;</w:t>
      </w:r>
      <w:r w:rsidR="00201AFB">
        <w:rPr>
          <w:rFonts w:ascii="Courier New" w:hAnsi="Courier New" w:cs="Courier New"/>
          <w:sz w:val="18"/>
        </w:rPr>
        <w:t>FrameworkVersionDir</w:t>
      </w:r>
      <w:r w:rsidR="002125AA" w:rsidRPr="008F3550">
        <w:rPr>
          <w:rFonts w:ascii="Courier New" w:hAnsi="Courier New" w:cs="Courier New"/>
          <w:sz w:val="18"/>
        </w:rPr>
        <w:t>&gt;</w:t>
      </w:r>
      <w:r w:rsidR="002125AA">
        <w:t xml:space="preserve"> subdirectories</w:t>
      </w:r>
      <w:r w:rsidR="00B95146">
        <w:t>.</w:t>
      </w:r>
    </w:p>
    <w:p w:rsidR="009A2294" w:rsidRDefault="008F3550" w:rsidP="00B21EC3">
      <w:pPr>
        <w:pStyle w:val="Body"/>
      </w:pPr>
      <w:r>
        <w:t xml:space="preserve">The </w:t>
      </w:r>
      <w:r w:rsidR="0091195E">
        <w:t>IVI.NET</w:t>
      </w:r>
      <w:r>
        <w:t xml:space="preserve"> shared component </w:t>
      </w:r>
      <w:r w:rsidR="000B2B71">
        <w:t xml:space="preserve">installer creates the </w:t>
      </w:r>
      <w:r w:rsidR="000B2B71" w:rsidRPr="000B2B71">
        <w:rPr>
          <w:rFonts w:ascii="Courier New" w:hAnsi="Courier New" w:cs="Courier New"/>
          <w:sz w:val="18"/>
        </w:rPr>
        <w:t>Framework</w:t>
      </w:r>
      <w:r w:rsidR="001C536E">
        <w:rPr>
          <w:rFonts w:ascii="Courier New" w:hAnsi="Courier New" w:cs="Courier New"/>
          <w:sz w:val="18"/>
        </w:rPr>
        <w:t>32</w:t>
      </w:r>
      <w:r w:rsidR="000B2B71" w:rsidRPr="000B2B71">
        <w:rPr>
          <w:sz w:val="18"/>
        </w:rPr>
        <w:t xml:space="preserve"> </w:t>
      </w:r>
      <w:r w:rsidR="000B2B71">
        <w:t xml:space="preserve">and </w:t>
      </w:r>
      <w:r w:rsidR="000B2B71" w:rsidRPr="000B2B71">
        <w:rPr>
          <w:rFonts w:ascii="Courier New" w:hAnsi="Courier New" w:cs="Courier New"/>
          <w:sz w:val="18"/>
        </w:rPr>
        <w:t>Framework64</w:t>
      </w:r>
      <w:r w:rsidR="000B2B71" w:rsidRPr="000B2B71">
        <w:rPr>
          <w:sz w:val="18"/>
        </w:rPr>
        <w:t xml:space="preserve"> </w:t>
      </w:r>
      <w:r w:rsidR="000B2B71">
        <w:t>subdirectories.</w:t>
      </w:r>
    </w:p>
    <w:p w:rsidR="009A2294" w:rsidRDefault="009A2294">
      <w:pPr>
        <w:pStyle w:val="Body"/>
      </w:pPr>
    </w:p>
    <w:p w:rsidR="009A2294" w:rsidRDefault="00B12E4A">
      <w:pPr>
        <w:pStyle w:val="Subhead1"/>
        <w:spacing w:line="240" w:lineRule="auto"/>
        <w:rPr>
          <w:bCs/>
        </w:rPr>
      </w:pPr>
      <w:r w:rsidRPr="007B412D">
        <w:rPr>
          <w:rFonts w:ascii="Courier New" w:hAnsi="Courier New" w:cs="Courier New"/>
          <w:bCs/>
        </w:rPr>
        <w:t>&lt;</w:t>
      </w:r>
      <w:r w:rsidR="00201AFB" w:rsidRPr="007B412D">
        <w:rPr>
          <w:rFonts w:ascii="Courier New" w:hAnsi="Courier New" w:cs="Courier New"/>
          <w:bCs/>
        </w:rPr>
        <w:t>FrameworkVersionDir</w:t>
      </w:r>
      <w:r w:rsidRPr="007B412D">
        <w:rPr>
          <w:rFonts w:ascii="Courier New" w:hAnsi="Courier New" w:cs="Courier New"/>
          <w:bCs/>
        </w:rPr>
        <w:t>&gt;</w:t>
      </w:r>
      <w:r w:rsidR="0072362C" w:rsidRPr="007B412D">
        <w:rPr>
          <w:bCs/>
        </w:rPr>
        <w:t xml:space="preserve"> Subdirectories</w:t>
      </w:r>
    </w:p>
    <w:p w:rsidR="0072362C" w:rsidRDefault="0072362C" w:rsidP="007B412D">
      <w:pPr>
        <w:pStyle w:val="Body1"/>
      </w:pPr>
      <w:r>
        <w:t xml:space="preserve">The </w:t>
      </w:r>
      <w:r w:rsidR="004A3C71" w:rsidRPr="008F3550">
        <w:rPr>
          <w:rFonts w:ascii="Courier New" w:hAnsi="Courier New" w:cs="Courier New"/>
          <w:sz w:val="18"/>
        </w:rPr>
        <w:t>&lt;</w:t>
      </w:r>
      <w:r w:rsidR="00201AFB">
        <w:rPr>
          <w:rFonts w:ascii="Courier New" w:hAnsi="Courier New" w:cs="Courier New"/>
          <w:sz w:val="18"/>
        </w:rPr>
        <w:t>FrameworkVersionDir</w:t>
      </w:r>
      <w:r w:rsidR="004A3C71" w:rsidRPr="008F3550">
        <w:rPr>
          <w:rFonts w:ascii="Courier New" w:hAnsi="Courier New" w:cs="Courier New"/>
          <w:sz w:val="18"/>
        </w:rPr>
        <w:t>&gt;</w:t>
      </w:r>
      <w:r>
        <w:t xml:space="preserve"> </w:t>
      </w:r>
      <w:r w:rsidRPr="007B412D">
        <w:t>subdirector</w:t>
      </w:r>
      <w:r w:rsidR="00CA75E1" w:rsidRPr="007B412D">
        <w:t>ies</w:t>
      </w:r>
      <w:r>
        <w:t xml:space="preserve"> </w:t>
      </w:r>
      <w:r w:rsidR="000D2EB4">
        <w:t>reside under the Framework</w:t>
      </w:r>
      <w:r w:rsidR="003E4C3B">
        <w:t>32</w:t>
      </w:r>
      <w:r w:rsidR="000D2EB4">
        <w:t xml:space="preserve"> and Framework64 subdirectories. These subdirectories </w:t>
      </w:r>
      <w:r>
        <w:t xml:space="preserve">correspond to </w:t>
      </w:r>
      <w:r w:rsidR="008F3550">
        <w:t xml:space="preserve">released </w:t>
      </w:r>
      <w:r>
        <w:t>versions of the .NET Framework</w:t>
      </w:r>
      <w:r w:rsidR="008F3550">
        <w:t xml:space="preserve">.  </w:t>
      </w:r>
      <w:r>
        <w:t>Installers install</w:t>
      </w:r>
      <w:r w:rsidR="000D2EB4">
        <w:t xml:space="preserve"> </w:t>
      </w:r>
      <w:r>
        <w:t xml:space="preserve">to the </w:t>
      </w:r>
      <w:r w:rsidR="008F3550">
        <w:t xml:space="preserve">particular </w:t>
      </w:r>
      <w:r w:rsidRPr="008F3550">
        <w:rPr>
          <w:rFonts w:ascii="Courier New" w:hAnsi="Courier New" w:cs="Courier New"/>
          <w:sz w:val="18"/>
        </w:rPr>
        <w:t>&lt;</w:t>
      </w:r>
      <w:r w:rsidR="00201AFB">
        <w:rPr>
          <w:rFonts w:ascii="Courier New" w:hAnsi="Courier New" w:cs="Courier New"/>
          <w:sz w:val="18"/>
        </w:rPr>
        <w:t>FrameworkVersionDir</w:t>
      </w:r>
      <w:r w:rsidRPr="008F3550">
        <w:rPr>
          <w:rFonts w:ascii="Courier New" w:hAnsi="Courier New" w:cs="Courier New"/>
          <w:sz w:val="18"/>
        </w:rPr>
        <w:t>&gt;</w:t>
      </w:r>
      <w:r>
        <w:t xml:space="preserve"> subdirectory </w:t>
      </w:r>
      <w:r w:rsidR="00CA75E1">
        <w:t xml:space="preserve">tree </w:t>
      </w:r>
      <w:r>
        <w:t>that corre</w:t>
      </w:r>
      <w:r w:rsidR="004A3C71">
        <w:t>sponds</w:t>
      </w:r>
      <w:r>
        <w:t xml:space="preserve"> to the minimum version of the .NET Framework that the installed components require.  </w:t>
      </w:r>
      <w:r w:rsidR="00A13024">
        <w:t>Each</w:t>
      </w:r>
      <w:r>
        <w:t xml:space="preserve"> directory name exactly matches the</w:t>
      </w:r>
      <w:r w:rsidR="00A13024">
        <w:t xml:space="preserve"> correspondi</w:t>
      </w:r>
      <w:r w:rsidR="00E027AD">
        <w:t>n</w:t>
      </w:r>
      <w:r w:rsidR="00A13024">
        <w:t>g</w:t>
      </w:r>
      <w:r>
        <w:t xml:space="preserve"> .NET Framework directory name under </w:t>
      </w:r>
      <w:r w:rsidRPr="008F3550">
        <w:rPr>
          <w:rFonts w:ascii="Courier New" w:hAnsi="Courier New" w:cs="Courier New"/>
          <w:sz w:val="18"/>
        </w:rPr>
        <w:t>%Windows%\Microsoft.NET\Framework[64]</w:t>
      </w:r>
      <w:r w:rsidR="004A3C71">
        <w:t>.</w:t>
      </w:r>
    </w:p>
    <w:p w:rsidR="007E65A6" w:rsidRDefault="007E65A6" w:rsidP="007B412D">
      <w:pPr>
        <w:pStyle w:val="Body"/>
      </w:pPr>
      <w:r w:rsidRPr="007B412D">
        <w:t>The</w:t>
      </w:r>
      <w:r>
        <w:t xml:space="preserve"> &lt;</w:t>
      </w:r>
      <w:r w:rsidR="00201AFB">
        <w:rPr>
          <w:rFonts w:ascii="Courier New" w:hAnsi="Courier New" w:cs="Courier New"/>
          <w:sz w:val="18"/>
        </w:rPr>
        <w:t>FrameworkVersionDir</w:t>
      </w:r>
      <w:r>
        <w:rPr>
          <w:rFonts w:ascii="Courier New" w:hAnsi="Courier New" w:cs="Courier New"/>
          <w:sz w:val="18"/>
        </w:rPr>
        <w:t>&gt;</w:t>
      </w:r>
      <w:r>
        <w:t xml:space="preserve"> subdirectories </w:t>
      </w:r>
      <w:r w:rsidR="00BF697A">
        <w:t>contain the following</w:t>
      </w:r>
      <w:r>
        <w:t xml:space="preserve"> subdirectories:</w:t>
      </w:r>
    </w:p>
    <w:p w:rsidR="007E65A6" w:rsidRDefault="007E65A6" w:rsidP="00153793">
      <w:pPr>
        <w:pStyle w:val="ListBullet"/>
      </w:pPr>
      <w:r>
        <w:t>IVI.NET Shared Component Version</w:t>
      </w:r>
      <w:r w:rsidR="00C87BC7">
        <w:t>-</w:t>
      </w:r>
      <w:r>
        <w:t>Specific subdirectories</w:t>
      </w:r>
    </w:p>
    <w:p w:rsidR="007E65A6" w:rsidRDefault="007E65A6" w:rsidP="00153793">
      <w:pPr>
        <w:pStyle w:val="ListBullet"/>
      </w:pPr>
      <w:r>
        <w:t>IVI.NET Driver Version-Specific subdirectories</w:t>
      </w:r>
    </w:p>
    <w:p w:rsidR="00BF09BE" w:rsidRPr="00BF09BE" w:rsidRDefault="00BF09BE" w:rsidP="00BF09BE">
      <w:pPr>
        <w:pStyle w:val="Body"/>
      </w:pPr>
      <w:r>
        <w:t xml:space="preserve">The </w:t>
      </w:r>
      <w:r w:rsidR="0091195E">
        <w:t>IVI.NET</w:t>
      </w:r>
      <w:r>
        <w:t xml:space="preserve"> shared component installer creates the </w:t>
      </w:r>
      <w:r w:rsidRPr="00727932">
        <w:rPr>
          <w:rFonts w:ascii="Courier New" w:hAnsi="Courier New" w:cs="Courier New"/>
          <w:sz w:val="18"/>
        </w:rPr>
        <w:t>&lt;</w:t>
      </w:r>
      <w:r w:rsidR="00201AFB">
        <w:rPr>
          <w:rFonts w:ascii="Courier New" w:hAnsi="Courier New" w:cs="Courier New"/>
          <w:sz w:val="18"/>
        </w:rPr>
        <w:t>FrameworkVersionDir</w:t>
      </w:r>
      <w:r w:rsidRPr="00727932">
        <w:rPr>
          <w:rFonts w:ascii="Courier New" w:hAnsi="Courier New" w:cs="Courier New"/>
          <w:sz w:val="18"/>
        </w:rPr>
        <w:t>&gt;</w:t>
      </w:r>
      <w:r>
        <w:t xml:space="preserve"> </w:t>
      </w:r>
      <w:r w:rsidR="009E6725">
        <w:t>sub</w:t>
      </w:r>
      <w:r>
        <w:t xml:space="preserve">directories. Refer to Section </w:t>
      </w:r>
      <w:r w:rsidR="00800309">
        <w:fldChar w:fldCharType="begin"/>
      </w:r>
      <w:r>
        <w:instrText xml:space="preserve"> REF _Ref250473536 \r \h </w:instrText>
      </w:r>
      <w:r w:rsidR="00800309">
        <w:fldChar w:fldCharType="separate"/>
      </w:r>
      <w:r w:rsidR="00DE68DB">
        <w:t>4.2.1</w:t>
      </w:r>
      <w:r w:rsidR="00800309">
        <w:fldChar w:fldCharType="end"/>
      </w:r>
      <w:r>
        <w:t xml:space="preserve">, </w:t>
      </w:r>
      <w:fldSimple w:instr=" REF _Ref250473540 \h  \* MERGEFORMAT ">
        <w:ins w:id="167" w:author="Author">
          <w:r w:rsidR="00DE68DB" w:rsidRPr="00DE68DB">
            <w:rPr>
              <w:i/>
              <w:rPrChange w:id="168" w:author="Author">
                <w:rPr/>
              </w:rPrChange>
            </w:rPr>
            <w:t>IVI.NET Shared Component Installer Responsibilities</w:t>
          </w:r>
        </w:ins>
        <w:del w:id="169" w:author="Author">
          <w:r w:rsidR="0091195E" w:rsidDel="00DE68DB">
            <w:rPr>
              <w:i/>
            </w:rPr>
            <w:delText>IVI.NET</w:delText>
          </w:r>
          <w:r w:rsidRPr="00BF09BE" w:rsidDel="00DE68DB">
            <w:rPr>
              <w:i/>
            </w:rPr>
            <w:delText xml:space="preserve"> Shared Component Installer Responsibilies</w:delText>
          </w:r>
        </w:del>
      </w:fldSimple>
      <w:r>
        <w:t xml:space="preserve">, for additional information on </w:t>
      </w:r>
      <w:r w:rsidR="000B51C4">
        <w:t>the</w:t>
      </w:r>
      <w:r>
        <w:t xml:space="preserve"> </w:t>
      </w:r>
      <w:r w:rsidRPr="00BF09BE">
        <w:rPr>
          <w:rFonts w:ascii="Courier New" w:hAnsi="Courier New" w:cs="Courier New"/>
          <w:sz w:val="18"/>
        </w:rPr>
        <w:t>&lt;</w:t>
      </w:r>
      <w:r w:rsidR="00201AFB">
        <w:rPr>
          <w:rFonts w:ascii="Courier New" w:hAnsi="Courier New" w:cs="Courier New"/>
          <w:sz w:val="18"/>
        </w:rPr>
        <w:t>FrameworkVersionDir</w:t>
      </w:r>
      <w:r w:rsidRPr="00BF09BE">
        <w:rPr>
          <w:rFonts w:ascii="Courier New" w:hAnsi="Courier New" w:cs="Courier New"/>
          <w:sz w:val="18"/>
        </w:rPr>
        <w:t>&gt;</w:t>
      </w:r>
      <w:r w:rsidRPr="00BF09BE">
        <w:rPr>
          <w:sz w:val="18"/>
        </w:rPr>
        <w:t xml:space="preserve"> </w:t>
      </w:r>
      <w:r w:rsidR="00C2167B" w:rsidRPr="00C2167B">
        <w:t>sub</w:t>
      </w:r>
      <w:r>
        <w:t xml:space="preserve">directories </w:t>
      </w:r>
      <w:r w:rsidR="000B51C4">
        <w:t xml:space="preserve">that </w:t>
      </w:r>
      <w:r w:rsidR="0020539B">
        <w:t xml:space="preserve">the </w:t>
      </w:r>
      <w:r>
        <w:t>shared component installer</w:t>
      </w:r>
      <w:r w:rsidR="000B51C4">
        <w:t xml:space="preserve"> creates</w:t>
      </w:r>
      <w:r>
        <w:t xml:space="preserve">. </w:t>
      </w:r>
    </w:p>
    <w:p w:rsidR="009A2294" w:rsidRDefault="009A2294">
      <w:pPr>
        <w:pStyle w:val="Body"/>
      </w:pPr>
    </w:p>
    <w:p w:rsidR="009A2294" w:rsidRDefault="00C2167B">
      <w:pPr>
        <w:pStyle w:val="Subhead1"/>
        <w:spacing w:line="240" w:lineRule="auto"/>
        <w:rPr>
          <w:bCs/>
        </w:rPr>
      </w:pPr>
      <w:r w:rsidRPr="007B412D">
        <w:rPr>
          <w:bCs/>
        </w:rPr>
        <w:lastRenderedPageBreak/>
        <w:t xml:space="preserve">IVI.NET Component Version-Specific </w:t>
      </w:r>
      <w:r w:rsidR="007E65A6" w:rsidRPr="007B412D">
        <w:rPr>
          <w:bCs/>
        </w:rPr>
        <w:t>Subdirectories</w:t>
      </w:r>
    </w:p>
    <w:p w:rsidR="00BC04CA" w:rsidRDefault="007E65A6" w:rsidP="007B412D">
      <w:pPr>
        <w:pStyle w:val="Body1"/>
      </w:pPr>
      <w:r>
        <w:t xml:space="preserve">The IVI.NET </w:t>
      </w:r>
      <w:r w:rsidR="00FA52CE" w:rsidRPr="007B412D">
        <w:t>c</w:t>
      </w:r>
      <w:r w:rsidRPr="007B412D">
        <w:t>omponent</w:t>
      </w:r>
      <w:r>
        <w:t xml:space="preserve"> version-specific subdire</w:t>
      </w:r>
      <w:r w:rsidR="00B148CE">
        <w:t xml:space="preserve">ctories contain </w:t>
      </w:r>
      <w:r w:rsidR="00FA52CE">
        <w:t xml:space="preserve">the </w:t>
      </w:r>
      <w:r w:rsidR="005A2055">
        <w:t xml:space="preserve">files for the </w:t>
      </w:r>
      <w:r w:rsidR="00B148CE">
        <w:t>design-time</w:t>
      </w:r>
      <w:r w:rsidR="005A2055">
        <w:t xml:space="preserve"> support that</w:t>
      </w:r>
      <w:r w:rsidR="00B148CE">
        <w:t xml:space="preserve"> IVI</w:t>
      </w:r>
      <w:r>
        <w:t xml:space="preserve">.NET </w:t>
      </w:r>
      <w:r w:rsidR="005A2055">
        <w:t xml:space="preserve">drivers and </w:t>
      </w:r>
      <w:r>
        <w:t>shared component</w:t>
      </w:r>
      <w:r w:rsidR="005A2055">
        <w:t>s provide</w:t>
      </w:r>
      <w:r>
        <w:t xml:space="preserve">. </w:t>
      </w:r>
    </w:p>
    <w:p w:rsidR="009A2294" w:rsidRDefault="00B844C7" w:rsidP="00B21EC3">
      <w:pPr>
        <w:pStyle w:val="Body"/>
      </w:pPr>
      <w:r>
        <w:t xml:space="preserve">Each IVI.NET </w:t>
      </w:r>
      <w:r w:rsidRPr="007B412D">
        <w:t>component</w:t>
      </w:r>
      <w:r>
        <w:t xml:space="preserve"> version-specific subdirectory also contains a</w:t>
      </w:r>
      <w:r w:rsidR="005B790E">
        <w:t xml:space="preserve"> version </w:t>
      </w:r>
      <w:r w:rsidR="00BE037A">
        <w:t>identification</w:t>
      </w:r>
      <w:r w:rsidR="005B790E">
        <w:t xml:space="preserve"> </w:t>
      </w:r>
      <w:r>
        <w:t xml:space="preserve">file that installers use to determine the presence, vendor, and patch level of an installed </w:t>
      </w:r>
      <w:r w:rsidR="00D25EDC">
        <w:t xml:space="preserve">IVI.NET </w:t>
      </w:r>
      <w:r>
        <w:t>driver.</w:t>
      </w:r>
    </w:p>
    <w:p w:rsidR="009A2294" w:rsidRDefault="007E65A6" w:rsidP="00A64A07">
      <w:pPr>
        <w:pStyle w:val="Body"/>
      </w:pPr>
      <w:r>
        <w:t xml:space="preserve">If an </w:t>
      </w:r>
      <w:r w:rsidR="00B148CE">
        <w:t>IVI.NET</w:t>
      </w:r>
      <w:r>
        <w:t xml:space="preserve"> driver installer installs unmanaged components, </w:t>
      </w:r>
      <w:r w:rsidR="002805DE">
        <w:t xml:space="preserve">the installer may install such components in any location. </w:t>
      </w:r>
      <w:r>
        <w:t xml:space="preserve"> The IVI Foundation recommends the following directories:</w:t>
      </w:r>
    </w:p>
    <w:p w:rsidR="009A2294" w:rsidRPr="00A64A07" w:rsidRDefault="007E65A6" w:rsidP="00A64A07">
      <w:pPr>
        <w:pStyle w:val="ListBullet"/>
      </w:pPr>
      <w:r w:rsidRPr="00A64A07">
        <w:t>WinSxS</w:t>
      </w:r>
    </w:p>
    <w:p w:rsidR="009A2294" w:rsidRDefault="00822697" w:rsidP="00A64A07">
      <w:pPr>
        <w:pStyle w:val="ListBullet"/>
      </w:pPr>
      <w:r w:rsidRPr="00A64A07">
        <w:t>IVI</w:t>
      </w:r>
      <w:r w:rsidR="007E65A6" w:rsidRPr="00A64A07">
        <w:t>.NE</w:t>
      </w:r>
      <w:r w:rsidR="007E65A6">
        <w:t xml:space="preserve">T </w:t>
      </w:r>
      <w:r>
        <w:t xml:space="preserve">Component </w:t>
      </w:r>
      <w:r w:rsidR="007E65A6">
        <w:t>Version-Specific subdirectory</w:t>
      </w:r>
    </w:p>
    <w:p w:rsidR="009A2294" w:rsidRDefault="009A2294">
      <w:pPr>
        <w:pStyle w:val="Body"/>
      </w:pPr>
    </w:p>
    <w:p w:rsidR="009A2294" w:rsidRDefault="003338C1">
      <w:pPr>
        <w:pStyle w:val="Heading4"/>
      </w:pPr>
      <w:bookmarkStart w:id="170" w:name="_Toc298847993"/>
      <w:bookmarkStart w:id="171" w:name="_Toc156647657"/>
      <w:bookmarkEnd w:id="152"/>
      <w:bookmarkEnd w:id="153"/>
      <w:r w:rsidRPr="004569D8">
        <w:t>Recommendations</w:t>
      </w:r>
      <w:r>
        <w:t xml:space="preserve"> for Users</w:t>
      </w:r>
      <w:bookmarkEnd w:id="170"/>
    </w:p>
    <w:p w:rsidR="009A2294" w:rsidRDefault="003338C1">
      <w:pPr>
        <w:pStyle w:val="Body1"/>
      </w:pPr>
      <w:r>
        <w:t xml:space="preserve">This section contains recommendations for users of </w:t>
      </w:r>
      <w:r w:rsidR="0091195E">
        <w:t>IVI.NET</w:t>
      </w:r>
      <w:r>
        <w:t xml:space="preserve"> installers.  Driver suppliers should include these recommendations in help documentation for IVI</w:t>
      </w:r>
      <w:r w:rsidR="00C51EDD">
        <w:t>.NET</w:t>
      </w:r>
      <w:r>
        <w:t xml:space="preserve"> drivers.  </w:t>
      </w:r>
    </w:p>
    <w:p w:rsidR="00B01B25" w:rsidRDefault="0058759F" w:rsidP="00153793">
      <w:pPr>
        <w:pStyle w:val="ListBullet"/>
      </w:pPr>
      <w:r>
        <w:t xml:space="preserve">IVI.NET </w:t>
      </w:r>
      <w:r w:rsidR="007A10A5">
        <w:t xml:space="preserve">driver </w:t>
      </w:r>
      <w:r>
        <w:t>version numbers are in Major.Minor.Build format.</w:t>
      </w:r>
    </w:p>
    <w:p w:rsidR="007E0210" w:rsidRDefault="007E0210" w:rsidP="00153793">
      <w:pPr>
        <w:pStyle w:val="ListBullet"/>
      </w:pPr>
      <w:r>
        <w:t xml:space="preserve">IVI.NET driver </w:t>
      </w:r>
      <w:r w:rsidR="00982F9F">
        <w:t>versions</w:t>
      </w:r>
      <w:r>
        <w:t xml:space="preserve"> install side-by-side with other v</w:t>
      </w:r>
      <w:r w:rsidR="00982F9F">
        <w:t>ersion</w:t>
      </w:r>
      <w:r w:rsidR="00A67361">
        <w:t>s</w:t>
      </w:r>
      <w:r>
        <w:t xml:space="preserve"> that </w:t>
      </w:r>
      <w:r w:rsidR="00982F9F">
        <w:t xml:space="preserve">have </w:t>
      </w:r>
      <w:r>
        <w:t>differ</w:t>
      </w:r>
      <w:r w:rsidR="00982F9F">
        <w:t>ent</w:t>
      </w:r>
      <w:r>
        <w:t xml:space="preserve"> </w:t>
      </w:r>
      <w:r w:rsidR="00EF1238">
        <w:t>M</w:t>
      </w:r>
      <w:r>
        <w:t xml:space="preserve">ajor or </w:t>
      </w:r>
      <w:r w:rsidR="00EF1238">
        <w:t>M</w:t>
      </w:r>
      <w:r>
        <w:t>inor number</w:t>
      </w:r>
      <w:r w:rsidR="00F740B3">
        <w:t>s</w:t>
      </w:r>
      <w:r>
        <w:t xml:space="preserve">.  When installing </w:t>
      </w:r>
      <w:r w:rsidR="00982F9F">
        <w:t>an IVI.NET driver</w:t>
      </w:r>
      <w:r>
        <w:t>, it is not necessary for you to uninstall versions</w:t>
      </w:r>
      <w:r w:rsidR="00AB68BC">
        <w:t xml:space="preserve"> that have different </w:t>
      </w:r>
      <w:r w:rsidR="00564F8D">
        <w:t>M</w:t>
      </w:r>
      <w:r w:rsidR="00AB68BC">
        <w:t xml:space="preserve">ajor or </w:t>
      </w:r>
      <w:r w:rsidR="00564F8D">
        <w:t>M</w:t>
      </w:r>
      <w:r w:rsidR="00AB68BC">
        <w:t>inor numbers</w:t>
      </w:r>
      <w:r>
        <w:t>.</w:t>
      </w:r>
    </w:p>
    <w:p w:rsidR="004E3CCA" w:rsidRDefault="007E0210" w:rsidP="00153793">
      <w:pPr>
        <w:pStyle w:val="ListBullet"/>
      </w:pPr>
      <w:r>
        <w:t xml:space="preserve">IVI.NET driver </w:t>
      </w:r>
      <w:r w:rsidR="009856F1">
        <w:t xml:space="preserve">versions install </w:t>
      </w:r>
      <w:r w:rsidR="00EA3F72">
        <w:t>in place of</w:t>
      </w:r>
      <w:r w:rsidR="009856F1">
        <w:t xml:space="preserve"> prior versions that have the same </w:t>
      </w:r>
      <w:r w:rsidR="00C8635A">
        <w:t>M</w:t>
      </w:r>
      <w:r w:rsidR="009856F1">
        <w:t xml:space="preserve">ajor and </w:t>
      </w:r>
      <w:r w:rsidR="00C8635A">
        <w:t>M</w:t>
      </w:r>
      <w:r w:rsidR="009856F1">
        <w:t>inor number</w:t>
      </w:r>
      <w:r w:rsidR="00C8635A">
        <w:t xml:space="preserve">s </w:t>
      </w:r>
      <w:r w:rsidR="001233F3">
        <w:t>but</w:t>
      </w:r>
      <w:r w:rsidR="009856F1">
        <w:t xml:space="preserve"> a lower </w:t>
      </w:r>
      <w:r w:rsidR="00C8635A">
        <w:t>Build</w:t>
      </w:r>
      <w:r w:rsidR="009856F1">
        <w:t xml:space="preserve"> number.</w:t>
      </w:r>
      <w:r w:rsidR="00AF0433">
        <w:t xml:space="preserve"> </w:t>
      </w:r>
      <w:r w:rsidR="009856F1" w:rsidDel="009856F1">
        <w:t xml:space="preserve"> </w:t>
      </w:r>
      <w:r w:rsidR="00577128">
        <w:t>We recommend that, w</w:t>
      </w:r>
      <w:r w:rsidR="003338C1">
        <w:t xml:space="preserve">hen installing an IVI.NET driver </w:t>
      </w:r>
      <w:r w:rsidR="00EA3F72">
        <w:t>in place of</w:t>
      </w:r>
      <w:r w:rsidR="003338C1">
        <w:t xml:space="preserve"> </w:t>
      </w:r>
      <w:r w:rsidR="00D96F51">
        <w:t xml:space="preserve">a prior version of the same </w:t>
      </w:r>
      <w:r w:rsidR="003338C1">
        <w:t>driver</w:t>
      </w:r>
      <w:r w:rsidR="00D96F51">
        <w:t xml:space="preserve"> that differs only by the Build number</w:t>
      </w:r>
      <w:r w:rsidR="003338C1">
        <w:t>,</w:t>
      </w:r>
      <w:r w:rsidR="00577128">
        <w:t xml:space="preserve"> you</w:t>
      </w:r>
      <w:r w:rsidR="003338C1">
        <w:t xml:space="preserve"> </w:t>
      </w:r>
      <w:r w:rsidR="00310F18">
        <w:t xml:space="preserve">uninstall the </w:t>
      </w:r>
      <w:r w:rsidR="0073485D">
        <w:t>prior</w:t>
      </w:r>
      <w:r w:rsidR="00310F18">
        <w:t xml:space="preserve"> </w:t>
      </w:r>
      <w:r w:rsidR="0031053A">
        <w:t>version</w:t>
      </w:r>
      <w:r w:rsidR="00EA3F72">
        <w:t xml:space="preserve"> first</w:t>
      </w:r>
      <w:r w:rsidR="003338C1">
        <w:t>.</w:t>
      </w:r>
      <w:r w:rsidR="00577128">
        <w:t xml:space="preserve">  Some driver installers require that you uninstall the </w:t>
      </w:r>
      <w:r w:rsidR="00F55AA5">
        <w:t>prior</w:t>
      </w:r>
      <w:r w:rsidR="00577128">
        <w:t xml:space="preserve"> </w:t>
      </w:r>
      <w:r w:rsidR="00FB4577">
        <w:t>version</w:t>
      </w:r>
      <w:r w:rsidR="00577128">
        <w:t>.</w:t>
      </w:r>
    </w:p>
    <w:p w:rsidR="00CC5398" w:rsidRDefault="003338C1" w:rsidP="00153793">
      <w:pPr>
        <w:pStyle w:val="ListBullet"/>
      </w:pPr>
      <w:r w:rsidRPr="0083164A">
        <w:t xml:space="preserve">If you </w:t>
      </w:r>
      <w:r w:rsidR="00500D5B">
        <w:t xml:space="preserve">no longer need the </w:t>
      </w:r>
      <w:r w:rsidR="0091195E">
        <w:t>IVI.NET</w:t>
      </w:r>
      <w:r>
        <w:t xml:space="preserve"> </w:t>
      </w:r>
      <w:r w:rsidRPr="0083164A">
        <w:t xml:space="preserve">shared </w:t>
      </w:r>
      <w:r w:rsidR="00AA2EB7">
        <w:t xml:space="preserve">components, use the </w:t>
      </w:r>
      <w:r w:rsidR="00C27CC7">
        <w:t xml:space="preserve">standard Windows </w:t>
      </w:r>
      <w:r w:rsidR="00172240">
        <w:t xml:space="preserve">Control Panel </w:t>
      </w:r>
      <w:r w:rsidR="00C27CC7">
        <w:t xml:space="preserve">facility for </w:t>
      </w:r>
      <w:r w:rsidR="00172240">
        <w:t xml:space="preserve">adding and </w:t>
      </w:r>
      <w:r w:rsidR="00CA72FF">
        <w:t xml:space="preserve">removing </w:t>
      </w:r>
      <w:r w:rsidR="00C27CC7">
        <w:t>programs</w:t>
      </w:r>
      <w:r w:rsidR="006E3F62">
        <w:t xml:space="preserve"> </w:t>
      </w:r>
      <w:r w:rsidRPr="0083164A">
        <w:t xml:space="preserve">to remove the </w:t>
      </w:r>
      <w:r w:rsidR="0091195E">
        <w:t>IVI.NET</w:t>
      </w:r>
      <w:r w:rsidR="00AA2EB7">
        <w:t xml:space="preserve"> </w:t>
      </w:r>
      <w:r w:rsidRPr="0083164A">
        <w:t>shared components.</w:t>
      </w:r>
    </w:p>
    <w:p w:rsidR="00CC5398" w:rsidRDefault="003338C1" w:rsidP="00153793">
      <w:pPr>
        <w:pStyle w:val="ListBullet"/>
      </w:pPr>
      <w:r w:rsidRPr="0083164A">
        <w:t xml:space="preserve">If you are creating an installer that calls an </w:t>
      </w:r>
      <w:r w:rsidR="0091195E">
        <w:t>IVI.NET</w:t>
      </w:r>
      <w:r>
        <w:t xml:space="preserve"> </w:t>
      </w:r>
      <w:r w:rsidRPr="0083164A">
        <w:t xml:space="preserve">installer, refer to Section </w:t>
      </w:r>
      <w:r w:rsidR="00800309">
        <w:fldChar w:fldCharType="begin"/>
      </w:r>
      <w:r w:rsidR="00FE2629">
        <w:instrText xml:space="preserve"> REF _Ref251059617 \r \h </w:instrText>
      </w:r>
      <w:r w:rsidR="00800309">
        <w:fldChar w:fldCharType="separate"/>
      </w:r>
      <w:r w:rsidR="00DE68DB">
        <w:t>7</w:t>
      </w:r>
      <w:r w:rsidR="00800309">
        <w:fldChar w:fldCharType="end"/>
      </w:r>
      <w:r w:rsidRPr="0083164A">
        <w:rPr>
          <w:i/>
        </w:rPr>
        <w:t xml:space="preserve">, </w:t>
      </w:r>
      <w:fldSimple w:instr=" REF _Ref251059617 \h  \* MERGEFORMAT ">
        <w:ins w:id="172" w:author="Author">
          <w:r w:rsidR="00DE68DB" w:rsidRPr="00DE68DB">
            <w:rPr>
              <w:i/>
              <w:rPrChange w:id="173" w:author="Author">
                <w:rPr/>
              </w:rPrChange>
            </w:rPr>
            <w:t>Installer Interface Requirements</w:t>
          </w:r>
        </w:ins>
        <w:del w:id="174" w:author="Author">
          <w:r w:rsidR="00153793" w:rsidRPr="00153793" w:rsidDel="00DE68DB">
            <w:rPr>
              <w:i/>
            </w:rPr>
            <w:delText>Installer Interface Requirements</w:delText>
          </w:r>
        </w:del>
      </w:fldSimple>
      <w:r w:rsidRPr="0083164A">
        <w:t xml:space="preserve">, for details on </w:t>
      </w:r>
      <w:r w:rsidR="001D716F">
        <w:t xml:space="preserve">the </w:t>
      </w:r>
      <w:r w:rsidRPr="0083164A">
        <w:t xml:space="preserve">command line syntax that </w:t>
      </w:r>
      <w:r w:rsidR="0091195E">
        <w:t>IVI.NET</w:t>
      </w:r>
      <w:r w:rsidRPr="0083164A">
        <w:t xml:space="preserve"> installers use.</w:t>
      </w:r>
    </w:p>
    <w:p w:rsidR="009A2294" w:rsidRDefault="009A2294">
      <w:pPr>
        <w:pStyle w:val="Body"/>
      </w:pPr>
    </w:p>
    <w:p w:rsidR="009A2294" w:rsidRDefault="00150269">
      <w:pPr>
        <w:pStyle w:val="Heading2"/>
      </w:pPr>
      <w:bookmarkStart w:id="175" w:name="_Toc298847994"/>
      <w:r w:rsidRPr="00C1274A">
        <w:t>Wr</w:t>
      </w:r>
      <w:r w:rsidR="00C2167B" w:rsidRPr="00C2167B">
        <w:t xml:space="preserve">apper </w:t>
      </w:r>
      <w:r w:rsidR="00C2167B" w:rsidRPr="004569D8">
        <w:t>Packaging</w:t>
      </w:r>
      <w:r w:rsidR="00C2167B" w:rsidRPr="00C2167B">
        <w:t xml:space="preserve"> in IVI Driver Installers</w:t>
      </w:r>
      <w:bookmarkEnd w:id="175"/>
    </w:p>
    <w:p w:rsidR="009A2294" w:rsidRDefault="00C2167B">
      <w:pPr>
        <w:pStyle w:val="Body1"/>
      </w:pPr>
      <w:r w:rsidRPr="00C2167B">
        <w:t>A C wrapper for an IVI-COM driver may be packaged in the same installer or in a different installer.</w:t>
      </w:r>
    </w:p>
    <w:p w:rsidR="00150269" w:rsidRPr="00C1274A" w:rsidRDefault="00C2167B" w:rsidP="00150269">
      <w:pPr>
        <w:pStyle w:val="Body"/>
      </w:pPr>
      <w:r w:rsidRPr="00C2167B">
        <w:t>A COM wrapper for an IVI-C driver may be packaged in the same installer or in a different installer.</w:t>
      </w:r>
    </w:p>
    <w:p w:rsidR="00150269" w:rsidRPr="00C1274A" w:rsidRDefault="00C2167B" w:rsidP="00150269">
      <w:pPr>
        <w:pStyle w:val="Body"/>
      </w:pPr>
      <w:r w:rsidRPr="00C2167B">
        <w:t>A .NET wrapper for an IVI-COM or IVI-C driver shall be packaged in a separate installer.</w:t>
      </w:r>
    </w:p>
    <w:p w:rsidR="00150269" w:rsidRDefault="00C2167B" w:rsidP="00150269">
      <w:pPr>
        <w:pStyle w:val="Body"/>
      </w:pPr>
      <w:r w:rsidRPr="00C2167B">
        <w:t xml:space="preserve">A COM or C wrapper for an IVI.NET </w:t>
      </w:r>
      <w:r w:rsidR="00E027AD">
        <w:t>driver</w:t>
      </w:r>
      <w:r w:rsidR="00E027AD" w:rsidRPr="00C2167B">
        <w:t xml:space="preserve"> </w:t>
      </w:r>
      <w:r w:rsidRPr="00C2167B">
        <w:t>shall be packaged in a separate installer.</w:t>
      </w:r>
    </w:p>
    <w:p w:rsidR="005D3100" w:rsidRDefault="005D3100" w:rsidP="00150269">
      <w:pPr>
        <w:pStyle w:val="Body"/>
      </w:pPr>
      <w:r>
        <w:t>Note:  In this context, “separate installer” means an installer binary that can be run standalone, even though it might also be aggregated with other installers into a single installation program.</w:t>
      </w:r>
    </w:p>
    <w:p w:rsidR="004569D8" w:rsidRPr="004569D8" w:rsidRDefault="004569D8" w:rsidP="004569D8">
      <w:pPr>
        <w:pStyle w:val="Body"/>
      </w:pPr>
    </w:p>
    <w:p w:rsidR="00C50A00" w:rsidRPr="00F15922" w:rsidRDefault="00C50A00" w:rsidP="00A458D6">
      <w:pPr>
        <w:pStyle w:val="Heading1"/>
      </w:pPr>
      <w:bookmarkStart w:id="176" w:name="_Toc225140670"/>
      <w:bookmarkStart w:id="177" w:name="_Toc298847995"/>
      <w:r w:rsidRPr="00F15922">
        <w:lastRenderedPageBreak/>
        <w:t>Requirements for General Behavior of IVI Installers</w:t>
      </w:r>
      <w:bookmarkEnd w:id="171"/>
      <w:bookmarkEnd w:id="176"/>
      <w:bookmarkEnd w:id="177"/>
    </w:p>
    <w:p w:rsidR="00C50A00" w:rsidRPr="00F15922" w:rsidRDefault="00C50A00" w:rsidP="00520F9A">
      <w:pPr>
        <w:pStyle w:val="Heading2"/>
      </w:pPr>
      <w:bookmarkStart w:id="178" w:name="_Ref535399601"/>
      <w:bookmarkStart w:id="179" w:name="_Toc156647658"/>
      <w:bookmarkStart w:id="180" w:name="_Toc225140671"/>
      <w:bookmarkStart w:id="181" w:name="_Toc298847996"/>
      <w:r w:rsidRPr="00F15922">
        <w:t>Silent and Dialog Installation Modes</w:t>
      </w:r>
      <w:bookmarkEnd w:id="178"/>
      <w:bookmarkEnd w:id="179"/>
      <w:bookmarkEnd w:id="180"/>
      <w:bookmarkEnd w:id="181"/>
    </w:p>
    <w:p w:rsidR="009A2294" w:rsidRDefault="00C50A00">
      <w:pPr>
        <w:pStyle w:val="Body1"/>
      </w:pPr>
      <w:r w:rsidRPr="00F15922">
        <w:t>IVI driver installers and the IVI shared component installer shall support both dialog mode installation and silent mode installation, with the default being dialog installation mode.</w:t>
      </w:r>
    </w:p>
    <w:p w:rsidR="00C50A00" w:rsidRDefault="00C50A00">
      <w:pPr>
        <w:pStyle w:val="Body"/>
      </w:pPr>
      <w:r w:rsidRPr="00F15922">
        <w:t>During dialog mode installations, IVI installers shall provide status information interactively.  If an error occurs, an installer running in dialog mode displays an error message to the user and may allow the user to make a subsequent choice in an attempt to correct the source of the problem.</w:t>
      </w:r>
      <w:r w:rsidR="00BA3454" w:rsidRPr="00F15922">
        <w:t xml:space="preserve"> </w:t>
      </w:r>
    </w:p>
    <w:p w:rsidR="00143360" w:rsidRPr="00F15922" w:rsidRDefault="00143360">
      <w:pPr>
        <w:pStyle w:val="Body"/>
      </w:pPr>
    </w:p>
    <w:p w:rsidR="00C50A00" w:rsidRPr="00F15922" w:rsidRDefault="00C50A00" w:rsidP="00895BE6">
      <w:pPr>
        <w:pStyle w:val="Heading2"/>
      </w:pPr>
      <w:bookmarkStart w:id="182" w:name="_Toc156647659"/>
      <w:bookmarkStart w:id="183" w:name="_Toc225140672"/>
      <w:bookmarkStart w:id="184" w:name="_Toc298847997"/>
      <w:r w:rsidRPr="00F15922">
        <w:t>Handling Failures</w:t>
      </w:r>
      <w:bookmarkEnd w:id="182"/>
      <w:bookmarkEnd w:id="183"/>
      <w:bookmarkEnd w:id="184"/>
    </w:p>
    <w:p w:rsidR="00C50A00" w:rsidRPr="00F15922" w:rsidRDefault="00C50A00" w:rsidP="00143360">
      <w:pPr>
        <w:pStyle w:val="Body1"/>
      </w:pPr>
      <w:r w:rsidRPr="00F15922">
        <w:t xml:space="preserve">An IVI installer shall check for all </w:t>
      </w:r>
      <w:r w:rsidR="00044DE8">
        <w:t>failure condition</w:t>
      </w:r>
      <w:r w:rsidRPr="00F15922">
        <w:t xml:space="preserve">s that Sections </w:t>
      </w:r>
      <w:fldSimple w:instr=" REF _Ref535398570 \r \h  \* MERGEFORMAT ">
        <w:r w:rsidR="00DE68DB">
          <w:t>4</w:t>
        </w:r>
      </w:fldSimple>
      <w:r w:rsidRPr="00F15922">
        <w:t xml:space="preserve">, </w:t>
      </w:r>
      <w:r w:rsidR="00800309">
        <w:fldChar w:fldCharType="begin"/>
      </w:r>
      <w:r w:rsidR="00153793">
        <w:instrText xml:space="preserve"> REF _Ref254178226 \r \h </w:instrText>
      </w:r>
      <w:r w:rsidR="00800309">
        <w:fldChar w:fldCharType="separate"/>
      </w:r>
      <w:r w:rsidR="00DE68DB">
        <w:t>5</w:t>
      </w:r>
      <w:r w:rsidR="00800309">
        <w:fldChar w:fldCharType="end"/>
      </w:r>
      <w:r w:rsidRPr="00F15922">
        <w:t>, and</w:t>
      </w:r>
      <w:r w:rsidR="00D42776">
        <w:t xml:space="preserve"> </w:t>
      </w:r>
      <w:r w:rsidR="00800309">
        <w:fldChar w:fldCharType="begin"/>
      </w:r>
      <w:r w:rsidR="00D42776">
        <w:instrText xml:space="preserve"> REF _Ref254340649 \r \h </w:instrText>
      </w:r>
      <w:r w:rsidR="00800309">
        <w:fldChar w:fldCharType="separate"/>
      </w:r>
      <w:r w:rsidR="00DE68DB">
        <w:t>6</w:t>
      </w:r>
      <w:r w:rsidR="00800309">
        <w:fldChar w:fldCharType="end"/>
      </w:r>
      <w:r w:rsidRPr="00F15922">
        <w:t xml:space="preserve"> specifically identify.  In addition to these </w:t>
      </w:r>
      <w:r w:rsidR="00044DE8">
        <w:t>failure condition</w:t>
      </w:r>
      <w:r w:rsidRPr="00F15922">
        <w:t>s, the IVI installer shall check for and report other common installation errors, such as file transfer or access errors, failure to create directories, failure to create registry entries, and failure to modify the Windows search path.</w:t>
      </w:r>
    </w:p>
    <w:p w:rsidR="00C50A00" w:rsidRPr="00F15922" w:rsidRDefault="00C50A00">
      <w:pPr>
        <w:pStyle w:val="Body"/>
      </w:pPr>
      <w:r w:rsidRPr="00F15922">
        <w:t xml:space="preserve">If the IVI installer is run in silent mode and an </w:t>
      </w:r>
      <w:r w:rsidR="00044DE8">
        <w:t>failure condition</w:t>
      </w:r>
      <w:r w:rsidRPr="00F15922">
        <w:t xml:space="preserve"> occurs, the installer shall reverse the incomplete installation and exit.</w:t>
      </w:r>
    </w:p>
    <w:p w:rsidR="00C50A00" w:rsidRPr="00F15922" w:rsidRDefault="00C50A00">
      <w:pPr>
        <w:pStyle w:val="Body"/>
      </w:pPr>
      <w:r w:rsidRPr="00F15922">
        <w:t xml:space="preserve">If the installer is run in dialog mode and an </w:t>
      </w:r>
      <w:r w:rsidR="00044DE8">
        <w:t>failure condition</w:t>
      </w:r>
      <w:r w:rsidRPr="00F15922">
        <w:t xml:space="preserve"> occurs, the installer shall take one of the following actions: </w:t>
      </w:r>
    </w:p>
    <w:p w:rsidR="00CC5398" w:rsidRDefault="00C50A00" w:rsidP="00A64A07">
      <w:pPr>
        <w:pStyle w:val="ListBullet"/>
      </w:pPr>
      <w:r w:rsidRPr="00F15922">
        <w:t>Reverse the incomplete installation, display an informative message to the user, and exit.</w:t>
      </w:r>
    </w:p>
    <w:p w:rsidR="00CC5398" w:rsidRDefault="00C50A00" w:rsidP="00A64A07">
      <w:pPr>
        <w:pStyle w:val="ListBullet"/>
      </w:pPr>
      <w:r w:rsidRPr="00F15922">
        <w:t xml:space="preserve">Prompt the user for help in recovering from the </w:t>
      </w:r>
      <w:r w:rsidR="00044DE8">
        <w:t>failure condition</w:t>
      </w:r>
      <w:r w:rsidRPr="00F15922">
        <w:t>.</w:t>
      </w:r>
    </w:p>
    <w:p w:rsidR="00C50A00" w:rsidRDefault="00C50A00">
      <w:pPr>
        <w:pStyle w:val="Body"/>
      </w:pPr>
      <w:r w:rsidRPr="00F15922">
        <w:t xml:space="preserve">Refer to Section </w:t>
      </w:r>
      <w:fldSimple w:instr=" REF _Ref535398657 \r \h  \* MERGEFORMAT ">
        <w:r w:rsidR="00DE68DB">
          <w:t>3.4</w:t>
        </w:r>
      </w:fldSimple>
      <w:r w:rsidRPr="00F15922">
        <w:t xml:space="preserve">, </w:t>
      </w:r>
      <w:fldSimple w:instr=" REF _Ref535398657 \h  \* MERGEFORMAT ">
        <w:ins w:id="185" w:author="Author">
          <w:r w:rsidR="00DE68DB" w:rsidRPr="00DE68DB">
            <w:rPr>
              <w:i/>
              <w:rPrChange w:id="186" w:author="Author">
                <w:rPr/>
              </w:rPrChange>
            </w:rPr>
            <w:t>Reversing Incomplete Installations</w:t>
          </w:r>
        </w:ins>
        <w:del w:id="187" w:author="Author">
          <w:r w:rsidR="00972483" w:rsidRPr="00F15922" w:rsidDel="00DE68DB">
            <w:rPr>
              <w:i/>
            </w:rPr>
            <w:delText>Reversing Incomplete Installations</w:delText>
          </w:r>
        </w:del>
      </w:fldSimple>
      <w:r w:rsidRPr="00F15922">
        <w:t>, for details on how IVI installers reverse incomplete installations.</w:t>
      </w:r>
    </w:p>
    <w:p w:rsidR="00143360" w:rsidRPr="00F15922" w:rsidRDefault="00143360">
      <w:pPr>
        <w:pStyle w:val="Body"/>
      </w:pPr>
    </w:p>
    <w:p w:rsidR="00C50A00" w:rsidRPr="00F15922" w:rsidRDefault="00C50A00" w:rsidP="00895BE6">
      <w:pPr>
        <w:pStyle w:val="Heading2"/>
      </w:pPr>
      <w:bookmarkStart w:id="188" w:name="_Toc156647660"/>
      <w:bookmarkStart w:id="189" w:name="_Toc225140673"/>
      <w:bookmarkStart w:id="190" w:name="_Toc298847998"/>
      <w:r w:rsidRPr="00F15922">
        <w:t>Handling User Termination of Installer</w:t>
      </w:r>
      <w:bookmarkEnd w:id="188"/>
      <w:bookmarkEnd w:id="189"/>
      <w:bookmarkEnd w:id="190"/>
    </w:p>
    <w:p w:rsidR="00C50A00" w:rsidRDefault="00C50A00" w:rsidP="00143360">
      <w:pPr>
        <w:pStyle w:val="Body1"/>
      </w:pPr>
      <w:r w:rsidRPr="00F15922">
        <w:t xml:space="preserve">If the user cancels out of an IVI installer, the IVI installer reverses the incomplete installation and exits. Refer to Section </w:t>
      </w:r>
      <w:fldSimple w:instr=" REF _Ref535398657 \r \h  \* MERGEFORMAT ">
        <w:r w:rsidR="00DE68DB">
          <w:t>3.4</w:t>
        </w:r>
      </w:fldSimple>
      <w:r w:rsidRPr="00F15922">
        <w:t xml:space="preserve">, </w:t>
      </w:r>
      <w:fldSimple w:instr=" REF _Ref535398657 \h  \* MERGEFORMAT ">
        <w:ins w:id="191" w:author="Author">
          <w:r w:rsidR="00DE68DB" w:rsidRPr="00DE68DB">
            <w:rPr>
              <w:i/>
              <w:rPrChange w:id="192" w:author="Author">
                <w:rPr/>
              </w:rPrChange>
            </w:rPr>
            <w:t>Reversing Incomplete Installations</w:t>
          </w:r>
        </w:ins>
        <w:del w:id="193" w:author="Author">
          <w:r w:rsidR="00972483" w:rsidRPr="00F15922" w:rsidDel="00DE68DB">
            <w:rPr>
              <w:i/>
            </w:rPr>
            <w:delText>Reversing Incomplete Installations</w:delText>
          </w:r>
        </w:del>
      </w:fldSimple>
      <w:r w:rsidRPr="00F15922">
        <w:t>, for details on how IVI installers reverse incomplete installations.</w:t>
      </w:r>
    </w:p>
    <w:p w:rsidR="00143360" w:rsidRPr="00143360" w:rsidRDefault="00143360" w:rsidP="00143360">
      <w:pPr>
        <w:pStyle w:val="Body"/>
      </w:pPr>
    </w:p>
    <w:p w:rsidR="00C50A00" w:rsidRPr="00F15922" w:rsidRDefault="00C50A00" w:rsidP="00895BE6">
      <w:pPr>
        <w:pStyle w:val="Heading2"/>
      </w:pPr>
      <w:bookmarkStart w:id="194" w:name="_Ref535398657"/>
      <w:bookmarkStart w:id="195" w:name="_Toc156647661"/>
      <w:bookmarkStart w:id="196" w:name="_Toc225140674"/>
      <w:bookmarkStart w:id="197" w:name="_Toc298847999"/>
      <w:r w:rsidRPr="00F15922">
        <w:t>Reversing Incomplete Installations</w:t>
      </w:r>
      <w:bookmarkEnd w:id="194"/>
      <w:bookmarkEnd w:id="195"/>
      <w:bookmarkEnd w:id="196"/>
      <w:bookmarkEnd w:id="197"/>
    </w:p>
    <w:p w:rsidR="00C50A00" w:rsidRPr="00F15922" w:rsidRDefault="00C50A00" w:rsidP="00143360">
      <w:pPr>
        <w:pStyle w:val="Body1"/>
      </w:pPr>
      <w:r w:rsidRPr="00F15922">
        <w:t>If an IVI installer aborts or fails during installation, the IVI installer shall remove all traces of the partially installed software, including Windows registry entries, IVI configuration store entries, files, and directories.  If the software previously existed on the system, the IVI installer shall restore the user’s system to its previous state.</w:t>
      </w:r>
    </w:p>
    <w:p w:rsidR="00C50A00" w:rsidRPr="00F15922" w:rsidRDefault="00C50A00">
      <w:pPr>
        <w:pStyle w:val="Body"/>
      </w:pPr>
      <w:r w:rsidRPr="00F15922">
        <w:t>If an IVI driver installer calls the IVI shared component installer and a failure occurs after the IVI shared component installer returns, the IVI driver installer shall not reverse the IVI shared component installation.</w:t>
      </w:r>
    </w:p>
    <w:p w:rsidR="00C50A00" w:rsidRPr="00F15922" w:rsidRDefault="00C50A00">
      <w:pPr>
        <w:pStyle w:val="Body"/>
      </w:pPr>
      <w:r w:rsidRPr="00F15922">
        <w:t>If an IVI installer calls installers for vendor-defined or third-party components and a failure occurs after installing the components, the reversal process may attempt to remove the components or restore them to their previous state.</w:t>
      </w:r>
    </w:p>
    <w:p w:rsidR="00C50A00" w:rsidRDefault="00C50A00">
      <w:pPr>
        <w:pStyle w:val="Body"/>
      </w:pPr>
      <w:r w:rsidRPr="00F15922">
        <w:lastRenderedPageBreak/>
        <w:t xml:space="preserve">Note:  If the IVI installer terminates abnormally, such as from a General Protection Fault or other fatal </w:t>
      </w:r>
      <w:r w:rsidR="00044DE8">
        <w:t>failure condition</w:t>
      </w:r>
      <w:r w:rsidRPr="00F15922">
        <w:t>, the IVI installer might not be able to reverse the incomplete installation.</w:t>
      </w:r>
    </w:p>
    <w:p w:rsidR="00143360" w:rsidRPr="00F15922" w:rsidRDefault="00143360">
      <w:pPr>
        <w:pStyle w:val="Body"/>
      </w:pPr>
    </w:p>
    <w:p w:rsidR="00C50A00" w:rsidRPr="00F15922" w:rsidRDefault="00C50A00" w:rsidP="00895BE6">
      <w:pPr>
        <w:pStyle w:val="Heading2"/>
      </w:pPr>
      <w:bookmarkStart w:id="198" w:name="_Toc156647662"/>
      <w:bookmarkStart w:id="199" w:name="_Toc225140675"/>
      <w:bookmarkStart w:id="200" w:name="_Toc298848000"/>
      <w:r w:rsidRPr="00F15922">
        <w:t>Installer Logging</w:t>
      </w:r>
      <w:bookmarkEnd w:id="198"/>
      <w:bookmarkEnd w:id="199"/>
      <w:bookmarkEnd w:id="200"/>
    </w:p>
    <w:p w:rsidR="00C50A00" w:rsidRDefault="00C50A00" w:rsidP="00143360">
      <w:pPr>
        <w:pStyle w:val="Body1"/>
      </w:pPr>
      <w:r w:rsidRPr="00F15922">
        <w:t>An IVI installer shall give the user or calling program an option for generating an ASCII log file that describes the actions of the installer that changed the state of the user’s machine.</w:t>
      </w:r>
    </w:p>
    <w:p w:rsidR="00143360" w:rsidRPr="00143360" w:rsidRDefault="00143360" w:rsidP="00143360">
      <w:pPr>
        <w:pStyle w:val="Body"/>
      </w:pPr>
    </w:p>
    <w:p w:rsidR="00C50A00" w:rsidRPr="00F15922" w:rsidRDefault="002D3FF4" w:rsidP="00895BE6">
      <w:pPr>
        <w:pStyle w:val="Heading1"/>
      </w:pPr>
      <w:bookmarkStart w:id="201" w:name="_Toc225140676"/>
      <w:bookmarkStart w:id="202" w:name="_Toc298848001"/>
      <w:bookmarkStart w:id="203" w:name="_Ref535398570"/>
      <w:bookmarkStart w:id="204" w:name="_Toc156647663"/>
      <w:r w:rsidRPr="002D3FF4">
        <w:lastRenderedPageBreak/>
        <w:t>IVI Directory Structure</w:t>
      </w:r>
      <w:bookmarkEnd w:id="201"/>
      <w:r w:rsidRPr="002D3FF4">
        <w:t xml:space="preserve"> Creation and Detection Requirements</w:t>
      </w:r>
      <w:bookmarkEnd w:id="202"/>
      <w:r w:rsidRPr="002D3FF4" w:rsidDel="002D3FF4">
        <w:t xml:space="preserve"> </w:t>
      </w:r>
      <w:bookmarkEnd w:id="203"/>
      <w:bookmarkEnd w:id="204"/>
    </w:p>
    <w:p w:rsidR="00C50A00" w:rsidRDefault="00C50A00" w:rsidP="00143360">
      <w:pPr>
        <w:pStyle w:val="Body1"/>
      </w:pPr>
      <w:r w:rsidRPr="00F15922">
        <w:t>This section specifies the IVI installer requirements for creating and detecting elements of the IVI directory structure. The responsibilities of the IVI shared component installer and IVI driver installers are discussed separately.</w:t>
      </w:r>
    </w:p>
    <w:p w:rsidR="00143360" w:rsidRPr="00143360" w:rsidRDefault="00143360" w:rsidP="00143360">
      <w:pPr>
        <w:pStyle w:val="Body"/>
      </w:pPr>
    </w:p>
    <w:p w:rsidR="00C50A00" w:rsidRPr="00F15922" w:rsidRDefault="00C50A00" w:rsidP="00895BE6">
      <w:pPr>
        <w:pStyle w:val="Heading2"/>
      </w:pPr>
      <w:bookmarkStart w:id="205" w:name="_Toc156647664"/>
      <w:bookmarkStart w:id="206" w:name="_Toc225140677"/>
      <w:bookmarkStart w:id="207" w:name="_Toc298848002"/>
      <w:r w:rsidRPr="00F15922">
        <w:t xml:space="preserve">IVI Standard Root </w:t>
      </w:r>
      <w:r w:rsidR="00D57193" w:rsidRPr="00F15922">
        <w:t xml:space="preserve">Directory and IVI Data </w:t>
      </w:r>
      <w:r w:rsidRPr="00F15922">
        <w:t>Directory</w:t>
      </w:r>
      <w:bookmarkEnd w:id="205"/>
      <w:bookmarkEnd w:id="206"/>
      <w:bookmarkEnd w:id="207"/>
    </w:p>
    <w:p w:rsidR="00C50A00" w:rsidRDefault="00C50A00" w:rsidP="00143360">
      <w:pPr>
        <w:pStyle w:val="Body1"/>
      </w:pPr>
      <w:r w:rsidRPr="00F15922">
        <w:t>This section describes the requirements for creating and detecting elements of the IVI standard root directory tree</w:t>
      </w:r>
      <w:r w:rsidR="00D57193" w:rsidRPr="00F15922">
        <w:t xml:space="preserve"> and the IVI data directory</w:t>
      </w:r>
      <w:r w:rsidRPr="00F15922">
        <w:t>.</w:t>
      </w:r>
    </w:p>
    <w:p w:rsidR="00143360" w:rsidRPr="00143360" w:rsidRDefault="00143360" w:rsidP="00143360">
      <w:pPr>
        <w:pStyle w:val="Body"/>
      </w:pPr>
    </w:p>
    <w:p w:rsidR="00C50A00" w:rsidRPr="00F15922" w:rsidRDefault="00462AC0" w:rsidP="00895BE6">
      <w:pPr>
        <w:pStyle w:val="Heading3"/>
      </w:pPr>
      <w:bookmarkStart w:id="208" w:name="_Ref535400610"/>
      <w:bookmarkStart w:id="209" w:name="_Toc225140678"/>
      <w:bookmarkStart w:id="210" w:name="_Toc298848003"/>
      <w:r>
        <w:t>IVI-COM/IVI-C</w:t>
      </w:r>
      <w:r w:rsidR="00C50A00" w:rsidRPr="00F15922">
        <w:t xml:space="preserve"> Shared Component Installer Responsibilities</w:t>
      </w:r>
      <w:bookmarkEnd w:id="208"/>
      <w:bookmarkEnd w:id="209"/>
      <w:bookmarkEnd w:id="210"/>
    </w:p>
    <w:p w:rsidR="003B5E0C" w:rsidRPr="00F15922" w:rsidRDefault="003B5E0C" w:rsidP="00143360">
      <w:pPr>
        <w:pStyle w:val="Body1"/>
      </w:pPr>
      <w:r w:rsidRPr="00F15922">
        <w:t xml:space="preserve">This section specifies the </w:t>
      </w:r>
      <w:r w:rsidR="00462AC0">
        <w:t>IVI-COM/IVI-C</w:t>
      </w:r>
      <w:r w:rsidRPr="00F15922">
        <w:t xml:space="preserve"> shared component installer requirements for discovering, registering and creating the IVI standard root directory.   The </w:t>
      </w:r>
      <w:r w:rsidR="00E25D43" w:rsidRPr="00F15922">
        <w:t>requirements</w:t>
      </w:r>
      <w:r w:rsidRPr="00F15922">
        <w:t xml:space="preserve"> are separated into two parts:</w:t>
      </w:r>
    </w:p>
    <w:p w:rsidR="00CC5398" w:rsidRDefault="003B5E0C" w:rsidP="00A64A07">
      <w:pPr>
        <w:pStyle w:val="ListBullet"/>
      </w:pPr>
      <w:r w:rsidRPr="00F15922">
        <w:t>Responsibilities required by both 32-bit and 64-bit installers</w:t>
      </w:r>
    </w:p>
    <w:p w:rsidR="00CC5398" w:rsidRDefault="003B5E0C" w:rsidP="00AC1D46">
      <w:pPr>
        <w:pStyle w:val="ListBullet"/>
      </w:pPr>
      <w:r w:rsidRPr="00AC1D46">
        <w:t>Additional</w:t>
      </w:r>
      <w:r w:rsidRPr="00F15922">
        <w:t xml:space="preserve"> responsibilities required by the 64-bit installer</w:t>
      </w:r>
    </w:p>
    <w:p w:rsidR="00AC1D46" w:rsidRPr="00AC1D46" w:rsidRDefault="00AC1D46" w:rsidP="00AC1D46">
      <w:pPr>
        <w:pStyle w:val="Body"/>
      </w:pPr>
    </w:p>
    <w:p w:rsidR="00CA4479" w:rsidRPr="00F15922" w:rsidRDefault="00CA4479" w:rsidP="00895BE6">
      <w:pPr>
        <w:pStyle w:val="Heading4"/>
      </w:pPr>
      <w:bookmarkStart w:id="211" w:name="_Ref202327747"/>
      <w:bookmarkStart w:id="212" w:name="_Toc225140679"/>
      <w:bookmarkStart w:id="213" w:name="_Toc298848004"/>
      <w:r w:rsidRPr="00F15922">
        <w:t xml:space="preserve">32-bit and 64-bit </w:t>
      </w:r>
      <w:r w:rsidR="00462AC0">
        <w:t>IVI-COM/IVI-C</w:t>
      </w:r>
      <w:r w:rsidRPr="00F15922">
        <w:t xml:space="preserve"> Shared Component Installer Responsibilities</w:t>
      </w:r>
      <w:bookmarkEnd w:id="211"/>
      <w:bookmarkEnd w:id="212"/>
      <w:bookmarkEnd w:id="213"/>
    </w:p>
    <w:p w:rsidR="00C50A00" w:rsidRPr="00F15922" w:rsidRDefault="00E25572" w:rsidP="00143360">
      <w:pPr>
        <w:pStyle w:val="Body1"/>
      </w:pPr>
      <w:r w:rsidRPr="00F15922">
        <w:t xml:space="preserve">The </w:t>
      </w:r>
      <w:r w:rsidR="00462AC0">
        <w:t>IVI-COM/IVI-C</w:t>
      </w:r>
      <w:r w:rsidR="00C50A00" w:rsidRPr="00F15922">
        <w:t xml:space="preserve"> shared component installer</w:t>
      </w:r>
      <w:r w:rsidR="00965A76" w:rsidRPr="00F15922">
        <w:t>s</w:t>
      </w:r>
      <w:r w:rsidR="003B67A3" w:rsidRPr="00F15922">
        <w:t xml:space="preserve">, </w:t>
      </w:r>
      <w:r w:rsidRPr="00F15922">
        <w:t>both 32-bit and 64-bit</w:t>
      </w:r>
      <w:r w:rsidR="003B67A3" w:rsidRPr="00F15922">
        <w:t>,</w:t>
      </w:r>
      <w:r w:rsidR="00C50A00" w:rsidRPr="00F15922">
        <w:t xml:space="preserve"> shall discover, register, and create the </w:t>
      </w:r>
      <w:r w:rsidR="00965A76" w:rsidRPr="00F15922">
        <w:t xml:space="preserve">32-bit </w:t>
      </w:r>
      <w:r w:rsidR="00C50A00" w:rsidRPr="00F15922">
        <w:t>IVI standard root directory tree according to the following rules</w:t>
      </w:r>
      <w:r w:rsidR="001D2C28" w:rsidRPr="00F15922">
        <w:t xml:space="preserve">. In these rules, </w:t>
      </w:r>
      <w:r w:rsidR="001D2C28" w:rsidRPr="00F15922">
        <w:rPr>
          <w:rFonts w:ascii="Courier New" w:hAnsi="Courier New" w:cs="Courier New"/>
          <w:sz w:val="18"/>
          <w:szCs w:val="18"/>
        </w:rPr>
        <w:t>&lt;HKLM</w:t>
      </w:r>
      <w:r w:rsidR="00BF75F9" w:rsidRPr="00F15922">
        <w:rPr>
          <w:rFonts w:ascii="Courier New" w:hAnsi="Courier New" w:cs="Courier New"/>
          <w:sz w:val="18"/>
          <w:szCs w:val="18"/>
        </w:rPr>
        <w:t>\</w:t>
      </w:r>
      <w:r w:rsidR="001D2C28" w:rsidRPr="00F15922">
        <w:rPr>
          <w:rFonts w:ascii="Courier New" w:hAnsi="Courier New" w:cs="Courier New"/>
          <w:sz w:val="18"/>
          <w:szCs w:val="18"/>
        </w:rPr>
        <w:t>SW&gt;</w:t>
      </w:r>
      <w:r w:rsidR="001D2C28" w:rsidRPr="00F15922">
        <w:t xml:space="preserve"> varies by Operating System and </w:t>
      </w:r>
      <w:r w:rsidR="00ED7158" w:rsidRPr="00F15922">
        <w:t>component</w:t>
      </w:r>
      <w:r w:rsidR="001D2C28" w:rsidRPr="00F15922">
        <w:t xml:space="preserve"> bitness.  </w:t>
      </w:r>
      <w:r w:rsidR="00767FB0">
        <w:t>Refer to</w:t>
      </w:r>
      <w:r w:rsidR="001D2C28" w:rsidRPr="00F15922">
        <w:t xml:space="preserve"> Section </w:t>
      </w:r>
      <w:r w:rsidR="00800309">
        <w:fldChar w:fldCharType="begin"/>
      </w:r>
      <w:r w:rsidR="00750658">
        <w:instrText xml:space="preserve"> REF _Ref254246415 \r \h </w:instrText>
      </w:r>
      <w:r w:rsidR="00800309">
        <w:fldChar w:fldCharType="separate"/>
      </w:r>
      <w:r w:rsidR="00DE68DB">
        <w:t>4.3</w:t>
      </w:r>
      <w:r w:rsidR="00800309">
        <w:fldChar w:fldCharType="end"/>
      </w:r>
      <w:r w:rsidR="001D2C28" w:rsidRPr="00F15922">
        <w:t xml:space="preserve">, </w:t>
      </w:r>
      <w:fldSimple w:instr=" REF _Ref254246429 \h  \* MERGEFORMAT ">
        <w:ins w:id="214" w:author="Author">
          <w:r w:rsidR="00DE68DB" w:rsidRPr="00DE68DB">
            <w:rPr>
              <w:i/>
              <w:rPrChange w:id="215" w:author="Author">
                <w:rPr/>
              </w:rPrChange>
            </w:rPr>
            <w:t>Determining System Directories and Registry Keys</w:t>
          </w:r>
        </w:ins>
        <w:del w:id="216" w:author="Author">
          <w:r w:rsidR="00750658" w:rsidRPr="00750658" w:rsidDel="00DE68DB">
            <w:rPr>
              <w:i/>
            </w:rPr>
            <w:delText>Determining System Directories and Registry Keys</w:delText>
          </w:r>
        </w:del>
      </w:fldSimple>
      <w:r w:rsidR="001D2C28" w:rsidRPr="00F15922">
        <w:t>, for details.</w:t>
      </w:r>
    </w:p>
    <w:p w:rsidR="00CC5398" w:rsidRDefault="001D2C28">
      <w:pPr>
        <w:pStyle w:val="ListNumber2"/>
        <w:numPr>
          <w:ilvl w:val="0"/>
          <w:numId w:val="13"/>
        </w:numPr>
      </w:pPr>
      <w:r w:rsidRPr="00F15922">
        <w:t>The installer checks the Windows registry for a non-empty value of the following registry key</w:t>
      </w:r>
      <w:r w:rsidR="00A944A8" w:rsidRPr="00F15922">
        <w:t xml:space="preserve"> in the 32-bit registry hive</w:t>
      </w:r>
      <w:r w:rsidRPr="00F15922">
        <w:t xml:space="preserve">: </w:t>
      </w:r>
    </w:p>
    <w:p w:rsidR="001D2C28" w:rsidRPr="00F15922" w:rsidRDefault="001D2C28" w:rsidP="001D2C28">
      <w:pPr>
        <w:pStyle w:val="ListNumber2"/>
        <w:ind w:left="144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SW&gt;\IVI, IviStandardRootDir</w:t>
      </w:r>
    </w:p>
    <w:p w:rsidR="00CC5398" w:rsidRDefault="00C50A00">
      <w:pPr>
        <w:pStyle w:val="ListNumber2"/>
        <w:numPr>
          <w:ilvl w:val="0"/>
          <w:numId w:val="13"/>
        </w:numPr>
      </w:pPr>
      <w:r w:rsidRPr="00F15922">
        <w:t xml:space="preserve">If </w:t>
      </w:r>
      <w:r w:rsidR="00022A82" w:rsidRPr="00F15922">
        <w:rPr>
          <w:rFonts w:ascii="Courier New" w:hAnsi="Courier New"/>
          <w:sz w:val="18"/>
        </w:rPr>
        <w:t>IviStandardRootDir</w:t>
      </w:r>
      <w:r w:rsidR="00022A82" w:rsidRPr="00F15922">
        <w:t xml:space="preserve"> </w:t>
      </w:r>
      <w:r w:rsidRPr="00F15922">
        <w:t xml:space="preserve">is already registered, the installer uses the registered </w:t>
      </w:r>
      <w:r w:rsidR="009C1BE0" w:rsidRPr="00F15922">
        <w:t xml:space="preserve">root directory for </w:t>
      </w:r>
      <w:r w:rsidR="000D0F9B" w:rsidRPr="00F15922">
        <w:t xml:space="preserve">32-bit </w:t>
      </w:r>
      <w:r w:rsidRPr="00F15922">
        <w:t xml:space="preserve">shared component installations.  If the installer is invoked from the command line with a non-empty </w:t>
      </w:r>
      <w:r w:rsidR="000D0F9B" w:rsidRPr="00F15922">
        <w:t xml:space="preserve">32-bit </w:t>
      </w:r>
      <w:r w:rsidRPr="00F15922">
        <w:t>IVI standard root directory path, the installer ignores the specified path.</w:t>
      </w:r>
    </w:p>
    <w:p w:rsidR="00CC5398" w:rsidRDefault="001C6A3D">
      <w:pPr>
        <w:pStyle w:val="ListNumber2"/>
        <w:numPr>
          <w:ilvl w:val="1"/>
          <w:numId w:val="13"/>
        </w:numPr>
      </w:pPr>
      <w:r w:rsidRPr="00F15922">
        <w:t>The installer checks the Windows registry for a non-empty value of the following registry key:</w:t>
      </w:r>
    </w:p>
    <w:p w:rsidR="001D2C28" w:rsidRPr="00F15922" w:rsidRDefault="001D2C28" w:rsidP="001D2C28">
      <w:pPr>
        <w:pStyle w:val="ListNumber2"/>
        <w:ind w:left="216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SW&gt;\IVI, IviDataDir</w:t>
      </w:r>
    </w:p>
    <w:p w:rsidR="00CC5398" w:rsidRDefault="001C6A3D">
      <w:pPr>
        <w:pStyle w:val="ListNumber2"/>
        <w:numPr>
          <w:ilvl w:val="1"/>
          <w:numId w:val="13"/>
        </w:numPr>
      </w:pPr>
      <w:r w:rsidRPr="00F15922">
        <w:t xml:space="preserve">If </w:t>
      </w:r>
      <w:r w:rsidRPr="00F15922">
        <w:rPr>
          <w:rFonts w:ascii="Courier New" w:hAnsi="Courier New"/>
          <w:sz w:val="18"/>
        </w:rPr>
        <w:t>IviDataDir</w:t>
      </w:r>
      <w:r w:rsidRPr="00F15922">
        <w:t xml:space="preserve"> is not already registered, the installer registers the</w:t>
      </w:r>
      <w:r w:rsidR="000D0F9B" w:rsidRPr="00F15922">
        <w:t xml:space="preserve"> </w:t>
      </w:r>
      <w:r w:rsidRPr="00F15922">
        <w:t xml:space="preserve">IVI </w:t>
      </w:r>
      <w:r w:rsidR="00F76389" w:rsidRPr="00F15922">
        <w:t>d</w:t>
      </w:r>
      <w:r w:rsidRPr="00F15922">
        <w:t xml:space="preserve">ata </w:t>
      </w:r>
      <w:r w:rsidR="00F76389" w:rsidRPr="00F15922">
        <w:t>d</w:t>
      </w:r>
      <w:r w:rsidRPr="00F15922">
        <w:t xml:space="preserve">irectory in the Windows registry as: </w:t>
      </w:r>
    </w:p>
    <w:p w:rsidR="001D2C28" w:rsidRPr="00F15922" w:rsidRDefault="001D2C28" w:rsidP="001D2C28">
      <w:pPr>
        <w:pStyle w:val="ListNumber2"/>
        <w:ind w:left="216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SW&gt;\IVI, IviDataDir</w:t>
      </w:r>
    </w:p>
    <w:p w:rsidR="00CF09FE" w:rsidRPr="00F15922" w:rsidRDefault="001C6A3D" w:rsidP="001C6A3D">
      <w:pPr>
        <w:pStyle w:val="ListBullet2"/>
        <w:numPr>
          <w:ilvl w:val="0"/>
          <w:numId w:val="0"/>
        </w:numPr>
        <w:ind w:left="1800"/>
        <w:rPr>
          <w:rFonts w:ascii="Courier New" w:hAnsi="Courier New"/>
          <w:sz w:val="18"/>
        </w:rPr>
      </w:pPr>
      <w:r w:rsidRPr="00F15922">
        <w:rPr>
          <w:color w:val="auto"/>
        </w:rPr>
        <w:t xml:space="preserve">The </w:t>
      </w:r>
      <w:r w:rsidR="007B4432" w:rsidRPr="00F15922">
        <w:rPr>
          <w:color w:val="auto"/>
        </w:rPr>
        <w:t xml:space="preserve">installer sets the </w:t>
      </w:r>
      <w:r w:rsidR="005771C6" w:rsidRPr="00F15922">
        <w:rPr>
          <w:rFonts w:ascii="Courier New" w:hAnsi="Courier New"/>
          <w:sz w:val="18"/>
        </w:rPr>
        <w:t>IviDataDir</w:t>
      </w:r>
      <w:r w:rsidR="00A11B60" w:rsidRPr="00F15922">
        <w:rPr>
          <w:color w:val="auto"/>
        </w:rPr>
        <w:t xml:space="preserve"> </w:t>
      </w:r>
      <w:r w:rsidR="007B4432" w:rsidRPr="00F15922">
        <w:rPr>
          <w:color w:val="auto"/>
        </w:rPr>
        <w:t>value to be</w:t>
      </w:r>
      <w:r w:rsidR="00A11B60" w:rsidRPr="00F15922">
        <w:rPr>
          <w:color w:val="auto"/>
        </w:rPr>
        <w:t xml:space="preserve"> </w:t>
      </w:r>
      <w:r w:rsidRPr="00F15922">
        <w:rPr>
          <w:rFonts w:ascii="Courier New" w:hAnsi="Courier New"/>
          <w:sz w:val="18"/>
        </w:rPr>
        <w:t>&lt;IviStandardRootDir</w:t>
      </w:r>
      <w:r w:rsidR="002605AD" w:rsidRPr="00F15922">
        <w:rPr>
          <w:rFonts w:ascii="Courier New" w:hAnsi="Courier New"/>
          <w:sz w:val="18"/>
        </w:rPr>
        <w:t>32</w:t>
      </w:r>
      <w:r w:rsidRPr="00F15922">
        <w:rPr>
          <w:rFonts w:ascii="Courier New" w:hAnsi="Courier New"/>
          <w:sz w:val="18"/>
        </w:rPr>
        <w:t>&gt;\Data</w:t>
      </w:r>
      <w:r w:rsidR="007B4432" w:rsidRPr="00F15922">
        <w:rPr>
          <w:color w:val="auto"/>
        </w:rPr>
        <w:t xml:space="preserve"> and then creates the </w:t>
      </w:r>
      <w:r w:rsidR="00267175" w:rsidRPr="00F15922">
        <w:rPr>
          <w:color w:val="auto"/>
        </w:rPr>
        <w:t xml:space="preserve">IVI </w:t>
      </w:r>
      <w:r w:rsidR="00A95293" w:rsidRPr="00F15922">
        <w:rPr>
          <w:color w:val="auto"/>
        </w:rPr>
        <w:t>d</w:t>
      </w:r>
      <w:r w:rsidR="00267175" w:rsidRPr="00F15922">
        <w:rPr>
          <w:color w:val="auto"/>
        </w:rPr>
        <w:t xml:space="preserve">ata </w:t>
      </w:r>
      <w:r w:rsidR="00A95293" w:rsidRPr="00F15922">
        <w:rPr>
          <w:color w:val="auto"/>
        </w:rPr>
        <w:t>d</w:t>
      </w:r>
      <w:r w:rsidR="00267175" w:rsidRPr="00F15922">
        <w:rPr>
          <w:color w:val="auto"/>
        </w:rPr>
        <w:t>irectory</w:t>
      </w:r>
      <w:r w:rsidRPr="00F15922">
        <w:rPr>
          <w:rFonts w:ascii="Courier New" w:hAnsi="Courier New"/>
          <w:sz w:val="18"/>
        </w:rPr>
        <w:t>.</w:t>
      </w:r>
    </w:p>
    <w:p w:rsidR="001C6A3D" w:rsidRPr="00F15922" w:rsidRDefault="0026708A" w:rsidP="001C6A3D">
      <w:pPr>
        <w:pStyle w:val="ListBullet2"/>
        <w:numPr>
          <w:ilvl w:val="0"/>
          <w:numId w:val="0"/>
        </w:numPr>
        <w:ind w:left="1800"/>
        <w:rPr>
          <w:color w:val="auto"/>
        </w:rPr>
      </w:pPr>
      <w:r w:rsidRPr="00F15922">
        <w:rPr>
          <w:color w:val="auto"/>
        </w:rPr>
        <w:t xml:space="preserve">Note: Step 2-b accounts for upgrades of older installations after </w:t>
      </w:r>
      <w:r w:rsidR="00E53667" w:rsidRPr="00F15922">
        <w:rPr>
          <w:color w:val="auto"/>
        </w:rPr>
        <w:t xml:space="preserve">the </w:t>
      </w:r>
      <w:r w:rsidRPr="00F15922">
        <w:rPr>
          <w:color w:val="auto"/>
        </w:rPr>
        <w:t xml:space="preserve">user has performed a partial cleanup.  In this case, </w:t>
      </w:r>
      <w:r w:rsidR="005D1E8F" w:rsidRPr="00F15922">
        <w:rPr>
          <w:color w:val="auto"/>
        </w:rPr>
        <w:t>the 32-bit IVI standard root directory</w:t>
      </w:r>
      <w:r w:rsidRPr="00F15922">
        <w:rPr>
          <w:color w:val="auto"/>
        </w:rPr>
        <w:t xml:space="preserve"> was previously defined b</w:t>
      </w:r>
      <w:r w:rsidR="00516D71" w:rsidRPr="00F15922">
        <w:rPr>
          <w:color w:val="auto"/>
        </w:rPr>
        <w:t>ut</w:t>
      </w:r>
      <w:r w:rsidRPr="00F15922">
        <w:rPr>
          <w:color w:val="auto"/>
        </w:rPr>
        <w:t xml:space="preserve"> not </w:t>
      </w:r>
      <w:r w:rsidR="009C1BE0" w:rsidRPr="00F15922">
        <w:rPr>
          <w:color w:val="auto"/>
        </w:rPr>
        <w:t>&lt;</w:t>
      </w:r>
      <w:r w:rsidRPr="00F15922">
        <w:rPr>
          <w:rFonts w:ascii="Courier New" w:hAnsi="Courier New"/>
          <w:sz w:val="18"/>
        </w:rPr>
        <w:t>IviDataDir</w:t>
      </w:r>
      <w:r w:rsidR="009C1BE0" w:rsidRPr="00F15922">
        <w:rPr>
          <w:rFonts w:ascii="Courier New" w:hAnsi="Courier New"/>
          <w:sz w:val="18"/>
        </w:rPr>
        <w:t>&gt;</w:t>
      </w:r>
      <w:r w:rsidRPr="00F15922">
        <w:rPr>
          <w:color w:val="auto"/>
        </w:rPr>
        <w:t>.</w:t>
      </w:r>
    </w:p>
    <w:p w:rsidR="00CC5398" w:rsidRDefault="00C50A00">
      <w:pPr>
        <w:pStyle w:val="ListNumber2"/>
        <w:numPr>
          <w:ilvl w:val="0"/>
          <w:numId w:val="13"/>
        </w:numPr>
      </w:pPr>
      <w:r w:rsidRPr="00F15922">
        <w:t xml:space="preserve">If </w:t>
      </w:r>
      <w:r w:rsidR="00143D4E" w:rsidRPr="00F15922">
        <w:rPr>
          <w:rFonts w:ascii="Courier New" w:hAnsi="Courier New"/>
          <w:sz w:val="18"/>
        </w:rPr>
        <w:t>IviStandardRootDir</w:t>
      </w:r>
      <w:r w:rsidR="00143D4E" w:rsidRPr="00F15922">
        <w:t xml:space="preserve"> </w:t>
      </w:r>
      <w:r w:rsidRPr="00F15922">
        <w:t>is not already registered, the installer takes the following actions.</w:t>
      </w:r>
    </w:p>
    <w:p w:rsidR="00CC5398" w:rsidRDefault="00C50A00">
      <w:pPr>
        <w:pStyle w:val="ListNumber2"/>
        <w:numPr>
          <w:ilvl w:val="1"/>
          <w:numId w:val="12"/>
        </w:numPr>
      </w:pPr>
      <w:r w:rsidRPr="00F15922">
        <w:t xml:space="preserve">If the installer is invoked in dialog mode, the installer suggests the following </w:t>
      </w:r>
      <w:r w:rsidR="002F2A53" w:rsidRPr="00F15922">
        <w:t xml:space="preserve">32-bit </w:t>
      </w:r>
      <w:r w:rsidRPr="00F15922">
        <w:t>IVI standard directory path to the user:</w:t>
      </w:r>
    </w:p>
    <w:p w:rsidR="00C50A00" w:rsidRPr="00F15922" w:rsidRDefault="00C50A00" w:rsidP="001D2C28">
      <w:pPr>
        <w:pStyle w:val="ListNumber2"/>
        <w:ind w:left="1800"/>
        <w:rPr>
          <w:rFonts w:ascii="Courier New" w:hAnsi="Courier New"/>
          <w:sz w:val="18"/>
        </w:rPr>
      </w:pPr>
      <w:r w:rsidRPr="00F15922">
        <w:rPr>
          <w:rFonts w:ascii="Courier New" w:hAnsi="Courier New"/>
          <w:sz w:val="18"/>
        </w:rPr>
        <w:t>&lt;ProgramFilesDir</w:t>
      </w:r>
      <w:r w:rsidR="001B21CE" w:rsidRPr="00F15922">
        <w:rPr>
          <w:rFonts w:ascii="Courier New" w:hAnsi="Courier New"/>
          <w:sz w:val="18"/>
        </w:rPr>
        <w:t>32</w:t>
      </w:r>
      <w:r w:rsidRPr="00F15922">
        <w:rPr>
          <w:rFonts w:ascii="Courier New" w:hAnsi="Courier New"/>
          <w:sz w:val="18"/>
        </w:rPr>
        <w:t>&gt;\IVI</w:t>
      </w:r>
      <w:r w:rsidR="009F6F64" w:rsidRPr="00F15922">
        <w:rPr>
          <w:rFonts w:ascii="Courier New" w:hAnsi="Courier New"/>
          <w:sz w:val="18"/>
        </w:rPr>
        <w:t xml:space="preserve"> </w:t>
      </w:r>
      <w:r w:rsidR="00143D4E" w:rsidRPr="00F15922">
        <w:rPr>
          <w:rFonts w:ascii="Courier New" w:hAnsi="Courier New"/>
          <w:sz w:val="18"/>
        </w:rPr>
        <w:t>Foundation\IVI</w:t>
      </w:r>
    </w:p>
    <w:p w:rsidR="00C50A00" w:rsidRPr="00F15922" w:rsidRDefault="00C50A00">
      <w:pPr>
        <w:pStyle w:val="ListNumber2"/>
        <w:ind w:left="1440"/>
      </w:pPr>
      <w:r w:rsidRPr="00F15922">
        <w:lastRenderedPageBreak/>
        <w:t xml:space="preserve">The installer allows the user to change the suggested path to another valid path.  </w:t>
      </w:r>
    </w:p>
    <w:p w:rsidR="00C50A00" w:rsidRPr="00F15922" w:rsidRDefault="00C50A00" w:rsidP="00FE51A6">
      <w:pPr>
        <w:pStyle w:val="ListNumber2"/>
        <w:ind w:left="1440"/>
        <w:rPr>
          <w:rFonts w:ascii="Courier New" w:hAnsi="Courier New"/>
          <w:sz w:val="18"/>
        </w:rPr>
      </w:pPr>
      <w:r w:rsidRPr="00F15922">
        <w:t>Refer to</w:t>
      </w:r>
      <w:r w:rsidR="00FE51A6" w:rsidRPr="00F15922">
        <w:t xml:space="preserve"> </w:t>
      </w:r>
      <w:r w:rsidR="00750658" w:rsidRPr="00F15922">
        <w:t xml:space="preserve">Section </w:t>
      </w:r>
      <w:r w:rsidR="00800309">
        <w:fldChar w:fldCharType="begin"/>
      </w:r>
      <w:r w:rsidR="00750658">
        <w:instrText xml:space="preserve"> REF _Ref254246415 \r \h </w:instrText>
      </w:r>
      <w:r w:rsidR="00800309">
        <w:fldChar w:fldCharType="separate"/>
      </w:r>
      <w:r w:rsidR="00DE68DB">
        <w:t>4.3</w:t>
      </w:r>
      <w:r w:rsidR="00800309">
        <w:fldChar w:fldCharType="end"/>
      </w:r>
      <w:r w:rsidR="00750658" w:rsidRPr="00F15922">
        <w:t xml:space="preserve">, </w:t>
      </w:r>
      <w:fldSimple w:instr=" REF _Ref254246429 \h  \* MERGEFORMAT ">
        <w:ins w:id="217" w:author="Author">
          <w:r w:rsidR="00DE68DB" w:rsidRPr="00DE68DB">
            <w:rPr>
              <w:i/>
              <w:rPrChange w:id="218" w:author="Author">
                <w:rPr/>
              </w:rPrChange>
            </w:rPr>
            <w:t>Determining System Directories and Registry Keys</w:t>
          </w:r>
        </w:ins>
        <w:del w:id="219" w:author="Author">
          <w:r w:rsidR="00750658" w:rsidRPr="00750658" w:rsidDel="00DE68DB">
            <w:rPr>
              <w:i/>
            </w:rPr>
            <w:delText>Determining System Directories and Registry Keys</w:delText>
          </w:r>
        </w:del>
      </w:fldSimple>
      <w:r w:rsidRPr="00F15922">
        <w:t xml:space="preserve">, for information on </w:t>
      </w:r>
      <w:r w:rsidRPr="00F15922">
        <w:rPr>
          <w:rFonts w:ascii="Courier New" w:hAnsi="Courier New"/>
          <w:sz w:val="18"/>
        </w:rPr>
        <w:t>&lt;ProgramFilesDir</w:t>
      </w:r>
      <w:r w:rsidR="001B21CE" w:rsidRPr="00F15922">
        <w:rPr>
          <w:rFonts w:ascii="Courier New" w:hAnsi="Courier New"/>
          <w:sz w:val="18"/>
        </w:rPr>
        <w:t>32</w:t>
      </w:r>
      <w:r w:rsidRPr="00F15922">
        <w:rPr>
          <w:rFonts w:ascii="Courier New" w:hAnsi="Courier New"/>
          <w:sz w:val="18"/>
        </w:rPr>
        <w:t>&gt;</w:t>
      </w:r>
      <w:r w:rsidRPr="00F15922">
        <w:t>.</w:t>
      </w:r>
    </w:p>
    <w:p w:rsidR="00CC5398" w:rsidRDefault="00C50A00">
      <w:pPr>
        <w:pStyle w:val="ListNumber2"/>
        <w:numPr>
          <w:ilvl w:val="1"/>
          <w:numId w:val="12"/>
        </w:numPr>
      </w:pPr>
      <w:r w:rsidRPr="00F15922">
        <w:t xml:space="preserve">A failure condition exists if the installer is invoked in silent mode with an empty or invalid path for the </w:t>
      </w:r>
      <w:r w:rsidR="002F2A53" w:rsidRPr="00F15922">
        <w:t xml:space="preserve">32-bit </w:t>
      </w:r>
      <w:r w:rsidRPr="00F15922">
        <w:t>IVI standard root directory.</w:t>
      </w:r>
    </w:p>
    <w:p w:rsidR="00CC5398" w:rsidRDefault="00C50A00">
      <w:pPr>
        <w:pStyle w:val="ListNumber2"/>
        <w:numPr>
          <w:ilvl w:val="1"/>
          <w:numId w:val="12"/>
        </w:numPr>
      </w:pPr>
      <w:r w:rsidRPr="00F15922">
        <w:t xml:space="preserve">A failure condition exists if the path that the user or calling program specifies for the </w:t>
      </w:r>
      <w:r w:rsidR="00FF5DF8" w:rsidRPr="00F15922">
        <w:t xml:space="preserve">32-bit </w:t>
      </w:r>
      <w:r w:rsidRPr="00F15922">
        <w:t xml:space="preserve">IVI standard </w:t>
      </w:r>
      <w:r w:rsidR="00490863" w:rsidRPr="00F15922">
        <w:t xml:space="preserve">root </w:t>
      </w:r>
      <w:r w:rsidRPr="00F15922">
        <w:t xml:space="preserve">directory is </w:t>
      </w:r>
      <w:r w:rsidR="00526951" w:rsidRPr="00F15922">
        <w:t>one of the following directories</w:t>
      </w:r>
      <w:r w:rsidR="00AA0C68" w:rsidRPr="00F15922">
        <w:t xml:space="preserve"> or its subdirectories</w:t>
      </w:r>
      <w:r w:rsidR="00526951" w:rsidRPr="00F15922">
        <w:t>:</w:t>
      </w:r>
    </w:p>
    <w:p w:rsidR="00CC5398" w:rsidRDefault="00EE1A12">
      <w:pPr>
        <w:pStyle w:val="ListNumber2"/>
        <w:numPr>
          <w:ilvl w:val="1"/>
          <w:numId w:val="25"/>
        </w:numPr>
      </w:pPr>
      <w:r w:rsidRPr="00F15922">
        <w:t>The 32-bit and 64-bit VXI</w:t>
      </w:r>
      <w:r w:rsidRPr="00F15922">
        <w:rPr>
          <w:i/>
        </w:rPr>
        <w:t>plug&amp;play</w:t>
      </w:r>
      <w:r w:rsidRPr="00F15922">
        <w:t xml:space="preserve"> directories</w:t>
      </w:r>
      <w:r w:rsidR="00526951" w:rsidRPr="00F15922">
        <w:t>.  Refer to VXI</w:t>
      </w:r>
      <w:r w:rsidR="00526951" w:rsidRPr="00F15922">
        <w:rPr>
          <w:rStyle w:val="Italic"/>
        </w:rPr>
        <w:t>plug&amp;play</w:t>
      </w:r>
      <w:r w:rsidR="00526951" w:rsidRPr="00F15922">
        <w:t xml:space="preserve"> specification</w:t>
      </w:r>
      <w:r w:rsidR="00526951" w:rsidRPr="00F15922">
        <w:rPr>
          <w:i/>
        </w:rPr>
        <w:t xml:space="preserve"> </w:t>
      </w:r>
      <w:r w:rsidR="00526951" w:rsidRPr="00F15922">
        <w:rPr>
          <w:rStyle w:val="Italic"/>
        </w:rPr>
        <w:t>VPP-6: Installation and Packaging Specification</w:t>
      </w:r>
      <w:r w:rsidR="00526951" w:rsidRPr="00F15922">
        <w:t>, for details on the VXI</w:t>
      </w:r>
      <w:r w:rsidR="00526951" w:rsidRPr="00F15922">
        <w:rPr>
          <w:i/>
        </w:rPr>
        <w:t>plug&amp;play</w:t>
      </w:r>
      <w:r w:rsidR="00526951" w:rsidRPr="00F15922">
        <w:t xml:space="preserve"> director</w:t>
      </w:r>
      <w:r w:rsidRPr="00F15922">
        <w:t>ies</w:t>
      </w:r>
      <w:r w:rsidR="00526951" w:rsidRPr="00F15922">
        <w:t>.</w:t>
      </w:r>
    </w:p>
    <w:p w:rsidR="00CC5398" w:rsidRDefault="00604CFF">
      <w:pPr>
        <w:pStyle w:val="ListNumber2"/>
        <w:numPr>
          <w:ilvl w:val="1"/>
          <w:numId w:val="25"/>
        </w:numPr>
      </w:pPr>
      <w:r w:rsidRPr="00F15922">
        <w:rPr>
          <w:b/>
        </w:rPr>
        <w:t xml:space="preserve">Windows </w:t>
      </w:r>
      <w:smartTag w:uri="urn:schemas-microsoft-com:office:smarttags" w:element="place">
        <w:r w:rsidRPr="00F15922">
          <w:rPr>
            <w:b/>
          </w:rPr>
          <w:t>Vista</w:t>
        </w:r>
      </w:smartTag>
      <w:r w:rsidRPr="00F15922">
        <w:rPr>
          <w:b/>
        </w:rPr>
        <w:t xml:space="preserve"> 64</w:t>
      </w:r>
      <w:r w:rsidR="00240E90">
        <w:rPr>
          <w:b/>
        </w:rPr>
        <w:t xml:space="preserve"> and Windows 7 (64-bit)</w:t>
      </w:r>
      <w:r w:rsidRPr="00F15922">
        <w:rPr>
          <w:b/>
        </w:rPr>
        <w:t>.</w:t>
      </w:r>
      <w:r w:rsidRPr="00F15922">
        <w:t xml:space="preserve">  </w:t>
      </w:r>
      <w:r w:rsidR="00526951" w:rsidRPr="00F15922">
        <w:t xml:space="preserve">The </w:t>
      </w:r>
      <w:r w:rsidR="00684DC8" w:rsidRPr="00F15922">
        <w:t>64</w:t>
      </w:r>
      <w:r w:rsidR="00526951" w:rsidRPr="00F15922">
        <w:t>-bit IVI standard roo</w:t>
      </w:r>
      <w:r w:rsidR="002F1056" w:rsidRPr="00F15922">
        <w:t>t</w:t>
      </w:r>
      <w:r w:rsidR="00526951" w:rsidRPr="00F15922">
        <w:t xml:space="preserve"> directory.</w:t>
      </w:r>
      <w:r w:rsidRPr="00F15922">
        <w:t xml:space="preserve">  </w:t>
      </w:r>
    </w:p>
    <w:p w:rsidR="00CC5398" w:rsidRDefault="00604CFF">
      <w:pPr>
        <w:pStyle w:val="ListNumber2"/>
        <w:numPr>
          <w:ilvl w:val="1"/>
          <w:numId w:val="25"/>
        </w:numPr>
      </w:pPr>
      <w:r w:rsidRPr="00F15922">
        <w:rPr>
          <w:b/>
        </w:rPr>
        <w:t xml:space="preserve">Windows </w:t>
      </w:r>
      <w:smartTag w:uri="urn:schemas-microsoft-com:office:smarttags" w:element="place">
        <w:r w:rsidRPr="00F15922">
          <w:rPr>
            <w:b/>
          </w:rPr>
          <w:t>Vista</w:t>
        </w:r>
      </w:smartTag>
      <w:r w:rsidRPr="00F15922">
        <w:rPr>
          <w:b/>
        </w:rPr>
        <w:t xml:space="preserve"> 64</w:t>
      </w:r>
      <w:r w:rsidR="00240E90" w:rsidRPr="00240E90">
        <w:rPr>
          <w:b/>
        </w:rPr>
        <w:t xml:space="preserve"> </w:t>
      </w:r>
      <w:r w:rsidR="00240E90">
        <w:rPr>
          <w:b/>
        </w:rPr>
        <w:t>and Windows 7 (64-bit)</w:t>
      </w:r>
      <w:r w:rsidR="00240E90" w:rsidRPr="00F15922">
        <w:rPr>
          <w:b/>
        </w:rPr>
        <w:t>.</w:t>
      </w:r>
      <w:r w:rsidR="00240E90" w:rsidRPr="00F15922">
        <w:t xml:space="preserve">  </w:t>
      </w:r>
      <w:r w:rsidR="00526951" w:rsidRPr="00F15922">
        <w:t xml:space="preserve">The </w:t>
      </w:r>
      <w:r w:rsidR="00526951" w:rsidRPr="00F15922">
        <w:rPr>
          <w:rFonts w:ascii="Courier New" w:hAnsi="Courier New"/>
          <w:sz w:val="18"/>
        </w:rPr>
        <w:t>&lt;ProgramFilesDir&gt;</w:t>
      </w:r>
      <w:r w:rsidR="00526951" w:rsidRPr="00F15922">
        <w:t xml:space="preserve"> directory.</w:t>
      </w:r>
    </w:p>
    <w:p w:rsidR="00CC5398" w:rsidRDefault="00C50A00">
      <w:pPr>
        <w:pStyle w:val="ListNumber2"/>
        <w:numPr>
          <w:ilvl w:val="1"/>
          <w:numId w:val="12"/>
        </w:numPr>
      </w:pPr>
      <w:r w:rsidRPr="00F15922">
        <w:t xml:space="preserve">The installer registers the </w:t>
      </w:r>
      <w:r w:rsidR="0086324F" w:rsidRPr="00F15922">
        <w:t xml:space="preserve">32-bit </w:t>
      </w:r>
      <w:r w:rsidRPr="00F15922">
        <w:t xml:space="preserve">IVI standard directory path in the Windows registry as: </w:t>
      </w:r>
    </w:p>
    <w:p w:rsidR="001D2C28" w:rsidRPr="00F15922" w:rsidRDefault="001D2C28" w:rsidP="001D2C28">
      <w:pPr>
        <w:pStyle w:val="ListNumber2"/>
        <w:ind w:left="180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SW&gt;\IVI, IviStandardRootDir</w:t>
      </w:r>
    </w:p>
    <w:p w:rsidR="00CC5398" w:rsidRDefault="00D449CD">
      <w:pPr>
        <w:pStyle w:val="ListNumber2"/>
        <w:numPr>
          <w:ilvl w:val="1"/>
          <w:numId w:val="12"/>
        </w:numPr>
      </w:pPr>
      <w:r w:rsidRPr="00F15922">
        <w:t xml:space="preserve">The installer registers the IVI </w:t>
      </w:r>
      <w:r w:rsidR="008E72CB" w:rsidRPr="00F15922">
        <w:t>d</w:t>
      </w:r>
      <w:r w:rsidRPr="00F15922">
        <w:t xml:space="preserve">ata </w:t>
      </w:r>
      <w:r w:rsidR="008E72CB" w:rsidRPr="00F15922">
        <w:t>d</w:t>
      </w:r>
      <w:r w:rsidRPr="00F15922">
        <w:t xml:space="preserve">irectory in the Windows registry as: </w:t>
      </w:r>
    </w:p>
    <w:p w:rsidR="001D2C28" w:rsidRPr="00F15922" w:rsidRDefault="001D2C28" w:rsidP="001D2C28">
      <w:pPr>
        <w:pStyle w:val="ListNumber2"/>
        <w:ind w:left="180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SW&gt;\IVI, IviDataDir</w:t>
      </w:r>
    </w:p>
    <w:p w:rsidR="00D449CD" w:rsidRPr="00F15922" w:rsidRDefault="00D449CD" w:rsidP="00D449CD">
      <w:pPr>
        <w:pStyle w:val="ListBullet2"/>
        <w:numPr>
          <w:ilvl w:val="0"/>
          <w:numId w:val="0"/>
        </w:numPr>
        <w:ind w:left="1440"/>
        <w:rPr>
          <w:rFonts w:ascii="Courier New" w:hAnsi="Courier New"/>
          <w:sz w:val="18"/>
        </w:rPr>
      </w:pPr>
      <w:r w:rsidRPr="00F15922">
        <w:rPr>
          <w:color w:val="auto"/>
        </w:rPr>
        <w:t xml:space="preserve">The </w:t>
      </w:r>
      <w:r w:rsidR="005771C6" w:rsidRPr="00F15922">
        <w:rPr>
          <w:rFonts w:ascii="Courier New" w:hAnsi="Courier New"/>
          <w:sz w:val="18"/>
        </w:rPr>
        <w:t>IviDataDir</w:t>
      </w:r>
      <w:r w:rsidR="005771C6" w:rsidRPr="00F15922">
        <w:rPr>
          <w:color w:val="auto"/>
        </w:rPr>
        <w:t xml:space="preserve"> path is</w:t>
      </w:r>
      <w:r w:rsidRPr="00F15922">
        <w:rPr>
          <w:rFonts w:ascii="Courier New" w:hAnsi="Courier New"/>
          <w:sz w:val="18"/>
        </w:rPr>
        <w:t xml:space="preserve"> &lt;ProgramDataDir&gt;\IVI Foundation\IVI.</w:t>
      </w:r>
    </w:p>
    <w:p w:rsidR="00D449CD" w:rsidRPr="00F15922" w:rsidRDefault="00D449CD" w:rsidP="00FC107B">
      <w:pPr>
        <w:pStyle w:val="ListNumber2"/>
        <w:ind w:left="1440"/>
        <w:rPr>
          <w:rFonts w:ascii="Courier New" w:hAnsi="Courier New"/>
          <w:sz w:val="18"/>
        </w:rPr>
      </w:pPr>
      <w:r w:rsidRPr="00F15922">
        <w:t>Refer to</w:t>
      </w:r>
      <w:r w:rsidR="00FC107B" w:rsidRPr="00F15922">
        <w:t xml:space="preserve"> </w:t>
      </w:r>
      <w:r w:rsidR="00750658" w:rsidRPr="00F15922">
        <w:t xml:space="preserve">Section </w:t>
      </w:r>
      <w:r w:rsidR="00800309">
        <w:fldChar w:fldCharType="begin"/>
      </w:r>
      <w:r w:rsidR="00750658">
        <w:instrText xml:space="preserve"> REF _Ref254246415 \r \h </w:instrText>
      </w:r>
      <w:r w:rsidR="00800309">
        <w:fldChar w:fldCharType="separate"/>
      </w:r>
      <w:r w:rsidR="00DE68DB">
        <w:t>4.3</w:t>
      </w:r>
      <w:r w:rsidR="00800309">
        <w:fldChar w:fldCharType="end"/>
      </w:r>
      <w:r w:rsidR="00750658" w:rsidRPr="00F15922">
        <w:t xml:space="preserve">, </w:t>
      </w:r>
      <w:fldSimple w:instr=" REF _Ref254246429 \h  \* MERGEFORMAT ">
        <w:ins w:id="220" w:author="Author">
          <w:r w:rsidR="00DE68DB" w:rsidRPr="00DE68DB">
            <w:rPr>
              <w:i/>
              <w:rPrChange w:id="221" w:author="Author">
                <w:rPr/>
              </w:rPrChange>
            </w:rPr>
            <w:t>Determining System Directories and Registry Keys</w:t>
          </w:r>
        </w:ins>
        <w:del w:id="222" w:author="Author">
          <w:r w:rsidR="00750658" w:rsidRPr="00750658" w:rsidDel="00DE68DB">
            <w:rPr>
              <w:i/>
            </w:rPr>
            <w:delText>Determining System Directories and Registry Keys</w:delText>
          </w:r>
        </w:del>
      </w:fldSimple>
      <w:r w:rsidR="00FC107B" w:rsidRPr="00F15922">
        <w:t xml:space="preserve">, </w:t>
      </w:r>
      <w:r w:rsidRPr="00F15922">
        <w:t xml:space="preserve">for information on </w:t>
      </w:r>
      <w:r w:rsidRPr="00F15922">
        <w:rPr>
          <w:rFonts w:ascii="Courier New" w:hAnsi="Courier New"/>
          <w:sz w:val="18"/>
        </w:rPr>
        <w:t>&lt;ProgramDataDir&gt;</w:t>
      </w:r>
      <w:r w:rsidRPr="00F15922">
        <w:t>.</w:t>
      </w:r>
    </w:p>
    <w:p w:rsidR="00CC5398" w:rsidRDefault="005C19DD">
      <w:pPr>
        <w:pStyle w:val="ListNumber2"/>
        <w:numPr>
          <w:ilvl w:val="1"/>
          <w:numId w:val="12"/>
        </w:numPr>
      </w:pPr>
      <w:r w:rsidRPr="00F15922">
        <w:t>The installer checks the Windows registry for a non-empty value of the following registry key:</w:t>
      </w:r>
    </w:p>
    <w:p w:rsidR="001D2C28" w:rsidRPr="00F15922" w:rsidRDefault="001D2C28" w:rsidP="0075661B">
      <w:pPr>
        <w:pStyle w:val="ListNumber2"/>
        <w:ind w:left="180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SW&gt;\IVI\CONFIGURATIONSERVER, MasterStore</w:t>
      </w:r>
    </w:p>
    <w:p w:rsidR="00CC5398" w:rsidRDefault="005C19DD">
      <w:pPr>
        <w:pStyle w:val="ListNumber2"/>
        <w:numPr>
          <w:ilvl w:val="1"/>
          <w:numId w:val="12"/>
        </w:numPr>
      </w:pPr>
      <w:r w:rsidRPr="00F15922">
        <w:t xml:space="preserve">If  </w:t>
      </w:r>
      <w:r w:rsidRPr="00F15922">
        <w:rPr>
          <w:rFonts w:ascii="Courier New" w:hAnsi="Courier New"/>
          <w:sz w:val="18"/>
        </w:rPr>
        <w:t>MasterStore</w:t>
      </w:r>
      <w:r w:rsidRPr="00F15922">
        <w:t xml:space="preserve"> is not already registered, the installer registers the master configuration store path in the Windows registry as:</w:t>
      </w:r>
    </w:p>
    <w:p w:rsidR="00C50A00" w:rsidRPr="00F15922" w:rsidRDefault="00C50A00" w:rsidP="00812C1E">
      <w:pPr>
        <w:pStyle w:val="ListBullet2"/>
        <w:numPr>
          <w:ilvl w:val="0"/>
          <w:numId w:val="0"/>
        </w:numPr>
        <w:ind w:left="1800"/>
        <w:rPr>
          <w:rFonts w:ascii="Courier New" w:hAnsi="Courier New"/>
          <w:sz w:val="18"/>
        </w:rPr>
      </w:pPr>
      <w:r w:rsidRPr="00F15922">
        <w:rPr>
          <w:rFonts w:ascii="Courier New" w:hAnsi="Courier New"/>
          <w:sz w:val="18"/>
        </w:rPr>
        <w:t>&lt;</w:t>
      </w:r>
      <w:r w:rsidR="00B936DC" w:rsidRPr="00F15922">
        <w:rPr>
          <w:rFonts w:ascii="Courier New" w:hAnsi="Courier New"/>
          <w:sz w:val="18"/>
        </w:rPr>
        <w:t>IviDataDir</w:t>
      </w:r>
      <w:r w:rsidRPr="00F15922">
        <w:rPr>
          <w:rFonts w:ascii="Courier New" w:hAnsi="Courier New"/>
          <w:sz w:val="18"/>
        </w:rPr>
        <w:t>&gt;\</w:t>
      </w:r>
      <w:r w:rsidR="00B936DC" w:rsidRPr="00F15922">
        <w:rPr>
          <w:rFonts w:ascii="Courier New" w:hAnsi="Courier New"/>
          <w:sz w:val="18"/>
        </w:rPr>
        <w:t>IviConfigurationStore.xml</w:t>
      </w:r>
    </w:p>
    <w:p w:rsidR="00CC5398" w:rsidRDefault="00C50A00">
      <w:pPr>
        <w:pStyle w:val="ListNumber2"/>
        <w:numPr>
          <w:ilvl w:val="1"/>
          <w:numId w:val="12"/>
        </w:numPr>
      </w:pPr>
      <w:r w:rsidRPr="00F15922">
        <w:t xml:space="preserve">The installer adds </w:t>
      </w:r>
      <w:r w:rsidRPr="00F15922">
        <w:rPr>
          <w:rFonts w:ascii="Courier New" w:hAnsi="Courier New"/>
          <w:sz w:val="18"/>
        </w:rPr>
        <w:t>&lt;IVIStandardRootDir</w:t>
      </w:r>
      <w:r w:rsidR="002605AD" w:rsidRPr="00F15922">
        <w:rPr>
          <w:rFonts w:ascii="Courier New" w:hAnsi="Courier New"/>
          <w:sz w:val="18"/>
        </w:rPr>
        <w:t>32</w:t>
      </w:r>
      <w:r w:rsidRPr="00F15922">
        <w:rPr>
          <w:rFonts w:ascii="Courier New" w:hAnsi="Courier New"/>
          <w:sz w:val="18"/>
        </w:rPr>
        <w:t>&gt;\</w:t>
      </w:r>
      <w:r w:rsidR="00366833" w:rsidRPr="00F15922">
        <w:rPr>
          <w:rFonts w:ascii="Courier New" w:hAnsi="Courier New"/>
          <w:sz w:val="18"/>
        </w:rPr>
        <w:t>Bin</w:t>
      </w:r>
      <w:r w:rsidRPr="00F15922">
        <w:t xml:space="preserve"> to the Windows system search path.</w:t>
      </w:r>
    </w:p>
    <w:p w:rsidR="00CC5398" w:rsidRDefault="0009119A">
      <w:pPr>
        <w:pStyle w:val="ListNumber2"/>
        <w:numPr>
          <w:ilvl w:val="1"/>
          <w:numId w:val="12"/>
        </w:numPr>
      </w:pPr>
      <w:r w:rsidRPr="00F15922">
        <w:t>The installer creates a Windows environment variable named IVIROOTDIR32 and sets the value to be the</w:t>
      </w:r>
      <w:r w:rsidR="00C50A00" w:rsidRPr="00F15922">
        <w:t xml:space="preserve"> </w:t>
      </w:r>
      <w:r w:rsidRPr="00F15922">
        <w:rPr>
          <w:rFonts w:ascii="Courier New" w:hAnsi="Courier New"/>
          <w:sz w:val="18"/>
        </w:rPr>
        <w:t>&lt;IVIStandardRootDir</w:t>
      </w:r>
      <w:r w:rsidR="002605AD" w:rsidRPr="00F15922">
        <w:rPr>
          <w:rFonts w:ascii="Courier New" w:hAnsi="Courier New"/>
          <w:sz w:val="18"/>
        </w:rPr>
        <w:t>32</w:t>
      </w:r>
      <w:r w:rsidRPr="00F15922">
        <w:rPr>
          <w:rFonts w:ascii="Courier New" w:hAnsi="Courier New"/>
          <w:sz w:val="18"/>
        </w:rPr>
        <w:t xml:space="preserve">&gt; </w:t>
      </w:r>
      <w:r w:rsidRPr="00F15922">
        <w:t>path</w:t>
      </w:r>
      <w:r w:rsidRPr="00F15922">
        <w:rPr>
          <w:rFonts w:ascii="Courier New" w:hAnsi="Courier New"/>
          <w:sz w:val="18"/>
        </w:rPr>
        <w:t>.</w:t>
      </w:r>
    </w:p>
    <w:p w:rsidR="00CC5398" w:rsidRDefault="00C50A00">
      <w:pPr>
        <w:pStyle w:val="ListNumber2"/>
        <w:numPr>
          <w:ilvl w:val="1"/>
          <w:numId w:val="12"/>
        </w:numPr>
      </w:pPr>
      <w:r w:rsidRPr="00F15922">
        <w:t xml:space="preserve">The installer creates the </w:t>
      </w:r>
      <w:r w:rsidR="00FF5DF8" w:rsidRPr="00F15922">
        <w:t xml:space="preserve">32-bit </w:t>
      </w:r>
      <w:r w:rsidRPr="00F15922">
        <w:t xml:space="preserve">IVI standard root directory and </w:t>
      </w:r>
      <w:r w:rsidR="000A7321" w:rsidRPr="00F15922">
        <w:t xml:space="preserve">the following </w:t>
      </w:r>
      <w:r w:rsidRPr="00F15922">
        <w:t xml:space="preserve">standard subdirectories:  </w:t>
      </w:r>
      <w:r w:rsidRPr="00F15922">
        <w:rPr>
          <w:rFonts w:ascii="Courier New" w:hAnsi="Courier New"/>
          <w:sz w:val="18"/>
        </w:rPr>
        <w:t>Bin</w:t>
      </w:r>
      <w:r w:rsidRPr="00F15922">
        <w:rPr>
          <w:sz w:val="18"/>
        </w:rPr>
        <w:t xml:space="preserve">, </w:t>
      </w:r>
      <w:r w:rsidR="001E1314" w:rsidRPr="00F15922">
        <w:rPr>
          <w:rFonts w:ascii="Courier New" w:hAnsi="Courier New" w:cs="Courier New"/>
          <w:sz w:val="18"/>
        </w:rPr>
        <w:t>Bin\Primary Interop Assemblies</w:t>
      </w:r>
      <w:r w:rsidR="001E1314" w:rsidRPr="00F15922">
        <w:rPr>
          <w:sz w:val="18"/>
        </w:rPr>
        <w:t xml:space="preserve">, </w:t>
      </w:r>
      <w:r w:rsidRPr="00F15922">
        <w:rPr>
          <w:rFonts w:ascii="Courier New" w:hAnsi="Courier New"/>
          <w:sz w:val="18"/>
        </w:rPr>
        <w:t>Components</w:t>
      </w:r>
      <w:r w:rsidRPr="00F15922">
        <w:t xml:space="preserve">, </w:t>
      </w:r>
      <w:r w:rsidRPr="00F15922">
        <w:rPr>
          <w:rFonts w:ascii="Courier New" w:hAnsi="Courier New"/>
          <w:sz w:val="18"/>
        </w:rPr>
        <w:t>Drivers</w:t>
      </w:r>
      <w:r w:rsidRPr="00F15922">
        <w:t>,</w:t>
      </w:r>
      <w:r w:rsidR="00161A7D" w:rsidRPr="00F15922">
        <w:t xml:space="preserve"> </w:t>
      </w:r>
      <w:r w:rsidRPr="00F15922">
        <w:rPr>
          <w:rFonts w:ascii="Courier New" w:hAnsi="Courier New"/>
          <w:sz w:val="18"/>
        </w:rPr>
        <w:t>Include</w:t>
      </w:r>
      <w:r w:rsidR="0086324F" w:rsidRPr="00F15922">
        <w:t>,</w:t>
      </w:r>
      <w:r w:rsidR="000A7321" w:rsidRPr="00F15922">
        <w:t xml:space="preserve"> </w:t>
      </w:r>
      <w:r w:rsidR="000A7321" w:rsidRPr="00F15922">
        <w:rPr>
          <w:rFonts w:ascii="Courier New" w:hAnsi="Courier New"/>
          <w:sz w:val="18"/>
        </w:rPr>
        <w:t>Lib</w:t>
      </w:r>
      <w:r w:rsidR="000A7321" w:rsidRPr="00F15922">
        <w:t xml:space="preserve">, </w:t>
      </w:r>
      <w:r w:rsidR="000A7321" w:rsidRPr="00F15922">
        <w:rPr>
          <w:rFonts w:ascii="Courier New" w:hAnsi="Courier New"/>
          <w:sz w:val="18"/>
        </w:rPr>
        <w:t>Lib\bc</w:t>
      </w:r>
      <w:r w:rsidR="000A7321" w:rsidRPr="00F15922">
        <w:t xml:space="preserve">, </w:t>
      </w:r>
      <w:r w:rsidR="00ED3719" w:rsidRPr="00F15922">
        <w:rPr>
          <w:rFonts w:ascii="Courier New" w:hAnsi="Courier New"/>
          <w:sz w:val="18"/>
        </w:rPr>
        <w:t xml:space="preserve">\Lib\msc, </w:t>
      </w:r>
      <w:r w:rsidR="000A7321" w:rsidRPr="00F15922">
        <w:rPr>
          <w:rFonts w:ascii="Courier New" w:hAnsi="Courier New"/>
          <w:sz w:val="18"/>
        </w:rPr>
        <w:t>Lib_x64</w:t>
      </w:r>
      <w:r w:rsidR="000A7321" w:rsidRPr="00F15922">
        <w:t xml:space="preserve">, </w:t>
      </w:r>
      <w:r w:rsidR="000A7321" w:rsidRPr="00F15922">
        <w:rPr>
          <w:rFonts w:ascii="Courier New" w:hAnsi="Courier New"/>
          <w:sz w:val="18"/>
        </w:rPr>
        <w:t>Lib_x64\bc</w:t>
      </w:r>
      <w:r w:rsidR="000A7321" w:rsidRPr="00F15922">
        <w:t xml:space="preserve">, and </w:t>
      </w:r>
      <w:r w:rsidR="000A7321" w:rsidRPr="00F15922">
        <w:rPr>
          <w:rFonts w:ascii="Courier New" w:hAnsi="Courier New"/>
          <w:sz w:val="18"/>
        </w:rPr>
        <w:t xml:space="preserve">\Lib_x64\msc. </w:t>
      </w:r>
    </w:p>
    <w:p w:rsidR="00CC5398" w:rsidRDefault="007B4432">
      <w:pPr>
        <w:pStyle w:val="ListNumber2"/>
        <w:numPr>
          <w:ilvl w:val="1"/>
          <w:numId w:val="12"/>
        </w:numPr>
      </w:pPr>
      <w:r w:rsidRPr="00F15922">
        <w:t xml:space="preserve">The installer creates the IVI </w:t>
      </w:r>
      <w:r w:rsidR="00534844" w:rsidRPr="00F15922">
        <w:t>d</w:t>
      </w:r>
      <w:r w:rsidRPr="00F15922">
        <w:t xml:space="preserve">ata directory. </w:t>
      </w:r>
    </w:p>
    <w:p w:rsidR="00CC5398" w:rsidRDefault="00C50A00">
      <w:pPr>
        <w:pStyle w:val="ListNumber2"/>
        <w:numPr>
          <w:ilvl w:val="1"/>
          <w:numId w:val="12"/>
        </w:numPr>
      </w:pPr>
      <w:r w:rsidRPr="00F15922">
        <w:t>If the installer is successful in creating the directories, the installer proceeds.</w:t>
      </w:r>
    </w:p>
    <w:p w:rsidR="00C50A00" w:rsidRDefault="00C50A00">
      <w:pPr>
        <w:pStyle w:val="Body"/>
      </w:pPr>
      <w:r w:rsidRPr="00F15922">
        <w:t xml:space="preserve">If the </w:t>
      </w:r>
      <w:r w:rsidR="0086324F" w:rsidRPr="00F15922">
        <w:t xml:space="preserve">32-bit </w:t>
      </w:r>
      <w:r w:rsidRPr="00F15922">
        <w:t xml:space="preserve">IVI standard root directory is defined but the directory or any of the subdirectories do not exist, the IVI shared component installer </w:t>
      </w:r>
      <w:r w:rsidR="003E2473" w:rsidRPr="00F15922">
        <w:t xml:space="preserve">shall </w:t>
      </w:r>
      <w:r w:rsidRPr="00F15922">
        <w:t xml:space="preserve">create the missing directories. </w:t>
      </w:r>
    </w:p>
    <w:p w:rsidR="00143360" w:rsidRPr="00F15922" w:rsidRDefault="00143360">
      <w:pPr>
        <w:pStyle w:val="Body"/>
      </w:pPr>
    </w:p>
    <w:p w:rsidR="00CA4479" w:rsidRPr="00F15922" w:rsidRDefault="00CA4479" w:rsidP="00895BE6">
      <w:pPr>
        <w:pStyle w:val="Heading4"/>
      </w:pPr>
      <w:bookmarkStart w:id="223" w:name="_Toc225140680"/>
      <w:bookmarkStart w:id="224" w:name="_Toc298848005"/>
      <w:r w:rsidRPr="00F15922">
        <w:t xml:space="preserve">Additional 64-bit </w:t>
      </w:r>
      <w:r w:rsidR="00462AC0">
        <w:t>IVI-COM/IVI-C</w:t>
      </w:r>
      <w:r w:rsidRPr="00F15922">
        <w:t xml:space="preserve"> Shared Component Installer Responsibilities</w:t>
      </w:r>
      <w:bookmarkEnd w:id="223"/>
      <w:bookmarkEnd w:id="224"/>
    </w:p>
    <w:p w:rsidR="007030EB" w:rsidRPr="00F15922" w:rsidRDefault="00E25572" w:rsidP="00143360">
      <w:pPr>
        <w:pStyle w:val="Body1"/>
      </w:pPr>
      <w:r w:rsidRPr="00F15922">
        <w:t xml:space="preserve">The </w:t>
      </w:r>
      <w:r w:rsidR="007030EB" w:rsidRPr="00F15922">
        <w:t xml:space="preserve">64-bit </w:t>
      </w:r>
      <w:r w:rsidR="00462AC0">
        <w:t>IVI-COM/IVI-C</w:t>
      </w:r>
      <w:r w:rsidR="007030EB" w:rsidRPr="00F15922">
        <w:t xml:space="preserve"> shared component installer shall discover, register, and create the 64-bit IVI standard root directory tree according to the following rules</w:t>
      </w:r>
      <w:r w:rsidR="001D71E0" w:rsidRPr="00F15922">
        <w:t xml:space="preserve">. In these rules, </w:t>
      </w:r>
      <w:r w:rsidR="001D71E0" w:rsidRPr="00F15922">
        <w:rPr>
          <w:rFonts w:ascii="Courier New" w:hAnsi="Courier New" w:cs="Courier New"/>
          <w:sz w:val="18"/>
          <w:szCs w:val="18"/>
        </w:rPr>
        <w:t>&lt;HKLM\SW&gt;</w:t>
      </w:r>
      <w:r w:rsidR="001D71E0" w:rsidRPr="00F15922">
        <w:t xml:space="preserve"> varies by Operating System and component bitness.  </w:t>
      </w:r>
      <w:r w:rsidR="00767FB0">
        <w:t>Refer to</w:t>
      </w:r>
      <w:r w:rsidR="001D71E0" w:rsidRPr="00F15922">
        <w:t xml:space="preserve"> </w:t>
      </w:r>
      <w:r w:rsidR="00750658" w:rsidRPr="00F15922">
        <w:t xml:space="preserve">Section </w:t>
      </w:r>
      <w:r w:rsidR="00800309">
        <w:fldChar w:fldCharType="begin"/>
      </w:r>
      <w:r w:rsidR="00750658">
        <w:instrText xml:space="preserve"> REF _Ref254246415 \r \h </w:instrText>
      </w:r>
      <w:r w:rsidR="00800309">
        <w:fldChar w:fldCharType="separate"/>
      </w:r>
      <w:r w:rsidR="00DE68DB">
        <w:t>4.3</w:t>
      </w:r>
      <w:r w:rsidR="00800309">
        <w:fldChar w:fldCharType="end"/>
      </w:r>
      <w:r w:rsidR="00750658" w:rsidRPr="00F15922">
        <w:t xml:space="preserve">, </w:t>
      </w:r>
      <w:fldSimple w:instr=" REF _Ref254246429 \h  \* MERGEFORMAT ">
        <w:ins w:id="225" w:author="Author">
          <w:r w:rsidR="00DE68DB" w:rsidRPr="00DE68DB">
            <w:rPr>
              <w:i/>
              <w:rPrChange w:id="226" w:author="Author">
                <w:rPr/>
              </w:rPrChange>
            </w:rPr>
            <w:t>Determining System Directories and Registry Keys</w:t>
          </w:r>
        </w:ins>
        <w:del w:id="227" w:author="Author">
          <w:r w:rsidR="00750658" w:rsidRPr="00750658" w:rsidDel="00DE68DB">
            <w:rPr>
              <w:i/>
            </w:rPr>
            <w:delText>Determining System Directories and Registry Keys</w:delText>
          </w:r>
        </w:del>
      </w:fldSimple>
      <w:r w:rsidR="001D71E0" w:rsidRPr="00F15922">
        <w:t>, for details.</w:t>
      </w:r>
      <w:r w:rsidR="00147C53" w:rsidRPr="00F15922">
        <w:t xml:space="preserve">   </w:t>
      </w:r>
    </w:p>
    <w:p w:rsidR="00CC5398" w:rsidRDefault="007030EB">
      <w:pPr>
        <w:pStyle w:val="ListNumber2"/>
        <w:numPr>
          <w:ilvl w:val="0"/>
          <w:numId w:val="24"/>
        </w:numPr>
      </w:pPr>
      <w:r w:rsidRPr="00F15922">
        <w:t xml:space="preserve">The installer checks the Windows registry for a non-empty value of the following registry key: </w:t>
      </w:r>
    </w:p>
    <w:p w:rsidR="007030EB" w:rsidRPr="00F15922" w:rsidRDefault="001D71E0" w:rsidP="007030EB">
      <w:pPr>
        <w:pStyle w:val="ListNumber2"/>
        <w:ind w:left="1440"/>
        <w:rPr>
          <w:rFonts w:ascii="Courier New" w:hAnsi="Courier New"/>
          <w:sz w:val="18"/>
        </w:rPr>
      </w:pPr>
      <w:r w:rsidRPr="00F15922">
        <w:rPr>
          <w:rFonts w:ascii="Courier New" w:hAnsi="Courier New" w:cs="Courier New"/>
          <w:sz w:val="18"/>
          <w:szCs w:val="18"/>
        </w:rPr>
        <w:t>&lt;HKLM\SW&gt;</w:t>
      </w:r>
      <w:r w:rsidR="007030EB" w:rsidRPr="00F15922">
        <w:rPr>
          <w:rFonts w:ascii="Courier New" w:hAnsi="Courier New"/>
          <w:sz w:val="18"/>
        </w:rPr>
        <w:t>\IVI, IviStandardRootDir</w:t>
      </w:r>
    </w:p>
    <w:p w:rsidR="00CC5398" w:rsidRDefault="009F71B0">
      <w:pPr>
        <w:pStyle w:val="ListNumber2"/>
        <w:numPr>
          <w:ilvl w:val="0"/>
          <w:numId w:val="24"/>
        </w:numPr>
      </w:pPr>
      <w:r w:rsidRPr="00F15922">
        <w:lastRenderedPageBreak/>
        <w:t>If IviStandardRootDir</w:t>
      </w:r>
      <w:r w:rsidR="007030EB" w:rsidRPr="00F15922">
        <w:t xml:space="preserve"> is already registered, the installer uses the registered root directory value for 64-bit shared component installations.  If the installer is invoked from the command line with a non-empty 64-bit IVI standard root directory path, the installer ignores the specified path.</w:t>
      </w:r>
    </w:p>
    <w:p w:rsidR="00CC5398" w:rsidRDefault="007030EB">
      <w:pPr>
        <w:pStyle w:val="ListNumber2"/>
        <w:numPr>
          <w:ilvl w:val="0"/>
          <w:numId w:val="24"/>
        </w:numPr>
      </w:pPr>
      <w:r w:rsidRPr="00F15922">
        <w:t xml:space="preserve">If </w:t>
      </w:r>
      <w:r w:rsidRPr="00F15922">
        <w:rPr>
          <w:rFonts w:ascii="Courier New" w:hAnsi="Courier New"/>
          <w:sz w:val="18"/>
        </w:rPr>
        <w:t>IviStandardRootDir</w:t>
      </w:r>
      <w:r w:rsidRPr="00F15922">
        <w:t xml:space="preserve"> is not already registered, the installer takes the following actions.</w:t>
      </w:r>
    </w:p>
    <w:p w:rsidR="00CC5398" w:rsidRDefault="007030EB">
      <w:pPr>
        <w:pStyle w:val="ListNumber2"/>
        <w:numPr>
          <w:ilvl w:val="0"/>
          <w:numId w:val="30"/>
        </w:numPr>
      </w:pPr>
      <w:r w:rsidRPr="00F15922">
        <w:t>If the installer is invoked in dialog mode, the installer suggests the following 64-bit IVI standard directory path to the user:</w:t>
      </w:r>
    </w:p>
    <w:p w:rsidR="007030EB" w:rsidRPr="00F15922" w:rsidRDefault="007030EB" w:rsidP="00812C1E">
      <w:pPr>
        <w:pStyle w:val="ListNumber2"/>
        <w:ind w:left="2160"/>
        <w:rPr>
          <w:rFonts w:ascii="Courier New" w:hAnsi="Courier New"/>
          <w:sz w:val="18"/>
        </w:rPr>
      </w:pPr>
      <w:r w:rsidRPr="00F15922">
        <w:rPr>
          <w:rFonts w:ascii="Courier New" w:hAnsi="Courier New"/>
          <w:sz w:val="18"/>
        </w:rPr>
        <w:t>&lt;ProgramFilesDir&gt;\IVI Foundation\IVI</w:t>
      </w:r>
    </w:p>
    <w:p w:rsidR="007030EB" w:rsidRPr="00F15922" w:rsidRDefault="007030EB" w:rsidP="007030EB">
      <w:pPr>
        <w:pStyle w:val="ListNumber2"/>
        <w:ind w:left="1440"/>
      </w:pPr>
      <w:r w:rsidRPr="00F15922">
        <w:t>The installer allows the user to change the suggested path to another valid path.</w:t>
      </w:r>
      <w:r w:rsidR="001727C3" w:rsidRPr="00F15922">
        <w:t xml:space="preserve">  </w:t>
      </w:r>
      <w:r w:rsidRPr="00F15922">
        <w:t xml:space="preserve">  </w:t>
      </w:r>
    </w:p>
    <w:p w:rsidR="007030EB" w:rsidRPr="00F15922" w:rsidRDefault="007030EB" w:rsidP="007B7DF0">
      <w:pPr>
        <w:pStyle w:val="ListNumber2"/>
        <w:ind w:left="1440"/>
        <w:rPr>
          <w:rFonts w:ascii="Courier New" w:hAnsi="Courier New"/>
          <w:sz w:val="18"/>
        </w:rPr>
      </w:pPr>
      <w:r w:rsidRPr="00F15922">
        <w:t>Refer to</w:t>
      </w:r>
      <w:r w:rsidR="007B7DF0" w:rsidRPr="00F15922">
        <w:t xml:space="preserve"> </w:t>
      </w:r>
      <w:r w:rsidR="00750658" w:rsidRPr="00F15922">
        <w:t xml:space="preserve">Section </w:t>
      </w:r>
      <w:r w:rsidR="00800309">
        <w:fldChar w:fldCharType="begin"/>
      </w:r>
      <w:r w:rsidR="00750658">
        <w:instrText xml:space="preserve"> REF _Ref254246415 \r \h </w:instrText>
      </w:r>
      <w:r w:rsidR="00800309">
        <w:fldChar w:fldCharType="separate"/>
      </w:r>
      <w:r w:rsidR="00DE68DB">
        <w:t>4.3</w:t>
      </w:r>
      <w:r w:rsidR="00800309">
        <w:fldChar w:fldCharType="end"/>
      </w:r>
      <w:r w:rsidR="00750658" w:rsidRPr="00F15922">
        <w:t xml:space="preserve">, </w:t>
      </w:r>
      <w:fldSimple w:instr=" REF _Ref254246429 \h  \* MERGEFORMAT ">
        <w:ins w:id="228" w:author="Author">
          <w:r w:rsidR="00DE68DB" w:rsidRPr="00DE68DB">
            <w:rPr>
              <w:i/>
              <w:rPrChange w:id="229" w:author="Author">
                <w:rPr/>
              </w:rPrChange>
            </w:rPr>
            <w:t>Determining System Directories and Registry Keys</w:t>
          </w:r>
        </w:ins>
        <w:del w:id="230" w:author="Author">
          <w:r w:rsidR="00750658" w:rsidRPr="00750658" w:rsidDel="00DE68DB">
            <w:rPr>
              <w:i/>
            </w:rPr>
            <w:delText>Determining System Directories and Registry Keys</w:delText>
          </w:r>
        </w:del>
      </w:fldSimple>
      <w:r w:rsidR="007B7DF0" w:rsidRPr="00F15922">
        <w:t xml:space="preserve">, </w:t>
      </w:r>
      <w:r w:rsidRPr="00F15922">
        <w:t xml:space="preserve">for information on </w:t>
      </w:r>
      <w:r w:rsidRPr="00F15922">
        <w:rPr>
          <w:rFonts w:ascii="Courier New" w:hAnsi="Courier New"/>
          <w:sz w:val="18"/>
        </w:rPr>
        <w:t>&lt;ProgramFilesDir&gt;</w:t>
      </w:r>
      <w:r w:rsidRPr="00F15922">
        <w:t>.</w:t>
      </w:r>
    </w:p>
    <w:p w:rsidR="00CC5398" w:rsidRDefault="007030EB">
      <w:pPr>
        <w:pStyle w:val="ListNumber2"/>
        <w:numPr>
          <w:ilvl w:val="0"/>
          <w:numId w:val="30"/>
        </w:numPr>
      </w:pPr>
      <w:r w:rsidRPr="00F15922">
        <w:t>A failure condition exists if the installer is invoked in silent mode with an empty or invalid path for the 64-bit IVI standard root directory.</w:t>
      </w:r>
    </w:p>
    <w:p w:rsidR="00CC5398" w:rsidRDefault="007030EB">
      <w:pPr>
        <w:pStyle w:val="ListNumber2"/>
        <w:numPr>
          <w:ilvl w:val="0"/>
          <w:numId w:val="30"/>
        </w:numPr>
      </w:pPr>
      <w:r w:rsidRPr="00F15922">
        <w:t xml:space="preserve">A failure condition exists if the path that the user or calling program specifies for the 64-bit IVI standard </w:t>
      </w:r>
      <w:r w:rsidR="009446B2" w:rsidRPr="00F15922">
        <w:t xml:space="preserve">root </w:t>
      </w:r>
      <w:r w:rsidRPr="00F15922">
        <w:t xml:space="preserve">directory is </w:t>
      </w:r>
      <w:r w:rsidR="001727C3" w:rsidRPr="00F15922">
        <w:t>one of the following directories</w:t>
      </w:r>
      <w:r w:rsidR="009944E3" w:rsidRPr="00F15922">
        <w:t xml:space="preserve"> or its subdirectories</w:t>
      </w:r>
      <w:r w:rsidR="001727C3" w:rsidRPr="00F15922">
        <w:t>:</w:t>
      </w:r>
    </w:p>
    <w:p w:rsidR="00CC5398" w:rsidRDefault="001727C3">
      <w:pPr>
        <w:pStyle w:val="ListNumber2"/>
        <w:numPr>
          <w:ilvl w:val="1"/>
          <w:numId w:val="25"/>
        </w:numPr>
      </w:pPr>
      <w:r w:rsidRPr="00F15922">
        <w:t>T</w:t>
      </w:r>
      <w:r w:rsidR="007030EB" w:rsidRPr="00F15922">
        <w:t xml:space="preserve">he </w:t>
      </w:r>
      <w:r w:rsidR="00371D09" w:rsidRPr="00F15922">
        <w:t xml:space="preserve">32-bit and 64-bit </w:t>
      </w:r>
      <w:r w:rsidR="007030EB" w:rsidRPr="00F15922">
        <w:t>VXI</w:t>
      </w:r>
      <w:r w:rsidR="007030EB" w:rsidRPr="00F15922">
        <w:rPr>
          <w:i/>
        </w:rPr>
        <w:t>plug&amp;play</w:t>
      </w:r>
      <w:r w:rsidR="007030EB" w:rsidRPr="00F15922">
        <w:t xml:space="preserve"> director</w:t>
      </w:r>
      <w:r w:rsidR="00371D09" w:rsidRPr="00F15922">
        <w:t>ies</w:t>
      </w:r>
      <w:r w:rsidR="007030EB" w:rsidRPr="00F15922">
        <w:t>.  Refer to VXI</w:t>
      </w:r>
      <w:r w:rsidR="007030EB" w:rsidRPr="00F15922">
        <w:rPr>
          <w:rStyle w:val="Italic"/>
        </w:rPr>
        <w:t>plug&amp;play</w:t>
      </w:r>
      <w:r w:rsidR="007030EB" w:rsidRPr="00F15922">
        <w:t xml:space="preserve"> specification</w:t>
      </w:r>
      <w:r w:rsidR="007030EB" w:rsidRPr="00F15922">
        <w:rPr>
          <w:i/>
        </w:rPr>
        <w:t xml:space="preserve"> </w:t>
      </w:r>
      <w:r w:rsidR="007030EB" w:rsidRPr="00F15922">
        <w:rPr>
          <w:rStyle w:val="Italic"/>
        </w:rPr>
        <w:t>VPP-6: Installation and Packaging Specification</w:t>
      </w:r>
      <w:r w:rsidR="007030EB" w:rsidRPr="00F15922">
        <w:t>, for details on the VXI</w:t>
      </w:r>
      <w:r w:rsidR="007030EB" w:rsidRPr="00F15922">
        <w:rPr>
          <w:i/>
        </w:rPr>
        <w:t>plug&amp;play</w:t>
      </w:r>
      <w:r w:rsidR="007030EB" w:rsidRPr="00F15922">
        <w:t xml:space="preserve"> director</w:t>
      </w:r>
      <w:r w:rsidR="00371D09" w:rsidRPr="00F15922">
        <w:t>ies</w:t>
      </w:r>
      <w:r w:rsidR="007030EB" w:rsidRPr="00F15922">
        <w:t>.</w:t>
      </w:r>
    </w:p>
    <w:p w:rsidR="00CC5398" w:rsidRDefault="009446B2">
      <w:pPr>
        <w:pStyle w:val="ListNumber2"/>
        <w:numPr>
          <w:ilvl w:val="1"/>
          <w:numId w:val="25"/>
        </w:numPr>
      </w:pPr>
      <w:r w:rsidRPr="00F15922">
        <w:t>The 32-bit IVI standard roo</w:t>
      </w:r>
      <w:r w:rsidR="00651057" w:rsidRPr="00F15922">
        <w:t>t</w:t>
      </w:r>
      <w:r w:rsidRPr="00F15922">
        <w:t xml:space="preserve"> directory.</w:t>
      </w:r>
    </w:p>
    <w:p w:rsidR="00CC5398" w:rsidRDefault="009446B2">
      <w:pPr>
        <w:pStyle w:val="ListNumber2"/>
        <w:numPr>
          <w:ilvl w:val="1"/>
          <w:numId w:val="25"/>
        </w:numPr>
      </w:pPr>
      <w:r w:rsidRPr="00F15922">
        <w:t xml:space="preserve">The </w:t>
      </w:r>
      <w:r w:rsidRPr="00F15922">
        <w:rPr>
          <w:rFonts w:ascii="Courier New" w:hAnsi="Courier New"/>
          <w:sz w:val="18"/>
        </w:rPr>
        <w:t>&lt;ProgramFilesDir32&gt;</w:t>
      </w:r>
      <w:r w:rsidRPr="00F15922">
        <w:t xml:space="preserve"> directory.</w:t>
      </w:r>
    </w:p>
    <w:p w:rsidR="00CC5398" w:rsidRDefault="007030EB">
      <w:pPr>
        <w:pStyle w:val="ListNumber2"/>
        <w:numPr>
          <w:ilvl w:val="0"/>
          <w:numId w:val="30"/>
        </w:numPr>
      </w:pPr>
      <w:r w:rsidRPr="00F15922">
        <w:t xml:space="preserve">The installer registers the 64-bit IVI standard directory path in the Windows registry as: </w:t>
      </w:r>
    </w:p>
    <w:p w:rsidR="007030EB" w:rsidRPr="00F15922" w:rsidRDefault="001D71E0" w:rsidP="00812C1E">
      <w:pPr>
        <w:pStyle w:val="ListBullet2"/>
        <w:numPr>
          <w:ilvl w:val="0"/>
          <w:numId w:val="0"/>
        </w:numPr>
        <w:ind w:left="2160"/>
        <w:rPr>
          <w:rFonts w:ascii="Courier New" w:hAnsi="Courier New"/>
          <w:sz w:val="18"/>
        </w:rPr>
      </w:pPr>
      <w:r w:rsidRPr="00F15922">
        <w:rPr>
          <w:rFonts w:ascii="Courier New" w:hAnsi="Courier New" w:cs="Courier New"/>
          <w:sz w:val="18"/>
          <w:szCs w:val="18"/>
        </w:rPr>
        <w:t>&lt;HKLM\SW&gt;</w:t>
      </w:r>
      <w:r w:rsidR="007030EB" w:rsidRPr="00F15922">
        <w:rPr>
          <w:rFonts w:ascii="Courier New" w:hAnsi="Courier New"/>
          <w:sz w:val="18"/>
        </w:rPr>
        <w:t xml:space="preserve">\IVI, IviStandardRootDir </w:t>
      </w:r>
    </w:p>
    <w:p w:rsidR="00CC5398" w:rsidRDefault="007030EB">
      <w:pPr>
        <w:pStyle w:val="ListNumber2"/>
        <w:numPr>
          <w:ilvl w:val="0"/>
          <w:numId w:val="30"/>
        </w:numPr>
      </w:pPr>
      <w:r w:rsidRPr="00F15922">
        <w:t xml:space="preserve">The installer registers the IVI data directory in the Windows registry as: </w:t>
      </w:r>
    </w:p>
    <w:p w:rsidR="007030EB" w:rsidRPr="00F15922" w:rsidRDefault="001D71E0" w:rsidP="00812C1E">
      <w:pPr>
        <w:pStyle w:val="ListBullet2"/>
        <w:numPr>
          <w:ilvl w:val="0"/>
          <w:numId w:val="0"/>
        </w:numPr>
        <w:ind w:left="2160"/>
        <w:rPr>
          <w:rFonts w:ascii="Courier New" w:hAnsi="Courier New"/>
          <w:sz w:val="18"/>
        </w:rPr>
      </w:pPr>
      <w:r w:rsidRPr="00F15922">
        <w:rPr>
          <w:rFonts w:ascii="Courier New" w:hAnsi="Courier New" w:cs="Courier New"/>
          <w:sz w:val="18"/>
          <w:szCs w:val="18"/>
        </w:rPr>
        <w:t>&lt;HKLM\SW&gt;</w:t>
      </w:r>
      <w:r w:rsidR="007030EB" w:rsidRPr="00F15922">
        <w:rPr>
          <w:rFonts w:ascii="Courier New" w:hAnsi="Courier New"/>
          <w:sz w:val="18"/>
        </w:rPr>
        <w:t xml:space="preserve">\IVI, IviDataDir </w:t>
      </w:r>
    </w:p>
    <w:p w:rsidR="00A7489A" w:rsidRPr="00F15922" w:rsidRDefault="007030EB" w:rsidP="00A73122">
      <w:pPr>
        <w:pStyle w:val="ListBullet2"/>
        <w:numPr>
          <w:ilvl w:val="0"/>
          <w:numId w:val="0"/>
        </w:numPr>
        <w:ind w:left="1800"/>
        <w:rPr>
          <w:color w:val="auto"/>
        </w:rPr>
      </w:pPr>
      <w:r w:rsidRPr="00F15922">
        <w:rPr>
          <w:color w:val="auto"/>
        </w:rPr>
        <w:t>The</w:t>
      </w:r>
      <w:r w:rsidR="00C21078" w:rsidRPr="00F15922">
        <w:rPr>
          <w:color w:val="auto"/>
        </w:rPr>
        <w:t xml:space="preserve"> installer sets the</w:t>
      </w:r>
      <w:r w:rsidRPr="00F15922">
        <w:rPr>
          <w:color w:val="auto"/>
        </w:rPr>
        <w:t xml:space="preserve"> </w:t>
      </w:r>
      <w:r w:rsidRPr="00F15922">
        <w:rPr>
          <w:rFonts w:ascii="Courier New" w:hAnsi="Courier New"/>
          <w:sz w:val="18"/>
        </w:rPr>
        <w:t>IviDataDir</w:t>
      </w:r>
      <w:r w:rsidRPr="00F15922">
        <w:rPr>
          <w:color w:val="auto"/>
        </w:rPr>
        <w:t xml:space="preserve"> path</w:t>
      </w:r>
      <w:r w:rsidR="00F75B10" w:rsidRPr="00F15922">
        <w:rPr>
          <w:color w:val="auto"/>
        </w:rPr>
        <w:t xml:space="preserve"> </w:t>
      </w:r>
      <w:r w:rsidR="00C63FFA" w:rsidRPr="00F15922">
        <w:rPr>
          <w:color w:val="auto"/>
        </w:rPr>
        <w:t xml:space="preserve">to </w:t>
      </w:r>
      <w:r w:rsidR="00F75B10" w:rsidRPr="00F15922">
        <w:rPr>
          <w:color w:val="auto"/>
        </w:rPr>
        <w:t xml:space="preserve">the same value as determined in </w:t>
      </w:r>
      <w:r w:rsidR="00C63FFA" w:rsidRPr="00F15922">
        <w:rPr>
          <w:color w:val="auto"/>
        </w:rPr>
        <w:t xml:space="preserve">steps 2-a and 2-b of </w:t>
      </w:r>
      <w:r w:rsidR="00A7489A" w:rsidRPr="00F15922">
        <w:rPr>
          <w:color w:val="auto"/>
        </w:rPr>
        <w:t xml:space="preserve">Section </w:t>
      </w:r>
      <w:r w:rsidR="00800309">
        <w:fldChar w:fldCharType="begin"/>
      </w:r>
      <w:r w:rsidR="00750658">
        <w:rPr>
          <w:color w:val="auto"/>
        </w:rPr>
        <w:instrText xml:space="preserve"> REF _Ref202327747 \r \h </w:instrText>
      </w:r>
      <w:r w:rsidR="00800309">
        <w:fldChar w:fldCharType="separate"/>
      </w:r>
      <w:r w:rsidR="00DE68DB">
        <w:rPr>
          <w:color w:val="auto"/>
        </w:rPr>
        <w:t>4.1.1.1</w:t>
      </w:r>
      <w:r w:rsidR="00800309">
        <w:fldChar w:fldCharType="end"/>
      </w:r>
      <w:r w:rsidR="00A7489A" w:rsidRPr="00F15922">
        <w:rPr>
          <w:color w:val="auto"/>
        </w:rPr>
        <w:t xml:space="preserve">, </w:t>
      </w:r>
      <w:fldSimple w:instr=" REF _Ref202327747 \h  \* MERGEFORMAT ">
        <w:ins w:id="231" w:author="Author">
          <w:r w:rsidR="00DE68DB" w:rsidRPr="00DE68DB">
            <w:rPr>
              <w:i/>
              <w:rPrChange w:id="232" w:author="Author">
                <w:rPr/>
              </w:rPrChange>
            </w:rPr>
            <w:t>32-bit and 64-bit IVI-COM/IVI-C Shared Component Installer Responsibilities</w:t>
          </w:r>
        </w:ins>
        <w:del w:id="233" w:author="Author">
          <w:r w:rsidR="00750658" w:rsidRPr="00750658" w:rsidDel="00DE68DB">
            <w:rPr>
              <w:i/>
            </w:rPr>
            <w:delText>32-bit and 64-bit IVI-COM/IVI-C Shared Component Installer Responsibilities</w:delText>
          </w:r>
        </w:del>
      </w:fldSimple>
      <w:r w:rsidR="00580FC6" w:rsidRPr="00F15922">
        <w:rPr>
          <w:color w:val="auto"/>
        </w:rPr>
        <w:t xml:space="preserve">.  </w:t>
      </w:r>
    </w:p>
    <w:p w:rsidR="007030EB" w:rsidRPr="00F15922" w:rsidRDefault="00A7489A" w:rsidP="00A73122">
      <w:pPr>
        <w:pStyle w:val="ListBullet2"/>
        <w:numPr>
          <w:ilvl w:val="0"/>
          <w:numId w:val="0"/>
        </w:numPr>
        <w:ind w:left="1800"/>
        <w:rPr>
          <w:color w:val="auto"/>
        </w:rPr>
      </w:pPr>
      <w:r w:rsidRPr="00F15922">
        <w:rPr>
          <w:color w:val="auto"/>
        </w:rPr>
        <w:t>Note:  On 64-bit operating systems, t</w:t>
      </w:r>
      <w:r w:rsidR="00580FC6" w:rsidRPr="00F15922">
        <w:rPr>
          <w:color w:val="auto"/>
        </w:rPr>
        <w:t xml:space="preserve">here are two registry </w:t>
      </w:r>
      <w:r w:rsidRPr="00F15922">
        <w:rPr>
          <w:color w:val="auto"/>
        </w:rPr>
        <w:t xml:space="preserve">keys for </w:t>
      </w:r>
      <w:r w:rsidRPr="00F15922">
        <w:rPr>
          <w:rFonts w:ascii="Courier New" w:hAnsi="Courier New"/>
          <w:sz w:val="18"/>
        </w:rPr>
        <w:t>IviDataDir</w:t>
      </w:r>
      <w:r w:rsidR="008571A4" w:rsidRPr="00F15922">
        <w:t xml:space="preserve"> (one for 32-bit applications and one for 64-bit applications) whereas there is just one IVI data directory path.  </w:t>
      </w:r>
      <w:r w:rsidR="001D2C28" w:rsidRPr="00F15922">
        <w:rPr>
          <w:color w:val="auto"/>
        </w:rPr>
        <w:t>B</w:t>
      </w:r>
      <w:r w:rsidRPr="00F15922">
        <w:rPr>
          <w:color w:val="auto"/>
        </w:rPr>
        <w:t xml:space="preserve">oth registry keys </w:t>
      </w:r>
      <w:r w:rsidR="001D2C28" w:rsidRPr="00F15922">
        <w:rPr>
          <w:color w:val="auto"/>
        </w:rPr>
        <w:t xml:space="preserve">shall </w:t>
      </w:r>
      <w:r w:rsidR="008571A4" w:rsidRPr="00F15922">
        <w:rPr>
          <w:color w:val="auto"/>
        </w:rPr>
        <w:t>be</w:t>
      </w:r>
      <w:r w:rsidRPr="00F15922">
        <w:rPr>
          <w:color w:val="auto"/>
        </w:rPr>
        <w:t xml:space="preserve"> set to the same value</w:t>
      </w:r>
      <w:r w:rsidR="008571A4" w:rsidRPr="00F15922">
        <w:rPr>
          <w:color w:val="auto"/>
        </w:rPr>
        <w:t xml:space="preserve"> so that </w:t>
      </w:r>
      <w:r w:rsidR="00580FC6" w:rsidRPr="00F15922">
        <w:rPr>
          <w:color w:val="auto"/>
        </w:rPr>
        <w:t xml:space="preserve">applications of different bitness </w:t>
      </w:r>
      <w:r w:rsidR="008571A4" w:rsidRPr="00F15922">
        <w:rPr>
          <w:color w:val="auto"/>
        </w:rPr>
        <w:t>can easily retrieve the same IVI data directory path</w:t>
      </w:r>
      <w:r w:rsidR="00580FC6" w:rsidRPr="00F15922">
        <w:rPr>
          <w:color w:val="auto"/>
        </w:rPr>
        <w:t>.</w:t>
      </w:r>
      <w:r w:rsidRPr="00F15922">
        <w:rPr>
          <w:color w:val="auto"/>
        </w:rPr>
        <w:t xml:space="preserve"> </w:t>
      </w:r>
    </w:p>
    <w:p w:rsidR="00CC5398" w:rsidRDefault="0043093F">
      <w:pPr>
        <w:pStyle w:val="ListNumber2"/>
        <w:numPr>
          <w:ilvl w:val="0"/>
          <w:numId w:val="30"/>
        </w:numPr>
      </w:pPr>
      <w:r w:rsidRPr="00F15922">
        <w:t>The installer checks the Windows registry for a non-empty value of the following registry key:</w:t>
      </w:r>
    </w:p>
    <w:p w:rsidR="007030EB" w:rsidRPr="00F15922" w:rsidRDefault="001D71E0" w:rsidP="00812C1E">
      <w:pPr>
        <w:pStyle w:val="ListBullet2"/>
        <w:numPr>
          <w:ilvl w:val="0"/>
          <w:numId w:val="0"/>
        </w:numPr>
        <w:ind w:left="2160"/>
        <w:rPr>
          <w:rFonts w:ascii="Courier New" w:hAnsi="Courier New"/>
          <w:sz w:val="18"/>
        </w:rPr>
      </w:pPr>
      <w:r w:rsidRPr="00F15922">
        <w:rPr>
          <w:rFonts w:ascii="Courier New" w:hAnsi="Courier New" w:cs="Courier New"/>
          <w:sz w:val="18"/>
          <w:szCs w:val="18"/>
        </w:rPr>
        <w:t>&lt;HKLM\SW&gt;</w:t>
      </w:r>
      <w:r w:rsidR="007030EB" w:rsidRPr="00F15922">
        <w:rPr>
          <w:rFonts w:ascii="Courier New" w:hAnsi="Courier New"/>
          <w:sz w:val="18"/>
        </w:rPr>
        <w:t>\IVI\CONFIGURATIONSERVER, MasterStore</w:t>
      </w:r>
    </w:p>
    <w:p w:rsidR="00CC5398" w:rsidRDefault="0043093F">
      <w:pPr>
        <w:pStyle w:val="ListNumber2"/>
        <w:numPr>
          <w:ilvl w:val="0"/>
          <w:numId w:val="30"/>
        </w:numPr>
      </w:pPr>
      <w:r w:rsidRPr="00F15922">
        <w:t>If</w:t>
      </w:r>
      <w:r w:rsidR="004D13FB" w:rsidRPr="00F15922">
        <w:t xml:space="preserve"> </w:t>
      </w:r>
      <w:r w:rsidRPr="00F15922">
        <w:rPr>
          <w:rFonts w:ascii="Courier New" w:hAnsi="Courier New"/>
          <w:sz w:val="18"/>
        </w:rPr>
        <w:t>MasterStore</w:t>
      </w:r>
      <w:r w:rsidRPr="00F15922">
        <w:t xml:space="preserve"> is not already registered, the </w:t>
      </w:r>
      <w:r w:rsidR="00C81048" w:rsidRPr="00F15922">
        <w:rPr>
          <w:rFonts w:ascii="Courier New" w:hAnsi="Courier New"/>
          <w:sz w:val="18"/>
        </w:rPr>
        <w:t>MasterStore</w:t>
      </w:r>
      <w:r w:rsidR="00C81048" w:rsidRPr="00F15922">
        <w:t xml:space="preserve"> path </w:t>
      </w:r>
      <w:r w:rsidR="00AE62C2" w:rsidRPr="00F15922">
        <w:t xml:space="preserve">is set </w:t>
      </w:r>
      <w:r w:rsidR="00C81048" w:rsidRPr="00F15922">
        <w:t xml:space="preserve">to the value determined in steps 4-e and 4-f of </w:t>
      </w:r>
      <w:r w:rsidR="00750658" w:rsidRPr="00F15922">
        <w:t xml:space="preserve">Section </w:t>
      </w:r>
      <w:r w:rsidR="00800309">
        <w:fldChar w:fldCharType="begin"/>
      </w:r>
      <w:r w:rsidR="00750658">
        <w:instrText xml:space="preserve"> REF _Ref202327747 \r \h </w:instrText>
      </w:r>
      <w:r w:rsidR="00800309">
        <w:fldChar w:fldCharType="separate"/>
      </w:r>
      <w:r w:rsidR="00DE68DB">
        <w:t>4.1.1.1</w:t>
      </w:r>
      <w:r w:rsidR="00800309">
        <w:fldChar w:fldCharType="end"/>
      </w:r>
      <w:r w:rsidR="00750658" w:rsidRPr="00F15922">
        <w:t xml:space="preserve">, </w:t>
      </w:r>
      <w:fldSimple w:instr=" REF _Ref202327747 \h  \* MERGEFORMAT ">
        <w:ins w:id="234" w:author="Author">
          <w:r w:rsidR="00DE68DB" w:rsidRPr="00DE68DB">
            <w:rPr>
              <w:i/>
              <w:rPrChange w:id="235" w:author="Author">
                <w:rPr/>
              </w:rPrChange>
            </w:rPr>
            <w:t>32-bit and 64-bit IVI-COM/IVI-C Shared Component Installer Responsibilities</w:t>
          </w:r>
        </w:ins>
        <w:del w:id="236" w:author="Author">
          <w:r w:rsidR="00750658" w:rsidRPr="00750658" w:rsidDel="00DE68DB">
            <w:rPr>
              <w:i/>
            </w:rPr>
            <w:delText>32-bit and 64-bit IVI-COM/IVI-C Shared Component Installer Responsibilities</w:delText>
          </w:r>
        </w:del>
      </w:fldSimple>
      <w:r w:rsidR="00C81048" w:rsidRPr="00F15922">
        <w:t>.</w:t>
      </w:r>
      <w:r w:rsidR="000241E4" w:rsidRPr="00F15922">
        <w:rPr>
          <w:rFonts w:ascii="Courier New" w:hAnsi="Courier New"/>
          <w:sz w:val="18"/>
        </w:rPr>
        <w:br/>
      </w:r>
      <w:r w:rsidR="000241E4" w:rsidRPr="00F15922">
        <w:rPr>
          <w:rFonts w:ascii="Courier New" w:hAnsi="Courier New"/>
          <w:sz w:val="18"/>
        </w:rPr>
        <w:br/>
      </w:r>
      <w:r w:rsidR="00FC77EB" w:rsidRPr="00F15922">
        <w:t xml:space="preserve">Note:  On 64-bit operating systems, there are two registry keys for </w:t>
      </w:r>
      <w:r w:rsidR="00FC77EB" w:rsidRPr="00F15922">
        <w:rPr>
          <w:rFonts w:ascii="Courier New" w:hAnsi="Courier New"/>
          <w:sz w:val="18"/>
        </w:rPr>
        <w:t xml:space="preserve">MasterStore </w:t>
      </w:r>
      <w:r w:rsidR="00FC77EB" w:rsidRPr="00F15922">
        <w:t xml:space="preserve">(one for 32-bit applications and one for 64-bit applications) whereas there is just one master configuration store path.  It is important that both registry keys be set to the same value so that applications of different bitness can easily retrieve the same IVI </w:t>
      </w:r>
      <w:r w:rsidR="006F1D58" w:rsidRPr="00F15922">
        <w:t>master configuration store</w:t>
      </w:r>
      <w:r w:rsidR="00FC77EB" w:rsidRPr="00F15922">
        <w:t xml:space="preserve"> path. </w:t>
      </w:r>
    </w:p>
    <w:p w:rsidR="00CC5398" w:rsidRDefault="007030EB">
      <w:pPr>
        <w:pStyle w:val="ListNumber2"/>
        <w:numPr>
          <w:ilvl w:val="0"/>
          <w:numId w:val="30"/>
        </w:numPr>
      </w:pPr>
      <w:r w:rsidRPr="00F15922">
        <w:t xml:space="preserve">The installer adds </w:t>
      </w:r>
      <w:r w:rsidRPr="00F15922">
        <w:rPr>
          <w:rFonts w:ascii="Courier New" w:hAnsi="Courier New"/>
          <w:sz w:val="18"/>
        </w:rPr>
        <w:t>&lt;IVIStandardRootDir</w:t>
      </w:r>
      <w:r w:rsidR="0047262B" w:rsidRPr="00F15922">
        <w:rPr>
          <w:rFonts w:ascii="Courier New" w:hAnsi="Courier New"/>
          <w:sz w:val="18"/>
        </w:rPr>
        <w:t>64</w:t>
      </w:r>
      <w:r w:rsidRPr="00F15922">
        <w:rPr>
          <w:rFonts w:ascii="Courier New" w:hAnsi="Courier New"/>
          <w:sz w:val="18"/>
        </w:rPr>
        <w:t>&gt;\</w:t>
      </w:r>
      <w:r w:rsidR="00366833" w:rsidRPr="00F15922">
        <w:rPr>
          <w:rFonts w:ascii="Courier New" w:hAnsi="Courier New"/>
          <w:sz w:val="18"/>
        </w:rPr>
        <w:t>Bin</w:t>
      </w:r>
      <w:r w:rsidRPr="00F15922">
        <w:t xml:space="preserve"> to the Windows system search path.  </w:t>
      </w:r>
    </w:p>
    <w:p w:rsidR="00CC5398" w:rsidRDefault="0009119A">
      <w:pPr>
        <w:pStyle w:val="ListNumber2"/>
        <w:numPr>
          <w:ilvl w:val="0"/>
          <w:numId w:val="30"/>
        </w:numPr>
      </w:pPr>
      <w:r w:rsidRPr="00F15922">
        <w:t>The installer creates a Windows environment variable named IVIROOTDIR</w:t>
      </w:r>
      <w:r w:rsidR="002336C5" w:rsidRPr="00F15922">
        <w:t>64</w:t>
      </w:r>
      <w:r w:rsidRPr="00F15922">
        <w:t xml:space="preserve"> and sets the value to be the </w:t>
      </w:r>
      <w:r w:rsidRPr="00F15922">
        <w:rPr>
          <w:rFonts w:ascii="Courier New" w:hAnsi="Courier New"/>
          <w:sz w:val="18"/>
        </w:rPr>
        <w:t>&lt;IVIStandardRootDir</w:t>
      </w:r>
      <w:r w:rsidR="0047262B" w:rsidRPr="00F15922">
        <w:rPr>
          <w:rFonts w:ascii="Courier New" w:hAnsi="Courier New"/>
          <w:sz w:val="18"/>
        </w:rPr>
        <w:t>64</w:t>
      </w:r>
      <w:r w:rsidRPr="00F15922">
        <w:rPr>
          <w:rFonts w:ascii="Courier New" w:hAnsi="Courier New"/>
          <w:sz w:val="18"/>
        </w:rPr>
        <w:t xml:space="preserve">&gt; </w:t>
      </w:r>
      <w:r w:rsidRPr="00F15922">
        <w:t>path</w:t>
      </w:r>
      <w:r w:rsidRPr="00F15922">
        <w:rPr>
          <w:rFonts w:ascii="Courier New" w:hAnsi="Courier New"/>
          <w:sz w:val="18"/>
        </w:rPr>
        <w:t>.</w:t>
      </w:r>
    </w:p>
    <w:p w:rsidR="00CC5398" w:rsidRDefault="007030EB">
      <w:pPr>
        <w:pStyle w:val="ListNumber2"/>
        <w:numPr>
          <w:ilvl w:val="0"/>
          <w:numId w:val="30"/>
        </w:numPr>
      </w:pPr>
      <w:r w:rsidRPr="00F15922">
        <w:lastRenderedPageBreak/>
        <w:t xml:space="preserve">The installer creates the IVI standard root directory and the following standard subdirectories:  </w:t>
      </w:r>
      <w:r w:rsidRPr="00F15922">
        <w:rPr>
          <w:rFonts w:ascii="Courier New" w:hAnsi="Courier New"/>
          <w:sz w:val="18"/>
        </w:rPr>
        <w:t>Bin</w:t>
      </w:r>
      <w:r w:rsidRPr="00F15922">
        <w:rPr>
          <w:sz w:val="18"/>
        </w:rPr>
        <w:t xml:space="preserve">, </w:t>
      </w:r>
      <w:r w:rsidR="0002023B" w:rsidRPr="00F15922">
        <w:rPr>
          <w:rFonts w:ascii="Courier New" w:hAnsi="Courier New" w:cs="Courier New"/>
          <w:sz w:val="18"/>
        </w:rPr>
        <w:t>Bin\Primary Interop Assemblies</w:t>
      </w:r>
      <w:r w:rsidR="0002023B" w:rsidRPr="00F15922">
        <w:rPr>
          <w:sz w:val="18"/>
        </w:rPr>
        <w:t xml:space="preserve">, </w:t>
      </w:r>
      <w:r w:rsidRPr="00F15922">
        <w:rPr>
          <w:rFonts w:ascii="Courier New" w:hAnsi="Courier New"/>
          <w:sz w:val="18"/>
        </w:rPr>
        <w:t>Components</w:t>
      </w:r>
      <w:r w:rsidRPr="00F15922">
        <w:t xml:space="preserve">, </w:t>
      </w:r>
      <w:r w:rsidRPr="00F15922">
        <w:rPr>
          <w:rFonts w:ascii="Courier New" w:hAnsi="Courier New"/>
          <w:sz w:val="18"/>
        </w:rPr>
        <w:t>Drivers</w:t>
      </w:r>
      <w:r w:rsidRPr="00F15922">
        <w:t xml:space="preserve">, and </w:t>
      </w:r>
      <w:r w:rsidRPr="00F15922">
        <w:rPr>
          <w:rFonts w:ascii="Courier New" w:hAnsi="Courier New"/>
          <w:sz w:val="18"/>
        </w:rPr>
        <w:t>Include</w:t>
      </w:r>
      <w:r w:rsidR="00161A7D" w:rsidRPr="00F15922">
        <w:t xml:space="preserve">, </w:t>
      </w:r>
      <w:r w:rsidRPr="00F15922">
        <w:rPr>
          <w:rFonts w:ascii="Courier New" w:hAnsi="Courier New"/>
          <w:sz w:val="18"/>
        </w:rPr>
        <w:t>Lib_x64</w:t>
      </w:r>
      <w:r w:rsidRPr="00F15922">
        <w:t xml:space="preserve">, </w:t>
      </w:r>
      <w:r w:rsidRPr="00F15922">
        <w:rPr>
          <w:rFonts w:ascii="Courier New" w:hAnsi="Courier New"/>
          <w:sz w:val="18"/>
        </w:rPr>
        <w:t>Lib_x64\bc</w:t>
      </w:r>
      <w:r w:rsidRPr="00F15922">
        <w:t xml:space="preserve">, and </w:t>
      </w:r>
      <w:r w:rsidRPr="00F15922">
        <w:rPr>
          <w:rFonts w:ascii="Courier New" w:hAnsi="Courier New"/>
          <w:sz w:val="18"/>
        </w:rPr>
        <w:t>Lib_x64\msc.</w:t>
      </w:r>
    </w:p>
    <w:p w:rsidR="007030EB" w:rsidRDefault="007030EB" w:rsidP="007030EB">
      <w:pPr>
        <w:pStyle w:val="Body"/>
      </w:pPr>
      <w:r w:rsidRPr="00F15922">
        <w:t>If the installer is successful in creating the directories, the installer proceeds.</w:t>
      </w:r>
      <w:r w:rsidR="00666CFE" w:rsidRPr="00F15922">
        <w:t xml:space="preserve"> </w:t>
      </w:r>
      <w:r w:rsidRPr="00F15922">
        <w:t>If the IVI standard root directory is defined but the directory or any of the subdirectories do not exist, the IVI shared component installer should create the missing directories.</w:t>
      </w:r>
    </w:p>
    <w:p w:rsidR="00A64A07" w:rsidRPr="00F15922" w:rsidRDefault="00A64A07" w:rsidP="007030EB">
      <w:pPr>
        <w:pStyle w:val="Body"/>
      </w:pPr>
    </w:p>
    <w:p w:rsidR="00CF33B8" w:rsidRDefault="00462AC0">
      <w:pPr>
        <w:pStyle w:val="Heading3"/>
      </w:pPr>
      <w:bookmarkStart w:id="237" w:name="_Toc346911"/>
      <w:bookmarkStart w:id="238" w:name="_Toc2595615"/>
      <w:bookmarkStart w:id="239" w:name="_Ref202268399"/>
      <w:bookmarkStart w:id="240" w:name="_Ref251060356"/>
      <w:bookmarkStart w:id="241" w:name="_Toc225140681"/>
      <w:bookmarkStart w:id="242" w:name="_Toc298848006"/>
      <w:bookmarkStart w:id="243" w:name="_Ref535399094"/>
      <w:bookmarkEnd w:id="237"/>
      <w:bookmarkEnd w:id="238"/>
      <w:r>
        <w:t>IVI-COM/IVI-C</w:t>
      </w:r>
      <w:r w:rsidR="00EF7971" w:rsidRPr="00F15922">
        <w:t xml:space="preserve"> Driver Installer Responsibilities</w:t>
      </w:r>
      <w:bookmarkEnd w:id="239"/>
      <w:bookmarkEnd w:id="240"/>
      <w:bookmarkEnd w:id="241"/>
      <w:bookmarkEnd w:id="242"/>
    </w:p>
    <w:p w:rsidR="00BA5D0E" w:rsidRDefault="009D58E3" w:rsidP="00BA5D0E">
      <w:pPr>
        <w:pStyle w:val="Body1"/>
      </w:pPr>
      <w:r w:rsidRPr="00F15922">
        <w:t xml:space="preserve">This section specifies the IVI driver installer requirements for detecting the IVI standard root directory.  </w:t>
      </w:r>
      <w:r w:rsidR="002826F5" w:rsidRPr="00F15922">
        <w:t>The requirements differ based on the installer type.  The different requirements are contained in the subsections below.  The following table indicates the subsection that contains the requirements applicable to each installer type.</w:t>
      </w:r>
    </w:p>
    <w:p w:rsidR="009A7C86" w:rsidRPr="00F15922" w:rsidRDefault="00091E2A" w:rsidP="00091E2A">
      <w:pPr>
        <w:pStyle w:val="TableCaption"/>
        <w:rPr>
          <w:b/>
        </w:rPr>
      </w:pPr>
      <w:r w:rsidRPr="00F15922">
        <w:rPr>
          <w:b/>
          <w:bCs/>
        </w:rPr>
        <w:t xml:space="preserve">Table </w:t>
      </w:r>
      <w:r w:rsidR="00800309">
        <w:rPr>
          <w:b/>
          <w:bCs/>
        </w:rPr>
        <w:fldChar w:fldCharType="begin"/>
      </w:r>
      <w:r w:rsidR="00F86280">
        <w:rPr>
          <w:b/>
          <w:bCs/>
        </w:rPr>
        <w:instrText xml:space="preserve"> STYLEREF 1 \s </w:instrText>
      </w:r>
      <w:r w:rsidR="00800309">
        <w:rPr>
          <w:b/>
          <w:bCs/>
        </w:rPr>
        <w:fldChar w:fldCharType="separate"/>
      </w:r>
      <w:r w:rsidR="00DE68DB">
        <w:rPr>
          <w:b/>
          <w:bCs/>
          <w:noProof/>
        </w:rPr>
        <w:t>4</w:t>
      </w:r>
      <w:r w:rsidR="00800309">
        <w:rPr>
          <w:b/>
          <w:bCs/>
        </w:rPr>
        <w:fldChar w:fldCharType="end"/>
      </w:r>
      <w:r w:rsidR="00F86280">
        <w:rPr>
          <w:b/>
          <w:bCs/>
        </w:rPr>
        <w:noBreakHyphen/>
      </w:r>
      <w:r w:rsidR="00800309">
        <w:rPr>
          <w:b/>
          <w:bCs/>
        </w:rPr>
        <w:fldChar w:fldCharType="begin"/>
      </w:r>
      <w:r w:rsidR="00F86280">
        <w:rPr>
          <w:b/>
          <w:bCs/>
        </w:rPr>
        <w:instrText xml:space="preserve"> SEQ Table \* ARABIC \s 1 </w:instrText>
      </w:r>
      <w:r w:rsidR="00800309">
        <w:rPr>
          <w:b/>
          <w:bCs/>
        </w:rPr>
        <w:fldChar w:fldCharType="separate"/>
      </w:r>
      <w:r w:rsidR="00DE68DB">
        <w:rPr>
          <w:b/>
          <w:bCs/>
          <w:noProof/>
        </w:rPr>
        <w:t>1</w:t>
      </w:r>
      <w:r w:rsidR="00800309">
        <w:rPr>
          <w:b/>
          <w:bCs/>
        </w:rPr>
        <w:fldChar w:fldCharType="end"/>
      </w:r>
      <w:r w:rsidRPr="00F15922">
        <w:rPr>
          <w:b/>
          <w:bCs/>
        </w:rPr>
        <w:t>.</w:t>
      </w:r>
      <w:r w:rsidRPr="00F15922">
        <w:t xml:space="preserve"> </w:t>
      </w:r>
      <w:r w:rsidR="00FF688D" w:rsidRPr="00F15922">
        <w:t>Applicable specification sections based on installer type</w:t>
      </w:r>
    </w:p>
    <w:tbl>
      <w:tblPr>
        <w:tblW w:w="0" w:type="auto"/>
        <w:tblInd w:w="18" w:type="dxa"/>
        <w:tblBorders>
          <w:top w:val="single" w:sz="12" w:space="0" w:color="000000"/>
          <w:left w:val="single" w:sz="12" w:space="0" w:color="000000"/>
          <w:bottom w:val="single" w:sz="12" w:space="0" w:color="000000"/>
          <w:right w:val="single" w:sz="12" w:space="0" w:color="000000"/>
        </w:tblBorders>
        <w:tblLook w:val="04A0"/>
      </w:tblPr>
      <w:tblGrid>
        <w:gridCol w:w="3732"/>
        <w:gridCol w:w="5988"/>
      </w:tblGrid>
      <w:tr w:rsidR="008402F1" w:rsidRPr="00F15922" w:rsidTr="006129AA">
        <w:tc>
          <w:tcPr>
            <w:tcW w:w="3732" w:type="dxa"/>
            <w:tcBorders>
              <w:top w:val="single" w:sz="12" w:space="0" w:color="000000"/>
              <w:bottom w:val="double" w:sz="4" w:space="0" w:color="auto"/>
              <w:right w:val="single" w:sz="6" w:space="0" w:color="000000"/>
            </w:tcBorders>
          </w:tcPr>
          <w:p w:rsidR="008402F1" w:rsidRPr="00F15922" w:rsidRDefault="008402F1" w:rsidP="006129AA">
            <w:pPr>
              <w:pStyle w:val="Body"/>
              <w:ind w:left="0"/>
              <w:rPr>
                <w:b/>
              </w:rPr>
            </w:pPr>
            <w:r w:rsidRPr="00F15922">
              <w:rPr>
                <w:b/>
              </w:rPr>
              <w:t>Installer Type</w:t>
            </w:r>
          </w:p>
        </w:tc>
        <w:tc>
          <w:tcPr>
            <w:tcW w:w="5988" w:type="dxa"/>
            <w:tcBorders>
              <w:top w:val="single" w:sz="12" w:space="0" w:color="000000"/>
              <w:left w:val="single" w:sz="6" w:space="0" w:color="000000"/>
              <w:bottom w:val="double" w:sz="4" w:space="0" w:color="auto"/>
            </w:tcBorders>
          </w:tcPr>
          <w:p w:rsidR="008402F1" w:rsidRPr="00F15922" w:rsidRDefault="008402F1" w:rsidP="005D1366">
            <w:pPr>
              <w:pStyle w:val="Body"/>
              <w:ind w:left="0"/>
              <w:rPr>
                <w:b/>
              </w:rPr>
            </w:pPr>
            <w:r w:rsidRPr="00F15922">
              <w:rPr>
                <w:b/>
              </w:rPr>
              <w:t xml:space="preserve">Sections </w:t>
            </w:r>
            <w:r w:rsidR="005D1366" w:rsidRPr="00F15922">
              <w:rPr>
                <w:b/>
              </w:rPr>
              <w:t>that Apply</w:t>
            </w:r>
          </w:p>
        </w:tc>
      </w:tr>
      <w:tr w:rsidR="008402F1" w:rsidRPr="00F15922" w:rsidTr="006129AA">
        <w:tc>
          <w:tcPr>
            <w:tcW w:w="3732" w:type="dxa"/>
            <w:tcBorders>
              <w:top w:val="double" w:sz="4" w:space="0" w:color="auto"/>
              <w:bottom w:val="single" w:sz="6" w:space="0" w:color="000000"/>
              <w:right w:val="single" w:sz="6" w:space="0" w:color="000000"/>
            </w:tcBorders>
          </w:tcPr>
          <w:p w:rsidR="008402F1" w:rsidRPr="00F15922" w:rsidRDefault="008402F1" w:rsidP="006129AA">
            <w:pPr>
              <w:pStyle w:val="Body"/>
              <w:ind w:left="0"/>
            </w:pPr>
            <w:r w:rsidRPr="00F15922">
              <w:t>Singular 32-bit driver installer (32-bit OS)</w:t>
            </w:r>
          </w:p>
        </w:tc>
        <w:tc>
          <w:tcPr>
            <w:tcW w:w="5988" w:type="dxa"/>
            <w:tcBorders>
              <w:top w:val="double" w:sz="4" w:space="0" w:color="auto"/>
              <w:left w:val="single" w:sz="6" w:space="0" w:color="000000"/>
              <w:bottom w:val="single" w:sz="6" w:space="0" w:color="000000"/>
            </w:tcBorders>
          </w:tcPr>
          <w:p w:rsidR="008402F1" w:rsidRPr="00F15922" w:rsidRDefault="00800309" w:rsidP="00750658">
            <w:pPr>
              <w:pStyle w:val="Body"/>
              <w:ind w:left="0"/>
            </w:pPr>
            <w:r>
              <w:fldChar w:fldCharType="begin"/>
            </w:r>
            <w:r w:rsidR="00750658">
              <w:instrText xml:space="preserve"> REF _Ref254246932 \r \h </w:instrText>
            </w:r>
            <w:r>
              <w:fldChar w:fldCharType="separate"/>
            </w:r>
            <w:r w:rsidR="00DE68DB">
              <w:t>4.1.2.1</w:t>
            </w:r>
            <w:r>
              <w:fldChar w:fldCharType="end"/>
            </w:r>
            <w:r w:rsidR="008402F1" w:rsidRPr="00F15922">
              <w:t xml:space="preserve">,  </w:t>
            </w:r>
            <w:fldSimple w:instr=" REF _Ref254246932 \h  \* MERGEFORMAT ">
              <w:ins w:id="244" w:author="Author">
                <w:r w:rsidR="00DE68DB" w:rsidRPr="00DE68DB">
                  <w:rPr>
                    <w:i/>
                    <w:rPrChange w:id="245" w:author="Author">
                      <w:rPr/>
                    </w:rPrChange>
                  </w:rPr>
                  <w:t>Driver Installer Responsibilities on 32-bit Operating Systems</w:t>
                </w:r>
              </w:ins>
              <w:del w:id="246" w:author="Author">
                <w:r w:rsidR="00750658" w:rsidRPr="00AE5F22" w:rsidDel="00DE68DB">
                  <w:rPr>
                    <w:i/>
                  </w:rPr>
                  <w:delText>Driver Installer Responsibilities on 32-bit Operating Systems</w:delText>
                </w:r>
              </w:del>
            </w:fldSimple>
          </w:p>
        </w:tc>
      </w:tr>
      <w:tr w:rsidR="008402F1" w:rsidRPr="00F15922" w:rsidTr="006129AA">
        <w:tc>
          <w:tcPr>
            <w:tcW w:w="3732" w:type="dxa"/>
            <w:tcBorders>
              <w:top w:val="single" w:sz="6" w:space="0" w:color="000000"/>
              <w:bottom w:val="single" w:sz="6" w:space="0" w:color="000000"/>
              <w:right w:val="single" w:sz="6" w:space="0" w:color="000000"/>
            </w:tcBorders>
          </w:tcPr>
          <w:p w:rsidR="008402F1" w:rsidRPr="00F15922" w:rsidRDefault="008402F1" w:rsidP="006129AA">
            <w:pPr>
              <w:pStyle w:val="Body"/>
              <w:ind w:left="0"/>
            </w:pPr>
            <w:r w:rsidRPr="00F15922">
              <w:t>Singular 32-bit driver installer (64-bit OS)</w:t>
            </w:r>
          </w:p>
        </w:tc>
        <w:tc>
          <w:tcPr>
            <w:tcW w:w="5988" w:type="dxa"/>
            <w:tcBorders>
              <w:top w:val="single" w:sz="6" w:space="0" w:color="000000"/>
              <w:left w:val="single" w:sz="6" w:space="0" w:color="000000"/>
              <w:bottom w:val="single" w:sz="6" w:space="0" w:color="000000"/>
            </w:tcBorders>
          </w:tcPr>
          <w:p w:rsidR="008402F1" w:rsidRPr="00F15922" w:rsidRDefault="00800309" w:rsidP="00750658">
            <w:pPr>
              <w:pStyle w:val="Body"/>
              <w:ind w:left="0"/>
            </w:pPr>
            <w:r>
              <w:fldChar w:fldCharType="begin"/>
            </w:r>
            <w:r w:rsidR="00750658">
              <w:instrText xml:space="preserve"> REF _Ref202328366 \r \h </w:instrText>
            </w:r>
            <w:r>
              <w:fldChar w:fldCharType="separate"/>
            </w:r>
            <w:r w:rsidR="00DE68DB">
              <w:t>4.1.2.2</w:t>
            </w:r>
            <w:r>
              <w:fldChar w:fldCharType="end"/>
            </w:r>
            <w:r w:rsidR="008402F1" w:rsidRPr="00F15922">
              <w:t xml:space="preserve">,  </w:t>
            </w:r>
            <w:fldSimple w:instr=" REF _Ref202328366 \h  \* MERGEFORMAT ">
              <w:ins w:id="247" w:author="Author">
                <w:r w:rsidR="00DE68DB" w:rsidRPr="00DE68DB">
                  <w:rPr>
                    <w:i/>
                    <w:rPrChange w:id="248" w:author="Author">
                      <w:rPr/>
                    </w:rPrChange>
                  </w:rPr>
                  <w:t>32-bit Driver Installer Responsibilities on 64-bit Operating Systems</w:t>
                </w:r>
              </w:ins>
              <w:del w:id="249" w:author="Author">
                <w:r w:rsidR="00750658" w:rsidRPr="00AE5F22" w:rsidDel="00DE68DB">
                  <w:rPr>
                    <w:i/>
                  </w:rPr>
                  <w:delText>32-bit Driver Installer Responsibilities on 64-bit Operating Systems</w:delText>
                </w:r>
              </w:del>
            </w:fldSimple>
            <w:r w:rsidR="00F55621" w:rsidRPr="00AE5F22" w:rsidDel="00F55621">
              <w:rPr>
                <w:i/>
              </w:rPr>
              <w:t xml:space="preserve"> </w:t>
            </w:r>
          </w:p>
        </w:tc>
      </w:tr>
      <w:tr w:rsidR="008402F1" w:rsidRPr="00F15922" w:rsidTr="006129AA">
        <w:tc>
          <w:tcPr>
            <w:tcW w:w="3732" w:type="dxa"/>
            <w:tcBorders>
              <w:top w:val="single" w:sz="6" w:space="0" w:color="000000"/>
              <w:bottom w:val="single" w:sz="6" w:space="0" w:color="000000"/>
              <w:right w:val="single" w:sz="6" w:space="0" w:color="000000"/>
            </w:tcBorders>
          </w:tcPr>
          <w:p w:rsidR="008402F1" w:rsidRPr="00F15922" w:rsidRDefault="008402F1" w:rsidP="006129AA">
            <w:pPr>
              <w:pStyle w:val="Body"/>
              <w:ind w:left="0"/>
            </w:pPr>
            <w:r w:rsidRPr="00F15922">
              <w:t>Singular 32-bit driver installer (32-bit</w:t>
            </w:r>
            <w:r w:rsidR="00FB5DBA" w:rsidRPr="00F15922">
              <w:t xml:space="preserve"> OS</w:t>
            </w:r>
            <w:r w:rsidRPr="00F15922">
              <w:t>/64-bit OS)</w:t>
            </w:r>
          </w:p>
        </w:tc>
        <w:tc>
          <w:tcPr>
            <w:tcW w:w="5988" w:type="dxa"/>
            <w:tcBorders>
              <w:top w:val="single" w:sz="6" w:space="0" w:color="000000"/>
              <w:left w:val="single" w:sz="6" w:space="0" w:color="000000"/>
              <w:bottom w:val="single" w:sz="6" w:space="0" w:color="000000"/>
            </w:tcBorders>
          </w:tcPr>
          <w:p w:rsidR="007A603B" w:rsidRPr="00F15922" w:rsidRDefault="00800309" w:rsidP="00AE5F22">
            <w:pPr>
              <w:pStyle w:val="Body"/>
              <w:spacing w:before="40"/>
              <w:ind w:left="0"/>
            </w:pPr>
            <w:r>
              <w:fldChar w:fldCharType="begin"/>
            </w:r>
            <w:r w:rsidR="00AE5F22">
              <w:instrText xml:space="preserve"> REF _Ref254246932 \r \h </w:instrText>
            </w:r>
            <w:r>
              <w:fldChar w:fldCharType="separate"/>
            </w:r>
            <w:r w:rsidR="00DE68DB">
              <w:t>4.1.2.1</w:t>
            </w:r>
            <w:r>
              <w:fldChar w:fldCharType="end"/>
            </w:r>
            <w:r w:rsidR="00AE5F22" w:rsidRPr="00F15922">
              <w:t xml:space="preserve">,  </w:t>
            </w:r>
            <w:fldSimple w:instr=" REF _Ref254246932 \h  \* MERGEFORMAT ">
              <w:ins w:id="250" w:author="Author">
                <w:r w:rsidR="00DE68DB" w:rsidRPr="00DE68DB">
                  <w:rPr>
                    <w:i/>
                    <w:rPrChange w:id="251" w:author="Author">
                      <w:rPr/>
                    </w:rPrChange>
                  </w:rPr>
                  <w:t>Driver Installer Responsibilities on 32-bit Operating Systems</w:t>
                </w:r>
              </w:ins>
              <w:del w:id="252" w:author="Author">
                <w:r w:rsidR="00AE5F22" w:rsidRPr="00AE5F22" w:rsidDel="00DE68DB">
                  <w:rPr>
                    <w:i/>
                  </w:rPr>
                  <w:delText>Driver Installer Responsibilities on 32-bit Operating Systems</w:delText>
                </w:r>
              </w:del>
            </w:fldSimple>
            <w:r>
              <w:fldChar w:fldCharType="begin"/>
            </w:r>
            <w:r w:rsidR="00AE5F22">
              <w:instrText xml:space="preserve"> REF _Ref202328366 \r \h </w:instrText>
            </w:r>
            <w:r>
              <w:fldChar w:fldCharType="separate"/>
            </w:r>
            <w:r w:rsidR="00DE68DB">
              <w:t>4.1.2.2</w:t>
            </w:r>
            <w:r>
              <w:fldChar w:fldCharType="end"/>
            </w:r>
            <w:r w:rsidR="00AE5F22" w:rsidRPr="00F15922">
              <w:t xml:space="preserve">,  </w:t>
            </w:r>
            <w:fldSimple w:instr=" REF _Ref202328366 \h  \* MERGEFORMAT ">
              <w:ins w:id="253" w:author="Author">
                <w:r w:rsidR="00DE68DB" w:rsidRPr="00DE68DB">
                  <w:rPr>
                    <w:i/>
                    <w:rPrChange w:id="254" w:author="Author">
                      <w:rPr/>
                    </w:rPrChange>
                  </w:rPr>
                  <w:t>32-bit Driver Installer Responsibilities on 64-bit Operating Systems</w:t>
                </w:r>
              </w:ins>
              <w:del w:id="255" w:author="Author">
                <w:r w:rsidR="00AE5F22" w:rsidRPr="00AE5F22" w:rsidDel="00DE68DB">
                  <w:rPr>
                    <w:i/>
                  </w:rPr>
                  <w:delText>32-bit Driver Installer Responsibilities on 64-bit Operating Systems</w:delText>
                </w:r>
              </w:del>
            </w:fldSimple>
          </w:p>
        </w:tc>
      </w:tr>
      <w:tr w:rsidR="008402F1" w:rsidRPr="00F15922" w:rsidTr="006129AA">
        <w:tc>
          <w:tcPr>
            <w:tcW w:w="3732" w:type="dxa"/>
            <w:tcBorders>
              <w:top w:val="single" w:sz="6" w:space="0" w:color="000000"/>
              <w:bottom w:val="single" w:sz="6" w:space="0" w:color="000000"/>
              <w:right w:val="single" w:sz="6" w:space="0" w:color="000000"/>
            </w:tcBorders>
          </w:tcPr>
          <w:p w:rsidR="008402F1" w:rsidRPr="00F15922" w:rsidRDefault="008402F1" w:rsidP="006129AA">
            <w:pPr>
              <w:pStyle w:val="Body"/>
              <w:ind w:left="0"/>
            </w:pPr>
            <w:r w:rsidRPr="00F15922">
              <w:t>Singular 64-bit driver installer (64-bit OS)</w:t>
            </w:r>
          </w:p>
        </w:tc>
        <w:tc>
          <w:tcPr>
            <w:tcW w:w="5988" w:type="dxa"/>
            <w:tcBorders>
              <w:top w:val="single" w:sz="6" w:space="0" w:color="000000"/>
              <w:left w:val="single" w:sz="6" w:space="0" w:color="000000"/>
              <w:bottom w:val="single" w:sz="6" w:space="0" w:color="000000"/>
            </w:tcBorders>
          </w:tcPr>
          <w:p w:rsidR="008402F1" w:rsidRPr="00F15922" w:rsidRDefault="00800309" w:rsidP="00AE5F22">
            <w:pPr>
              <w:pStyle w:val="Body"/>
              <w:ind w:left="0"/>
            </w:pPr>
            <w:r>
              <w:fldChar w:fldCharType="begin"/>
            </w:r>
            <w:r w:rsidR="00AE5F22">
              <w:instrText xml:space="preserve"> REF _Ref202328390 \r \h </w:instrText>
            </w:r>
            <w:r>
              <w:fldChar w:fldCharType="separate"/>
            </w:r>
            <w:r w:rsidR="00DE68DB">
              <w:t>4.1.2.3</w:t>
            </w:r>
            <w:r>
              <w:fldChar w:fldCharType="end"/>
            </w:r>
            <w:r w:rsidR="007A603B" w:rsidRPr="00F15922">
              <w:t xml:space="preserve">,  </w:t>
            </w:r>
            <w:fldSimple w:instr=" REF _Ref202328390 \h  \* MERGEFORMAT ">
              <w:ins w:id="256" w:author="Author">
                <w:r w:rsidR="00DE68DB" w:rsidRPr="00DE68DB">
                  <w:rPr>
                    <w:i/>
                    <w:rPrChange w:id="257" w:author="Author">
                      <w:rPr/>
                    </w:rPrChange>
                  </w:rPr>
                  <w:t>64-bit Driver Installer Responsibilities</w:t>
                </w:r>
              </w:ins>
              <w:del w:id="258" w:author="Author">
                <w:r w:rsidR="00AE5F22" w:rsidRPr="00AE5F22" w:rsidDel="00DE68DB">
                  <w:rPr>
                    <w:i/>
                  </w:rPr>
                  <w:delText>64-bit Driver Installer Responsibilities</w:delText>
                </w:r>
              </w:del>
            </w:fldSimple>
          </w:p>
        </w:tc>
      </w:tr>
      <w:tr w:rsidR="008402F1" w:rsidRPr="00F15922" w:rsidTr="006129AA">
        <w:tc>
          <w:tcPr>
            <w:tcW w:w="3732" w:type="dxa"/>
            <w:tcBorders>
              <w:top w:val="single" w:sz="6" w:space="0" w:color="000000"/>
              <w:bottom w:val="single" w:sz="12" w:space="0" w:color="000000"/>
              <w:right w:val="single" w:sz="6" w:space="0" w:color="000000"/>
            </w:tcBorders>
          </w:tcPr>
          <w:p w:rsidR="008402F1" w:rsidRPr="00F15922" w:rsidRDefault="008402F1" w:rsidP="006129AA">
            <w:pPr>
              <w:pStyle w:val="Body"/>
              <w:ind w:left="0"/>
            </w:pPr>
            <w:r w:rsidRPr="00F15922">
              <w:t>Unified 32-bit/64-bit driver installer</w:t>
            </w:r>
          </w:p>
        </w:tc>
        <w:tc>
          <w:tcPr>
            <w:tcW w:w="5988" w:type="dxa"/>
            <w:tcBorders>
              <w:top w:val="single" w:sz="6" w:space="0" w:color="000000"/>
              <w:left w:val="single" w:sz="6" w:space="0" w:color="000000"/>
              <w:bottom w:val="single" w:sz="12" w:space="0" w:color="000000"/>
            </w:tcBorders>
          </w:tcPr>
          <w:p w:rsidR="007A603B" w:rsidRPr="00F15922" w:rsidRDefault="00800309" w:rsidP="006129AA">
            <w:pPr>
              <w:pStyle w:val="Body"/>
              <w:ind w:left="0"/>
            </w:pPr>
            <w:r>
              <w:fldChar w:fldCharType="begin"/>
            </w:r>
            <w:r w:rsidR="00AE5F22">
              <w:instrText xml:space="preserve"> REF _Ref202328366 \r \h </w:instrText>
            </w:r>
            <w:r>
              <w:fldChar w:fldCharType="separate"/>
            </w:r>
            <w:r w:rsidR="00DE68DB">
              <w:t>4.1.2.2</w:t>
            </w:r>
            <w:r>
              <w:fldChar w:fldCharType="end"/>
            </w:r>
            <w:r w:rsidR="00AE5F22" w:rsidRPr="00F15922">
              <w:t xml:space="preserve">,  </w:t>
            </w:r>
            <w:fldSimple w:instr=" REF _Ref202328366 \h  \* MERGEFORMAT ">
              <w:ins w:id="259" w:author="Author">
                <w:r w:rsidR="00DE68DB" w:rsidRPr="00DE68DB">
                  <w:rPr>
                    <w:i/>
                    <w:rPrChange w:id="260" w:author="Author">
                      <w:rPr/>
                    </w:rPrChange>
                  </w:rPr>
                  <w:t>32-bit Driver Installer Responsibilities on 64-bit Operating Systems</w:t>
                </w:r>
              </w:ins>
              <w:del w:id="261" w:author="Author">
                <w:r w:rsidR="00AE5F22" w:rsidRPr="00AE5F22" w:rsidDel="00DE68DB">
                  <w:rPr>
                    <w:i/>
                  </w:rPr>
                  <w:delText>32-bit Driver Installer Responsibilities on 64-bit Operating Systems</w:delText>
                </w:r>
              </w:del>
            </w:fldSimple>
          </w:p>
          <w:p w:rsidR="008402F1" w:rsidRPr="00F15922" w:rsidRDefault="00800309" w:rsidP="006129AA">
            <w:pPr>
              <w:pStyle w:val="Body"/>
              <w:spacing w:before="40"/>
              <w:ind w:left="0"/>
            </w:pPr>
            <w:r>
              <w:fldChar w:fldCharType="begin"/>
            </w:r>
            <w:r w:rsidR="00AE5F22">
              <w:instrText xml:space="preserve"> REF _Ref202328390 \r \h </w:instrText>
            </w:r>
            <w:r>
              <w:fldChar w:fldCharType="separate"/>
            </w:r>
            <w:r w:rsidR="00DE68DB">
              <w:t>4.1.2.3</w:t>
            </w:r>
            <w:r>
              <w:fldChar w:fldCharType="end"/>
            </w:r>
            <w:r w:rsidR="00AE5F22" w:rsidRPr="00F15922">
              <w:t xml:space="preserve">,  </w:t>
            </w:r>
            <w:fldSimple w:instr=" REF _Ref202328390 \h  \* MERGEFORMAT ">
              <w:ins w:id="262" w:author="Author">
                <w:r w:rsidR="00DE68DB" w:rsidRPr="00DE68DB">
                  <w:rPr>
                    <w:i/>
                    <w:rPrChange w:id="263" w:author="Author">
                      <w:rPr/>
                    </w:rPrChange>
                  </w:rPr>
                  <w:t>64-bit Driver Installer Responsibilities</w:t>
                </w:r>
              </w:ins>
              <w:del w:id="264" w:author="Author">
                <w:r w:rsidR="00AE5F22" w:rsidRPr="00AE5F22" w:rsidDel="00DE68DB">
                  <w:rPr>
                    <w:i/>
                  </w:rPr>
                  <w:delText>64-bit Driver Installer Responsibilities</w:delText>
                </w:r>
              </w:del>
            </w:fldSimple>
          </w:p>
        </w:tc>
      </w:tr>
    </w:tbl>
    <w:p w:rsidR="00C50A00" w:rsidRPr="00F15922" w:rsidRDefault="00F55621" w:rsidP="00895BE6">
      <w:pPr>
        <w:pStyle w:val="Heading4"/>
      </w:pPr>
      <w:bookmarkStart w:id="265" w:name="_Ref202328348"/>
      <w:bookmarkStart w:id="266" w:name="_Toc225140682"/>
      <w:bookmarkStart w:id="267" w:name="_Ref254246932"/>
      <w:bookmarkStart w:id="268" w:name="_Toc298848007"/>
      <w:r w:rsidRPr="00F15922">
        <w:t>Driver Installer Responsibilities on 32-bit Operating Systems</w:t>
      </w:r>
      <w:bookmarkEnd w:id="243"/>
      <w:bookmarkEnd w:id="265"/>
      <w:bookmarkEnd w:id="266"/>
      <w:bookmarkEnd w:id="267"/>
      <w:bookmarkEnd w:id="268"/>
    </w:p>
    <w:p w:rsidR="00C50A00" w:rsidRPr="00F15922" w:rsidRDefault="00A43D15" w:rsidP="00A85ACF">
      <w:pPr>
        <w:pStyle w:val="Body1"/>
      </w:pPr>
      <w:r w:rsidRPr="00F15922">
        <w:t xml:space="preserve">A </w:t>
      </w:r>
      <w:r w:rsidR="00C50A00" w:rsidRPr="00F15922">
        <w:t xml:space="preserve">driver installer </w:t>
      </w:r>
      <w:r w:rsidR="001262B1" w:rsidRPr="00F15922">
        <w:t xml:space="preserve">that installs on a 32-bit operating system </w:t>
      </w:r>
      <w:r w:rsidR="00C50A00" w:rsidRPr="00F15922">
        <w:t xml:space="preserve">shall detect the </w:t>
      </w:r>
      <w:r w:rsidRPr="00F15922">
        <w:t xml:space="preserve">32-bit </w:t>
      </w:r>
      <w:r w:rsidR="00C50A00" w:rsidRPr="00F15922">
        <w:t>IVI standard root directory by checking for a non-empty value of the following registry key:</w:t>
      </w:r>
    </w:p>
    <w:p w:rsidR="00A43D15" w:rsidRPr="00F15922" w:rsidRDefault="001D71E0" w:rsidP="00A43D15">
      <w:pPr>
        <w:pStyle w:val="ListNumber2"/>
        <w:ind w:left="1440"/>
        <w:rPr>
          <w:rFonts w:ascii="Courier New" w:hAnsi="Courier New"/>
          <w:sz w:val="18"/>
        </w:rPr>
      </w:pPr>
      <w:r w:rsidRPr="00F15922">
        <w:rPr>
          <w:rFonts w:ascii="Courier New" w:hAnsi="Courier New" w:cs="Courier New"/>
          <w:sz w:val="18"/>
          <w:szCs w:val="18"/>
        </w:rPr>
        <w:t>&lt;HKLM\SW&gt;</w:t>
      </w:r>
      <w:r w:rsidR="00A43D15" w:rsidRPr="00F15922">
        <w:rPr>
          <w:rFonts w:ascii="Courier New" w:hAnsi="Courier New"/>
          <w:sz w:val="18"/>
        </w:rPr>
        <w:t>\IVI, IviStandardRootDir</w:t>
      </w:r>
    </w:p>
    <w:p w:rsidR="001D71E0" w:rsidRPr="00F15922" w:rsidRDefault="001D71E0" w:rsidP="00A43D15">
      <w:pPr>
        <w:pStyle w:val="ListNumber2"/>
        <w:ind w:left="720"/>
      </w:pPr>
      <w:r w:rsidRPr="00F15922">
        <w:t xml:space="preserve">Refer to </w:t>
      </w:r>
      <w:r w:rsidR="00AE5F22" w:rsidRPr="00F15922">
        <w:t xml:space="preserve">Section </w:t>
      </w:r>
      <w:r w:rsidR="00800309">
        <w:fldChar w:fldCharType="begin"/>
      </w:r>
      <w:r w:rsidR="00AE5F22">
        <w:instrText xml:space="preserve"> REF _Ref254246415 \r \h </w:instrText>
      </w:r>
      <w:r w:rsidR="00800309">
        <w:fldChar w:fldCharType="separate"/>
      </w:r>
      <w:r w:rsidR="00DE68DB">
        <w:t>4.3</w:t>
      </w:r>
      <w:r w:rsidR="00800309">
        <w:fldChar w:fldCharType="end"/>
      </w:r>
      <w:r w:rsidR="00AE5F22" w:rsidRPr="00F15922">
        <w:t xml:space="preserve">, </w:t>
      </w:r>
      <w:fldSimple w:instr=" REF _Ref254246429 \h  \* MERGEFORMAT ">
        <w:ins w:id="269" w:author="Author">
          <w:r w:rsidR="00DE68DB" w:rsidRPr="00DE68DB">
            <w:rPr>
              <w:i/>
              <w:rPrChange w:id="270" w:author="Author">
                <w:rPr/>
              </w:rPrChange>
            </w:rPr>
            <w:t>Determining System Directories and Registry Keys</w:t>
          </w:r>
        </w:ins>
        <w:del w:id="271" w:author="Author">
          <w:r w:rsidR="00AE5F22" w:rsidRPr="00750658" w:rsidDel="00DE68DB">
            <w:rPr>
              <w:i/>
            </w:rPr>
            <w:delText>Determining System Directories and Registry Keys</w:delText>
          </w:r>
        </w:del>
      </w:fldSimple>
      <w:r w:rsidRPr="00F15922">
        <w:t xml:space="preserve">, for information </w:t>
      </w:r>
      <w:r w:rsidR="009F71B0" w:rsidRPr="00F15922">
        <w:t>on &lt;</w:t>
      </w:r>
      <w:r w:rsidRPr="00F15922">
        <w:rPr>
          <w:rFonts w:ascii="Courier New" w:hAnsi="Courier New" w:cs="Courier New"/>
          <w:sz w:val="18"/>
          <w:szCs w:val="18"/>
        </w:rPr>
        <w:t>HKLM\SW&gt;</w:t>
      </w:r>
      <w:r w:rsidRPr="00F15922">
        <w:t>.</w:t>
      </w:r>
    </w:p>
    <w:p w:rsidR="00C50A00" w:rsidRPr="00F15922" w:rsidRDefault="00C50A00" w:rsidP="00A43D15">
      <w:pPr>
        <w:pStyle w:val="ListNumber2"/>
        <w:ind w:left="720"/>
      </w:pPr>
      <w:r w:rsidRPr="00F15922">
        <w:t xml:space="preserve">If the </w:t>
      </w:r>
      <w:r w:rsidR="00462AC0">
        <w:t>IVI-COM/IVI-C</w:t>
      </w:r>
      <w:r w:rsidRPr="00F15922">
        <w:t xml:space="preserve"> driver </w:t>
      </w:r>
      <w:r w:rsidR="00EE3499" w:rsidRPr="00F15922">
        <w:t xml:space="preserve">installer </w:t>
      </w:r>
      <w:r w:rsidRPr="00F15922">
        <w:t xml:space="preserve">calls the </w:t>
      </w:r>
      <w:r w:rsidR="00462AC0">
        <w:t>IVI-COM/IVI-C</w:t>
      </w:r>
      <w:r w:rsidRPr="00F15922">
        <w:t xml:space="preserve"> shared component installer and the </w:t>
      </w:r>
      <w:r w:rsidR="00BC358C" w:rsidRPr="00F15922">
        <w:rPr>
          <w:rFonts w:ascii="Courier New" w:hAnsi="Courier New"/>
          <w:sz w:val="18"/>
        </w:rPr>
        <w:t>IviStandardRootDir</w:t>
      </w:r>
      <w:r w:rsidR="00BC358C" w:rsidRPr="00F15922">
        <w:t xml:space="preserve"> </w:t>
      </w:r>
      <w:r w:rsidRPr="00F15922">
        <w:t xml:space="preserve">is not already registered, the </w:t>
      </w:r>
      <w:r w:rsidR="00462AC0">
        <w:t>IVI-COM/IVI-C</w:t>
      </w:r>
      <w:r w:rsidRPr="00F15922">
        <w:t xml:space="preserve"> driver installer takes the following actions:</w:t>
      </w:r>
    </w:p>
    <w:p w:rsidR="00CC5398" w:rsidRDefault="00C50A00">
      <w:pPr>
        <w:pStyle w:val="ListNumber2"/>
        <w:numPr>
          <w:ilvl w:val="0"/>
          <w:numId w:val="20"/>
        </w:numPr>
      </w:pPr>
      <w:r w:rsidRPr="00F15922">
        <w:t xml:space="preserve">If the </w:t>
      </w:r>
      <w:r w:rsidR="00462AC0">
        <w:t>IVI-COM/IVI-C</w:t>
      </w:r>
      <w:r w:rsidRPr="00F15922">
        <w:t xml:space="preserve"> driver installer is invoked in dialog mode, the installer suggests the following </w:t>
      </w:r>
      <w:r w:rsidR="00A43D15" w:rsidRPr="00F15922">
        <w:t xml:space="preserve">32-bit </w:t>
      </w:r>
      <w:r w:rsidRPr="00F15922">
        <w:t>IVI standard root directory path to the user:</w:t>
      </w:r>
    </w:p>
    <w:p w:rsidR="00C50A00" w:rsidRPr="00F15922" w:rsidRDefault="00C50A00">
      <w:pPr>
        <w:pStyle w:val="ListNumber2"/>
        <w:ind w:left="1224"/>
        <w:rPr>
          <w:rFonts w:ascii="Courier New" w:hAnsi="Courier New"/>
          <w:sz w:val="18"/>
        </w:rPr>
      </w:pPr>
      <w:r w:rsidRPr="00F15922">
        <w:rPr>
          <w:rFonts w:ascii="Courier New" w:hAnsi="Courier New"/>
          <w:sz w:val="18"/>
        </w:rPr>
        <w:lastRenderedPageBreak/>
        <w:t>&lt;ProgramFilesDir</w:t>
      </w:r>
      <w:r w:rsidR="00C04DFA" w:rsidRPr="00F15922">
        <w:rPr>
          <w:rFonts w:ascii="Courier New" w:hAnsi="Courier New"/>
          <w:sz w:val="18"/>
        </w:rPr>
        <w:t>32</w:t>
      </w:r>
      <w:r w:rsidRPr="00F15922">
        <w:rPr>
          <w:rFonts w:ascii="Courier New" w:hAnsi="Courier New"/>
          <w:sz w:val="18"/>
        </w:rPr>
        <w:t>&gt;\</w:t>
      </w:r>
      <w:r w:rsidR="00BC358C" w:rsidRPr="00F15922">
        <w:rPr>
          <w:rFonts w:ascii="Courier New" w:hAnsi="Courier New"/>
          <w:sz w:val="18"/>
        </w:rPr>
        <w:t>IVI Foundation\</w:t>
      </w:r>
      <w:r w:rsidRPr="00F15922">
        <w:rPr>
          <w:rFonts w:ascii="Courier New" w:hAnsi="Courier New"/>
          <w:sz w:val="18"/>
        </w:rPr>
        <w:t>IVI</w:t>
      </w:r>
    </w:p>
    <w:p w:rsidR="00C50A00" w:rsidRPr="00F15922" w:rsidRDefault="00C50A00">
      <w:pPr>
        <w:pStyle w:val="ListNumber2"/>
        <w:ind w:left="1224"/>
      </w:pPr>
      <w:r w:rsidRPr="00F15922">
        <w:t>The installer allows the user to change the suggested path to another valid path.</w:t>
      </w:r>
    </w:p>
    <w:p w:rsidR="00C50A00" w:rsidRPr="00F15922" w:rsidRDefault="00C50A00" w:rsidP="00E91553">
      <w:pPr>
        <w:pStyle w:val="ListNumber2"/>
        <w:ind w:left="1224"/>
        <w:rPr>
          <w:rFonts w:ascii="Courier New" w:hAnsi="Courier New"/>
          <w:sz w:val="18"/>
        </w:rPr>
      </w:pPr>
      <w:r w:rsidRPr="00F15922">
        <w:t>Refer to</w:t>
      </w:r>
      <w:r w:rsidR="00E91553" w:rsidRPr="00F15922">
        <w:t xml:space="preserve"> </w:t>
      </w:r>
      <w:r w:rsidR="00E66BE0" w:rsidRPr="00F15922">
        <w:t xml:space="preserve">Section </w:t>
      </w:r>
      <w:r w:rsidR="00800309">
        <w:fldChar w:fldCharType="begin"/>
      </w:r>
      <w:r w:rsidR="00E66BE0">
        <w:instrText xml:space="preserve"> REF _Ref254246415 \r \h </w:instrText>
      </w:r>
      <w:r w:rsidR="00800309">
        <w:fldChar w:fldCharType="separate"/>
      </w:r>
      <w:r w:rsidR="00DE68DB">
        <w:t>4.3</w:t>
      </w:r>
      <w:r w:rsidR="00800309">
        <w:fldChar w:fldCharType="end"/>
      </w:r>
      <w:r w:rsidR="00E66BE0" w:rsidRPr="00F15922">
        <w:t xml:space="preserve">, </w:t>
      </w:r>
      <w:fldSimple w:instr=" REF _Ref254246429 \h  \* MERGEFORMAT ">
        <w:ins w:id="272" w:author="Author">
          <w:r w:rsidR="00DE68DB" w:rsidRPr="00DE68DB">
            <w:rPr>
              <w:i/>
              <w:rPrChange w:id="273" w:author="Author">
                <w:rPr/>
              </w:rPrChange>
            </w:rPr>
            <w:t>Determining System Directories and Registry Keys</w:t>
          </w:r>
        </w:ins>
        <w:del w:id="274" w:author="Author">
          <w:r w:rsidR="00E66BE0" w:rsidRPr="00750658" w:rsidDel="00DE68DB">
            <w:rPr>
              <w:i/>
            </w:rPr>
            <w:delText>Determining System Directories and Registry Keys</w:delText>
          </w:r>
        </w:del>
      </w:fldSimple>
      <w:r w:rsidR="00E91553" w:rsidRPr="00F15922">
        <w:t xml:space="preserve">, </w:t>
      </w:r>
      <w:r w:rsidRPr="00F15922">
        <w:t xml:space="preserve">for information on </w:t>
      </w:r>
      <w:r w:rsidRPr="00F15922">
        <w:rPr>
          <w:rFonts w:ascii="Courier New" w:hAnsi="Courier New"/>
          <w:sz w:val="18"/>
        </w:rPr>
        <w:t>&lt;ProgramFilesDir</w:t>
      </w:r>
      <w:r w:rsidR="00C04DFA" w:rsidRPr="00F15922">
        <w:rPr>
          <w:rFonts w:ascii="Courier New" w:hAnsi="Courier New"/>
          <w:sz w:val="18"/>
        </w:rPr>
        <w:t>32</w:t>
      </w:r>
      <w:r w:rsidRPr="00F15922">
        <w:rPr>
          <w:rFonts w:ascii="Courier New" w:hAnsi="Courier New"/>
          <w:sz w:val="18"/>
        </w:rPr>
        <w:t>&gt;</w:t>
      </w:r>
      <w:r w:rsidRPr="00F15922">
        <w:t>.</w:t>
      </w:r>
    </w:p>
    <w:p w:rsidR="00CC5398" w:rsidRDefault="00C50A00">
      <w:pPr>
        <w:pStyle w:val="ListNumber2"/>
        <w:numPr>
          <w:ilvl w:val="0"/>
          <w:numId w:val="20"/>
        </w:numPr>
      </w:pPr>
      <w:r w:rsidRPr="00F15922">
        <w:t xml:space="preserve">A failure condition exists if the </w:t>
      </w:r>
      <w:r w:rsidR="00462AC0">
        <w:t>IVI-COM/IVI-C</w:t>
      </w:r>
      <w:r w:rsidRPr="00F15922">
        <w:t xml:space="preserve"> driver installer is invoked in silent mode with an empty or invalid path for the </w:t>
      </w:r>
      <w:r w:rsidR="00A43D15" w:rsidRPr="00F15922">
        <w:t xml:space="preserve">32-bit </w:t>
      </w:r>
      <w:r w:rsidRPr="00F15922">
        <w:t>IVI standard root directory.</w:t>
      </w:r>
    </w:p>
    <w:p w:rsidR="00CC5398" w:rsidRDefault="00291030">
      <w:pPr>
        <w:pStyle w:val="ListNumber2"/>
        <w:numPr>
          <w:ilvl w:val="0"/>
          <w:numId w:val="20"/>
        </w:numPr>
      </w:pPr>
      <w:r w:rsidRPr="00F15922">
        <w:t>A failure condition exists if the path that the user or calling program specifies for the 32-bit IVI standard root directory is one of the following directories or its subdirectories:</w:t>
      </w:r>
    </w:p>
    <w:p w:rsidR="00CC5398" w:rsidRDefault="00291030">
      <w:pPr>
        <w:pStyle w:val="ListNumber2"/>
        <w:numPr>
          <w:ilvl w:val="1"/>
          <w:numId w:val="25"/>
        </w:numPr>
      </w:pPr>
      <w:r w:rsidRPr="00F15922">
        <w:t>The 32-bit VXI</w:t>
      </w:r>
      <w:r w:rsidRPr="00F15922">
        <w:rPr>
          <w:i/>
        </w:rPr>
        <w:t>plug&amp;play</w:t>
      </w:r>
      <w:r w:rsidRPr="00F15922">
        <w:t xml:space="preserve"> director</w:t>
      </w:r>
      <w:r w:rsidR="007935DD" w:rsidRPr="00F15922">
        <w:t>y</w:t>
      </w:r>
      <w:r w:rsidRPr="00F15922">
        <w:t>.  Refer to VXI</w:t>
      </w:r>
      <w:r w:rsidRPr="00F15922">
        <w:rPr>
          <w:rStyle w:val="Italic"/>
        </w:rPr>
        <w:t>plug&amp;play</w:t>
      </w:r>
      <w:r w:rsidRPr="00F15922">
        <w:t xml:space="preserve"> specification</w:t>
      </w:r>
      <w:r w:rsidRPr="00F15922">
        <w:rPr>
          <w:i/>
        </w:rPr>
        <w:t xml:space="preserve"> </w:t>
      </w:r>
      <w:r w:rsidRPr="00F15922">
        <w:rPr>
          <w:rStyle w:val="Italic"/>
        </w:rPr>
        <w:t>VPP-6: Installation and Packaging Specification</w:t>
      </w:r>
      <w:r w:rsidRPr="00F15922">
        <w:t>, for details on the VXI</w:t>
      </w:r>
      <w:r w:rsidRPr="00F15922">
        <w:rPr>
          <w:i/>
        </w:rPr>
        <w:t>plug&amp;play</w:t>
      </w:r>
      <w:r w:rsidRPr="00F15922">
        <w:t xml:space="preserve"> director</w:t>
      </w:r>
      <w:r w:rsidR="007935DD" w:rsidRPr="00F15922">
        <w:t>y</w:t>
      </w:r>
      <w:r w:rsidRPr="00F15922">
        <w:t>.</w:t>
      </w:r>
    </w:p>
    <w:p w:rsidR="00A85ACF" w:rsidRDefault="00C50A00" w:rsidP="00154DA9">
      <w:pPr>
        <w:pStyle w:val="Body"/>
        <w:ind w:left="1080"/>
      </w:pPr>
      <w:r w:rsidRPr="00F15922">
        <w:t xml:space="preserve">Note:  This behavior is required so that the </w:t>
      </w:r>
      <w:r w:rsidR="00462AC0">
        <w:t>IVI-COM/IVI-C</w:t>
      </w:r>
      <w:r w:rsidRPr="00F15922">
        <w:t xml:space="preserve"> driver installer can pass a valid </w:t>
      </w:r>
      <w:r w:rsidR="000D77A0" w:rsidRPr="00F15922">
        <w:t xml:space="preserve">32-bit </w:t>
      </w:r>
      <w:r w:rsidRPr="00F15922">
        <w:t xml:space="preserve">IVI standard root directory path when it invokes the </w:t>
      </w:r>
      <w:r w:rsidR="00462AC0">
        <w:t>IVI-COM/IVI-C</w:t>
      </w:r>
      <w:r w:rsidRPr="00F15922">
        <w:t xml:space="preserve"> shared component installer in silent mode</w:t>
      </w:r>
      <w:r w:rsidR="00C714CF" w:rsidRPr="00F15922">
        <w:t xml:space="preserve">.  The </w:t>
      </w:r>
      <w:r w:rsidRPr="00F15922">
        <w:t xml:space="preserve">IVI shared component installer cannot return errors, so validating the </w:t>
      </w:r>
      <w:r w:rsidR="000D77A0" w:rsidRPr="00F15922">
        <w:t xml:space="preserve">32-bit </w:t>
      </w:r>
      <w:r w:rsidRPr="00F15922">
        <w:t>IVI standard root directory path beforehand ensures a better user experience.</w:t>
      </w:r>
    </w:p>
    <w:p w:rsidR="00C50A00" w:rsidRPr="00F15922" w:rsidRDefault="00C50A00" w:rsidP="00A85ACF">
      <w:pPr>
        <w:pStyle w:val="Body"/>
      </w:pPr>
    </w:p>
    <w:p w:rsidR="001262B1" w:rsidRPr="00F15922" w:rsidRDefault="002766DA" w:rsidP="00895BE6">
      <w:pPr>
        <w:pStyle w:val="Heading4"/>
      </w:pPr>
      <w:bookmarkStart w:id="275" w:name="_Toc18061821"/>
      <w:bookmarkStart w:id="276" w:name="_Toc18061822"/>
      <w:bookmarkStart w:id="277" w:name="_Toc18061823"/>
      <w:bookmarkStart w:id="278" w:name="_Toc18061825"/>
      <w:bookmarkStart w:id="279" w:name="_Ref202328366"/>
      <w:bookmarkStart w:id="280" w:name="_Toc225140683"/>
      <w:bookmarkStart w:id="281" w:name="_Toc298848008"/>
      <w:bookmarkStart w:id="282" w:name="_Ref535397950"/>
      <w:bookmarkStart w:id="283" w:name="_Toc156647665"/>
      <w:bookmarkStart w:id="284" w:name="_Ref170019459"/>
      <w:bookmarkEnd w:id="275"/>
      <w:bookmarkEnd w:id="276"/>
      <w:bookmarkEnd w:id="277"/>
      <w:bookmarkEnd w:id="278"/>
      <w:r w:rsidRPr="00F15922">
        <w:t>32-bit Driver Installer Responsibilities on 64-bit Operating Systems</w:t>
      </w:r>
      <w:bookmarkEnd w:id="279"/>
      <w:bookmarkEnd w:id="280"/>
      <w:bookmarkEnd w:id="281"/>
    </w:p>
    <w:p w:rsidR="001262B1" w:rsidRPr="00F15922" w:rsidRDefault="001262B1" w:rsidP="00A85ACF">
      <w:pPr>
        <w:pStyle w:val="Body1"/>
      </w:pPr>
      <w:r w:rsidRPr="00F15922">
        <w:t xml:space="preserve">A 32-bit driver installer </w:t>
      </w:r>
      <w:r w:rsidR="00CC00E4" w:rsidRPr="00F15922">
        <w:t xml:space="preserve">that installs on a </w:t>
      </w:r>
      <w:r w:rsidRPr="00F15922">
        <w:t>64-bit operating system shall detect the 32-bit IVI standard root directory by checking for a non-empty value of the following registry key:</w:t>
      </w:r>
    </w:p>
    <w:p w:rsidR="001262B1" w:rsidRPr="00F15922" w:rsidRDefault="001262B1" w:rsidP="001262B1">
      <w:pPr>
        <w:pStyle w:val="ListNumber2"/>
        <w:ind w:left="1440"/>
        <w:rPr>
          <w:rFonts w:ascii="Courier New" w:hAnsi="Courier New"/>
          <w:sz w:val="18"/>
        </w:rPr>
      </w:pPr>
      <w:r w:rsidRPr="00F15922">
        <w:rPr>
          <w:rFonts w:ascii="Courier New" w:hAnsi="Courier New"/>
          <w:sz w:val="18"/>
        </w:rPr>
        <w:t>&lt;</w:t>
      </w:r>
      <w:r w:rsidR="0075661B" w:rsidRPr="00F15922">
        <w:rPr>
          <w:rFonts w:ascii="Courier New" w:hAnsi="Courier New"/>
          <w:sz w:val="18"/>
        </w:rPr>
        <w:t>HKLM/SW</w:t>
      </w:r>
      <w:r w:rsidRPr="00F15922">
        <w:rPr>
          <w:rFonts w:ascii="Courier New" w:hAnsi="Courier New"/>
          <w:sz w:val="18"/>
        </w:rPr>
        <w:t xml:space="preserve">&gt;\IVI, IviStandardRootDir </w:t>
      </w:r>
    </w:p>
    <w:p w:rsidR="001262B1" w:rsidRPr="00F15922" w:rsidRDefault="001262B1" w:rsidP="001262B1">
      <w:pPr>
        <w:pStyle w:val="ListNumber2"/>
        <w:ind w:left="720"/>
        <w:rPr>
          <w:rFonts w:ascii="Courier New" w:hAnsi="Courier New"/>
          <w:sz w:val="18"/>
        </w:rPr>
      </w:pPr>
      <w:r w:rsidRPr="00F15922">
        <w:t xml:space="preserve">Refer to </w:t>
      </w:r>
      <w:r w:rsidR="00E66BE0" w:rsidRPr="00F15922">
        <w:t xml:space="preserve">Section </w:t>
      </w:r>
      <w:r w:rsidR="00800309">
        <w:fldChar w:fldCharType="begin"/>
      </w:r>
      <w:r w:rsidR="00E66BE0">
        <w:instrText xml:space="preserve"> REF _Ref254246415 \r \h </w:instrText>
      </w:r>
      <w:r w:rsidR="00800309">
        <w:fldChar w:fldCharType="separate"/>
      </w:r>
      <w:r w:rsidR="00DE68DB">
        <w:t>4.3</w:t>
      </w:r>
      <w:r w:rsidR="00800309">
        <w:fldChar w:fldCharType="end"/>
      </w:r>
      <w:r w:rsidR="00E66BE0" w:rsidRPr="00F15922">
        <w:t xml:space="preserve">, </w:t>
      </w:r>
      <w:fldSimple w:instr=" REF _Ref254246429 \h  \* MERGEFORMAT ">
        <w:ins w:id="285" w:author="Author">
          <w:r w:rsidR="00DE68DB" w:rsidRPr="00DE68DB">
            <w:rPr>
              <w:i/>
              <w:rPrChange w:id="286" w:author="Author">
                <w:rPr/>
              </w:rPrChange>
            </w:rPr>
            <w:t>Determining System Directories and Registry Keys</w:t>
          </w:r>
        </w:ins>
        <w:del w:id="287" w:author="Author">
          <w:r w:rsidR="00E66BE0" w:rsidRPr="00750658" w:rsidDel="00DE68DB">
            <w:rPr>
              <w:i/>
            </w:rPr>
            <w:delText>Determining System Directories and Registry Keys</w:delText>
          </w:r>
        </w:del>
      </w:fldSimple>
      <w:r w:rsidR="00C6439B" w:rsidRPr="00F15922">
        <w:t>,</w:t>
      </w:r>
      <w:r w:rsidRPr="00F15922">
        <w:t xml:space="preserve"> for information on </w:t>
      </w:r>
      <w:r w:rsidRPr="00F15922">
        <w:rPr>
          <w:rFonts w:ascii="Courier New" w:hAnsi="Courier New"/>
          <w:sz w:val="18"/>
        </w:rPr>
        <w:t>&lt;</w:t>
      </w:r>
      <w:r w:rsidR="0075661B" w:rsidRPr="00F15922">
        <w:rPr>
          <w:rFonts w:ascii="Courier New" w:hAnsi="Courier New"/>
          <w:sz w:val="18"/>
        </w:rPr>
        <w:t>HKLM/SW</w:t>
      </w:r>
      <w:r w:rsidRPr="00F15922">
        <w:rPr>
          <w:rFonts w:ascii="Courier New" w:hAnsi="Courier New"/>
          <w:sz w:val="18"/>
        </w:rPr>
        <w:t>&gt;</w:t>
      </w:r>
      <w:r w:rsidRPr="00F15922">
        <w:t>.</w:t>
      </w:r>
    </w:p>
    <w:p w:rsidR="001262B1" w:rsidRPr="00F15922" w:rsidRDefault="001262B1" w:rsidP="001262B1">
      <w:pPr>
        <w:pStyle w:val="ListNumber2"/>
        <w:ind w:left="720"/>
      </w:pPr>
      <w:r w:rsidRPr="00F15922">
        <w:t xml:space="preserve">If the </w:t>
      </w:r>
      <w:r w:rsidR="00462AC0">
        <w:t>IVI-COM/IVI-C</w:t>
      </w:r>
      <w:r w:rsidRPr="00F15922">
        <w:t xml:space="preserve"> driver installer calls the </w:t>
      </w:r>
      <w:r w:rsidR="00462AC0">
        <w:t>IVI-COM/IVI-C</w:t>
      </w:r>
      <w:r w:rsidRPr="00F15922">
        <w:t xml:space="preserve"> shared component installer and the </w:t>
      </w:r>
      <w:r w:rsidRPr="00F15922">
        <w:rPr>
          <w:rFonts w:ascii="Courier New" w:hAnsi="Courier New"/>
          <w:sz w:val="18"/>
        </w:rPr>
        <w:t>IviStandardRootDir</w:t>
      </w:r>
      <w:r w:rsidRPr="00F15922">
        <w:t xml:space="preserve"> is not already registered, the </w:t>
      </w:r>
      <w:r w:rsidR="00462AC0">
        <w:t>IVI-COM/IVI-C</w:t>
      </w:r>
      <w:r w:rsidRPr="00F15922">
        <w:t xml:space="preserve"> driver installer takes the following actions:</w:t>
      </w:r>
    </w:p>
    <w:p w:rsidR="00CC5398" w:rsidRDefault="001262B1">
      <w:pPr>
        <w:pStyle w:val="ListNumber2"/>
        <w:numPr>
          <w:ilvl w:val="0"/>
          <w:numId w:val="34"/>
        </w:numPr>
      </w:pPr>
      <w:r w:rsidRPr="00F15922">
        <w:t xml:space="preserve">If the </w:t>
      </w:r>
      <w:r w:rsidR="00462AC0">
        <w:t>IVI-COM/IVI-C</w:t>
      </w:r>
      <w:r w:rsidRPr="00F15922">
        <w:t xml:space="preserve"> driver installer is invoked in dialog mode, the installers suggests the following 32-bit IVI standard root directory path to the user:</w:t>
      </w:r>
    </w:p>
    <w:p w:rsidR="001262B1" w:rsidRPr="00F15922" w:rsidRDefault="001262B1" w:rsidP="001262B1">
      <w:pPr>
        <w:pStyle w:val="ListNumber2"/>
        <w:ind w:left="1224"/>
        <w:rPr>
          <w:rFonts w:ascii="Courier New" w:hAnsi="Courier New"/>
          <w:sz w:val="18"/>
        </w:rPr>
      </w:pPr>
      <w:r w:rsidRPr="00F15922">
        <w:rPr>
          <w:rFonts w:ascii="Courier New" w:hAnsi="Courier New"/>
          <w:sz w:val="18"/>
        </w:rPr>
        <w:t>&lt;ProgramFilesDir32&gt;\IVI Foundation\IVI</w:t>
      </w:r>
    </w:p>
    <w:p w:rsidR="001262B1" w:rsidRPr="00F15922" w:rsidRDefault="001262B1" w:rsidP="001262B1">
      <w:pPr>
        <w:pStyle w:val="ListNumber2"/>
        <w:ind w:left="1224"/>
      </w:pPr>
      <w:r w:rsidRPr="00F15922">
        <w:t>The installer allows the user to change the suggested path to another valid path.</w:t>
      </w:r>
    </w:p>
    <w:p w:rsidR="001262B1" w:rsidRPr="00F15922" w:rsidRDefault="001262B1" w:rsidP="001262B1">
      <w:pPr>
        <w:pStyle w:val="ListNumber2"/>
        <w:ind w:left="1224"/>
        <w:rPr>
          <w:rFonts w:ascii="Courier New" w:hAnsi="Courier New"/>
          <w:sz w:val="18"/>
        </w:rPr>
      </w:pPr>
      <w:r w:rsidRPr="00F15922">
        <w:t xml:space="preserve">Refer to </w:t>
      </w:r>
      <w:r w:rsidR="00A91EC2" w:rsidRPr="00F15922">
        <w:t xml:space="preserve">Section </w:t>
      </w:r>
      <w:r w:rsidR="00800309">
        <w:fldChar w:fldCharType="begin"/>
      </w:r>
      <w:r w:rsidR="00A91EC2">
        <w:instrText xml:space="preserve"> REF _Ref254246415 \r \h </w:instrText>
      </w:r>
      <w:r w:rsidR="00800309">
        <w:fldChar w:fldCharType="separate"/>
      </w:r>
      <w:r w:rsidR="00DE68DB">
        <w:t>4.3</w:t>
      </w:r>
      <w:r w:rsidR="00800309">
        <w:fldChar w:fldCharType="end"/>
      </w:r>
      <w:r w:rsidR="00A91EC2" w:rsidRPr="00F15922">
        <w:t xml:space="preserve">, </w:t>
      </w:r>
      <w:fldSimple w:instr=" REF _Ref254246429 \h  \* MERGEFORMAT ">
        <w:ins w:id="288" w:author="Author">
          <w:r w:rsidR="00DE68DB" w:rsidRPr="00DE68DB">
            <w:rPr>
              <w:i/>
              <w:rPrChange w:id="289" w:author="Author">
                <w:rPr/>
              </w:rPrChange>
            </w:rPr>
            <w:t>Determining System Directories and Registry Keys</w:t>
          </w:r>
        </w:ins>
        <w:del w:id="290" w:author="Author">
          <w:r w:rsidR="00A91EC2" w:rsidRPr="00750658" w:rsidDel="00DE68DB">
            <w:rPr>
              <w:i/>
            </w:rPr>
            <w:delText>Determining System Directories and Registry Keys</w:delText>
          </w:r>
        </w:del>
      </w:fldSimple>
      <w:r w:rsidR="00B6637F" w:rsidRPr="00F15922">
        <w:t xml:space="preserve">, </w:t>
      </w:r>
      <w:r w:rsidRPr="00F15922">
        <w:t xml:space="preserve">for information on </w:t>
      </w:r>
      <w:r w:rsidRPr="00F15922">
        <w:rPr>
          <w:rFonts w:ascii="Courier New" w:hAnsi="Courier New"/>
          <w:sz w:val="18"/>
        </w:rPr>
        <w:t>&lt;ProgramFilesDir32&gt;</w:t>
      </w:r>
      <w:r w:rsidRPr="00F15922">
        <w:t>.</w:t>
      </w:r>
    </w:p>
    <w:p w:rsidR="00CC5398" w:rsidRDefault="001262B1">
      <w:pPr>
        <w:pStyle w:val="ListNumber2"/>
        <w:numPr>
          <w:ilvl w:val="0"/>
          <w:numId w:val="34"/>
        </w:numPr>
      </w:pPr>
      <w:r w:rsidRPr="00F15922">
        <w:t xml:space="preserve">A failure condition exists if the </w:t>
      </w:r>
      <w:r w:rsidR="00462AC0">
        <w:t>IVI-COM/IVI-C</w:t>
      </w:r>
      <w:r w:rsidRPr="00F15922">
        <w:t xml:space="preserve"> driver installer is invoked in silent mode with an empty or invalid path for the 32-bit IVI standard root directory.</w:t>
      </w:r>
    </w:p>
    <w:p w:rsidR="00CC5398" w:rsidRDefault="001262B1">
      <w:pPr>
        <w:pStyle w:val="ListNumber2"/>
        <w:numPr>
          <w:ilvl w:val="0"/>
          <w:numId w:val="34"/>
        </w:numPr>
      </w:pPr>
      <w:r w:rsidRPr="00F15922">
        <w:t>A failure condition exists if the path that the user or calling program specifies for the 32-bit IVI standard root directory is one of the following directories or its subdirectories:</w:t>
      </w:r>
    </w:p>
    <w:p w:rsidR="00CC5398" w:rsidRDefault="001262B1">
      <w:pPr>
        <w:pStyle w:val="ListNumber2"/>
        <w:numPr>
          <w:ilvl w:val="1"/>
          <w:numId w:val="25"/>
        </w:numPr>
      </w:pPr>
      <w:r w:rsidRPr="00F15922">
        <w:t>The 32-bit and 64-bit VXI</w:t>
      </w:r>
      <w:r w:rsidRPr="00F15922">
        <w:rPr>
          <w:i/>
        </w:rPr>
        <w:t>plug&amp;play</w:t>
      </w:r>
      <w:r w:rsidRPr="00F15922">
        <w:t xml:space="preserve"> directories.  Refer to VXI</w:t>
      </w:r>
      <w:r w:rsidRPr="00F15922">
        <w:rPr>
          <w:rStyle w:val="Italic"/>
        </w:rPr>
        <w:t>plug&amp;play</w:t>
      </w:r>
      <w:r w:rsidRPr="00F15922">
        <w:t xml:space="preserve"> specification</w:t>
      </w:r>
      <w:r w:rsidRPr="00F15922">
        <w:rPr>
          <w:i/>
        </w:rPr>
        <w:t xml:space="preserve"> </w:t>
      </w:r>
      <w:r w:rsidRPr="00F15922">
        <w:rPr>
          <w:rStyle w:val="Italic"/>
        </w:rPr>
        <w:t>VPP-6: Installation and Packaging Specification</w:t>
      </w:r>
      <w:r w:rsidRPr="00F15922">
        <w:t>, for details on the VXI</w:t>
      </w:r>
      <w:r w:rsidRPr="00F15922">
        <w:rPr>
          <w:i/>
        </w:rPr>
        <w:t>plug&amp;play</w:t>
      </w:r>
      <w:r w:rsidRPr="00F15922">
        <w:t xml:space="preserve"> directories.</w:t>
      </w:r>
    </w:p>
    <w:p w:rsidR="00CC5398" w:rsidRDefault="001262B1">
      <w:pPr>
        <w:pStyle w:val="ListNumber2"/>
        <w:numPr>
          <w:ilvl w:val="1"/>
          <w:numId w:val="25"/>
        </w:numPr>
      </w:pPr>
      <w:r w:rsidRPr="00F15922">
        <w:t xml:space="preserve">The 64-bit IVI standard root directory.  </w:t>
      </w:r>
    </w:p>
    <w:p w:rsidR="00CC5398" w:rsidRDefault="001262B1">
      <w:pPr>
        <w:pStyle w:val="ListNumber2"/>
        <w:numPr>
          <w:ilvl w:val="1"/>
          <w:numId w:val="25"/>
        </w:numPr>
      </w:pPr>
      <w:r w:rsidRPr="00F15922">
        <w:t xml:space="preserve">The </w:t>
      </w:r>
      <w:r w:rsidRPr="00F15922">
        <w:rPr>
          <w:rFonts w:ascii="Courier New" w:hAnsi="Courier New"/>
          <w:sz w:val="18"/>
        </w:rPr>
        <w:t>&lt;ProgramFilesDir&gt;</w:t>
      </w:r>
      <w:r w:rsidRPr="00F15922">
        <w:t xml:space="preserve"> directory.</w:t>
      </w:r>
      <w:r w:rsidR="00796544" w:rsidRPr="00F15922">
        <w:t xml:space="preserve">  (Note: This is the 64-bit Program Files directory)</w:t>
      </w:r>
    </w:p>
    <w:p w:rsidR="00A85ACF" w:rsidRDefault="001262B1" w:rsidP="00154DA9">
      <w:pPr>
        <w:pStyle w:val="Body"/>
        <w:ind w:left="1080"/>
      </w:pPr>
      <w:r w:rsidRPr="00F15922">
        <w:t xml:space="preserve">Note:  This behavior is required so that the </w:t>
      </w:r>
      <w:r w:rsidR="00462AC0">
        <w:t>IVI-COM/IVI-C</w:t>
      </w:r>
      <w:r w:rsidRPr="00F15922">
        <w:t xml:space="preserve"> driver installer can pass a valid 32-bit IVI standard root directory path when it invokes the </w:t>
      </w:r>
      <w:r w:rsidR="00462AC0">
        <w:t>IVI-COM/IVI-C</w:t>
      </w:r>
      <w:r w:rsidRPr="00F15922">
        <w:t xml:space="preserve"> shared component installer in silent mode.  </w:t>
      </w:r>
      <w:r w:rsidR="003112CC" w:rsidRPr="00F15922">
        <w:t xml:space="preserve">The </w:t>
      </w:r>
      <w:r w:rsidR="00462AC0">
        <w:t>IVI-COM/IVI-C</w:t>
      </w:r>
      <w:r w:rsidRPr="00F15922">
        <w:t xml:space="preserve"> shared component installer cannot return errors, so validating the 32-bit IVI standard root directory path beforehand ensures a better user experience.</w:t>
      </w:r>
    </w:p>
    <w:p w:rsidR="001262B1" w:rsidRPr="00F15922" w:rsidRDefault="001262B1" w:rsidP="00A85ACF">
      <w:pPr>
        <w:pStyle w:val="Body"/>
      </w:pPr>
    </w:p>
    <w:p w:rsidR="00A43D15" w:rsidRPr="00F15922" w:rsidRDefault="00A43D15" w:rsidP="00895BE6">
      <w:pPr>
        <w:pStyle w:val="Heading4"/>
      </w:pPr>
      <w:bookmarkStart w:id="291" w:name="_Ref202328390"/>
      <w:bookmarkStart w:id="292" w:name="_Toc225140684"/>
      <w:bookmarkStart w:id="293" w:name="_Toc298848009"/>
      <w:r w:rsidRPr="00F15922">
        <w:t>64-bit Driver</w:t>
      </w:r>
      <w:r w:rsidR="001262B1" w:rsidRPr="00F15922">
        <w:t xml:space="preserve"> </w:t>
      </w:r>
      <w:r w:rsidRPr="00F15922">
        <w:t>Installer Responsibilities</w:t>
      </w:r>
      <w:bookmarkEnd w:id="291"/>
      <w:bookmarkEnd w:id="292"/>
      <w:bookmarkEnd w:id="293"/>
    </w:p>
    <w:p w:rsidR="00A43D15" w:rsidRPr="00F15922" w:rsidRDefault="00A43D15" w:rsidP="00A85ACF">
      <w:pPr>
        <w:pStyle w:val="Body1"/>
      </w:pPr>
      <w:r w:rsidRPr="00F15922">
        <w:t>A</w:t>
      </w:r>
      <w:r w:rsidR="002E6F86" w:rsidRPr="00F15922">
        <w:t xml:space="preserve"> </w:t>
      </w:r>
      <w:r w:rsidR="00DC30D9" w:rsidRPr="00F15922">
        <w:t xml:space="preserve">64-bit </w:t>
      </w:r>
      <w:r w:rsidRPr="00F15922">
        <w:t xml:space="preserve">driver installer shall detect the </w:t>
      </w:r>
      <w:r w:rsidR="002E6F86" w:rsidRPr="00F15922">
        <w:t xml:space="preserve">64-bit </w:t>
      </w:r>
      <w:r w:rsidRPr="00F15922">
        <w:t>IVI standard root directory by checking for a non-empty value of the following registry key:</w:t>
      </w:r>
    </w:p>
    <w:p w:rsidR="00A43D15" w:rsidRPr="00F15922" w:rsidRDefault="006B1D43" w:rsidP="00812C1E">
      <w:pPr>
        <w:pStyle w:val="ListNumber2"/>
        <w:ind w:left="1080"/>
        <w:rPr>
          <w:rFonts w:ascii="Courier New" w:hAnsi="Courier New"/>
          <w:sz w:val="18"/>
        </w:rPr>
      </w:pPr>
      <w:r w:rsidRPr="00F15922">
        <w:rPr>
          <w:rFonts w:ascii="Courier New" w:hAnsi="Courier New" w:cs="Courier New"/>
          <w:sz w:val="18"/>
          <w:szCs w:val="18"/>
        </w:rPr>
        <w:t>&lt;HKLM\SW&gt;</w:t>
      </w:r>
      <w:r w:rsidR="00A43D15" w:rsidRPr="00F15922">
        <w:rPr>
          <w:rFonts w:ascii="Courier New" w:hAnsi="Courier New"/>
          <w:sz w:val="18"/>
        </w:rPr>
        <w:t>\IVI, IviStandardRootDir</w:t>
      </w:r>
    </w:p>
    <w:p w:rsidR="006B1D43" w:rsidRPr="00F15922" w:rsidRDefault="006B1D43" w:rsidP="00A43D15">
      <w:pPr>
        <w:pStyle w:val="ListNumber2"/>
        <w:ind w:left="720"/>
      </w:pPr>
      <w:r w:rsidRPr="00F15922">
        <w:t xml:space="preserve">Refer to </w:t>
      </w:r>
      <w:r w:rsidR="00FA28D2" w:rsidRPr="00F15922">
        <w:t xml:space="preserve">Section </w:t>
      </w:r>
      <w:r w:rsidR="00800309">
        <w:fldChar w:fldCharType="begin"/>
      </w:r>
      <w:r w:rsidR="00FA28D2">
        <w:instrText xml:space="preserve"> REF _Ref254246415 \r \h </w:instrText>
      </w:r>
      <w:r w:rsidR="00800309">
        <w:fldChar w:fldCharType="separate"/>
      </w:r>
      <w:r w:rsidR="00DE68DB">
        <w:t>4.3</w:t>
      </w:r>
      <w:r w:rsidR="00800309">
        <w:fldChar w:fldCharType="end"/>
      </w:r>
      <w:r w:rsidR="00FA28D2" w:rsidRPr="00F15922">
        <w:t xml:space="preserve">, </w:t>
      </w:r>
      <w:fldSimple w:instr=" REF _Ref254246429 \h  \* MERGEFORMAT ">
        <w:ins w:id="294" w:author="Author">
          <w:r w:rsidR="00DE68DB" w:rsidRPr="00DE68DB">
            <w:rPr>
              <w:i/>
              <w:rPrChange w:id="295" w:author="Author">
                <w:rPr/>
              </w:rPrChange>
            </w:rPr>
            <w:t>Determining System Directories and Registry Keys</w:t>
          </w:r>
        </w:ins>
        <w:del w:id="296" w:author="Author">
          <w:r w:rsidR="00FA28D2" w:rsidRPr="00750658" w:rsidDel="00DE68DB">
            <w:rPr>
              <w:i/>
            </w:rPr>
            <w:delText>Determining System Directories and Registry Keys</w:delText>
          </w:r>
        </w:del>
      </w:fldSimple>
      <w:r w:rsidRPr="00F15922">
        <w:t xml:space="preserve">, for information </w:t>
      </w:r>
      <w:r w:rsidR="009F71B0" w:rsidRPr="00F15922">
        <w:t>on &lt;</w:t>
      </w:r>
      <w:r w:rsidRPr="00F15922">
        <w:rPr>
          <w:rFonts w:ascii="Courier New" w:hAnsi="Courier New" w:cs="Courier New"/>
          <w:sz w:val="18"/>
          <w:szCs w:val="18"/>
        </w:rPr>
        <w:t>HKLM\SW&gt;</w:t>
      </w:r>
      <w:r w:rsidRPr="00F15922">
        <w:t>.</w:t>
      </w:r>
    </w:p>
    <w:p w:rsidR="00A43D15" w:rsidRPr="00F15922" w:rsidRDefault="00A43D15" w:rsidP="00A43D15">
      <w:pPr>
        <w:pStyle w:val="ListNumber2"/>
        <w:ind w:left="720"/>
      </w:pPr>
      <w:r w:rsidRPr="00F15922">
        <w:t xml:space="preserve">If the </w:t>
      </w:r>
      <w:r w:rsidR="00462AC0">
        <w:t>IVI-COM/IVI-C</w:t>
      </w:r>
      <w:r w:rsidRPr="00F15922">
        <w:t xml:space="preserve"> driver </w:t>
      </w:r>
      <w:r w:rsidR="002E6F86" w:rsidRPr="00F15922">
        <w:t xml:space="preserve">installer </w:t>
      </w:r>
      <w:r w:rsidRPr="00F15922">
        <w:t xml:space="preserve">calls the </w:t>
      </w:r>
      <w:r w:rsidR="00462AC0">
        <w:t>IVI-COM/IVI-C</w:t>
      </w:r>
      <w:r w:rsidRPr="00F15922">
        <w:t xml:space="preserve"> shared component installer and the </w:t>
      </w:r>
      <w:r w:rsidRPr="00F15922">
        <w:rPr>
          <w:rFonts w:ascii="Courier New" w:hAnsi="Courier New"/>
          <w:sz w:val="18"/>
        </w:rPr>
        <w:t>IviStandardRootDir</w:t>
      </w:r>
      <w:r w:rsidRPr="00F15922">
        <w:t xml:space="preserve"> is not already registered, the </w:t>
      </w:r>
      <w:r w:rsidR="00462AC0">
        <w:t>IVI-COM/IVI-C</w:t>
      </w:r>
      <w:r w:rsidRPr="00F15922">
        <w:t xml:space="preserve"> driver installer takes the following actions:</w:t>
      </w:r>
    </w:p>
    <w:p w:rsidR="00CC5398" w:rsidRDefault="00A43D15">
      <w:pPr>
        <w:pStyle w:val="ListNumber2"/>
        <w:numPr>
          <w:ilvl w:val="0"/>
          <w:numId w:val="26"/>
        </w:numPr>
      </w:pPr>
      <w:r w:rsidRPr="00F15922">
        <w:t xml:space="preserve">If the </w:t>
      </w:r>
      <w:r w:rsidR="00462AC0">
        <w:t>IVI-COM/IVI-C</w:t>
      </w:r>
      <w:r w:rsidRPr="00F15922">
        <w:t xml:space="preserve"> driver installer is invoked in dialog mode, the installer suggests the following </w:t>
      </w:r>
      <w:r w:rsidR="0041033F" w:rsidRPr="00F15922">
        <w:t xml:space="preserve">64-bit </w:t>
      </w:r>
      <w:r w:rsidRPr="00F15922">
        <w:t>IVI standard root directory path to the user:</w:t>
      </w:r>
    </w:p>
    <w:p w:rsidR="00A43D15" w:rsidRPr="00F15922" w:rsidRDefault="00A43D15" w:rsidP="00A43D15">
      <w:pPr>
        <w:pStyle w:val="ListNumber2"/>
        <w:ind w:left="1224"/>
        <w:rPr>
          <w:rFonts w:ascii="Courier New" w:hAnsi="Courier New"/>
          <w:sz w:val="18"/>
        </w:rPr>
      </w:pPr>
      <w:r w:rsidRPr="00F15922">
        <w:rPr>
          <w:rFonts w:ascii="Courier New" w:hAnsi="Courier New"/>
          <w:sz w:val="18"/>
        </w:rPr>
        <w:t>&lt;ProgramFilesDir&gt;\IVI Foundation\IVI</w:t>
      </w:r>
    </w:p>
    <w:p w:rsidR="00A43D15" w:rsidRPr="00F15922" w:rsidRDefault="00A43D15" w:rsidP="00A43D15">
      <w:pPr>
        <w:pStyle w:val="ListNumber2"/>
        <w:ind w:left="1224"/>
      </w:pPr>
      <w:r w:rsidRPr="00F15922">
        <w:t>The installer allows the user to change the suggested path to another valid path.</w:t>
      </w:r>
    </w:p>
    <w:p w:rsidR="00A43D15" w:rsidRPr="00F15922" w:rsidRDefault="00A43D15" w:rsidP="00A43D15">
      <w:pPr>
        <w:pStyle w:val="ListNumber2"/>
        <w:ind w:left="1224"/>
        <w:rPr>
          <w:rFonts w:ascii="Courier New" w:hAnsi="Courier New"/>
          <w:sz w:val="18"/>
        </w:rPr>
      </w:pPr>
      <w:r w:rsidRPr="00F15922">
        <w:t xml:space="preserve">Refer to </w:t>
      </w:r>
      <w:r w:rsidR="003A7F25" w:rsidRPr="00F15922">
        <w:t xml:space="preserve">Section </w:t>
      </w:r>
      <w:r w:rsidR="00800309">
        <w:fldChar w:fldCharType="begin"/>
      </w:r>
      <w:r w:rsidR="003A7F25">
        <w:instrText xml:space="preserve"> REF _Ref254246415 \r \h </w:instrText>
      </w:r>
      <w:r w:rsidR="00800309">
        <w:fldChar w:fldCharType="separate"/>
      </w:r>
      <w:r w:rsidR="00DE68DB">
        <w:t>4.3</w:t>
      </w:r>
      <w:r w:rsidR="00800309">
        <w:fldChar w:fldCharType="end"/>
      </w:r>
      <w:r w:rsidR="003A7F25" w:rsidRPr="00F15922">
        <w:t xml:space="preserve">, </w:t>
      </w:r>
      <w:fldSimple w:instr=" REF _Ref254246429 \h  \* MERGEFORMAT ">
        <w:ins w:id="297" w:author="Author">
          <w:r w:rsidR="00DE68DB" w:rsidRPr="00DE68DB">
            <w:rPr>
              <w:i/>
              <w:rPrChange w:id="298" w:author="Author">
                <w:rPr/>
              </w:rPrChange>
            </w:rPr>
            <w:t>Determining System Directories and Registry Keys</w:t>
          </w:r>
        </w:ins>
        <w:del w:id="299" w:author="Author">
          <w:r w:rsidR="003A7F25" w:rsidRPr="00750658" w:rsidDel="00DE68DB">
            <w:rPr>
              <w:i/>
            </w:rPr>
            <w:delText>Determining System Directories and Registry Keys</w:delText>
          </w:r>
        </w:del>
      </w:fldSimple>
      <w:r w:rsidR="005E6C7B" w:rsidRPr="00F15922">
        <w:t xml:space="preserve">, </w:t>
      </w:r>
      <w:r w:rsidRPr="00F15922">
        <w:t xml:space="preserve">for information on </w:t>
      </w:r>
      <w:r w:rsidRPr="00F15922">
        <w:rPr>
          <w:rFonts w:ascii="Courier New" w:hAnsi="Courier New"/>
          <w:sz w:val="18"/>
        </w:rPr>
        <w:t>&lt;ProgramFilesDir&gt;</w:t>
      </w:r>
      <w:r w:rsidRPr="00F15922">
        <w:t>.</w:t>
      </w:r>
    </w:p>
    <w:p w:rsidR="00CC5398" w:rsidRDefault="00A43D15">
      <w:pPr>
        <w:pStyle w:val="ListNumber2"/>
        <w:numPr>
          <w:ilvl w:val="0"/>
          <w:numId w:val="26"/>
        </w:numPr>
      </w:pPr>
      <w:r w:rsidRPr="00F15922">
        <w:t xml:space="preserve">A failure condition exists if the </w:t>
      </w:r>
      <w:r w:rsidR="00462AC0">
        <w:t>IVI-COM/IVI-C</w:t>
      </w:r>
      <w:r w:rsidRPr="00F15922">
        <w:t xml:space="preserve"> driver installer is invoked in silent mode with an empty or invalid path for the </w:t>
      </w:r>
      <w:r w:rsidR="0041033F" w:rsidRPr="00F15922">
        <w:t xml:space="preserve">64-bit </w:t>
      </w:r>
      <w:r w:rsidRPr="00F15922">
        <w:t>IVI standard root directory.</w:t>
      </w:r>
    </w:p>
    <w:p w:rsidR="00CC5398" w:rsidRDefault="00E24ACE">
      <w:pPr>
        <w:pStyle w:val="ListNumber2"/>
        <w:numPr>
          <w:ilvl w:val="0"/>
          <w:numId w:val="26"/>
        </w:numPr>
      </w:pPr>
      <w:r w:rsidRPr="00F15922">
        <w:t>A failure condition exists if the path that the user or calling program specifies for the 64-bit IVI standard root directory is one of the following directories or its subdirectories:</w:t>
      </w:r>
    </w:p>
    <w:p w:rsidR="00CC5398" w:rsidRDefault="00E24ACE">
      <w:pPr>
        <w:pStyle w:val="ListNumber2"/>
        <w:numPr>
          <w:ilvl w:val="1"/>
          <w:numId w:val="25"/>
        </w:numPr>
      </w:pPr>
      <w:r w:rsidRPr="00F15922">
        <w:t>The 32-bit and 64-bit VXI</w:t>
      </w:r>
      <w:r w:rsidRPr="00F15922">
        <w:rPr>
          <w:i/>
        </w:rPr>
        <w:t>plug&amp;play</w:t>
      </w:r>
      <w:r w:rsidRPr="00F15922">
        <w:t xml:space="preserve"> directories.  Refer to VXI</w:t>
      </w:r>
      <w:r w:rsidRPr="00F15922">
        <w:rPr>
          <w:rStyle w:val="Italic"/>
        </w:rPr>
        <w:t>plug&amp;play</w:t>
      </w:r>
      <w:r w:rsidRPr="00F15922">
        <w:t xml:space="preserve"> specification</w:t>
      </w:r>
      <w:r w:rsidRPr="00F15922">
        <w:rPr>
          <w:i/>
        </w:rPr>
        <w:t xml:space="preserve"> </w:t>
      </w:r>
      <w:r w:rsidRPr="00F15922">
        <w:rPr>
          <w:rStyle w:val="Italic"/>
        </w:rPr>
        <w:t>VPP-6: Installation and Packaging Specification</w:t>
      </w:r>
      <w:r w:rsidRPr="00F15922">
        <w:t>, for details on the VXI</w:t>
      </w:r>
      <w:r w:rsidRPr="00F15922">
        <w:rPr>
          <w:i/>
        </w:rPr>
        <w:t>plug&amp;play</w:t>
      </w:r>
      <w:r w:rsidRPr="00F15922">
        <w:t xml:space="preserve"> directories.</w:t>
      </w:r>
    </w:p>
    <w:p w:rsidR="00CC5398" w:rsidRDefault="00E24ACE">
      <w:pPr>
        <w:pStyle w:val="ListNumber2"/>
        <w:numPr>
          <w:ilvl w:val="1"/>
          <w:numId w:val="25"/>
        </w:numPr>
      </w:pPr>
      <w:r w:rsidRPr="00F15922">
        <w:t>The 32-bit IVI standard root directory.</w:t>
      </w:r>
    </w:p>
    <w:p w:rsidR="00CC5398" w:rsidRDefault="00E24ACE">
      <w:pPr>
        <w:pStyle w:val="ListNumber2"/>
        <w:numPr>
          <w:ilvl w:val="1"/>
          <w:numId w:val="25"/>
        </w:numPr>
      </w:pPr>
      <w:r w:rsidRPr="00F15922">
        <w:t xml:space="preserve">The </w:t>
      </w:r>
      <w:r w:rsidRPr="00F15922">
        <w:rPr>
          <w:rFonts w:ascii="Courier New" w:hAnsi="Courier New"/>
          <w:sz w:val="18"/>
        </w:rPr>
        <w:t>&lt;ProgramFilesDir32&gt;</w:t>
      </w:r>
      <w:r w:rsidRPr="00F15922">
        <w:t xml:space="preserve"> directory.</w:t>
      </w:r>
    </w:p>
    <w:p w:rsidR="00A85ACF" w:rsidRDefault="00A43D15" w:rsidP="00B43F24">
      <w:pPr>
        <w:pStyle w:val="Body"/>
        <w:ind w:left="1080"/>
      </w:pPr>
      <w:r w:rsidRPr="00F15922">
        <w:t xml:space="preserve">Note:  This behavior is required so that the </w:t>
      </w:r>
      <w:r w:rsidR="00462AC0">
        <w:t>IVI-COM/IVI-C</w:t>
      </w:r>
      <w:r w:rsidRPr="00F15922">
        <w:t xml:space="preserve"> driver installer can pass a valid </w:t>
      </w:r>
      <w:r w:rsidR="009650FD" w:rsidRPr="00F15922">
        <w:t xml:space="preserve">64-bit </w:t>
      </w:r>
      <w:r w:rsidRPr="00F15922">
        <w:t xml:space="preserve">IVI standard root directory path when it invokes the IVI shared component installer in silent mode.  </w:t>
      </w:r>
      <w:r w:rsidR="00851851" w:rsidRPr="00F15922">
        <w:t xml:space="preserve">The </w:t>
      </w:r>
      <w:r w:rsidRPr="00F15922">
        <w:t xml:space="preserve">IVI shared component installer cannot return errors, so validating the </w:t>
      </w:r>
      <w:r w:rsidR="00046377" w:rsidRPr="00F15922">
        <w:t xml:space="preserve">64-bit </w:t>
      </w:r>
      <w:r w:rsidRPr="00F15922">
        <w:t>IVI standard root directory path beforehand ensures a better user experience.</w:t>
      </w:r>
    </w:p>
    <w:p w:rsidR="00A43D15" w:rsidRPr="00F15922" w:rsidRDefault="00A43D15" w:rsidP="00B43F24">
      <w:pPr>
        <w:pStyle w:val="Body"/>
        <w:ind w:left="1080"/>
      </w:pPr>
    </w:p>
    <w:p w:rsidR="00273E50" w:rsidRDefault="0091195E" w:rsidP="00273E50">
      <w:pPr>
        <w:pStyle w:val="Heading2"/>
      </w:pPr>
      <w:bookmarkStart w:id="300" w:name="_Toc298848010"/>
      <w:bookmarkStart w:id="301" w:name="_Ref202265085"/>
      <w:r>
        <w:t>IVI.NET</w:t>
      </w:r>
      <w:r w:rsidR="00273E50">
        <w:t xml:space="preserve"> Standard Root Directory</w:t>
      </w:r>
      <w:bookmarkEnd w:id="300"/>
    </w:p>
    <w:p w:rsidR="00273E50" w:rsidRPr="00F15922" w:rsidRDefault="00273E50" w:rsidP="00A85ACF">
      <w:pPr>
        <w:pStyle w:val="Body1"/>
      </w:pPr>
      <w:r w:rsidRPr="00F15922">
        <w:t xml:space="preserve">This section describes the requirements for creating and detecting elements of the </w:t>
      </w:r>
      <w:r w:rsidR="0091195E">
        <w:t>IVI.NET</w:t>
      </w:r>
      <w:r w:rsidRPr="00F15922">
        <w:t xml:space="preserve"> standard root directory tree</w:t>
      </w:r>
      <w:r>
        <w:t>.</w:t>
      </w:r>
    </w:p>
    <w:p w:rsidR="00273E50" w:rsidRPr="008C1CB7" w:rsidRDefault="00273E50" w:rsidP="00A85ACF">
      <w:pPr>
        <w:pStyle w:val="Body"/>
      </w:pPr>
    </w:p>
    <w:p w:rsidR="00273E50" w:rsidRDefault="0091195E" w:rsidP="00273E50">
      <w:pPr>
        <w:pStyle w:val="Heading3"/>
      </w:pPr>
      <w:bookmarkStart w:id="302" w:name="_Ref250473536"/>
      <w:bookmarkStart w:id="303" w:name="_Ref250473540"/>
      <w:bookmarkStart w:id="304" w:name="_Toc298848011"/>
      <w:r>
        <w:t>IVI.NET</w:t>
      </w:r>
      <w:r w:rsidR="00273E50">
        <w:t xml:space="preserve"> Shared Component Installer </w:t>
      </w:r>
      <w:r w:rsidR="009F71B0">
        <w:t>Responsibilities</w:t>
      </w:r>
      <w:bookmarkEnd w:id="302"/>
      <w:bookmarkEnd w:id="303"/>
      <w:bookmarkEnd w:id="304"/>
    </w:p>
    <w:p w:rsidR="00273E50" w:rsidRDefault="00273E50" w:rsidP="00A85ACF">
      <w:pPr>
        <w:pStyle w:val="Body1"/>
      </w:pPr>
      <w:r>
        <w:t xml:space="preserve">This section specifies the </w:t>
      </w:r>
      <w:r w:rsidR="0091195E">
        <w:t>IVI.NET</w:t>
      </w:r>
      <w:r w:rsidRPr="002B09FE">
        <w:t xml:space="preserve"> shared component installer</w:t>
      </w:r>
      <w:r>
        <w:t xml:space="preserve"> requirements for discovering, registering and creating the </w:t>
      </w:r>
      <w:r w:rsidR="0091195E">
        <w:t>IVI.NET</w:t>
      </w:r>
      <w:r>
        <w:t xml:space="preserve"> standard root directories.   The requirements are separated into two parts:</w:t>
      </w:r>
    </w:p>
    <w:p w:rsidR="00CC5398" w:rsidRDefault="00273E50" w:rsidP="00A64A07">
      <w:pPr>
        <w:pStyle w:val="ListBullet"/>
      </w:pPr>
      <w:r>
        <w:t>Responsibilities required by both 32-bit and 64-bit installers</w:t>
      </w:r>
    </w:p>
    <w:p w:rsidR="00CC5398" w:rsidRDefault="00273E50" w:rsidP="00A64A07">
      <w:pPr>
        <w:pStyle w:val="ListBullet"/>
      </w:pPr>
      <w:r>
        <w:t>Additional responsibilities required by the 64-bit installer</w:t>
      </w:r>
    </w:p>
    <w:p w:rsidR="00273E50" w:rsidRPr="00025FDE" w:rsidRDefault="00273E50" w:rsidP="00A85ACF">
      <w:pPr>
        <w:pStyle w:val="Body"/>
      </w:pPr>
    </w:p>
    <w:p w:rsidR="00273E50" w:rsidRDefault="00273E50" w:rsidP="00273E50">
      <w:pPr>
        <w:pStyle w:val="Heading4"/>
      </w:pPr>
      <w:bookmarkStart w:id="305" w:name="_Toc298848012"/>
      <w:r>
        <w:lastRenderedPageBreak/>
        <w:t xml:space="preserve">32-bit and 64-bit </w:t>
      </w:r>
      <w:r w:rsidR="0091195E">
        <w:t>IVI.NET</w:t>
      </w:r>
      <w:r>
        <w:t xml:space="preserve"> Shared Component Installer Responsibilities</w:t>
      </w:r>
      <w:bookmarkEnd w:id="305"/>
    </w:p>
    <w:p w:rsidR="00E6705A" w:rsidRPr="002024D9" w:rsidRDefault="002024D9" w:rsidP="00A85ACF">
      <w:pPr>
        <w:pStyle w:val="Body1"/>
      </w:pPr>
      <w:r>
        <w:t xml:space="preserve">The </w:t>
      </w:r>
      <w:r w:rsidR="0091195E">
        <w:t>IVI.NET</w:t>
      </w:r>
      <w:r>
        <w:t xml:space="preserve"> </w:t>
      </w:r>
      <w:r w:rsidRPr="002B09FE">
        <w:t xml:space="preserve">shared component installers, </w:t>
      </w:r>
      <w:r>
        <w:t>both 32-bit and 64-bit</w:t>
      </w:r>
      <w:r w:rsidRPr="002B09FE">
        <w:t xml:space="preserve">, shall discover, register and create the 32-bit </w:t>
      </w:r>
      <w:r w:rsidR="0091195E">
        <w:t>IVI.NET</w:t>
      </w:r>
      <w:r>
        <w:t xml:space="preserve"> </w:t>
      </w:r>
      <w:r w:rsidRPr="002B09FE">
        <w:t>standard root directory tree according to the following rules</w:t>
      </w:r>
      <w:r w:rsidRPr="001D2C28">
        <w:t xml:space="preserve">. In these rules, </w:t>
      </w:r>
      <w:r w:rsidRPr="001D2C28">
        <w:rPr>
          <w:rFonts w:ascii="Courier New" w:hAnsi="Courier New" w:cs="Courier New"/>
          <w:sz w:val="18"/>
          <w:szCs w:val="18"/>
        </w:rPr>
        <w:t>&lt;HKLM</w:t>
      </w:r>
      <w:r>
        <w:rPr>
          <w:rFonts w:ascii="Courier New" w:hAnsi="Courier New" w:cs="Courier New"/>
          <w:sz w:val="18"/>
          <w:szCs w:val="18"/>
        </w:rPr>
        <w:t>\</w:t>
      </w:r>
      <w:r w:rsidRPr="001D2C28">
        <w:rPr>
          <w:rFonts w:ascii="Courier New" w:hAnsi="Courier New" w:cs="Courier New"/>
          <w:sz w:val="18"/>
          <w:szCs w:val="18"/>
        </w:rPr>
        <w:t>SW&gt;</w:t>
      </w:r>
      <w:r>
        <w:t xml:space="preserve"> varies by Operating System and component bitness.  </w:t>
      </w:r>
      <w:r w:rsidR="00BC7649">
        <w:t>Refer to</w:t>
      </w:r>
      <w:r>
        <w:t xml:space="preserve"> </w:t>
      </w:r>
      <w:r w:rsidR="004E68AD" w:rsidRPr="00F15922">
        <w:t xml:space="preserve">Section </w:t>
      </w:r>
      <w:r w:rsidR="00800309">
        <w:fldChar w:fldCharType="begin"/>
      </w:r>
      <w:r w:rsidR="004E68AD">
        <w:instrText xml:space="preserve"> REF _Ref254246415 \r \h </w:instrText>
      </w:r>
      <w:r w:rsidR="00800309">
        <w:fldChar w:fldCharType="separate"/>
      </w:r>
      <w:r w:rsidR="00DE68DB">
        <w:t>4.3</w:t>
      </w:r>
      <w:r w:rsidR="00800309">
        <w:fldChar w:fldCharType="end"/>
      </w:r>
      <w:r w:rsidR="004E68AD" w:rsidRPr="00F15922">
        <w:t xml:space="preserve">, </w:t>
      </w:r>
      <w:fldSimple w:instr=" REF _Ref254246429 \h  \* MERGEFORMAT ">
        <w:ins w:id="306" w:author="Author">
          <w:r w:rsidR="00DE68DB" w:rsidRPr="00DE68DB">
            <w:rPr>
              <w:i/>
              <w:rPrChange w:id="307" w:author="Author">
                <w:rPr/>
              </w:rPrChange>
            </w:rPr>
            <w:t>Determining System Directories and Registry Keys</w:t>
          </w:r>
        </w:ins>
        <w:del w:id="308" w:author="Author">
          <w:r w:rsidR="004E68AD" w:rsidRPr="00750658" w:rsidDel="00DE68DB">
            <w:rPr>
              <w:i/>
            </w:rPr>
            <w:delText>Determining System Directories and Registry Keys</w:delText>
          </w:r>
        </w:del>
      </w:fldSimple>
      <w:r>
        <w:t>, for details.</w:t>
      </w:r>
    </w:p>
    <w:p w:rsidR="00CC5398" w:rsidRDefault="002024D9">
      <w:pPr>
        <w:pStyle w:val="Body"/>
        <w:numPr>
          <w:ilvl w:val="0"/>
          <w:numId w:val="42"/>
        </w:numPr>
      </w:pPr>
      <w:r>
        <w:t>The installer checks the Windows registry for a non-empty value of the following registry key in the 32-bit registry hive:</w:t>
      </w:r>
    </w:p>
    <w:p w:rsidR="002024D9" w:rsidRPr="002024D9" w:rsidRDefault="002024D9" w:rsidP="002024D9">
      <w:pPr>
        <w:pStyle w:val="ListNumber2"/>
        <w:ind w:left="1080" w:firstLine="360"/>
        <w:rPr>
          <w:rFonts w:ascii="Courier New" w:hAnsi="Courier New"/>
          <w:sz w:val="18"/>
        </w:rPr>
      </w:pPr>
      <w:r>
        <w:rPr>
          <w:rFonts w:ascii="Courier New" w:hAnsi="Courier New"/>
          <w:sz w:val="18"/>
        </w:rPr>
        <w:t xml:space="preserve">&lt;HKLM\SW&gt;\IVI, </w:t>
      </w:r>
      <w:r w:rsidR="00AB65ED">
        <w:rPr>
          <w:rFonts w:ascii="Courier New" w:hAnsi="Courier New"/>
          <w:sz w:val="18"/>
        </w:rPr>
        <w:t>IviNetStandardRootDir</w:t>
      </w:r>
    </w:p>
    <w:p w:rsidR="00CC5398" w:rsidRDefault="002024D9">
      <w:pPr>
        <w:pStyle w:val="Body"/>
        <w:numPr>
          <w:ilvl w:val="0"/>
          <w:numId w:val="42"/>
        </w:numPr>
      </w:pPr>
      <w:r>
        <w:t xml:space="preserve">If </w:t>
      </w:r>
      <w:r w:rsidR="00AB65ED">
        <w:rPr>
          <w:rFonts w:ascii="Courier New" w:hAnsi="Courier New"/>
          <w:sz w:val="18"/>
        </w:rPr>
        <w:t>IviNetStandardRootDir</w:t>
      </w:r>
      <w:r w:rsidRPr="002024D9">
        <w:rPr>
          <w:sz w:val="22"/>
          <w:szCs w:val="22"/>
        </w:rPr>
        <w:t xml:space="preserve"> </w:t>
      </w:r>
      <w:r>
        <w:t>is already regist</w:t>
      </w:r>
      <w:r w:rsidR="002D6E9A">
        <w:t>e</w:t>
      </w:r>
      <w:r>
        <w:t xml:space="preserve">red, the installer uses the registered root directory for 32-bit </w:t>
      </w:r>
      <w:r w:rsidR="0091195E">
        <w:t>IVI.NET</w:t>
      </w:r>
      <w:r>
        <w:t xml:space="preserve"> shared component installations. </w:t>
      </w:r>
    </w:p>
    <w:p w:rsidR="00CC5398" w:rsidRDefault="002024D9">
      <w:pPr>
        <w:pStyle w:val="Body"/>
        <w:numPr>
          <w:ilvl w:val="0"/>
          <w:numId w:val="42"/>
        </w:numPr>
      </w:pPr>
      <w:r>
        <w:t xml:space="preserve">If </w:t>
      </w:r>
      <w:r w:rsidR="00AB65ED">
        <w:rPr>
          <w:rFonts w:ascii="Courier New" w:hAnsi="Courier New"/>
          <w:sz w:val="18"/>
        </w:rPr>
        <w:t>IviNetStandardRootDir</w:t>
      </w:r>
      <w:r w:rsidRPr="002024D9">
        <w:rPr>
          <w:sz w:val="22"/>
          <w:szCs w:val="22"/>
        </w:rPr>
        <w:t xml:space="preserve"> </w:t>
      </w:r>
      <w:r>
        <w:t xml:space="preserve">is not already registered, the installer </w:t>
      </w:r>
      <w:r w:rsidR="00273E50">
        <w:t xml:space="preserve">registers the </w:t>
      </w:r>
      <w:r>
        <w:t xml:space="preserve">32-bit </w:t>
      </w:r>
      <w:r w:rsidR="0091195E">
        <w:t>IVI.NET</w:t>
      </w:r>
      <w:r w:rsidR="00273E50">
        <w:t xml:space="preserve"> standard </w:t>
      </w:r>
      <w:r>
        <w:t>root directory in the Windows registry as</w:t>
      </w:r>
      <w:r w:rsidR="00864B8B">
        <w:t>:</w:t>
      </w:r>
    </w:p>
    <w:p w:rsidR="0094174C" w:rsidRPr="0094174C" w:rsidRDefault="0094174C" w:rsidP="0094174C">
      <w:pPr>
        <w:pStyle w:val="TableCaption"/>
      </w:pPr>
      <w:r w:rsidRPr="0094174C">
        <w:rPr>
          <w:b/>
          <w:bCs/>
        </w:rPr>
        <w:t xml:space="preserve">Table </w:t>
      </w:r>
      <w:r w:rsidR="00800309" w:rsidRPr="0094174C">
        <w:rPr>
          <w:b/>
          <w:bCs/>
        </w:rPr>
        <w:fldChar w:fldCharType="begin"/>
      </w:r>
      <w:r w:rsidRPr="0094174C">
        <w:rPr>
          <w:b/>
          <w:bCs/>
        </w:rPr>
        <w:instrText xml:space="preserve"> STYLEREF 1 \s </w:instrText>
      </w:r>
      <w:r w:rsidR="00800309" w:rsidRPr="0094174C">
        <w:rPr>
          <w:b/>
          <w:bCs/>
        </w:rPr>
        <w:fldChar w:fldCharType="separate"/>
      </w:r>
      <w:r w:rsidR="00DE68DB">
        <w:rPr>
          <w:b/>
          <w:bCs/>
          <w:noProof/>
        </w:rPr>
        <w:t>4</w:t>
      </w:r>
      <w:r w:rsidR="00800309" w:rsidRPr="0094174C">
        <w:rPr>
          <w:b/>
          <w:bCs/>
        </w:rPr>
        <w:fldChar w:fldCharType="end"/>
      </w:r>
      <w:r w:rsidRPr="0094174C">
        <w:rPr>
          <w:b/>
          <w:bCs/>
        </w:rPr>
        <w:noBreakHyphen/>
      </w:r>
      <w:r w:rsidR="00C45A9F">
        <w:rPr>
          <w:b/>
          <w:bCs/>
        </w:rPr>
        <w:t>2</w:t>
      </w:r>
      <w:r w:rsidRPr="0094174C">
        <w:rPr>
          <w:b/>
          <w:bCs/>
        </w:rPr>
        <w:t>.</w:t>
      </w:r>
      <w:r w:rsidRPr="0094174C">
        <w:t xml:space="preserve"> </w:t>
      </w:r>
      <w:r w:rsidR="000C6D72">
        <w:t xml:space="preserve">IVI.NET </w:t>
      </w:r>
      <w:r w:rsidR="00E931E1">
        <w:t xml:space="preserve">32-bit </w:t>
      </w:r>
      <w:r w:rsidR="000C6D72">
        <w:t>Standard Root Directory Registry Entries</w:t>
      </w:r>
    </w:p>
    <w:tbl>
      <w:tblPr>
        <w:tblW w:w="0" w:type="auto"/>
        <w:jc w:val="center"/>
        <w:tblCellMar>
          <w:left w:w="0" w:type="dxa"/>
          <w:right w:w="0" w:type="dxa"/>
        </w:tblCellMar>
        <w:tblLook w:val="04A0"/>
      </w:tblPr>
      <w:tblGrid>
        <w:gridCol w:w="540"/>
        <w:gridCol w:w="5415"/>
      </w:tblGrid>
      <w:tr w:rsidR="00864B8B" w:rsidRPr="008C1CB7" w:rsidTr="00FF0327">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8C1CB7" w:rsidRDefault="00864B8B" w:rsidP="00FF0327">
            <w:pPr>
              <w:pStyle w:val="Body"/>
              <w:ind w:left="0"/>
            </w:pPr>
            <w:r w:rsidRPr="008C1CB7">
              <w:rPr>
                <w:b/>
                <w:bCs/>
              </w:rPr>
              <w:t>Root</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F630C0" w:rsidRDefault="00864B8B" w:rsidP="00FF0327">
            <w:pPr>
              <w:pStyle w:val="Body"/>
              <w:ind w:left="0"/>
              <w:rPr>
                <w:rFonts w:ascii="Courier New" w:hAnsi="Courier New" w:cs="Courier New"/>
                <w:sz w:val="18"/>
              </w:rPr>
            </w:pPr>
            <w:r w:rsidRPr="00F630C0">
              <w:rPr>
                <w:rFonts w:ascii="Courier New" w:hAnsi="Courier New" w:cs="Courier New"/>
                <w:sz w:val="18"/>
              </w:rPr>
              <w:t>&lt;HKLM\SW&gt;\IVI</w:t>
            </w:r>
          </w:p>
        </w:tc>
      </w:tr>
      <w:tr w:rsidR="00864B8B" w:rsidRPr="008C1CB7" w:rsidTr="00FF0327">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8C1CB7" w:rsidRDefault="00864B8B" w:rsidP="00FF0327">
            <w:pPr>
              <w:pStyle w:val="Body"/>
              <w:ind w:left="0"/>
            </w:pPr>
            <w:r w:rsidRPr="008C1CB7">
              <w:rPr>
                <w:b/>
                <w:bCs/>
              </w:rPr>
              <w:t>Key</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8C1CB7" w:rsidRDefault="00AB65ED" w:rsidP="00FF0327">
            <w:pPr>
              <w:pStyle w:val="Body"/>
              <w:ind w:left="0"/>
            </w:pPr>
            <w:r>
              <w:t>IviNetStandardRootDir</w:t>
            </w:r>
          </w:p>
        </w:tc>
      </w:tr>
      <w:tr w:rsidR="00864B8B" w:rsidRPr="008C1CB7" w:rsidTr="00FF0327">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8C1CB7" w:rsidRDefault="00864B8B" w:rsidP="00FF0327">
            <w:pPr>
              <w:pStyle w:val="Body"/>
              <w:ind w:left="0"/>
            </w:pPr>
            <w:r w:rsidRPr="008C1CB7">
              <w:rPr>
                <w:b/>
                <w:bCs/>
              </w:rPr>
              <w:t>Value</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8C1CB7" w:rsidRDefault="00864B8B" w:rsidP="00FF0327">
            <w:pPr>
              <w:pStyle w:val="Body"/>
              <w:ind w:left="0"/>
            </w:pPr>
            <w:r w:rsidRPr="008C1CB7">
              <w:rPr>
                <w:i/>
                <w:iCs/>
              </w:rPr>
              <w:t xml:space="preserve">Default Value </w:t>
            </w:r>
            <w:r w:rsidRPr="008C1CB7">
              <w:t xml:space="preserve">– </w:t>
            </w:r>
            <w:r w:rsidRPr="002024D9">
              <w:rPr>
                <w:rFonts w:ascii="Courier New" w:hAnsi="Courier New" w:cs="Courier New"/>
                <w:sz w:val="18"/>
              </w:rPr>
              <w:t>&lt;</w:t>
            </w:r>
            <w:r w:rsidR="00AB65ED">
              <w:rPr>
                <w:rFonts w:ascii="Courier New" w:hAnsi="Courier New" w:cs="Courier New"/>
                <w:sz w:val="18"/>
              </w:rPr>
              <w:t>IviNetStandardRootDir</w:t>
            </w:r>
            <w:r w:rsidR="00065702">
              <w:rPr>
                <w:rFonts w:ascii="Courier New" w:hAnsi="Courier New" w:cs="Courier New"/>
                <w:sz w:val="18"/>
              </w:rPr>
              <w:t>32</w:t>
            </w:r>
            <w:r w:rsidRPr="002024D9">
              <w:rPr>
                <w:rFonts w:ascii="Courier New" w:hAnsi="Courier New" w:cs="Courier New"/>
                <w:sz w:val="18"/>
              </w:rPr>
              <w:t>&gt;</w:t>
            </w:r>
          </w:p>
        </w:tc>
      </w:tr>
    </w:tbl>
    <w:p w:rsidR="00A11279" w:rsidRDefault="002024D9" w:rsidP="00A11279">
      <w:pPr>
        <w:pStyle w:val="Body"/>
        <w:numPr>
          <w:ilvl w:val="0"/>
          <w:numId w:val="42"/>
        </w:numPr>
      </w:pPr>
      <w:r>
        <w:t xml:space="preserve">The installer registers design-time assemblies </w:t>
      </w:r>
      <w:r w:rsidR="00F93F8B">
        <w:t xml:space="preserve">for use </w:t>
      </w:r>
      <w:r>
        <w:t>with Visual Studio</w:t>
      </w:r>
      <w:r w:rsidR="002D6E9A">
        <w:t xml:space="preserve"> in the Windows </w:t>
      </w:r>
      <w:r w:rsidR="009F71B0">
        <w:t>registry</w:t>
      </w:r>
      <w:r w:rsidR="00BA2999">
        <w:t xml:space="preserve"> as described in Section </w:t>
      </w:r>
      <w:r w:rsidR="00800309">
        <w:fldChar w:fldCharType="begin"/>
      </w:r>
      <w:r w:rsidR="00D267C6">
        <w:instrText xml:space="preserve"> REF _Ref251703623 \r \h </w:instrText>
      </w:r>
      <w:r w:rsidR="00800309">
        <w:fldChar w:fldCharType="separate"/>
      </w:r>
      <w:r w:rsidR="00DE68DB">
        <w:t>4.2.3</w:t>
      </w:r>
      <w:r w:rsidR="00800309">
        <w:fldChar w:fldCharType="end"/>
      </w:r>
      <w:r w:rsidR="00BD5A1E" w:rsidRPr="00BD5A1E">
        <w:rPr>
          <w:i/>
        </w:rPr>
        <w:t xml:space="preserve">, </w:t>
      </w:r>
      <w:fldSimple w:instr=" REF _Ref251703623 \h  \* MERGEFORMAT ">
        <w:ins w:id="309" w:author="Author">
          <w:r w:rsidR="00DE68DB" w:rsidRPr="00DE68DB">
            <w:rPr>
              <w:i/>
              <w:rPrChange w:id="310" w:author="Author">
                <w:rPr/>
              </w:rPrChange>
            </w:rPr>
            <w:t>Registering IVI.NET Design-Time Assemblies</w:t>
          </w:r>
        </w:ins>
        <w:del w:id="311" w:author="Author">
          <w:r w:rsidR="00D267C6" w:rsidRPr="00D267C6" w:rsidDel="00DE68DB">
            <w:rPr>
              <w:i/>
            </w:rPr>
            <w:delText>Registering IVI.NET Design-Time Assemblies</w:delText>
          </w:r>
        </w:del>
      </w:fldSimple>
      <w:r w:rsidR="00BA2999">
        <w:t>.</w:t>
      </w:r>
    </w:p>
    <w:p w:rsidR="00CC5398" w:rsidRDefault="009143AC" w:rsidP="00A11279">
      <w:pPr>
        <w:pStyle w:val="Body"/>
        <w:numPr>
          <w:ilvl w:val="0"/>
          <w:numId w:val="42"/>
        </w:numPr>
      </w:pPr>
      <w:r>
        <w:t xml:space="preserve">The installer </w:t>
      </w:r>
      <w:r w:rsidR="00266725">
        <w:t xml:space="preserve">creates the 32-bit </w:t>
      </w:r>
      <w:r w:rsidR="0091195E">
        <w:t>IVI.NET</w:t>
      </w:r>
      <w:r w:rsidR="00266725">
        <w:t xml:space="preserve"> standard root directory and the following subdirectories:</w:t>
      </w:r>
    </w:p>
    <w:p w:rsidR="008F7A43" w:rsidRDefault="00266725">
      <w:pPr>
        <w:pStyle w:val="Body"/>
        <w:numPr>
          <w:ilvl w:val="1"/>
          <w:numId w:val="56"/>
        </w:numPr>
      </w:pPr>
      <w:r>
        <w:t>Framework</w:t>
      </w:r>
      <w:r w:rsidR="0029201A">
        <w:t>32</w:t>
      </w:r>
    </w:p>
    <w:p w:rsidR="008F7A43" w:rsidRDefault="00266725">
      <w:pPr>
        <w:pStyle w:val="Body"/>
        <w:numPr>
          <w:ilvl w:val="1"/>
          <w:numId w:val="56"/>
        </w:numPr>
      </w:pPr>
      <w:r>
        <w:t>Framework</w:t>
      </w:r>
      <w:r w:rsidR="0029201A">
        <w:t>32</w:t>
      </w:r>
      <w:r>
        <w:t>\</w:t>
      </w:r>
      <w:r w:rsidR="00D25ADB" w:rsidRPr="00A20093">
        <w:rPr>
          <w:rFonts w:ascii="Courier New" w:hAnsi="Courier New" w:cs="Courier New"/>
          <w:sz w:val="18"/>
        </w:rPr>
        <w:t>&lt;</w:t>
      </w:r>
      <w:r w:rsidR="00201AFB">
        <w:rPr>
          <w:rFonts w:ascii="Courier New" w:hAnsi="Courier New" w:cs="Courier New"/>
          <w:sz w:val="18"/>
        </w:rPr>
        <w:t>FrameworkVersionDir</w:t>
      </w:r>
      <w:r w:rsidR="00D25ADB" w:rsidRPr="00A20093">
        <w:rPr>
          <w:rFonts w:ascii="Courier New" w:hAnsi="Courier New" w:cs="Courier New"/>
          <w:sz w:val="18"/>
        </w:rPr>
        <w:t>&gt;</w:t>
      </w:r>
    </w:p>
    <w:p w:rsidR="008F7A43" w:rsidRDefault="00D25ADB">
      <w:pPr>
        <w:pStyle w:val="Body"/>
        <w:numPr>
          <w:ilvl w:val="2"/>
          <w:numId w:val="56"/>
        </w:numPr>
      </w:pPr>
      <w:r>
        <w:t xml:space="preserve">The installer creates </w:t>
      </w:r>
      <w:r w:rsidRPr="00A20093">
        <w:t>the</w:t>
      </w:r>
      <w:r w:rsidRPr="00F630C0">
        <w:rPr>
          <w:rFonts w:ascii="Courier New" w:hAnsi="Courier New" w:cs="Courier New"/>
          <w:sz w:val="18"/>
        </w:rPr>
        <w:t xml:space="preserve"> </w:t>
      </w:r>
      <w:r w:rsidRPr="00A20093">
        <w:rPr>
          <w:rFonts w:ascii="Courier New" w:hAnsi="Courier New" w:cs="Courier New"/>
          <w:sz w:val="18"/>
        </w:rPr>
        <w:t>&lt;</w:t>
      </w:r>
      <w:r w:rsidR="00201AFB">
        <w:rPr>
          <w:rFonts w:ascii="Courier New" w:hAnsi="Courier New" w:cs="Courier New"/>
          <w:sz w:val="18"/>
        </w:rPr>
        <w:t>FrameworkVersionDir</w:t>
      </w:r>
      <w:r w:rsidRPr="00A20093">
        <w:rPr>
          <w:rFonts w:ascii="Courier New" w:hAnsi="Courier New" w:cs="Courier New"/>
          <w:sz w:val="18"/>
        </w:rPr>
        <w:t>&gt;</w:t>
      </w:r>
      <w:r>
        <w:t xml:space="preserve"> directory for the</w:t>
      </w:r>
      <w:r w:rsidR="00800B4D">
        <w:t xml:space="preserve"> minimum .</w:t>
      </w:r>
      <w:r>
        <w:t xml:space="preserve">NET Framework </w:t>
      </w:r>
      <w:r w:rsidR="00800B4D">
        <w:t xml:space="preserve">version </w:t>
      </w:r>
      <w:r>
        <w:t xml:space="preserve">that the shared components it is installing </w:t>
      </w:r>
      <w:r w:rsidR="00A31D62">
        <w:t>require</w:t>
      </w:r>
      <w:r>
        <w:t xml:space="preserve">. The installer installs the shared components </w:t>
      </w:r>
      <w:r w:rsidR="00800B4D">
        <w:t xml:space="preserve">files </w:t>
      </w:r>
      <w:r>
        <w:t>to this directory.</w:t>
      </w:r>
    </w:p>
    <w:p w:rsidR="008F7A43" w:rsidRDefault="00D25ADB">
      <w:pPr>
        <w:pStyle w:val="Body"/>
        <w:numPr>
          <w:ilvl w:val="2"/>
          <w:numId w:val="56"/>
        </w:numPr>
      </w:pPr>
      <w:r>
        <w:t>The installer creates additional, empty</w:t>
      </w:r>
      <w:r w:rsidR="00C2167B" w:rsidRPr="00C2167B">
        <w:t>,</w:t>
      </w:r>
      <w:r w:rsidRPr="00A20093">
        <w:rPr>
          <w:rFonts w:ascii="Courier New" w:hAnsi="Courier New" w:cs="Courier New"/>
          <w:sz w:val="18"/>
        </w:rPr>
        <w:t xml:space="preserve"> &lt;</w:t>
      </w:r>
      <w:r w:rsidR="00201AFB">
        <w:rPr>
          <w:rFonts w:ascii="Courier New" w:hAnsi="Courier New" w:cs="Courier New"/>
          <w:sz w:val="18"/>
        </w:rPr>
        <w:t>FrameworkVersionDir</w:t>
      </w:r>
      <w:r w:rsidRPr="00A20093">
        <w:rPr>
          <w:rFonts w:ascii="Courier New" w:hAnsi="Courier New" w:cs="Courier New"/>
          <w:sz w:val="18"/>
        </w:rPr>
        <w:t>&gt;</w:t>
      </w:r>
      <w:r>
        <w:t xml:space="preserve"> directories for each released version of the .NET Framework that is newer than the</w:t>
      </w:r>
      <w:r w:rsidR="00DF430C">
        <w:t xml:space="preserve"> minimum</w:t>
      </w:r>
      <w:r>
        <w:t xml:space="preserve"> .NET Framework </w:t>
      </w:r>
      <w:r w:rsidR="00DF430C">
        <w:t xml:space="preserve">version </w:t>
      </w:r>
      <w:r>
        <w:t xml:space="preserve">that the shared components it is installing </w:t>
      </w:r>
      <w:r w:rsidR="00A31D62">
        <w:t>require</w:t>
      </w:r>
      <w:r>
        <w:t xml:space="preserve">. The </w:t>
      </w:r>
      <w:r w:rsidR="0091195E">
        <w:t>IVI.NET</w:t>
      </w:r>
      <w:r w:rsidR="00A245B3">
        <w:t xml:space="preserve"> </w:t>
      </w:r>
      <w:r w:rsidR="000F7142">
        <w:t>shared component installer</w:t>
      </w:r>
      <w:r>
        <w:t xml:space="preserve"> creates these directories so that installers for drivers that depend on newer versions of the .NET Framework do not have to create these directories</w:t>
      </w:r>
      <w:r w:rsidR="00EE11BF">
        <w:t>.</w:t>
      </w:r>
    </w:p>
    <w:p w:rsidR="008F7A43" w:rsidRDefault="00B94001">
      <w:pPr>
        <w:pStyle w:val="Body"/>
      </w:pPr>
      <w:r>
        <w:t xml:space="preserve">If the installer is successful in creating the directories, the installer proceeds.  If the 32-bit </w:t>
      </w:r>
      <w:r w:rsidR="0091195E">
        <w:t>IVI.NET</w:t>
      </w:r>
      <w:r>
        <w:t xml:space="preserve"> standard root directory is defined but the directory or any of the subdirectories do not exist, the </w:t>
      </w:r>
      <w:r w:rsidR="0091195E">
        <w:t>IVI.NET</w:t>
      </w:r>
      <w:r>
        <w:t xml:space="preserve"> shared component installer shall create the missing directories</w:t>
      </w:r>
      <w:r w:rsidR="00FF0327">
        <w:t>.</w:t>
      </w:r>
    </w:p>
    <w:p w:rsidR="00A85ACF" w:rsidRPr="00A85ACF" w:rsidRDefault="00A85ACF" w:rsidP="00A85ACF">
      <w:pPr>
        <w:pStyle w:val="Body"/>
      </w:pPr>
    </w:p>
    <w:p w:rsidR="00CF33B8" w:rsidRDefault="00273E50">
      <w:pPr>
        <w:pStyle w:val="Heading4"/>
      </w:pPr>
      <w:bookmarkStart w:id="312" w:name="_Toc298848013"/>
      <w:r>
        <w:t xml:space="preserve">Additional 64-bit </w:t>
      </w:r>
      <w:r w:rsidR="0091195E">
        <w:t>IVI.NET</w:t>
      </w:r>
      <w:r>
        <w:t xml:space="preserve"> Shared Component Installer Responsibilities</w:t>
      </w:r>
      <w:bookmarkEnd w:id="312"/>
    </w:p>
    <w:p w:rsidR="00B94001" w:rsidRDefault="00B94001" w:rsidP="00A85ACF">
      <w:pPr>
        <w:pStyle w:val="Body1"/>
      </w:pPr>
      <w:r>
        <w:t xml:space="preserve">The 64-bit </w:t>
      </w:r>
      <w:r w:rsidR="0091195E">
        <w:t>IVI.NET</w:t>
      </w:r>
      <w:r>
        <w:t xml:space="preserve"> shared component installer shall discover, register, and create the 64-bit </w:t>
      </w:r>
      <w:r w:rsidR="0091195E">
        <w:t>IVI.NET</w:t>
      </w:r>
      <w:r>
        <w:t xml:space="preserve"> standard root directory tree according to the following rules. </w:t>
      </w:r>
      <w:r w:rsidRPr="001D2C28">
        <w:t xml:space="preserve">In these rules, </w:t>
      </w:r>
      <w:r w:rsidRPr="001D2C28">
        <w:rPr>
          <w:rFonts w:ascii="Courier New" w:hAnsi="Courier New" w:cs="Courier New"/>
          <w:sz w:val="18"/>
          <w:szCs w:val="18"/>
        </w:rPr>
        <w:t>&lt;HKLM</w:t>
      </w:r>
      <w:r>
        <w:rPr>
          <w:rFonts w:ascii="Courier New" w:hAnsi="Courier New" w:cs="Courier New"/>
          <w:sz w:val="18"/>
          <w:szCs w:val="18"/>
        </w:rPr>
        <w:t>\</w:t>
      </w:r>
      <w:r w:rsidRPr="001D2C28">
        <w:rPr>
          <w:rFonts w:ascii="Courier New" w:hAnsi="Courier New" w:cs="Courier New"/>
          <w:sz w:val="18"/>
          <w:szCs w:val="18"/>
        </w:rPr>
        <w:t>SW&gt;</w:t>
      </w:r>
      <w:r>
        <w:t xml:space="preserve"> varies by Operating </w:t>
      </w:r>
      <w:r>
        <w:lastRenderedPageBreak/>
        <w:t xml:space="preserve">System and component bitness.  </w:t>
      </w:r>
      <w:r w:rsidR="00767FB0">
        <w:t xml:space="preserve">Refer to </w:t>
      </w:r>
      <w:r w:rsidR="00D267C6" w:rsidRPr="00F15922">
        <w:t xml:space="preserve">Section </w:t>
      </w:r>
      <w:r w:rsidR="00800309">
        <w:fldChar w:fldCharType="begin"/>
      </w:r>
      <w:r w:rsidR="00D267C6">
        <w:instrText xml:space="preserve"> REF _Ref254246415 \r \h </w:instrText>
      </w:r>
      <w:r w:rsidR="00800309">
        <w:fldChar w:fldCharType="separate"/>
      </w:r>
      <w:r w:rsidR="00DE68DB">
        <w:t>4.3</w:t>
      </w:r>
      <w:r w:rsidR="00800309">
        <w:fldChar w:fldCharType="end"/>
      </w:r>
      <w:r w:rsidR="00D267C6" w:rsidRPr="00F15922">
        <w:t xml:space="preserve">, </w:t>
      </w:r>
      <w:fldSimple w:instr=" REF _Ref254246429 \h  \* MERGEFORMAT ">
        <w:ins w:id="313" w:author="Author">
          <w:r w:rsidR="00DE68DB" w:rsidRPr="00DE68DB">
            <w:rPr>
              <w:i/>
              <w:rPrChange w:id="314" w:author="Author">
                <w:rPr/>
              </w:rPrChange>
            </w:rPr>
            <w:t>Determining System Directories and Registry Keys</w:t>
          </w:r>
        </w:ins>
        <w:del w:id="315" w:author="Author">
          <w:r w:rsidR="00D267C6" w:rsidRPr="00750658" w:rsidDel="00DE68DB">
            <w:rPr>
              <w:i/>
            </w:rPr>
            <w:delText>Determining System Directories and Registry Keys</w:delText>
          </w:r>
        </w:del>
      </w:fldSimple>
      <w:r>
        <w:t xml:space="preserve">, for details.   </w:t>
      </w:r>
    </w:p>
    <w:p w:rsidR="00CC5398" w:rsidRDefault="00B94001">
      <w:pPr>
        <w:pStyle w:val="ListNumber2"/>
        <w:numPr>
          <w:ilvl w:val="0"/>
          <w:numId w:val="44"/>
        </w:numPr>
      </w:pPr>
      <w:r>
        <w:t xml:space="preserve">The installer checks the Windows registry for a non-empty value of the following registry key: </w:t>
      </w:r>
    </w:p>
    <w:p w:rsidR="00B94001" w:rsidRPr="000A7321" w:rsidRDefault="00B94001" w:rsidP="00B94001">
      <w:pPr>
        <w:pStyle w:val="ListNumber2"/>
        <w:ind w:left="1440"/>
        <w:rPr>
          <w:rFonts w:ascii="Courier New" w:hAnsi="Courier New"/>
          <w:sz w:val="18"/>
        </w:rPr>
      </w:pPr>
      <w:r w:rsidRPr="001D2C28">
        <w:rPr>
          <w:rFonts w:ascii="Courier New" w:hAnsi="Courier New" w:cs="Courier New"/>
          <w:sz w:val="18"/>
          <w:szCs w:val="18"/>
        </w:rPr>
        <w:t>&lt;HKLM</w:t>
      </w:r>
      <w:r>
        <w:rPr>
          <w:rFonts w:ascii="Courier New" w:hAnsi="Courier New" w:cs="Courier New"/>
          <w:sz w:val="18"/>
          <w:szCs w:val="18"/>
        </w:rPr>
        <w:t>\</w:t>
      </w:r>
      <w:r w:rsidRPr="001D2C28">
        <w:rPr>
          <w:rFonts w:ascii="Courier New" w:hAnsi="Courier New" w:cs="Courier New"/>
          <w:sz w:val="18"/>
          <w:szCs w:val="18"/>
        </w:rPr>
        <w:t>SW&gt;</w:t>
      </w:r>
      <w:r>
        <w:rPr>
          <w:rFonts w:ascii="Courier New" w:hAnsi="Courier New"/>
          <w:sz w:val="18"/>
        </w:rPr>
        <w:t xml:space="preserve">\IVI, </w:t>
      </w:r>
      <w:r w:rsidR="00AB65ED">
        <w:rPr>
          <w:rFonts w:ascii="Courier New" w:hAnsi="Courier New"/>
          <w:sz w:val="18"/>
        </w:rPr>
        <w:t>IviNetStandardRootDir</w:t>
      </w:r>
    </w:p>
    <w:p w:rsidR="00CC5398" w:rsidRDefault="009F71B0">
      <w:pPr>
        <w:pStyle w:val="ListNumber2"/>
        <w:numPr>
          <w:ilvl w:val="0"/>
          <w:numId w:val="44"/>
        </w:numPr>
      </w:pPr>
      <w:r>
        <w:t xml:space="preserve">If </w:t>
      </w:r>
      <w:r w:rsidR="00AB65ED">
        <w:t>IviNetStandardRootDir</w:t>
      </w:r>
      <w:r w:rsidR="00B94001">
        <w:t xml:space="preserve"> is already registered, the installer uses the registered root directory value for 64-bit .NET </w:t>
      </w:r>
      <w:r w:rsidR="00B94001" w:rsidRPr="0093746F">
        <w:t>shared component installations</w:t>
      </w:r>
      <w:r w:rsidR="00B94001">
        <w:t xml:space="preserve">. </w:t>
      </w:r>
    </w:p>
    <w:p w:rsidR="0094174C" w:rsidRPr="0094174C" w:rsidRDefault="00B94001" w:rsidP="0094174C">
      <w:pPr>
        <w:pStyle w:val="ListNumber2"/>
        <w:numPr>
          <w:ilvl w:val="0"/>
          <w:numId w:val="44"/>
        </w:numPr>
        <w:spacing w:after="240"/>
        <w:rPr>
          <w:rFonts w:ascii="Courier New" w:hAnsi="Courier New"/>
          <w:sz w:val="18"/>
        </w:rPr>
      </w:pPr>
      <w:r>
        <w:t xml:space="preserve">If </w:t>
      </w:r>
      <w:r w:rsidR="00AB65ED">
        <w:rPr>
          <w:rFonts w:ascii="Courier New" w:hAnsi="Courier New"/>
          <w:sz w:val="18"/>
        </w:rPr>
        <w:t>IviNetStandardRootDir</w:t>
      </w:r>
      <w:r>
        <w:t xml:space="preserve"> is not already registered, the installer registers the 64-bit </w:t>
      </w:r>
      <w:r w:rsidR="0091195E">
        <w:t>IVI.NET</w:t>
      </w:r>
      <w:r>
        <w:t xml:space="preserve"> standard directory path in the Windows registry as</w:t>
      </w:r>
      <w:r w:rsidR="00FF0327">
        <w:t>:</w:t>
      </w:r>
    </w:p>
    <w:p w:rsidR="0094174C" w:rsidRPr="0094174C" w:rsidRDefault="0094174C" w:rsidP="0094174C">
      <w:pPr>
        <w:pStyle w:val="TableCaption"/>
      </w:pPr>
      <w:r w:rsidRPr="0094174C">
        <w:rPr>
          <w:b/>
          <w:bCs/>
        </w:rPr>
        <w:t xml:space="preserve">Table </w:t>
      </w:r>
      <w:r w:rsidR="00800309" w:rsidRPr="0094174C">
        <w:rPr>
          <w:b/>
          <w:bCs/>
        </w:rPr>
        <w:fldChar w:fldCharType="begin"/>
      </w:r>
      <w:r w:rsidRPr="0094174C">
        <w:rPr>
          <w:b/>
          <w:bCs/>
        </w:rPr>
        <w:instrText xml:space="preserve"> STYLEREF 1 \s </w:instrText>
      </w:r>
      <w:r w:rsidR="00800309" w:rsidRPr="0094174C">
        <w:rPr>
          <w:b/>
          <w:bCs/>
        </w:rPr>
        <w:fldChar w:fldCharType="separate"/>
      </w:r>
      <w:r w:rsidR="00DE68DB">
        <w:rPr>
          <w:b/>
          <w:bCs/>
          <w:noProof/>
        </w:rPr>
        <w:t>4</w:t>
      </w:r>
      <w:r w:rsidR="00800309" w:rsidRPr="0094174C">
        <w:rPr>
          <w:b/>
          <w:bCs/>
        </w:rPr>
        <w:fldChar w:fldCharType="end"/>
      </w:r>
      <w:r w:rsidRPr="0094174C">
        <w:rPr>
          <w:b/>
          <w:bCs/>
        </w:rPr>
        <w:noBreakHyphen/>
      </w:r>
      <w:r w:rsidR="00C45A9F">
        <w:rPr>
          <w:b/>
          <w:bCs/>
        </w:rPr>
        <w:t>3</w:t>
      </w:r>
      <w:r w:rsidRPr="0094174C">
        <w:rPr>
          <w:b/>
          <w:bCs/>
        </w:rPr>
        <w:t>.</w:t>
      </w:r>
      <w:r w:rsidRPr="0094174C">
        <w:t xml:space="preserve"> IVI.NET 64-bit Standard Root Directory Registry Entries</w:t>
      </w:r>
    </w:p>
    <w:tbl>
      <w:tblPr>
        <w:tblW w:w="0" w:type="auto"/>
        <w:jc w:val="center"/>
        <w:tblCellMar>
          <w:left w:w="0" w:type="dxa"/>
          <w:right w:w="0" w:type="dxa"/>
        </w:tblCellMar>
        <w:tblLook w:val="04A0"/>
      </w:tblPr>
      <w:tblGrid>
        <w:gridCol w:w="540"/>
        <w:gridCol w:w="5415"/>
      </w:tblGrid>
      <w:tr w:rsidR="0094174C" w:rsidRPr="008C1CB7" w:rsidTr="00153793">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8C1CB7" w:rsidRDefault="0094174C" w:rsidP="00153793">
            <w:pPr>
              <w:pStyle w:val="Body"/>
              <w:ind w:left="0"/>
            </w:pPr>
            <w:r w:rsidRPr="008C1CB7">
              <w:rPr>
                <w:b/>
                <w:bCs/>
              </w:rPr>
              <w:t>Root</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F630C0" w:rsidRDefault="0094174C" w:rsidP="00153793">
            <w:pPr>
              <w:pStyle w:val="Body"/>
              <w:ind w:left="0"/>
              <w:rPr>
                <w:rFonts w:ascii="Courier New" w:hAnsi="Courier New" w:cs="Courier New"/>
                <w:sz w:val="18"/>
              </w:rPr>
            </w:pPr>
            <w:r w:rsidRPr="00F630C0">
              <w:rPr>
                <w:rFonts w:ascii="Courier New" w:hAnsi="Courier New" w:cs="Courier New"/>
                <w:sz w:val="18"/>
              </w:rPr>
              <w:t>&lt;HKLM\SW&gt;\IVI</w:t>
            </w:r>
          </w:p>
        </w:tc>
      </w:tr>
      <w:tr w:rsidR="0094174C" w:rsidRPr="008C1CB7" w:rsidTr="00153793">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8C1CB7" w:rsidRDefault="0094174C" w:rsidP="00153793">
            <w:pPr>
              <w:pStyle w:val="Body"/>
              <w:ind w:left="0"/>
            </w:pPr>
            <w:r w:rsidRPr="008C1CB7">
              <w:rPr>
                <w:b/>
                <w:bCs/>
              </w:rPr>
              <w:t>Key</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8C1CB7" w:rsidRDefault="0094174C" w:rsidP="00153793">
            <w:pPr>
              <w:pStyle w:val="Body"/>
              <w:ind w:left="0"/>
            </w:pPr>
            <w:r>
              <w:t>IviNetStandardRootDir</w:t>
            </w:r>
          </w:p>
        </w:tc>
      </w:tr>
      <w:tr w:rsidR="0094174C" w:rsidRPr="008C1CB7" w:rsidTr="00153793">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8C1CB7" w:rsidRDefault="0094174C" w:rsidP="00153793">
            <w:pPr>
              <w:pStyle w:val="Body"/>
              <w:ind w:left="0"/>
            </w:pPr>
            <w:r w:rsidRPr="008C1CB7">
              <w:rPr>
                <w:b/>
                <w:bCs/>
              </w:rPr>
              <w:t>Value</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8C1CB7" w:rsidRDefault="0094174C" w:rsidP="00E931E1">
            <w:pPr>
              <w:pStyle w:val="Body"/>
              <w:ind w:left="0"/>
            </w:pPr>
            <w:r w:rsidRPr="008C1CB7">
              <w:rPr>
                <w:i/>
                <w:iCs/>
              </w:rPr>
              <w:t xml:space="preserve">Default Value </w:t>
            </w:r>
            <w:r w:rsidRPr="008C1CB7">
              <w:t xml:space="preserve">– </w:t>
            </w:r>
            <w:r w:rsidRPr="002024D9">
              <w:rPr>
                <w:rFonts w:ascii="Courier New" w:hAnsi="Courier New" w:cs="Courier New"/>
                <w:sz w:val="18"/>
              </w:rPr>
              <w:t>&lt;</w:t>
            </w:r>
            <w:r w:rsidR="00E931E1">
              <w:rPr>
                <w:rFonts w:ascii="Courier New" w:hAnsi="Courier New" w:cs="Courier New"/>
                <w:sz w:val="18"/>
              </w:rPr>
              <w:t>IviNetStandardRootDir64</w:t>
            </w:r>
            <w:r w:rsidRPr="002024D9">
              <w:rPr>
                <w:rFonts w:ascii="Courier New" w:hAnsi="Courier New" w:cs="Courier New"/>
                <w:sz w:val="18"/>
              </w:rPr>
              <w:t>&gt;</w:t>
            </w:r>
          </w:p>
        </w:tc>
      </w:tr>
    </w:tbl>
    <w:p w:rsidR="00CC5398" w:rsidRDefault="00B25875">
      <w:pPr>
        <w:pStyle w:val="Body"/>
        <w:numPr>
          <w:ilvl w:val="0"/>
          <w:numId w:val="44"/>
        </w:numPr>
      </w:pPr>
      <w:r>
        <w:t>The installer creates the 64</w:t>
      </w:r>
      <w:r w:rsidR="00B94001">
        <w:t xml:space="preserve">-bit </w:t>
      </w:r>
      <w:r w:rsidR="0091195E">
        <w:t>IVI.NET</w:t>
      </w:r>
      <w:r w:rsidR="00B94001">
        <w:t xml:space="preserve"> standard root directory and the following subdirectories:</w:t>
      </w:r>
    </w:p>
    <w:p w:rsidR="00CC5398" w:rsidRDefault="00B94001">
      <w:pPr>
        <w:pStyle w:val="Body"/>
        <w:numPr>
          <w:ilvl w:val="1"/>
          <w:numId w:val="44"/>
        </w:numPr>
      </w:pPr>
      <w:r>
        <w:t>Framework64</w:t>
      </w:r>
    </w:p>
    <w:p w:rsidR="00CC5398" w:rsidRDefault="00B94001">
      <w:pPr>
        <w:pStyle w:val="Body"/>
        <w:numPr>
          <w:ilvl w:val="1"/>
          <w:numId w:val="44"/>
        </w:numPr>
      </w:pPr>
      <w:r>
        <w:t>Framework64\</w:t>
      </w:r>
      <w:r w:rsidR="00D25ADB" w:rsidRPr="00A20093">
        <w:rPr>
          <w:rFonts w:ascii="Courier New" w:hAnsi="Courier New" w:cs="Courier New"/>
          <w:sz w:val="18"/>
        </w:rPr>
        <w:t>&lt;</w:t>
      </w:r>
      <w:r w:rsidR="00201AFB">
        <w:rPr>
          <w:rFonts w:ascii="Courier New" w:hAnsi="Courier New" w:cs="Courier New"/>
          <w:sz w:val="18"/>
        </w:rPr>
        <w:t>FrameworkVersionDir</w:t>
      </w:r>
      <w:r w:rsidR="00D25ADB" w:rsidRPr="00A20093">
        <w:rPr>
          <w:rFonts w:ascii="Courier New" w:hAnsi="Courier New" w:cs="Courier New"/>
          <w:sz w:val="18"/>
        </w:rPr>
        <w:t>&gt;</w:t>
      </w:r>
    </w:p>
    <w:p w:rsidR="00CC5398" w:rsidRDefault="00A20093">
      <w:pPr>
        <w:pStyle w:val="Body"/>
        <w:numPr>
          <w:ilvl w:val="2"/>
          <w:numId w:val="44"/>
        </w:numPr>
      </w:pPr>
      <w:r>
        <w:t xml:space="preserve">The installer creates </w:t>
      </w:r>
      <w:r w:rsidRPr="00A20093">
        <w:t>the</w:t>
      </w:r>
      <w:r w:rsidRPr="00F630C0">
        <w:rPr>
          <w:rFonts w:ascii="Courier New" w:hAnsi="Courier New" w:cs="Courier New"/>
          <w:sz w:val="18"/>
        </w:rPr>
        <w:t xml:space="preserve"> </w:t>
      </w:r>
      <w:r w:rsidRPr="00A20093">
        <w:rPr>
          <w:rFonts w:ascii="Courier New" w:hAnsi="Courier New" w:cs="Courier New"/>
          <w:sz w:val="18"/>
        </w:rPr>
        <w:t>&lt;</w:t>
      </w:r>
      <w:r w:rsidR="00201AFB">
        <w:rPr>
          <w:rFonts w:ascii="Courier New" w:hAnsi="Courier New" w:cs="Courier New"/>
          <w:sz w:val="18"/>
        </w:rPr>
        <w:t>FrameworkVersionDir</w:t>
      </w:r>
      <w:r w:rsidRPr="00A20093">
        <w:rPr>
          <w:rFonts w:ascii="Courier New" w:hAnsi="Courier New" w:cs="Courier New"/>
          <w:sz w:val="18"/>
        </w:rPr>
        <w:t>&gt;</w:t>
      </w:r>
      <w:r>
        <w:t xml:space="preserve"> directory for the</w:t>
      </w:r>
      <w:r w:rsidR="00767FB0">
        <w:t xml:space="preserve"> minimum </w:t>
      </w:r>
      <w:r>
        <w:t xml:space="preserve">.NET Framework </w:t>
      </w:r>
      <w:r w:rsidR="00767FB0">
        <w:t xml:space="preserve">version </w:t>
      </w:r>
      <w:r>
        <w:t xml:space="preserve">that the shared components it is installing </w:t>
      </w:r>
      <w:r w:rsidR="00767FB0">
        <w:t>require</w:t>
      </w:r>
      <w:r>
        <w:t xml:space="preserve">. The installer installs the shared components </w:t>
      </w:r>
      <w:r w:rsidR="00C321A5">
        <w:t xml:space="preserve">files </w:t>
      </w:r>
      <w:r>
        <w:t>to this directory.</w:t>
      </w:r>
    </w:p>
    <w:p w:rsidR="00CC5398" w:rsidRDefault="00A20093">
      <w:pPr>
        <w:pStyle w:val="Body"/>
        <w:numPr>
          <w:ilvl w:val="2"/>
          <w:numId w:val="44"/>
        </w:numPr>
      </w:pPr>
      <w:r>
        <w:t>The installer creates additional, empty</w:t>
      </w:r>
      <w:r w:rsidRPr="00A20093">
        <w:rPr>
          <w:rFonts w:ascii="Courier New" w:hAnsi="Courier New" w:cs="Courier New"/>
          <w:sz w:val="18"/>
        </w:rPr>
        <w:t>, &lt;</w:t>
      </w:r>
      <w:r w:rsidR="00201AFB">
        <w:rPr>
          <w:rFonts w:ascii="Courier New" w:hAnsi="Courier New" w:cs="Courier New"/>
          <w:sz w:val="18"/>
        </w:rPr>
        <w:t>FrameworkVersionDir</w:t>
      </w:r>
      <w:r w:rsidRPr="00A20093">
        <w:rPr>
          <w:rFonts w:ascii="Courier New" w:hAnsi="Courier New" w:cs="Courier New"/>
          <w:sz w:val="18"/>
        </w:rPr>
        <w:t>&gt;</w:t>
      </w:r>
      <w:r>
        <w:t xml:space="preserve"> directories for each released version of the .NET Framework that is newer than the </w:t>
      </w:r>
      <w:r w:rsidR="001C34AA">
        <w:t>minimum</w:t>
      </w:r>
      <w:r>
        <w:t xml:space="preserve"> .NET Framework </w:t>
      </w:r>
      <w:r w:rsidR="001C34AA">
        <w:t xml:space="preserve">version </w:t>
      </w:r>
      <w:r>
        <w:t xml:space="preserve">that the shared components it is installing </w:t>
      </w:r>
      <w:r w:rsidR="001C34AA">
        <w:t>require</w:t>
      </w:r>
      <w:r>
        <w:t xml:space="preserve">. The </w:t>
      </w:r>
      <w:r w:rsidR="0091195E">
        <w:t>IVI.NET</w:t>
      </w:r>
      <w:r w:rsidR="00897BFD">
        <w:t xml:space="preserve"> </w:t>
      </w:r>
      <w:r w:rsidR="000F7142">
        <w:t>shared component installer</w:t>
      </w:r>
      <w:r>
        <w:t xml:space="preserve"> creates these directories so that installers for drivers that depend on newer versions of the .NET Framework do not have to create these directories.</w:t>
      </w:r>
    </w:p>
    <w:p w:rsidR="008F7A43" w:rsidRDefault="00B94001">
      <w:pPr>
        <w:pStyle w:val="Body"/>
      </w:pPr>
      <w:r>
        <w:t xml:space="preserve">If the installer is successful in creating the directories, the installer proceeds. If the </w:t>
      </w:r>
      <w:r w:rsidR="0091195E">
        <w:t>IVI.NET</w:t>
      </w:r>
      <w:r>
        <w:t xml:space="preserve"> standard root directory is defined but the directory or any of the subdirectories do not exist, the </w:t>
      </w:r>
      <w:r w:rsidR="0091195E">
        <w:t>IVI.NET</w:t>
      </w:r>
      <w:r w:rsidR="00F439DA">
        <w:t xml:space="preserve"> </w:t>
      </w:r>
      <w:r>
        <w:t>shared component installer should create the missing directories.</w:t>
      </w:r>
    </w:p>
    <w:p w:rsidR="00A85ACF" w:rsidRDefault="00A85ACF">
      <w:pPr>
        <w:pStyle w:val="Body"/>
      </w:pPr>
    </w:p>
    <w:p w:rsidR="00CF33B8" w:rsidRDefault="0091195E">
      <w:pPr>
        <w:pStyle w:val="Heading3"/>
      </w:pPr>
      <w:bookmarkStart w:id="316" w:name="_Toc298848014"/>
      <w:r>
        <w:t>IVI.NET</w:t>
      </w:r>
      <w:r w:rsidR="00273E50">
        <w:t xml:space="preserve"> Driver Installer Responsibilities</w:t>
      </w:r>
      <w:bookmarkEnd w:id="316"/>
    </w:p>
    <w:p w:rsidR="00273E50" w:rsidRDefault="00273E50" w:rsidP="00273E50">
      <w:pPr>
        <w:pStyle w:val="Body1"/>
      </w:pPr>
      <w:r w:rsidRPr="00E47FFE">
        <w:t xml:space="preserve">This section specifies the </w:t>
      </w:r>
      <w:r w:rsidR="0091195E">
        <w:t>IVI.NET</w:t>
      </w:r>
      <w:r w:rsidR="00B04443">
        <w:t xml:space="preserve"> </w:t>
      </w:r>
      <w:r w:rsidRPr="00E47FFE">
        <w:t xml:space="preserve">driver installer requirements for detecting the </w:t>
      </w:r>
      <w:r w:rsidR="0091195E">
        <w:t>IVI.NET</w:t>
      </w:r>
      <w:r w:rsidRPr="00E47FFE">
        <w:t xml:space="preserve"> standard root directory.  </w:t>
      </w:r>
      <w:r>
        <w:t>The requirements differ based on the installer type.  The different requirements are contained in the subsections below.  The following table indicates the subsection that contains the requirements applicable to each installer type.</w:t>
      </w:r>
    </w:p>
    <w:p w:rsidR="00273E50" w:rsidRPr="007A603B" w:rsidRDefault="00273E50" w:rsidP="00227BC1">
      <w:pPr>
        <w:pStyle w:val="TableCaption"/>
        <w:rPr>
          <w:b/>
        </w:rPr>
      </w:pPr>
      <w:r w:rsidRPr="00091E2A">
        <w:rPr>
          <w:b/>
          <w:bCs/>
        </w:rPr>
        <w:t xml:space="preserve">Table </w:t>
      </w:r>
      <w:r w:rsidR="00800309" w:rsidRPr="00182EDF">
        <w:rPr>
          <w:b/>
          <w:bCs/>
        </w:rPr>
        <w:fldChar w:fldCharType="begin"/>
      </w:r>
      <w:r w:rsidRPr="00182EDF">
        <w:rPr>
          <w:b/>
          <w:bCs/>
        </w:rPr>
        <w:instrText xml:space="preserve"> STYLEREF 1 \s </w:instrText>
      </w:r>
      <w:r w:rsidR="00800309" w:rsidRPr="00182EDF">
        <w:rPr>
          <w:b/>
          <w:bCs/>
        </w:rPr>
        <w:fldChar w:fldCharType="separate"/>
      </w:r>
      <w:r w:rsidR="00DE68DB">
        <w:rPr>
          <w:b/>
          <w:bCs/>
          <w:noProof/>
        </w:rPr>
        <w:t>4</w:t>
      </w:r>
      <w:r w:rsidR="00800309" w:rsidRPr="00182EDF">
        <w:rPr>
          <w:b/>
          <w:bCs/>
        </w:rPr>
        <w:fldChar w:fldCharType="end"/>
      </w:r>
      <w:r w:rsidRPr="00182EDF">
        <w:rPr>
          <w:b/>
          <w:bCs/>
        </w:rPr>
        <w:noBreakHyphen/>
      </w:r>
      <w:r w:rsidR="00C45A9F">
        <w:rPr>
          <w:b/>
          <w:bCs/>
        </w:rPr>
        <w:t>4</w:t>
      </w:r>
      <w:r w:rsidRPr="00091E2A">
        <w:rPr>
          <w:b/>
          <w:bCs/>
        </w:rPr>
        <w:t>.</w:t>
      </w:r>
      <w:r>
        <w:t xml:space="preserve"> </w:t>
      </w:r>
      <w:r w:rsidRPr="00227BC1">
        <w:t>Applicable</w:t>
      </w:r>
      <w:r>
        <w:t xml:space="preserve"> specification sections based on installer type</w:t>
      </w:r>
    </w:p>
    <w:tbl>
      <w:tblPr>
        <w:tblW w:w="0" w:type="auto"/>
        <w:tblInd w:w="18" w:type="dxa"/>
        <w:tblBorders>
          <w:top w:val="single" w:sz="12" w:space="0" w:color="000000"/>
          <w:left w:val="single" w:sz="12" w:space="0" w:color="000000"/>
          <w:bottom w:val="single" w:sz="12" w:space="0" w:color="000000"/>
          <w:right w:val="single" w:sz="12" w:space="0" w:color="000000"/>
        </w:tblBorders>
        <w:tblLook w:val="04A0"/>
      </w:tblPr>
      <w:tblGrid>
        <w:gridCol w:w="3732"/>
        <w:gridCol w:w="5988"/>
      </w:tblGrid>
      <w:tr w:rsidR="00273E50" w:rsidTr="00CF33B8">
        <w:tc>
          <w:tcPr>
            <w:tcW w:w="3732" w:type="dxa"/>
            <w:tcBorders>
              <w:top w:val="single" w:sz="12" w:space="0" w:color="000000"/>
              <w:bottom w:val="double" w:sz="4" w:space="0" w:color="auto"/>
              <w:right w:val="single" w:sz="6" w:space="0" w:color="000000"/>
            </w:tcBorders>
          </w:tcPr>
          <w:p w:rsidR="00273E50" w:rsidRPr="006129AA" w:rsidRDefault="00273E50" w:rsidP="00CF33B8">
            <w:pPr>
              <w:pStyle w:val="Body"/>
              <w:ind w:left="0"/>
              <w:rPr>
                <w:b/>
              </w:rPr>
            </w:pPr>
            <w:r w:rsidRPr="006129AA">
              <w:rPr>
                <w:b/>
              </w:rPr>
              <w:t>Installer Type</w:t>
            </w:r>
          </w:p>
        </w:tc>
        <w:tc>
          <w:tcPr>
            <w:tcW w:w="5988" w:type="dxa"/>
            <w:tcBorders>
              <w:top w:val="single" w:sz="12" w:space="0" w:color="000000"/>
              <w:left w:val="single" w:sz="6" w:space="0" w:color="000000"/>
              <w:bottom w:val="double" w:sz="4" w:space="0" w:color="auto"/>
            </w:tcBorders>
          </w:tcPr>
          <w:p w:rsidR="00273E50" w:rsidRPr="006129AA" w:rsidRDefault="00273E50" w:rsidP="00CF33B8">
            <w:pPr>
              <w:pStyle w:val="Body"/>
              <w:ind w:left="0"/>
              <w:rPr>
                <w:b/>
              </w:rPr>
            </w:pPr>
            <w:r w:rsidRPr="006129AA">
              <w:rPr>
                <w:b/>
              </w:rPr>
              <w:t xml:space="preserve">Sections </w:t>
            </w:r>
            <w:r>
              <w:rPr>
                <w:b/>
              </w:rPr>
              <w:t>that Apply</w:t>
            </w:r>
          </w:p>
        </w:tc>
      </w:tr>
      <w:tr w:rsidR="00273E50" w:rsidTr="00CF33B8">
        <w:tc>
          <w:tcPr>
            <w:tcW w:w="3732" w:type="dxa"/>
            <w:tcBorders>
              <w:top w:val="double" w:sz="4" w:space="0" w:color="auto"/>
              <w:bottom w:val="single" w:sz="6" w:space="0" w:color="000000"/>
              <w:right w:val="single" w:sz="6" w:space="0" w:color="000000"/>
            </w:tcBorders>
          </w:tcPr>
          <w:p w:rsidR="00273E50" w:rsidRDefault="00273E50" w:rsidP="00CF33B8">
            <w:pPr>
              <w:pStyle w:val="Body"/>
              <w:ind w:left="0"/>
            </w:pPr>
            <w:r>
              <w:t>Singular 32-bit driver installer (32-bit OS)</w:t>
            </w:r>
          </w:p>
        </w:tc>
        <w:tc>
          <w:tcPr>
            <w:tcW w:w="5988" w:type="dxa"/>
            <w:tcBorders>
              <w:top w:val="double" w:sz="4" w:space="0" w:color="auto"/>
              <w:left w:val="single" w:sz="6" w:space="0" w:color="000000"/>
              <w:bottom w:val="single" w:sz="6" w:space="0" w:color="000000"/>
            </w:tcBorders>
          </w:tcPr>
          <w:p w:rsidR="00273E50" w:rsidRPr="00E15E05" w:rsidRDefault="00800309" w:rsidP="00DB5719">
            <w:pPr>
              <w:pStyle w:val="Body"/>
              <w:ind w:left="0"/>
            </w:pPr>
            <w:r>
              <w:fldChar w:fldCharType="begin"/>
            </w:r>
            <w:r w:rsidR="00DB5719">
              <w:instrText xml:space="preserve"> REF _Ref254247718 \r \h </w:instrText>
            </w:r>
            <w:r>
              <w:fldChar w:fldCharType="separate"/>
            </w:r>
            <w:r w:rsidR="00DE68DB">
              <w:t>4.2.2.1</w:t>
            </w:r>
            <w:r>
              <w:fldChar w:fldCharType="end"/>
            </w:r>
            <w:r w:rsidR="00273E50" w:rsidRPr="00E15E05">
              <w:t xml:space="preserve">,  </w:t>
            </w:r>
            <w:fldSimple w:instr=" REF _Ref254247718 \h  \* MERGEFORMAT ">
              <w:ins w:id="317" w:author="Author">
                <w:r w:rsidR="00DE68DB" w:rsidRPr="00DE68DB">
                  <w:rPr>
                    <w:i/>
                    <w:rPrChange w:id="318" w:author="Author">
                      <w:rPr/>
                    </w:rPrChange>
                  </w:rPr>
                  <w:t>Driver Installer Responsibilities on 32-bit Operating Systems</w:t>
                </w:r>
              </w:ins>
              <w:del w:id="319" w:author="Author">
                <w:r w:rsidR="00DB5719" w:rsidRPr="00DB5719" w:rsidDel="00DE68DB">
                  <w:rPr>
                    <w:i/>
                  </w:rPr>
                  <w:delText>Driver Installer Responsibilities on 32-bit Operating Systems</w:delText>
                </w:r>
              </w:del>
            </w:fldSimple>
          </w:p>
        </w:tc>
      </w:tr>
      <w:tr w:rsidR="00273E50" w:rsidTr="00CF33B8">
        <w:tc>
          <w:tcPr>
            <w:tcW w:w="3732" w:type="dxa"/>
            <w:tcBorders>
              <w:top w:val="single" w:sz="6" w:space="0" w:color="000000"/>
              <w:bottom w:val="single" w:sz="6" w:space="0" w:color="000000"/>
              <w:right w:val="single" w:sz="6" w:space="0" w:color="000000"/>
            </w:tcBorders>
          </w:tcPr>
          <w:p w:rsidR="00273E50" w:rsidRDefault="00273E50" w:rsidP="00CF33B8">
            <w:pPr>
              <w:pStyle w:val="Body"/>
              <w:ind w:left="0"/>
            </w:pPr>
            <w:r>
              <w:t>Singular 32-bit driver installer (64-bit OS)</w:t>
            </w:r>
          </w:p>
        </w:tc>
        <w:tc>
          <w:tcPr>
            <w:tcW w:w="5988" w:type="dxa"/>
            <w:tcBorders>
              <w:top w:val="single" w:sz="6" w:space="0" w:color="000000"/>
              <w:left w:val="single" w:sz="6" w:space="0" w:color="000000"/>
              <w:bottom w:val="single" w:sz="6" w:space="0" w:color="000000"/>
            </w:tcBorders>
          </w:tcPr>
          <w:p w:rsidR="00273E50" w:rsidRPr="00E15E05" w:rsidRDefault="00800309" w:rsidP="00DB5719">
            <w:pPr>
              <w:pStyle w:val="Body"/>
              <w:ind w:left="0"/>
            </w:pPr>
            <w:r>
              <w:fldChar w:fldCharType="begin"/>
            </w:r>
            <w:r w:rsidR="00DB5719">
              <w:instrText xml:space="preserve"> REF _Ref250460256 \r \h </w:instrText>
            </w:r>
            <w:r>
              <w:fldChar w:fldCharType="separate"/>
            </w:r>
            <w:r w:rsidR="00DE68DB">
              <w:t>4.2.2.2</w:t>
            </w:r>
            <w:r>
              <w:fldChar w:fldCharType="end"/>
            </w:r>
            <w:r w:rsidR="00273E50" w:rsidRPr="00E15E05">
              <w:t xml:space="preserve">,  </w:t>
            </w:r>
            <w:fldSimple w:instr=" REF _Ref250460256 \h  \* MERGEFORMAT ">
              <w:ins w:id="320" w:author="Author">
                <w:r w:rsidR="00DE68DB" w:rsidRPr="00DE68DB">
                  <w:rPr>
                    <w:i/>
                    <w:rPrChange w:id="321" w:author="Author">
                      <w:rPr/>
                    </w:rPrChange>
                  </w:rPr>
                  <w:t xml:space="preserve">32-bit Driver Installer Responsibilities on 64-bit Operating </w:t>
                </w:r>
                <w:r w:rsidR="00DE68DB" w:rsidRPr="00DE68DB">
                  <w:rPr>
                    <w:i/>
                    <w:rPrChange w:id="322" w:author="Author">
                      <w:rPr/>
                    </w:rPrChange>
                  </w:rPr>
                  <w:lastRenderedPageBreak/>
                  <w:t>Systems</w:t>
                </w:r>
              </w:ins>
              <w:del w:id="323" w:author="Author">
                <w:r w:rsidR="00DB5719" w:rsidRPr="00DB5719" w:rsidDel="00DE68DB">
                  <w:rPr>
                    <w:i/>
                  </w:rPr>
                  <w:delText>32-bit Driver Installer Responsibilities on 64-bit Operating Systems</w:delText>
                </w:r>
              </w:del>
            </w:fldSimple>
          </w:p>
        </w:tc>
      </w:tr>
      <w:tr w:rsidR="00273E50" w:rsidTr="00CF33B8">
        <w:tc>
          <w:tcPr>
            <w:tcW w:w="3732" w:type="dxa"/>
            <w:tcBorders>
              <w:top w:val="single" w:sz="6" w:space="0" w:color="000000"/>
              <w:bottom w:val="single" w:sz="6" w:space="0" w:color="000000"/>
              <w:right w:val="single" w:sz="6" w:space="0" w:color="000000"/>
            </w:tcBorders>
          </w:tcPr>
          <w:p w:rsidR="00273E50" w:rsidRDefault="00273E50" w:rsidP="00CF33B8">
            <w:pPr>
              <w:pStyle w:val="Body"/>
              <w:ind w:left="0"/>
            </w:pPr>
            <w:r>
              <w:lastRenderedPageBreak/>
              <w:t>S</w:t>
            </w:r>
            <w:r w:rsidRPr="009A7C86">
              <w:t>ingular 32-bit driver installer (32-bit</w:t>
            </w:r>
            <w:r>
              <w:t xml:space="preserve"> OS</w:t>
            </w:r>
            <w:r w:rsidRPr="009A7C86">
              <w:t>/64-bit OS)</w:t>
            </w:r>
          </w:p>
        </w:tc>
        <w:tc>
          <w:tcPr>
            <w:tcW w:w="5988" w:type="dxa"/>
            <w:tcBorders>
              <w:top w:val="single" w:sz="6" w:space="0" w:color="000000"/>
              <w:left w:val="single" w:sz="6" w:space="0" w:color="000000"/>
              <w:bottom w:val="single" w:sz="6" w:space="0" w:color="000000"/>
            </w:tcBorders>
          </w:tcPr>
          <w:p w:rsidR="00A03BBE" w:rsidRDefault="00800309" w:rsidP="00CF33B8">
            <w:pPr>
              <w:pStyle w:val="Body"/>
              <w:spacing w:before="40"/>
              <w:ind w:left="0"/>
              <w:rPr>
                <w:i/>
              </w:rPr>
            </w:pPr>
            <w:r>
              <w:fldChar w:fldCharType="begin"/>
            </w:r>
            <w:r w:rsidR="00DB5719">
              <w:instrText xml:space="preserve"> REF _Ref254247718 \r \h </w:instrText>
            </w:r>
            <w:r>
              <w:fldChar w:fldCharType="separate"/>
            </w:r>
            <w:r w:rsidR="00DE68DB">
              <w:t>4.2.2.1</w:t>
            </w:r>
            <w:r>
              <w:fldChar w:fldCharType="end"/>
            </w:r>
            <w:r w:rsidR="00DB5719" w:rsidRPr="00E15E05">
              <w:t xml:space="preserve">,  </w:t>
            </w:r>
            <w:fldSimple w:instr=" REF _Ref254247718 \h  \* MERGEFORMAT ">
              <w:ins w:id="324" w:author="Author">
                <w:r w:rsidR="00DE68DB" w:rsidRPr="00DE68DB">
                  <w:rPr>
                    <w:i/>
                    <w:rPrChange w:id="325" w:author="Author">
                      <w:rPr/>
                    </w:rPrChange>
                  </w:rPr>
                  <w:t>Driver Installer Responsibilities on 32-bit Operating Systems</w:t>
                </w:r>
              </w:ins>
              <w:del w:id="326" w:author="Author">
                <w:r w:rsidR="00DB5719" w:rsidRPr="00DB5719" w:rsidDel="00DE68DB">
                  <w:rPr>
                    <w:i/>
                  </w:rPr>
                  <w:delText>Driver Installer Responsibilities on 32-bit Operating Systems</w:delText>
                </w:r>
              </w:del>
            </w:fldSimple>
          </w:p>
          <w:p w:rsidR="00273E50" w:rsidRPr="00E15E05" w:rsidRDefault="00800309" w:rsidP="00A03BBE">
            <w:pPr>
              <w:pStyle w:val="Body"/>
              <w:spacing w:before="40"/>
              <w:ind w:left="0"/>
            </w:pPr>
            <w:r>
              <w:fldChar w:fldCharType="begin"/>
            </w:r>
            <w:r w:rsidR="00DB5719">
              <w:instrText xml:space="preserve"> REF _Ref250460256 \r \h </w:instrText>
            </w:r>
            <w:r>
              <w:fldChar w:fldCharType="separate"/>
            </w:r>
            <w:r w:rsidR="00DE68DB">
              <w:t>4.2.2.2</w:t>
            </w:r>
            <w:r>
              <w:fldChar w:fldCharType="end"/>
            </w:r>
            <w:r w:rsidR="00DB5719" w:rsidRPr="00E15E05">
              <w:t xml:space="preserve">,  </w:t>
            </w:r>
            <w:fldSimple w:instr=" REF _Ref250460256 \h  \* MERGEFORMAT ">
              <w:ins w:id="327" w:author="Author">
                <w:r w:rsidR="00DE68DB" w:rsidRPr="00DE68DB">
                  <w:rPr>
                    <w:i/>
                    <w:rPrChange w:id="328" w:author="Author">
                      <w:rPr/>
                    </w:rPrChange>
                  </w:rPr>
                  <w:t>32-bit Driver Installer Responsibilities on 64-bit Operating Systems</w:t>
                </w:r>
              </w:ins>
              <w:del w:id="329" w:author="Author">
                <w:r w:rsidR="00DB5719" w:rsidRPr="00DB5719" w:rsidDel="00DE68DB">
                  <w:rPr>
                    <w:i/>
                  </w:rPr>
                  <w:delText>32-bit Driver Installer Responsibilities on 64-bit Operating Systems</w:delText>
                </w:r>
              </w:del>
            </w:fldSimple>
          </w:p>
        </w:tc>
      </w:tr>
      <w:tr w:rsidR="00273E50" w:rsidTr="00CF33B8">
        <w:tc>
          <w:tcPr>
            <w:tcW w:w="3732" w:type="dxa"/>
            <w:tcBorders>
              <w:top w:val="single" w:sz="6" w:space="0" w:color="000000"/>
              <w:bottom w:val="single" w:sz="6" w:space="0" w:color="000000"/>
              <w:right w:val="single" w:sz="6" w:space="0" w:color="000000"/>
            </w:tcBorders>
          </w:tcPr>
          <w:p w:rsidR="00273E50" w:rsidRDefault="00273E50" w:rsidP="00CF33B8">
            <w:pPr>
              <w:pStyle w:val="Body"/>
              <w:ind w:left="0"/>
            </w:pPr>
            <w:r>
              <w:t>Singular 64-bit driver installer (64-bit OS)</w:t>
            </w:r>
          </w:p>
        </w:tc>
        <w:tc>
          <w:tcPr>
            <w:tcW w:w="5988" w:type="dxa"/>
            <w:tcBorders>
              <w:top w:val="single" w:sz="6" w:space="0" w:color="000000"/>
              <w:left w:val="single" w:sz="6" w:space="0" w:color="000000"/>
              <w:bottom w:val="single" w:sz="6" w:space="0" w:color="000000"/>
            </w:tcBorders>
          </w:tcPr>
          <w:p w:rsidR="00273E50" w:rsidRPr="00E15E05" w:rsidRDefault="00800309" w:rsidP="00DB5719">
            <w:pPr>
              <w:pStyle w:val="Body"/>
              <w:ind w:left="0"/>
            </w:pPr>
            <w:r>
              <w:fldChar w:fldCharType="begin"/>
            </w:r>
            <w:r w:rsidR="00DB5719">
              <w:instrText xml:space="preserve"> REF _Ref250460417 \r \h </w:instrText>
            </w:r>
            <w:r>
              <w:fldChar w:fldCharType="separate"/>
            </w:r>
            <w:r w:rsidR="00DE68DB">
              <w:t>4.2.2.3</w:t>
            </w:r>
            <w:r>
              <w:fldChar w:fldCharType="end"/>
            </w:r>
            <w:r w:rsidR="00273E50" w:rsidRPr="00E15E05">
              <w:t xml:space="preserve">,  </w:t>
            </w:r>
            <w:fldSimple w:instr=" REF _Ref250460417 \h  \* MERGEFORMAT ">
              <w:ins w:id="330" w:author="Author">
                <w:r w:rsidR="00DE68DB" w:rsidRPr="00DE68DB">
                  <w:rPr>
                    <w:i/>
                    <w:rPrChange w:id="331" w:author="Author">
                      <w:rPr/>
                    </w:rPrChange>
                  </w:rPr>
                  <w:t>64-bit Driver Installer Responsibilities</w:t>
                </w:r>
              </w:ins>
              <w:del w:id="332" w:author="Author">
                <w:r w:rsidR="00DB5719" w:rsidRPr="00DB5719" w:rsidDel="00DE68DB">
                  <w:rPr>
                    <w:i/>
                  </w:rPr>
                  <w:delText>64-bit Driver Installer Responsibilities</w:delText>
                </w:r>
              </w:del>
            </w:fldSimple>
          </w:p>
        </w:tc>
      </w:tr>
      <w:tr w:rsidR="00273E50" w:rsidTr="00CF33B8">
        <w:tc>
          <w:tcPr>
            <w:tcW w:w="3732" w:type="dxa"/>
            <w:tcBorders>
              <w:top w:val="single" w:sz="6" w:space="0" w:color="000000"/>
              <w:bottom w:val="single" w:sz="12" w:space="0" w:color="000000"/>
              <w:right w:val="single" w:sz="6" w:space="0" w:color="000000"/>
            </w:tcBorders>
          </w:tcPr>
          <w:p w:rsidR="00273E50" w:rsidRDefault="00273E50" w:rsidP="00CF33B8">
            <w:pPr>
              <w:pStyle w:val="Body"/>
              <w:ind w:left="0"/>
            </w:pPr>
            <w:r>
              <w:t>Unified 32-bit/64-bit driver installer</w:t>
            </w:r>
          </w:p>
        </w:tc>
        <w:tc>
          <w:tcPr>
            <w:tcW w:w="5988" w:type="dxa"/>
            <w:tcBorders>
              <w:top w:val="single" w:sz="6" w:space="0" w:color="000000"/>
              <w:left w:val="single" w:sz="6" w:space="0" w:color="000000"/>
              <w:bottom w:val="single" w:sz="12" w:space="0" w:color="000000"/>
            </w:tcBorders>
          </w:tcPr>
          <w:p w:rsidR="00A03BBE" w:rsidRDefault="00800309" w:rsidP="00CF33B8">
            <w:pPr>
              <w:pStyle w:val="Body"/>
              <w:spacing w:before="40"/>
              <w:ind w:left="0"/>
              <w:rPr>
                <w:i/>
              </w:rPr>
            </w:pPr>
            <w:r>
              <w:fldChar w:fldCharType="begin"/>
            </w:r>
            <w:r w:rsidR="00DB5719">
              <w:instrText xml:space="preserve"> REF _Ref250460256 \r \h </w:instrText>
            </w:r>
            <w:r>
              <w:fldChar w:fldCharType="separate"/>
            </w:r>
            <w:r w:rsidR="00DE68DB">
              <w:t>4.2.2.2</w:t>
            </w:r>
            <w:r>
              <w:fldChar w:fldCharType="end"/>
            </w:r>
            <w:r w:rsidR="00DB5719" w:rsidRPr="00E15E05">
              <w:t xml:space="preserve">,  </w:t>
            </w:r>
            <w:fldSimple w:instr=" REF _Ref250460256 \h  \* MERGEFORMAT ">
              <w:ins w:id="333" w:author="Author">
                <w:r w:rsidR="00DE68DB" w:rsidRPr="00DE68DB">
                  <w:rPr>
                    <w:i/>
                    <w:rPrChange w:id="334" w:author="Author">
                      <w:rPr/>
                    </w:rPrChange>
                  </w:rPr>
                  <w:t>32-bit Driver Installer Responsibilities on 64-bit Operating Systems</w:t>
                </w:r>
              </w:ins>
              <w:del w:id="335" w:author="Author">
                <w:r w:rsidR="00DB5719" w:rsidRPr="00DB5719" w:rsidDel="00DE68DB">
                  <w:rPr>
                    <w:i/>
                  </w:rPr>
                  <w:delText>32-bit Driver Installer Responsibilities on 64-bit Operating Systems</w:delText>
                </w:r>
              </w:del>
            </w:fldSimple>
          </w:p>
          <w:p w:rsidR="00273E50" w:rsidRPr="00E15E05" w:rsidRDefault="00800309" w:rsidP="00CF33B8">
            <w:pPr>
              <w:pStyle w:val="Body"/>
              <w:spacing w:before="40"/>
              <w:ind w:left="0"/>
            </w:pPr>
            <w:r>
              <w:fldChar w:fldCharType="begin"/>
            </w:r>
            <w:r w:rsidR="00DB5719">
              <w:instrText xml:space="preserve"> REF _Ref250460417 \r \h </w:instrText>
            </w:r>
            <w:r>
              <w:fldChar w:fldCharType="separate"/>
            </w:r>
            <w:r w:rsidR="00DE68DB">
              <w:t>4.2.2.3</w:t>
            </w:r>
            <w:r>
              <w:fldChar w:fldCharType="end"/>
            </w:r>
            <w:r w:rsidR="00DB5719" w:rsidRPr="00E15E05">
              <w:t xml:space="preserve">,  </w:t>
            </w:r>
            <w:fldSimple w:instr=" REF _Ref250460417 \h  \* MERGEFORMAT ">
              <w:ins w:id="336" w:author="Author">
                <w:r w:rsidR="00DE68DB" w:rsidRPr="00DE68DB">
                  <w:rPr>
                    <w:i/>
                    <w:rPrChange w:id="337" w:author="Author">
                      <w:rPr/>
                    </w:rPrChange>
                  </w:rPr>
                  <w:t>64-bit Driver Installer Responsibilities</w:t>
                </w:r>
              </w:ins>
              <w:del w:id="338" w:author="Author">
                <w:r w:rsidR="00DB5719" w:rsidRPr="00DB5719" w:rsidDel="00DE68DB">
                  <w:rPr>
                    <w:i/>
                  </w:rPr>
                  <w:delText>64-bit Driver Installer Responsibilities</w:delText>
                </w:r>
              </w:del>
            </w:fldSimple>
          </w:p>
        </w:tc>
      </w:tr>
    </w:tbl>
    <w:p w:rsidR="00273E50" w:rsidRDefault="00273E50" w:rsidP="00A85ACF">
      <w:pPr>
        <w:pStyle w:val="Heading4"/>
      </w:pPr>
      <w:bookmarkStart w:id="339" w:name="_Ref250460225"/>
      <w:bookmarkStart w:id="340" w:name="_Ref250460238"/>
      <w:bookmarkStart w:id="341" w:name="_Ref254247718"/>
      <w:bookmarkStart w:id="342" w:name="_Toc298848015"/>
      <w:bookmarkStart w:id="343" w:name="_Toc243283193"/>
      <w:r w:rsidRPr="00CA17E3">
        <w:t xml:space="preserve">Driver </w:t>
      </w:r>
      <w:r w:rsidRPr="00A85ACF">
        <w:t>Installer</w:t>
      </w:r>
      <w:r w:rsidRPr="00CA17E3">
        <w:t xml:space="preserve"> Responsibilities on 32-bit Operating Systems</w:t>
      </w:r>
      <w:bookmarkEnd w:id="339"/>
      <w:bookmarkEnd w:id="340"/>
      <w:bookmarkEnd w:id="341"/>
      <w:bookmarkEnd w:id="342"/>
    </w:p>
    <w:p w:rsidR="00B04443" w:rsidRDefault="00B04443" w:rsidP="00A85ACF">
      <w:pPr>
        <w:pStyle w:val="Body1"/>
      </w:pPr>
      <w:r>
        <w:t>A</w:t>
      </w:r>
      <w:r w:rsidR="00B25875">
        <w:t>n</w:t>
      </w:r>
      <w:r w:rsidR="009F71B0">
        <w:t xml:space="preserve"> IVI</w:t>
      </w:r>
      <w:r w:rsidR="00D441EC">
        <w:t>.NET</w:t>
      </w:r>
      <w:r>
        <w:t xml:space="preserve"> driver installer that installs on a 32-bit operating system shall detect the 32-bit </w:t>
      </w:r>
      <w:r w:rsidR="0091195E">
        <w:t>IVI.NET</w:t>
      </w:r>
      <w:r>
        <w:t xml:space="preserve"> standard root directory by checking for a non-empty value of the following registry key:</w:t>
      </w:r>
    </w:p>
    <w:p w:rsidR="00B04443" w:rsidRDefault="00B37CB4" w:rsidP="00B04443">
      <w:pPr>
        <w:pStyle w:val="ListNumber2"/>
        <w:ind w:left="720" w:firstLine="360"/>
      </w:pPr>
      <w:r>
        <w:rPr>
          <w:rFonts w:ascii="Courier New" w:hAnsi="Courier New" w:cs="Courier New"/>
          <w:sz w:val="18"/>
          <w:szCs w:val="18"/>
        </w:rPr>
        <w:t>&lt;</w:t>
      </w:r>
      <w:r w:rsidR="00B04443" w:rsidRPr="001D2C28">
        <w:rPr>
          <w:rFonts w:ascii="Courier New" w:hAnsi="Courier New" w:cs="Courier New"/>
          <w:sz w:val="18"/>
          <w:szCs w:val="18"/>
        </w:rPr>
        <w:t>HKLM</w:t>
      </w:r>
      <w:r w:rsidR="00B04443">
        <w:rPr>
          <w:rFonts w:ascii="Courier New" w:hAnsi="Courier New" w:cs="Courier New"/>
          <w:sz w:val="18"/>
          <w:szCs w:val="18"/>
        </w:rPr>
        <w:t>\</w:t>
      </w:r>
      <w:r w:rsidR="00B04443" w:rsidRPr="001D2C28">
        <w:rPr>
          <w:rFonts w:ascii="Courier New" w:hAnsi="Courier New" w:cs="Courier New"/>
          <w:sz w:val="18"/>
          <w:szCs w:val="18"/>
        </w:rPr>
        <w:t>SW&gt;</w:t>
      </w:r>
      <w:r w:rsidR="00B04443">
        <w:rPr>
          <w:rFonts w:ascii="Courier New" w:hAnsi="Courier New"/>
          <w:sz w:val="18"/>
        </w:rPr>
        <w:t xml:space="preserve">\IVI, </w:t>
      </w:r>
      <w:r w:rsidR="00AB65ED">
        <w:rPr>
          <w:rFonts w:ascii="Courier New" w:hAnsi="Courier New"/>
          <w:sz w:val="18"/>
        </w:rPr>
        <w:t>IviNetStandardRootDir</w:t>
      </w:r>
    </w:p>
    <w:p w:rsidR="00CF33B8" w:rsidRDefault="003D0E9A" w:rsidP="003D0E9A">
      <w:pPr>
        <w:pStyle w:val="ListNumber2"/>
        <w:ind w:left="720"/>
      </w:pPr>
      <w:r>
        <w:t xml:space="preserve">Refer to </w:t>
      </w:r>
      <w:r w:rsidR="002D6258" w:rsidRPr="00F15922">
        <w:t xml:space="preserve">Section </w:t>
      </w:r>
      <w:r w:rsidR="00800309">
        <w:fldChar w:fldCharType="begin"/>
      </w:r>
      <w:r w:rsidR="002D6258">
        <w:instrText xml:space="preserve"> REF _Ref254246415 \r \h </w:instrText>
      </w:r>
      <w:r w:rsidR="00800309">
        <w:fldChar w:fldCharType="separate"/>
      </w:r>
      <w:r w:rsidR="00DE68DB">
        <w:t>4.3</w:t>
      </w:r>
      <w:r w:rsidR="00800309">
        <w:fldChar w:fldCharType="end"/>
      </w:r>
      <w:r w:rsidR="002D6258" w:rsidRPr="00F15922">
        <w:t xml:space="preserve">, </w:t>
      </w:r>
      <w:fldSimple w:instr=" REF _Ref254246429 \h  \* MERGEFORMAT ">
        <w:ins w:id="344" w:author="Author">
          <w:r w:rsidR="00DE68DB" w:rsidRPr="00DE68DB">
            <w:rPr>
              <w:i/>
              <w:rPrChange w:id="345" w:author="Author">
                <w:rPr/>
              </w:rPrChange>
            </w:rPr>
            <w:t>Determining System Directories and Registry Keys</w:t>
          </w:r>
        </w:ins>
        <w:del w:id="346" w:author="Author">
          <w:r w:rsidR="002D6258" w:rsidRPr="00750658" w:rsidDel="00DE68DB">
            <w:rPr>
              <w:i/>
            </w:rPr>
            <w:delText>Determining System Directories and Registry Keys</w:delText>
          </w:r>
        </w:del>
      </w:fldSimple>
      <w:r>
        <w:t xml:space="preserve">, for information </w:t>
      </w:r>
      <w:r w:rsidR="009F71B0">
        <w:t>on &lt;</w:t>
      </w:r>
      <w:r w:rsidRPr="001D2C28">
        <w:rPr>
          <w:rFonts w:ascii="Courier New" w:hAnsi="Courier New" w:cs="Courier New"/>
          <w:sz w:val="18"/>
          <w:szCs w:val="18"/>
        </w:rPr>
        <w:t>HKLM</w:t>
      </w:r>
      <w:r>
        <w:rPr>
          <w:rFonts w:ascii="Courier New" w:hAnsi="Courier New" w:cs="Courier New"/>
          <w:sz w:val="18"/>
          <w:szCs w:val="18"/>
        </w:rPr>
        <w:t>\</w:t>
      </w:r>
      <w:r w:rsidRPr="001D2C28">
        <w:rPr>
          <w:rFonts w:ascii="Courier New" w:hAnsi="Courier New" w:cs="Courier New"/>
          <w:sz w:val="18"/>
          <w:szCs w:val="18"/>
        </w:rPr>
        <w:t>SW&gt;</w:t>
      </w:r>
      <w:r>
        <w:t>.</w:t>
      </w:r>
    </w:p>
    <w:p w:rsidR="00C1274A" w:rsidRDefault="003D0E9A" w:rsidP="003D0E9A">
      <w:pPr>
        <w:pStyle w:val="ListNumber2"/>
        <w:ind w:left="720"/>
      </w:pPr>
      <w:r>
        <w:t>A</w:t>
      </w:r>
      <w:r w:rsidR="00B25875">
        <w:t>n</w:t>
      </w:r>
      <w:r>
        <w:t xml:space="preserve"> </w:t>
      </w:r>
      <w:r w:rsidR="0091195E">
        <w:t>IVI.NET</w:t>
      </w:r>
      <w:r>
        <w:t xml:space="preserve"> driver installer shall check for the presence and version of the </w:t>
      </w:r>
      <w:r w:rsidR="0091195E">
        <w:t>IVI.NET</w:t>
      </w:r>
      <w:r>
        <w:t xml:space="preserve"> shared components as specified in </w:t>
      </w:r>
      <w:r w:rsidR="00B27025">
        <w:t xml:space="preserve">Section </w:t>
      </w:r>
      <w:r w:rsidR="00800309">
        <w:fldChar w:fldCharType="begin"/>
      </w:r>
      <w:r w:rsidR="00C57D9C">
        <w:instrText xml:space="preserve"> REF _Ref251705152 \r \h </w:instrText>
      </w:r>
      <w:r w:rsidR="00800309">
        <w:fldChar w:fldCharType="separate"/>
      </w:r>
      <w:r w:rsidR="00DE68DB">
        <w:t>5.2.1</w:t>
      </w:r>
      <w:r w:rsidR="00800309">
        <w:fldChar w:fldCharType="end"/>
      </w:r>
      <w:r w:rsidR="00B27025">
        <w:t xml:space="preserve">, </w:t>
      </w:r>
      <w:fldSimple w:instr=" REF _Ref251705152 \h  \* MERGEFORMAT ">
        <w:ins w:id="347" w:author="Author">
          <w:r w:rsidR="00DE68DB" w:rsidRPr="00DE68DB">
            <w:rPr>
              <w:i/>
              <w:rPrChange w:id="348" w:author="Author">
                <w:rPr/>
              </w:rPrChange>
            </w:rPr>
            <w:t>Detecting the Presence of an IVI.NET Shared Components Variant</w:t>
          </w:r>
        </w:ins>
        <w:del w:id="349" w:author="Author">
          <w:r w:rsidR="00C57D9C" w:rsidRPr="00C57D9C" w:rsidDel="00DE68DB">
            <w:rPr>
              <w:i/>
            </w:rPr>
            <w:delText>Detecting the Presence of an IVI.NET Shared Components Variant</w:delText>
          </w:r>
        </w:del>
      </w:fldSimple>
      <w:r w:rsidR="00B27025">
        <w:t>.</w:t>
      </w:r>
    </w:p>
    <w:p w:rsidR="008F7A43" w:rsidRDefault="00297F38" w:rsidP="00A85ACF">
      <w:pPr>
        <w:pStyle w:val="Body"/>
      </w:pPr>
      <w:r>
        <w:t xml:space="preserve">An IVI.NET driver installer registers design-time assemblies </w:t>
      </w:r>
      <w:r w:rsidR="00B25875">
        <w:t xml:space="preserve">for use </w:t>
      </w:r>
      <w:r>
        <w:t xml:space="preserve">with Visual Studio in the Windows </w:t>
      </w:r>
      <w:r w:rsidR="009F71B0">
        <w:t>registry</w:t>
      </w:r>
      <w:r w:rsidR="00BA2999">
        <w:t xml:space="preserve"> as described in Section </w:t>
      </w:r>
      <w:r w:rsidR="00800309">
        <w:fldChar w:fldCharType="begin"/>
      </w:r>
      <w:r w:rsidR="008F7A43">
        <w:instrText xml:space="preserve"> REF _Ref251703623 \r \h </w:instrText>
      </w:r>
      <w:r w:rsidR="00800309">
        <w:fldChar w:fldCharType="separate"/>
      </w:r>
      <w:r w:rsidR="00DE68DB">
        <w:t>4.2.3</w:t>
      </w:r>
      <w:r w:rsidR="00800309">
        <w:fldChar w:fldCharType="end"/>
      </w:r>
      <w:r w:rsidR="008F7A43" w:rsidRPr="008F7A43">
        <w:rPr>
          <w:i/>
        </w:rPr>
        <w:t xml:space="preserve">, </w:t>
      </w:r>
      <w:fldSimple w:instr=" REF _Ref251703623 \h  \* MERGEFORMAT ">
        <w:ins w:id="350" w:author="Author">
          <w:r w:rsidR="00DE68DB" w:rsidRPr="00DE68DB">
            <w:rPr>
              <w:i/>
              <w:rPrChange w:id="351" w:author="Author">
                <w:rPr/>
              </w:rPrChange>
            </w:rPr>
            <w:t>Registering IVI.NET Design-Time Assemblies</w:t>
          </w:r>
        </w:ins>
        <w:del w:id="352" w:author="Author">
          <w:r w:rsidR="008F7A43" w:rsidRPr="008F7A43" w:rsidDel="00DE68DB">
            <w:rPr>
              <w:i/>
            </w:rPr>
            <w:delText>Registering IVI.NET Design-Time Assemblies</w:delText>
          </w:r>
        </w:del>
      </w:fldSimple>
      <w:r w:rsidR="00BA2999">
        <w:t>.</w:t>
      </w:r>
    </w:p>
    <w:p w:rsidR="00AC1D46" w:rsidRPr="00A85ACF" w:rsidRDefault="00AC1D46" w:rsidP="00A85ACF">
      <w:pPr>
        <w:pStyle w:val="Body"/>
      </w:pPr>
    </w:p>
    <w:p w:rsidR="00273E50" w:rsidRDefault="00273E50" w:rsidP="00A85ACF">
      <w:pPr>
        <w:pStyle w:val="Heading4"/>
      </w:pPr>
      <w:bookmarkStart w:id="353" w:name="_Ref250460256"/>
      <w:bookmarkStart w:id="354" w:name="_Ref250460382"/>
      <w:bookmarkStart w:id="355" w:name="_Ref250460406"/>
      <w:bookmarkStart w:id="356" w:name="_Toc298848016"/>
      <w:r>
        <w:t xml:space="preserve">32-bit Driver </w:t>
      </w:r>
      <w:r w:rsidRPr="00A85ACF">
        <w:t>Installer</w:t>
      </w:r>
      <w:r>
        <w:t xml:space="preserve"> Responsibilities on 64-bit Operating System</w:t>
      </w:r>
      <w:r w:rsidRPr="00CA17E3">
        <w:t>s</w:t>
      </w:r>
      <w:bookmarkEnd w:id="343"/>
      <w:bookmarkEnd w:id="353"/>
      <w:bookmarkEnd w:id="354"/>
      <w:bookmarkEnd w:id="355"/>
      <w:bookmarkEnd w:id="356"/>
    </w:p>
    <w:p w:rsidR="003D0E9A" w:rsidRDefault="009F71B0" w:rsidP="00A85ACF">
      <w:pPr>
        <w:pStyle w:val="Body1"/>
      </w:pPr>
      <w:r w:rsidRPr="00CA17E3">
        <w:t>A</w:t>
      </w:r>
      <w:r w:rsidR="00273E50" w:rsidRPr="00CA17E3">
        <w:t xml:space="preserve"> </w:t>
      </w:r>
      <w:r w:rsidR="00273E50">
        <w:t xml:space="preserve">32-bit </w:t>
      </w:r>
      <w:r w:rsidR="0091195E">
        <w:t>IVI.NET</w:t>
      </w:r>
      <w:r w:rsidR="00273E50">
        <w:t xml:space="preserve"> </w:t>
      </w:r>
      <w:r w:rsidR="00273E50" w:rsidRPr="00CA17E3">
        <w:t xml:space="preserve">driver installer that installs on a </w:t>
      </w:r>
      <w:r w:rsidR="00273E50">
        <w:t>64</w:t>
      </w:r>
      <w:r w:rsidR="00273E50" w:rsidRPr="00CA17E3">
        <w:t xml:space="preserve">-bit operating system shall detect the </w:t>
      </w:r>
      <w:r w:rsidR="00B37CB4">
        <w:t xml:space="preserve">32-bit </w:t>
      </w:r>
      <w:r w:rsidR="0091195E">
        <w:t>IVI.NET</w:t>
      </w:r>
      <w:r w:rsidR="00273E50" w:rsidRPr="00CA17E3">
        <w:t xml:space="preserve"> standard root director</w:t>
      </w:r>
      <w:r w:rsidR="00B37CB4">
        <w:t>y</w:t>
      </w:r>
      <w:r w:rsidR="00273E50">
        <w:t xml:space="preserve"> by checking for a non-empty value for the following registry key:</w:t>
      </w:r>
    </w:p>
    <w:p w:rsidR="003D0E9A" w:rsidRDefault="00017553" w:rsidP="003D0E9A">
      <w:pPr>
        <w:pStyle w:val="ListNumber2"/>
        <w:ind w:left="720" w:firstLine="360"/>
      </w:pPr>
      <w:r>
        <w:rPr>
          <w:rFonts w:ascii="Courier New" w:hAnsi="Courier New" w:cs="Courier New"/>
          <w:sz w:val="18"/>
          <w:szCs w:val="18"/>
        </w:rPr>
        <w:t>&lt;</w:t>
      </w:r>
      <w:r w:rsidR="003D0E9A" w:rsidRPr="001D2C28">
        <w:rPr>
          <w:rFonts w:ascii="Courier New" w:hAnsi="Courier New" w:cs="Courier New"/>
          <w:sz w:val="18"/>
          <w:szCs w:val="18"/>
        </w:rPr>
        <w:t>HKLM</w:t>
      </w:r>
      <w:r w:rsidR="003D0E9A">
        <w:rPr>
          <w:rFonts w:ascii="Courier New" w:hAnsi="Courier New" w:cs="Courier New"/>
          <w:sz w:val="18"/>
          <w:szCs w:val="18"/>
        </w:rPr>
        <w:t>\</w:t>
      </w:r>
      <w:r w:rsidR="003D0E9A" w:rsidRPr="001D2C28">
        <w:rPr>
          <w:rFonts w:ascii="Courier New" w:hAnsi="Courier New" w:cs="Courier New"/>
          <w:sz w:val="18"/>
          <w:szCs w:val="18"/>
        </w:rPr>
        <w:t>SW&gt;</w:t>
      </w:r>
      <w:r w:rsidR="003D0E9A">
        <w:rPr>
          <w:rFonts w:ascii="Courier New" w:hAnsi="Courier New"/>
          <w:sz w:val="18"/>
        </w:rPr>
        <w:t xml:space="preserve">\IVI, </w:t>
      </w:r>
      <w:r w:rsidR="00AB65ED">
        <w:rPr>
          <w:rFonts w:ascii="Courier New" w:hAnsi="Courier New"/>
          <w:sz w:val="18"/>
        </w:rPr>
        <w:t>IviNetStandardRootDir</w:t>
      </w:r>
    </w:p>
    <w:p w:rsidR="00BF0F81" w:rsidRDefault="00BF0F81" w:rsidP="00BF0F81">
      <w:pPr>
        <w:pStyle w:val="ListNumber2"/>
        <w:ind w:left="720"/>
      </w:pPr>
      <w:r>
        <w:t xml:space="preserve">Refer to </w:t>
      </w:r>
      <w:r w:rsidR="002D6258" w:rsidRPr="00F15922">
        <w:t xml:space="preserve">Section </w:t>
      </w:r>
      <w:r w:rsidR="00800309">
        <w:fldChar w:fldCharType="begin"/>
      </w:r>
      <w:r w:rsidR="002D6258">
        <w:instrText xml:space="preserve"> REF _Ref254246415 \r \h </w:instrText>
      </w:r>
      <w:r w:rsidR="00800309">
        <w:fldChar w:fldCharType="separate"/>
      </w:r>
      <w:r w:rsidR="00DE68DB">
        <w:t>4.3</w:t>
      </w:r>
      <w:r w:rsidR="00800309">
        <w:fldChar w:fldCharType="end"/>
      </w:r>
      <w:r w:rsidR="002D6258" w:rsidRPr="00F15922">
        <w:t xml:space="preserve">, </w:t>
      </w:r>
      <w:fldSimple w:instr=" REF _Ref254246429 \h  \* MERGEFORMAT ">
        <w:ins w:id="357" w:author="Author">
          <w:r w:rsidR="00DE68DB" w:rsidRPr="00DE68DB">
            <w:rPr>
              <w:i/>
              <w:rPrChange w:id="358" w:author="Author">
                <w:rPr/>
              </w:rPrChange>
            </w:rPr>
            <w:t>Determining System Directories and Registry Keys</w:t>
          </w:r>
        </w:ins>
        <w:del w:id="359" w:author="Author">
          <w:r w:rsidR="002D6258" w:rsidRPr="00750658" w:rsidDel="00DE68DB">
            <w:rPr>
              <w:i/>
            </w:rPr>
            <w:delText>Determining System Directories and Registry Keys</w:delText>
          </w:r>
        </w:del>
      </w:fldSimple>
      <w:r>
        <w:t xml:space="preserve">, for information </w:t>
      </w:r>
      <w:r w:rsidR="009F71B0">
        <w:t>on &lt;</w:t>
      </w:r>
      <w:r w:rsidRPr="001D2C28">
        <w:rPr>
          <w:rFonts w:ascii="Courier New" w:hAnsi="Courier New" w:cs="Courier New"/>
          <w:sz w:val="18"/>
          <w:szCs w:val="18"/>
        </w:rPr>
        <w:t>HKLM</w:t>
      </w:r>
      <w:r>
        <w:rPr>
          <w:rFonts w:ascii="Courier New" w:hAnsi="Courier New" w:cs="Courier New"/>
          <w:sz w:val="18"/>
          <w:szCs w:val="18"/>
        </w:rPr>
        <w:t>\</w:t>
      </w:r>
      <w:r w:rsidRPr="001D2C28">
        <w:rPr>
          <w:rFonts w:ascii="Courier New" w:hAnsi="Courier New" w:cs="Courier New"/>
          <w:sz w:val="18"/>
          <w:szCs w:val="18"/>
        </w:rPr>
        <w:t>SW&gt;</w:t>
      </w:r>
      <w:r>
        <w:t>.</w:t>
      </w:r>
    </w:p>
    <w:p w:rsidR="003D0E9A" w:rsidRDefault="003D0E9A" w:rsidP="003D0E9A">
      <w:pPr>
        <w:pStyle w:val="ListNumber2"/>
        <w:ind w:left="720"/>
      </w:pPr>
      <w:r>
        <w:t>A</w:t>
      </w:r>
      <w:r w:rsidR="00B25875">
        <w:t>n</w:t>
      </w:r>
      <w:r>
        <w:t xml:space="preserve"> </w:t>
      </w:r>
      <w:r w:rsidR="0091195E">
        <w:t>IVI.NET</w:t>
      </w:r>
      <w:r w:rsidR="009F71B0">
        <w:t xml:space="preserve"> driver installer</w:t>
      </w:r>
      <w:r>
        <w:t xml:space="preserve"> shall check for the presence and version of the </w:t>
      </w:r>
      <w:r w:rsidR="0091195E">
        <w:t>IVI.NET</w:t>
      </w:r>
      <w:r>
        <w:t xml:space="preserve"> shared components as specified in </w:t>
      </w:r>
      <w:r w:rsidR="00C57D9C">
        <w:t xml:space="preserve">Section </w:t>
      </w:r>
      <w:r w:rsidR="00800309">
        <w:fldChar w:fldCharType="begin"/>
      </w:r>
      <w:r w:rsidR="00C57D9C">
        <w:instrText xml:space="preserve"> REF _Ref251705152 \r \h </w:instrText>
      </w:r>
      <w:r w:rsidR="00800309">
        <w:fldChar w:fldCharType="separate"/>
      </w:r>
      <w:r w:rsidR="00DE68DB">
        <w:t>5.2.1</w:t>
      </w:r>
      <w:r w:rsidR="00800309">
        <w:fldChar w:fldCharType="end"/>
      </w:r>
      <w:r w:rsidR="00C57D9C">
        <w:t xml:space="preserve">, </w:t>
      </w:r>
      <w:fldSimple w:instr=" REF _Ref251705152 \h  \* MERGEFORMAT ">
        <w:ins w:id="360" w:author="Author">
          <w:r w:rsidR="00DE68DB" w:rsidRPr="00DE68DB">
            <w:rPr>
              <w:i/>
              <w:rPrChange w:id="361" w:author="Author">
                <w:rPr/>
              </w:rPrChange>
            </w:rPr>
            <w:t>Detecting the Presence of an IVI.NET Shared Components Variant</w:t>
          </w:r>
        </w:ins>
        <w:del w:id="362" w:author="Author">
          <w:r w:rsidR="00C57D9C" w:rsidRPr="00C57D9C" w:rsidDel="00DE68DB">
            <w:rPr>
              <w:i/>
            </w:rPr>
            <w:delText>Detecting the Presence of an IVI.NET Shared Components Variant</w:delText>
          </w:r>
        </w:del>
      </w:fldSimple>
      <w:r>
        <w:t>.</w:t>
      </w:r>
    </w:p>
    <w:p w:rsidR="008F7A43" w:rsidRDefault="00297F38" w:rsidP="00A85ACF">
      <w:pPr>
        <w:pStyle w:val="Body"/>
      </w:pPr>
      <w:r>
        <w:t xml:space="preserve">An IVI.NET driver installer registers design-time assemblies </w:t>
      </w:r>
      <w:r w:rsidR="00B25875">
        <w:t xml:space="preserve">for use </w:t>
      </w:r>
      <w:r>
        <w:t xml:space="preserve">with Visual Studio in the Windows </w:t>
      </w:r>
      <w:r w:rsidR="009F71B0">
        <w:t>registry</w:t>
      </w:r>
      <w:r w:rsidR="00BA2999">
        <w:t xml:space="preserve"> as described in Section </w:t>
      </w:r>
      <w:r w:rsidR="00800309">
        <w:fldChar w:fldCharType="begin"/>
      </w:r>
      <w:r w:rsidR="008F7A43">
        <w:instrText xml:space="preserve"> REF _Ref251703623 \r \h </w:instrText>
      </w:r>
      <w:r w:rsidR="00800309">
        <w:fldChar w:fldCharType="separate"/>
      </w:r>
      <w:r w:rsidR="00DE68DB">
        <w:t>4.2.3</w:t>
      </w:r>
      <w:r w:rsidR="00800309">
        <w:fldChar w:fldCharType="end"/>
      </w:r>
      <w:r w:rsidR="008F7A43" w:rsidRPr="008F7A43">
        <w:rPr>
          <w:i/>
        </w:rPr>
        <w:t xml:space="preserve">, </w:t>
      </w:r>
      <w:fldSimple w:instr=" REF _Ref251703623 \h  \* MERGEFORMAT ">
        <w:ins w:id="363" w:author="Author">
          <w:r w:rsidR="00DE68DB" w:rsidRPr="00DE68DB">
            <w:rPr>
              <w:i/>
              <w:rPrChange w:id="364" w:author="Author">
                <w:rPr/>
              </w:rPrChange>
            </w:rPr>
            <w:t>Registering IVI.NET Design-Time Assemblies</w:t>
          </w:r>
        </w:ins>
        <w:del w:id="365" w:author="Author">
          <w:r w:rsidR="008F7A43" w:rsidRPr="008F7A43" w:rsidDel="00DE68DB">
            <w:rPr>
              <w:i/>
            </w:rPr>
            <w:delText>Registering IVI.NET Design-Time Assemblies</w:delText>
          </w:r>
        </w:del>
      </w:fldSimple>
      <w:r w:rsidR="00BA2999">
        <w:t>.</w:t>
      </w:r>
    </w:p>
    <w:p w:rsidR="00AC1D46" w:rsidRPr="00A85ACF" w:rsidRDefault="00AC1D46" w:rsidP="00A85ACF">
      <w:pPr>
        <w:pStyle w:val="Body"/>
      </w:pPr>
    </w:p>
    <w:p w:rsidR="006B4E38" w:rsidRDefault="006B4E38" w:rsidP="00A85ACF">
      <w:pPr>
        <w:pStyle w:val="Heading4"/>
      </w:pPr>
      <w:bookmarkStart w:id="366" w:name="_Ref250460417"/>
      <w:bookmarkStart w:id="367" w:name="_Ref250460425"/>
      <w:bookmarkStart w:id="368" w:name="_Toc298848017"/>
      <w:r>
        <w:t>64-</w:t>
      </w:r>
      <w:r w:rsidRPr="00A85ACF">
        <w:t>bit</w:t>
      </w:r>
      <w:r>
        <w:t xml:space="preserve"> Driver Installer Responsibilities</w:t>
      </w:r>
      <w:bookmarkEnd w:id="366"/>
      <w:bookmarkEnd w:id="367"/>
      <w:bookmarkEnd w:id="368"/>
    </w:p>
    <w:p w:rsidR="006B4E38" w:rsidRDefault="009F71B0" w:rsidP="00A85ACF">
      <w:pPr>
        <w:pStyle w:val="Body1"/>
      </w:pPr>
      <w:r w:rsidRPr="00CA17E3">
        <w:t>A</w:t>
      </w:r>
      <w:r w:rsidR="006B4E38" w:rsidRPr="00CA17E3">
        <w:t xml:space="preserve"> </w:t>
      </w:r>
      <w:r w:rsidR="006B4E38">
        <w:t xml:space="preserve">64-bit IVI.NET </w:t>
      </w:r>
      <w:r w:rsidR="006B4E38" w:rsidRPr="00CA17E3">
        <w:t>driver installer shall detect the</w:t>
      </w:r>
      <w:r w:rsidR="00B37CB4">
        <w:t xml:space="preserve"> 64-bit</w:t>
      </w:r>
      <w:r w:rsidR="006B4E38" w:rsidRPr="00CA17E3">
        <w:t xml:space="preserve"> </w:t>
      </w:r>
      <w:r w:rsidR="0091195E">
        <w:t>IVI.NET</w:t>
      </w:r>
      <w:r w:rsidR="006B4E38" w:rsidRPr="00CA17E3">
        <w:t xml:space="preserve"> standard root director</w:t>
      </w:r>
      <w:r w:rsidR="00B37CB4">
        <w:t>y</w:t>
      </w:r>
      <w:r w:rsidR="006B4E38">
        <w:t xml:space="preserve"> by checking for a non-empty value f</w:t>
      </w:r>
      <w:r w:rsidR="003D0E9A">
        <w:t>or the following registry key:</w:t>
      </w:r>
    </w:p>
    <w:p w:rsidR="003D0E9A" w:rsidRDefault="00C55711" w:rsidP="003D0E9A">
      <w:pPr>
        <w:pStyle w:val="ListNumber2"/>
        <w:ind w:left="720" w:firstLine="360"/>
      </w:pPr>
      <w:r>
        <w:rPr>
          <w:rFonts w:ascii="Courier New" w:hAnsi="Courier New" w:cs="Courier New"/>
          <w:sz w:val="18"/>
          <w:szCs w:val="18"/>
        </w:rPr>
        <w:lastRenderedPageBreak/>
        <w:t>&lt;</w:t>
      </w:r>
      <w:r w:rsidR="003D0E9A" w:rsidRPr="001D2C28">
        <w:rPr>
          <w:rFonts w:ascii="Courier New" w:hAnsi="Courier New" w:cs="Courier New"/>
          <w:sz w:val="18"/>
          <w:szCs w:val="18"/>
        </w:rPr>
        <w:t>HKLM</w:t>
      </w:r>
      <w:r w:rsidR="003D0E9A">
        <w:rPr>
          <w:rFonts w:ascii="Courier New" w:hAnsi="Courier New" w:cs="Courier New"/>
          <w:sz w:val="18"/>
          <w:szCs w:val="18"/>
        </w:rPr>
        <w:t>\</w:t>
      </w:r>
      <w:r w:rsidR="003D0E9A" w:rsidRPr="001D2C28">
        <w:rPr>
          <w:rFonts w:ascii="Courier New" w:hAnsi="Courier New" w:cs="Courier New"/>
          <w:sz w:val="18"/>
          <w:szCs w:val="18"/>
        </w:rPr>
        <w:t>SW&gt;</w:t>
      </w:r>
      <w:r w:rsidR="003D0E9A">
        <w:rPr>
          <w:rFonts w:ascii="Courier New" w:hAnsi="Courier New"/>
          <w:sz w:val="18"/>
        </w:rPr>
        <w:t xml:space="preserve">\IVI, </w:t>
      </w:r>
      <w:r w:rsidR="00AB65ED">
        <w:rPr>
          <w:rFonts w:ascii="Courier New" w:hAnsi="Courier New"/>
          <w:sz w:val="18"/>
        </w:rPr>
        <w:t>IviNetStandardRootDir</w:t>
      </w:r>
    </w:p>
    <w:p w:rsidR="00BF0F81" w:rsidRDefault="00BF0F81" w:rsidP="00BF0F81">
      <w:pPr>
        <w:pStyle w:val="ListNumber2"/>
        <w:ind w:left="720"/>
      </w:pPr>
      <w:r>
        <w:t xml:space="preserve">Refer to </w:t>
      </w:r>
      <w:r w:rsidR="002D6258" w:rsidRPr="00F15922">
        <w:t xml:space="preserve">Section </w:t>
      </w:r>
      <w:r w:rsidR="00800309">
        <w:fldChar w:fldCharType="begin"/>
      </w:r>
      <w:r w:rsidR="002D6258">
        <w:instrText xml:space="preserve"> REF _Ref254246415 \r \h </w:instrText>
      </w:r>
      <w:r w:rsidR="00800309">
        <w:fldChar w:fldCharType="separate"/>
      </w:r>
      <w:r w:rsidR="00DE68DB">
        <w:t>4.3</w:t>
      </w:r>
      <w:r w:rsidR="00800309">
        <w:fldChar w:fldCharType="end"/>
      </w:r>
      <w:r w:rsidR="002D6258" w:rsidRPr="00F15922">
        <w:t xml:space="preserve">, </w:t>
      </w:r>
      <w:fldSimple w:instr=" REF _Ref254246429 \h  \* MERGEFORMAT ">
        <w:ins w:id="369" w:author="Author">
          <w:r w:rsidR="00DE68DB" w:rsidRPr="00DE68DB">
            <w:rPr>
              <w:i/>
              <w:rPrChange w:id="370" w:author="Author">
                <w:rPr/>
              </w:rPrChange>
            </w:rPr>
            <w:t>Determining System Directories and Registry Keys</w:t>
          </w:r>
        </w:ins>
        <w:del w:id="371" w:author="Author">
          <w:r w:rsidR="002D6258" w:rsidRPr="00750658" w:rsidDel="00DE68DB">
            <w:rPr>
              <w:i/>
            </w:rPr>
            <w:delText>Determining System Directories and Registry Keys</w:delText>
          </w:r>
        </w:del>
      </w:fldSimple>
      <w:r>
        <w:t xml:space="preserve">, for information </w:t>
      </w:r>
      <w:r w:rsidR="009F71B0">
        <w:t>on &lt;</w:t>
      </w:r>
      <w:r w:rsidRPr="001D2C28">
        <w:rPr>
          <w:rFonts w:ascii="Courier New" w:hAnsi="Courier New" w:cs="Courier New"/>
          <w:sz w:val="18"/>
          <w:szCs w:val="18"/>
        </w:rPr>
        <w:t>HKLM</w:t>
      </w:r>
      <w:r>
        <w:rPr>
          <w:rFonts w:ascii="Courier New" w:hAnsi="Courier New" w:cs="Courier New"/>
          <w:sz w:val="18"/>
          <w:szCs w:val="18"/>
        </w:rPr>
        <w:t>\</w:t>
      </w:r>
      <w:r w:rsidRPr="001D2C28">
        <w:rPr>
          <w:rFonts w:ascii="Courier New" w:hAnsi="Courier New" w:cs="Courier New"/>
          <w:sz w:val="18"/>
          <w:szCs w:val="18"/>
        </w:rPr>
        <w:t>SW&gt;</w:t>
      </w:r>
      <w:r>
        <w:t>.</w:t>
      </w:r>
    </w:p>
    <w:p w:rsidR="00297F38" w:rsidRDefault="00874DFD" w:rsidP="00596725">
      <w:pPr>
        <w:pStyle w:val="ListNumber2"/>
        <w:ind w:left="720"/>
      </w:pPr>
      <w:r>
        <w:t>A</w:t>
      </w:r>
      <w:r w:rsidR="00B25875">
        <w:t>n</w:t>
      </w:r>
      <w:r>
        <w:t xml:space="preserve"> IVI.NET driver installer shall check for the presence and version of the </w:t>
      </w:r>
      <w:r w:rsidR="0091195E">
        <w:t>IVI.NET</w:t>
      </w:r>
      <w:r>
        <w:t xml:space="preserve"> shared components as specified in </w:t>
      </w:r>
      <w:r w:rsidR="00C57D9C">
        <w:t xml:space="preserve">Section </w:t>
      </w:r>
      <w:r w:rsidR="00800309">
        <w:fldChar w:fldCharType="begin"/>
      </w:r>
      <w:r w:rsidR="00C57D9C">
        <w:instrText xml:space="preserve"> REF _Ref251705152 \r \h </w:instrText>
      </w:r>
      <w:r w:rsidR="00800309">
        <w:fldChar w:fldCharType="separate"/>
      </w:r>
      <w:r w:rsidR="00DE68DB">
        <w:t>5.2.1</w:t>
      </w:r>
      <w:r w:rsidR="00800309">
        <w:fldChar w:fldCharType="end"/>
      </w:r>
      <w:r w:rsidR="00C57D9C">
        <w:t xml:space="preserve">, </w:t>
      </w:r>
      <w:fldSimple w:instr=" REF _Ref251705152 \h  \* MERGEFORMAT ">
        <w:ins w:id="372" w:author="Author">
          <w:r w:rsidR="00DE68DB" w:rsidRPr="00DE68DB">
            <w:rPr>
              <w:i/>
              <w:rPrChange w:id="373" w:author="Author">
                <w:rPr/>
              </w:rPrChange>
            </w:rPr>
            <w:t>Detecting the Presence of an IVI.NET Shared Components Variant</w:t>
          </w:r>
        </w:ins>
        <w:del w:id="374" w:author="Author">
          <w:r w:rsidR="00C57D9C" w:rsidRPr="00C57D9C" w:rsidDel="00DE68DB">
            <w:rPr>
              <w:i/>
            </w:rPr>
            <w:delText>Detecting the Presence of an IVI.NET Shared Components Variant</w:delText>
          </w:r>
        </w:del>
      </w:fldSimple>
      <w:r>
        <w:t>.</w:t>
      </w:r>
    </w:p>
    <w:p w:rsidR="008F7A43" w:rsidRDefault="00B25875" w:rsidP="00A85ACF">
      <w:pPr>
        <w:pStyle w:val="Body"/>
      </w:pPr>
      <w:r>
        <w:t>A</w:t>
      </w:r>
      <w:r w:rsidR="00297F38">
        <w:t xml:space="preserve"> </w:t>
      </w:r>
      <w:r w:rsidR="0069558E">
        <w:t xml:space="preserve">64-bit </w:t>
      </w:r>
      <w:r w:rsidR="00297F38">
        <w:t xml:space="preserve">IVI.NET driver installer registers design-time assemblies </w:t>
      </w:r>
      <w:r>
        <w:t xml:space="preserve">for use </w:t>
      </w:r>
      <w:r w:rsidR="00297F38">
        <w:t xml:space="preserve">with Visual Studio in the Windows </w:t>
      </w:r>
      <w:r w:rsidR="009F71B0">
        <w:t>registry</w:t>
      </w:r>
      <w:r w:rsidR="00297F38">
        <w:t xml:space="preserve"> as</w:t>
      </w:r>
      <w:r w:rsidR="00BA2999">
        <w:t xml:space="preserve"> described in Section </w:t>
      </w:r>
      <w:r w:rsidR="00800309">
        <w:fldChar w:fldCharType="begin"/>
      </w:r>
      <w:r w:rsidR="008F7A43">
        <w:instrText xml:space="preserve"> REF _Ref251703623 \r \h </w:instrText>
      </w:r>
      <w:r w:rsidR="00800309">
        <w:fldChar w:fldCharType="separate"/>
      </w:r>
      <w:r w:rsidR="00DE68DB">
        <w:t>4.2.3</w:t>
      </w:r>
      <w:r w:rsidR="00800309">
        <w:fldChar w:fldCharType="end"/>
      </w:r>
      <w:r w:rsidR="008F7A43" w:rsidRPr="008F7A43">
        <w:rPr>
          <w:i/>
        </w:rPr>
        <w:t xml:space="preserve">, </w:t>
      </w:r>
      <w:fldSimple w:instr=" REF _Ref251703623 \h  \* MERGEFORMAT ">
        <w:ins w:id="375" w:author="Author">
          <w:r w:rsidR="00DE68DB" w:rsidRPr="00DE68DB">
            <w:rPr>
              <w:i/>
              <w:rPrChange w:id="376" w:author="Author">
                <w:rPr/>
              </w:rPrChange>
            </w:rPr>
            <w:t>Registering IVI.NET Design-Time Assemblies</w:t>
          </w:r>
        </w:ins>
        <w:del w:id="377" w:author="Author">
          <w:r w:rsidR="008F7A43" w:rsidRPr="008F7A43" w:rsidDel="00DE68DB">
            <w:rPr>
              <w:i/>
            </w:rPr>
            <w:delText>Registering IVI.NET Design-Time Assemblies</w:delText>
          </w:r>
        </w:del>
      </w:fldSimple>
      <w:r w:rsidR="00BA2999">
        <w:t>.</w:t>
      </w:r>
    </w:p>
    <w:p w:rsidR="00AC1D46" w:rsidRPr="00A85ACF" w:rsidRDefault="00AC1D46" w:rsidP="00A85ACF">
      <w:pPr>
        <w:pStyle w:val="Body"/>
      </w:pPr>
    </w:p>
    <w:p w:rsidR="008F7A43" w:rsidRDefault="000E259B">
      <w:pPr>
        <w:pStyle w:val="Heading3"/>
      </w:pPr>
      <w:bookmarkStart w:id="378" w:name="_Ref251703623"/>
      <w:bookmarkStart w:id="379" w:name="_Toc298848018"/>
      <w:bookmarkStart w:id="380" w:name="_Ref250454349"/>
      <w:bookmarkStart w:id="381" w:name="_Ref250454868"/>
      <w:bookmarkStart w:id="382" w:name="_Ref250454999"/>
      <w:bookmarkStart w:id="383" w:name="_Ref250455041"/>
      <w:bookmarkStart w:id="384" w:name="_Ref250455046"/>
      <w:bookmarkStart w:id="385" w:name="_Ref250459801"/>
      <w:bookmarkStart w:id="386" w:name="_Ref250459809"/>
      <w:bookmarkStart w:id="387" w:name="_Ref250460639"/>
      <w:bookmarkStart w:id="388" w:name="_Ref250460648"/>
      <w:r>
        <w:t>Registering IVI.NET Design</w:t>
      </w:r>
      <w:r w:rsidR="00BA2999">
        <w:t>-</w:t>
      </w:r>
      <w:r>
        <w:t>Time Assemblies</w:t>
      </w:r>
      <w:bookmarkEnd w:id="378"/>
      <w:bookmarkEnd w:id="379"/>
    </w:p>
    <w:p w:rsidR="00213111" w:rsidRDefault="00213111" w:rsidP="00A85ACF">
      <w:pPr>
        <w:pStyle w:val="Body1"/>
      </w:pPr>
      <w:r>
        <w:t>IVI.NET installers shall register design-time assemblies so that the following is the case:</w:t>
      </w:r>
    </w:p>
    <w:p w:rsidR="00FC4BB5" w:rsidRDefault="00213111" w:rsidP="00A64A07">
      <w:pPr>
        <w:pStyle w:val="ListBullet"/>
      </w:pPr>
      <w:r>
        <w:t xml:space="preserve">Microsoft </w:t>
      </w:r>
      <w:r w:rsidRPr="00A85ACF">
        <w:t>Visual</w:t>
      </w:r>
      <w:r>
        <w:t xml:space="preserve"> Studio displays the assemblies in the Add References dialog box</w:t>
      </w:r>
    </w:p>
    <w:p w:rsidR="00FC4BB5" w:rsidRDefault="00213111" w:rsidP="00A64A07">
      <w:pPr>
        <w:pStyle w:val="ListBullet"/>
      </w:pPr>
      <w:r>
        <w:t>Microsoft Visual Studio and MSBuild can resolve project references to the assemblies.</w:t>
      </w:r>
    </w:p>
    <w:p w:rsidR="00A85ACF" w:rsidRDefault="00213111" w:rsidP="00A85ACF">
      <w:pPr>
        <w:pStyle w:val="Body"/>
      </w:pPr>
      <w:r>
        <w:t>Th</w:t>
      </w:r>
      <w:r w:rsidR="000A068D">
        <w:t>e</w:t>
      </w:r>
      <w:r>
        <w:t xml:space="preserve"> achieve </w:t>
      </w:r>
      <w:r w:rsidRPr="00A85ACF">
        <w:t>this</w:t>
      </w:r>
      <w:r>
        <w:t xml:space="preserve"> for assemblies compiled as “Any CPU”, </w:t>
      </w:r>
      <w:r w:rsidR="000E259B">
        <w:t xml:space="preserve">IVI.NET installers </w:t>
      </w:r>
      <w:r>
        <w:t xml:space="preserve">should </w:t>
      </w:r>
      <w:r w:rsidR="000E259B">
        <w:t xml:space="preserve">register design-time assemblies for use with Visual Studio in the </w:t>
      </w:r>
      <w:r w:rsidR="008F7A43">
        <w:t xml:space="preserve">32-bit </w:t>
      </w:r>
      <w:r w:rsidR="000E259B">
        <w:t>Windows registry</w:t>
      </w:r>
      <w:r w:rsidR="008B49F2">
        <w:t>,</w:t>
      </w:r>
      <w:r w:rsidR="000E259B">
        <w:t xml:space="preserve"> as follows:</w:t>
      </w:r>
    </w:p>
    <w:p w:rsidR="006449E8" w:rsidRDefault="00BD5A1E">
      <w:pPr>
        <w:pStyle w:val="Caption"/>
        <w:keepNext/>
        <w:spacing w:before="240" w:after="80" w:line="240" w:lineRule="auto"/>
        <w:jc w:val="center"/>
        <w:rPr>
          <w:rFonts w:ascii="Arial" w:eastAsia="Times New Roman" w:hAnsi="Arial" w:cs="Times New Roman"/>
          <w:sz w:val="18"/>
          <w:szCs w:val="20"/>
        </w:rPr>
      </w:pPr>
      <w:r w:rsidRPr="00BD5A1E">
        <w:rPr>
          <w:rFonts w:ascii="Arial" w:eastAsia="Times New Roman" w:hAnsi="Arial" w:cs="Times New Roman"/>
          <w:bCs/>
          <w:sz w:val="18"/>
          <w:szCs w:val="20"/>
        </w:rPr>
        <w:t xml:space="preserve">Table </w:t>
      </w:r>
      <w:r w:rsidR="00800309">
        <w:rPr>
          <w:rFonts w:ascii="Arial" w:eastAsia="Times New Roman" w:hAnsi="Arial" w:cs="Times New Roman"/>
          <w:bCs/>
          <w:sz w:val="18"/>
          <w:szCs w:val="20"/>
        </w:rPr>
        <w:fldChar w:fldCharType="begin"/>
      </w:r>
      <w:r w:rsidR="00227BC1">
        <w:rPr>
          <w:rFonts w:ascii="Arial" w:eastAsia="Times New Roman" w:hAnsi="Arial" w:cs="Times New Roman"/>
          <w:bCs/>
          <w:sz w:val="18"/>
          <w:szCs w:val="20"/>
        </w:rPr>
        <w:instrText xml:space="preserve"> STYLEREF 1 \s </w:instrText>
      </w:r>
      <w:r w:rsidR="00800309">
        <w:rPr>
          <w:rFonts w:ascii="Arial" w:eastAsia="Times New Roman" w:hAnsi="Arial" w:cs="Times New Roman"/>
          <w:bCs/>
          <w:sz w:val="18"/>
          <w:szCs w:val="20"/>
        </w:rPr>
        <w:fldChar w:fldCharType="separate"/>
      </w:r>
      <w:r w:rsidR="00DE68DB">
        <w:rPr>
          <w:rFonts w:ascii="Arial" w:eastAsia="Times New Roman" w:hAnsi="Arial" w:cs="Times New Roman"/>
          <w:bCs/>
          <w:noProof/>
          <w:sz w:val="18"/>
          <w:szCs w:val="20"/>
        </w:rPr>
        <w:t>4</w:t>
      </w:r>
      <w:r w:rsidR="00800309">
        <w:rPr>
          <w:rFonts w:ascii="Arial" w:eastAsia="Times New Roman" w:hAnsi="Arial" w:cs="Times New Roman"/>
          <w:bCs/>
          <w:sz w:val="18"/>
          <w:szCs w:val="20"/>
        </w:rPr>
        <w:fldChar w:fldCharType="end"/>
      </w:r>
      <w:r w:rsidR="00227BC1">
        <w:rPr>
          <w:rFonts w:ascii="Arial" w:eastAsia="Times New Roman" w:hAnsi="Arial" w:cs="Times New Roman"/>
          <w:bCs/>
          <w:sz w:val="18"/>
          <w:szCs w:val="20"/>
        </w:rPr>
        <w:noBreakHyphen/>
      </w:r>
      <w:r w:rsidR="00800309">
        <w:rPr>
          <w:rFonts w:ascii="Arial" w:eastAsia="Times New Roman" w:hAnsi="Arial" w:cs="Times New Roman"/>
          <w:bCs/>
          <w:sz w:val="18"/>
          <w:szCs w:val="20"/>
        </w:rPr>
        <w:fldChar w:fldCharType="begin"/>
      </w:r>
      <w:r w:rsidR="00227BC1">
        <w:rPr>
          <w:rFonts w:ascii="Arial" w:eastAsia="Times New Roman" w:hAnsi="Arial" w:cs="Times New Roman"/>
          <w:bCs/>
          <w:sz w:val="18"/>
          <w:szCs w:val="20"/>
        </w:rPr>
        <w:instrText xml:space="preserve"> SEQ Table \* ARABIC \s 1 </w:instrText>
      </w:r>
      <w:r w:rsidR="00800309">
        <w:rPr>
          <w:rFonts w:ascii="Arial" w:eastAsia="Times New Roman" w:hAnsi="Arial" w:cs="Times New Roman"/>
          <w:bCs/>
          <w:sz w:val="18"/>
          <w:szCs w:val="20"/>
        </w:rPr>
        <w:fldChar w:fldCharType="separate"/>
      </w:r>
      <w:ins w:id="389" w:author="Author">
        <w:r w:rsidR="00DE68DB">
          <w:rPr>
            <w:rFonts w:ascii="Arial" w:eastAsia="Times New Roman" w:hAnsi="Arial" w:cs="Times New Roman"/>
            <w:bCs/>
            <w:noProof/>
            <w:sz w:val="18"/>
            <w:szCs w:val="20"/>
          </w:rPr>
          <w:t>2</w:t>
        </w:r>
      </w:ins>
      <w:del w:id="390" w:author="Author">
        <w:r w:rsidR="00227BC1" w:rsidDel="00DE68DB">
          <w:rPr>
            <w:rFonts w:ascii="Arial" w:eastAsia="Times New Roman" w:hAnsi="Arial" w:cs="Times New Roman"/>
            <w:bCs/>
            <w:noProof/>
            <w:sz w:val="18"/>
            <w:szCs w:val="20"/>
          </w:rPr>
          <w:delText>5</w:delText>
        </w:r>
      </w:del>
      <w:r w:rsidR="00800309">
        <w:rPr>
          <w:rFonts w:ascii="Arial" w:eastAsia="Times New Roman" w:hAnsi="Arial" w:cs="Times New Roman"/>
          <w:bCs/>
          <w:sz w:val="18"/>
          <w:szCs w:val="20"/>
        </w:rPr>
        <w:fldChar w:fldCharType="end"/>
      </w:r>
      <w:r w:rsidR="005F3CA3">
        <w:rPr>
          <w:rFonts w:ascii="Arial" w:eastAsia="Times New Roman" w:hAnsi="Arial" w:cs="Times New Roman"/>
          <w:bCs/>
          <w:sz w:val="18"/>
          <w:szCs w:val="20"/>
        </w:rPr>
        <w:t>.</w:t>
      </w:r>
      <w:r w:rsidRPr="00BD5A1E">
        <w:rPr>
          <w:rFonts w:ascii="Arial" w:eastAsia="Times New Roman" w:hAnsi="Arial" w:cs="Times New Roman"/>
          <w:bCs/>
          <w:sz w:val="18"/>
          <w:szCs w:val="20"/>
        </w:rPr>
        <w:t xml:space="preserve"> </w:t>
      </w:r>
      <w:r w:rsidRPr="00BD5A1E">
        <w:rPr>
          <w:rFonts w:ascii="Arial" w:eastAsia="Times New Roman" w:hAnsi="Arial" w:cs="Times New Roman"/>
          <w:b w:val="0"/>
          <w:sz w:val="18"/>
          <w:szCs w:val="20"/>
        </w:rPr>
        <w:t>IVI.NET Design</w:t>
      </w:r>
      <w:r w:rsidR="00650643">
        <w:rPr>
          <w:rFonts w:ascii="Arial" w:eastAsia="Times New Roman" w:hAnsi="Arial" w:cs="Times New Roman"/>
          <w:b w:val="0"/>
          <w:sz w:val="18"/>
          <w:szCs w:val="20"/>
        </w:rPr>
        <w:t>-</w:t>
      </w:r>
      <w:r w:rsidRPr="00BD5A1E">
        <w:rPr>
          <w:rFonts w:ascii="Arial" w:eastAsia="Times New Roman" w:hAnsi="Arial" w:cs="Times New Roman"/>
          <w:b w:val="0"/>
          <w:sz w:val="18"/>
          <w:szCs w:val="20"/>
        </w:rPr>
        <w:t>Time Assemblies Registry Keys</w:t>
      </w:r>
    </w:p>
    <w:tbl>
      <w:tblPr>
        <w:tblW w:w="0" w:type="auto"/>
        <w:jc w:val="center"/>
        <w:tblCellMar>
          <w:left w:w="0" w:type="dxa"/>
          <w:right w:w="0" w:type="dxa"/>
        </w:tblCellMar>
        <w:tblLook w:val="04A0"/>
      </w:tblPr>
      <w:tblGrid>
        <w:gridCol w:w="652"/>
        <w:gridCol w:w="8460"/>
      </w:tblGrid>
      <w:tr w:rsidR="000E259B" w:rsidRPr="008C1CB7" w:rsidTr="002B6817">
        <w:trPr>
          <w:trHeight w:val="881"/>
          <w:jc w:val="center"/>
        </w:trPr>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E259B" w:rsidRPr="008C1CB7" w:rsidRDefault="000E259B" w:rsidP="00DF6B22">
            <w:pPr>
              <w:pStyle w:val="Body"/>
              <w:ind w:left="0"/>
            </w:pPr>
            <w:r w:rsidRPr="008C1CB7">
              <w:rPr>
                <w:b/>
                <w:bCs/>
              </w:rPr>
              <w:t>Root</w:t>
            </w:r>
          </w:p>
        </w:tc>
        <w:tc>
          <w:tcPr>
            <w:tcW w:w="8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A2294" w:rsidRDefault="000E259B">
            <w:pPr>
              <w:pStyle w:val="Body"/>
              <w:keepNext/>
              <w:spacing w:after="200" w:line="276" w:lineRule="auto"/>
              <w:ind w:left="0"/>
              <w:rPr>
                <w:rFonts w:ascii="Courier New" w:eastAsiaTheme="minorHAnsi" w:hAnsi="Courier New" w:cs="Courier New"/>
                <w:sz w:val="18"/>
                <w:szCs w:val="22"/>
              </w:rPr>
            </w:pPr>
            <w:r w:rsidRPr="00F630C0">
              <w:rPr>
                <w:rFonts w:ascii="Courier New" w:hAnsi="Courier New" w:cs="Courier New"/>
                <w:sz w:val="18"/>
              </w:rPr>
              <w:t>&lt;HKLM\SW&gt;\Microsoft\.NETFramework\&lt;CLRVersion&gt;\AssemblyFoldersEx</w:t>
            </w:r>
            <w:r w:rsidR="008F7A43">
              <w:rPr>
                <w:rFonts w:ascii="Courier New" w:hAnsi="Courier New" w:cs="Courier New"/>
                <w:sz w:val="18"/>
              </w:rPr>
              <w:br/>
            </w:r>
            <w:r w:rsidR="00BD5A1E" w:rsidRPr="00BD5A1E">
              <w:t xml:space="preserve">Note: this is in the 32-bit Windows registry, regardless of the bitness of the </w:t>
            </w:r>
            <w:r w:rsidR="008F7A43">
              <w:t xml:space="preserve">installer or </w:t>
            </w:r>
            <w:r w:rsidR="00BD5A1E" w:rsidRPr="00BD5A1E">
              <w:t>components being registered</w:t>
            </w:r>
          </w:p>
        </w:tc>
      </w:tr>
      <w:tr w:rsidR="000E259B" w:rsidRPr="008C1CB7" w:rsidTr="002B6817">
        <w:trPr>
          <w:trHeight w:val="881"/>
          <w:jc w:val="center"/>
        </w:trPr>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E259B" w:rsidRPr="008C1CB7" w:rsidRDefault="000E259B" w:rsidP="002B6817">
            <w:pPr>
              <w:pStyle w:val="Body"/>
              <w:ind w:left="0"/>
            </w:pPr>
            <w:r w:rsidRPr="008C1CB7">
              <w:rPr>
                <w:b/>
                <w:bCs/>
              </w:rPr>
              <w:t>Key</w:t>
            </w:r>
          </w:p>
        </w:tc>
        <w:tc>
          <w:tcPr>
            <w:tcW w:w="8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E259B" w:rsidRPr="008C1CB7" w:rsidRDefault="000E259B" w:rsidP="00F36316">
            <w:pPr>
              <w:pStyle w:val="Body"/>
              <w:ind w:left="0"/>
            </w:pPr>
            <w:r>
              <w:t xml:space="preserve">Component Version-Specific Directory name, </w:t>
            </w:r>
            <w:r w:rsidRPr="008C1CB7">
              <w:t>followed by the</w:t>
            </w:r>
            <w:r>
              <w:t xml:space="preserve"> supported Framework version</w:t>
            </w:r>
            <w:r w:rsidRPr="00F630C0">
              <w:rPr>
                <w:rFonts w:ascii="Courier New" w:hAnsi="Courier New" w:cs="Courier New"/>
                <w:sz w:val="18"/>
              </w:rPr>
              <w:t xml:space="preserve">:  </w:t>
            </w:r>
            <w:r w:rsidRPr="00B04443">
              <w:rPr>
                <w:rFonts w:ascii="Courier New" w:hAnsi="Courier New" w:cs="Courier New"/>
                <w:sz w:val="18"/>
              </w:rPr>
              <w:t>&lt;</w:t>
            </w:r>
            <w:r w:rsidR="0036541A">
              <w:rPr>
                <w:rFonts w:ascii="Courier New" w:hAnsi="Courier New" w:cs="Courier New"/>
                <w:sz w:val="18"/>
              </w:rPr>
              <w:t>DriverNamespace</w:t>
            </w:r>
            <w:r>
              <w:rPr>
                <w:rFonts w:ascii="Courier New" w:hAnsi="Courier New" w:cs="Courier New"/>
                <w:sz w:val="18"/>
              </w:rPr>
              <w:t xml:space="preserve">&gt; &lt;MajorMinorVersion&gt; </w:t>
            </w:r>
            <w:r w:rsidR="00CA4AAE">
              <w:rPr>
                <w:rFonts w:ascii="Courier New" w:hAnsi="Courier New" w:cs="Courier New"/>
                <w:sz w:val="18"/>
              </w:rPr>
              <w:t>FwkVerShortName</w:t>
            </w:r>
          </w:p>
        </w:tc>
      </w:tr>
      <w:tr w:rsidR="00B5106C" w:rsidRPr="008C1CB7" w:rsidTr="002B6817">
        <w:trPr>
          <w:trHeight w:val="881"/>
          <w:jc w:val="center"/>
        </w:trPr>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B5106C" w:rsidRPr="008C1CB7" w:rsidRDefault="00B5106C" w:rsidP="002B6817">
            <w:pPr>
              <w:pStyle w:val="Body"/>
              <w:ind w:left="0"/>
            </w:pPr>
            <w:r w:rsidRPr="008C1CB7">
              <w:rPr>
                <w:b/>
                <w:bCs/>
              </w:rPr>
              <w:t>Value</w:t>
            </w:r>
          </w:p>
        </w:tc>
        <w:tc>
          <w:tcPr>
            <w:tcW w:w="8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B5106C" w:rsidRPr="008C1CB7" w:rsidRDefault="00BE0DC6" w:rsidP="007A1515">
            <w:pPr>
              <w:pStyle w:val="Body"/>
              <w:ind w:left="0"/>
            </w:pPr>
            <w:r>
              <w:rPr>
                <w:i/>
                <w:iCs/>
              </w:rPr>
              <w:t>F</w:t>
            </w:r>
            <w:r w:rsidR="00B5106C">
              <w:rPr>
                <w:i/>
                <w:iCs/>
              </w:rPr>
              <w:t xml:space="preserve">or </w:t>
            </w:r>
            <w:r w:rsidR="007A1515">
              <w:rPr>
                <w:i/>
                <w:iCs/>
              </w:rPr>
              <w:t>64-bit singular driver installers (64-bit OS)</w:t>
            </w:r>
            <w:r w:rsidR="00B5106C" w:rsidRPr="008C1CB7">
              <w:rPr>
                <w:i/>
                <w:iCs/>
              </w:rPr>
              <w:t xml:space="preserve"> </w:t>
            </w:r>
            <w:r w:rsidR="00B5106C" w:rsidRPr="008C1CB7">
              <w:t xml:space="preserve">– Path, </w:t>
            </w:r>
            <w:r w:rsidR="00B5106C" w:rsidRPr="00B5106C">
              <w:t xml:space="preserve">under the </w:t>
            </w:r>
            <w:r w:rsidR="007A1515">
              <w:t>64</w:t>
            </w:r>
            <w:r w:rsidR="00C2167B" w:rsidRPr="00C2167B">
              <w:t>-bit</w:t>
            </w:r>
            <w:r w:rsidR="00B5106C" w:rsidRPr="00B5106C">
              <w:t xml:space="preserve"> IVI.NET Standard Root Directory, to the Component Version-Specific Directory.</w:t>
            </w:r>
            <w:r w:rsidR="00B5106C" w:rsidRPr="00B5106C">
              <w:br/>
            </w:r>
            <w:r w:rsidR="00652B27">
              <w:rPr>
                <w:i/>
              </w:rPr>
              <w:br/>
            </w:r>
            <w:r>
              <w:rPr>
                <w:i/>
              </w:rPr>
              <w:t>F</w:t>
            </w:r>
            <w:r w:rsidR="00C2167B" w:rsidRPr="00C2167B">
              <w:rPr>
                <w:i/>
              </w:rPr>
              <w:t xml:space="preserve">or </w:t>
            </w:r>
            <w:r w:rsidR="007A1515">
              <w:rPr>
                <w:i/>
              </w:rPr>
              <w:t>all other driver installers</w:t>
            </w:r>
            <w:r w:rsidR="00B5106C" w:rsidRPr="00B5106C">
              <w:rPr>
                <w:i/>
                <w:iCs/>
              </w:rPr>
              <w:t xml:space="preserve"> </w:t>
            </w:r>
            <w:r w:rsidR="00B5106C" w:rsidRPr="00B5106C">
              <w:t xml:space="preserve">– Path, under the </w:t>
            </w:r>
            <w:r w:rsidR="007A1515">
              <w:t>32</w:t>
            </w:r>
            <w:r w:rsidR="002A2D1F">
              <w:t>/</w:t>
            </w:r>
            <w:r w:rsidR="00C2167B" w:rsidRPr="00C2167B">
              <w:t>-bit</w:t>
            </w:r>
            <w:r w:rsidR="00B5106C" w:rsidRPr="00B5106C">
              <w:t xml:space="preserve"> IVI</w:t>
            </w:r>
            <w:r w:rsidR="00B5106C">
              <w:t>.NET</w:t>
            </w:r>
            <w:r w:rsidR="00B5106C" w:rsidRPr="008C1CB7">
              <w:t xml:space="preserve"> Standard Root Directory, to the Component Version-Specific Directory.</w:t>
            </w:r>
            <w:r w:rsidR="00652B27">
              <w:br/>
            </w:r>
          </w:p>
        </w:tc>
      </w:tr>
    </w:tbl>
    <w:p w:rsidR="00C50A00" w:rsidRPr="00F15922" w:rsidRDefault="00C50A00" w:rsidP="00A85ACF">
      <w:pPr>
        <w:pStyle w:val="Heading2"/>
      </w:pPr>
      <w:bookmarkStart w:id="391" w:name="_Toc225140685"/>
      <w:bookmarkStart w:id="392" w:name="_Ref254176292"/>
      <w:bookmarkStart w:id="393" w:name="_Ref254176316"/>
      <w:bookmarkStart w:id="394" w:name="_Ref254246415"/>
      <w:bookmarkStart w:id="395" w:name="_Ref254246429"/>
      <w:bookmarkStart w:id="396" w:name="_Ref254250366"/>
      <w:bookmarkStart w:id="397" w:name="_Ref254250382"/>
      <w:bookmarkStart w:id="398" w:name="_Toc298848019"/>
      <w:r w:rsidRPr="00F15922">
        <w:t>Determining</w:t>
      </w:r>
      <w:r w:rsidR="000F1547" w:rsidRPr="00F15922">
        <w:t xml:space="preserve"> System </w:t>
      </w:r>
      <w:r w:rsidR="000F1547" w:rsidRPr="00A85ACF">
        <w:t>Directories</w:t>
      </w:r>
      <w:bookmarkEnd w:id="282"/>
      <w:bookmarkEnd w:id="283"/>
      <w:bookmarkEnd w:id="284"/>
      <w:r w:rsidR="00F83DF8" w:rsidRPr="00F15922">
        <w:t xml:space="preserve"> and Registr</w:t>
      </w:r>
      <w:r w:rsidR="003262B6" w:rsidRPr="00F15922">
        <w:t>y Key</w:t>
      </w:r>
      <w:r w:rsidR="00F83DF8" w:rsidRPr="00F15922">
        <w:t>s</w:t>
      </w:r>
      <w:bookmarkEnd w:id="301"/>
      <w:bookmarkEnd w:id="380"/>
      <w:bookmarkEnd w:id="381"/>
      <w:bookmarkEnd w:id="382"/>
      <w:bookmarkEnd w:id="383"/>
      <w:bookmarkEnd w:id="384"/>
      <w:bookmarkEnd w:id="385"/>
      <w:bookmarkEnd w:id="386"/>
      <w:bookmarkEnd w:id="387"/>
      <w:bookmarkEnd w:id="388"/>
      <w:bookmarkEnd w:id="391"/>
      <w:bookmarkEnd w:id="392"/>
      <w:bookmarkEnd w:id="393"/>
      <w:bookmarkEnd w:id="394"/>
      <w:bookmarkEnd w:id="395"/>
      <w:bookmarkEnd w:id="396"/>
      <w:bookmarkEnd w:id="397"/>
      <w:bookmarkEnd w:id="398"/>
    </w:p>
    <w:p w:rsidR="00B10454" w:rsidRPr="00F15922" w:rsidRDefault="00C50A00" w:rsidP="00A85ACF">
      <w:pPr>
        <w:pStyle w:val="Body1"/>
      </w:pPr>
      <w:r w:rsidRPr="00F15922">
        <w:t xml:space="preserve">This specification uses the term </w:t>
      </w:r>
      <w:r w:rsidRPr="00F15922">
        <w:rPr>
          <w:rFonts w:ascii="Courier New" w:hAnsi="Courier New"/>
          <w:sz w:val="18"/>
        </w:rPr>
        <w:t>&lt;ProgramFilesDir&gt;</w:t>
      </w:r>
      <w:r w:rsidRPr="00F15922">
        <w:t xml:space="preserve"> to refer to the </w:t>
      </w:r>
      <w:r w:rsidR="00487BFC" w:rsidRPr="00F15922">
        <w:t xml:space="preserve">32-bit </w:t>
      </w:r>
      <w:r w:rsidRPr="00F15922">
        <w:t>Windows Program Files directory</w:t>
      </w:r>
      <w:r w:rsidR="00487BFC" w:rsidRPr="00F15922">
        <w:t xml:space="preserve"> on 32-bit operating systems and the 64-bit Windows Program Files directory on 64-bit operating sy</w:t>
      </w:r>
      <w:r w:rsidR="00B10454" w:rsidRPr="00F15922">
        <w:t>s</w:t>
      </w:r>
      <w:r w:rsidR="00487BFC" w:rsidRPr="00F15922">
        <w:t>tems</w:t>
      </w:r>
      <w:r w:rsidR="00BA5AD8" w:rsidRPr="00F15922">
        <w:t>.</w:t>
      </w:r>
    </w:p>
    <w:p w:rsidR="00EF2E7B" w:rsidRPr="00A64A07" w:rsidRDefault="0001792F">
      <w:pPr>
        <w:pStyle w:val="Body"/>
      </w:pPr>
      <w:r w:rsidRPr="00F15922">
        <w:t>T</w:t>
      </w:r>
      <w:r w:rsidR="00F92BEF" w:rsidRPr="00F15922">
        <w:t xml:space="preserve">he term </w:t>
      </w:r>
      <w:r w:rsidR="00F92BEF" w:rsidRPr="00F15922">
        <w:rPr>
          <w:rFonts w:ascii="Courier New" w:hAnsi="Courier New"/>
          <w:sz w:val="18"/>
        </w:rPr>
        <w:t xml:space="preserve">&lt;ProgramFilesDir32&gt; </w:t>
      </w:r>
      <w:r w:rsidR="00F92BEF" w:rsidRPr="00F15922">
        <w:t xml:space="preserve">refers to the 32-bit Windows Program Files directory </w:t>
      </w:r>
      <w:r w:rsidR="00FC58A0" w:rsidRPr="00F15922">
        <w:t>on all operating systems</w:t>
      </w:r>
      <w:r w:rsidR="00F92BEF" w:rsidRPr="00F15922">
        <w:t>.</w:t>
      </w:r>
    </w:p>
    <w:p w:rsidR="006F40F6" w:rsidRPr="00F15922" w:rsidRDefault="006F40F6" w:rsidP="006F40F6">
      <w:pPr>
        <w:pStyle w:val="Body"/>
      </w:pPr>
      <w:r w:rsidRPr="00F15922">
        <w:t xml:space="preserve">This specification uses the term </w:t>
      </w:r>
      <w:r w:rsidRPr="00F15922">
        <w:rPr>
          <w:rFonts w:ascii="Courier New" w:hAnsi="Courier New"/>
          <w:sz w:val="18"/>
        </w:rPr>
        <w:t>&lt;ProgramDataDir&gt;</w:t>
      </w:r>
      <w:r w:rsidRPr="00F15922">
        <w:t xml:space="preserve"> to refer to the Windows file system directory containing application data for all users.</w:t>
      </w:r>
    </w:p>
    <w:p w:rsidR="002868B6" w:rsidRPr="00F15922" w:rsidRDefault="002868B6" w:rsidP="002868B6">
      <w:pPr>
        <w:pStyle w:val="Body"/>
      </w:pPr>
      <w:r w:rsidRPr="00F15922">
        <w:t xml:space="preserve">The term </w:t>
      </w:r>
      <w:r w:rsidRPr="00F15922">
        <w:rPr>
          <w:rFonts w:ascii="Courier New" w:hAnsi="Courier New"/>
          <w:sz w:val="18"/>
        </w:rPr>
        <w:t>&lt;HKCR&gt;</w:t>
      </w:r>
      <w:r w:rsidRPr="00F15922">
        <w:t xml:space="preserve"> refers to the location where COM class and type library information is registered. In this specification, the following values should be substituted </w:t>
      </w:r>
      <w:r w:rsidR="009F71B0" w:rsidRPr="00F15922">
        <w:t>for &lt;</w:t>
      </w:r>
      <w:r w:rsidRPr="00F15922">
        <w:rPr>
          <w:rFonts w:ascii="Courier New" w:hAnsi="Courier New" w:cs="Courier New"/>
          <w:sz w:val="18"/>
          <w:szCs w:val="18"/>
        </w:rPr>
        <w:t>HKCR&gt;</w:t>
      </w:r>
      <w:r w:rsidRPr="00F15922">
        <w:t>, depending on the operating system and the bitness of the COM component.</w:t>
      </w:r>
    </w:p>
    <w:p w:rsidR="002868B6" w:rsidRPr="00F15922" w:rsidRDefault="002868B6" w:rsidP="002635E7">
      <w:pPr>
        <w:pStyle w:val="ListBullet"/>
      </w:pPr>
      <w:r w:rsidRPr="00F15922">
        <w:lastRenderedPageBreak/>
        <w:t xml:space="preserve">32-bit </w:t>
      </w:r>
      <w:r w:rsidRPr="002635E7">
        <w:t>versions</w:t>
      </w:r>
      <w:r w:rsidRPr="00F15922">
        <w:t xml:space="preserve"> of Windows</w:t>
      </w:r>
      <w:r w:rsidR="00584F76">
        <w:t>,</w:t>
      </w:r>
      <w:r w:rsidRPr="00F15922">
        <w:t xml:space="preserve"> 32-bit COM components</w:t>
      </w:r>
      <w:r w:rsidR="004B78B3" w:rsidRPr="00F15922">
        <w:t>:</w:t>
      </w:r>
      <w:r w:rsidRPr="00F15922">
        <w:t xml:space="preserve"> </w:t>
      </w:r>
      <w:r w:rsidRPr="00F15922">
        <w:rPr>
          <w:rFonts w:ascii="Courier New" w:hAnsi="Courier New" w:cs="Courier New"/>
          <w:sz w:val="18"/>
          <w:szCs w:val="18"/>
        </w:rPr>
        <w:t>&lt;HKCR&gt;</w:t>
      </w:r>
      <w:r w:rsidRPr="00F15922">
        <w:t xml:space="preserve"> = </w:t>
      </w:r>
      <w:r w:rsidRPr="00F15922">
        <w:rPr>
          <w:rFonts w:ascii="Courier New" w:hAnsi="Courier New" w:cs="Courier New"/>
          <w:sz w:val="18"/>
          <w:szCs w:val="18"/>
        </w:rPr>
        <w:t>HKEY_CLASSES_ROOT</w:t>
      </w:r>
      <w:r w:rsidRPr="00F15922">
        <w:t>.</w:t>
      </w:r>
    </w:p>
    <w:p w:rsidR="002868B6" w:rsidRPr="00F15922" w:rsidRDefault="002868B6" w:rsidP="00A85ACF">
      <w:pPr>
        <w:pStyle w:val="ListBullet"/>
      </w:pPr>
      <w:r w:rsidRPr="00F15922">
        <w:t>64-bit versions of Windows</w:t>
      </w:r>
      <w:r w:rsidR="00584F76">
        <w:t>,</w:t>
      </w:r>
      <w:r w:rsidRPr="00F15922">
        <w:t xml:space="preserve"> 32-bit COM components</w:t>
      </w:r>
      <w:r w:rsidR="004B78B3" w:rsidRPr="00F15922">
        <w:t>:</w:t>
      </w:r>
      <w:r w:rsidRPr="00F15922">
        <w:t xml:space="preserve"> </w:t>
      </w:r>
      <w:r w:rsidRPr="00F15922">
        <w:rPr>
          <w:rFonts w:ascii="Courier New" w:hAnsi="Courier New" w:cs="Courier New"/>
          <w:sz w:val="18"/>
          <w:szCs w:val="18"/>
        </w:rPr>
        <w:t>&lt;HKCR&gt;</w:t>
      </w:r>
      <w:r w:rsidRPr="00F15922">
        <w:t xml:space="preserve"> = </w:t>
      </w:r>
      <w:r w:rsidRPr="00F15922">
        <w:rPr>
          <w:rFonts w:ascii="Courier New" w:hAnsi="Courier New" w:cs="Courier New"/>
          <w:sz w:val="18"/>
          <w:szCs w:val="18"/>
        </w:rPr>
        <w:t>HKEY_CLASSES_ROOT\</w:t>
      </w:r>
      <w:r w:rsidR="00BF75F9" w:rsidRPr="00F15922">
        <w:rPr>
          <w:rFonts w:ascii="Courier New" w:hAnsi="Courier New" w:cs="Courier New"/>
          <w:sz w:val="18"/>
          <w:szCs w:val="18"/>
        </w:rPr>
        <w:t xml:space="preserve"> </w:t>
      </w:r>
      <w:r w:rsidRPr="00F15922">
        <w:rPr>
          <w:rFonts w:ascii="Courier New" w:hAnsi="Courier New" w:cs="Courier New"/>
          <w:sz w:val="18"/>
          <w:szCs w:val="18"/>
        </w:rPr>
        <w:t>Wow6432Node</w:t>
      </w:r>
      <w:r w:rsidRPr="00F15922">
        <w:t>.</w:t>
      </w:r>
    </w:p>
    <w:p w:rsidR="002868B6" w:rsidRPr="00F15922" w:rsidRDefault="002868B6" w:rsidP="002635E7">
      <w:pPr>
        <w:pStyle w:val="ListBullet"/>
      </w:pPr>
      <w:r w:rsidRPr="00F15922">
        <w:t xml:space="preserve">64-bit versions of </w:t>
      </w:r>
      <w:r w:rsidRPr="002635E7">
        <w:t>Windows</w:t>
      </w:r>
      <w:r w:rsidR="00584F76">
        <w:t>,</w:t>
      </w:r>
      <w:r w:rsidRPr="00F15922">
        <w:t xml:space="preserve"> 64-bit COM components</w:t>
      </w:r>
      <w:r w:rsidR="004B78B3" w:rsidRPr="00F15922">
        <w:t>:</w:t>
      </w:r>
      <w:r w:rsidRPr="00F15922">
        <w:t xml:space="preserve"> </w:t>
      </w:r>
      <w:r w:rsidRPr="00F15922">
        <w:rPr>
          <w:rFonts w:ascii="Courier New" w:hAnsi="Courier New" w:cs="Courier New"/>
          <w:sz w:val="18"/>
          <w:szCs w:val="18"/>
        </w:rPr>
        <w:t>&lt;HKCR&gt;</w:t>
      </w:r>
      <w:r w:rsidRPr="00F15922">
        <w:t xml:space="preserve"> = </w:t>
      </w:r>
      <w:r w:rsidRPr="00F15922">
        <w:rPr>
          <w:rFonts w:ascii="Courier New" w:hAnsi="Courier New" w:cs="Courier New"/>
          <w:sz w:val="18"/>
          <w:szCs w:val="18"/>
        </w:rPr>
        <w:t>HKEY_CLASSES_ROOT</w:t>
      </w:r>
      <w:r w:rsidRPr="00F15922">
        <w:t>.</w:t>
      </w:r>
    </w:p>
    <w:p w:rsidR="000B32A0" w:rsidRPr="00F15922" w:rsidRDefault="000B32A0" w:rsidP="000B32A0">
      <w:pPr>
        <w:pStyle w:val="Body"/>
      </w:pPr>
      <w:r w:rsidRPr="00F15922">
        <w:t xml:space="preserve">The term </w:t>
      </w: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SW&gt;</w:t>
      </w:r>
      <w:r w:rsidRPr="00F15922">
        <w:t xml:space="preserve"> refers to the location where </w:t>
      </w:r>
      <w:r w:rsidRPr="00F15922">
        <w:rPr>
          <w:rFonts w:ascii="Courier New" w:hAnsi="Courier New" w:cs="Courier New"/>
          <w:sz w:val="18"/>
          <w:szCs w:val="18"/>
        </w:rPr>
        <w:t>HKLM\SOFTWARE</w:t>
      </w:r>
      <w:r w:rsidRPr="00F15922">
        <w:t xml:space="preserve"> information is registered. In this specification, the following values should be substituted </w:t>
      </w:r>
      <w:r w:rsidR="009F71B0" w:rsidRPr="00F15922">
        <w:t>for &lt;</w:t>
      </w:r>
      <w:r w:rsidRPr="00F15922">
        <w:rPr>
          <w:rFonts w:ascii="Courier New" w:hAnsi="Courier New" w:cs="Courier New"/>
          <w:sz w:val="18"/>
          <w:szCs w:val="18"/>
        </w:rPr>
        <w: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depending on the operating system and the bitness of the component.</w:t>
      </w:r>
    </w:p>
    <w:p w:rsidR="000B32A0" w:rsidRPr="00F15922" w:rsidRDefault="000B32A0" w:rsidP="00A85ACF">
      <w:pPr>
        <w:pStyle w:val="ListBullet"/>
      </w:pPr>
      <w:r w:rsidRPr="00F15922">
        <w:t>32-bit versions of Windows</w:t>
      </w:r>
      <w:r w:rsidR="00584F76">
        <w:t>,</w:t>
      </w:r>
      <w:r w:rsidRPr="00F15922">
        <w:t xml:space="preserve"> 32-bit components</w:t>
      </w:r>
      <w:r w:rsidR="004B78B3" w:rsidRPr="00F15922">
        <w:t>:</w:t>
      </w:r>
      <w:r w:rsidRPr="00F15922">
        <w:t xml:space="preserve"> </w:t>
      </w:r>
      <w:r w:rsidRPr="00F15922">
        <w:rPr>
          <w:rFonts w:ascii="Courier New" w:hAnsi="Courier New" w:cs="Courier New"/>
          <w:sz w:val="18"/>
          <w:szCs w:val="18"/>
        </w:rPr>
        <w:t>&lt;HKLM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xml:space="preserve"> = </w:t>
      </w:r>
      <w:r w:rsidRPr="00F15922">
        <w:rPr>
          <w:rFonts w:ascii="Courier New" w:hAnsi="Courier New" w:cs="Courier New"/>
          <w:sz w:val="18"/>
          <w:szCs w:val="18"/>
        </w:rPr>
        <w:t>HKEY_LOCAL_MACHINE\SOFTWARE</w:t>
      </w:r>
      <w:r w:rsidRPr="00F15922">
        <w:t>.</w:t>
      </w:r>
    </w:p>
    <w:p w:rsidR="000B32A0" w:rsidRPr="00F15922" w:rsidRDefault="000B32A0" w:rsidP="000B32A0">
      <w:pPr>
        <w:pStyle w:val="ListBullet"/>
      </w:pPr>
      <w:r w:rsidRPr="00F15922">
        <w:t>64-bit versions of Windows</w:t>
      </w:r>
      <w:r w:rsidR="00584F76">
        <w:t>,</w:t>
      </w:r>
      <w:r w:rsidRPr="00F15922">
        <w:t xml:space="preserve"> 32-bit components</w:t>
      </w:r>
      <w:r w:rsidR="004B78B3" w:rsidRPr="00F15922">
        <w:t>:</w:t>
      </w:r>
      <w:r w:rsidRPr="00F15922">
        <w:t xml:space="preserve"> </w:t>
      </w:r>
      <w:r w:rsidRPr="00F15922">
        <w:rPr>
          <w:rFonts w:ascii="Courier New" w:hAnsi="Courier New" w:cs="Courier New"/>
          <w:sz w:val="18"/>
          <w:szCs w:val="18"/>
        </w:rPr>
        <w:t>&lt;HKLM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xml:space="preserve"> = </w:t>
      </w:r>
      <w:r w:rsidRPr="00F15922">
        <w:rPr>
          <w:rFonts w:ascii="Courier New" w:hAnsi="Courier New" w:cs="Courier New"/>
          <w:sz w:val="18"/>
          <w:szCs w:val="18"/>
        </w:rPr>
        <w:t>HKEY_LOCAL_MACHINE\ SOFTWARE\Wow6432Node</w:t>
      </w:r>
      <w:r w:rsidRPr="00F15922">
        <w:t>.</w:t>
      </w:r>
    </w:p>
    <w:p w:rsidR="000B32A0" w:rsidRPr="00F15922" w:rsidRDefault="000B32A0" w:rsidP="000B32A0">
      <w:pPr>
        <w:pStyle w:val="ListBullet"/>
      </w:pPr>
      <w:r w:rsidRPr="00F15922">
        <w:t>64-bit versions of Windows</w:t>
      </w:r>
      <w:r w:rsidR="00584F76">
        <w:t>,</w:t>
      </w:r>
      <w:r w:rsidRPr="00F15922">
        <w:t xml:space="preserve"> 64-bit components</w:t>
      </w:r>
      <w:r w:rsidR="004B78B3" w:rsidRPr="00F15922">
        <w:t>:</w:t>
      </w:r>
      <w:r w:rsidRPr="00F15922">
        <w:t xml:space="preserve"> </w:t>
      </w:r>
      <w:r w:rsidRPr="00F15922">
        <w:rPr>
          <w:rFonts w:ascii="Courier New" w:hAnsi="Courier New" w:cs="Courier New"/>
          <w:sz w:val="18"/>
          <w:szCs w:val="18"/>
        </w:rPr>
        <w:t>&lt;HKLM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xml:space="preserve"> = </w:t>
      </w:r>
      <w:r w:rsidRPr="00F15922">
        <w:rPr>
          <w:rFonts w:ascii="Courier New" w:hAnsi="Courier New" w:cs="Courier New"/>
          <w:sz w:val="18"/>
          <w:szCs w:val="18"/>
        </w:rPr>
        <w:t>HKEY_LOCAL_MACHINE\SOFTWARE</w:t>
      </w:r>
      <w:r w:rsidRPr="00F15922">
        <w:t>.</w:t>
      </w:r>
    </w:p>
    <w:p w:rsidR="00A85ACF" w:rsidRPr="00A85ACF" w:rsidRDefault="00C601A6" w:rsidP="001E56B7">
      <w:pPr>
        <w:pStyle w:val="Body"/>
      </w:pPr>
      <w:r w:rsidRPr="00F15922">
        <w:t>T</w:t>
      </w:r>
      <w:r w:rsidR="00BA5AD8" w:rsidRPr="00F15922">
        <w:t>o determine the actual path to these directories</w:t>
      </w:r>
      <w:r w:rsidRPr="00F15922">
        <w:t xml:space="preserve"> and registry key</w:t>
      </w:r>
      <w:r w:rsidR="00BA5AD8" w:rsidRPr="00F15922">
        <w:t>, use the functions provided by your installer tools or the Windows Shell API functions with the identifiers</w:t>
      </w:r>
      <w:r w:rsidR="0049455B" w:rsidRPr="00F15922">
        <w:t xml:space="preserve"> listed in the following table</w:t>
      </w:r>
      <w:r w:rsidR="005B32D1" w:rsidRPr="00F15922">
        <w:t xml:space="preserve"> or their equivalen</w:t>
      </w:r>
      <w:r w:rsidR="00F84750" w:rsidRPr="00F15922">
        <w:t>ts</w:t>
      </w:r>
      <w:r w:rsidR="00BA5AD8" w:rsidRPr="00F15922">
        <w:t>:</w:t>
      </w:r>
    </w:p>
    <w:p w:rsidR="006C59C9" w:rsidRPr="00F15922" w:rsidRDefault="008122F6">
      <w:pPr>
        <w:pStyle w:val="Body"/>
      </w:pPr>
      <w:r w:rsidRPr="00F15922">
        <w:br w:type="page"/>
      </w:r>
    </w:p>
    <w:p w:rsidR="00DC0983" w:rsidRPr="00F15922" w:rsidRDefault="0049455B" w:rsidP="006E61E1">
      <w:pPr>
        <w:pStyle w:val="TableCaption"/>
      </w:pPr>
      <w:r w:rsidRPr="00F15922">
        <w:rPr>
          <w:b/>
          <w:bCs/>
        </w:rPr>
        <w:lastRenderedPageBreak/>
        <w:t xml:space="preserve"> </w:t>
      </w:r>
      <w:r w:rsidR="006E61E1" w:rsidRPr="00F15922">
        <w:rPr>
          <w:b/>
          <w:bCs/>
        </w:rPr>
        <w:t xml:space="preserve">Table </w:t>
      </w:r>
      <w:r w:rsidR="00800309" w:rsidRPr="00F15922">
        <w:rPr>
          <w:b/>
          <w:bCs/>
        </w:rPr>
        <w:fldChar w:fldCharType="begin"/>
      </w:r>
      <w:r w:rsidR="00687810" w:rsidRPr="00F15922">
        <w:rPr>
          <w:b/>
          <w:bCs/>
        </w:rPr>
        <w:instrText xml:space="preserve"> STYLEREF 1 \s </w:instrText>
      </w:r>
      <w:r w:rsidR="00800309" w:rsidRPr="00F15922">
        <w:rPr>
          <w:b/>
          <w:bCs/>
        </w:rPr>
        <w:fldChar w:fldCharType="separate"/>
      </w:r>
      <w:r w:rsidR="00DE68DB">
        <w:rPr>
          <w:b/>
          <w:bCs/>
          <w:noProof/>
        </w:rPr>
        <w:t>4</w:t>
      </w:r>
      <w:r w:rsidR="00800309" w:rsidRPr="00F15922">
        <w:rPr>
          <w:b/>
          <w:bCs/>
        </w:rPr>
        <w:fldChar w:fldCharType="end"/>
      </w:r>
      <w:r w:rsidR="00687810" w:rsidRPr="00F15922">
        <w:rPr>
          <w:b/>
          <w:bCs/>
        </w:rPr>
        <w:noBreakHyphen/>
      </w:r>
      <w:r w:rsidR="00C45A9F">
        <w:rPr>
          <w:b/>
          <w:bCs/>
        </w:rPr>
        <w:t>6</w:t>
      </w:r>
      <w:r w:rsidR="006E61E1" w:rsidRPr="00F15922">
        <w:rPr>
          <w:b/>
          <w:bCs/>
        </w:rPr>
        <w:t xml:space="preserve">. </w:t>
      </w:r>
      <w:r w:rsidR="00F43890" w:rsidRPr="00F15922">
        <w:t xml:space="preserve">Windows identifiers for operating system </w:t>
      </w:r>
      <w:r w:rsidR="00F64FCC" w:rsidRPr="00F15922">
        <w:t>directory paths</w:t>
      </w:r>
    </w:p>
    <w:tbl>
      <w:tblPr>
        <w:tblW w:w="879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38"/>
        <w:gridCol w:w="3135"/>
        <w:gridCol w:w="3121"/>
      </w:tblGrid>
      <w:tr w:rsidR="00DC0983" w:rsidRPr="00F15922" w:rsidTr="00EE4B4D">
        <w:tc>
          <w:tcPr>
            <w:tcW w:w="2538" w:type="dxa"/>
            <w:tcBorders>
              <w:bottom w:val="double" w:sz="4" w:space="0" w:color="auto"/>
            </w:tcBorders>
          </w:tcPr>
          <w:p w:rsidR="00DC0983" w:rsidRPr="00F15922" w:rsidRDefault="00DC0983" w:rsidP="00DC0983">
            <w:pPr>
              <w:pStyle w:val="Tablecell0"/>
              <w:rPr>
                <w:rFonts w:ascii="Times New Roman" w:hAnsi="Times New Roman"/>
                <w:b/>
              </w:rPr>
            </w:pPr>
            <w:r w:rsidRPr="00F15922">
              <w:rPr>
                <w:rFonts w:ascii="Times New Roman" w:hAnsi="Times New Roman"/>
                <w:b/>
              </w:rPr>
              <w:t>Directory</w:t>
            </w:r>
            <w:r w:rsidR="004B78B3" w:rsidRPr="00F15922">
              <w:rPr>
                <w:rFonts w:ascii="Times New Roman" w:hAnsi="Times New Roman"/>
                <w:b/>
              </w:rPr>
              <w:t xml:space="preserve"> / Registry Key</w:t>
            </w:r>
          </w:p>
        </w:tc>
        <w:tc>
          <w:tcPr>
            <w:tcW w:w="3135" w:type="dxa"/>
            <w:tcBorders>
              <w:bottom w:val="double" w:sz="4" w:space="0" w:color="auto"/>
            </w:tcBorders>
          </w:tcPr>
          <w:p w:rsidR="00DC0983" w:rsidRPr="00F15922" w:rsidRDefault="00DC0983" w:rsidP="00650643">
            <w:pPr>
              <w:pStyle w:val="Tablecell0"/>
              <w:rPr>
                <w:rFonts w:ascii="Times New Roman" w:hAnsi="Times New Roman"/>
                <w:b/>
              </w:rPr>
            </w:pPr>
            <w:r w:rsidRPr="00F15922">
              <w:rPr>
                <w:rFonts w:ascii="Times New Roman" w:hAnsi="Times New Roman"/>
                <w:b/>
              </w:rPr>
              <w:t xml:space="preserve">Windows 2000, Windows XP, </w:t>
            </w:r>
            <w:r w:rsidR="0049635B" w:rsidRPr="0049635B">
              <w:rPr>
                <w:rFonts w:ascii="Times New Roman" w:hAnsi="Times New Roman"/>
                <w:b/>
              </w:rPr>
              <w:t xml:space="preserve">Windows </w:t>
            </w:r>
            <w:r w:rsidRPr="00F15922">
              <w:rPr>
                <w:rFonts w:ascii="Times New Roman" w:hAnsi="Times New Roman"/>
                <w:b/>
              </w:rPr>
              <w:t>Vista 32</w:t>
            </w:r>
            <w:r w:rsidR="00650643">
              <w:rPr>
                <w:rFonts w:ascii="Times New Roman" w:hAnsi="Times New Roman"/>
                <w:b/>
              </w:rPr>
              <w:t>, and Windows 7 (32-bit)</w:t>
            </w:r>
          </w:p>
        </w:tc>
        <w:tc>
          <w:tcPr>
            <w:tcW w:w="3121" w:type="dxa"/>
            <w:tcBorders>
              <w:bottom w:val="double" w:sz="4" w:space="0" w:color="auto"/>
            </w:tcBorders>
          </w:tcPr>
          <w:p w:rsidR="00DC0983" w:rsidRPr="00F15922" w:rsidRDefault="0049635B" w:rsidP="00DC0983">
            <w:pPr>
              <w:pStyle w:val="Tablecell0"/>
              <w:rPr>
                <w:rFonts w:ascii="Times New Roman" w:hAnsi="Times New Roman"/>
                <w:b/>
              </w:rPr>
            </w:pPr>
            <w:r w:rsidRPr="0049635B">
              <w:rPr>
                <w:rFonts w:ascii="Times New Roman" w:hAnsi="Times New Roman"/>
                <w:b/>
              </w:rPr>
              <w:t xml:space="preserve">Windows </w:t>
            </w:r>
            <w:r w:rsidR="00DC0983" w:rsidRPr="00F15922">
              <w:rPr>
                <w:rFonts w:ascii="Times New Roman" w:hAnsi="Times New Roman"/>
                <w:b/>
              </w:rPr>
              <w:t>Vista 64</w:t>
            </w:r>
            <w:r w:rsidR="00650643">
              <w:rPr>
                <w:rFonts w:ascii="Times New Roman" w:hAnsi="Times New Roman"/>
                <w:b/>
              </w:rPr>
              <w:t xml:space="preserve"> and Windows 7 (64-bit)</w:t>
            </w:r>
          </w:p>
        </w:tc>
      </w:tr>
      <w:tr w:rsidR="00DC0983" w:rsidRPr="00F15922" w:rsidTr="00EE4B4D">
        <w:tc>
          <w:tcPr>
            <w:tcW w:w="2538" w:type="dxa"/>
            <w:tcBorders>
              <w:top w:val="double" w:sz="4" w:space="0" w:color="auto"/>
            </w:tcBorders>
          </w:tcPr>
          <w:p w:rsidR="00DC0983" w:rsidRPr="00F15922" w:rsidRDefault="00DC0983" w:rsidP="00EE4B4D">
            <w:pPr>
              <w:pStyle w:val="Body"/>
              <w:spacing w:before="40" w:after="40"/>
              <w:ind w:left="0"/>
              <w:rPr>
                <w:rFonts w:ascii="Courier New" w:hAnsi="Courier New"/>
                <w:sz w:val="18"/>
              </w:rPr>
            </w:pPr>
            <w:r w:rsidRPr="00F15922">
              <w:rPr>
                <w:rFonts w:ascii="Courier New" w:hAnsi="Courier New"/>
                <w:sz w:val="18"/>
              </w:rPr>
              <w:t>&lt;ProgramFilesDir32&gt;</w:t>
            </w:r>
          </w:p>
        </w:tc>
        <w:tc>
          <w:tcPr>
            <w:tcW w:w="3135" w:type="dxa"/>
            <w:tcBorders>
              <w:top w:val="double" w:sz="4" w:space="0" w:color="auto"/>
            </w:tcBorders>
          </w:tcPr>
          <w:p w:rsidR="00DC0983" w:rsidRPr="00F15922" w:rsidRDefault="00DC0983" w:rsidP="00EE4B4D">
            <w:pPr>
              <w:pStyle w:val="Body"/>
              <w:spacing w:before="40" w:after="40"/>
              <w:ind w:left="0"/>
            </w:pPr>
            <w:r w:rsidRPr="00F15922">
              <w:rPr>
                <w:rFonts w:ascii="Courier New" w:hAnsi="Courier New"/>
                <w:sz w:val="18"/>
              </w:rPr>
              <w:t>CSIDL_PROGRAM_FILES</w:t>
            </w:r>
          </w:p>
        </w:tc>
        <w:tc>
          <w:tcPr>
            <w:tcW w:w="3121" w:type="dxa"/>
            <w:tcBorders>
              <w:top w:val="double" w:sz="4" w:space="0" w:color="auto"/>
            </w:tcBorders>
          </w:tcPr>
          <w:p w:rsidR="00DC0983" w:rsidRPr="00F15922" w:rsidRDefault="00DC0983" w:rsidP="00EE4B4D">
            <w:pPr>
              <w:pStyle w:val="Body"/>
              <w:spacing w:before="40" w:after="40"/>
              <w:ind w:left="0"/>
            </w:pPr>
            <w:r w:rsidRPr="00F15922">
              <w:rPr>
                <w:rFonts w:ascii="Courier New" w:hAnsi="Courier New"/>
                <w:sz w:val="18"/>
              </w:rPr>
              <w:t>CSIDL_PROGRAM_FILESX86</w:t>
            </w:r>
          </w:p>
        </w:tc>
      </w:tr>
      <w:tr w:rsidR="00DC0983" w:rsidRPr="00F15922" w:rsidTr="00EE4B4D">
        <w:tc>
          <w:tcPr>
            <w:tcW w:w="2538" w:type="dxa"/>
          </w:tcPr>
          <w:p w:rsidR="00DC0983" w:rsidRPr="00F15922" w:rsidRDefault="00DC0983" w:rsidP="00EE4B4D">
            <w:pPr>
              <w:pStyle w:val="Body"/>
              <w:spacing w:before="40" w:after="40"/>
              <w:ind w:left="0"/>
            </w:pPr>
            <w:r w:rsidRPr="00F15922">
              <w:rPr>
                <w:rFonts w:ascii="Courier New" w:hAnsi="Courier New"/>
                <w:sz w:val="18"/>
              </w:rPr>
              <w:t>&lt;ProgramFilesDir&gt;</w:t>
            </w:r>
          </w:p>
        </w:tc>
        <w:tc>
          <w:tcPr>
            <w:tcW w:w="3135" w:type="dxa"/>
          </w:tcPr>
          <w:p w:rsidR="00DC0983" w:rsidRPr="00F15922" w:rsidRDefault="00DC0983" w:rsidP="00EE4B4D">
            <w:pPr>
              <w:pStyle w:val="Body"/>
              <w:spacing w:before="40" w:after="40"/>
              <w:ind w:left="0"/>
            </w:pPr>
            <w:r w:rsidRPr="00F15922">
              <w:rPr>
                <w:rFonts w:ascii="Courier New" w:hAnsi="Courier New"/>
                <w:sz w:val="18"/>
              </w:rPr>
              <w:t>CSIDL_PROGRAM_FILES</w:t>
            </w:r>
          </w:p>
        </w:tc>
        <w:tc>
          <w:tcPr>
            <w:tcW w:w="3121" w:type="dxa"/>
          </w:tcPr>
          <w:p w:rsidR="00DC0983" w:rsidRPr="00F15922" w:rsidRDefault="00DC0983" w:rsidP="00EE4B4D">
            <w:pPr>
              <w:pStyle w:val="Body"/>
              <w:spacing w:before="40" w:after="40"/>
              <w:ind w:left="0"/>
              <w:rPr>
                <w:rFonts w:ascii="Courier New" w:hAnsi="Courier New"/>
                <w:sz w:val="18"/>
              </w:rPr>
            </w:pPr>
            <w:r w:rsidRPr="00F15922">
              <w:rPr>
                <w:rFonts w:ascii="Courier New" w:hAnsi="Courier New"/>
                <w:sz w:val="18"/>
              </w:rPr>
              <w:t>CSIDL_PROGRAM_FILES</w:t>
            </w:r>
          </w:p>
        </w:tc>
      </w:tr>
      <w:tr w:rsidR="00DC0983" w:rsidRPr="00F15922" w:rsidTr="00EE4B4D">
        <w:tc>
          <w:tcPr>
            <w:tcW w:w="2538" w:type="dxa"/>
          </w:tcPr>
          <w:p w:rsidR="00DC0983" w:rsidRPr="00F15922" w:rsidRDefault="00DC0983" w:rsidP="00EE4B4D">
            <w:pPr>
              <w:pStyle w:val="Body"/>
              <w:spacing w:before="40" w:after="40"/>
              <w:ind w:left="0"/>
            </w:pPr>
            <w:r w:rsidRPr="00F15922">
              <w:rPr>
                <w:rFonts w:ascii="Courier New" w:hAnsi="Courier New"/>
                <w:sz w:val="18"/>
              </w:rPr>
              <w:t>&lt;ProgramDataDir&gt;</w:t>
            </w:r>
            <w:r w:rsidRPr="00F15922">
              <w:t xml:space="preserve">  </w:t>
            </w:r>
          </w:p>
        </w:tc>
        <w:tc>
          <w:tcPr>
            <w:tcW w:w="3135" w:type="dxa"/>
          </w:tcPr>
          <w:p w:rsidR="00DC0983" w:rsidRPr="00F15922" w:rsidRDefault="00DC0983" w:rsidP="00EE4B4D">
            <w:pPr>
              <w:pStyle w:val="Body"/>
              <w:spacing w:before="40" w:after="40"/>
              <w:ind w:left="0"/>
            </w:pPr>
            <w:r w:rsidRPr="00F15922">
              <w:rPr>
                <w:rFonts w:ascii="Courier New" w:hAnsi="Courier New"/>
                <w:sz w:val="18"/>
              </w:rPr>
              <w:t>CSIDL_COMMON_APPDATA</w:t>
            </w:r>
          </w:p>
        </w:tc>
        <w:tc>
          <w:tcPr>
            <w:tcW w:w="3121" w:type="dxa"/>
          </w:tcPr>
          <w:p w:rsidR="00DC0983" w:rsidRPr="00F15922" w:rsidRDefault="00DC0983" w:rsidP="00EE4B4D">
            <w:pPr>
              <w:pStyle w:val="Body"/>
              <w:spacing w:before="40" w:after="40"/>
              <w:ind w:left="0"/>
              <w:rPr>
                <w:rFonts w:ascii="Courier New" w:hAnsi="Courier New"/>
                <w:sz w:val="18"/>
              </w:rPr>
            </w:pPr>
            <w:r w:rsidRPr="00F15922">
              <w:rPr>
                <w:rFonts w:ascii="Courier New" w:hAnsi="Courier New"/>
                <w:sz w:val="18"/>
              </w:rPr>
              <w:t>CSIDL_COMMON_APPDATA</w:t>
            </w:r>
          </w:p>
        </w:tc>
      </w:tr>
      <w:tr w:rsidR="00EE4B4D" w:rsidRPr="00F15922" w:rsidTr="00EE4B4D">
        <w:tc>
          <w:tcPr>
            <w:tcW w:w="2538" w:type="dxa"/>
          </w:tcPr>
          <w:p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HKEY_LOCAL_MACHINE\</w:t>
            </w:r>
          </w:p>
          <w:p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SOFTWARE\WOW6432Node</w:t>
            </w:r>
          </w:p>
        </w:tc>
        <w:tc>
          <w:tcPr>
            <w:tcW w:w="3135" w:type="dxa"/>
          </w:tcPr>
          <w:p w:rsidR="00EE4B4D" w:rsidRPr="00F15922" w:rsidRDefault="001D2C28" w:rsidP="00EE4B4D">
            <w:pPr>
              <w:pStyle w:val="Body"/>
              <w:spacing w:before="40" w:after="40"/>
              <w:ind w:left="0"/>
              <w:rPr>
                <w:rFonts w:ascii="Courier New" w:hAnsi="Courier New"/>
                <w:sz w:val="18"/>
                <w:szCs w:val="18"/>
              </w:rPr>
            </w:pPr>
            <w:r w:rsidRPr="00F15922">
              <w:rPr>
                <w:rFonts w:ascii="Courier New" w:hAnsi="Courier New"/>
                <w:sz w:val="18"/>
                <w:szCs w:val="18"/>
              </w:rPr>
              <w:t>N/A</w:t>
            </w:r>
          </w:p>
        </w:tc>
        <w:tc>
          <w:tcPr>
            <w:tcW w:w="3121" w:type="dxa"/>
          </w:tcPr>
          <w:p w:rsidR="00EE4B4D" w:rsidRPr="00F15922" w:rsidRDefault="00EE4B4D" w:rsidP="001D2C28">
            <w:pPr>
              <w:pStyle w:val="Body"/>
              <w:spacing w:before="40" w:after="40"/>
              <w:ind w:left="0"/>
              <w:rPr>
                <w:rFonts w:ascii="Courier New" w:hAnsi="Courier New"/>
                <w:sz w:val="18"/>
                <w:szCs w:val="18"/>
              </w:rPr>
            </w:pPr>
            <w:r w:rsidRPr="00F15922">
              <w:rPr>
                <w:rFonts w:ascii="Courier New" w:hAnsi="Courier New"/>
                <w:sz w:val="18"/>
                <w:szCs w:val="18"/>
              </w:rPr>
              <w:t>KEY_WOW64_32KEY</w:t>
            </w:r>
          </w:p>
        </w:tc>
      </w:tr>
      <w:tr w:rsidR="00EE4B4D" w:rsidRPr="00F15922" w:rsidTr="00EE4B4D">
        <w:tc>
          <w:tcPr>
            <w:tcW w:w="2538" w:type="dxa"/>
          </w:tcPr>
          <w:p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HKEY_LOCAL_MACHINE\</w:t>
            </w:r>
          </w:p>
          <w:p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SOFTWARE</w:t>
            </w:r>
          </w:p>
        </w:tc>
        <w:tc>
          <w:tcPr>
            <w:tcW w:w="3135" w:type="dxa"/>
          </w:tcPr>
          <w:p w:rsidR="001D2C28" w:rsidRPr="00F15922" w:rsidRDefault="004B78B3" w:rsidP="001D2C28">
            <w:pPr>
              <w:pStyle w:val="Body"/>
              <w:spacing w:before="40" w:after="40"/>
              <w:ind w:left="0"/>
              <w:rPr>
                <w:rFonts w:ascii="Courier New" w:hAnsi="Courier New"/>
                <w:sz w:val="18"/>
                <w:szCs w:val="18"/>
              </w:rPr>
            </w:pPr>
            <w:r w:rsidRPr="00F15922">
              <w:rPr>
                <w:rFonts w:ascii="Courier New" w:hAnsi="Courier New"/>
                <w:sz w:val="18"/>
                <w:szCs w:val="18"/>
              </w:rPr>
              <w:t>N/A</w:t>
            </w:r>
          </w:p>
          <w:p w:rsidR="00EE4B4D" w:rsidRPr="00F15922" w:rsidRDefault="00EE4B4D" w:rsidP="00EE4B4D">
            <w:pPr>
              <w:pStyle w:val="Body"/>
              <w:spacing w:before="40" w:after="40"/>
              <w:ind w:left="0"/>
              <w:rPr>
                <w:rFonts w:ascii="Courier New" w:hAnsi="Courier New"/>
                <w:sz w:val="18"/>
                <w:szCs w:val="18"/>
              </w:rPr>
            </w:pPr>
          </w:p>
        </w:tc>
        <w:tc>
          <w:tcPr>
            <w:tcW w:w="3121" w:type="dxa"/>
          </w:tcPr>
          <w:p w:rsidR="00EE4B4D" w:rsidRPr="00F15922" w:rsidRDefault="00EE4B4D" w:rsidP="001D2C28">
            <w:pPr>
              <w:pStyle w:val="Body"/>
              <w:spacing w:before="40" w:after="40"/>
              <w:ind w:left="0"/>
              <w:rPr>
                <w:rFonts w:ascii="Courier New" w:hAnsi="Courier New"/>
                <w:sz w:val="18"/>
                <w:szCs w:val="18"/>
              </w:rPr>
            </w:pPr>
            <w:r w:rsidRPr="00F15922">
              <w:rPr>
                <w:rFonts w:ascii="Courier New" w:hAnsi="Courier New"/>
                <w:sz w:val="18"/>
                <w:szCs w:val="18"/>
              </w:rPr>
              <w:t>KEY_WOW64_</w:t>
            </w:r>
            <w:r w:rsidR="001D2C28" w:rsidRPr="00F15922">
              <w:rPr>
                <w:rFonts w:ascii="Courier New" w:hAnsi="Courier New"/>
                <w:sz w:val="18"/>
                <w:szCs w:val="18"/>
              </w:rPr>
              <w:t>64</w:t>
            </w:r>
            <w:r w:rsidRPr="00F15922">
              <w:rPr>
                <w:rFonts w:ascii="Courier New" w:hAnsi="Courier New"/>
                <w:sz w:val="18"/>
                <w:szCs w:val="18"/>
              </w:rPr>
              <w:t>KEY</w:t>
            </w:r>
          </w:p>
        </w:tc>
      </w:tr>
    </w:tbl>
    <w:p w:rsidR="001D2C28" w:rsidRDefault="001D2C28" w:rsidP="001D2C28">
      <w:pPr>
        <w:pStyle w:val="Body"/>
        <w:rPr>
          <w:rFonts w:eastAsia="Calibri"/>
        </w:rPr>
      </w:pPr>
      <w:bookmarkStart w:id="399" w:name="_Toc156376970"/>
      <w:bookmarkStart w:id="400" w:name="_Toc156647666"/>
      <w:r w:rsidRPr="00F15922">
        <w:t xml:space="preserve">Note that Microsoft recommends that applications never </w:t>
      </w:r>
      <w:r w:rsidRPr="00F15922">
        <w:rPr>
          <w:rFonts w:eastAsia="Calibri"/>
        </w:rPr>
        <w:t>access the Wow6432Node key directly as the implementation may change in future releases.</w:t>
      </w:r>
      <w:r w:rsidR="004B78B3" w:rsidRPr="00F15922">
        <w:rPr>
          <w:rFonts w:eastAsia="Calibri"/>
        </w:rPr>
        <w:t xml:space="preserve">  Use Windows registry functions that allow use of </w:t>
      </w:r>
      <w:r w:rsidR="004B78B3" w:rsidRPr="00F15922">
        <w:rPr>
          <w:rFonts w:ascii="Courier New" w:eastAsia="Calibri" w:hAnsi="Courier New" w:cs="Courier New"/>
          <w:sz w:val="18"/>
          <w:szCs w:val="18"/>
        </w:rPr>
        <w:t>KEY_WOW64_32KEY</w:t>
      </w:r>
      <w:r w:rsidR="004B78B3" w:rsidRPr="00F15922">
        <w:rPr>
          <w:rFonts w:eastAsia="Calibri"/>
        </w:rPr>
        <w:t xml:space="preserve"> and </w:t>
      </w:r>
      <w:r w:rsidR="004B78B3" w:rsidRPr="00F15922">
        <w:rPr>
          <w:rFonts w:ascii="Courier New" w:eastAsia="Calibri" w:hAnsi="Courier New" w:cs="Courier New"/>
          <w:sz w:val="18"/>
          <w:szCs w:val="18"/>
        </w:rPr>
        <w:t>KEY_WOW64_64KEY</w:t>
      </w:r>
      <w:r w:rsidR="004B78B3" w:rsidRPr="00F15922">
        <w:rPr>
          <w:rFonts w:eastAsia="Calibri"/>
        </w:rPr>
        <w:t>.</w:t>
      </w:r>
    </w:p>
    <w:p w:rsidR="00AC1D46" w:rsidRPr="00F15922" w:rsidRDefault="00AC1D46" w:rsidP="001D2C28">
      <w:pPr>
        <w:pStyle w:val="Body"/>
      </w:pPr>
    </w:p>
    <w:p w:rsidR="00D34864" w:rsidRPr="00F15922" w:rsidRDefault="00D34864" w:rsidP="00895BE6">
      <w:pPr>
        <w:pStyle w:val="Heading2"/>
      </w:pPr>
      <w:bookmarkStart w:id="401" w:name="_Toc225140686"/>
      <w:bookmarkStart w:id="402" w:name="_Toc298848020"/>
      <w:r w:rsidRPr="00F15922">
        <w:t>IVI Shared Component Installer Responsibilities on Windows Vista</w:t>
      </w:r>
      <w:bookmarkEnd w:id="399"/>
      <w:bookmarkEnd w:id="400"/>
      <w:bookmarkEnd w:id="401"/>
      <w:r w:rsidR="00650643">
        <w:t xml:space="preserve"> and Windows 7</w:t>
      </w:r>
      <w:bookmarkEnd w:id="402"/>
    </w:p>
    <w:p w:rsidR="00D34864" w:rsidRPr="00385487" w:rsidRDefault="00C2167B" w:rsidP="00240477">
      <w:pPr>
        <w:pStyle w:val="Body1"/>
      </w:pPr>
      <w:r w:rsidRPr="00C2167B">
        <w:t>On Windows Vista</w:t>
      </w:r>
      <w:r w:rsidR="00650643">
        <w:t xml:space="preserve"> and Windows 7</w:t>
      </w:r>
      <w:r w:rsidRPr="00C2167B">
        <w:t xml:space="preserve"> the IVI shared component installer shall adhere to the following additional rules:</w:t>
      </w:r>
    </w:p>
    <w:p w:rsidR="00CC5398" w:rsidRPr="00385487" w:rsidRDefault="00C2167B">
      <w:pPr>
        <w:pStyle w:val="ListNumber2"/>
        <w:numPr>
          <w:ilvl w:val="0"/>
          <w:numId w:val="22"/>
        </w:numPr>
        <w:tabs>
          <w:tab w:val="num" w:pos="1800"/>
        </w:tabs>
      </w:pPr>
      <w:r w:rsidRPr="00C2167B">
        <w:t>If the installer is invoked in dialog mode without admin privileges, the installer shall prompt for elevation.  If the installer is invoked in silent mode without admin privileges, a failure condition exists and the installer shall abort.</w:t>
      </w:r>
    </w:p>
    <w:p w:rsidR="008F7A43" w:rsidRDefault="00C2167B">
      <w:pPr>
        <w:pStyle w:val="ListNumber2"/>
        <w:numPr>
          <w:ilvl w:val="0"/>
          <w:numId w:val="22"/>
        </w:numPr>
        <w:tabs>
          <w:tab w:val="num" w:pos="1800"/>
        </w:tabs>
      </w:pPr>
      <w:r w:rsidRPr="00C2167B">
        <w:t>The IVI-COM/IVI-C shared component installer shall set the attributes of the IVI standard root directories to disable virtualization and allow modification without admin privileges.  Note: This is an interim solution that will be reverted when the IVI Foundation determines th</w:t>
      </w:r>
      <w:r w:rsidR="00060B2E">
        <w:t>e following</w:t>
      </w:r>
      <w:r w:rsidR="00191990">
        <w:t xml:space="preserve"> are both true</w:t>
      </w:r>
      <w:r w:rsidRPr="00C2167B">
        <w:t>:</w:t>
      </w:r>
    </w:p>
    <w:p w:rsidR="008F7A43" w:rsidRDefault="00191990">
      <w:pPr>
        <w:pStyle w:val="ListNumber2"/>
        <w:numPr>
          <w:ilvl w:val="1"/>
          <w:numId w:val="22"/>
        </w:numPr>
        <w:tabs>
          <w:tab w:val="num" w:pos="1800"/>
        </w:tabs>
      </w:pPr>
      <w:r>
        <w:t>D</w:t>
      </w:r>
      <w:r w:rsidR="00C2167B" w:rsidRPr="00C2167B">
        <w:t>river development tool vendors have had sufficient time to make adjustments for the fact that driver source code will no longer be editable under the IVI standard root directory without elevated privileges</w:t>
      </w:r>
      <w:r>
        <w:t>.</w:t>
      </w:r>
      <w:r w:rsidR="00C2167B" w:rsidRPr="00C2167B">
        <w:t xml:space="preserve"> </w:t>
      </w:r>
    </w:p>
    <w:p w:rsidR="00240477" w:rsidRDefault="00191990">
      <w:pPr>
        <w:pStyle w:val="ListNumber2"/>
        <w:numPr>
          <w:ilvl w:val="1"/>
          <w:numId w:val="22"/>
        </w:numPr>
        <w:tabs>
          <w:tab w:val="num" w:pos="1800"/>
        </w:tabs>
      </w:pPr>
      <w:r>
        <w:t>T</w:t>
      </w:r>
      <w:r w:rsidR="00C2167B" w:rsidRPr="00C2167B">
        <w:t>he updated tools have been available to users for a sufficient amount of time.</w:t>
      </w:r>
    </w:p>
    <w:p w:rsidR="008F7A43" w:rsidRDefault="008F7A43" w:rsidP="00240477">
      <w:pPr>
        <w:pStyle w:val="Body"/>
      </w:pPr>
    </w:p>
    <w:p w:rsidR="00D34864" w:rsidRPr="00F15922" w:rsidRDefault="00D34864" w:rsidP="00895BE6">
      <w:pPr>
        <w:pStyle w:val="Heading2"/>
      </w:pPr>
      <w:bookmarkStart w:id="403" w:name="_Toc156376971"/>
      <w:bookmarkStart w:id="404" w:name="_Toc156647667"/>
      <w:bookmarkStart w:id="405" w:name="_Toc225140687"/>
      <w:bookmarkStart w:id="406" w:name="_Toc298848021"/>
      <w:r w:rsidRPr="00F15922">
        <w:t>IVI Driver Installer Responsibilities on Windows Vista</w:t>
      </w:r>
      <w:bookmarkEnd w:id="403"/>
      <w:bookmarkEnd w:id="404"/>
      <w:bookmarkEnd w:id="405"/>
      <w:r w:rsidR="00650643">
        <w:t xml:space="preserve"> and Windows 7</w:t>
      </w:r>
      <w:bookmarkEnd w:id="406"/>
    </w:p>
    <w:p w:rsidR="00C156D8" w:rsidRPr="00F15922" w:rsidRDefault="00D34864" w:rsidP="00240477">
      <w:pPr>
        <w:pStyle w:val="Body1"/>
      </w:pPr>
      <w:r w:rsidRPr="00F15922">
        <w:t>On Windows Vista</w:t>
      </w:r>
      <w:r w:rsidR="00650643">
        <w:t xml:space="preserve"> and Windows 7</w:t>
      </w:r>
      <w:r w:rsidRPr="00F15922">
        <w:t>, if the IVI driver installer calls the IVI shared component installer it shall invoke the IVI shared component installer with admin privileges.</w:t>
      </w:r>
      <w:bookmarkStart w:id="407" w:name="_Ref535398584"/>
      <w:bookmarkStart w:id="408" w:name="_Toc156647668"/>
    </w:p>
    <w:p w:rsidR="00C156D8" w:rsidRPr="00C156D8" w:rsidRDefault="00C156D8" w:rsidP="00C156D8">
      <w:pPr>
        <w:pStyle w:val="Body1"/>
      </w:pPr>
    </w:p>
    <w:p w:rsidR="00C50A00" w:rsidRPr="00F15922" w:rsidRDefault="00C50A00" w:rsidP="00895BE6">
      <w:pPr>
        <w:pStyle w:val="Heading1"/>
      </w:pPr>
      <w:bookmarkStart w:id="409" w:name="_Toc225140688"/>
      <w:bookmarkStart w:id="410" w:name="_Ref254178226"/>
      <w:bookmarkStart w:id="411" w:name="_Toc298848022"/>
      <w:r w:rsidRPr="00F15922">
        <w:lastRenderedPageBreak/>
        <w:t>IVI Driver Installer Requirements</w:t>
      </w:r>
      <w:bookmarkEnd w:id="407"/>
      <w:bookmarkEnd w:id="408"/>
      <w:bookmarkEnd w:id="409"/>
      <w:bookmarkEnd w:id="410"/>
      <w:bookmarkEnd w:id="411"/>
    </w:p>
    <w:p w:rsidR="00C50A00" w:rsidRDefault="00C50A00">
      <w:pPr>
        <w:pStyle w:val="Body1"/>
      </w:pPr>
      <w:r w:rsidRPr="00F15922">
        <w:t xml:space="preserve">This section describes the requirements specific to IVI driver installers, other than the requirements described in Section </w:t>
      </w:r>
      <w:fldSimple w:instr=" REF _Ref535398570 \r \h  \* MERGEFORMAT ">
        <w:r w:rsidR="00DE68DB">
          <w:t>4</w:t>
        </w:r>
      </w:fldSimple>
      <w:r w:rsidRPr="00F15922">
        <w:t xml:space="preserve">, </w:t>
      </w:r>
      <w:fldSimple w:instr=" REF _Ref535398570 \h  \* MERGEFORMAT ">
        <w:ins w:id="412" w:author="Author">
          <w:r w:rsidR="00DE68DB" w:rsidRPr="00DE68DB">
            <w:rPr>
              <w:i/>
              <w:rPrChange w:id="413" w:author="Author">
                <w:rPr/>
              </w:rPrChange>
            </w:rPr>
            <w:t>IVI Directory Structure Creation and Detection Requirements</w:t>
          </w:r>
          <w:r w:rsidR="00DE68DB" w:rsidRPr="00DE68DB" w:rsidDel="002D3FF4">
            <w:rPr>
              <w:i/>
              <w:rPrChange w:id="414" w:author="Author">
                <w:rPr/>
              </w:rPrChange>
            </w:rPr>
            <w:t xml:space="preserve"> </w:t>
          </w:r>
        </w:ins>
        <w:del w:id="415" w:author="Author">
          <w:r w:rsidR="00972483" w:rsidRPr="00F15922" w:rsidDel="00DE68DB">
            <w:rPr>
              <w:i/>
            </w:rPr>
            <w:delText>Requirements for Creating and Detecting the IVI Directory Structure</w:delText>
          </w:r>
        </w:del>
      </w:fldSimple>
      <w:r w:rsidRPr="00F15922">
        <w:t>.</w:t>
      </w:r>
    </w:p>
    <w:p w:rsidR="006449E8" w:rsidRDefault="006449E8">
      <w:pPr>
        <w:pStyle w:val="Body"/>
      </w:pPr>
    </w:p>
    <w:p w:rsidR="00C50A00" w:rsidRPr="00F15922" w:rsidRDefault="00462AC0" w:rsidP="00895BE6">
      <w:pPr>
        <w:pStyle w:val="Heading2"/>
      </w:pPr>
      <w:bookmarkStart w:id="416" w:name="_Toc156647669"/>
      <w:bookmarkStart w:id="417" w:name="_Toc298848023"/>
      <w:r>
        <w:t>IVI-COM/IVI-C</w:t>
      </w:r>
      <w:r w:rsidR="002C6AD2">
        <w:t xml:space="preserve"> </w:t>
      </w:r>
      <w:bookmarkStart w:id="418" w:name="_Toc225140689"/>
      <w:r w:rsidR="00C50A00" w:rsidRPr="00F15922">
        <w:t>Driver Installation Procedure</w:t>
      </w:r>
      <w:bookmarkEnd w:id="416"/>
      <w:bookmarkEnd w:id="417"/>
      <w:bookmarkEnd w:id="418"/>
    </w:p>
    <w:p w:rsidR="00C50A00" w:rsidRPr="00F15922" w:rsidRDefault="003638E9" w:rsidP="00240477">
      <w:pPr>
        <w:pStyle w:val="Body1"/>
      </w:pPr>
      <w:r>
        <w:t>An</w:t>
      </w:r>
      <w:r w:rsidR="00C50A00" w:rsidRPr="00F15922">
        <w:t xml:space="preserve"> </w:t>
      </w:r>
      <w:r w:rsidR="00462AC0">
        <w:t>IVI-COM/IVI-C</w:t>
      </w:r>
      <w:r w:rsidR="00C50A00" w:rsidRPr="00F15922">
        <w:t xml:space="preserve"> installer program shall install driver files according to the following procedure: </w:t>
      </w:r>
    </w:p>
    <w:p w:rsidR="00CC5398" w:rsidRDefault="00886F4C">
      <w:pPr>
        <w:pStyle w:val="ListNumber2"/>
        <w:numPr>
          <w:ilvl w:val="0"/>
          <w:numId w:val="6"/>
        </w:numPr>
      </w:pPr>
      <w:r w:rsidRPr="00F15922">
        <w:t xml:space="preserve">The </w:t>
      </w:r>
      <w:r w:rsidR="00462AC0">
        <w:t>IVI-COM/IVI-C</w:t>
      </w:r>
      <w:r w:rsidRPr="00F15922">
        <w:t xml:space="preserve"> installer checks the bitness of the Windows operating system and exits with a failure condition if the operating system bitness does not </w:t>
      </w:r>
      <w:r w:rsidR="008973BF" w:rsidRPr="00F15922">
        <w:t xml:space="preserve">match </w:t>
      </w:r>
      <w:r w:rsidR="00F53911" w:rsidRPr="00F15922">
        <w:t xml:space="preserve">any of </w:t>
      </w:r>
      <w:r w:rsidR="008973BF" w:rsidRPr="00F15922">
        <w:t>the</w:t>
      </w:r>
      <w:r w:rsidR="00F53911" w:rsidRPr="00F15922">
        <w:t xml:space="preserve"> operating system bitnesses that the installer supports</w:t>
      </w:r>
      <w:r w:rsidRPr="00F15922">
        <w:t>.</w:t>
      </w:r>
    </w:p>
    <w:p w:rsidR="00CC5398" w:rsidRDefault="00C50A00">
      <w:pPr>
        <w:pStyle w:val="ListNumber2"/>
        <w:numPr>
          <w:ilvl w:val="0"/>
          <w:numId w:val="6"/>
        </w:numPr>
      </w:pPr>
      <w:r w:rsidRPr="00F15922">
        <w:t xml:space="preserve">The </w:t>
      </w:r>
      <w:r w:rsidR="00462AC0">
        <w:t>IVI-COM/IVI-C</w:t>
      </w:r>
      <w:r w:rsidRPr="00F15922">
        <w:t xml:space="preserve"> installer detects the IVI standard root directory as specified in Section </w:t>
      </w:r>
      <w:r w:rsidR="00800309">
        <w:fldChar w:fldCharType="begin"/>
      </w:r>
      <w:r w:rsidR="00B74670">
        <w:instrText xml:space="preserve"> REF _Ref535400610 \r \h </w:instrText>
      </w:r>
      <w:r w:rsidR="00800309">
        <w:fldChar w:fldCharType="separate"/>
      </w:r>
      <w:r w:rsidR="00DE68DB">
        <w:t>4.1.1</w:t>
      </w:r>
      <w:r w:rsidR="00800309">
        <w:fldChar w:fldCharType="end"/>
      </w:r>
      <w:r w:rsidRPr="00F15922">
        <w:t>,</w:t>
      </w:r>
      <w:r w:rsidR="00B74670">
        <w:t xml:space="preserve"> </w:t>
      </w:r>
      <w:fldSimple w:instr=" REF _Ref535400610 \h  \* MERGEFORMAT ">
        <w:ins w:id="419" w:author="Author">
          <w:r w:rsidR="00DE68DB" w:rsidRPr="00DE68DB">
            <w:rPr>
              <w:i/>
              <w:rPrChange w:id="420" w:author="Author">
                <w:rPr/>
              </w:rPrChange>
            </w:rPr>
            <w:t>IVI-COM/IVI-C Shared Component Installer Responsibilities</w:t>
          </w:r>
        </w:ins>
        <w:del w:id="421" w:author="Author">
          <w:r w:rsidR="00462AC0" w:rsidDel="00DE68DB">
            <w:rPr>
              <w:i/>
            </w:rPr>
            <w:delText>IVI-COM/IVI-C</w:delText>
          </w:r>
          <w:r w:rsidR="00B74670" w:rsidRPr="00B74670" w:rsidDel="00DE68DB">
            <w:rPr>
              <w:i/>
            </w:rPr>
            <w:delText xml:space="preserve"> Shared Component Installer Responsibilities</w:delText>
          </w:r>
        </w:del>
      </w:fldSimple>
      <w:r w:rsidR="008315D2" w:rsidRPr="00F15922">
        <w:t>.</w:t>
      </w:r>
    </w:p>
    <w:p w:rsidR="00CC5398" w:rsidRDefault="003A369B">
      <w:pPr>
        <w:pStyle w:val="ListNumber2"/>
        <w:numPr>
          <w:ilvl w:val="0"/>
          <w:numId w:val="6"/>
        </w:numPr>
      </w:pPr>
      <w:r w:rsidRPr="00F15922">
        <w:t xml:space="preserve">For each </w:t>
      </w:r>
      <w:r w:rsidR="000E679C" w:rsidRPr="00F15922">
        <w:t xml:space="preserve">supported </w:t>
      </w:r>
      <w:r w:rsidR="00F9028A" w:rsidRPr="00F15922">
        <w:t xml:space="preserve">operating system </w:t>
      </w:r>
      <w:r w:rsidRPr="00F15922">
        <w:t xml:space="preserve">bitness, if </w:t>
      </w:r>
      <w:r w:rsidR="00C50A00" w:rsidRPr="00F15922">
        <w:t>the IVI standard</w:t>
      </w:r>
      <w:r w:rsidR="007F429C" w:rsidRPr="00F15922">
        <w:t xml:space="preserve"> </w:t>
      </w:r>
      <w:r w:rsidR="00C50A00" w:rsidRPr="00F15922">
        <w:t xml:space="preserve">root directory exists, the </w:t>
      </w:r>
      <w:r w:rsidR="00462AC0">
        <w:t>IVI-COM/IVI-C</w:t>
      </w:r>
      <w:r w:rsidR="00C50A00" w:rsidRPr="00F15922">
        <w:t xml:space="preserve"> installer checks for the presence and version of the </w:t>
      </w:r>
      <w:r w:rsidR="00462AC0">
        <w:t>IVI-COM/IVI-C</w:t>
      </w:r>
      <w:r w:rsidR="00C50A00" w:rsidRPr="00F15922">
        <w:t xml:space="preserve"> shared components as specified in Section </w:t>
      </w:r>
      <w:r w:rsidR="00800309">
        <w:fldChar w:fldCharType="begin"/>
      </w:r>
      <w:r w:rsidR="007C2B33">
        <w:instrText xml:space="preserve"> REF _Ref535399142 \r \h </w:instrText>
      </w:r>
      <w:r w:rsidR="00800309">
        <w:fldChar w:fldCharType="separate"/>
      </w:r>
      <w:r w:rsidR="00DE68DB">
        <w:t>5.1.1</w:t>
      </w:r>
      <w:r w:rsidR="00800309">
        <w:fldChar w:fldCharType="end"/>
      </w:r>
      <w:r w:rsidR="00C50A00" w:rsidRPr="00F15922">
        <w:t xml:space="preserve">, </w:t>
      </w:r>
      <w:fldSimple w:instr=" REF _Ref535399142 \h  \* MERGEFORMAT ">
        <w:ins w:id="422" w:author="Author">
          <w:r w:rsidR="00DE68DB" w:rsidRPr="00DE68DB">
            <w:rPr>
              <w:i/>
              <w:rPrChange w:id="423" w:author="Author">
                <w:rPr/>
              </w:rPrChange>
            </w:rPr>
            <w:t>Detecting the Presence and Version of the IVI-COM/IVI-C Shared Components</w:t>
          </w:r>
        </w:ins>
        <w:del w:id="424" w:author="Author">
          <w:r w:rsidR="007C2B33" w:rsidRPr="007C2B33" w:rsidDel="00DE68DB">
            <w:rPr>
              <w:i/>
            </w:rPr>
            <w:delText xml:space="preserve">Detecting the Presence and Version of the </w:delText>
          </w:r>
          <w:r w:rsidR="00462AC0" w:rsidDel="00DE68DB">
            <w:rPr>
              <w:i/>
            </w:rPr>
            <w:delText>IVI-COM/IVI-C</w:delText>
          </w:r>
          <w:r w:rsidR="007C2B33" w:rsidRPr="007C2B33" w:rsidDel="00DE68DB">
            <w:rPr>
              <w:i/>
            </w:rPr>
            <w:delText xml:space="preserve"> Shared Components</w:delText>
          </w:r>
        </w:del>
      </w:fldSimple>
      <w:r w:rsidR="00C50A00" w:rsidRPr="00F15922">
        <w:t>.</w:t>
      </w:r>
    </w:p>
    <w:p w:rsidR="00CC5398" w:rsidRDefault="003A369B">
      <w:pPr>
        <w:pStyle w:val="ListNumber2"/>
        <w:numPr>
          <w:ilvl w:val="0"/>
          <w:numId w:val="6"/>
        </w:numPr>
      </w:pPr>
      <w:r w:rsidRPr="00F15922">
        <w:t xml:space="preserve">For each supported </w:t>
      </w:r>
      <w:r w:rsidR="00796861" w:rsidRPr="00F15922">
        <w:t xml:space="preserve">operating system </w:t>
      </w:r>
      <w:r w:rsidRPr="00F15922">
        <w:t xml:space="preserve">bitness, if </w:t>
      </w:r>
      <w:r w:rsidR="00C50A00" w:rsidRPr="00F15922">
        <w:t xml:space="preserve">the IVI standard root directory does not exist, or the </w:t>
      </w:r>
      <w:r w:rsidR="00462AC0">
        <w:t>IVI-COM/IVI-C</w:t>
      </w:r>
      <w:r w:rsidR="00C50A00" w:rsidRPr="00F15922">
        <w:t xml:space="preserve"> shared components are not installed or not of a sufficient version, the installer takes one of the following two actions:</w:t>
      </w:r>
    </w:p>
    <w:p w:rsidR="00CC5398" w:rsidRDefault="00C50A00">
      <w:pPr>
        <w:pStyle w:val="ListNumber2"/>
        <w:numPr>
          <w:ilvl w:val="1"/>
          <w:numId w:val="6"/>
        </w:numPr>
      </w:pPr>
      <w:r w:rsidRPr="00F15922">
        <w:t xml:space="preserve">The </w:t>
      </w:r>
      <w:r w:rsidR="00462AC0">
        <w:t>IVI-COM/IVI-C</w:t>
      </w:r>
      <w:r w:rsidRPr="00F15922">
        <w:t xml:space="preserve"> installer calls the </w:t>
      </w:r>
      <w:r w:rsidR="00462AC0">
        <w:t>IVI-COM/IVI-C</w:t>
      </w:r>
      <w:r w:rsidRPr="00F15922">
        <w:t xml:space="preserve"> shared component installer according to the requirements specified in Section </w:t>
      </w:r>
      <w:r w:rsidR="00800309">
        <w:fldChar w:fldCharType="begin"/>
      </w:r>
      <w:r w:rsidR="00B74670">
        <w:instrText xml:space="preserve"> REF _Ref535399204 \r \h </w:instrText>
      </w:r>
      <w:r w:rsidR="00800309">
        <w:fldChar w:fldCharType="separate"/>
      </w:r>
      <w:r w:rsidR="00DE68DB">
        <w:t>5.1.3</w:t>
      </w:r>
      <w:r w:rsidR="00800309">
        <w:fldChar w:fldCharType="end"/>
      </w:r>
      <w:r w:rsidRPr="00F15922">
        <w:t xml:space="preserve">, </w:t>
      </w:r>
      <w:fldSimple w:instr=" REF _Ref535399204 \h  \* MERGEFORMAT ">
        <w:ins w:id="425" w:author="Author">
          <w:r w:rsidR="00DE68DB" w:rsidRPr="00DE68DB">
            <w:rPr>
              <w:i/>
              <w:rPrChange w:id="426" w:author="Author">
                <w:rPr/>
              </w:rPrChange>
            </w:rPr>
            <w:t>Calling the IVI-COM/IVI-C Shared Component Installer</w:t>
          </w:r>
        </w:ins>
        <w:del w:id="427" w:author="Author">
          <w:r w:rsidR="00B74670" w:rsidRPr="00C57D9C" w:rsidDel="00DE68DB">
            <w:rPr>
              <w:i/>
            </w:rPr>
            <w:delText xml:space="preserve">Calling the </w:delText>
          </w:r>
          <w:r w:rsidR="00462AC0" w:rsidRPr="00C57D9C" w:rsidDel="00DE68DB">
            <w:rPr>
              <w:i/>
            </w:rPr>
            <w:delText>IVI-COM/IVI-C</w:delText>
          </w:r>
          <w:r w:rsidR="00B74670" w:rsidRPr="00C57D9C" w:rsidDel="00DE68DB">
            <w:rPr>
              <w:i/>
            </w:rPr>
            <w:delText xml:space="preserve"> Shared Component Installer</w:delText>
          </w:r>
        </w:del>
      </w:fldSimple>
      <w:r w:rsidRPr="00F15922">
        <w:t xml:space="preserve">.  After the </w:t>
      </w:r>
      <w:r w:rsidR="00462AC0">
        <w:t>IVI-COM/IVI-C</w:t>
      </w:r>
      <w:r w:rsidRPr="00F15922">
        <w:t xml:space="preserve"> shared component installation completes, the </w:t>
      </w:r>
      <w:r w:rsidR="00462AC0">
        <w:t>IVI-COM/IVI-C</w:t>
      </w:r>
      <w:r w:rsidRPr="00F15922">
        <w:t xml:space="preserve"> installer repeats steps 1 and 2 to verify that the </w:t>
      </w:r>
      <w:r w:rsidR="00462AC0">
        <w:t>IVI-COM/IVI-C</w:t>
      </w:r>
      <w:r w:rsidRPr="00F15922">
        <w:t xml:space="preserve"> shared component installer completed successfully.</w:t>
      </w:r>
    </w:p>
    <w:p w:rsidR="00CC5398" w:rsidRDefault="00C50A00">
      <w:pPr>
        <w:pStyle w:val="ListNumber2"/>
        <w:numPr>
          <w:ilvl w:val="1"/>
          <w:numId w:val="6"/>
        </w:numPr>
      </w:pPr>
      <w:r w:rsidRPr="00F15922">
        <w:t xml:space="preserve">The </w:t>
      </w:r>
      <w:r w:rsidR="00462AC0">
        <w:t>IVI-COM/IVI-C</w:t>
      </w:r>
      <w:r w:rsidRPr="00F15922">
        <w:t xml:space="preserve"> installer exits with a failure condition.  If the installer was invoked in dialog mode, the installer informs the user that the user must first execute the </w:t>
      </w:r>
      <w:r w:rsidR="00462AC0">
        <w:t>IVI-COM/IVI-C</w:t>
      </w:r>
      <w:r w:rsidRPr="00F15922">
        <w:t xml:space="preserve"> shared component installer and informs the user where to find the </w:t>
      </w:r>
      <w:r w:rsidR="00462AC0">
        <w:t>IVI-COM/IVI-C</w:t>
      </w:r>
      <w:r w:rsidRPr="00F15922">
        <w:t xml:space="preserve"> shared component installer.</w:t>
      </w:r>
    </w:p>
    <w:p w:rsidR="00CC5398" w:rsidRDefault="00FF568E">
      <w:pPr>
        <w:pStyle w:val="ListNumber2"/>
        <w:numPr>
          <w:ilvl w:val="0"/>
          <w:numId w:val="6"/>
        </w:numPr>
      </w:pPr>
      <w:r w:rsidRPr="00F15922">
        <w:t>The</w:t>
      </w:r>
      <w:r w:rsidR="001C6640" w:rsidRPr="00F15922">
        <w:t xml:space="preserve"> </w:t>
      </w:r>
      <w:r w:rsidR="00462AC0">
        <w:t>IVI-COM/IVI-C</w:t>
      </w:r>
      <w:r w:rsidR="00C50A00" w:rsidRPr="00F15922">
        <w:t xml:space="preserve"> installer checks for the presence, vendor, and version of a previously installed </w:t>
      </w:r>
      <w:r w:rsidR="00462AC0">
        <w:t>IVI-COM</w:t>
      </w:r>
      <w:r w:rsidR="00622987">
        <w:t xml:space="preserve"> or </w:t>
      </w:r>
      <w:r w:rsidR="00462AC0">
        <w:t>IVI-C</w:t>
      </w:r>
      <w:r w:rsidR="00C50A00" w:rsidRPr="00F15922">
        <w:t xml:space="preserve"> </w:t>
      </w:r>
      <w:r w:rsidR="00622987">
        <w:t xml:space="preserve">driver </w:t>
      </w:r>
      <w:r w:rsidR="00C50A00" w:rsidRPr="00F15922">
        <w:t xml:space="preserve">of the same name.  The installer does this as specified in Section </w:t>
      </w:r>
      <w:r w:rsidR="00800309">
        <w:fldChar w:fldCharType="begin"/>
      </w:r>
      <w:r w:rsidR="00B74670">
        <w:instrText xml:space="preserve"> REF _Ref535399266 \r \h </w:instrText>
      </w:r>
      <w:r w:rsidR="00800309">
        <w:fldChar w:fldCharType="separate"/>
      </w:r>
      <w:r w:rsidR="00DE68DB">
        <w:t>5.1.2</w:t>
      </w:r>
      <w:r w:rsidR="00800309">
        <w:fldChar w:fldCharType="end"/>
      </w:r>
      <w:r w:rsidR="00C50A00" w:rsidRPr="00F15922">
        <w:t xml:space="preserve">, </w:t>
      </w:r>
      <w:fldSimple w:instr=" REF _Ref535399266 \h  \* MERGEFORMAT ">
        <w:ins w:id="428" w:author="Author">
          <w:r w:rsidR="00DE68DB" w:rsidRPr="00DE68DB">
            <w:rPr>
              <w:i/>
              <w:rPrChange w:id="429" w:author="Author">
                <w:rPr/>
              </w:rPrChange>
            </w:rPr>
            <w:t>Detecting the Presence, Vendor, and Version of an IVI-COM or IVI-C Driver</w:t>
          </w:r>
        </w:ins>
        <w:del w:id="430" w:author="Author">
          <w:r w:rsidR="00B74670" w:rsidRPr="00B74670" w:rsidDel="00DE68DB">
            <w:rPr>
              <w:i/>
            </w:rPr>
            <w:delText xml:space="preserve">Detecting the Presence, Vendor, and Version of an </w:delText>
          </w:r>
          <w:r w:rsidR="00462AC0" w:rsidDel="00DE68DB">
            <w:rPr>
              <w:i/>
            </w:rPr>
            <w:delText>IVI-COM</w:delText>
          </w:r>
          <w:r w:rsidR="00E47A56" w:rsidDel="00DE68DB">
            <w:rPr>
              <w:i/>
            </w:rPr>
            <w:delText xml:space="preserve"> or </w:delText>
          </w:r>
          <w:r w:rsidR="00462AC0" w:rsidDel="00DE68DB">
            <w:rPr>
              <w:i/>
            </w:rPr>
            <w:delText>IVI-C</w:delText>
          </w:r>
          <w:r w:rsidR="00B74670" w:rsidRPr="00B74670" w:rsidDel="00DE68DB">
            <w:rPr>
              <w:i/>
            </w:rPr>
            <w:delText xml:space="preserve"> Driver</w:delText>
          </w:r>
        </w:del>
      </w:fldSimple>
      <w:r w:rsidR="00C50A00" w:rsidRPr="00F15922">
        <w:t xml:space="preserve">.  If an </w:t>
      </w:r>
      <w:r w:rsidR="00462AC0">
        <w:t>IVI-COM</w:t>
      </w:r>
      <w:r w:rsidR="00622987">
        <w:t xml:space="preserve"> or driver </w:t>
      </w:r>
      <w:r w:rsidR="00462AC0">
        <w:t>IVI-C</w:t>
      </w:r>
      <w:r w:rsidR="00C50A00" w:rsidRPr="00F15922">
        <w:t xml:space="preserve"> of the same name does exist, the installer takes the following actions.</w:t>
      </w:r>
      <w:r w:rsidR="000E7CE8" w:rsidRPr="00F15922">
        <w:t xml:space="preserve">  (If drivers of the same </w:t>
      </w:r>
      <w:r w:rsidR="00F22F80" w:rsidRPr="00F15922">
        <w:t xml:space="preserve">name </w:t>
      </w:r>
      <w:r w:rsidR="000E7CE8" w:rsidRPr="00F15922">
        <w:t xml:space="preserve">but different bitness exist, the installer </w:t>
      </w:r>
      <w:r w:rsidR="00FE60BA" w:rsidRPr="00F15922">
        <w:t>repeats these</w:t>
      </w:r>
      <w:r w:rsidR="000E7CE8" w:rsidRPr="00F15922">
        <w:t xml:space="preserve"> actions for each existing driver.)</w:t>
      </w:r>
    </w:p>
    <w:p w:rsidR="00EA16D0" w:rsidRDefault="00C50A00">
      <w:pPr>
        <w:pStyle w:val="ListNumber2"/>
        <w:numPr>
          <w:ilvl w:val="1"/>
          <w:numId w:val="6"/>
        </w:numPr>
      </w:pPr>
      <w:r w:rsidRPr="00F15922">
        <w:t xml:space="preserve">A failure condition exists if the vendor of the existing driver does not match the vendor of the driver to be installed or if the vendor </w:t>
      </w:r>
      <w:r w:rsidR="00EC0BE9" w:rsidRPr="00F15922">
        <w:t xml:space="preserve">of the driver to be installed </w:t>
      </w:r>
      <w:r w:rsidRPr="00F15922">
        <w:t xml:space="preserve">matches </w:t>
      </w:r>
      <w:r w:rsidR="00197611" w:rsidRPr="00F15922">
        <w:t>the existing driver</w:t>
      </w:r>
      <w:r w:rsidR="0018581D" w:rsidRPr="00F15922">
        <w:t xml:space="preserve"> </w:t>
      </w:r>
      <w:r w:rsidRPr="00F15922">
        <w:t xml:space="preserve">but the version of the driver to be installed is less than the version of </w:t>
      </w:r>
      <w:r w:rsidR="00197611" w:rsidRPr="00F15922">
        <w:t>the</w:t>
      </w:r>
      <w:r w:rsidR="00EC0BE9" w:rsidRPr="00F15922">
        <w:t xml:space="preserve"> </w:t>
      </w:r>
      <w:r w:rsidRPr="00F15922">
        <w:t>existing driver.</w:t>
      </w:r>
      <w:r w:rsidR="00224E00" w:rsidRPr="00F15922">
        <w:t xml:space="preserve"> </w:t>
      </w:r>
    </w:p>
    <w:p w:rsidR="00CC5398" w:rsidRPr="003530F6" w:rsidRDefault="005936DA">
      <w:pPr>
        <w:pStyle w:val="ListNumber2"/>
        <w:numPr>
          <w:ilvl w:val="1"/>
          <w:numId w:val="6"/>
        </w:numPr>
      </w:pPr>
      <w:r w:rsidRPr="00F15922">
        <w:t xml:space="preserve">If the vendor </w:t>
      </w:r>
      <w:r w:rsidR="00591D58" w:rsidRPr="00F15922">
        <w:t>is the same</w:t>
      </w:r>
      <w:r w:rsidRPr="00F15922">
        <w:t xml:space="preserve"> and the version of the driver to be installed is higher than or equal to the version of the existing driver, the IVI Foundation recommends that </w:t>
      </w:r>
      <w:r w:rsidR="00591D58" w:rsidRPr="00F15922">
        <w:t xml:space="preserve">the </w:t>
      </w:r>
      <w:r w:rsidRPr="00F15922">
        <w:t xml:space="preserve">installer proceed with the installation, removing any traces of the </w:t>
      </w:r>
      <w:r w:rsidR="00FC4BB5" w:rsidRPr="00FC4BB5">
        <w:t>previously installed driver while installing the new driver.  Alternatively, the installer may exit with a failure condition.  If the versions are equal, the driver installer may also exit without a failure condition, run in “repair” mode, or run in “modify” mode.</w:t>
      </w:r>
    </w:p>
    <w:p w:rsidR="00CC5398" w:rsidRPr="003530F6" w:rsidRDefault="00FC4BB5">
      <w:pPr>
        <w:pStyle w:val="ListNumber2"/>
        <w:numPr>
          <w:ilvl w:val="0"/>
          <w:numId w:val="6"/>
        </w:numPr>
      </w:pPr>
      <w:r w:rsidRPr="00FC4BB5">
        <w:t>For each supported operating system bitness, the installer creates the standard driver specific directory.</w:t>
      </w:r>
    </w:p>
    <w:p w:rsidR="00CC5398" w:rsidRDefault="00FC4BB5">
      <w:pPr>
        <w:pStyle w:val="ListNumber2"/>
        <w:numPr>
          <w:ilvl w:val="0"/>
          <w:numId w:val="6"/>
        </w:numPr>
      </w:pPr>
      <w:r w:rsidRPr="00FC4BB5">
        <w:lastRenderedPageBreak/>
        <w:t>For each supported operating system bitness, the installer installs driver files</w:t>
      </w:r>
      <w:r w:rsidR="00C50A00" w:rsidRPr="00F15922">
        <w:t xml:space="preserve"> into the appropriate subdirectories of the IVI standard directory</w:t>
      </w:r>
      <w:r w:rsidR="00E20E4A" w:rsidRPr="00F15922">
        <w:t xml:space="preserve"> tree</w:t>
      </w:r>
      <w:r w:rsidR="00C50A00" w:rsidRPr="00F15922">
        <w:t xml:space="preserve">, as specified in Section </w:t>
      </w:r>
      <w:r w:rsidR="00800309">
        <w:fldChar w:fldCharType="begin"/>
      </w:r>
      <w:r w:rsidR="00B74670">
        <w:instrText xml:space="preserve"> REF _Ref535399356 \r \h </w:instrText>
      </w:r>
      <w:r w:rsidR="00800309">
        <w:fldChar w:fldCharType="separate"/>
      </w:r>
      <w:r w:rsidR="00DE68DB">
        <w:t>2.5.1.4</w:t>
      </w:r>
      <w:r w:rsidR="00800309">
        <w:fldChar w:fldCharType="end"/>
      </w:r>
      <w:r w:rsidR="00C50A00" w:rsidRPr="00F15922">
        <w:t xml:space="preserve">, </w:t>
      </w:r>
      <w:fldSimple w:instr=" REF _Ref535399356 \h  \* MERGEFORMAT ">
        <w:ins w:id="431" w:author="Author">
          <w:r w:rsidR="00DE68DB" w:rsidRPr="00DE68DB">
            <w:rPr>
              <w:i/>
              <w:rPrChange w:id="432" w:author="Author">
                <w:rPr/>
              </w:rPrChange>
            </w:rPr>
            <w:t>Contents of the IVI-COM/IVI-C Standard Directory Tree</w:t>
          </w:r>
        </w:ins>
        <w:del w:id="433" w:author="Author">
          <w:r w:rsidR="002D6BC6" w:rsidRPr="002D6BC6" w:rsidDel="00DE68DB">
            <w:rPr>
              <w:i/>
            </w:rPr>
            <w:delText xml:space="preserve">Contents of the </w:delText>
          </w:r>
          <w:r w:rsidR="00462AC0" w:rsidDel="00DE68DB">
            <w:rPr>
              <w:i/>
            </w:rPr>
            <w:delText>IVI-COM/IVI-C</w:delText>
          </w:r>
          <w:r w:rsidR="002D6BC6" w:rsidRPr="002D6BC6" w:rsidDel="00DE68DB">
            <w:rPr>
              <w:i/>
            </w:rPr>
            <w:delText xml:space="preserve"> Standard Directory Tree</w:delText>
          </w:r>
        </w:del>
      </w:fldSimple>
      <w:r w:rsidR="00C50A00" w:rsidRPr="00F15922">
        <w:t>.</w:t>
      </w:r>
    </w:p>
    <w:p w:rsidR="00CC5398" w:rsidRDefault="00C50A00">
      <w:pPr>
        <w:pStyle w:val="ListNumber2"/>
        <w:numPr>
          <w:ilvl w:val="0"/>
          <w:numId w:val="6"/>
        </w:numPr>
      </w:pPr>
      <w:r w:rsidRPr="00F15922">
        <w:t xml:space="preserve">If any of the driver files are specific to an ADE that requires the files to be in a particular directory outside the IVI standard directory tree, the </w:t>
      </w:r>
      <w:r w:rsidR="00462AC0">
        <w:t>IVI-COM/IVI-C</w:t>
      </w:r>
      <w:r w:rsidRPr="00F15922">
        <w:t xml:space="preserve"> installer may install such files to that directory.  The IVI Foundation recommends that the installation program install such files only if the ADE is present on the system.</w:t>
      </w:r>
    </w:p>
    <w:p w:rsidR="00CC5398" w:rsidRDefault="006A2D13">
      <w:pPr>
        <w:pStyle w:val="ListNumber2"/>
        <w:numPr>
          <w:ilvl w:val="0"/>
          <w:numId w:val="6"/>
        </w:numPr>
      </w:pPr>
      <w:r w:rsidRPr="00F15922">
        <w:t xml:space="preserve">If </w:t>
      </w:r>
      <w:r w:rsidR="00C44778" w:rsidRPr="00F15922">
        <w:t xml:space="preserve">the </w:t>
      </w:r>
      <w:r w:rsidRPr="00F15922">
        <w:t>Microsoft .NET Framework exists on the system, then for each suppor</w:t>
      </w:r>
      <w:r w:rsidR="007E6C1F" w:rsidRPr="00F15922">
        <w:t>t</w:t>
      </w:r>
      <w:r w:rsidRPr="00F15922">
        <w:t xml:space="preserve">ed operating system bitness, the </w:t>
      </w:r>
      <w:r w:rsidR="00462AC0">
        <w:t>IVI-COM/IVI-C</w:t>
      </w:r>
      <w:r w:rsidRPr="00F15922">
        <w:t xml:space="preserve"> installer shall put the PIAs into the Global Assembly Cache and register each PIA.</w:t>
      </w:r>
      <w:r w:rsidR="00234AE6" w:rsidRPr="00F15922">
        <w:t xml:space="preserve">  Refer to </w:t>
      </w:r>
      <w:r w:rsidR="00532B50" w:rsidRPr="00F15922">
        <w:t>S</w:t>
      </w:r>
      <w:r w:rsidR="00234AE6" w:rsidRPr="00F15922">
        <w:t xml:space="preserve">ection </w:t>
      </w:r>
      <w:r w:rsidR="008861F6" w:rsidRPr="00F15922">
        <w:t>3.</w:t>
      </w:r>
      <w:r w:rsidR="00DA0120" w:rsidRPr="00F15922">
        <w:t>8</w:t>
      </w:r>
      <w:r w:rsidR="00234AE6" w:rsidRPr="00F15922">
        <w:t xml:space="preserve">, </w:t>
      </w:r>
      <w:r w:rsidR="008861F6" w:rsidRPr="00F15922">
        <w:rPr>
          <w:i/>
        </w:rPr>
        <w:t>Legacy PIA Considerations for Drivers</w:t>
      </w:r>
      <w:r w:rsidR="00234AE6" w:rsidRPr="00F15922">
        <w:t xml:space="preserve">, </w:t>
      </w:r>
      <w:r w:rsidR="00C848A1" w:rsidRPr="00F15922">
        <w:t>in</w:t>
      </w:r>
      <w:r w:rsidR="00234AE6" w:rsidRPr="00F15922">
        <w:t xml:space="preserve"> </w:t>
      </w:r>
      <w:r w:rsidR="00234AE6" w:rsidRPr="00F15922">
        <w:rPr>
          <w:i/>
        </w:rPr>
        <w:t>IVI-3.14: Primary Interop Assembly Specification</w:t>
      </w:r>
      <w:r w:rsidR="00046E62" w:rsidRPr="00F15922">
        <w:t>, for specific files and versions to install</w:t>
      </w:r>
      <w:r w:rsidR="005C15BF" w:rsidRPr="00F15922">
        <w:t>.</w:t>
      </w:r>
    </w:p>
    <w:p w:rsidR="00CC5398" w:rsidRDefault="00C50A00">
      <w:pPr>
        <w:pStyle w:val="ListNumber2"/>
        <w:numPr>
          <w:ilvl w:val="0"/>
          <w:numId w:val="6"/>
        </w:numPr>
      </w:pPr>
      <w:r w:rsidRPr="00F15922">
        <w:t xml:space="preserve">The installer registers the driver with the master IVI configuration store as specified in Section 3.4, </w:t>
      </w:r>
      <w:r w:rsidRPr="00F15922">
        <w:rPr>
          <w:i/>
        </w:rPr>
        <w:t>Installing Software Modules</w:t>
      </w:r>
      <w:r w:rsidRPr="00F15922">
        <w:t xml:space="preserve">, </w:t>
      </w:r>
      <w:r w:rsidR="006C0072" w:rsidRPr="00F15922">
        <w:t xml:space="preserve">in </w:t>
      </w:r>
      <w:r w:rsidRPr="00F15922">
        <w:rPr>
          <w:i/>
        </w:rPr>
        <w:t>IVI-3.5: IVI Configuration Server Specification</w:t>
      </w:r>
      <w:r w:rsidRPr="00F15922">
        <w:t>.   If a software module entry with the same Name property value as the driver being installed already exists in the IVI configuration store, the installer first deletes the existing software module entry and then re</w:t>
      </w:r>
      <w:r w:rsidR="001C5D48">
        <w:t>-</w:t>
      </w:r>
      <w:r w:rsidRPr="00F15922">
        <w:t>creates the software module entry.</w:t>
      </w:r>
      <w:r w:rsidR="00766EBB" w:rsidRPr="00F15922">
        <w:t xml:space="preserve"> </w:t>
      </w:r>
      <w:r w:rsidR="00205FE0" w:rsidRPr="00F15922">
        <w:t xml:space="preserve">Refer to </w:t>
      </w:r>
      <w:r w:rsidR="00724F59" w:rsidRPr="00F15922">
        <w:t>S</w:t>
      </w:r>
      <w:r w:rsidR="00205FE0" w:rsidRPr="00F15922">
        <w:t xml:space="preserve">ection </w:t>
      </w:r>
      <w:r w:rsidR="00800309">
        <w:fldChar w:fldCharType="begin"/>
      </w:r>
      <w:r w:rsidR="0059629C">
        <w:instrText xml:space="preserve"> REF _Ref156126585 \r \h </w:instrText>
      </w:r>
      <w:r w:rsidR="00800309">
        <w:fldChar w:fldCharType="separate"/>
      </w:r>
      <w:r w:rsidR="00DE68DB">
        <w:t>5.1.4</w:t>
      </w:r>
      <w:r w:rsidR="00800309">
        <w:fldChar w:fldCharType="end"/>
      </w:r>
      <w:r w:rsidR="00205FE0" w:rsidRPr="00F15922">
        <w:t xml:space="preserve">, </w:t>
      </w:r>
      <w:fldSimple w:instr=" REF _Ref156126585 \h  \* MERGEFORMAT ">
        <w:ins w:id="434" w:author="Author">
          <w:r w:rsidR="00DE68DB" w:rsidRPr="00DE68DB">
            <w:rPr>
              <w:i/>
              <w:rPrChange w:id="435" w:author="Author">
                <w:rPr/>
              </w:rPrChange>
            </w:rPr>
            <w:t>IVI-COM/IVI-C Software Module Entries in the IVI</w:t>
          </w:r>
          <w:r w:rsidR="00DE68DB" w:rsidRPr="00F15922">
            <w:t xml:space="preserve"> </w:t>
          </w:r>
          <w:r w:rsidR="00DE68DB" w:rsidRPr="00DE68DB">
            <w:rPr>
              <w:i/>
              <w:rPrChange w:id="436" w:author="Author">
                <w:rPr/>
              </w:rPrChange>
            </w:rPr>
            <w:t>Configuration Store</w:t>
          </w:r>
        </w:ins>
        <w:del w:id="437" w:author="Author">
          <w:r w:rsidR="008F5A3B" w:rsidRPr="008F5A3B" w:rsidDel="00DE68DB">
            <w:rPr>
              <w:i/>
            </w:rPr>
            <w:delText>IVI-COM/IVI-C Software Module Entries in the IVI</w:delText>
          </w:r>
          <w:r w:rsidR="00062145" w:rsidRPr="00F15922" w:rsidDel="00DE68DB">
            <w:delText xml:space="preserve"> </w:delText>
          </w:r>
          <w:r w:rsidR="008F5A3B" w:rsidRPr="008F5A3B" w:rsidDel="00DE68DB">
            <w:rPr>
              <w:i/>
            </w:rPr>
            <w:delText>Configuration Store</w:delText>
          </w:r>
        </w:del>
      </w:fldSimple>
      <w:r w:rsidR="00205FE0" w:rsidRPr="00F15922">
        <w:t>, for how to register software modules.</w:t>
      </w:r>
    </w:p>
    <w:p w:rsidR="00CC5398" w:rsidRDefault="00C50A00">
      <w:pPr>
        <w:pStyle w:val="ListNumber2"/>
        <w:numPr>
          <w:ilvl w:val="0"/>
          <w:numId w:val="6"/>
        </w:numPr>
      </w:pPr>
      <w:r w:rsidRPr="00F15922">
        <w:t xml:space="preserve">The installer makes any Windows system registry entries that the driver requires as specified in Section </w:t>
      </w:r>
      <w:r w:rsidR="00800309">
        <w:fldChar w:fldCharType="begin"/>
      </w:r>
      <w:r w:rsidR="00C57D9C">
        <w:instrText xml:space="preserve"> REF _Ref251705904 \r \h </w:instrText>
      </w:r>
      <w:r w:rsidR="00800309">
        <w:fldChar w:fldCharType="separate"/>
      </w:r>
      <w:r w:rsidR="00DE68DB">
        <w:t>8</w:t>
      </w:r>
      <w:r w:rsidR="00800309">
        <w:fldChar w:fldCharType="end"/>
      </w:r>
      <w:r w:rsidRPr="00F15922">
        <w:t xml:space="preserve">, </w:t>
      </w:r>
      <w:fldSimple w:instr=" REF _Ref251705904 \h  \* MERGEFORMAT ">
        <w:ins w:id="438" w:author="Author">
          <w:r w:rsidR="00DE68DB" w:rsidRPr="00DE68DB">
            <w:rPr>
              <w:i/>
              <w:rPrChange w:id="439" w:author="Author">
                <w:rPr/>
              </w:rPrChange>
            </w:rPr>
            <w:t>Registry Requirements</w:t>
          </w:r>
        </w:ins>
        <w:del w:id="440" w:author="Author">
          <w:r w:rsidR="00C57D9C" w:rsidRPr="00C57D9C" w:rsidDel="00DE68DB">
            <w:rPr>
              <w:i/>
            </w:rPr>
            <w:delText>Registry Requirements</w:delText>
          </w:r>
        </w:del>
      </w:fldSimple>
      <w:r w:rsidRPr="00F15922">
        <w:t>.</w:t>
      </w:r>
    </w:p>
    <w:p w:rsidR="00CC5398" w:rsidRDefault="00C50A00">
      <w:pPr>
        <w:pStyle w:val="ListNumber2"/>
        <w:numPr>
          <w:ilvl w:val="0"/>
          <w:numId w:val="6"/>
        </w:numPr>
      </w:pPr>
      <w:r w:rsidRPr="00F15922">
        <w:t xml:space="preserve">The installer registers an uninstaller program in the </w:t>
      </w:r>
      <w:r w:rsidR="00830DBC">
        <w:t xml:space="preserve">standard Windows </w:t>
      </w:r>
      <w:r w:rsidR="009540A0">
        <w:t xml:space="preserve">Control Panel </w:t>
      </w:r>
      <w:r w:rsidR="00830DBC">
        <w:t>facility for adding and removing programs.</w:t>
      </w:r>
    </w:p>
    <w:p w:rsidR="00CC5398" w:rsidRDefault="00C50A00">
      <w:pPr>
        <w:pStyle w:val="ListNumber2"/>
        <w:numPr>
          <w:ilvl w:val="0"/>
          <w:numId w:val="6"/>
        </w:numPr>
      </w:pPr>
      <w:r w:rsidRPr="00F15922">
        <w:t>If the installer is implemented with MSI technology, the installer shall not set the installed components to be “repaired” automatically.</w:t>
      </w:r>
    </w:p>
    <w:p w:rsidR="00240477" w:rsidRDefault="00240477" w:rsidP="00240477">
      <w:pPr>
        <w:pStyle w:val="Body"/>
      </w:pPr>
    </w:p>
    <w:p w:rsidR="00C50A00" w:rsidRPr="00F15922" w:rsidRDefault="00C50A00" w:rsidP="002C6AD2">
      <w:pPr>
        <w:pStyle w:val="Heading3"/>
      </w:pPr>
      <w:bookmarkStart w:id="441" w:name="_Ref535399142"/>
      <w:bookmarkStart w:id="442" w:name="_Toc156647670"/>
      <w:bookmarkStart w:id="443" w:name="_Toc225140690"/>
      <w:bookmarkStart w:id="444" w:name="_Toc298848024"/>
      <w:r w:rsidRPr="00F15922">
        <w:t xml:space="preserve">Detecting the Presence and Version of the </w:t>
      </w:r>
      <w:r w:rsidR="00462AC0">
        <w:t>IVI-COM/IVI-C</w:t>
      </w:r>
      <w:r w:rsidRPr="00F15922">
        <w:t xml:space="preserve"> Shared Components</w:t>
      </w:r>
      <w:bookmarkEnd w:id="441"/>
      <w:bookmarkEnd w:id="442"/>
      <w:bookmarkEnd w:id="443"/>
      <w:bookmarkEnd w:id="444"/>
    </w:p>
    <w:p w:rsidR="00C50A00" w:rsidRPr="00F15922" w:rsidRDefault="00C50A00" w:rsidP="00240477">
      <w:pPr>
        <w:pStyle w:val="Body1"/>
      </w:pPr>
      <w:r w:rsidRPr="00F15922">
        <w:t xml:space="preserve">An </w:t>
      </w:r>
      <w:r w:rsidR="00462AC0">
        <w:t>IVI-COM/IVI-C</w:t>
      </w:r>
      <w:r w:rsidRPr="00F15922">
        <w:t xml:space="preserve"> driver installer shall determine the presence of the </w:t>
      </w:r>
      <w:r w:rsidR="00462AC0">
        <w:t>IVI-COM/IVI-C</w:t>
      </w:r>
      <w:r w:rsidRPr="00F15922">
        <w:t xml:space="preserve"> shared components based on the presence or absence of the </w:t>
      </w:r>
      <w:r w:rsidRPr="00F15922">
        <w:rPr>
          <w:rFonts w:ascii="Courier New" w:hAnsi="Courier New"/>
          <w:sz w:val="18"/>
        </w:rPr>
        <w:t>IVISharedComponentVersion.dll</w:t>
      </w:r>
      <w:r w:rsidRPr="00F15922">
        <w:t xml:space="preserve"> file in the </w:t>
      </w:r>
      <w:r w:rsidRPr="00F15922">
        <w:rPr>
          <w:rFonts w:ascii="Courier New" w:hAnsi="Courier New"/>
          <w:sz w:val="18"/>
        </w:rPr>
        <w:t>&lt;IVIStandardRootDir&gt;\</w:t>
      </w:r>
      <w:r w:rsidR="00366833" w:rsidRPr="00F15922">
        <w:rPr>
          <w:rFonts w:ascii="Courier New" w:hAnsi="Courier New"/>
          <w:sz w:val="18"/>
        </w:rPr>
        <w:t>Bin</w:t>
      </w:r>
      <w:r w:rsidRPr="00F15922">
        <w:t xml:space="preserve"> directory.</w:t>
      </w:r>
    </w:p>
    <w:p w:rsidR="00C50A00" w:rsidRDefault="00C50A00">
      <w:pPr>
        <w:pStyle w:val="Body"/>
      </w:pPr>
      <w:r w:rsidRPr="00F15922">
        <w:t xml:space="preserve">If the </w:t>
      </w:r>
      <w:r w:rsidRPr="00F15922">
        <w:rPr>
          <w:rFonts w:ascii="Courier New" w:hAnsi="Courier New"/>
          <w:sz w:val="18"/>
        </w:rPr>
        <w:t>IVISharedComponentVersion.dll</w:t>
      </w:r>
      <w:r w:rsidRPr="00F15922">
        <w:t xml:space="preserve"> file exists, the </w:t>
      </w:r>
      <w:r w:rsidR="00462AC0">
        <w:t>IVI-COM/IVI-C</w:t>
      </w:r>
      <w:r w:rsidRPr="00F15922">
        <w:t xml:space="preserve"> driver installer shall determine the version of the shared components by interrogating the value of FileVersion property of the </w:t>
      </w:r>
      <w:r w:rsidRPr="00F15922">
        <w:rPr>
          <w:rFonts w:ascii="Courier New" w:hAnsi="Courier New"/>
          <w:sz w:val="18"/>
        </w:rPr>
        <w:t>IVISharedComponentVersion.dll</w:t>
      </w:r>
      <w:r w:rsidRPr="00F15922">
        <w:t xml:space="preserve"> file.</w:t>
      </w:r>
    </w:p>
    <w:p w:rsidR="00AC1D46" w:rsidRPr="00F15922" w:rsidRDefault="00AC1D46">
      <w:pPr>
        <w:pStyle w:val="Body"/>
      </w:pPr>
    </w:p>
    <w:p w:rsidR="00C50A00" w:rsidRPr="00F15922" w:rsidRDefault="00C50A00" w:rsidP="002C6AD2">
      <w:pPr>
        <w:pStyle w:val="Heading3"/>
      </w:pPr>
      <w:bookmarkStart w:id="445" w:name="_Ref535399266"/>
      <w:bookmarkStart w:id="446" w:name="_Toc156647671"/>
      <w:bookmarkStart w:id="447" w:name="_Toc225140691"/>
      <w:bookmarkStart w:id="448" w:name="_Toc298848025"/>
      <w:r w:rsidRPr="00F15922">
        <w:t xml:space="preserve">Detecting the Presence, Vendor, and Version of an </w:t>
      </w:r>
      <w:r w:rsidR="00462AC0">
        <w:t>IVI-COM</w:t>
      </w:r>
      <w:r w:rsidR="00E47A56">
        <w:t xml:space="preserve"> or </w:t>
      </w:r>
      <w:r w:rsidR="00462AC0">
        <w:t>IVI-C</w:t>
      </w:r>
      <w:r w:rsidRPr="00F15922">
        <w:t xml:space="preserve"> Driver</w:t>
      </w:r>
      <w:bookmarkEnd w:id="445"/>
      <w:bookmarkEnd w:id="446"/>
      <w:bookmarkEnd w:id="447"/>
      <w:bookmarkEnd w:id="448"/>
    </w:p>
    <w:p w:rsidR="00DF1042" w:rsidRPr="00F15922" w:rsidRDefault="00C50A00" w:rsidP="00240477">
      <w:pPr>
        <w:pStyle w:val="Body1"/>
      </w:pPr>
      <w:r w:rsidRPr="00F15922">
        <w:t xml:space="preserve">An </w:t>
      </w:r>
      <w:r w:rsidR="00462AC0">
        <w:t>IVI-COM/IVI-C</w:t>
      </w:r>
      <w:r w:rsidRPr="00F15922">
        <w:t xml:space="preserve"> driver installer shall determine the presence of an </w:t>
      </w:r>
      <w:r w:rsidR="00462AC0">
        <w:t>IVI-COM</w:t>
      </w:r>
      <w:r w:rsidR="001D6630">
        <w:t xml:space="preserve"> or </w:t>
      </w:r>
      <w:r w:rsidR="00462AC0">
        <w:t>IVI-C</w:t>
      </w:r>
      <w:r w:rsidRPr="00F15922">
        <w:t xml:space="preserve"> driver based on the presence or absence of the DLL for the driver in the </w:t>
      </w:r>
      <w:r w:rsidRPr="00F15922">
        <w:rPr>
          <w:rFonts w:ascii="Courier New" w:hAnsi="Courier New"/>
          <w:sz w:val="18"/>
        </w:rPr>
        <w:t>&lt;IVIStandardRootDir&gt;\</w:t>
      </w:r>
      <w:r w:rsidR="00366833" w:rsidRPr="00F15922">
        <w:rPr>
          <w:rFonts w:ascii="Courier New" w:hAnsi="Courier New"/>
          <w:sz w:val="18"/>
        </w:rPr>
        <w:t>Bin</w:t>
      </w:r>
      <w:r w:rsidRPr="00F15922">
        <w:t xml:space="preserve"> directory.  Refer to Section</w:t>
      </w:r>
      <w:r w:rsidR="00747679" w:rsidRPr="00F15922">
        <w:t xml:space="preserve"> 5.</w:t>
      </w:r>
      <w:r w:rsidR="009636FB" w:rsidRPr="00F15922">
        <w:t>1</w:t>
      </w:r>
      <w:r w:rsidR="00747679" w:rsidRPr="00F15922">
        <w:t xml:space="preserve">5.10, </w:t>
      </w:r>
      <w:r w:rsidR="00747679" w:rsidRPr="00F15922">
        <w:rPr>
          <w:i/>
        </w:rPr>
        <w:t>Packaging</w:t>
      </w:r>
      <w:r w:rsidR="00A459BB" w:rsidRPr="00F15922">
        <w:t xml:space="preserve">, </w:t>
      </w:r>
      <w:r w:rsidR="00EB5CAC" w:rsidRPr="00F15922">
        <w:t xml:space="preserve">in </w:t>
      </w:r>
      <w:r w:rsidR="00747679" w:rsidRPr="00F15922">
        <w:rPr>
          <w:i/>
        </w:rPr>
        <w:t>IVI</w:t>
      </w:r>
      <w:r w:rsidR="00217473" w:rsidRPr="00F15922">
        <w:rPr>
          <w:i/>
        </w:rPr>
        <w:t>-</w:t>
      </w:r>
      <w:r w:rsidR="00747679" w:rsidRPr="00F15922">
        <w:rPr>
          <w:i/>
        </w:rPr>
        <w:t>3.1: Driver Architecture Specification</w:t>
      </w:r>
      <w:r w:rsidR="002A6A79" w:rsidRPr="00F15922">
        <w:rPr>
          <w:i/>
        </w:rPr>
        <w:t>,</w:t>
      </w:r>
      <w:r w:rsidR="00747679" w:rsidRPr="00F15922">
        <w:t xml:space="preserve"> </w:t>
      </w:r>
      <w:r w:rsidRPr="00F15922">
        <w:t xml:space="preserve">for the DLL filename specifications for </w:t>
      </w:r>
      <w:r w:rsidRPr="00F15922">
        <w:rPr>
          <w:rFonts w:eastAsia="MS Mincho"/>
          <w:color w:val="000000"/>
          <w:lang w:eastAsia="ja-JP"/>
        </w:rPr>
        <w:t>IVI-COM drivers</w:t>
      </w:r>
      <w:r w:rsidRPr="00F15922">
        <w:t xml:space="preserve">. Refer to Section </w:t>
      </w:r>
      <w:r w:rsidR="00747679" w:rsidRPr="00F15922">
        <w:t>5.</w:t>
      </w:r>
      <w:r w:rsidR="009636FB" w:rsidRPr="00F15922">
        <w:t>1</w:t>
      </w:r>
      <w:r w:rsidR="00747679" w:rsidRPr="00F15922">
        <w:t xml:space="preserve">5.10, </w:t>
      </w:r>
      <w:r w:rsidR="00747679" w:rsidRPr="00F15922">
        <w:rPr>
          <w:i/>
        </w:rPr>
        <w:t>Packaging</w:t>
      </w:r>
      <w:r w:rsidR="00A459BB" w:rsidRPr="00F15922">
        <w:t xml:space="preserve">, </w:t>
      </w:r>
      <w:r w:rsidR="00DE1632" w:rsidRPr="00F15922">
        <w:t>in</w:t>
      </w:r>
      <w:r w:rsidR="00747679" w:rsidRPr="00F15922">
        <w:t xml:space="preserve"> </w:t>
      </w:r>
      <w:r w:rsidR="00747679" w:rsidRPr="00F15922">
        <w:rPr>
          <w:i/>
        </w:rPr>
        <w:t>IVI</w:t>
      </w:r>
      <w:r w:rsidR="00217473" w:rsidRPr="00F15922">
        <w:rPr>
          <w:i/>
        </w:rPr>
        <w:t>-</w:t>
      </w:r>
      <w:r w:rsidR="00747679" w:rsidRPr="00F15922">
        <w:rPr>
          <w:i/>
        </w:rPr>
        <w:t>3.1: Driver Architecture Specification</w:t>
      </w:r>
      <w:r w:rsidRPr="00F15922">
        <w:t xml:space="preserve">, for the DLL filename specifications for </w:t>
      </w:r>
      <w:r w:rsidRPr="00F15922">
        <w:rPr>
          <w:rFonts w:eastAsia="MS Mincho"/>
          <w:color w:val="000000"/>
          <w:lang w:eastAsia="ja-JP"/>
        </w:rPr>
        <w:t>IVI-C drivers</w:t>
      </w:r>
      <w:r w:rsidRPr="00F15922">
        <w:t xml:space="preserve">.  </w:t>
      </w:r>
    </w:p>
    <w:p w:rsidR="00C50A00" w:rsidRPr="00F15922" w:rsidRDefault="001C6640">
      <w:pPr>
        <w:pStyle w:val="Body"/>
      </w:pPr>
      <w:r w:rsidRPr="00F15922">
        <w:t>Installers that install on 32-bit operating systems shall check the presence of a 32-bit driver DLL</w:t>
      </w:r>
      <w:r w:rsidR="00862A76" w:rsidRPr="00F15922">
        <w:t xml:space="preserve"> in the </w:t>
      </w:r>
      <w:r w:rsidR="00862A76" w:rsidRPr="00F15922">
        <w:rPr>
          <w:rFonts w:ascii="Courier New" w:hAnsi="Courier New"/>
          <w:sz w:val="18"/>
        </w:rPr>
        <w:t>&lt;IVIStandardRootDir32&gt;\Bin</w:t>
      </w:r>
      <w:r w:rsidR="00862A76" w:rsidRPr="00F15922">
        <w:t xml:space="preserve"> directory</w:t>
      </w:r>
      <w:r w:rsidRPr="00F15922">
        <w:t xml:space="preserve">.  Installers that install on 64-bit operating systems shall check the presence of both a 32-bit driver DLL </w:t>
      </w:r>
      <w:r w:rsidR="00862A76" w:rsidRPr="00F15922">
        <w:t xml:space="preserve">in the </w:t>
      </w:r>
      <w:r w:rsidR="00862A76" w:rsidRPr="00F15922">
        <w:rPr>
          <w:rFonts w:ascii="Courier New" w:hAnsi="Courier New"/>
          <w:sz w:val="18"/>
        </w:rPr>
        <w:t>&lt;IVIStandardRootDir32&gt;\Bin</w:t>
      </w:r>
      <w:r w:rsidR="00862A76" w:rsidRPr="00F15922">
        <w:t xml:space="preserve"> directory </w:t>
      </w:r>
      <w:r w:rsidRPr="00F15922">
        <w:t>and a 64-bit driver DLL</w:t>
      </w:r>
      <w:r w:rsidR="00862A76" w:rsidRPr="00F15922">
        <w:t xml:space="preserve"> in the </w:t>
      </w:r>
      <w:r w:rsidR="00862A76" w:rsidRPr="00F15922">
        <w:rPr>
          <w:rFonts w:ascii="Courier New" w:hAnsi="Courier New"/>
          <w:sz w:val="18"/>
        </w:rPr>
        <w:t>&lt;IVIStandardRootDir64&gt;\Bin</w:t>
      </w:r>
      <w:r w:rsidR="00862A76" w:rsidRPr="00F15922">
        <w:t xml:space="preserve"> directory</w:t>
      </w:r>
      <w:r w:rsidRPr="00F15922">
        <w:t xml:space="preserve">. </w:t>
      </w:r>
    </w:p>
    <w:p w:rsidR="00C50A00" w:rsidRPr="00F15922" w:rsidRDefault="001C6640" w:rsidP="00D05AF3">
      <w:pPr>
        <w:pStyle w:val="Body"/>
      </w:pPr>
      <w:r w:rsidRPr="00F15922">
        <w:t xml:space="preserve">For each </w:t>
      </w:r>
      <w:r w:rsidR="00C50A00" w:rsidRPr="00F15922">
        <w:t xml:space="preserve">driver DLL file </w:t>
      </w:r>
      <w:r w:rsidRPr="00F15922">
        <w:t xml:space="preserve">that </w:t>
      </w:r>
      <w:r w:rsidR="00C50A00" w:rsidRPr="00F15922">
        <w:t xml:space="preserve">exists, the installer determines the vendor of the existing driver by interrogating the value of the CompanyName property of the driver DLL file.  The installer determines </w:t>
      </w:r>
      <w:r w:rsidR="00327F6D" w:rsidRPr="00F15922">
        <w:t xml:space="preserve">the </w:t>
      </w:r>
      <w:r w:rsidR="00C50A00" w:rsidRPr="00F15922">
        <w:t xml:space="preserve">version of the </w:t>
      </w:r>
      <w:r w:rsidR="00C50A00" w:rsidRPr="00F15922">
        <w:lastRenderedPageBreak/>
        <w:t xml:space="preserve">existing driver by interrogating the value </w:t>
      </w:r>
      <w:r w:rsidR="00327F6D" w:rsidRPr="00F15922">
        <w:t xml:space="preserve">of </w:t>
      </w:r>
      <w:r w:rsidR="00C50A00" w:rsidRPr="00F15922">
        <w:t>the FileVersion property of the driver DLL file or by another method that returns the same value as the FileVersion property.</w:t>
      </w:r>
      <w:r w:rsidRPr="00F15922">
        <w:t xml:space="preserve"> </w:t>
      </w:r>
      <w:r w:rsidR="00D73BF4" w:rsidRPr="00F15922">
        <w:t xml:space="preserve"> Refer to Section</w:t>
      </w:r>
      <w:r w:rsidR="00747679" w:rsidRPr="00F15922">
        <w:t xml:space="preserve"> 5.18, </w:t>
      </w:r>
      <w:r w:rsidR="00747679" w:rsidRPr="00F15922">
        <w:rPr>
          <w:i/>
        </w:rPr>
        <w:t>File Versioning</w:t>
      </w:r>
      <w:r w:rsidR="00747679" w:rsidRPr="00F15922">
        <w:t xml:space="preserve">, </w:t>
      </w:r>
      <w:r w:rsidR="000973C2" w:rsidRPr="00F15922">
        <w:t>in</w:t>
      </w:r>
      <w:r w:rsidR="00747679" w:rsidRPr="00F15922">
        <w:t xml:space="preserve"> </w:t>
      </w:r>
      <w:r w:rsidR="00747679" w:rsidRPr="00F15922">
        <w:rPr>
          <w:i/>
        </w:rPr>
        <w:t>IVI</w:t>
      </w:r>
      <w:r w:rsidR="00217473" w:rsidRPr="00F15922">
        <w:rPr>
          <w:i/>
        </w:rPr>
        <w:t>-</w:t>
      </w:r>
      <w:r w:rsidR="00747679" w:rsidRPr="00F15922">
        <w:rPr>
          <w:i/>
        </w:rPr>
        <w:t>3.1: Driver Architecture Specification</w:t>
      </w:r>
      <w:r w:rsidR="00D73BF4" w:rsidRPr="00F15922">
        <w:t>, for details on using the FileVersion property.</w:t>
      </w:r>
      <w:r w:rsidRPr="00F15922">
        <w:t xml:space="preserve"> </w:t>
      </w:r>
    </w:p>
    <w:p w:rsidR="00083678" w:rsidRDefault="006058B1" w:rsidP="00455204">
      <w:pPr>
        <w:pStyle w:val="Body"/>
      </w:pPr>
      <w:r w:rsidRPr="00F15922">
        <w:t xml:space="preserve">Note:  </w:t>
      </w:r>
      <w:r w:rsidR="001A0ED2" w:rsidRPr="00F15922">
        <w:t xml:space="preserve">The </w:t>
      </w:r>
      <w:r w:rsidR="00462AC0">
        <w:t>IVI-COM/IVI-C</w:t>
      </w:r>
      <w:r w:rsidR="001A0ED2" w:rsidRPr="00F15922">
        <w:t xml:space="preserve"> driver installer </w:t>
      </w:r>
      <w:r w:rsidRPr="00F15922">
        <w:t xml:space="preserve">may utilize a different detection </w:t>
      </w:r>
      <w:r w:rsidR="009F71B0" w:rsidRPr="00F15922">
        <w:t>mechanism if</w:t>
      </w:r>
      <w:r w:rsidRPr="00F15922">
        <w:t xml:space="preserve"> the implementation is functionally equivalent to the detection mechanism described in this section.</w:t>
      </w:r>
    </w:p>
    <w:p w:rsidR="00C50A00" w:rsidRPr="00F15922" w:rsidRDefault="00C50A00" w:rsidP="002C6AD2">
      <w:pPr>
        <w:pStyle w:val="Heading3"/>
      </w:pPr>
      <w:bookmarkStart w:id="449" w:name="_Ref535399204"/>
      <w:bookmarkStart w:id="450" w:name="_Toc156647672"/>
      <w:bookmarkStart w:id="451" w:name="_Toc225140692"/>
      <w:bookmarkStart w:id="452" w:name="_Toc298848026"/>
      <w:r w:rsidRPr="00F15922">
        <w:t xml:space="preserve">Calling the </w:t>
      </w:r>
      <w:r w:rsidR="00462AC0">
        <w:t>IVI-COM/IVI-C</w:t>
      </w:r>
      <w:r w:rsidRPr="00F15922">
        <w:t xml:space="preserve"> Shared Component Installer</w:t>
      </w:r>
      <w:bookmarkEnd w:id="449"/>
      <w:bookmarkEnd w:id="450"/>
      <w:bookmarkEnd w:id="451"/>
      <w:bookmarkEnd w:id="452"/>
    </w:p>
    <w:p w:rsidR="00C50A00" w:rsidRPr="00F15922" w:rsidRDefault="00C50A00" w:rsidP="00240477">
      <w:pPr>
        <w:pStyle w:val="Body1"/>
      </w:pPr>
      <w:r w:rsidRPr="00F15922">
        <w:t xml:space="preserve">An </w:t>
      </w:r>
      <w:r w:rsidR="00462AC0">
        <w:t>IVI-COM/IVI-C</w:t>
      </w:r>
      <w:r w:rsidRPr="00F15922">
        <w:t xml:space="preserve"> driver installer that calls the </w:t>
      </w:r>
      <w:r w:rsidR="00462AC0">
        <w:t>IVI-COM/IVI-C</w:t>
      </w:r>
      <w:r w:rsidRPr="00F15922">
        <w:t xml:space="preserve"> shared component installer shall comply with the following rules:</w:t>
      </w:r>
    </w:p>
    <w:p w:rsidR="00C50A00" w:rsidRPr="00F15922" w:rsidRDefault="00614583" w:rsidP="00542C86">
      <w:pPr>
        <w:pStyle w:val="ListBullet2"/>
      </w:pPr>
      <w:r w:rsidRPr="00F15922">
        <w:t xml:space="preserve">For each supported operating system bitness, the </w:t>
      </w:r>
      <w:r w:rsidR="00462AC0">
        <w:t>IVI-COM/IVI-C</w:t>
      </w:r>
      <w:r w:rsidR="00C50A00" w:rsidRPr="00F15922">
        <w:t xml:space="preserve"> driver installer detects the IVI standard root directory according to the requirements specified in Section </w:t>
      </w:r>
      <w:r w:rsidR="00800309">
        <w:fldChar w:fldCharType="begin"/>
      </w:r>
      <w:r w:rsidR="00C57D9C">
        <w:instrText xml:space="preserve"> REF _Ref251060356 \r \h </w:instrText>
      </w:r>
      <w:r w:rsidR="00800309">
        <w:fldChar w:fldCharType="separate"/>
      </w:r>
      <w:r w:rsidR="00DE68DB">
        <w:t>4.1.2</w:t>
      </w:r>
      <w:r w:rsidR="00800309">
        <w:fldChar w:fldCharType="end"/>
      </w:r>
      <w:r w:rsidR="00C50A00" w:rsidRPr="00F15922">
        <w:t>,</w:t>
      </w:r>
      <w:r w:rsidR="00DE2DE3" w:rsidRPr="00F15922">
        <w:t xml:space="preserve"> </w:t>
      </w:r>
      <w:fldSimple w:instr=" REF _Ref251060356 \h  \* MERGEFORMAT ">
        <w:ins w:id="453" w:author="Author">
          <w:r w:rsidR="00DE68DB" w:rsidRPr="00DE68DB">
            <w:rPr>
              <w:i/>
              <w:rPrChange w:id="454" w:author="Author">
                <w:rPr/>
              </w:rPrChange>
            </w:rPr>
            <w:t>IVI-COM/IVI-C Driver Installer Responsibilities</w:t>
          </w:r>
        </w:ins>
        <w:del w:id="455" w:author="Author">
          <w:r w:rsidR="00C57D9C" w:rsidRPr="00C57D9C" w:rsidDel="00DE68DB">
            <w:rPr>
              <w:i/>
            </w:rPr>
            <w:delText>IVI-COM/IVI-C Driver Installer Responsibilities</w:delText>
          </w:r>
        </w:del>
      </w:fldSimple>
      <w:r w:rsidR="005B1053" w:rsidRPr="00F15922">
        <w:t>.</w:t>
      </w:r>
    </w:p>
    <w:p w:rsidR="00C50A00" w:rsidRPr="00F15922" w:rsidRDefault="003A369B" w:rsidP="00542C86">
      <w:pPr>
        <w:pStyle w:val="ListBullet2"/>
      </w:pPr>
      <w:r w:rsidRPr="00F15922">
        <w:t xml:space="preserve">For each supported </w:t>
      </w:r>
      <w:r w:rsidR="00055B56" w:rsidRPr="00F15922">
        <w:t xml:space="preserve">operating system </w:t>
      </w:r>
      <w:r w:rsidRPr="00F15922">
        <w:t xml:space="preserve">bitness, if </w:t>
      </w:r>
      <w:r w:rsidR="00C50A00" w:rsidRPr="00F15922">
        <w:t xml:space="preserve">the IVI standard root directory is not already defined, the installer prompts the user to specify a directory path.  </w:t>
      </w:r>
    </w:p>
    <w:p w:rsidR="00C50A00" w:rsidRPr="00F15922" w:rsidRDefault="00C50A00" w:rsidP="00542C86">
      <w:pPr>
        <w:pStyle w:val="ListBullet2"/>
      </w:pPr>
      <w:r w:rsidRPr="00F15922">
        <w:t xml:space="preserve">The installer calls the </w:t>
      </w:r>
      <w:r w:rsidR="00462AC0">
        <w:t>IVI-COM/IVI-C</w:t>
      </w:r>
      <w:r w:rsidRPr="00F15922">
        <w:t xml:space="preserve"> shared component installer with the silent mode command line option.  Refer to Section </w:t>
      </w:r>
      <w:fldSimple w:instr=" REF _Ref535399601 \r \h  \* MERGEFORMAT ">
        <w:r w:rsidR="00DE68DB">
          <w:t>3.1</w:t>
        </w:r>
      </w:fldSimple>
      <w:r w:rsidRPr="00F15922">
        <w:t xml:space="preserve">, </w:t>
      </w:r>
      <w:fldSimple w:instr=" REF _Ref535399601 \h  \* MERGEFORMAT ">
        <w:ins w:id="456" w:author="Author">
          <w:r w:rsidR="00DE68DB" w:rsidRPr="00DE68DB">
            <w:rPr>
              <w:i/>
              <w:rPrChange w:id="457" w:author="Author">
                <w:rPr/>
              </w:rPrChange>
            </w:rPr>
            <w:t>Silent and Dialog Installation Modes</w:t>
          </w:r>
        </w:ins>
        <w:del w:id="458" w:author="Author">
          <w:r w:rsidR="00972483" w:rsidRPr="00F15922" w:rsidDel="00DE68DB">
            <w:rPr>
              <w:i/>
            </w:rPr>
            <w:delText>Silent and Dialog Installation Modes</w:delText>
          </w:r>
        </w:del>
      </w:fldSimple>
      <w:r w:rsidRPr="00F15922">
        <w:t xml:space="preserve">, </w:t>
      </w:r>
      <w:r w:rsidR="00A54EC9" w:rsidRPr="00F15922">
        <w:t xml:space="preserve">and Section </w:t>
      </w:r>
      <w:fldSimple w:instr=" REF _Ref202328039 \r \h  \* MERGEFORMAT ">
        <w:r w:rsidR="00DE68DB">
          <w:t>7.1</w:t>
        </w:r>
      </w:fldSimple>
      <w:r w:rsidR="00A54EC9" w:rsidRPr="00F15922">
        <w:t xml:space="preserve">, </w:t>
      </w:r>
      <w:fldSimple w:instr=" REF _Ref202328048 \h  \* MERGEFORMAT ">
        <w:ins w:id="459" w:author="Author">
          <w:r w:rsidR="00DE68DB" w:rsidRPr="00DE68DB">
            <w:rPr>
              <w:i/>
              <w:rPrChange w:id="460" w:author="Author">
                <w:rPr/>
              </w:rPrChange>
            </w:rPr>
            <w:t>IVI Shared Component Installer Command Line Syntax</w:t>
          </w:r>
        </w:ins>
        <w:del w:id="461" w:author="Author">
          <w:r w:rsidR="00972483" w:rsidRPr="00F15922" w:rsidDel="00DE68DB">
            <w:rPr>
              <w:i/>
            </w:rPr>
            <w:delText>IVI Shared Component Installer Command Line Syntax</w:delText>
          </w:r>
        </w:del>
      </w:fldSimple>
      <w:r w:rsidR="00A54EC9" w:rsidRPr="00F15922">
        <w:t xml:space="preserve">, </w:t>
      </w:r>
      <w:r w:rsidRPr="00F15922">
        <w:t xml:space="preserve">for more information. </w:t>
      </w:r>
      <w:r w:rsidR="003A369B" w:rsidRPr="00F15922">
        <w:t xml:space="preserve"> </w:t>
      </w:r>
      <w:r w:rsidR="00BA3454" w:rsidRPr="00F15922">
        <w:t>For each supported operating system bitness, i</w:t>
      </w:r>
      <w:r w:rsidRPr="00F15922">
        <w:t xml:space="preserve">f the IVI standard root directory is not already defined, the </w:t>
      </w:r>
      <w:r w:rsidR="00462AC0">
        <w:t>IVI-COM/IVI-C</w:t>
      </w:r>
      <w:r w:rsidRPr="00F15922">
        <w:t xml:space="preserve"> driver installer passes the user-specified directory path to the </w:t>
      </w:r>
      <w:r w:rsidR="00462AC0">
        <w:t>IVI-COM/IVI-C</w:t>
      </w:r>
      <w:r w:rsidRPr="00F15922">
        <w:t xml:space="preserve"> shared component installer</w:t>
      </w:r>
      <w:r w:rsidR="00BA3454" w:rsidRPr="00F15922">
        <w:t>.</w:t>
      </w:r>
    </w:p>
    <w:p w:rsidR="00C50A00" w:rsidRPr="00F15922" w:rsidRDefault="00C50A00" w:rsidP="00542C86">
      <w:pPr>
        <w:pStyle w:val="ListBullet2"/>
      </w:pPr>
      <w:r w:rsidRPr="00F15922">
        <w:t xml:space="preserve">If the </w:t>
      </w:r>
      <w:r w:rsidR="00462AC0">
        <w:t>IVI-COM/IVI-C</w:t>
      </w:r>
      <w:r w:rsidRPr="00F15922">
        <w:t xml:space="preserve"> shared component installer causes the system to reboot after the </w:t>
      </w:r>
      <w:r w:rsidR="00462AC0">
        <w:t>IVI-COM/IVI-C</w:t>
      </w:r>
      <w:r w:rsidRPr="00F15922">
        <w:t xml:space="preserve"> shared component installation completes, the </w:t>
      </w:r>
      <w:r w:rsidR="00462AC0">
        <w:t>IVI-COM/IVI-C</w:t>
      </w:r>
      <w:r w:rsidRPr="00F15922">
        <w:t xml:space="preserve"> driver installer shall resume installation after the system has rebooted. </w:t>
      </w:r>
    </w:p>
    <w:p w:rsidR="00C50A00" w:rsidRPr="00F15922" w:rsidRDefault="00C50A00" w:rsidP="00542C86">
      <w:pPr>
        <w:pStyle w:val="ListBullet2"/>
      </w:pPr>
      <w:r w:rsidRPr="00F15922">
        <w:t xml:space="preserve">The </w:t>
      </w:r>
      <w:r w:rsidR="00462AC0">
        <w:t>IVI-COM/IVI-C</w:t>
      </w:r>
      <w:r w:rsidRPr="00F15922">
        <w:t xml:space="preserve"> driver installer verifies that the </w:t>
      </w:r>
      <w:r w:rsidR="00462AC0">
        <w:t>IVI-COM/IVI-C</w:t>
      </w:r>
      <w:r w:rsidRPr="00F15922">
        <w:t xml:space="preserve"> shared component installer completed successfully by taking the following actions:</w:t>
      </w:r>
    </w:p>
    <w:p w:rsidR="00CC5398" w:rsidRDefault="00C50A00">
      <w:pPr>
        <w:pStyle w:val="ListNumber2"/>
        <w:numPr>
          <w:ilvl w:val="2"/>
          <w:numId w:val="11"/>
        </w:numPr>
      </w:pPr>
      <w:r w:rsidRPr="00F15922">
        <w:t xml:space="preserve">The </w:t>
      </w:r>
      <w:r w:rsidR="00462AC0">
        <w:t>IVI-COM/IVI-C</w:t>
      </w:r>
      <w:r w:rsidRPr="00F15922">
        <w:t xml:space="preserve"> driver installer detects the IVI standard root directory as specified in Section </w:t>
      </w:r>
      <w:r w:rsidR="00800309">
        <w:fldChar w:fldCharType="begin"/>
      </w:r>
      <w:r w:rsidR="00555D8E">
        <w:instrText xml:space="preserve"> REF _Ref251060356 \r \h </w:instrText>
      </w:r>
      <w:r w:rsidR="00800309">
        <w:fldChar w:fldCharType="separate"/>
      </w:r>
      <w:r w:rsidR="00DE68DB">
        <w:t>4.1.2</w:t>
      </w:r>
      <w:r w:rsidR="00800309">
        <w:fldChar w:fldCharType="end"/>
      </w:r>
      <w:r w:rsidR="00294148" w:rsidRPr="00F15922">
        <w:t xml:space="preserve">, </w:t>
      </w:r>
      <w:fldSimple w:instr=" REF _Ref251060356 \h  \* MERGEFORMAT ">
        <w:ins w:id="462" w:author="Author">
          <w:r w:rsidR="00DE68DB" w:rsidRPr="00DE68DB">
            <w:rPr>
              <w:i/>
              <w:rPrChange w:id="463" w:author="Author">
                <w:rPr/>
              </w:rPrChange>
            </w:rPr>
            <w:t>IVI-COM/IVI-C Driver Installer Responsibilities</w:t>
          </w:r>
        </w:ins>
        <w:del w:id="464" w:author="Author">
          <w:r w:rsidR="00555D8E" w:rsidRPr="00555D8E" w:rsidDel="00DE68DB">
            <w:rPr>
              <w:i/>
            </w:rPr>
            <w:delText>IVI-COM/IVI-C Driver Installer Responsibilities</w:delText>
          </w:r>
        </w:del>
      </w:fldSimple>
      <w:r w:rsidR="00294148" w:rsidRPr="00F15922">
        <w:t>.</w:t>
      </w:r>
    </w:p>
    <w:p w:rsidR="00CC5398" w:rsidRDefault="00C50A00">
      <w:pPr>
        <w:pStyle w:val="ListNumber2"/>
        <w:numPr>
          <w:ilvl w:val="2"/>
          <w:numId w:val="11"/>
        </w:numPr>
      </w:pPr>
      <w:r w:rsidRPr="00F15922">
        <w:t xml:space="preserve">If the IVI standard root directory exists, the </w:t>
      </w:r>
      <w:r w:rsidR="00462AC0">
        <w:t>IVI-COM/IVI-C</w:t>
      </w:r>
      <w:r w:rsidRPr="00F15922">
        <w:t xml:space="preserve"> driver installer checks for the presence and version of the </w:t>
      </w:r>
      <w:r w:rsidR="00462AC0">
        <w:t>IVI-COM/IVI-C</w:t>
      </w:r>
      <w:r w:rsidRPr="00F15922">
        <w:t xml:space="preserve"> shared components as specified in </w:t>
      </w:r>
      <w:r w:rsidR="00800309">
        <w:fldChar w:fldCharType="begin"/>
      </w:r>
      <w:r w:rsidR="007C2B33">
        <w:instrText xml:space="preserve"> REF _Ref535399142 \r \h </w:instrText>
      </w:r>
      <w:r w:rsidR="00800309">
        <w:fldChar w:fldCharType="separate"/>
      </w:r>
      <w:r w:rsidR="00DE68DB">
        <w:t>5.1.1</w:t>
      </w:r>
      <w:r w:rsidR="00800309">
        <w:fldChar w:fldCharType="end"/>
      </w:r>
      <w:r w:rsidR="007C2B33" w:rsidRPr="00F15922">
        <w:t xml:space="preserve">, </w:t>
      </w:r>
      <w:fldSimple w:instr=" REF _Ref535399142 \h  \* MERGEFORMAT ">
        <w:ins w:id="465" w:author="Author">
          <w:r w:rsidR="00DE68DB" w:rsidRPr="00DE68DB">
            <w:rPr>
              <w:i/>
              <w:rPrChange w:id="466" w:author="Author">
                <w:rPr/>
              </w:rPrChange>
            </w:rPr>
            <w:t>Detecting the Presence and Version of the IVI-COM/IVI-C Shared Components</w:t>
          </w:r>
        </w:ins>
        <w:del w:id="467" w:author="Author">
          <w:r w:rsidR="007C2B33" w:rsidRPr="007C2B33" w:rsidDel="00DE68DB">
            <w:rPr>
              <w:i/>
            </w:rPr>
            <w:delText xml:space="preserve">Detecting the Presence and Version of the </w:delText>
          </w:r>
          <w:r w:rsidR="00462AC0" w:rsidDel="00DE68DB">
            <w:rPr>
              <w:i/>
            </w:rPr>
            <w:delText>IVI-COM/IVI-C</w:delText>
          </w:r>
          <w:r w:rsidR="007C2B33" w:rsidRPr="007C2B33" w:rsidDel="00DE68DB">
            <w:rPr>
              <w:i/>
            </w:rPr>
            <w:delText xml:space="preserve"> Shared Components</w:delText>
          </w:r>
        </w:del>
      </w:fldSimple>
      <w:r w:rsidR="007C2B33">
        <w:t>.</w:t>
      </w:r>
    </w:p>
    <w:p w:rsidR="00C50A00" w:rsidRDefault="00C50A00" w:rsidP="00542C86">
      <w:pPr>
        <w:pStyle w:val="ListBullet2"/>
      </w:pPr>
      <w:r w:rsidRPr="00F15922">
        <w:t xml:space="preserve">If the </w:t>
      </w:r>
      <w:r w:rsidR="00462AC0">
        <w:t>IVI-COM/IVI-C</w:t>
      </w:r>
      <w:r w:rsidRPr="00F15922">
        <w:t xml:space="preserve"> shared components are installed and are of sufficient version, the driver installer proceeds with driver installation.</w:t>
      </w:r>
    </w:p>
    <w:p w:rsidR="00240477" w:rsidRPr="00F15922" w:rsidRDefault="00240477" w:rsidP="00240477">
      <w:pPr>
        <w:pStyle w:val="Body"/>
      </w:pPr>
    </w:p>
    <w:p w:rsidR="00C50A00" w:rsidRPr="00F15922" w:rsidRDefault="00EA6E6A" w:rsidP="002C6AD2">
      <w:pPr>
        <w:pStyle w:val="Heading3"/>
      </w:pPr>
      <w:bookmarkStart w:id="468" w:name="_Ref156126585"/>
      <w:bookmarkStart w:id="469" w:name="_Ref156126603"/>
      <w:bookmarkStart w:id="470" w:name="_Toc156647673"/>
      <w:bookmarkStart w:id="471" w:name="_Toc298848027"/>
      <w:r>
        <w:t xml:space="preserve">IVI-COM/IVI-C </w:t>
      </w:r>
      <w:bookmarkStart w:id="472" w:name="_Toc225140693"/>
      <w:r w:rsidR="00C50A00" w:rsidRPr="00F15922">
        <w:t>Software Module Entries in the IVI Configuration Store</w:t>
      </w:r>
      <w:bookmarkEnd w:id="468"/>
      <w:bookmarkEnd w:id="469"/>
      <w:bookmarkEnd w:id="470"/>
      <w:bookmarkEnd w:id="471"/>
      <w:bookmarkEnd w:id="472"/>
    </w:p>
    <w:p w:rsidR="00C50A00" w:rsidRPr="00F15922" w:rsidRDefault="00C50A00" w:rsidP="00240477">
      <w:pPr>
        <w:pStyle w:val="Body1"/>
      </w:pPr>
      <w:r w:rsidRPr="00F15922">
        <w:t xml:space="preserve">An </w:t>
      </w:r>
      <w:r w:rsidR="00462AC0">
        <w:t>IVI-COM/IVI-C</w:t>
      </w:r>
      <w:r w:rsidRPr="00F15922">
        <w:t xml:space="preserve"> driver installer shall create a software module entry for the driver in the IVI configuration store, as specified in </w:t>
      </w:r>
      <w:r w:rsidRPr="00F15922">
        <w:rPr>
          <w:i/>
        </w:rPr>
        <w:t>IVI-3.5: Configuration Server Specification</w:t>
      </w:r>
      <w:r w:rsidRPr="00F15922">
        <w:t>.</w:t>
      </w:r>
    </w:p>
    <w:p w:rsidR="00C50A00" w:rsidRPr="00F15922" w:rsidRDefault="00C50A00">
      <w:pPr>
        <w:pStyle w:val="Body"/>
      </w:pPr>
      <w:r w:rsidRPr="00F15922">
        <w:t xml:space="preserve">If a C or COM wrapper is installed with the native driver, the driver installer shall not create a separate software module entry for the wrapper. </w:t>
      </w:r>
    </w:p>
    <w:p w:rsidR="00C50A00" w:rsidRDefault="00C50A00">
      <w:pPr>
        <w:pStyle w:val="Body"/>
      </w:pPr>
      <w:r w:rsidRPr="00F15922">
        <w:t xml:space="preserve">If a C or COM wrapper is installed separately from the native driver, the wrapper installer shall create a separate software module entry for the wrapper.  The name of the software module entry for the wrapper shall be the prefix or component identifier of the native driver followed by “CWrapper” or “COMWrapper”.   </w:t>
      </w:r>
    </w:p>
    <w:p w:rsidR="00917C5F" w:rsidRDefault="00917C5F" w:rsidP="00917C5F">
      <w:pPr>
        <w:pStyle w:val="Body"/>
      </w:pPr>
      <w:r>
        <w:t>Note:  IVI.NET wrappers shall always be packaged separately from IVI.COM and IVI-C drivers.</w:t>
      </w:r>
    </w:p>
    <w:p w:rsidR="003C0547" w:rsidRPr="00F15922" w:rsidRDefault="00800309" w:rsidP="00D247BB">
      <w:pPr>
        <w:pStyle w:val="Body"/>
      </w:pPr>
      <w:fldSimple w:instr=" REF _Ref202262233 \h  \* MERGEFORMAT ">
        <w:ins w:id="473" w:author="Author">
          <w:r w:rsidR="00DE68DB" w:rsidRPr="00DE68DB">
            <w:rPr>
              <w:rPrChange w:id="474" w:author="Author">
                <w:rPr>
                  <w:b/>
                  <w:bCs/>
                </w:rPr>
              </w:rPrChange>
            </w:rPr>
            <w:t>Table 5</w:t>
          </w:r>
          <w:r w:rsidR="00DE68DB" w:rsidRPr="00DE68DB">
            <w:rPr>
              <w:rPrChange w:id="475" w:author="Author">
                <w:rPr>
                  <w:b/>
                  <w:bCs/>
                </w:rPr>
              </w:rPrChange>
            </w:rPr>
            <w:noBreakHyphen/>
            <w:t>1</w:t>
          </w:r>
        </w:ins>
        <w:del w:id="476" w:author="Author">
          <w:r w:rsidR="00972483" w:rsidRPr="00F15922" w:rsidDel="00DE68DB">
            <w:delText>Table 5</w:delText>
          </w:r>
          <w:r w:rsidR="00972483" w:rsidRPr="00F15922" w:rsidDel="00DE68DB">
            <w:noBreakHyphen/>
            <w:delText>1</w:delText>
          </w:r>
        </w:del>
      </w:fldSimple>
      <w:r w:rsidR="00BA688B" w:rsidRPr="00F15922">
        <w:t xml:space="preserve"> </w:t>
      </w:r>
      <w:r w:rsidR="00D247BB" w:rsidRPr="00F15922">
        <w:t>summarizes the requirements for software module attribute values.</w:t>
      </w:r>
      <w:r w:rsidR="00A72ACB" w:rsidRPr="00F15922">
        <w:t xml:space="preserve">  Software module attribute values shall conform to the values listed in </w:t>
      </w:r>
      <w:fldSimple w:instr=" REF _Ref202262233 \h  \* MERGEFORMAT ">
        <w:ins w:id="477" w:author="Author">
          <w:r w:rsidR="00DE68DB" w:rsidRPr="00DE68DB">
            <w:rPr>
              <w:rPrChange w:id="478" w:author="Author">
                <w:rPr>
                  <w:b/>
                  <w:bCs/>
                </w:rPr>
              </w:rPrChange>
            </w:rPr>
            <w:t>Table 5</w:t>
          </w:r>
          <w:r w:rsidR="00DE68DB" w:rsidRPr="00DE68DB">
            <w:rPr>
              <w:rPrChange w:id="479" w:author="Author">
                <w:rPr>
                  <w:b/>
                  <w:bCs/>
                </w:rPr>
              </w:rPrChange>
            </w:rPr>
            <w:noBreakHyphen/>
            <w:t>1</w:t>
          </w:r>
        </w:ins>
        <w:del w:id="480" w:author="Author">
          <w:r w:rsidR="00972483" w:rsidRPr="00F15922" w:rsidDel="00DE68DB">
            <w:delText>Table 5</w:delText>
          </w:r>
          <w:r w:rsidR="00972483" w:rsidRPr="00F15922" w:rsidDel="00DE68DB">
            <w:noBreakHyphen/>
            <w:delText>1</w:delText>
          </w:r>
        </w:del>
      </w:fldSimple>
      <w:r w:rsidR="00A72ACB" w:rsidRPr="00F15922">
        <w:t>.</w:t>
      </w:r>
    </w:p>
    <w:p w:rsidR="00AD3F07" w:rsidRPr="00F15922" w:rsidRDefault="00AD3F07" w:rsidP="00AD3F07">
      <w:pPr>
        <w:pStyle w:val="Body"/>
      </w:pPr>
      <w:r w:rsidRPr="00F15922">
        <w:t xml:space="preserve">An installer that installs a 32-bit driver shall set the ModulePath32 property to </w:t>
      </w:r>
      <w:r w:rsidR="002D15A1" w:rsidRPr="00F15922">
        <w:t xml:space="preserve">the </w:t>
      </w:r>
      <w:r w:rsidRPr="00F15922">
        <w:t xml:space="preserve">name of the 32-bit DLL.  An installer that installs a 64-bit driver shall set the ModulePath64 property to </w:t>
      </w:r>
      <w:r w:rsidR="002D15A1" w:rsidRPr="00F15922">
        <w:t xml:space="preserve">the </w:t>
      </w:r>
      <w:r w:rsidRPr="00F15922">
        <w:t xml:space="preserve">name of the 64-bit DLL.   </w:t>
      </w:r>
    </w:p>
    <w:p w:rsidR="00240477" w:rsidRPr="00240477" w:rsidRDefault="003C0547" w:rsidP="00240477">
      <w:pPr>
        <w:pStyle w:val="Body"/>
      </w:pPr>
      <w:r w:rsidRPr="00F15922">
        <w:t>Not</w:t>
      </w:r>
      <w:r w:rsidR="003F13B4">
        <w:t>ice</w:t>
      </w:r>
      <w:r w:rsidRPr="00F15922">
        <w:t xml:space="preserve"> that ModulePath</w:t>
      </w:r>
      <w:r w:rsidR="00AD3F07" w:rsidRPr="00F15922">
        <w:t>32 and ModulePath64</w:t>
      </w:r>
      <w:r w:rsidRPr="00F15922">
        <w:t xml:space="preserve"> shall not be the full pathname of the driver DLL for any of the IVI driver package types.  Since all IVI driver executables are installed in </w:t>
      </w:r>
      <w:r w:rsidRPr="00F15922">
        <w:rPr>
          <w:rFonts w:ascii="Courier New" w:hAnsi="Courier New"/>
          <w:sz w:val="18"/>
        </w:rPr>
        <w:t>&lt;</w:t>
      </w:r>
      <w:r w:rsidR="004B588E" w:rsidRPr="00F15922">
        <w:rPr>
          <w:rFonts w:ascii="Courier New" w:hAnsi="Courier New"/>
          <w:sz w:val="18"/>
        </w:rPr>
        <w:t>IviStandardRootDir</w:t>
      </w:r>
      <w:r w:rsidRPr="00F15922">
        <w:rPr>
          <w:rFonts w:ascii="Courier New" w:hAnsi="Courier New"/>
          <w:sz w:val="18"/>
        </w:rPr>
        <w:t>&gt;\Bin</w:t>
      </w:r>
      <w:r w:rsidRPr="00F15922">
        <w:t>, the full pathname is redundant, and the simple file name of the software module is sufficient.</w:t>
      </w:r>
    </w:p>
    <w:p w:rsidR="00291D8B" w:rsidRPr="00F15922" w:rsidRDefault="00291D8B" w:rsidP="00291D8B">
      <w:pPr>
        <w:pStyle w:val="TableCaption"/>
      </w:pPr>
      <w:bookmarkStart w:id="481" w:name="_Ref202262233"/>
      <w:r w:rsidRPr="00F15922">
        <w:rPr>
          <w:b/>
          <w:bCs/>
        </w:rPr>
        <w:t xml:space="preserve">Table </w:t>
      </w:r>
      <w:r w:rsidR="00800309">
        <w:rPr>
          <w:b/>
          <w:bCs/>
        </w:rPr>
        <w:fldChar w:fldCharType="begin"/>
      </w:r>
      <w:r w:rsidR="00227BC1">
        <w:rPr>
          <w:b/>
          <w:bCs/>
        </w:rPr>
        <w:instrText xml:space="preserve"> STYLEREF 1 \s </w:instrText>
      </w:r>
      <w:r w:rsidR="00800309">
        <w:rPr>
          <w:b/>
          <w:bCs/>
        </w:rPr>
        <w:fldChar w:fldCharType="separate"/>
      </w:r>
      <w:r w:rsidR="00DE68DB">
        <w:rPr>
          <w:b/>
          <w:bCs/>
          <w:noProof/>
        </w:rPr>
        <w:t>5</w:t>
      </w:r>
      <w:r w:rsidR="00800309">
        <w:rPr>
          <w:b/>
          <w:bCs/>
        </w:rPr>
        <w:fldChar w:fldCharType="end"/>
      </w:r>
      <w:r w:rsidR="00227BC1">
        <w:rPr>
          <w:b/>
          <w:bCs/>
        </w:rPr>
        <w:noBreakHyphen/>
      </w:r>
      <w:r w:rsidR="00800309">
        <w:rPr>
          <w:b/>
          <w:bCs/>
        </w:rPr>
        <w:fldChar w:fldCharType="begin"/>
      </w:r>
      <w:r w:rsidR="00227BC1">
        <w:rPr>
          <w:b/>
          <w:bCs/>
        </w:rPr>
        <w:instrText xml:space="preserve"> SEQ Table \* ARABIC \s 1 </w:instrText>
      </w:r>
      <w:r w:rsidR="00800309">
        <w:rPr>
          <w:b/>
          <w:bCs/>
        </w:rPr>
        <w:fldChar w:fldCharType="separate"/>
      </w:r>
      <w:r w:rsidR="00DE68DB">
        <w:rPr>
          <w:b/>
          <w:bCs/>
          <w:noProof/>
        </w:rPr>
        <w:t>1</w:t>
      </w:r>
      <w:r w:rsidR="00800309">
        <w:rPr>
          <w:b/>
          <w:bCs/>
        </w:rPr>
        <w:fldChar w:fldCharType="end"/>
      </w:r>
      <w:bookmarkEnd w:id="481"/>
      <w:r w:rsidRPr="00F15922">
        <w:rPr>
          <w:b/>
          <w:bCs/>
        </w:rPr>
        <w:t>.</w:t>
      </w:r>
      <w:r w:rsidRPr="00F15922">
        <w:t xml:space="preserve"> Software Module Entries for IVI</w:t>
      </w:r>
      <w:r w:rsidR="00B3307C">
        <w:t>-COM</w:t>
      </w:r>
      <w:r w:rsidR="003D7473">
        <w:t xml:space="preserve"> and </w:t>
      </w:r>
      <w:r w:rsidR="00B3307C">
        <w:t>IVI-C</w:t>
      </w:r>
      <w:r w:rsidRPr="00F15922">
        <w:t xml:space="preserve"> Drivers</w:t>
      </w:r>
    </w:p>
    <w:tbl>
      <w:tblPr>
        <w:tblW w:w="8972" w:type="dxa"/>
        <w:tblInd w:w="828" w:type="dxa"/>
        <w:tblLayout w:type="fixed"/>
        <w:tblCellMar>
          <w:left w:w="80" w:type="dxa"/>
          <w:right w:w="80" w:type="dxa"/>
        </w:tblCellMar>
        <w:tblLook w:val="0000"/>
      </w:tblPr>
      <w:tblGrid>
        <w:gridCol w:w="1711"/>
        <w:gridCol w:w="1800"/>
        <w:gridCol w:w="1800"/>
        <w:gridCol w:w="1321"/>
        <w:gridCol w:w="1170"/>
        <w:gridCol w:w="1170"/>
      </w:tblGrid>
      <w:tr w:rsidR="004605EF" w:rsidRPr="00F15922" w:rsidTr="004605EF">
        <w:trPr>
          <w:cantSplit/>
        </w:trPr>
        <w:tc>
          <w:tcPr>
            <w:tcW w:w="1711" w:type="dxa"/>
            <w:tcBorders>
              <w:top w:val="single" w:sz="6" w:space="0" w:color="auto"/>
              <w:left w:val="single" w:sz="6" w:space="0" w:color="auto"/>
              <w:bottom w:val="double" w:sz="4" w:space="0" w:color="auto"/>
              <w:right w:val="single" w:sz="6" w:space="0" w:color="auto"/>
            </w:tcBorders>
          </w:tcPr>
          <w:p w:rsidR="004605EF" w:rsidRPr="00F15922" w:rsidRDefault="004605EF" w:rsidP="00D247BB">
            <w:pPr>
              <w:pStyle w:val="Tablecell0"/>
              <w:rPr>
                <w:b/>
              </w:rPr>
            </w:pPr>
            <w:r w:rsidRPr="00F15922">
              <w:rPr>
                <w:rFonts w:ascii="Times New Roman" w:hAnsi="Times New Roman"/>
                <w:b/>
              </w:rPr>
              <w:t>Package Type</w:t>
            </w:r>
          </w:p>
        </w:tc>
        <w:tc>
          <w:tcPr>
            <w:tcW w:w="1800" w:type="dxa"/>
            <w:tcBorders>
              <w:top w:val="single" w:sz="6" w:space="0" w:color="auto"/>
              <w:left w:val="single" w:sz="6" w:space="0" w:color="auto"/>
              <w:bottom w:val="double" w:sz="4" w:space="0" w:color="auto"/>
              <w:right w:val="single" w:sz="6" w:space="0" w:color="auto"/>
            </w:tcBorders>
            <w:shd w:val="clear" w:color="auto" w:fill="auto"/>
          </w:tcPr>
          <w:p w:rsidR="004605EF" w:rsidRPr="00F15922" w:rsidRDefault="004605EF" w:rsidP="00D247BB">
            <w:pPr>
              <w:pStyle w:val="Tablecell0"/>
              <w:ind w:left="184"/>
              <w:rPr>
                <w:rFonts w:ascii="Times New Roman" w:hAnsi="Times New Roman"/>
                <w:b/>
              </w:rPr>
            </w:pPr>
            <w:r w:rsidRPr="00F15922">
              <w:rPr>
                <w:rFonts w:ascii="Times New Roman" w:hAnsi="Times New Roman"/>
                <w:b/>
              </w:rPr>
              <w:t>Name</w:t>
            </w:r>
          </w:p>
        </w:tc>
        <w:tc>
          <w:tcPr>
            <w:tcW w:w="1800" w:type="dxa"/>
            <w:tcBorders>
              <w:top w:val="single" w:sz="6" w:space="0" w:color="auto"/>
              <w:left w:val="single" w:sz="6" w:space="0" w:color="auto"/>
              <w:bottom w:val="double" w:sz="4" w:space="0" w:color="auto"/>
              <w:right w:val="single" w:sz="6" w:space="0" w:color="auto"/>
            </w:tcBorders>
            <w:shd w:val="clear" w:color="auto" w:fill="auto"/>
          </w:tcPr>
          <w:p w:rsidR="004605EF" w:rsidRPr="00F15922" w:rsidRDefault="004605EF" w:rsidP="00D247BB">
            <w:pPr>
              <w:pStyle w:val="Tablecell0"/>
              <w:rPr>
                <w:rFonts w:ascii="Times New Roman" w:hAnsi="Times New Roman"/>
                <w:b/>
              </w:rPr>
            </w:pPr>
            <w:r w:rsidRPr="00F15922">
              <w:rPr>
                <w:rFonts w:ascii="Times New Roman" w:hAnsi="Times New Roman"/>
                <w:b/>
              </w:rPr>
              <w:t>ModulePath32/ModulePath64</w:t>
            </w:r>
          </w:p>
        </w:tc>
        <w:tc>
          <w:tcPr>
            <w:tcW w:w="1321" w:type="dxa"/>
            <w:tcBorders>
              <w:top w:val="single" w:sz="6" w:space="0" w:color="auto"/>
              <w:left w:val="single" w:sz="6" w:space="0" w:color="auto"/>
              <w:bottom w:val="double" w:sz="4" w:space="0" w:color="auto"/>
              <w:right w:val="single" w:sz="6" w:space="0" w:color="auto"/>
            </w:tcBorders>
            <w:shd w:val="clear" w:color="auto" w:fill="auto"/>
          </w:tcPr>
          <w:p w:rsidR="004605EF" w:rsidRPr="00F15922" w:rsidRDefault="004605EF" w:rsidP="00D247BB">
            <w:pPr>
              <w:pStyle w:val="Tablecell0"/>
              <w:rPr>
                <w:rFonts w:ascii="Times New Roman" w:hAnsi="Times New Roman"/>
                <w:b/>
              </w:rPr>
            </w:pPr>
            <w:r w:rsidRPr="00F15922">
              <w:rPr>
                <w:rFonts w:ascii="Times New Roman" w:hAnsi="Times New Roman"/>
                <w:b/>
              </w:rPr>
              <w:t>Prefix</w:t>
            </w:r>
          </w:p>
        </w:tc>
        <w:tc>
          <w:tcPr>
            <w:tcW w:w="1170" w:type="dxa"/>
            <w:tcBorders>
              <w:top w:val="single" w:sz="6" w:space="0" w:color="auto"/>
              <w:left w:val="single" w:sz="6" w:space="0" w:color="auto"/>
              <w:bottom w:val="double" w:sz="4" w:space="0" w:color="auto"/>
              <w:right w:val="single" w:sz="6" w:space="0" w:color="auto"/>
            </w:tcBorders>
            <w:shd w:val="clear" w:color="auto" w:fill="auto"/>
          </w:tcPr>
          <w:p w:rsidR="004605EF" w:rsidRPr="00F15922" w:rsidRDefault="004605EF" w:rsidP="00D247BB">
            <w:pPr>
              <w:pStyle w:val="Tablecell0"/>
              <w:rPr>
                <w:rFonts w:ascii="Times New Roman" w:hAnsi="Times New Roman"/>
                <w:b/>
              </w:rPr>
            </w:pPr>
            <w:r w:rsidRPr="00F15922">
              <w:rPr>
                <w:rFonts w:ascii="Times New Roman" w:hAnsi="Times New Roman"/>
                <w:b/>
              </w:rPr>
              <w:t>ProgID</w:t>
            </w:r>
          </w:p>
        </w:tc>
        <w:tc>
          <w:tcPr>
            <w:tcW w:w="1170" w:type="dxa"/>
            <w:tcBorders>
              <w:top w:val="single" w:sz="6" w:space="0" w:color="auto"/>
              <w:left w:val="single" w:sz="6" w:space="0" w:color="auto"/>
              <w:bottom w:val="double" w:sz="4" w:space="0" w:color="auto"/>
              <w:right w:val="single" w:sz="6" w:space="0" w:color="auto"/>
            </w:tcBorders>
            <w:shd w:val="clear" w:color="auto" w:fill="auto"/>
          </w:tcPr>
          <w:p w:rsidR="004605EF" w:rsidRPr="00F15922" w:rsidRDefault="004605EF" w:rsidP="00D247BB">
            <w:pPr>
              <w:pStyle w:val="Tablecell0"/>
              <w:rPr>
                <w:rFonts w:ascii="Times New Roman" w:hAnsi="Times New Roman"/>
                <w:b/>
              </w:rPr>
            </w:pPr>
            <w:r>
              <w:rPr>
                <w:rFonts w:ascii="Times New Roman" w:hAnsi="Times New Roman"/>
                <w:b/>
              </w:rPr>
              <w:t>Assembly Qualified Class Name</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RDefault="004605EF" w:rsidP="00D247BB">
            <w:pPr>
              <w:pStyle w:val="Tablecell0"/>
            </w:pPr>
            <w:r w:rsidRPr="00F15922">
              <w:t>IVI-C driver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RDefault="004605EF" w:rsidP="00D247BB">
            <w:pPr>
              <w:pStyle w:val="Tablecell0"/>
            </w:pPr>
            <w:r w:rsidRPr="00F15922">
              <w:t>IVI-C driver packaged with IVI-COM wrapper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BD5A1E" w:rsidRDefault="006244FA" w:rsidP="00BD5A1E">
            <w:pPr>
              <w:pStyle w:val="Tablecell0"/>
              <w:ind w:left="0"/>
              <w:rPr>
                <w:rFonts w:ascii="Times New Roman" w:eastAsiaTheme="minorHAnsi" w:hAnsi="Times New Roman" w:cstheme="minorBidi"/>
                <w:sz w:val="22"/>
                <w:szCs w:val="22"/>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Version- independent COM ProgID of COM wrapper class</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Del="00D247BB" w:rsidRDefault="004605EF" w:rsidP="00D247BB">
            <w:pPr>
              <w:pStyle w:val="Tablecell0"/>
            </w:pPr>
            <w:r w:rsidRPr="00F15922">
              <w:t>IVI-COM driver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Component Identifier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Component Identifier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Version-independent COM ProgID of COM wrapper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Del="00D247BB" w:rsidRDefault="004605EF" w:rsidP="00D247BB">
            <w:pPr>
              <w:pStyle w:val="Tablecell0"/>
            </w:pPr>
            <w:r w:rsidRPr="00F15922">
              <w:t>IVI-COM driver packaged with IVI-C wrapper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 of IVI-C wrapper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 of IVI-C wrapper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Version- independent COM ProgID of COM driver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RDefault="004605EF" w:rsidP="00D247BB">
            <w:pPr>
              <w:pStyle w:val="Tablecell0"/>
            </w:pPr>
            <w:r w:rsidRPr="00F15922">
              <w:t>IVI-C wrapper packaged separately</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 with “CWrapper” appended</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RDefault="004605EF" w:rsidP="00D247BB">
            <w:pPr>
              <w:pStyle w:val="Tablecell0"/>
            </w:pPr>
            <w:r w:rsidRPr="00F15922">
              <w:t>IVI-COM wrapper packaged separately</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Component Identifier with “COMWrapper” appended</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Component Identifier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Version- independent COM ProgID of COM wrapper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bl>
    <w:p w:rsidR="00741054" w:rsidRDefault="00741054" w:rsidP="00D247BB">
      <w:pPr>
        <w:pStyle w:val="Body"/>
      </w:pPr>
    </w:p>
    <w:p w:rsidR="008151CB" w:rsidRPr="00F15922" w:rsidRDefault="008151CB" w:rsidP="00D247BB">
      <w:pPr>
        <w:pStyle w:val="Body"/>
      </w:pPr>
      <w:r w:rsidRPr="00F15922">
        <w:br w:type="page"/>
      </w:r>
      <w:fldSimple w:instr=" REF _Ref202262322 \h  \* MERGEFORMAT ">
        <w:ins w:id="482" w:author="Author">
          <w:r w:rsidR="00DE68DB" w:rsidRPr="00DE68DB">
            <w:rPr>
              <w:rPrChange w:id="483" w:author="Author">
                <w:rPr>
                  <w:b/>
                  <w:bCs/>
                </w:rPr>
              </w:rPrChange>
            </w:rPr>
            <w:t>Table 5</w:t>
          </w:r>
          <w:r w:rsidR="00DE68DB" w:rsidRPr="00DE68DB">
            <w:rPr>
              <w:rPrChange w:id="484" w:author="Author">
                <w:rPr>
                  <w:b/>
                  <w:bCs/>
                </w:rPr>
              </w:rPrChange>
            </w:rPr>
            <w:noBreakHyphen/>
            <w:t>2</w:t>
          </w:r>
        </w:ins>
        <w:del w:id="485" w:author="Author">
          <w:r w:rsidR="00972483" w:rsidRPr="00F15922" w:rsidDel="00DE68DB">
            <w:delText>Table 5</w:delText>
          </w:r>
          <w:r w:rsidR="00972483" w:rsidRPr="00F15922" w:rsidDel="00DE68DB">
            <w:noBreakHyphen/>
            <w:delText>2</w:delText>
          </w:r>
        </w:del>
      </w:fldSimple>
      <w:r w:rsidR="005534CA" w:rsidRPr="00F15922">
        <w:t xml:space="preserve"> </w:t>
      </w:r>
      <w:r w:rsidR="00D247BB" w:rsidRPr="00F15922">
        <w:t xml:space="preserve">lists </w:t>
      </w:r>
      <w:r w:rsidR="00A72ACB" w:rsidRPr="00F15922">
        <w:t xml:space="preserve">example </w:t>
      </w:r>
      <w:r w:rsidR="00D247BB" w:rsidRPr="00F15922">
        <w:t>attribute values for an IVI-COM driver installed with a C wrapper where the IVI-COM component identifier is “Agilent34401A” and the C wrapper’s prefix is “Ag34401a”.</w:t>
      </w:r>
    </w:p>
    <w:p w:rsidR="004A5CA0" w:rsidRPr="00F15922" w:rsidRDefault="004A5CA0" w:rsidP="004A5CA0">
      <w:pPr>
        <w:pStyle w:val="TableCaption"/>
      </w:pPr>
      <w:bookmarkStart w:id="486" w:name="_Ref202262322"/>
      <w:r w:rsidRPr="00F15922">
        <w:rPr>
          <w:b/>
          <w:bCs/>
        </w:rPr>
        <w:t xml:space="preserve">Table </w:t>
      </w:r>
      <w:r w:rsidR="00800309">
        <w:rPr>
          <w:b/>
          <w:bCs/>
        </w:rPr>
        <w:fldChar w:fldCharType="begin"/>
      </w:r>
      <w:r w:rsidR="00227BC1">
        <w:rPr>
          <w:b/>
          <w:bCs/>
        </w:rPr>
        <w:instrText xml:space="preserve"> STYLEREF 1 \s </w:instrText>
      </w:r>
      <w:r w:rsidR="00800309">
        <w:rPr>
          <w:b/>
          <w:bCs/>
        </w:rPr>
        <w:fldChar w:fldCharType="separate"/>
      </w:r>
      <w:r w:rsidR="00DE68DB">
        <w:rPr>
          <w:b/>
          <w:bCs/>
          <w:noProof/>
        </w:rPr>
        <w:t>5</w:t>
      </w:r>
      <w:r w:rsidR="00800309">
        <w:rPr>
          <w:b/>
          <w:bCs/>
        </w:rPr>
        <w:fldChar w:fldCharType="end"/>
      </w:r>
      <w:r w:rsidR="00227BC1">
        <w:rPr>
          <w:b/>
          <w:bCs/>
        </w:rPr>
        <w:noBreakHyphen/>
      </w:r>
      <w:r w:rsidR="00800309">
        <w:rPr>
          <w:b/>
          <w:bCs/>
        </w:rPr>
        <w:fldChar w:fldCharType="begin"/>
      </w:r>
      <w:r w:rsidR="00227BC1">
        <w:rPr>
          <w:b/>
          <w:bCs/>
        </w:rPr>
        <w:instrText xml:space="preserve"> SEQ Table \* ARABIC \s 1 </w:instrText>
      </w:r>
      <w:r w:rsidR="00800309">
        <w:rPr>
          <w:b/>
          <w:bCs/>
        </w:rPr>
        <w:fldChar w:fldCharType="separate"/>
      </w:r>
      <w:r w:rsidR="00DE68DB">
        <w:rPr>
          <w:b/>
          <w:bCs/>
          <w:noProof/>
        </w:rPr>
        <w:t>2</w:t>
      </w:r>
      <w:r w:rsidR="00800309">
        <w:rPr>
          <w:b/>
          <w:bCs/>
        </w:rPr>
        <w:fldChar w:fldCharType="end"/>
      </w:r>
      <w:bookmarkEnd w:id="486"/>
      <w:r w:rsidRPr="00F15922">
        <w:rPr>
          <w:b/>
          <w:bCs/>
        </w:rPr>
        <w:t>.</w:t>
      </w:r>
      <w:r w:rsidRPr="00F15922">
        <w:t xml:space="preserve"> Example Software Module Entries for an IVI-COM driver </w:t>
      </w:r>
      <w:r w:rsidRPr="00F15922">
        <w:br/>
        <w:t>installed with a C wrapper</w:t>
      </w:r>
    </w:p>
    <w:tbl>
      <w:tblPr>
        <w:tblW w:w="0" w:type="auto"/>
        <w:tblInd w:w="828" w:type="dxa"/>
        <w:tblLayout w:type="fixed"/>
        <w:tblCellMar>
          <w:left w:w="80" w:type="dxa"/>
          <w:right w:w="80" w:type="dxa"/>
        </w:tblCellMar>
        <w:tblLook w:val="0000"/>
      </w:tblPr>
      <w:tblGrid>
        <w:gridCol w:w="2340"/>
        <w:gridCol w:w="5130"/>
      </w:tblGrid>
      <w:tr w:rsidR="00D247BB" w:rsidRPr="00F15922">
        <w:trPr>
          <w:cantSplit/>
        </w:trPr>
        <w:tc>
          <w:tcPr>
            <w:tcW w:w="2340" w:type="dxa"/>
            <w:tcBorders>
              <w:top w:val="single" w:sz="6" w:space="0" w:color="auto"/>
              <w:left w:val="single" w:sz="6" w:space="0" w:color="auto"/>
              <w:right w:val="single" w:sz="6" w:space="0" w:color="auto"/>
            </w:tcBorders>
          </w:tcPr>
          <w:p w:rsidR="00D247BB" w:rsidRPr="00F15922" w:rsidRDefault="00D247BB" w:rsidP="00D247BB">
            <w:pPr>
              <w:pStyle w:val="Tablecell0"/>
              <w:rPr>
                <w:b/>
              </w:rPr>
            </w:pPr>
            <w:r w:rsidRPr="00F15922">
              <w:rPr>
                <w:rFonts w:ascii="Times New Roman" w:hAnsi="Times New Roman"/>
                <w:b/>
              </w:rPr>
              <w:t>Software Module Attribute</w:t>
            </w:r>
          </w:p>
        </w:tc>
        <w:tc>
          <w:tcPr>
            <w:tcW w:w="5130" w:type="dxa"/>
            <w:tcBorders>
              <w:top w:val="single" w:sz="6" w:space="0" w:color="auto"/>
              <w:left w:val="single" w:sz="6" w:space="0" w:color="auto"/>
              <w:right w:val="single" w:sz="6" w:space="0" w:color="auto"/>
            </w:tcBorders>
          </w:tcPr>
          <w:p w:rsidR="00D247BB" w:rsidRPr="00F15922" w:rsidRDefault="00D247BB" w:rsidP="00D247BB">
            <w:pPr>
              <w:pStyle w:val="Tablecell0"/>
              <w:rPr>
                <w:rFonts w:ascii="Times New Roman" w:hAnsi="Times New Roman"/>
                <w:b/>
              </w:rPr>
            </w:pPr>
            <w:r w:rsidRPr="00F15922">
              <w:rPr>
                <w:rFonts w:ascii="Times New Roman" w:hAnsi="Times New Roman"/>
                <w:b/>
              </w:rPr>
              <w:t>Value</w:t>
            </w:r>
          </w:p>
        </w:tc>
      </w:tr>
      <w:tr w:rsidR="00D247BB" w:rsidRPr="00F15922">
        <w:trPr>
          <w:cantSplit/>
        </w:trPr>
        <w:tc>
          <w:tcPr>
            <w:tcW w:w="2340" w:type="dxa"/>
            <w:tcBorders>
              <w:top w:val="double" w:sz="6" w:space="0" w:color="auto"/>
              <w:left w:val="single" w:sz="6" w:space="0" w:color="auto"/>
              <w:bottom w:val="single" w:sz="6" w:space="0" w:color="auto"/>
              <w:right w:val="single" w:sz="6" w:space="0" w:color="auto"/>
            </w:tcBorders>
          </w:tcPr>
          <w:p w:rsidR="00D247BB" w:rsidRPr="00F15922" w:rsidRDefault="00D247BB" w:rsidP="00D247BB">
            <w:pPr>
              <w:pStyle w:val="Tablecell0"/>
            </w:pPr>
            <w:r w:rsidRPr="00F15922">
              <w:t>Name</w:t>
            </w:r>
          </w:p>
        </w:tc>
        <w:tc>
          <w:tcPr>
            <w:tcW w:w="5130" w:type="dxa"/>
            <w:tcBorders>
              <w:top w:val="double" w:sz="6" w:space="0" w:color="auto"/>
              <w:left w:val="single" w:sz="6" w:space="0" w:color="auto"/>
              <w:bottom w:val="single" w:sz="6" w:space="0" w:color="auto"/>
              <w:right w:val="single" w:sz="6" w:space="0" w:color="auto"/>
            </w:tcBorders>
          </w:tcPr>
          <w:p w:rsidR="00D247BB" w:rsidRPr="00F15922" w:rsidRDefault="00D247BB" w:rsidP="005D67D8">
            <w:pPr>
              <w:pStyle w:val="Tablecell0"/>
              <w:rPr>
                <w:rFonts w:ascii="Times New Roman" w:hAnsi="Times New Roman"/>
              </w:rPr>
            </w:pPr>
            <w:r w:rsidRPr="00F15922">
              <w:rPr>
                <w:rFonts w:ascii="Times New Roman" w:hAnsi="Times New Roman"/>
              </w:rPr>
              <w:t>Ag34401a</w:t>
            </w:r>
          </w:p>
        </w:tc>
      </w:tr>
      <w:tr w:rsidR="00D247BB" w:rsidRPr="00F15922">
        <w:trPr>
          <w:cantSplit/>
        </w:trPr>
        <w:tc>
          <w:tcPr>
            <w:tcW w:w="234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pPr>
            <w:r w:rsidRPr="00F15922">
              <w:t>ModulePath</w:t>
            </w:r>
            <w:r w:rsidR="00985D00" w:rsidRPr="00F15922">
              <w:t>32</w:t>
            </w:r>
          </w:p>
        </w:tc>
        <w:tc>
          <w:tcPr>
            <w:tcW w:w="513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rPr>
                <w:rFonts w:ascii="Times New Roman" w:hAnsi="Times New Roman"/>
              </w:rPr>
            </w:pPr>
            <w:r w:rsidRPr="00F15922">
              <w:rPr>
                <w:rFonts w:ascii="Times New Roman" w:hAnsi="Times New Roman"/>
              </w:rPr>
              <w:t>Ag34401a.dll</w:t>
            </w:r>
          </w:p>
        </w:tc>
      </w:tr>
      <w:tr w:rsidR="00D247BB" w:rsidRPr="00F15922">
        <w:trPr>
          <w:cantSplit/>
        </w:trPr>
        <w:tc>
          <w:tcPr>
            <w:tcW w:w="234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pPr>
            <w:r w:rsidRPr="00F15922">
              <w:t>Prefix</w:t>
            </w:r>
          </w:p>
        </w:tc>
        <w:tc>
          <w:tcPr>
            <w:tcW w:w="513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rPr>
                <w:rFonts w:ascii="Times New Roman" w:hAnsi="Times New Roman"/>
              </w:rPr>
            </w:pPr>
            <w:r w:rsidRPr="00F15922">
              <w:rPr>
                <w:rFonts w:ascii="Times New Roman" w:hAnsi="Times New Roman"/>
              </w:rPr>
              <w:t>Ag34401a</w:t>
            </w:r>
          </w:p>
        </w:tc>
      </w:tr>
      <w:tr w:rsidR="00D247BB" w:rsidRPr="00F15922">
        <w:trPr>
          <w:cantSplit/>
        </w:trPr>
        <w:tc>
          <w:tcPr>
            <w:tcW w:w="234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pPr>
            <w:r w:rsidRPr="00F15922">
              <w:t>ProgID</w:t>
            </w:r>
          </w:p>
        </w:tc>
        <w:tc>
          <w:tcPr>
            <w:tcW w:w="513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rPr>
                <w:rFonts w:ascii="Times New Roman" w:hAnsi="Times New Roman"/>
              </w:rPr>
            </w:pPr>
            <w:r w:rsidRPr="00F15922">
              <w:rPr>
                <w:rFonts w:ascii="Times New Roman" w:hAnsi="Times New Roman"/>
              </w:rPr>
              <w:t>Agilent34401A.Agilent34401A</w:t>
            </w:r>
          </w:p>
        </w:tc>
      </w:tr>
    </w:tbl>
    <w:p w:rsidR="008F7A43" w:rsidRDefault="003F14B3">
      <w:pPr>
        <w:pStyle w:val="Body"/>
      </w:pPr>
      <w:r>
        <w:t xml:space="preserve">For additional requirements on creating Software Module Entries in the IVI Configuration Store, refer to </w:t>
      </w:r>
      <w:r w:rsidR="00FC4BB5" w:rsidRPr="00FC4BB5">
        <w:t xml:space="preserve">Section </w:t>
      </w:r>
      <w:fldSimple w:instr=" REF _Ref251704812 \r \h  \* MERGEFORMAT ">
        <w:r w:rsidR="00DE68DB">
          <w:t>5.3</w:t>
        </w:r>
      </w:fldSimple>
      <w:r w:rsidR="00FC4BB5" w:rsidRPr="00FC4BB5">
        <w:t xml:space="preserve">, </w:t>
      </w:r>
      <w:fldSimple w:instr=" REF _Ref251704812 \h  \* MERGEFORMAT ">
        <w:ins w:id="487" w:author="Author">
          <w:r w:rsidR="00DE68DB" w:rsidRPr="00DE68DB">
            <w:rPr>
              <w:i/>
              <w:rPrChange w:id="488" w:author="Author">
                <w:rPr/>
              </w:rPrChange>
            </w:rPr>
            <w:t>Details on Software Module Entries in the IVI Configuration Store</w:t>
          </w:r>
        </w:ins>
        <w:del w:id="489" w:author="Author">
          <w:r w:rsidR="00FC4BB5" w:rsidRPr="00FC4BB5" w:rsidDel="00DE68DB">
            <w:rPr>
              <w:i/>
            </w:rPr>
            <w:delText>Details on Software Module Entries in the IVI Configuration Store</w:delText>
          </w:r>
        </w:del>
      </w:fldSimple>
      <w:r w:rsidR="00FC4BB5" w:rsidRPr="00FC4BB5">
        <w:t>.</w:t>
      </w:r>
    </w:p>
    <w:p w:rsidR="00AC1D46" w:rsidRDefault="00AC1D46">
      <w:pPr>
        <w:pStyle w:val="Body"/>
      </w:pPr>
    </w:p>
    <w:p w:rsidR="00C50A00" w:rsidRPr="00F15922" w:rsidRDefault="00462AC0" w:rsidP="002C6AD2">
      <w:pPr>
        <w:pStyle w:val="Heading3"/>
      </w:pPr>
      <w:bookmarkStart w:id="490" w:name="_Toc156647674"/>
      <w:bookmarkStart w:id="491" w:name="_Toc298848028"/>
      <w:r>
        <w:t>IVI-COM/IVI-C</w:t>
      </w:r>
      <w:r w:rsidR="002C6AD2">
        <w:t xml:space="preserve"> </w:t>
      </w:r>
      <w:r w:rsidR="00C50A00" w:rsidRPr="00F15922">
        <w:t>Driver Uninstaller</w:t>
      </w:r>
      <w:bookmarkEnd w:id="490"/>
      <w:bookmarkEnd w:id="491"/>
    </w:p>
    <w:p w:rsidR="00C50A00" w:rsidRPr="00F15922" w:rsidRDefault="00C50A00" w:rsidP="00240477">
      <w:pPr>
        <w:pStyle w:val="Body1"/>
      </w:pPr>
      <w:r w:rsidRPr="00F15922">
        <w:t xml:space="preserve">The </w:t>
      </w:r>
      <w:r w:rsidR="00462AC0">
        <w:t>IVI-COM/IVI-C</w:t>
      </w:r>
      <w:r w:rsidRPr="00F15922">
        <w:t xml:space="preserve"> driver installer shall provide a mechanism for the user to uninstall the driver that was previously installed.  The uninstaller mechanism shall do the following:</w:t>
      </w:r>
    </w:p>
    <w:p w:rsidR="00CC5398" w:rsidRDefault="00C50A00">
      <w:pPr>
        <w:pStyle w:val="ListNumber2"/>
        <w:numPr>
          <w:ilvl w:val="0"/>
          <w:numId w:val="9"/>
        </w:numPr>
      </w:pPr>
      <w:r w:rsidRPr="00F15922">
        <w:t>Remove all Windows registry entries for the driver.</w:t>
      </w:r>
    </w:p>
    <w:p w:rsidR="00CC5398" w:rsidRDefault="000E231A">
      <w:pPr>
        <w:pStyle w:val="ListNumber2"/>
        <w:numPr>
          <w:ilvl w:val="0"/>
          <w:numId w:val="9"/>
        </w:numPr>
      </w:pPr>
      <w:r w:rsidRPr="00F15922">
        <w:t>Removes the PIAs from the Global Assembly Cache and unregisters the PIAs.</w:t>
      </w:r>
    </w:p>
    <w:p w:rsidR="00CC5398" w:rsidRDefault="00C50A00">
      <w:pPr>
        <w:pStyle w:val="ListNumber2"/>
        <w:numPr>
          <w:ilvl w:val="0"/>
          <w:numId w:val="9"/>
        </w:numPr>
      </w:pPr>
      <w:r w:rsidRPr="00F15922">
        <w:t>Remove all files for the driver.</w:t>
      </w:r>
    </w:p>
    <w:p w:rsidR="00CC5398" w:rsidRDefault="00C50A00">
      <w:pPr>
        <w:pStyle w:val="ListNumber2"/>
        <w:numPr>
          <w:ilvl w:val="0"/>
          <w:numId w:val="9"/>
        </w:numPr>
      </w:pPr>
      <w:r w:rsidRPr="00F15922">
        <w:t xml:space="preserve">Remove the standard driver specific directory for the driver from the </w:t>
      </w:r>
      <w:r w:rsidRPr="00F15922">
        <w:rPr>
          <w:rFonts w:ascii="Courier New" w:hAnsi="Courier New"/>
          <w:sz w:val="18"/>
        </w:rPr>
        <w:t>&lt;IVIStandardRootDir&gt;\Drivers</w:t>
      </w:r>
      <w:r w:rsidRPr="00F15922">
        <w:t xml:space="preserve"> directory, if it is empty.</w:t>
      </w:r>
    </w:p>
    <w:p w:rsidR="00CC5398" w:rsidRDefault="00C50A00">
      <w:pPr>
        <w:pStyle w:val="ListNumber2"/>
        <w:numPr>
          <w:ilvl w:val="0"/>
          <w:numId w:val="9"/>
        </w:numPr>
      </w:pPr>
      <w:r w:rsidRPr="00F15922">
        <w:t xml:space="preserve">Remove the Software Module entry for the driver from the master IVI configuration store as specified in Section 3.4.2, </w:t>
      </w:r>
      <w:r w:rsidRPr="00F15922">
        <w:rPr>
          <w:i/>
        </w:rPr>
        <w:t>Uninstalling Software Modules</w:t>
      </w:r>
      <w:r w:rsidRPr="00F15922">
        <w:t>,</w:t>
      </w:r>
      <w:r w:rsidR="00ED79D1" w:rsidRPr="00F15922">
        <w:t xml:space="preserve"> </w:t>
      </w:r>
      <w:r w:rsidR="006E1F3E" w:rsidRPr="00F15922">
        <w:t>in</w:t>
      </w:r>
      <w:r w:rsidRPr="00F15922">
        <w:t xml:space="preserve"> </w:t>
      </w:r>
      <w:r w:rsidRPr="00F15922">
        <w:rPr>
          <w:i/>
        </w:rPr>
        <w:t>IVI-3.5: IVI Configuration Server Specification</w:t>
      </w:r>
      <w:r w:rsidRPr="00F15922">
        <w:t xml:space="preserve">.  </w:t>
      </w:r>
    </w:p>
    <w:p w:rsidR="00C50A00" w:rsidRPr="00F15922" w:rsidRDefault="00C50A00">
      <w:pPr>
        <w:pStyle w:val="Body"/>
      </w:pPr>
      <w:r w:rsidRPr="00F15922">
        <w:t>The uninstaller mechanism shall not do the following:</w:t>
      </w:r>
    </w:p>
    <w:p w:rsidR="00CC5398" w:rsidRDefault="00C50A00">
      <w:pPr>
        <w:pStyle w:val="ListNumber2"/>
        <w:numPr>
          <w:ilvl w:val="0"/>
          <w:numId w:val="9"/>
        </w:numPr>
      </w:pPr>
      <w:r w:rsidRPr="00F15922">
        <w:t xml:space="preserve">Modify or remove </w:t>
      </w:r>
      <w:r w:rsidR="00462AC0">
        <w:t>IVI-COM/IVI-C</w:t>
      </w:r>
      <w:r w:rsidRPr="00F15922">
        <w:t xml:space="preserve"> shared component files.</w:t>
      </w:r>
    </w:p>
    <w:p w:rsidR="00CC5398" w:rsidRDefault="00C50A00">
      <w:pPr>
        <w:pStyle w:val="ListNumber2"/>
        <w:numPr>
          <w:ilvl w:val="0"/>
          <w:numId w:val="9"/>
        </w:numPr>
      </w:pPr>
      <w:r w:rsidRPr="00F15922">
        <w:t>Modify or remove the IVI standard root directory or any of the standard common files directories.</w:t>
      </w:r>
    </w:p>
    <w:p w:rsidR="00CC5398" w:rsidRDefault="00C50A00">
      <w:pPr>
        <w:pStyle w:val="ListNumber2"/>
        <w:numPr>
          <w:ilvl w:val="0"/>
          <w:numId w:val="9"/>
        </w:numPr>
      </w:pPr>
      <w:r w:rsidRPr="00F15922">
        <w:t xml:space="preserve">Modify or remove any </w:t>
      </w:r>
      <w:r w:rsidR="00462AC0">
        <w:t>IVI-COM/IVI-C</w:t>
      </w:r>
      <w:r w:rsidRPr="00F15922">
        <w:t xml:space="preserve"> driver session configuration entries in the master IVI configuration store.</w:t>
      </w:r>
    </w:p>
    <w:p w:rsidR="00AC1D46" w:rsidRDefault="00AC1D46" w:rsidP="00AC1D46">
      <w:pPr>
        <w:pStyle w:val="Body"/>
      </w:pPr>
    </w:p>
    <w:p w:rsidR="00C50A00" w:rsidRPr="00F15922" w:rsidRDefault="00C50A00" w:rsidP="002C6AD2">
      <w:pPr>
        <w:pStyle w:val="Heading3"/>
      </w:pPr>
      <w:bookmarkStart w:id="492" w:name="_Ref535398393"/>
      <w:bookmarkStart w:id="493" w:name="_Toc156647675"/>
      <w:bookmarkStart w:id="494" w:name="_Toc298848029"/>
      <w:r w:rsidRPr="00F15922">
        <w:t>Installation of Vendor Specific Shared Components</w:t>
      </w:r>
      <w:bookmarkEnd w:id="492"/>
      <w:bookmarkEnd w:id="493"/>
      <w:bookmarkEnd w:id="494"/>
    </w:p>
    <w:p w:rsidR="00C50A00" w:rsidRPr="00F15922" w:rsidRDefault="00C50A00" w:rsidP="00AF1BA9">
      <w:pPr>
        <w:pStyle w:val="Body1"/>
      </w:pPr>
      <w:r w:rsidRPr="00F15922">
        <w:t xml:space="preserve">An </w:t>
      </w:r>
      <w:r w:rsidR="00462AC0">
        <w:t>IVI-COM/IVI-C</w:t>
      </w:r>
      <w:r w:rsidRPr="00F15922">
        <w:t xml:space="preserve"> driver supplier may have components that many of its drivers share.  The driver supplier may bundle the installer for these components with each driver or make the installer available separately.  If a separate installer is available, it is not an “</w:t>
      </w:r>
      <w:r w:rsidR="00462AC0">
        <w:t>IVI-COM/IVI-C</w:t>
      </w:r>
      <w:r w:rsidRPr="00F15922">
        <w:t xml:space="preserve"> installer” and is not required to comply with the rules for IVI installers other than the requirements specified in this section.</w:t>
      </w:r>
    </w:p>
    <w:p w:rsidR="00C50A00" w:rsidRPr="00F15922" w:rsidRDefault="00C50A00">
      <w:pPr>
        <w:pStyle w:val="Body"/>
      </w:pPr>
      <w:r w:rsidRPr="00F15922">
        <w:t>For any vendor specific shared component files that are installed in the IVI standard root directory tree, the installer shall comply with the following rules:</w:t>
      </w:r>
    </w:p>
    <w:p w:rsidR="00CC5398" w:rsidRDefault="00C50A00" w:rsidP="002635E7">
      <w:pPr>
        <w:pStyle w:val="ListBullet2"/>
      </w:pPr>
      <w:r w:rsidRPr="00F15922">
        <w:t xml:space="preserve">The vendor specific shared component files shall be installed </w:t>
      </w:r>
      <w:r w:rsidRPr="00F15922">
        <w:rPr>
          <w:i/>
        </w:rPr>
        <w:t>after</w:t>
      </w:r>
      <w:r w:rsidRPr="00F15922">
        <w:t xml:space="preserve"> the </w:t>
      </w:r>
      <w:r w:rsidR="00462AC0">
        <w:t>IVI-COM/IVI-C</w:t>
      </w:r>
      <w:r w:rsidRPr="00F15922">
        <w:t xml:space="preserve"> shared components are installed.  The installer detects the presence of the </w:t>
      </w:r>
      <w:r w:rsidR="00462AC0">
        <w:t>IVI-COM/IVI-C</w:t>
      </w:r>
      <w:r w:rsidRPr="00F15922">
        <w:t xml:space="preserve"> shared components </w:t>
      </w:r>
      <w:r w:rsidRPr="00F15922">
        <w:lastRenderedPageBreak/>
        <w:t xml:space="preserve">according to the requirements specified in </w:t>
      </w:r>
      <w:r w:rsidR="00800309">
        <w:fldChar w:fldCharType="begin"/>
      </w:r>
      <w:r w:rsidR="007C2B33">
        <w:instrText xml:space="preserve"> REF _Ref535399142 \r \h </w:instrText>
      </w:r>
      <w:r w:rsidR="00800309">
        <w:fldChar w:fldCharType="separate"/>
      </w:r>
      <w:r w:rsidR="00DE68DB">
        <w:t>5.1.1</w:t>
      </w:r>
      <w:r w:rsidR="00800309">
        <w:fldChar w:fldCharType="end"/>
      </w:r>
      <w:r w:rsidR="007C2B33" w:rsidRPr="00F15922">
        <w:t xml:space="preserve">, </w:t>
      </w:r>
      <w:fldSimple w:instr=" REF _Ref535399142 \h  \* MERGEFORMAT ">
        <w:ins w:id="495" w:author="Author">
          <w:r w:rsidR="00DE68DB" w:rsidRPr="00DE68DB">
            <w:rPr>
              <w:i/>
              <w:rPrChange w:id="496" w:author="Author">
                <w:rPr/>
              </w:rPrChange>
            </w:rPr>
            <w:t>Detecting the Presence and Version of the IVI-COM/IVI-C Shared Components</w:t>
          </w:r>
        </w:ins>
        <w:del w:id="497" w:author="Author">
          <w:r w:rsidR="007C2B33" w:rsidRPr="007C2B33" w:rsidDel="00DE68DB">
            <w:rPr>
              <w:i/>
            </w:rPr>
            <w:delText xml:space="preserve">Detecting the Presence and Version of the </w:delText>
          </w:r>
          <w:r w:rsidR="00462AC0" w:rsidDel="00DE68DB">
            <w:rPr>
              <w:i/>
            </w:rPr>
            <w:delText>IVI-COM/IVI-C</w:delText>
          </w:r>
          <w:r w:rsidR="007C2B33" w:rsidRPr="007C2B33" w:rsidDel="00DE68DB">
            <w:rPr>
              <w:i/>
            </w:rPr>
            <w:delText xml:space="preserve"> Shared Components</w:delText>
          </w:r>
        </w:del>
      </w:fldSimple>
      <w:r w:rsidR="007C2B33">
        <w:rPr>
          <w:i/>
        </w:rPr>
        <w:t>.</w:t>
      </w:r>
      <w:r w:rsidRPr="00F15922">
        <w:t xml:space="preserve">  The installer may call the </w:t>
      </w:r>
      <w:r w:rsidR="00462AC0">
        <w:t>IVI-COM/IVI-C</w:t>
      </w:r>
      <w:r w:rsidRPr="00F15922">
        <w:t xml:space="preserve"> shared component installer as specified in Section </w:t>
      </w:r>
      <w:r w:rsidR="00800309">
        <w:fldChar w:fldCharType="begin"/>
      </w:r>
      <w:r w:rsidR="00FE5815">
        <w:instrText xml:space="preserve"> REF _Ref535399204 \r \h </w:instrText>
      </w:r>
      <w:r w:rsidR="00800309">
        <w:fldChar w:fldCharType="separate"/>
      </w:r>
      <w:r w:rsidR="00DE68DB">
        <w:t>5.1.3</w:t>
      </w:r>
      <w:r w:rsidR="00800309">
        <w:fldChar w:fldCharType="end"/>
      </w:r>
      <w:r w:rsidR="00FE5815">
        <w:t xml:space="preserve">, </w:t>
      </w:r>
      <w:fldSimple w:instr=" REF _Ref535399204 \h  \* MERGEFORMAT ">
        <w:ins w:id="498" w:author="Author">
          <w:r w:rsidR="00DE68DB" w:rsidRPr="00DE68DB">
            <w:rPr>
              <w:i/>
              <w:rPrChange w:id="499" w:author="Author">
                <w:rPr/>
              </w:rPrChange>
            </w:rPr>
            <w:t>Calling the IVI-COM/IVI-C Shared Component Installer</w:t>
          </w:r>
        </w:ins>
        <w:del w:id="500" w:author="Author">
          <w:r w:rsidR="00FE5815" w:rsidRPr="00FE5815" w:rsidDel="00DE68DB">
            <w:rPr>
              <w:i/>
            </w:rPr>
            <w:delText>Calling the IVI-COM/IVI-C Shared Component Installer</w:delText>
          </w:r>
        </w:del>
      </w:fldSimple>
      <w:r w:rsidRPr="00F15922">
        <w:t xml:space="preserve">. </w:t>
      </w:r>
    </w:p>
    <w:p w:rsidR="00CC5398" w:rsidRDefault="00C50A00" w:rsidP="002635E7">
      <w:pPr>
        <w:pStyle w:val="ListBullet2"/>
      </w:pPr>
      <w:r w:rsidRPr="00F15922">
        <w:t xml:space="preserve">DLL files, DLL import library files, and include files shall be installed into the </w:t>
      </w:r>
      <w:r w:rsidRPr="00F15922">
        <w:rPr>
          <w:rFonts w:ascii="Courier New" w:hAnsi="Courier New"/>
          <w:sz w:val="18"/>
        </w:rPr>
        <w:t>Bin</w:t>
      </w:r>
      <w:r w:rsidRPr="00F15922">
        <w:t xml:space="preserve">, </w:t>
      </w:r>
      <w:r w:rsidRPr="00F15922">
        <w:rPr>
          <w:rFonts w:ascii="Courier New" w:hAnsi="Courier New"/>
          <w:sz w:val="18"/>
        </w:rPr>
        <w:t>Lib</w:t>
      </w:r>
      <w:r w:rsidRPr="00F15922">
        <w:t xml:space="preserve">, </w:t>
      </w:r>
      <w:r w:rsidR="00757F88" w:rsidRPr="00F15922">
        <w:rPr>
          <w:rFonts w:ascii="Courier New" w:hAnsi="Courier New"/>
          <w:sz w:val="18"/>
        </w:rPr>
        <w:t>Lib_x64</w:t>
      </w:r>
      <w:r w:rsidR="00757F88" w:rsidRPr="00F15922">
        <w:t xml:space="preserve">, </w:t>
      </w:r>
      <w:r w:rsidRPr="00F15922">
        <w:t xml:space="preserve">and </w:t>
      </w:r>
      <w:r w:rsidRPr="00F15922">
        <w:rPr>
          <w:rFonts w:ascii="Courier New" w:hAnsi="Courier New"/>
          <w:sz w:val="18"/>
        </w:rPr>
        <w:t>Include</w:t>
      </w:r>
      <w:r w:rsidRPr="00F15922">
        <w:t xml:space="preserve"> subdirectories of the IVI standard root directory. </w:t>
      </w:r>
      <w:r w:rsidR="004B6257" w:rsidRPr="00F15922">
        <w:t xml:space="preserve"> 32-bit DLLs </w:t>
      </w:r>
      <w:r w:rsidR="00EF7483" w:rsidRPr="00F15922">
        <w:t xml:space="preserve">shall be installed </w:t>
      </w:r>
      <w:r w:rsidR="004B6257" w:rsidRPr="00F15922">
        <w:t xml:space="preserve">in </w:t>
      </w:r>
      <w:r w:rsidR="00EF7483" w:rsidRPr="00F15922">
        <w:t xml:space="preserve">the </w:t>
      </w:r>
      <w:r w:rsidR="004B6257" w:rsidRPr="00F15922">
        <w:t xml:space="preserve">32-bit IVI </w:t>
      </w:r>
      <w:r w:rsidR="00783A51" w:rsidRPr="00F15922">
        <w:t>s</w:t>
      </w:r>
      <w:r w:rsidR="004B6257" w:rsidRPr="00F15922">
        <w:t xml:space="preserve">tandard </w:t>
      </w:r>
      <w:r w:rsidR="00783A51" w:rsidRPr="00F15922">
        <w:t>r</w:t>
      </w:r>
      <w:r w:rsidR="004B6257" w:rsidRPr="00F15922">
        <w:t xml:space="preserve">oot </w:t>
      </w:r>
      <w:r w:rsidR="00783A51" w:rsidRPr="00F15922">
        <w:t>d</w:t>
      </w:r>
      <w:r w:rsidR="004B6257" w:rsidRPr="00F15922">
        <w:t>irectory</w:t>
      </w:r>
      <w:r w:rsidR="00926CEA" w:rsidRPr="00F15922">
        <w:t xml:space="preserve"> tree</w:t>
      </w:r>
      <w:r w:rsidR="00A95F63" w:rsidRPr="00F15922">
        <w:t>,</w:t>
      </w:r>
      <w:r w:rsidR="004B6257" w:rsidRPr="00F15922">
        <w:t xml:space="preserve"> and 64-bit DLLs </w:t>
      </w:r>
      <w:r w:rsidR="00D2279B" w:rsidRPr="00F15922">
        <w:t xml:space="preserve">shall only be installed </w:t>
      </w:r>
      <w:r w:rsidR="004B6257" w:rsidRPr="00F15922">
        <w:t xml:space="preserve">in the 64-bit IVI </w:t>
      </w:r>
      <w:r w:rsidR="00783A51" w:rsidRPr="00F15922">
        <w:t>s</w:t>
      </w:r>
      <w:r w:rsidR="004B6257" w:rsidRPr="00F15922">
        <w:t xml:space="preserve">tandard </w:t>
      </w:r>
      <w:r w:rsidR="00783A51" w:rsidRPr="00F15922">
        <w:t>r</w:t>
      </w:r>
      <w:r w:rsidR="004B6257" w:rsidRPr="00F15922">
        <w:t>oot directory</w:t>
      </w:r>
      <w:r w:rsidR="00926CEA" w:rsidRPr="00F15922">
        <w:t xml:space="preserve"> tree</w:t>
      </w:r>
      <w:r w:rsidR="004B6257" w:rsidRPr="00F15922">
        <w:t xml:space="preserve">.  </w:t>
      </w:r>
      <w:r w:rsidR="00A40C97" w:rsidRPr="00F15922">
        <w:t>32-bit import libraries shall only be installed in the 32-bit IVI standard root directory</w:t>
      </w:r>
      <w:r w:rsidR="00926CEA" w:rsidRPr="00F15922">
        <w:t xml:space="preserve"> tree</w:t>
      </w:r>
      <w:r w:rsidR="00A40C97" w:rsidRPr="00F15922">
        <w:t>.  64-bit import libraries shall be installed in both the 32-bit and 64-bit IVI standard root director</w:t>
      </w:r>
      <w:r w:rsidR="00926CEA" w:rsidRPr="00F15922">
        <w:t>y trees</w:t>
      </w:r>
      <w:r w:rsidR="00A40C97" w:rsidRPr="00F15922">
        <w:t>.</w:t>
      </w:r>
      <w:r w:rsidR="00D2279B" w:rsidRPr="00F15922">
        <w:t xml:space="preserve"> </w:t>
      </w:r>
      <w:r w:rsidR="006C33A8" w:rsidRPr="00F15922">
        <w:t xml:space="preserve"> Include files shall be installed in both the 32-bit and 64-bit IVI standard root director</w:t>
      </w:r>
      <w:r w:rsidR="00926CEA" w:rsidRPr="00F15922">
        <w:t>y trees</w:t>
      </w:r>
      <w:r w:rsidR="006C33A8" w:rsidRPr="00F15922">
        <w:t>.</w:t>
      </w:r>
    </w:p>
    <w:p w:rsidR="00CC5398" w:rsidRDefault="00B6222E" w:rsidP="002635E7">
      <w:pPr>
        <w:pStyle w:val="ListBullet2"/>
      </w:pPr>
      <w:r w:rsidRPr="00F15922">
        <w:t>For DLLs that drivers or applications find using the Windows search path mechanism, 64-bit DLL names shall differ from 32-bit DLL names</w:t>
      </w:r>
      <w:r w:rsidR="0043044F" w:rsidRPr="00F15922">
        <w:t>.</w:t>
      </w:r>
    </w:p>
    <w:p w:rsidR="00CC5398" w:rsidRDefault="00C50A00" w:rsidP="002635E7">
      <w:pPr>
        <w:pStyle w:val="ListBullet2"/>
      </w:pPr>
      <w:r w:rsidRPr="00F15922">
        <w:t xml:space="preserve">Other types of files shall be installed into a subdirectory of the </w:t>
      </w:r>
      <w:r w:rsidR="00462AC0">
        <w:t>IVI-COM/IVI-C</w:t>
      </w:r>
      <w:r w:rsidRPr="00F15922">
        <w:t xml:space="preserve"> shared component directory tree.  The name of the subdirectory should uniquely identify the vendor.  If the subdirectory is a two-character prefix, the prefix shall be reserved in the VXI</w:t>
      </w:r>
      <w:r w:rsidRPr="00F15922">
        <w:rPr>
          <w:i/>
        </w:rPr>
        <w:t>plug&amp;play</w:t>
      </w:r>
      <w:r w:rsidRPr="00F15922">
        <w:t xml:space="preserve"> specification </w:t>
      </w:r>
      <w:r w:rsidRPr="00F15922">
        <w:rPr>
          <w:i/>
        </w:rPr>
        <w:t>VPP-9: Instrument Vendor Abbreviations</w:t>
      </w:r>
      <w:r w:rsidRPr="00F15922">
        <w:t>.  If the vendor specific subdirectory has not yet been created, the installer shall create it.</w:t>
      </w:r>
    </w:p>
    <w:p w:rsidR="00AC1D46" w:rsidRDefault="00AC1D46" w:rsidP="00AC1D46">
      <w:pPr>
        <w:pStyle w:val="Body"/>
      </w:pPr>
    </w:p>
    <w:p w:rsidR="00CA00FA" w:rsidRPr="00F15922" w:rsidRDefault="00CA00FA" w:rsidP="002C6AD2">
      <w:pPr>
        <w:pStyle w:val="Heading3"/>
      </w:pPr>
      <w:bookmarkStart w:id="501" w:name="_Toc156647676"/>
      <w:bookmarkStart w:id="502" w:name="_Toc298848030"/>
      <w:bookmarkStart w:id="503" w:name="_Ref535398599"/>
      <w:r w:rsidRPr="00F15922">
        <w:t xml:space="preserve">Installation of </w:t>
      </w:r>
      <w:r w:rsidR="00462AC0">
        <w:t>IVI-COM/IVI-C</w:t>
      </w:r>
      <w:r w:rsidRPr="00F15922">
        <w:t xml:space="preserve"> Driver Star</w:t>
      </w:r>
      <w:r w:rsidR="00826142" w:rsidRPr="00F15922">
        <w:t>t</w:t>
      </w:r>
      <w:r w:rsidRPr="00F15922">
        <w:t xml:space="preserve"> Menu Items</w:t>
      </w:r>
      <w:bookmarkEnd w:id="501"/>
      <w:bookmarkEnd w:id="502"/>
    </w:p>
    <w:p w:rsidR="00CA00FA" w:rsidRPr="00F15922" w:rsidRDefault="00CA00FA" w:rsidP="00CA00FA">
      <w:pPr>
        <w:pStyle w:val="Body1"/>
      </w:pPr>
      <w:r w:rsidRPr="00F15922">
        <w:t xml:space="preserve">If an </w:t>
      </w:r>
      <w:r w:rsidR="00462AC0">
        <w:t>IVI-COM/IVI-C</w:t>
      </w:r>
      <w:r w:rsidRPr="00F15922">
        <w:t xml:space="preserve"> Driver installer creates items in the Start Menu, it shall do so according to the following guidelines:</w:t>
      </w:r>
    </w:p>
    <w:p w:rsidR="00CC5398" w:rsidRDefault="00CA00FA" w:rsidP="002635E7">
      <w:pPr>
        <w:pStyle w:val="ListBullet2"/>
      </w:pPr>
      <w:r w:rsidRPr="00F15922">
        <w:t>Subfolders named “IVI” and “IVI Foundation” directly accessible on the start menu shall be reserved for use by components created and maintained by the IVI Foundation.</w:t>
      </w:r>
    </w:p>
    <w:p w:rsidR="00CC5398" w:rsidRDefault="00CA00FA" w:rsidP="002635E7">
      <w:pPr>
        <w:pStyle w:val="ListBullet2"/>
      </w:pPr>
      <w:r w:rsidRPr="00F15922">
        <w:t>The driver installer shall place all start menu shortcuts under a subfolder indicating the instrument driver vendor. For example, an instrument driver supplied by National Instruments would place shortcuts under a “National Instruments” subfolder in the start menu.</w:t>
      </w:r>
    </w:p>
    <w:p w:rsidR="00CC5398" w:rsidRDefault="00CA00FA" w:rsidP="002635E7">
      <w:pPr>
        <w:pStyle w:val="ListBullet2"/>
      </w:pPr>
      <w:r w:rsidRPr="00F15922">
        <w:t>The driver installer may choose to place all start menu shortcuts under an additional subfolder that holds shortcuts related only to that driver. For example, the Agilent Technologies instrument driver for the 34401 digital multimeter may place shortcuts in an “Agilent Technologies IVI Drivers&gt;&gt; Agilent34401” subfolder.</w:t>
      </w:r>
      <w:r w:rsidR="00141C98" w:rsidRPr="00F15922">
        <w:t xml:space="preserve">  </w:t>
      </w:r>
    </w:p>
    <w:p w:rsidR="00CC5398" w:rsidRDefault="00CA00FA" w:rsidP="002635E7">
      <w:pPr>
        <w:pStyle w:val="ListBullet2"/>
      </w:pPr>
      <w:r w:rsidRPr="00F15922">
        <w:t xml:space="preserve">The driver installer shall not place any start menu shortcuts under a subfolder named “IVI” or “IVI Foundation” unless that subfolder is placed inside another subfolder that identifies the instrument driver vendor. For example, an Agilent Technologies instrument driver for the 34401 digital multimeter may place </w:t>
      </w:r>
      <w:r w:rsidR="00757F88" w:rsidRPr="00F15922">
        <w:t xml:space="preserve">shortcuts </w:t>
      </w:r>
      <w:r w:rsidRPr="00F15922">
        <w:t xml:space="preserve">in an “Agilent Technologies Drivers&gt;&gt; IVI” subfolder. </w:t>
      </w:r>
    </w:p>
    <w:p w:rsidR="00CC5398" w:rsidRDefault="00141C98" w:rsidP="002635E7">
      <w:pPr>
        <w:pStyle w:val="ListBullet2"/>
      </w:pPr>
      <w:r w:rsidRPr="00F15922">
        <w:t>The IVI Foundation recommends</w:t>
      </w:r>
      <w:r w:rsidR="007205DC" w:rsidRPr="00F15922">
        <w:t xml:space="preserve"> that driver suppliers use the following guidelines for </w:t>
      </w:r>
      <w:r w:rsidRPr="00F15922">
        <w:t>denoting bitness in</w:t>
      </w:r>
      <w:r w:rsidR="007205DC" w:rsidRPr="00F15922">
        <w:t xml:space="preserve"> </w:t>
      </w:r>
      <w:r w:rsidRPr="00F15922">
        <w:t>Start Menu</w:t>
      </w:r>
      <w:r w:rsidR="007205DC" w:rsidRPr="00F15922">
        <w:t xml:space="preserve"> entries</w:t>
      </w:r>
      <w:r w:rsidR="004E7044" w:rsidRPr="00F15922">
        <w:t xml:space="preserve"> for </w:t>
      </w:r>
      <w:r w:rsidR="00462AC0">
        <w:t>IVI-COM/IVI-C</w:t>
      </w:r>
      <w:r w:rsidR="004E7044" w:rsidRPr="00F15922">
        <w:t xml:space="preserve"> drivers</w:t>
      </w:r>
      <w:r w:rsidRPr="00F15922">
        <w:t>.</w:t>
      </w:r>
    </w:p>
    <w:p w:rsidR="00CC5398" w:rsidRDefault="00141C98" w:rsidP="002635E7">
      <w:pPr>
        <w:pStyle w:val="ListBullet3"/>
        <w:numPr>
          <w:ilvl w:val="0"/>
          <w:numId w:val="70"/>
        </w:numPr>
      </w:pPr>
      <w:r w:rsidRPr="00F15922">
        <w:t xml:space="preserve">On 32-bit operating systems, Start Menu </w:t>
      </w:r>
      <w:r w:rsidR="00A14270" w:rsidRPr="00F15922">
        <w:t>entries</w:t>
      </w:r>
      <w:r w:rsidRPr="00F15922">
        <w:t xml:space="preserve"> do not denote bitness.</w:t>
      </w:r>
    </w:p>
    <w:p w:rsidR="00CC5398" w:rsidRDefault="00141C98" w:rsidP="002635E7">
      <w:pPr>
        <w:pStyle w:val="ListBullet3"/>
        <w:numPr>
          <w:ilvl w:val="0"/>
          <w:numId w:val="70"/>
        </w:numPr>
      </w:pPr>
      <w:r w:rsidRPr="00F15922">
        <w:t xml:space="preserve">On 64-bit operating systems, Start Menu </w:t>
      </w:r>
      <w:r w:rsidR="00A14270" w:rsidRPr="00F15922">
        <w:t xml:space="preserve">entries </w:t>
      </w:r>
      <w:r w:rsidRPr="00F15922">
        <w:t xml:space="preserve">denote bitness </w:t>
      </w:r>
      <w:r w:rsidR="00A14270" w:rsidRPr="00F15922">
        <w:t>only when</w:t>
      </w:r>
      <w:r w:rsidRPr="00F15922">
        <w:t xml:space="preserve"> </w:t>
      </w:r>
      <w:r w:rsidR="0098490B" w:rsidRPr="00F15922">
        <w:t xml:space="preserve">it is important for </w:t>
      </w:r>
      <w:r w:rsidRPr="00F15922">
        <w:t>users to distinguish between 32-bit and 64-bit versions o</w:t>
      </w:r>
      <w:r w:rsidR="0098490B" w:rsidRPr="00F15922">
        <w:t>f</w:t>
      </w:r>
      <w:r w:rsidRPr="00F15922">
        <w:t xml:space="preserve"> files</w:t>
      </w:r>
      <w:r w:rsidR="004A1A8A" w:rsidRPr="00F15922">
        <w:t xml:space="preserve"> or folders</w:t>
      </w:r>
      <w:r w:rsidRPr="00F15922">
        <w:t xml:space="preserve">.  </w:t>
      </w:r>
      <w:r w:rsidR="00BC1EB4" w:rsidRPr="00F15922">
        <w:t>Start Menu entries should denote bitness by appending “(32-bit)” to 32-bit files and folder entries and “(64-bit)” to 64-bit files and folder entries.</w:t>
      </w:r>
    </w:p>
    <w:p w:rsidR="00CC5398" w:rsidRDefault="00A14270" w:rsidP="002635E7">
      <w:pPr>
        <w:pStyle w:val="ListBullet3"/>
        <w:numPr>
          <w:ilvl w:val="0"/>
          <w:numId w:val="70"/>
        </w:numPr>
      </w:pPr>
      <w:r w:rsidRPr="00F15922">
        <w:t xml:space="preserve">Start Menu entries should not </w:t>
      </w:r>
      <w:r w:rsidR="00141C98" w:rsidRPr="00F15922">
        <w:t xml:space="preserve">denote bitness </w:t>
      </w:r>
      <w:r w:rsidRPr="00F15922">
        <w:t>when linking</w:t>
      </w:r>
      <w:r w:rsidR="00141C98" w:rsidRPr="00F15922">
        <w:t xml:space="preserve"> to items that are not bit-specific.  For example, if the Start Menu has two separate entries for 64-bit and 32-bit help files, but the help files are identical copies from two different directories, then the Start Menu entry should not </w:t>
      </w:r>
      <w:r w:rsidR="004A1A8A" w:rsidRPr="00F15922">
        <w:t>denote</w:t>
      </w:r>
      <w:r w:rsidR="00141C98" w:rsidRPr="00F15922">
        <w:t xml:space="preserve"> bitness. </w:t>
      </w:r>
      <w:r w:rsidR="008C6867" w:rsidRPr="00F15922">
        <w:t xml:space="preserve"> </w:t>
      </w:r>
      <w:r w:rsidR="004A1A8A" w:rsidRPr="00F15922">
        <w:t xml:space="preserve">In this case, an even better solution </w:t>
      </w:r>
      <w:r w:rsidR="0015366D" w:rsidRPr="00F15922">
        <w:t>might be</w:t>
      </w:r>
      <w:r w:rsidR="004A1A8A" w:rsidRPr="00F15922">
        <w:t xml:space="preserve"> to </w:t>
      </w:r>
      <w:r w:rsidR="00141C98" w:rsidRPr="00F15922">
        <w:t>include one</w:t>
      </w:r>
      <w:r w:rsidR="004A1A8A" w:rsidRPr="00F15922">
        <w:t xml:space="preserve"> only</w:t>
      </w:r>
      <w:r w:rsidR="00141C98" w:rsidRPr="00F15922">
        <w:t xml:space="preserve"> Start Menu entry for the help file</w:t>
      </w:r>
      <w:r w:rsidR="00747E08" w:rsidRPr="00F15922">
        <w:t>.</w:t>
      </w:r>
    </w:p>
    <w:p w:rsidR="00641ABE" w:rsidRDefault="00CA00FA" w:rsidP="00AF1BA9">
      <w:pPr>
        <w:pStyle w:val="Body"/>
      </w:pPr>
      <w:r w:rsidRPr="00F15922">
        <w:lastRenderedPageBreak/>
        <w:t>Instrument driver installers released prior to January 1, 2007</w:t>
      </w:r>
      <w:r w:rsidR="003F339E" w:rsidRPr="00F15922">
        <w:t>,</w:t>
      </w:r>
      <w:r w:rsidRPr="00F15922">
        <w:t xml:space="preserve"> are not subject to the start menu requirements in this section.</w:t>
      </w:r>
    </w:p>
    <w:p w:rsidR="00AC1D46" w:rsidRPr="00F15922" w:rsidRDefault="00AC1D46" w:rsidP="00AF1BA9">
      <w:pPr>
        <w:pStyle w:val="Body"/>
      </w:pPr>
    </w:p>
    <w:p w:rsidR="00F44884" w:rsidRPr="00924353" w:rsidRDefault="002C6AD2" w:rsidP="00F44884">
      <w:pPr>
        <w:pStyle w:val="Heading2"/>
      </w:pPr>
      <w:bookmarkStart w:id="504" w:name="_Toc243283203"/>
      <w:bookmarkStart w:id="505" w:name="_Toc298848031"/>
      <w:bookmarkStart w:id="506" w:name="_Toc156647677"/>
      <w:r>
        <w:t xml:space="preserve">IVI.NET </w:t>
      </w:r>
      <w:r w:rsidR="00F44884" w:rsidRPr="00924353">
        <w:t>Driver Installation Procedure</w:t>
      </w:r>
      <w:bookmarkEnd w:id="504"/>
      <w:bookmarkEnd w:id="505"/>
    </w:p>
    <w:p w:rsidR="00F44884" w:rsidRDefault="003638E9" w:rsidP="00AF1BA9">
      <w:pPr>
        <w:pStyle w:val="Body1"/>
      </w:pPr>
      <w:r>
        <w:t>An</w:t>
      </w:r>
      <w:r w:rsidR="00F44884" w:rsidRPr="00924353">
        <w:t xml:space="preserve"> </w:t>
      </w:r>
      <w:r w:rsidR="0091195E">
        <w:t>IVI.NET</w:t>
      </w:r>
      <w:r w:rsidR="00F44884">
        <w:t xml:space="preserve"> </w:t>
      </w:r>
      <w:r w:rsidR="00F44884" w:rsidRPr="00924353">
        <w:t>driver installer progra</w:t>
      </w:r>
      <w:r w:rsidR="00F44884">
        <w:t xml:space="preserve">m shall install driver files according to the following procedure: </w:t>
      </w:r>
    </w:p>
    <w:p w:rsidR="00CC5398" w:rsidRDefault="00F44884">
      <w:pPr>
        <w:pStyle w:val="ListNumber2"/>
        <w:numPr>
          <w:ilvl w:val="0"/>
          <w:numId w:val="39"/>
        </w:numPr>
      </w:pPr>
      <w:r w:rsidRPr="00B31461">
        <w:t xml:space="preserve">The </w:t>
      </w:r>
      <w:r w:rsidR="0091195E">
        <w:t>IVI.NET</w:t>
      </w:r>
      <w:r>
        <w:t xml:space="preserve"> </w:t>
      </w:r>
      <w:r w:rsidRPr="00B31461">
        <w:t>driver installer checks the bitness of the Windows operating system and exits with a failure condition if the operating system bitness does not match any of the operating system bitnesses that the installer supports.</w:t>
      </w:r>
    </w:p>
    <w:p w:rsidR="00CC5398" w:rsidRDefault="00F44884">
      <w:pPr>
        <w:pStyle w:val="ListNumber2"/>
        <w:numPr>
          <w:ilvl w:val="0"/>
          <w:numId w:val="39"/>
        </w:numPr>
      </w:pPr>
      <w:r>
        <w:t xml:space="preserve">For each supported operating system bitness, the </w:t>
      </w:r>
      <w:r w:rsidR="0091195E">
        <w:t>IVI.NET</w:t>
      </w:r>
      <w:r>
        <w:t xml:space="preserve"> driver installer checks for the presence and version of the </w:t>
      </w:r>
      <w:r w:rsidR="0091195E">
        <w:t>IVI.NET</w:t>
      </w:r>
      <w:r>
        <w:t xml:space="preserve"> shared components as specified in </w:t>
      </w:r>
      <w:r w:rsidRPr="00182EDF">
        <w:t>Section</w:t>
      </w:r>
      <w:r w:rsidR="00906631">
        <w:t xml:space="preserve"> </w:t>
      </w:r>
      <w:r w:rsidR="00800309">
        <w:fldChar w:fldCharType="begin"/>
      </w:r>
      <w:r w:rsidR="00906631">
        <w:instrText xml:space="preserve"> REF _Ref251705152 \r \h </w:instrText>
      </w:r>
      <w:r w:rsidR="00800309">
        <w:fldChar w:fldCharType="separate"/>
      </w:r>
      <w:r w:rsidR="00DE68DB">
        <w:t>5.2.1</w:t>
      </w:r>
      <w:r w:rsidR="00800309">
        <w:fldChar w:fldCharType="end"/>
      </w:r>
      <w:r>
        <w:t xml:space="preserve">, </w:t>
      </w:r>
      <w:fldSimple w:instr=" REF _Ref251705152 \h  \* MERGEFORMAT ">
        <w:ins w:id="507" w:author="Author">
          <w:r w:rsidR="00DE68DB" w:rsidRPr="00DE68DB">
            <w:rPr>
              <w:i/>
              <w:rPrChange w:id="508" w:author="Author">
                <w:rPr/>
              </w:rPrChange>
            </w:rPr>
            <w:t>Detecting the Presence of an IVI.NET Shared Components Variant</w:t>
          </w:r>
        </w:ins>
        <w:del w:id="509" w:author="Author">
          <w:r w:rsidR="00BD5A1E" w:rsidRPr="00BD5A1E" w:rsidDel="00DE68DB">
            <w:rPr>
              <w:i/>
            </w:rPr>
            <w:delText>Detecting the Presence of an IVI.NET Shared Components Variant</w:delText>
          </w:r>
        </w:del>
      </w:fldSimple>
      <w:r>
        <w:t>.</w:t>
      </w:r>
    </w:p>
    <w:p w:rsidR="00CC5398" w:rsidRDefault="00F44884">
      <w:pPr>
        <w:pStyle w:val="ListNumber2"/>
        <w:numPr>
          <w:ilvl w:val="0"/>
          <w:numId w:val="39"/>
        </w:numPr>
      </w:pPr>
      <w:r>
        <w:t xml:space="preserve">For each supported operating system bitness, if the </w:t>
      </w:r>
      <w:r w:rsidR="0091195E">
        <w:t>IVI.NET</w:t>
      </w:r>
      <w:r>
        <w:t xml:space="preserve"> shared components</w:t>
      </w:r>
      <w:r w:rsidR="00F42250">
        <w:t xml:space="preserve"> of the required version are not installed, </w:t>
      </w:r>
      <w:r>
        <w:t xml:space="preserve">the installer takes one of the following </w:t>
      </w:r>
      <w:r w:rsidR="00F42250">
        <w:t>two</w:t>
      </w:r>
      <w:r>
        <w:t xml:space="preserve"> actions:</w:t>
      </w:r>
    </w:p>
    <w:p w:rsidR="00CC5398" w:rsidRDefault="00F44884">
      <w:pPr>
        <w:pStyle w:val="ListNumber2"/>
        <w:numPr>
          <w:ilvl w:val="1"/>
          <w:numId w:val="39"/>
        </w:numPr>
      </w:pPr>
      <w:r>
        <w:t xml:space="preserve">The </w:t>
      </w:r>
      <w:r w:rsidR="0091195E">
        <w:t>IVI.NET</w:t>
      </w:r>
      <w:r>
        <w:t xml:space="preserve"> driver installer calls the </w:t>
      </w:r>
      <w:r w:rsidR="0091195E">
        <w:t>IVI.NET</w:t>
      </w:r>
      <w:r>
        <w:t xml:space="preserve"> shared component installer according to the requirements specified in </w:t>
      </w:r>
      <w:r w:rsidRPr="00182EDF">
        <w:t xml:space="preserve">Section </w:t>
      </w:r>
      <w:r w:rsidR="00800309">
        <w:fldChar w:fldCharType="begin"/>
      </w:r>
      <w:r w:rsidR="008E5503">
        <w:instrText xml:space="preserve"> REF _Ref250461133 \r \h </w:instrText>
      </w:r>
      <w:r w:rsidR="00800309">
        <w:fldChar w:fldCharType="separate"/>
      </w:r>
      <w:r w:rsidR="00DE68DB">
        <w:t>5.2.3</w:t>
      </w:r>
      <w:r w:rsidR="00800309">
        <w:fldChar w:fldCharType="end"/>
      </w:r>
      <w:r>
        <w:t xml:space="preserve">, </w:t>
      </w:r>
      <w:fldSimple w:instr=" REF _Ref250461122 \h  \* MERGEFORMAT ">
        <w:ins w:id="510" w:author="Author">
          <w:r w:rsidR="00DE68DB" w:rsidRPr="00DE68DB">
            <w:rPr>
              <w:i/>
              <w:rPrChange w:id="511" w:author="Author">
                <w:rPr/>
              </w:rPrChange>
            </w:rPr>
            <w:t>Calling the IVI.NET Shared Component Installer</w:t>
          </w:r>
        </w:ins>
        <w:del w:id="512" w:author="Author">
          <w:r w:rsidR="00BD5A1E" w:rsidRPr="00BD5A1E" w:rsidDel="00DE68DB">
            <w:rPr>
              <w:i/>
            </w:rPr>
            <w:delText>Calling the IVI.NET Shared Component Installer</w:delText>
          </w:r>
        </w:del>
      </w:fldSimple>
      <w:r w:rsidR="008E5503">
        <w:rPr>
          <w:i/>
        </w:rPr>
        <w:t>.</w:t>
      </w:r>
      <w:r>
        <w:t xml:space="preserve">  After the </w:t>
      </w:r>
      <w:r w:rsidR="0091195E">
        <w:t>IVI.NET</w:t>
      </w:r>
      <w:r>
        <w:t xml:space="preserve"> shared component installation completes, the </w:t>
      </w:r>
      <w:r w:rsidR="0091195E">
        <w:t>IVI.NET</w:t>
      </w:r>
      <w:r>
        <w:t xml:space="preserve"> driver installer repeats steps 1 through 3 to verify that the </w:t>
      </w:r>
      <w:r w:rsidR="0091195E">
        <w:t>IVI.NET</w:t>
      </w:r>
      <w:r>
        <w:t xml:space="preserve"> shared component installer completed successfully.</w:t>
      </w:r>
    </w:p>
    <w:p w:rsidR="00CC5398" w:rsidRDefault="00F44884" w:rsidP="00F73002">
      <w:pPr>
        <w:pStyle w:val="ListNumber2"/>
        <w:numPr>
          <w:ilvl w:val="1"/>
          <w:numId w:val="39"/>
        </w:numPr>
      </w:pPr>
      <w:r>
        <w:t xml:space="preserve">The </w:t>
      </w:r>
      <w:r w:rsidR="0091195E">
        <w:t>IVI.NET</w:t>
      </w:r>
      <w:r>
        <w:t xml:space="preserve"> driver installer exits with a failure condition.  If the installer was invoked in dialog mode, the installer informs the user that the user must first execute the </w:t>
      </w:r>
      <w:r w:rsidR="0091195E">
        <w:t>IVI.NET</w:t>
      </w:r>
      <w:r>
        <w:t xml:space="preserve"> shared component installer and informs the user where to find the </w:t>
      </w:r>
      <w:r w:rsidR="0091195E">
        <w:t>IVI.NET</w:t>
      </w:r>
      <w:r>
        <w:t xml:space="preserve"> shared component installer.</w:t>
      </w:r>
      <w:r w:rsidR="00F73002" w:rsidDel="00F73002">
        <w:t xml:space="preserve"> </w:t>
      </w:r>
    </w:p>
    <w:p w:rsidR="00B46FD0" w:rsidRDefault="00B46FD0" w:rsidP="00B46FD0">
      <w:pPr>
        <w:pStyle w:val="ListNumber2"/>
        <w:numPr>
          <w:ilvl w:val="0"/>
          <w:numId w:val="39"/>
        </w:numPr>
      </w:pPr>
      <w:r w:rsidRPr="00F15922">
        <w:t xml:space="preserve">The </w:t>
      </w:r>
      <w:r>
        <w:t xml:space="preserve">IVI.NET driver </w:t>
      </w:r>
      <w:r w:rsidRPr="00F15922">
        <w:t>installer checks for the presence</w:t>
      </w:r>
      <w:r>
        <w:t xml:space="preserve"> and</w:t>
      </w:r>
      <w:r w:rsidRPr="00F15922">
        <w:t xml:space="preserve"> vendor</w:t>
      </w:r>
      <w:r>
        <w:t xml:space="preserve"> of </w:t>
      </w:r>
      <w:r w:rsidR="00683F47">
        <w:t xml:space="preserve">a </w:t>
      </w:r>
      <w:r w:rsidRPr="00F15922">
        <w:t xml:space="preserve">previously installed </w:t>
      </w:r>
      <w:r>
        <w:t>IVI.NET driver</w:t>
      </w:r>
      <w:r w:rsidR="00FC756A">
        <w:t xml:space="preserve"> variant</w:t>
      </w:r>
      <w:r>
        <w:t xml:space="preserve"> of the same name, </w:t>
      </w:r>
      <w:r w:rsidR="008468D8">
        <w:t>.NET F</w:t>
      </w:r>
      <w:r>
        <w:t xml:space="preserve">ramework </w:t>
      </w:r>
      <w:r w:rsidR="008468D8">
        <w:t>V</w:t>
      </w:r>
      <w:r>
        <w:t xml:space="preserve">ersion, and </w:t>
      </w:r>
      <w:r w:rsidR="00FF3DBF">
        <w:t>MajorMinor</w:t>
      </w:r>
      <w:r>
        <w:t xml:space="preserve"> </w:t>
      </w:r>
      <w:r w:rsidR="008468D8">
        <w:t>V</w:t>
      </w:r>
      <w:r>
        <w:t>ersion.</w:t>
      </w:r>
      <w:r w:rsidRPr="00F15922">
        <w:t xml:space="preserve"> The installer does this as specified in Section</w:t>
      </w:r>
      <w:r w:rsidR="00906631">
        <w:t xml:space="preserve"> </w:t>
      </w:r>
      <w:r w:rsidR="00800309">
        <w:fldChar w:fldCharType="begin"/>
      </w:r>
      <w:r w:rsidR="00906631">
        <w:instrText xml:space="preserve"> REF _Ref251705333 \r \h </w:instrText>
      </w:r>
      <w:r w:rsidR="00800309">
        <w:fldChar w:fldCharType="separate"/>
      </w:r>
      <w:r w:rsidR="00DE68DB">
        <w:t>5.2.2</w:t>
      </w:r>
      <w:r w:rsidR="00800309">
        <w:fldChar w:fldCharType="end"/>
      </w:r>
      <w:r w:rsidRPr="00F15922">
        <w:t xml:space="preserve">, </w:t>
      </w:r>
      <w:fldSimple w:instr=" REF _Ref251705333 \h  \* MERGEFORMAT ">
        <w:ins w:id="513" w:author="Author">
          <w:r w:rsidR="00DE68DB" w:rsidRPr="00DE68DB">
            <w:rPr>
              <w:i/>
              <w:rPrChange w:id="514" w:author="Author">
                <w:rPr/>
              </w:rPrChange>
            </w:rPr>
            <w:t>Detecting the Presence and Vendor of an IVI.NET Driver Variant</w:t>
          </w:r>
        </w:ins>
        <w:del w:id="515" w:author="Author">
          <w:r w:rsidR="00BD5A1E" w:rsidRPr="00BD5A1E" w:rsidDel="00DE68DB">
            <w:rPr>
              <w:i/>
            </w:rPr>
            <w:delText>Detecting the Presence and Vendor of an IVI.NET Driver Variant</w:delText>
          </w:r>
        </w:del>
      </w:fldSimple>
      <w:r w:rsidR="00BD5A1E" w:rsidRPr="00BD5A1E">
        <w:rPr>
          <w:i/>
        </w:rPr>
        <w:t>.</w:t>
      </w:r>
      <w:r w:rsidRPr="00F15922">
        <w:t xml:space="preserve">  If </w:t>
      </w:r>
      <w:r w:rsidR="00F0566C">
        <w:t>a previously install</w:t>
      </w:r>
      <w:r w:rsidR="002478E9">
        <w:t>ed</w:t>
      </w:r>
      <w:r w:rsidRPr="00F15922">
        <w:t xml:space="preserve"> </w:t>
      </w:r>
      <w:r w:rsidR="00F0566C">
        <w:t>IVI.NET driver</w:t>
      </w:r>
      <w:r w:rsidR="00494946">
        <w:t xml:space="preserve"> variant</w:t>
      </w:r>
      <w:r w:rsidR="00F0566C">
        <w:t xml:space="preserve"> of the same name, </w:t>
      </w:r>
      <w:r w:rsidR="008468D8">
        <w:t>.NET F</w:t>
      </w:r>
      <w:r w:rsidR="00F0566C">
        <w:t>r</w:t>
      </w:r>
      <w:r w:rsidR="00DF74F1">
        <w:t>a</w:t>
      </w:r>
      <w:r w:rsidR="00F0566C">
        <w:t>m</w:t>
      </w:r>
      <w:r w:rsidR="00DF74F1">
        <w:t>e</w:t>
      </w:r>
      <w:r w:rsidR="00F0566C">
        <w:t xml:space="preserve">work </w:t>
      </w:r>
      <w:r w:rsidR="008468D8">
        <w:t>V</w:t>
      </w:r>
      <w:r w:rsidR="00F0566C">
        <w:t>ersion, and</w:t>
      </w:r>
      <w:r w:rsidR="006A41F1">
        <w:t xml:space="preserve"> MajorMinor</w:t>
      </w:r>
      <w:r w:rsidR="00F0566C">
        <w:t xml:space="preserve"> </w:t>
      </w:r>
      <w:r w:rsidR="006A41F1">
        <w:t>V</w:t>
      </w:r>
      <w:r w:rsidR="00F0566C">
        <w:t>ersion</w:t>
      </w:r>
      <w:r w:rsidRPr="00F15922">
        <w:t xml:space="preserve"> does exist, the installer takes the following actions.  (</w:t>
      </w:r>
      <w:r w:rsidR="00FC756A">
        <w:t>The driver install shall do this for each bitness it supports.</w:t>
      </w:r>
      <w:r w:rsidRPr="00F15922">
        <w:t>.)</w:t>
      </w:r>
    </w:p>
    <w:p w:rsidR="00EA16D0" w:rsidRDefault="00B46FD0" w:rsidP="00B46FD0">
      <w:pPr>
        <w:pStyle w:val="ListNumber2"/>
        <w:numPr>
          <w:ilvl w:val="1"/>
          <w:numId w:val="39"/>
        </w:numPr>
      </w:pPr>
      <w:r w:rsidRPr="00F15922">
        <w:t>A failure condition exists if the vendor of the existing driver</w:t>
      </w:r>
      <w:r w:rsidR="003773CE">
        <w:t xml:space="preserve"> variant</w:t>
      </w:r>
      <w:r w:rsidRPr="00F15922">
        <w:t xml:space="preserve"> does not match the vendor of the driver</w:t>
      </w:r>
      <w:r w:rsidR="003773CE">
        <w:t xml:space="preserve"> variant</w:t>
      </w:r>
      <w:r w:rsidRPr="00F15922">
        <w:t xml:space="preserve"> to be installed</w:t>
      </w:r>
      <w:r w:rsidR="000C6F63">
        <w:t xml:space="preserve"> or if the Full Version of the driver variant to be installed is less than the Full Version of the existing driver variant.</w:t>
      </w:r>
    </w:p>
    <w:p w:rsidR="00BD5A1E" w:rsidRDefault="00C2167B" w:rsidP="00BD5A1E">
      <w:pPr>
        <w:pStyle w:val="ListNumber2"/>
        <w:numPr>
          <w:ilvl w:val="1"/>
          <w:numId w:val="39"/>
        </w:numPr>
      </w:pPr>
      <w:r w:rsidRPr="00C2167B">
        <w:t>If the vendor is the same and the Full Version of the driver variant to be installed is higher than or equal to the version of the existing driver, the IVI Foundation recommends that the installer proceed with the installation, removing any traces of the previously installed driver while installing the new driver.  Alternatively, the installer may exit with a failure condition.</w:t>
      </w:r>
      <w:r w:rsidR="009E36E4">
        <w:t xml:space="preserve">  </w:t>
      </w:r>
      <w:r w:rsidR="00BD5A1E" w:rsidRPr="00BD5A1E">
        <w:t>If the versions are equal, the driver installer may also exit without a failure condition, run in “repair” mode, or run in “modify” mode.</w:t>
      </w:r>
    </w:p>
    <w:p w:rsidR="00CC5398" w:rsidRPr="00C95DD1" w:rsidRDefault="00C2167B">
      <w:pPr>
        <w:pStyle w:val="ListNumber2"/>
        <w:numPr>
          <w:ilvl w:val="0"/>
          <w:numId w:val="39"/>
        </w:numPr>
      </w:pPr>
      <w:r w:rsidRPr="00C2167B">
        <w:t>For each supported operating system bitness, the installer creates the Component Version-Specific Directory for the driver</w:t>
      </w:r>
      <w:r w:rsidR="00FD26E5">
        <w:t xml:space="preserve">, if it does </w:t>
      </w:r>
      <w:r w:rsidR="00B41194">
        <w:t xml:space="preserve">not </w:t>
      </w:r>
      <w:r w:rsidR="00FD26E5">
        <w:t>already exist</w:t>
      </w:r>
      <w:r w:rsidRPr="00C2167B">
        <w:t xml:space="preserve">.  </w:t>
      </w:r>
      <w:r w:rsidR="00AB2D26" w:rsidRPr="00C95DD1">
        <w:t xml:space="preserve">The </w:t>
      </w:r>
      <w:r w:rsidR="00B36DCC">
        <w:t xml:space="preserve">pathname of the </w:t>
      </w:r>
      <w:r w:rsidR="00605104" w:rsidRPr="00C95DD1">
        <w:t xml:space="preserve">Component Version-Specific Directory for the driver </w:t>
      </w:r>
      <w:r w:rsidR="00AB2D26">
        <w:t xml:space="preserve">variant is based on the bitness, .NET Framework Version, and MajorMinor Version of the variant.  Refer to </w:t>
      </w:r>
      <w:r w:rsidR="00AB2D26" w:rsidRPr="00C95DD1">
        <w:t>Section</w:t>
      </w:r>
      <w:r w:rsidR="00B41194">
        <w:t xml:space="preserve"> </w:t>
      </w:r>
      <w:r w:rsidR="00800309">
        <w:fldChar w:fldCharType="begin"/>
      </w:r>
      <w:r w:rsidR="00B41194">
        <w:instrText xml:space="preserve"> REF _Ref251705601 \r \h </w:instrText>
      </w:r>
      <w:r w:rsidR="00800309">
        <w:fldChar w:fldCharType="separate"/>
      </w:r>
      <w:r w:rsidR="00DE68DB">
        <w:t>1.3.2</w:t>
      </w:r>
      <w:r w:rsidR="00800309">
        <w:fldChar w:fldCharType="end"/>
      </w:r>
      <w:r w:rsidR="00AB2D26" w:rsidRPr="00C95DD1">
        <w:t xml:space="preserve">, </w:t>
      </w:r>
      <w:fldSimple w:instr=" REF _Ref251705613 \h  \* MERGEFORMAT ">
        <w:ins w:id="516" w:author="Author">
          <w:r w:rsidR="00DE68DB" w:rsidRPr="00DE68DB">
            <w:rPr>
              <w:i/>
              <w:rPrChange w:id="517" w:author="Author">
                <w:rPr/>
              </w:rPrChange>
            </w:rPr>
            <w:t>Definition of IVI.NET Installation Terms</w:t>
          </w:r>
        </w:ins>
        <w:del w:id="518" w:author="Author">
          <w:r w:rsidR="00BD5A1E" w:rsidRPr="00BD5A1E" w:rsidDel="00DE68DB">
            <w:rPr>
              <w:i/>
            </w:rPr>
            <w:delText>Definition of IVI.NET Installation Terms</w:delText>
          </w:r>
        </w:del>
      </w:fldSimple>
      <w:r w:rsidR="00AB2D26" w:rsidRPr="00C95DD1">
        <w:t xml:space="preserve">, </w:t>
      </w:r>
      <w:r w:rsidR="00605104" w:rsidRPr="00C95DD1">
        <w:t>for the format of the Component Version-Specific</w:t>
      </w:r>
      <w:r w:rsidR="00AB2D26" w:rsidRPr="00C95DD1">
        <w:t xml:space="preserve"> Directory.</w:t>
      </w:r>
    </w:p>
    <w:p w:rsidR="00CC5398" w:rsidRDefault="00F44884">
      <w:pPr>
        <w:pStyle w:val="ListNumber2"/>
        <w:numPr>
          <w:ilvl w:val="0"/>
          <w:numId w:val="39"/>
        </w:numPr>
      </w:pPr>
      <w:r w:rsidRPr="00C95DD1">
        <w:t>For each supported operating system bitness, the installer installs driver</w:t>
      </w:r>
      <w:r w:rsidRPr="00B31461">
        <w:t xml:space="preserve"> files into the appropriate subdirectories of the </w:t>
      </w:r>
      <w:r w:rsidR="0091195E">
        <w:t>IVI.NET</w:t>
      </w:r>
      <w:r>
        <w:t xml:space="preserve"> </w:t>
      </w:r>
      <w:r w:rsidRPr="00B31461">
        <w:t xml:space="preserve">standard directory tree, as specified in </w:t>
      </w:r>
      <w:r w:rsidRPr="00182EDF">
        <w:t xml:space="preserve">Section </w:t>
      </w:r>
      <w:r w:rsidR="00800309">
        <w:fldChar w:fldCharType="begin"/>
      </w:r>
      <w:r w:rsidR="008A2202">
        <w:instrText xml:space="preserve"> REF _Ref250461212 \r \h </w:instrText>
      </w:r>
      <w:r w:rsidR="00800309">
        <w:fldChar w:fldCharType="separate"/>
      </w:r>
      <w:r w:rsidR="00DE68DB">
        <w:t>2.5.2.4</w:t>
      </w:r>
      <w:r w:rsidR="00800309">
        <w:fldChar w:fldCharType="end"/>
      </w:r>
      <w:r w:rsidRPr="00182EDF">
        <w:t>,</w:t>
      </w:r>
      <w:r w:rsidRPr="00B31461">
        <w:t xml:space="preserve"> </w:t>
      </w:r>
      <w:fldSimple w:instr=" REF _Ref250461220 \h  \* MERGEFORMAT ">
        <w:ins w:id="519" w:author="Author">
          <w:r w:rsidR="00DE68DB" w:rsidRPr="00DE68DB">
            <w:rPr>
              <w:i/>
              <w:rPrChange w:id="520" w:author="Author">
                <w:rPr/>
              </w:rPrChange>
            </w:rPr>
            <w:t>Contents of the IVI.NET Standard Directory Tree</w:t>
          </w:r>
        </w:ins>
        <w:del w:id="521" w:author="Author">
          <w:r w:rsidR="00BD5A1E" w:rsidRPr="00BD5A1E" w:rsidDel="00DE68DB">
            <w:rPr>
              <w:i/>
            </w:rPr>
            <w:delText>Contents of the IVI.NET Standard Directory Tree</w:delText>
          </w:r>
        </w:del>
      </w:fldSimple>
      <w:r w:rsidRPr="00B31461">
        <w:t>.</w:t>
      </w:r>
    </w:p>
    <w:p w:rsidR="000E7971" w:rsidRPr="00EF2CB2" w:rsidRDefault="00FC4BB5" w:rsidP="000E7971">
      <w:pPr>
        <w:pStyle w:val="ListNumber2"/>
        <w:numPr>
          <w:ilvl w:val="0"/>
          <w:numId w:val="39"/>
        </w:numPr>
      </w:pPr>
      <w:r w:rsidRPr="00FC4BB5">
        <w:rPr>
          <w:color w:val="000000"/>
        </w:rPr>
        <w:t xml:space="preserve">The installer shall install publisher policy files to the GAC if the patch level of the variant being installed is greater than zero. The publisher policy files cause existing applications to use the </w:t>
      </w:r>
      <w:r w:rsidR="00977D61">
        <w:rPr>
          <w:color w:val="000000"/>
        </w:rPr>
        <w:t>version</w:t>
      </w:r>
      <w:r w:rsidR="00977D61" w:rsidRPr="00FC4BB5">
        <w:rPr>
          <w:color w:val="000000"/>
        </w:rPr>
        <w:t xml:space="preserve"> </w:t>
      </w:r>
      <w:r w:rsidRPr="00FC4BB5">
        <w:rPr>
          <w:color w:val="000000"/>
        </w:rPr>
        <w:t xml:space="preserve">being installed instead of the </w:t>
      </w:r>
      <w:r w:rsidR="00977D61">
        <w:rPr>
          <w:color w:val="000000"/>
        </w:rPr>
        <w:t>version</w:t>
      </w:r>
      <w:r w:rsidRPr="00FC4BB5">
        <w:rPr>
          <w:color w:val="000000"/>
        </w:rPr>
        <w:t xml:space="preserve"> with which the applications were built.  Driver installers shall </w:t>
      </w:r>
      <w:r w:rsidRPr="00FC4BB5">
        <w:rPr>
          <w:i/>
          <w:color w:val="000000"/>
        </w:rPr>
        <w:t>not</w:t>
      </w:r>
      <w:r w:rsidRPr="00FC4BB5">
        <w:rPr>
          <w:color w:val="000000"/>
        </w:rPr>
        <w:t xml:space="preserve"> install publisher policy files that redirect </w:t>
      </w:r>
      <w:r w:rsidR="00DB33AE">
        <w:rPr>
          <w:color w:val="000000"/>
        </w:rPr>
        <w:t xml:space="preserve">an </w:t>
      </w:r>
      <w:r w:rsidRPr="00FC4BB5">
        <w:rPr>
          <w:color w:val="000000"/>
        </w:rPr>
        <w:t xml:space="preserve">application to use a version of a driver </w:t>
      </w:r>
      <w:r w:rsidR="00DB33AE">
        <w:rPr>
          <w:color w:val="000000"/>
        </w:rPr>
        <w:t>with a different</w:t>
      </w:r>
      <w:r w:rsidRPr="00FC4BB5">
        <w:rPr>
          <w:color w:val="000000"/>
        </w:rPr>
        <w:t xml:space="preserve"> Major</w:t>
      </w:r>
      <w:r w:rsidR="00DB33AE">
        <w:rPr>
          <w:color w:val="000000"/>
        </w:rPr>
        <w:t xml:space="preserve"> or </w:t>
      </w:r>
      <w:r w:rsidRPr="00FC4BB5">
        <w:rPr>
          <w:color w:val="000000"/>
        </w:rPr>
        <w:t xml:space="preserve">Minor version </w:t>
      </w:r>
      <w:r w:rsidR="00DB33AE">
        <w:rPr>
          <w:color w:val="000000"/>
        </w:rPr>
        <w:t xml:space="preserve">number than the driver </w:t>
      </w:r>
      <w:r w:rsidRPr="00FC4BB5">
        <w:rPr>
          <w:color w:val="000000"/>
        </w:rPr>
        <w:t>with which the application</w:t>
      </w:r>
      <w:r w:rsidR="00DB33AE">
        <w:rPr>
          <w:color w:val="000000"/>
        </w:rPr>
        <w:t xml:space="preserve"> was</w:t>
      </w:r>
      <w:r w:rsidRPr="00FC4BB5">
        <w:rPr>
          <w:color w:val="000000"/>
        </w:rPr>
        <w:t xml:space="preserve"> built.</w:t>
      </w:r>
      <w:r w:rsidR="000E7971">
        <w:rPr>
          <w:color w:val="000000"/>
        </w:rPr>
        <w:t xml:space="preserve"> (Consider the following case:</w:t>
      </w:r>
      <w:r w:rsidR="000E7971">
        <w:t xml:space="preserve"> </w:t>
      </w:r>
      <w:r w:rsidR="000E7971">
        <w:lastRenderedPageBreak/>
        <w:t xml:space="preserve">a user installs version 1.0 of a driver and references it from a Visual Studio project; the user then installs version 1.1 side-by-side and references it from another Visual Studio project; the user wants to continue to use version 1.0 of the driver in the first project.  If a policy file were to redirect references from 1.0 to 1.1, then all design-time support in the first project </w:t>
      </w:r>
      <w:r w:rsidR="00964C9C">
        <w:t xml:space="preserve">would </w:t>
      </w:r>
      <w:r w:rsidR="002366AC">
        <w:t>be from</w:t>
      </w:r>
      <w:r w:rsidR="000E7971">
        <w:t xml:space="preserve"> version 1.0 of the driver, but the actual execution would use version 1.1. To avoid this misleading situation, </w:t>
      </w:r>
      <w:r w:rsidR="00C26C39">
        <w:t xml:space="preserve">the IVI Foundation does not permit driver installers to install </w:t>
      </w:r>
      <w:r w:rsidR="000E7971">
        <w:t xml:space="preserve">policy files </w:t>
      </w:r>
      <w:r w:rsidR="00E04B04">
        <w:t xml:space="preserve">that </w:t>
      </w:r>
      <w:r w:rsidR="000E7971">
        <w:t>redirect across MajorMinor versions</w:t>
      </w:r>
      <w:r w:rsidR="0077150D">
        <w:t>.</w:t>
      </w:r>
      <w:r w:rsidR="002C350B">
        <w:t xml:space="preserve">  Users may redirect their applications by using application configuration files.</w:t>
      </w:r>
      <w:r w:rsidR="006A43CF">
        <w:t>)</w:t>
      </w:r>
    </w:p>
    <w:p w:rsidR="00F73002" w:rsidRPr="00B66AA3" w:rsidRDefault="00F44884" w:rsidP="00F73002">
      <w:pPr>
        <w:pStyle w:val="ListNumber2"/>
        <w:numPr>
          <w:ilvl w:val="0"/>
          <w:numId w:val="39"/>
        </w:numPr>
      </w:pPr>
      <w:r w:rsidRPr="00B66AA3">
        <w:t xml:space="preserve">If any of the driver files are specific to an ADE that requires the files to be in a particular directory outside the </w:t>
      </w:r>
      <w:r w:rsidR="0091195E" w:rsidRPr="00B66AA3">
        <w:t>IVI.NET</w:t>
      </w:r>
      <w:r w:rsidRPr="00B66AA3">
        <w:t xml:space="preserve"> standard directory tree, the </w:t>
      </w:r>
      <w:r w:rsidR="0091195E" w:rsidRPr="00B66AA3">
        <w:t>IVI.NET</w:t>
      </w:r>
      <w:r w:rsidRPr="00B66AA3">
        <w:t xml:space="preserve"> driver installer may install such files to that directory.  The IVI Foundation recommends that the installation program install such files only if the ADE is present on the system.</w:t>
      </w:r>
    </w:p>
    <w:p w:rsidR="00CC5398" w:rsidRDefault="00F44884">
      <w:pPr>
        <w:pStyle w:val="ListNumber2"/>
        <w:numPr>
          <w:ilvl w:val="0"/>
          <w:numId w:val="39"/>
        </w:numPr>
      </w:pPr>
      <w:r w:rsidRPr="00E20E4A">
        <w:t xml:space="preserve">The installer registers the driver with the master IVI configuration store as specified in Section 3.4, </w:t>
      </w:r>
      <w:r w:rsidRPr="00E20E4A">
        <w:rPr>
          <w:i/>
        </w:rPr>
        <w:t>Installing Software Modules</w:t>
      </w:r>
      <w:r w:rsidRPr="00E20E4A">
        <w:t xml:space="preserve">, </w:t>
      </w:r>
      <w:r>
        <w:t xml:space="preserve">in </w:t>
      </w:r>
      <w:r w:rsidRPr="00E20E4A">
        <w:rPr>
          <w:i/>
        </w:rPr>
        <w:t>IVI-3.5: IVI Configuration Server Specification</w:t>
      </w:r>
      <w:r w:rsidRPr="00E20E4A">
        <w:t>.   If a software module entry with the same Name property value as the driver being installed already exists in the IVI configuration store, the installer first deletes the existing software module entry and then re</w:t>
      </w:r>
      <w:r w:rsidR="001C5D48">
        <w:t>-</w:t>
      </w:r>
      <w:r w:rsidRPr="00E20E4A">
        <w:t xml:space="preserve">creates the software module entry. Refer to </w:t>
      </w:r>
      <w:r w:rsidRPr="00182EDF">
        <w:t>Section</w:t>
      </w:r>
      <w:r w:rsidR="00B41194">
        <w:t xml:space="preserve"> </w:t>
      </w:r>
      <w:r w:rsidR="00800309">
        <w:fldChar w:fldCharType="begin"/>
      </w:r>
      <w:r w:rsidR="00B41194">
        <w:instrText xml:space="preserve"> REF _Ref251705810 \r \h </w:instrText>
      </w:r>
      <w:r w:rsidR="00800309">
        <w:fldChar w:fldCharType="separate"/>
      </w:r>
      <w:r w:rsidR="00DE68DB">
        <w:t>5.2.4</w:t>
      </w:r>
      <w:r w:rsidR="00800309">
        <w:fldChar w:fldCharType="end"/>
      </w:r>
      <w:r w:rsidR="00B41194">
        <w:t xml:space="preserve">, </w:t>
      </w:r>
      <w:fldSimple w:instr=" REF _Ref251705816 \h  \* MERGEFORMAT ">
        <w:ins w:id="522" w:author="Author">
          <w:r w:rsidR="00DE68DB" w:rsidRPr="00DE68DB">
            <w:rPr>
              <w:i/>
              <w:rPrChange w:id="523" w:author="Author">
                <w:rPr/>
              </w:rPrChange>
            </w:rPr>
            <w:t>IVI.NET Software Module Entries in the IVI Configuration Store</w:t>
          </w:r>
        </w:ins>
        <w:del w:id="524" w:author="Author">
          <w:r w:rsidR="00BD5A1E" w:rsidRPr="00BD5A1E" w:rsidDel="00DE68DB">
            <w:rPr>
              <w:i/>
            </w:rPr>
            <w:delText>IVI.NET Software Module Entries in the IVI Configuration Store</w:delText>
          </w:r>
        </w:del>
      </w:fldSimple>
      <w:r w:rsidRPr="00182EDF">
        <w:t>,</w:t>
      </w:r>
      <w:r w:rsidRPr="00E20E4A">
        <w:t xml:space="preserve"> for how to register software modules.</w:t>
      </w:r>
    </w:p>
    <w:p w:rsidR="00CC5398" w:rsidRDefault="00F44884">
      <w:pPr>
        <w:pStyle w:val="ListNumber2"/>
        <w:numPr>
          <w:ilvl w:val="0"/>
          <w:numId w:val="39"/>
        </w:numPr>
      </w:pPr>
      <w:r>
        <w:t xml:space="preserve">The installer </w:t>
      </w:r>
      <w:r w:rsidR="00B41194">
        <w:t xml:space="preserve">creates </w:t>
      </w:r>
      <w:r>
        <w:t xml:space="preserve">any Windows system registry entries that the driver requires as specified in </w:t>
      </w:r>
      <w:r w:rsidRPr="00182EDF">
        <w:t>Section</w:t>
      </w:r>
      <w:r w:rsidR="00B41194">
        <w:t xml:space="preserve"> </w:t>
      </w:r>
      <w:r w:rsidR="00800309">
        <w:fldChar w:fldCharType="begin"/>
      </w:r>
      <w:r w:rsidR="00B41194">
        <w:instrText xml:space="preserve"> REF _Ref251705904 \r \h </w:instrText>
      </w:r>
      <w:r w:rsidR="00800309">
        <w:fldChar w:fldCharType="separate"/>
      </w:r>
      <w:r w:rsidR="00DE68DB">
        <w:t>8</w:t>
      </w:r>
      <w:r w:rsidR="00800309">
        <w:fldChar w:fldCharType="end"/>
      </w:r>
      <w:r w:rsidR="00B41194">
        <w:t xml:space="preserve">, </w:t>
      </w:r>
      <w:fldSimple w:instr=" REF _Ref251705908 \h  \* MERGEFORMAT ">
        <w:ins w:id="525" w:author="Author">
          <w:r w:rsidR="00DE68DB" w:rsidRPr="00DE68DB">
            <w:rPr>
              <w:i/>
              <w:rPrChange w:id="526" w:author="Author">
                <w:rPr/>
              </w:rPrChange>
            </w:rPr>
            <w:t>Registry Requirements</w:t>
          </w:r>
        </w:ins>
        <w:del w:id="527" w:author="Author">
          <w:r w:rsidR="00BD5A1E" w:rsidRPr="00BD5A1E" w:rsidDel="00DE68DB">
            <w:rPr>
              <w:i/>
            </w:rPr>
            <w:delText>Registry Requirements</w:delText>
          </w:r>
        </w:del>
      </w:fldSimple>
      <w:r>
        <w:t>.</w:t>
      </w:r>
    </w:p>
    <w:p w:rsidR="00CC5398" w:rsidRDefault="00F44884">
      <w:pPr>
        <w:pStyle w:val="ListNumber2"/>
        <w:numPr>
          <w:ilvl w:val="0"/>
          <w:numId w:val="39"/>
        </w:numPr>
      </w:pPr>
      <w:r>
        <w:t>The installer registers an uninsta</w:t>
      </w:r>
      <w:r w:rsidR="00B85A9C">
        <w:t xml:space="preserve">ller program in the </w:t>
      </w:r>
      <w:r w:rsidR="00172240">
        <w:t xml:space="preserve">standard </w:t>
      </w:r>
      <w:r w:rsidR="00B85A9C">
        <w:t xml:space="preserve">Windows </w:t>
      </w:r>
      <w:r w:rsidR="00BF6913">
        <w:t>Control Panel facility for adding and removing programs.</w:t>
      </w:r>
    </w:p>
    <w:p w:rsidR="00CC5398" w:rsidRDefault="00F44884">
      <w:pPr>
        <w:pStyle w:val="ListNumber2"/>
        <w:numPr>
          <w:ilvl w:val="0"/>
          <w:numId w:val="39"/>
        </w:numPr>
      </w:pPr>
      <w:r>
        <w:t>If the installer is implemented with MSI technology, the installer shall not set the installed components to be “repaired” automatically.</w:t>
      </w:r>
    </w:p>
    <w:p w:rsidR="00AF1BA9" w:rsidRDefault="00AF1BA9" w:rsidP="00AF1BA9">
      <w:pPr>
        <w:pStyle w:val="Body"/>
      </w:pPr>
    </w:p>
    <w:p w:rsidR="00F44884" w:rsidRDefault="00F44884" w:rsidP="002C6AD2">
      <w:pPr>
        <w:pStyle w:val="Heading3"/>
      </w:pPr>
      <w:bookmarkStart w:id="528" w:name="_Toc243283204"/>
      <w:bookmarkStart w:id="529" w:name="_Ref250460574"/>
      <w:bookmarkStart w:id="530" w:name="_Ref250460585"/>
      <w:bookmarkStart w:id="531" w:name="_Ref250461078"/>
      <w:bookmarkStart w:id="532" w:name="_Ref250461088"/>
      <w:bookmarkStart w:id="533" w:name="_Ref250461465"/>
      <w:bookmarkStart w:id="534" w:name="_Ref250461473"/>
      <w:bookmarkStart w:id="535" w:name="_Ref250461528"/>
      <w:bookmarkStart w:id="536" w:name="_Ref250461535"/>
      <w:bookmarkStart w:id="537" w:name="_Ref250461705"/>
      <w:bookmarkStart w:id="538" w:name="_Ref250461713"/>
      <w:bookmarkStart w:id="539" w:name="_Ref250462119"/>
      <w:bookmarkStart w:id="540" w:name="_Ref250462128"/>
      <w:bookmarkStart w:id="541" w:name="_Ref251056929"/>
      <w:bookmarkStart w:id="542" w:name="_Ref251705152"/>
      <w:bookmarkStart w:id="543" w:name="_Toc298848032"/>
      <w:r>
        <w:t>Detecting the Presence</w:t>
      </w:r>
      <w:r w:rsidR="00212564">
        <w:t xml:space="preserve"> of </w:t>
      </w:r>
      <w:r w:rsidR="00653660">
        <w:t>an</w:t>
      </w:r>
      <w:r w:rsidR="00FC6C66">
        <w:t xml:space="preserve"> </w:t>
      </w:r>
      <w:r w:rsidR="0091195E">
        <w:t>IVI.NET</w:t>
      </w:r>
      <w:r w:rsidR="005F1A91">
        <w:t xml:space="preserve"> </w:t>
      </w:r>
      <w:r>
        <w:t>Shared Components</w:t>
      </w:r>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r w:rsidR="00FA3EE3">
        <w:t xml:space="preserve"> Variant</w:t>
      </w:r>
      <w:bookmarkEnd w:id="542"/>
      <w:bookmarkEnd w:id="543"/>
      <w:r w:rsidR="00FA3EE3">
        <w:t xml:space="preserve"> </w:t>
      </w:r>
    </w:p>
    <w:p w:rsidR="00583B95" w:rsidRDefault="00F44884" w:rsidP="00AF1BA9">
      <w:pPr>
        <w:pStyle w:val="Body1"/>
      </w:pPr>
      <w:r>
        <w:t xml:space="preserve">An </w:t>
      </w:r>
      <w:r w:rsidR="0091195E">
        <w:t>IVI.NET</w:t>
      </w:r>
      <w:r w:rsidR="005F1A91">
        <w:t xml:space="preserve"> </w:t>
      </w:r>
      <w:r>
        <w:t xml:space="preserve">driver installer shall determine the presence of </w:t>
      </w:r>
      <w:r w:rsidR="00653660">
        <w:t>a</w:t>
      </w:r>
      <w:r>
        <w:t xml:space="preserve"> </w:t>
      </w:r>
      <w:r w:rsidR="00583B95">
        <w:t>specific</w:t>
      </w:r>
      <w:r w:rsidR="00212564">
        <w:t xml:space="preserve"> variant</w:t>
      </w:r>
      <w:r w:rsidR="00583B95">
        <w:t xml:space="preserve"> of the</w:t>
      </w:r>
      <w:r w:rsidR="00212564">
        <w:t xml:space="preserve"> </w:t>
      </w:r>
      <w:r w:rsidR="0091195E">
        <w:t>IVI.NET</w:t>
      </w:r>
      <w:r>
        <w:t xml:space="preserve"> shared </w:t>
      </w:r>
      <w:r w:rsidR="00B41194">
        <w:t xml:space="preserve">components </w:t>
      </w:r>
      <w:r>
        <w:t xml:space="preserve">based on the presence or absence of the </w:t>
      </w:r>
      <w:r w:rsidR="00FE37A5">
        <w:rPr>
          <w:rFonts w:ascii="Courier New" w:hAnsi="Courier New"/>
          <w:sz w:val="18"/>
        </w:rPr>
        <w:t>IviFoundationSharedComponentsVersion.dll</w:t>
      </w:r>
      <w:r>
        <w:t xml:space="preserve"> file in the </w:t>
      </w:r>
      <w:r w:rsidR="00583B95">
        <w:t xml:space="preserve">Component </w:t>
      </w:r>
      <w:r w:rsidR="005305E2">
        <w:t>Version-Specific</w:t>
      </w:r>
      <w:r w:rsidR="00583B95">
        <w:t xml:space="preserve"> Directory for the variant.</w:t>
      </w:r>
    </w:p>
    <w:p w:rsidR="00E52DC4" w:rsidRDefault="00CA18FB">
      <w:pPr>
        <w:pStyle w:val="Body"/>
      </w:pPr>
      <w:r>
        <w:t>I</w:t>
      </w:r>
      <w:r w:rsidR="00F44884">
        <w:t xml:space="preserve">f the </w:t>
      </w:r>
      <w:r w:rsidR="00FE37A5">
        <w:rPr>
          <w:rFonts w:ascii="Courier New" w:hAnsi="Courier New"/>
          <w:sz w:val="18"/>
        </w:rPr>
        <w:t>IviFoundationSharedComponentsVersion.dll</w:t>
      </w:r>
      <w:r w:rsidR="00F44884">
        <w:t xml:space="preserve"> file exists, </w:t>
      </w:r>
      <w:r w:rsidR="005C369E">
        <w:t xml:space="preserve">the </w:t>
      </w:r>
      <w:r w:rsidR="0091195E">
        <w:t>IVI.NET</w:t>
      </w:r>
      <w:r w:rsidR="00F44884">
        <w:t xml:space="preserve"> driver installer</w:t>
      </w:r>
      <w:r>
        <w:t xml:space="preserve"> shall determine the</w:t>
      </w:r>
      <w:r w:rsidR="00703A18">
        <w:t xml:space="preserve"> Full Version</w:t>
      </w:r>
      <w:r>
        <w:t xml:space="preserve"> of the shared components by </w:t>
      </w:r>
      <w:r w:rsidR="00F44884">
        <w:t xml:space="preserve">interrogating the value of FileVersion property of the </w:t>
      </w:r>
      <w:r w:rsidR="00FE37A5">
        <w:rPr>
          <w:rFonts w:ascii="Courier New" w:hAnsi="Courier New"/>
          <w:sz w:val="18"/>
        </w:rPr>
        <w:t>IviFoundationSharedComponentsVersion.dll</w:t>
      </w:r>
      <w:r w:rsidR="00F44884" w:rsidRPr="002D15A1">
        <w:t xml:space="preserve"> file.</w:t>
      </w:r>
    </w:p>
    <w:p w:rsidR="002635E7" w:rsidRDefault="002635E7">
      <w:pPr>
        <w:pStyle w:val="Body"/>
      </w:pPr>
    </w:p>
    <w:p w:rsidR="00CF33B8" w:rsidRDefault="008142AB" w:rsidP="002C6AD2">
      <w:pPr>
        <w:pStyle w:val="Heading3"/>
      </w:pPr>
      <w:bookmarkStart w:id="544" w:name="_Ref250461155"/>
      <w:bookmarkStart w:id="545" w:name="_Ref250461170"/>
      <w:bookmarkStart w:id="546" w:name="_Ref251705333"/>
      <w:bookmarkStart w:id="547" w:name="_Toc298848033"/>
      <w:r>
        <w:t>Detec</w:t>
      </w:r>
      <w:r w:rsidR="00EB0218">
        <w:t>t</w:t>
      </w:r>
      <w:r>
        <w:t>ing the Presence</w:t>
      </w:r>
      <w:r w:rsidR="00CB1BF9">
        <w:t xml:space="preserve"> and</w:t>
      </w:r>
      <w:r>
        <w:t xml:space="preserve"> Vendor of an </w:t>
      </w:r>
      <w:r w:rsidR="0091195E">
        <w:t>IVI.NET</w:t>
      </w:r>
      <w:r>
        <w:t xml:space="preserve"> Driver</w:t>
      </w:r>
      <w:bookmarkEnd w:id="544"/>
      <w:bookmarkEnd w:id="545"/>
      <w:r w:rsidR="009E5C92">
        <w:t xml:space="preserve"> Variant</w:t>
      </w:r>
      <w:bookmarkEnd w:id="546"/>
      <w:bookmarkEnd w:id="547"/>
    </w:p>
    <w:p w:rsidR="00E52DC4" w:rsidRDefault="008142AB">
      <w:pPr>
        <w:pStyle w:val="Body1"/>
        <w:rPr>
          <w:rFonts w:ascii="Courier New" w:hAnsi="Courier New"/>
          <w:sz w:val="18"/>
        </w:rPr>
      </w:pPr>
      <w:r w:rsidRPr="002D15A1">
        <w:t xml:space="preserve">An </w:t>
      </w:r>
      <w:r w:rsidR="0091195E">
        <w:t>IVI.NET</w:t>
      </w:r>
      <w:r w:rsidR="00C045B0">
        <w:t xml:space="preserve"> </w:t>
      </w:r>
      <w:r w:rsidRPr="002D15A1">
        <w:t xml:space="preserve">driver installer shall determine the presence of </w:t>
      </w:r>
      <w:r w:rsidR="00BB6FA6">
        <w:t>the</w:t>
      </w:r>
      <w:r w:rsidRPr="002D15A1">
        <w:t xml:space="preserve"> </w:t>
      </w:r>
      <w:r w:rsidR="0091195E">
        <w:t>IVI.NET</w:t>
      </w:r>
      <w:r w:rsidR="00C045B0">
        <w:t xml:space="preserve"> </w:t>
      </w:r>
      <w:r w:rsidRPr="002D15A1">
        <w:t xml:space="preserve">driver </w:t>
      </w:r>
      <w:r w:rsidR="00BB6FA6">
        <w:t xml:space="preserve">variant that it installs </w:t>
      </w:r>
      <w:r w:rsidRPr="002D15A1">
        <w:t>based on the presence or absence of the</w:t>
      </w:r>
      <w:r w:rsidR="00370AB1">
        <w:t xml:space="preserve"> version</w:t>
      </w:r>
      <w:r w:rsidR="00BC5716">
        <w:t xml:space="preserve"> </w:t>
      </w:r>
      <w:r w:rsidR="00DE42A4">
        <w:t>identification file</w:t>
      </w:r>
      <w:r w:rsidR="00CA18FB">
        <w:t xml:space="preserve"> </w:t>
      </w:r>
      <w:r w:rsidR="00C045B0">
        <w:t xml:space="preserve">for the driver in the </w:t>
      </w:r>
      <w:r w:rsidR="000C4108">
        <w:t xml:space="preserve">Component </w:t>
      </w:r>
      <w:r w:rsidR="00D50F07">
        <w:t>Version-Specific</w:t>
      </w:r>
      <w:r w:rsidR="000C4108">
        <w:t xml:space="preserve"> Directory</w:t>
      </w:r>
      <w:r w:rsidR="00BB6FA6">
        <w:t xml:space="preserve"> for the variant</w:t>
      </w:r>
      <w:r w:rsidR="00C045B0">
        <w:t xml:space="preserve">. </w:t>
      </w:r>
      <w:r w:rsidR="005413E6">
        <w:t xml:space="preserve"> Refer to </w:t>
      </w:r>
      <w:r w:rsidR="005413E6" w:rsidRPr="00C95DD1">
        <w:t>Section</w:t>
      </w:r>
      <w:r w:rsidR="005413E6">
        <w:t xml:space="preserve"> </w:t>
      </w:r>
      <w:r w:rsidR="00800309">
        <w:fldChar w:fldCharType="begin"/>
      </w:r>
      <w:r w:rsidR="005413E6">
        <w:instrText xml:space="preserve"> REF _Ref251705601 \r \h </w:instrText>
      </w:r>
      <w:r w:rsidR="00800309">
        <w:fldChar w:fldCharType="separate"/>
      </w:r>
      <w:r w:rsidR="00DE68DB">
        <w:t>1.3.2</w:t>
      </w:r>
      <w:r w:rsidR="00800309">
        <w:fldChar w:fldCharType="end"/>
      </w:r>
      <w:r w:rsidR="005413E6" w:rsidRPr="00C95DD1">
        <w:t xml:space="preserve">, </w:t>
      </w:r>
      <w:fldSimple w:instr=" REF _Ref251705613 \h  \* MERGEFORMAT ">
        <w:ins w:id="548" w:author="Author">
          <w:r w:rsidR="00DE68DB" w:rsidRPr="00DE68DB">
            <w:rPr>
              <w:i/>
              <w:rPrChange w:id="549" w:author="Author">
                <w:rPr/>
              </w:rPrChange>
            </w:rPr>
            <w:t>Definition of IVI.NET Installation Terms</w:t>
          </w:r>
        </w:ins>
        <w:del w:id="550" w:author="Author">
          <w:r w:rsidR="005413E6" w:rsidRPr="00BD5A1E" w:rsidDel="00DE68DB">
            <w:rPr>
              <w:i/>
            </w:rPr>
            <w:delText>Definition of IVI.NET Installation Terms</w:delText>
          </w:r>
        </w:del>
      </w:fldSimple>
      <w:r w:rsidR="005413E6" w:rsidRPr="00C95DD1">
        <w:t xml:space="preserve">, for the format of the </w:t>
      </w:r>
      <w:r w:rsidR="005413E6">
        <w:t>version identification file name</w:t>
      </w:r>
      <w:r w:rsidR="005413E6" w:rsidRPr="00C95DD1">
        <w:t>.</w:t>
      </w:r>
    </w:p>
    <w:p w:rsidR="005C369E" w:rsidRDefault="0082628A" w:rsidP="008142AB">
      <w:pPr>
        <w:pStyle w:val="Body"/>
      </w:pPr>
      <w:r>
        <w:t>If the version</w:t>
      </w:r>
      <w:r w:rsidR="005B790E">
        <w:t xml:space="preserve"> </w:t>
      </w:r>
      <w:r w:rsidR="00DE42A4">
        <w:t>identification file</w:t>
      </w:r>
      <w:r>
        <w:t xml:space="preserve"> exists, the installer shall determine the </w:t>
      </w:r>
      <w:r w:rsidR="008142AB">
        <w:t xml:space="preserve">vendor of the existing driver by interrogating the value of the CompanyName property of the </w:t>
      </w:r>
      <w:r>
        <w:t>version</w:t>
      </w:r>
      <w:r w:rsidR="005B790E" w:rsidRPr="005B790E">
        <w:t xml:space="preserve"> </w:t>
      </w:r>
      <w:r w:rsidR="00DE42A4">
        <w:t>identification file</w:t>
      </w:r>
      <w:r w:rsidR="008142AB">
        <w:t>.</w:t>
      </w:r>
    </w:p>
    <w:p w:rsidR="008142AB" w:rsidRDefault="00CA18FB" w:rsidP="008142AB">
      <w:pPr>
        <w:pStyle w:val="Body"/>
      </w:pPr>
      <w:r>
        <w:t>If the version</w:t>
      </w:r>
      <w:r w:rsidR="005B790E" w:rsidRPr="005B790E">
        <w:t xml:space="preserve"> </w:t>
      </w:r>
      <w:r w:rsidR="00DE42A4">
        <w:t>identification file</w:t>
      </w:r>
      <w:r>
        <w:t xml:space="preserve"> exists, the </w:t>
      </w:r>
      <w:r w:rsidR="008142AB">
        <w:t xml:space="preserve">installer </w:t>
      </w:r>
      <w:r>
        <w:t xml:space="preserve">shall </w:t>
      </w:r>
      <w:r w:rsidR="008142AB">
        <w:t>determine the</w:t>
      </w:r>
      <w:r w:rsidR="00FA5F13">
        <w:t xml:space="preserve"> </w:t>
      </w:r>
      <w:r w:rsidR="0077532D">
        <w:t>Full V</w:t>
      </w:r>
      <w:r w:rsidR="008142AB">
        <w:t xml:space="preserve">ersion of the existing driver by interrogating the value of the FileVersion property of the </w:t>
      </w:r>
      <w:r w:rsidR="0082628A">
        <w:t>version</w:t>
      </w:r>
      <w:r w:rsidR="005B790E" w:rsidRPr="005B790E">
        <w:t xml:space="preserve"> </w:t>
      </w:r>
      <w:r w:rsidR="00DE42A4">
        <w:t>identification file</w:t>
      </w:r>
      <w:r w:rsidR="008142AB">
        <w:t xml:space="preserve"> or by another method that returns the same value as the FileVersion property.  Refer to </w:t>
      </w:r>
      <w:r w:rsidR="008142AB" w:rsidRPr="00182EDF">
        <w:t xml:space="preserve">Section 5.18, </w:t>
      </w:r>
      <w:r w:rsidR="008142AB" w:rsidRPr="00182EDF">
        <w:rPr>
          <w:i/>
        </w:rPr>
        <w:t>File Versioning</w:t>
      </w:r>
      <w:r w:rsidR="008142AB" w:rsidRPr="00182EDF">
        <w:t xml:space="preserve">, in </w:t>
      </w:r>
      <w:r w:rsidR="008142AB" w:rsidRPr="00182EDF">
        <w:rPr>
          <w:i/>
        </w:rPr>
        <w:t>IVI-3.1: Driver Architecture Specification</w:t>
      </w:r>
      <w:r w:rsidR="008142AB">
        <w:t>, for details on using the FileVersion property.</w:t>
      </w:r>
    </w:p>
    <w:p w:rsidR="002635E7" w:rsidRDefault="002635E7" w:rsidP="008142AB">
      <w:pPr>
        <w:pStyle w:val="Body"/>
      </w:pPr>
    </w:p>
    <w:p w:rsidR="008142AB" w:rsidRDefault="008142AB" w:rsidP="002C6AD2">
      <w:pPr>
        <w:pStyle w:val="Heading3"/>
      </w:pPr>
      <w:bookmarkStart w:id="551" w:name="_Ref250461122"/>
      <w:bookmarkStart w:id="552" w:name="_Ref250461133"/>
      <w:bookmarkStart w:id="553" w:name="_Ref250461767"/>
      <w:bookmarkStart w:id="554" w:name="_Ref250461778"/>
      <w:bookmarkStart w:id="555" w:name="_Toc298848034"/>
      <w:r>
        <w:lastRenderedPageBreak/>
        <w:t xml:space="preserve">Calling the </w:t>
      </w:r>
      <w:r w:rsidR="0091195E">
        <w:t>IVI.NET</w:t>
      </w:r>
      <w:r>
        <w:t xml:space="preserve"> Shared Component Installer</w:t>
      </w:r>
      <w:bookmarkEnd w:id="551"/>
      <w:bookmarkEnd w:id="552"/>
      <w:bookmarkEnd w:id="553"/>
      <w:bookmarkEnd w:id="554"/>
      <w:bookmarkEnd w:id="555"/>
    </w:p>
    <w:p w:rsidR="008142AB" w:rsidRDefault="008142AB" w:rsidP="00AF1BA9">
      <w:pPr>
        <w:pStyle w:val="Body1"/>
      </w:pPr>
      <w:r>
        <w:t xml:space="preserve">An </w:t>
      </w:r>
      <w:r w:rsidR="0091195E">
        <w:t>IVI.NET</w:t>
      </w:r>
      <w:r>
        <w:t xml:space="preserve"> driver installer that calls the </w:t>
      </w:r>
      <w:r w:rsidR="0091195E">
        <w:t>IVI.NET</w:t>
      </w:r>
      <w:r>
        <w:t xml:space="preserve"> shared component installer shall comply with the following rules:</w:t>
      </w:r>
    </w:p>
    <w:p w:rsidR="00CC5398" w:rsidRDefault="008142AB">
      <w:pPr>
        <w:pStyle w:val="ListBullet2"/>
        <w:numPr>
          <w:ilvl w:val="0"/>
          <w:numId w:val="11"/>
        </w:numPr>
      </w:pPr>
      <w:r>
        <w:t>For each operating system bitness</w:t>
      </w:r>
      <w:r w:rsidR="008C2C32">
        <w:t xml:space="preserve"> that the IVI.NET driver supports</w:t>
      </w:r>
      <w:r>
        <w:t xml:space="preserve">, the </w:t>
      </w:r>
      <w:r w:rsidR="0091195E">
        <w:t>IVI.NET</w:t>
      </w:r>
      <w:r>
        <w:t xml:space="preserve"> driver installer detects </w:t>
      </w:r>
      <w:r w:rsidR="00361F1D">
        <w:t xml:space="preserve">the </w:t>
      </w:r>
      <w:r w:rsidR="003B14BB">
        <w:t xml:space="preserve">presence </w:t>
      </w:r>
      <w:r w:rsidR="004E7A1D">
        <w:t>the</w:t>
      </w:r>
      <w:r w:rsidR="00361F1D">
        <w:t xml:space="preserve"> IVI.NET shared components </w:t>
      </w:r>
      <w:r w:rsidR="0000222D">
        <w:t xml:space="preserve">variant that the driver requires, </w:t>
      </w:r>
      <w:r>
        <w:t xml:space="preserve">according to the requirements </w:t>
      </w:r>
      <w:r w:rsidR="00C20A6F">
        <w:t>specified</w:t>
      </w:r>
      <w:r>
        <w:t xml:space="preserve"> in Section </w:t>
      </w:r>
      <w:r w:rsidR="00800309">
        <w:fldChar w:fldCharType="begin"/>
      </w:r>
      <w:r w:rsidR="00671D3C">
        <w:instrText xml:space="preserve"> REF _Ref251056929 \r \h </w:instrText>
      </w:r>
      <w:r w:rsidR="00800309">
        <w:fldChar w:fldCharType="separate"/>
      </w:r>
      <w:r w:rsidR="00DE68DB">
        <w:t>5.2.1</w:t>
      </w:r>
      <w:r w:rsidR="00800309">
        <w:fldChar w:fldCharType="end"/>
      </w:r>
      <w:r>
        <w:t xml:space="preserve">, </w:t>
      </w:r>
      <w:fldSimple w:instr=" REF _Ref250461473 \h  \* MERGEFORMAT ">
        <w:ins w:id="556" w:author="Author">
          <w:r w:rsidR="00DE68DB" w:rsidRPr="00DE68DB">
            <w:rPr>
              <w:i/>
              <w:rPrChange w:id="557" w:author="Author">
                <w:rPr/>
              </w:rPrChange>
            </w:rPr>
            <w:t>Detecting the Presence of an IVI.NET Shared Components</w:t>
          </w:r>
        </w:ins>
        <w:del w:id="558" w:author="Author">
          <w:r w:rsidR="00B73E3D" w:rsidRPr="00B73E3D" w:rsidDel="00DE68DB">
            <w:rPr>
              <w:i/>
            </w:rPr>
            <w:delText xml:space="preserve">Detecting the Presence of </w:delText>
          </w:r>
          <w:r w:rsidR="008D100E" w:rsidDel="00DE68DB">
            <w:rPr>
              <w:i/>
            </w:rPr>
            <w:delText>a</w:delText>
          </w:r>
          <w:r w:rsidR="00653D7B" w:rsidDel="00DE68DB">
            <w:rPr>
              <w:i/>
            </w:rPr>
            <w:delText>n</w:delText>
          </w:r>
          <w:r w:rsidR="00B73E3D" w:rsidRPr="00B73E3D" w:rsidDel="00DE68DB">
            <w:rPr>
              <w:i/>
            </w:rPr>
            <w:delText xml:space="preserve"> </w:delText>
          </w:r>
          <w:r w:rsidR="0091195E" w:rsidDel="00DE68DB">
            <w:rPr>
              <w:i/>
            </w:rPr>
            <w:delText>IVI.NET</w:delText>
          </w:r>
          <w:r w:rsidR="00B73E3D" w:rsidRPr="00B73E3D" w:rsidDel="00DE68DB">
            <w:rPr>
              <w:i/>
            </w:rPr>
            <w:delText xml:space="preserve"> Shared Components</w:delText>
          </w:r>
        </w:del>
      </w:fldSimple>
      <w:r w:rsidR="00C2167B" w:rsidRPr="00C2167B">
        <w:rPr>
          <w:i/>
        </w:rPr>
        <w:t xml:space="preserve"> Variant</w:t>
      </w:r>
      <w:r>
        <w:t>.</w:t>
      </w:r>
    </w:p>
    <w:p w:rsidR="00CC5398" w:rsidRDefault="008142AB">
      <w:pPr>
        <w:pStyle w:val="ListBullet2"/>
        <w:numPr>
          <w:ilvl w:val="0"/>
          <w:numId w:val="11"/>
        </w:numPr>
      </w:pPr>
      <w:r>
        <w:t xml:space="preserve">The </w:t>
      </w:r>
      <w:r w:rsidR="004A0F3E">
        <w:t xml:space="preserve">IVI.NET driver </w:t>
      </w:r>
      <w:r>
        <w:t xml:space="preserve">installer calls the </w:t>
      </w:r>
      <w:r w:rsidR="0091195E">
        <w:t>IVI.NET</w:t>
      </w:r>
      <w:r>
        <w:t xml:space="preserve"> shared component installer with the silent mode command line option.  Refer to </w:t>
      </w:r>
      <w:r w:rsidRPr="00182EDF">
        <w:t xml:space="preserve">Section </w:t>
      </w:r>
      <w:fldSimple w:instr=" REF _Ref535399601 \r \h  \* MERGEFORMAT ">
        <w:r w:rsidR="00DE68DB">
          <w:t>3.1</w:t>
        </w:r>
      </w:fldSimple>
      <w:r w:rsidRPr="00182EDF">
        <w:t>,</w:t>
      </w:r>
      <w:r>
        <w:t xml:space="preserve"> </w:t>
      </w:r>
      <w:fldSimple w:instr=" REF _Ref535399601 \h  \* MERGEFORMAT ">
        <w:ins w:id="559" w:author="Author">
          <w:r w:rsidR="00DE68DB" w:rsidRPr="00DE68DB">
            <w:rPr>
              <w:i/>
              <w:rPrChange w:id="560" w:author="Author">
                <w:rPr/>
              </w:rPrChange>
            </w:rPr>
            <w:t>Silent and Dialog Installation Modes</w:t>
          </w:r>
        </w:ins>
        <w:del w:id="561" w:author="Author">
          <w:r w:rsidRPr="00972483" w:rsidDel="00DE68DB">
            <w:rPr>
              <w:i/>
            </w:rPr>
            <w:delText>Silent and Dialog Installation Modes</w:delText>
          </w:r>
        </w:del>
      </w:fldSimple>
      <w:r>
        <w:t xml:space="preserve">, and </w:t>
      </w:r>
      <w:r w:rsidRPr="00182EDF">
        <w:t xml:space="preserve">Section </w:t>
      </w:r>
      <w:fldSimple w:instr=" REF _Ref250457448 \r \h  \* MERGEFORMAT ">
        <w:r w:rsidR="00DE68DB">
          <w:t>7.1.2</w:t>
        </w:r>
      </w:fldSimple>
      <w:r>
        <w:t xml:space="preserve">, </w:t>
      </w:r>
      <w:fldSimple w:instr=" REF _Ref250457448 \h  \* MERGEFORMAT ">
        <w:ins w:id="562" w:author="Author">
          <w:r w:rsidR="00DE68DB" w:rsidRPr="00DE68DB">
            <w:rPr>
              <w:i/>
              <w:rPrChange w:id="563" w:author="Author">
                <w:rPr/>
              </w:rPrChange>
            </w:rPr>
            <w:t>IVI.NET Shared Component Installer Command Line Syntax</w:t>
          </w:r>
        </w:ins>
        <w:del w:id="564" w:author="Author">
          <w:r w:rsidR="000E0C62" w:rsidRPr="000E0C62" w:rsidDel="00DE68DB">
            <w:rPr>
              <w:i/>
            </w:rPr>
            <w:delText xml:space="preserve">IVI.NET </w:delText>
          </w:r>
          <w:r w:rsidR="000F7142" w:rsidDel="00DE68DB">
            <w:rPr>
              <w:i/>
            </w:rPr>
            <w:delText>Shared Component Installer</w:delText>
          </w:r>
          <w:r w:rsidR="000E0C62" w:rsidRPr="000E0C62" w:rsidDel="00DE68DB">
            <w:rPr>
              <w:i/>
            </w:rPr>
            <w:delText xml:space="preserve"> Command Line Syntax</w:delText>
          </w:r>
        </w:del>
      </w:fldSimple>
      <w:r>
        <w:t xml:space="preserve">, for more information.  </w:t>
      </w:r>
    </w:p>
    <w:p w:rsidR="00CC5398" w:rsidRDefault="008142AB">
      <w:pPr>
        <w:pStyle w:val="ListBullet2"/>
        <w:numPr>
          <w:ilvl w:val="0"/>
          <w:numId w:val="11"/>
        </w:numPr>
      </w:pPr>
      <w:r>
        <w:t xml:space="preserve">If the </w:t>
      </w:r>
      <w:r w:rsidR="0091195E">
        <w:t>IVI.NET</w:t>
      </w:r>
      <w:r>
        <w:t xml:space="preserve"> shared component installer causes the system to reboot after the </w:t>
      </w:r>
      <w:r w:rsidR="0091195E">
        <w:t>IVI.NET</w:t>
      </w:r>
      <w:r>
        <w:t xml:space="preserve"> shared component installation completes, the </w:t>
      </w:r>
      <w:r w:rsidR="0091195E">
        <w:t>IVI.NET</w:t>
      </w:r>
      <w:r>
        <w:t xml:space="preserve"> driver installer shall resume installation after the system has rebooted. </w:t>
      </w:r>
    </w:p>
    <w:p w:rsidR="00CC5398" w:rsidRDefault="008142AB">
      <w:pPr>
        <w:pStyle w:val="ListBullet2"/>
        <w:numPr>
          <w:ilvl w:val="0"/>
          <w:numId w:val="11"/>
        </w:numPr>
      </w:pPr>
      <w:r>
        <w:t xml:space="preserve">The </w:t>
      </w:r>
      <w:r w:rsidR="0091195E">
        <w:t>IVI.NET</w:t>
      </w:r>
      <w:r>
        <w:t xml:space="preserve"> driver installer verifies that the </w:t>
      </w:r>
      <w:r w:rsidR="0091195E">
        <w:t>IVI.NET</w:t>
      </w:r>
      <w:r>
        <w:t xml:space="preserve"> shared component installer completed successfully by taking the following actions:</w:t>
      </w:r>
    </w:p>
    <w:p w:rsidR="00CC5398" w:rsidRDefault="00C20A6F">
      <w:pPr>
        <w:pStyle w:val="ListNumber2"/>
        <w:numPr>
          <w:ilvl w:val="2"/>
          <w:numId w:val="11"/>
        </w:numPr>
      </w:pPr>
      <w:r>
        <w:t>The</w:t>
      </w:r>
      <w:r w:rsidR="008142AB">
        <w:t xml:space="preserve"> </w:t>
      </w:r>
      <w:r w:rsidR="0091195E">
        <w:t>IVI.NET</w:t>
      </w:r>
      <w:r w:rsidR="008142AB">
        <w:t xml:space="preserve"> driver installer checks for the presence and version of the</w:t>
      </w:r>
      <w:r w:rsidR="005B3B1D">
        <w:t xml:space="preserve"> required</w:t>
      </w:r>
      <w:r w:rsidR="008142AB">
        <w:t xml:space="preserve"> </w:t>
      </w:r>
      <w:r w:rsidR="0091195E">
        <w:t>IVI.NET</w:t>
      </w:r>
      <w:r w:rsidR="008142AB">
        <w:t xml:space="preserve"> shared components </w:t>
      </w:r>
      <w:r w:rsidR="005B3B1D">
        <w:t xml:space="preserve">variant </w:t>
      </w:r>
      <w:r w:rsidR="008142AB">
        <w:t xml:space="preserve">as specified in </w:t>
      </w:r>
      <w:r w:rsidR="00982C28">
        <w:t xml:space="preserve">Section </w:t>
      </w:r>
      <w:r w:rsidR="00800309">
        <w:fldChar w:fldCharType="begin"/>
      </w:r>
      <w:r w:rsidR="00982C28">
        <w:instrText xml:space="preserve"> REF _Ref251056929 \r \h </w:instrText>
      </w:r>
      <w:r w:rsidR="00800309">
        <w:fldChar w:fldCharType="separate"/>
      </w:r>
      <w:r w:rsidR="00DE68DB">
        <w:t>5.2.1</w:t>
      </w:r>
      <w:r w:rsidR="00800309">
        <w:fldChar w:fldCharType="end"/>
      </w:r>
      <w:r w:rsidR="00C2167B" w:rsidRPr="00C2167B">
        <w:rPr>
          <w:i/>
        </w:rPr>
        <w:t xml:space="preserve">, </w:t>
      </w:r>
      <w:fldSimple w:instr=" REF _Ref250461473 \h  \* MERGEFORMAT ">
        <w:ins w:id="565" w:author="Author">
          <w:r w:rsidR="00DE68DB" w:rsidRPr="00DE68DB">
            <w:rPr>
              <w:i/>
              <w:rPrChange w:id="566" w:author="Author">
                <w:rPr/>
              </w:rPrChange>
            </w:rPr>
            <w:t>Detecting the Presence of an IVI.NET Shared Components</w:t>
          </w:r>
        </w:ins>
        <w:del w:id="567" w:author="Author">
          <w:r w:rsidR="00982C28" w:rsidRPr="00B83C90" w:rsidDel="00DE68DB">
            <w:rPr>
              <w:i/>
            </w:rPr>
            <w:delText xml:space="preserve">Detecting the Presence of </w:delText>
          </w:r>
          <w:r w:rsidR="006546F8" w:rsidDel="00DE68DB">
            <w:rPr>
              <w:i/>
            </w:rPr>
            <w:delText>an</w:delText>
          </w:r>
          <w:r w:rsidR="00982C28" w:rsidRPr="00B83C90" w:rsidDel="00DE68DB">
            <w:rPr>
              <w:i/>
            </w:rPr>
            <w:delText xml:space="preserve"> IVI.NET Shared Components</w:delText>
          </w:r>
        </w:del>
      </w:fldSimple>
      <w:r w:rsidR="00C2167B" w:rsidRPr="00C2167B">
        <w:rPr>
          <w:i/>
        </w:rPr>
        <w:t xml:space="preserve"> Variant</w:t>
      </w:r>
      <w:r w:rsidR="00982C28">
        <w:t>.</w:t>
      </w:r>
    </w:p>
    <w:p w:rsidR="00CC5398" w:rsidRDefault="008142AB">
      <w:pPr>
        <w:pStyle w:val="ListBullet2"/>
        <w:numPr>
          <w:ilvl w:val="0"/>
          <w:numId w:val="11"/>
        </w:numPr>
      </w:pPr>
      <w:r>
        <w:t xml:space="preserve">If the </w:t>
      </w:r>
      <w:r w:rsidR="00343AB3">
        <w:t xml:space="preserve">required variant of the </w:t>
      </w:r>
      <w:r w:rsidR="0091195E">
        <w:t>IVI.NET</w:t>
      </w:r>
      <w:r w:rsidR="006C16BB">
        <w:t xml:space="preserve"> </w:t>
      </w:r>
      <w:r>
        <w:t xml:space="preserve">shared components </w:t>
      </w:r>
      <w:r w:rsidR="00343AB3">
        <w:t>is</w:t>
      </w:r>
      <w:r>
        <w:t xml:space="preserve"> installed, the driver installer proceeds with driver installation.</w:t>
      </w:r>
    </w:p>
    <w:p w:rsidR="002635E7" w:rsidRPr="002635E7" w:rsidRDefault="002635E7" w:rsidP="002635E7">
      <w:pPr>
        <w:pStyle w:val="Body"/>
      </w:pPr>
    </w:p>
    <w:p w:rsidR="00CF33B8" w:rsidRPr="008217B9" w:rsidRDefault="00C2167B" w:rsidP="002C6AD2">
      <w:pPr>
        <w:pStyle w:val="Heading3"/>
      </w:pPr>
      <w:bookmarkStart w:id="568" w:name="_Ref251705810"/>
      <w:bookmarkStart w:id="569" w:name="_Ref251705816"/>
      <w:bookmarkStart w:id="570" w:name="_Toc298848035"/>
      <w:r w:rsidRPr="00C2167B">
        <w:t>IVI.NET Software Module Entries in the IVI Configuration Store</w:t>
      </w:r>
      <w:bookmarkEnd w:id="568"/>
      <w:bookmarkEnd w:id="569"/>
      <w:bookmarkEnd w:id="570"/>
    </w:p>
    <w:p w:rsidR="00351E27" w:rsidRPr="008217B9" w:rsidRDefault="00C2167B" w:rsidP="00AF1BA9">
      <w:pPr>
        <w:pStyle w:val="Body1"/>
      </w:pPr>
      <w:r w:rsidRPr="00C2167B">
        <w:t xml:space="preserve">An IVI.NET driver installer shall create a software module entry for the driver variant in the IVI configuration store, as specified in </w:t>
      </w:r>
      <w:r w:rsidRPr="00C2167B">
        <w:rPr>
          <w:i/>
        </w:rPr>
        <w:t>IVI-3.5: Configuration Server Specification</w:t>
      </w:r>
      <w:r w:rsidRPr="00C2167B">
        <w:t>.</w:t>
      </w:r>
      <w:r w:rsidR="009F7CD3">
        <w:t xml:space="preserve">  Each driver variant has a separate software module entry.</w:t>
      </w:r>
    </w:p>
    <w:p w:rsidR="00D617B6" w:rsidRDefault="00C2167B" w:rsidP="00351E27">
      <w:pPr>
        <w:pStyle w:val="Body"/>
      </w:pPr>
      <w:r w:rsidRPr="00C2167B">
        <w:t>Note:  IVI.NET wrappers shall always be packaged separately from IVI</w:t>
      </w:r>
      <w:r w:rsidR="0077566D">
        <w:t>-</w:t>
      </w:r>
      <w:r w:rsidRPr="00C2167B">
        <w:t>COM and IVI-C drivers.</w:t>
      </w:r>
    </w:p>
    <w:p w:rsidR="00F836C3" w:rsidRDefault="00F836C3" w:rsidP="00F836C3">
      <w:pPr>
        <w:pStyle w:val="TableCaption"/>
      </w:pPr>
      <w:r w:rsidRPr="00291D8B">
        <w:rPr>
          <w:b/>
          <w:bCs/>
        </w:rPr>
        <w:t xml:space="preserve">Table </w:t>
      </w:r>
      <w:r w:rsidR="00D97727">
        <w:rPr>
          <w:b/>
          <w:bCs/>
        </w:rPr>
        <w:t>5</w:t>
      </w:r>
      <w:r w:rsidRPr="00182EDF">
        <w:rPr>
          <w:b/>
          <w:bCs/>
        </w:rPr>
        <w:noBreakHyphen/>
      </w:r>
      <w:r w:rsidR="00D97727">
        <w:rPr>
          <w:b/>
          <w:bCs/>
        </w:rPr>
        <w:t>3</w:t>
      </w:r>
      <w:r w:rsidRPr="00291D8B">
        <w:rPr>
          <w:b/>
          <w:bCs/>
        </w:rPr>
        <w:t>.</w:t>
      </w:r>
      <w:r>
        <w:t xml:space="preserve"> Software Module Entries for </w:t>
      </w:r>
      <w:r w:rsidR="0091195E">
        <w:t>IVI.NET</w:t>
      </w:r>
      <w:r>
        <w:t xml:space="preserve"> Drivers</w:t>
      </w:r>
    </w:p>
    <w:tbl>
      <w:tblPr>
        <w:tblW w:w="9450" w:type="dxa"/>
        <w:tblInd w:w="260" w:type="dxa"/>
        <w:tblLayout w:type="fixed"/>
        <w:tblCellMar>
          <w:left w:w="80" w:type="dxa"/>
          <w:right w:w="80" w:type="dxa"/>
        </w:tblCellMar>
        <w:tblLook w:val="0000"/>
      </w:tblPr>
      <w:tblGrid>
        <w:gridCol w:w="1087"/>
        <w:gridCol w:w="2790"/>
        <w:gridCol w:w="1620"/>
        <w:gridCol w:w="1260"/>
        <w:gridCol w:w="1343"/>
        <w:gridCol w:w="1350"/>
      </w:tblGrid>
      <w:tr w:rsidR="00F836C3" w:rsidRPr="00D247BB" w:rsidTr="008217B9">
        <w:trPr>
          <w:cantSplit/>
        </w:trPr>
        <w:tc>
          <w:tcPr>
            <w:tcW w:w="1087" w:type="dxa"/>
            <w:tcBorders>
              <w:top w:val="single" w:sz="6" w:space="0" w:color="auto"/>
              <w:left w:val="single" w:sz="6" w:space="0" w:color="auto"/>
              <w:bottom w:val="double" w:sz="4" w:space="0" w:color="auto"/>
              <w:right w:val="single" w:sz="6" w:space="0" w:color="auto"/>
            </w:tcBorders>
          </w:tcPr>
          <w:p w:rsidR="00F836C3" w:rsidRPr="00D247BB" w:rsidRDefault="00F836C3" w:rsidP="00265451">
            <w:pPr>
              <w:pStyle w:val="Tablecell0"/>
              <w:rPr>
                <w:b/>
              </w:rPr>
            </w:pPr>
            <w:r>
              <w:rPr>
                <w:rFonts w:ascii="Times New Roman" w:hAnsi="Times New Roman"/>
                <w:b/>
              </w:rPr>
              <w:t>Package Type</w:t>
            </w:r>
          </w:p>
        </w:tc>
        <w:tc>
          <w:tcPr>
            <w:tcW w:w="2790" w:type="dxa"/>
            <w:tcBorders>
              <w:top w:val="single" w:sz="6" w:space="0" w:color="auto"/>
              <w:left w:val="single" w:sz="6" w:space="0" w:color="auto"/>
              <w:bottom w:val="double" w:sz="4" w:space="0" w:color="auto"/>
              <w:right w:val="single" w:sz="6" w:space="0" w:color="auto"/>
            </w:tcBorders>
            <w:shd w:val="clear" w:color="auto" w:fill="auto"/>
          </w:tcPr>
          <w:p w:rsidR="00F836C3" w:rsidRPr="00D247BB" w:rsidRDefault="00F836C3" w:rsidP="00265451">
            <w:pPr>
              <w:pStyle w:val="Tablecell0"/>
              <w:ind w:left="184"/>
              <w:rPr>
                <w:rFonts w:ascii="Times New Roman" w:hAnsi="Times New Roman"/>
                <w:b/>
              </w:rPr>
            </w:pPr>
            <w:r w:rsidRPr="00D247BB">
              <w:rPr>
                <w:rFonts w:ascii="Times New Roman" w:hAnsi="Times New Roman"/>
                <w:b/>
              </w:rPr>
              <w:t>Name</w:t>
            </w:r>
          </w:p>
        </w:tc>
        <w:tc>
          <w:tcPr>
            <w:tcW w:w="1620" w:type="dxa"/>
            <w:tcBorders>
              <w:top w:val="single" w:sz="6" w:space="0" w:color="auto"/>
              <w:left w:val="single" w:sz="6" w:space="0" w:color="auto"/>
              <w:bottom w:val="double" w:sz="4" w:space="0" w:color="auto"/>
              <w:right w:val="single" w:sz="6" w:space="0" w:color="auto"/>
            </w:tcBorders>
            <w:shd w:val="clear" w:color="auto" w:fill="auto"/>
          </w:tcPr>
          <w:p w:rsidR="00F836C3" w:rsidRPr="00D247BB" w:rsidRDefault="00F836C3" w:rsidP="00265451">
            <w:pPr>
              <w:pStyle w:val="Tablecell0"/>
              <w:rPr>
                <w:rFonts w:ascii="Times New Roman" w:hAnsi="Times New Roman"/>
                <w:b/>
              </w:rPr>
            </w:pPr>
            <w:r w:rsidRPr="004E62BD">
              <w:rPr>
                <w:rFonts w:ascii="Times New Roman" w:hAnsi="Times New Roman"/>
                <w:b/>
              </w:rPr>
              <w:t>ModulePath32/ModulePath64</w:t>
            </w:r>
          </w:p>
        </w:tc>
        <w:tc>
          <w:tcPr>
            <w:tcW w:w="1260" w:type="dxa"/>
            <w:tcBorders>
              <w:top w:val="single" w:sz="6" w:space="0" w:color="auto"/>
              <w:left w:val="single" w:sz="6" w:space="0" w:color="auto"/>
              <w:bottom w:val="double" w:sz="4" w:space="0" w:color="auto"/>
              <w:right w:val="single" w:sz="6" w:space="0" w:color="auto"/>
            </w:tcBorders>
            <w:shd w:val="clear" w:color="auto" w:fill="auto"/>
          </w:tcPr>
          <w:p w:rsidR="00F836C3" w:rsidRPr="00D247BB" w:rsidRDefault="00F836C3" w:rsidP="00265451">
            <w:pPr>
              <w:pStyle w:val="Tablecell0"/>
              <w:rPr>
                <w:rFonts w:ascii="Times New Roman" w:hAnsi="Times New Roman"/>
                <w:b/>
              </w:rPr>
            </w:pPr>
            <w:r w:rsidRPr="00D247BB">
              <w:rPr>
                <w:rFonts w:ascii="Times New Roman" w:hAnsi="Times New Roman"/>
                <w:b/>
              </w:rPr>
              <w:t>Prefix</w:t>
            </w:r>
          </w:p>
        </w:tc>
        <w:tc>
          <w:tcPr>
            <w:tcW w:w="1343" w:type="dxa"/>
            <w:tcBorders>
              <w:top w:val="single" w:sz="6" w:space="0" w:color="auto"/>
              <w:left w:val="single" w:sz="6" w:space="0" w:color="auto"/>
              <w:bottom w:val="double" w:sz="4" w:space="0" w:color="auto"/>
              <w:right w:val="single" w:sz="6" w:space="0" w:color="auto"/>
            </w:tcBorders>
            <w:shd w:val="clear" w:color="auto" w:fill="auto"/>
          </w:tcPr>
          <w:p w:rsidR="00F836C3" w:rsidRPr="00D247BB" w:rsidRDefault="00F836C3" w:rsidP="00265451">
            <w:pPr>
              <w:pStyle w:val="Tablecell0"/>
              <w:rPr>
                <w:rFonts w:ascii="Times New Roman" w:hAnsi="Times New Roman"/>
                <w:b/>
              </w:rPr>
            </w:pPr>
            <w:r w:rsidRPr="00D247BB">
              <w:rPr>
                <w:rFonts w:ascii="Times New Roman" w:hAnsi="Times New Roman"/>
                <w:b/>
              </w:rPr>
              <w:t>ProgID</w:t>
            </w:r>
          </w:p>
        </w:tc>
        <w:tc>
          <w:tcPr>
            <w:tcW w:w="1350" w:type="dxa"/>
            <w:tcBorders>
              <w:top w:val="single" w:sz="6" w:space="0" w:color="auto"/>
              <w:left w:val="single" w:sz="6" w:space="0" w:color="auto"/>
              <w:bottom w:val="double" w:sz="4" w:space="0" w:color="auto"/>
              <w:right w:val="single" w:sz="6" w:space="0" w:color="auto"/>
            </w:tcBorders>
          </w:tcPr>
          <w:p w:rsidR="00F836C3" w:rsidRPr="00D247BB" w:rsidRDefault="00F836C3" w:rsidP="00265451">
            <w:pPr>
              <w:pStyle w:val="Tablecell0"/>
              <w:rPr>
                <w:rFonts w:ascii="Times New Roman" w:hAnsi="Times New Roman"/>
                <w:b/>
              </w:rPr>
            </w:pPr>
            <w:r>
              <w:rPr>
                <w:rFonts w:ascii="Times New Roman" w:hAnsi="Times New Roman"/>
                <w:b/>
              </w:rPr>
              <w:t>Assembly Qualified Class Name</w:t>
            </w:r>
          </w:p>
        </w:tc>
      </w:tr>
      <w:tr w:rsidR="00E745E7" w:rsidTr="008217B9">
        <w:trPr>
          <w:cantSplit/>
        </w:trPr>
        <w:tc>
          <w:tcPr>
            <w:tcW w:w="1087" w:type="dxa"/>
            <w:tcBorders>
              <w:top w:val="single" w:sz="6" w:space="0" w:color="auto"/>
              <w:left w:val="single" w:sz="6" w:space="0" w:color="auto"/>
              <w:bottom w:val="single" w:sz="6" w:space="0" w:color="auto"/>
              <w:right w:val="single" w:sz="6" w:space="0" w:color="auto"/>
            </w:tcBorders>
          </w:tcPr>
          <w:p w:rsidR="00E745E7" w:rsidRDefault="00E745E7" w:rsidP="00D617B6">
            <w:pPr>
              <w:pStyle w:val="Tablecell0"/>
            </w:pPr>
            <w:r>
              <w:t>IVI.NET driver</w:t>
            </w:r>
          </w:p>
        </w:tc>
        <w:tc>
          <w:tcPr>
            <w:tcW w:w="2790" w:type="dxa"/>
            <w:tcBorders>
              <w:top w:val="single" w:sz="6" w:space="0" w:color="auto"/>
              <w:left w:val="single" w:sz="6" w:space="0" w:color="auto"/>
              <w:bottom w:val="single" w:sz="6" w:space="0" w:color="auto"/>
              <w:right w:val="single" w:sz="6" w:space="0" w:color="auto"/>
            </w:tcBorders>
            <w:shd w:val="clear" w:color="auto" w:fill="auto"/>
          </w:tcPr>
          <w:p w:rsidR="00E745E7" w:rsidRPr="00B81126" w:rsidRDefault="008217B9" w:rsidP="00B35164">
            <w:pPr>
              <w:pStyle w:val="Tablecell0"/>
              <w:rPr>
                <w:rFonts w:ascii="Times New Roman" w:hAnsi="Times New Roman"/>
                <w:highlight w:val="yellow"/>
              </w:rPr>
            </w:pPr>
            <w:r w:rsidRPr="00B04443">
              <w:rPr>
                <w:rFonts w:ascii="Courier New" w:hAnsi="Courier New" w:cs="Courier New"/>
                <w:sz w:val="18"/>
              </w:rPr>
              <w:t>&lt;</w:t>
            </w:r>
            <w:r w:rsidR="0036541A">
              <w:rPr>
                <w:rFonts w:ascii="Courier New" w:hAnsi="Courier New" w:cs="Courier New"/>
                <w:sz w:val="18"/>
              </w:rPr>
              <w:t>DriverNamespace</w:t>
            </w:r>
            <w:r>
              <w:rPr>
                <w:rFonts w:ascii="Courier New" w:hAnsi="Courier New" w:cs="Courier New"/>
                <w:sz w:val="18"/>
              </w:rPr>
              <w:t>&gt; &lt;MajorMinorVersion&gt;</w:t>
            </w:r>
            <w:r w:rsidR="0094732F">
              <w:rPr>
                <w:rFonts w:ascii="Courier New" w:hAnsi="Courier New" w:cs="Courier New"/>
                <w:sz w:val="18"/>
              </w:rPr>
              <w:t xml:space="preserve"> </w:t>
            </w:r>
            <w:r>
              <w:rPr>
                <w:rFonts w:ascii="Courier New" w:hAnsi="Courier New" w:cs="Courier New"/>
                <w:sz w:val="18"/>
              </w:rPr>
              <w:t xml:space="preserve"> &lt;</w:t>
            </w:r>
            <w:r w:rsidR="00CA4AAE">
              <w:rPr>
                <w:rFonts w:ascii="Courier New" w:hAnsi="Courier New" w:cs="Courier New"/>
                <w:sz w:val="18"/>
              </w:rPr>
              <w:t>FwkVerShortName</w:t>
            </w:r>
            <w:r>
              <w:rPr>
                <w:rFonts w:ascii="Courier New" w:hAnsi="Courier New" w:cs="Courier New"/>
                <w:sz w:val="18"/>
              </w:rPr>
              <w:t>&gt;</w:t>
            </w:r>
            <w:r w:rsidR="0094732F">
              <w:rPr>
                <w:rFonts w:ascii="Courier New" w:hAnsi="Courier New" w:cs="Courier New"/>
                <w:sz w:val="18"/>
              </w:rPr>
              <w:t xml:space="preserve"> </w:t>
            </w:r>
          </w:p>
        </w:tc>
        <w:tc>
          <w:tcPr>
            <w:tcW w:w="1620" w:type="dxa"/>
            <w:tcBorders>
              <w:top w:val="single" w:sz="6" w:space="0" w:color="auto"/>
              <w:left w:val="single" w:sz="6" w:space="0" w:color="auto"/>
              <w:bottom w:val="single" w:sz="6" w:space="0" w:color="auto"/>
              <w:right w:val="single" w:sz="6" w:space="0" w:color="auto"/>
            </w:tcBorders>
            <w:shd w:val="clear" w:color="auto" w:fill="auto"/>
          </w:tcPr>
          <w:p w:rsidR="00E745E7" w:rsidRDefault="00E745E7" w:rsidP="00265451">
            <w:pPr>
              <w:pStyle w:val="Tablecell0"/>
              <w:rPr>
                <w:rFonts w:ascii="Times New Roman" w:hAnsi="Times New Roman"/>
              </w:rPr>
            </w:pPr>
            <w:r>
              <w:rPr>
                <w:rFonts w:ascii="Times New Roman" w:hAnsi="Times New Roman"/>
              </w:rPr>
              <w:t>Empty String</w:t>
            </w:r>
          </w:p>
        </w:tc>
        <w:tc>
          <w:tcPr>
            <w:tcW w:w="1260" w:type="dxa"/>
            <w:tcBorders>
              <w:top w:val="single" w:sz="6" w:space="0" w:color="auto"/>
              <w:left w:val="single" w:sz="6" w:space="0" w:color="auto"/>
              <w:bottom w:val="single" w:sz="6" w:space="0" w:color="auto"/>
              <w:right w:val="single" w:sz="6" w:space="0" w:color="auto"/>
            </w:tcBorders>
            <w:shd w:val="clear" w:color="auto" w:fill="auto"/>
          </w:tcPr>
          <w:p w:rsidR="00E745E7" w:rsidRDefault="00E745E7" w:rsidP="00265451">
            <w:pPr>
              <w:pStyle w:val="Tablecell0"/>
              <w:rPr>
                <w:rFonts w:ascii="Times New Roman" w:hAnsi="Times New Roman"/>
              </w:rPr>
            </w:pPr>
            <w:r>
              <w:rPr>
                <w:rFonts w:ascii="Times New Roman" w:hAnsi="Times New Roman"/>
              </w:rPr>
              <w:t>Component Identifier</w:t>
            </w:r>
          </w:p>
        </w:tc>
        <w:tc>
          <w:tcPr>
            <w:tcW w:w="1343" w:type="dxa"/>
            <w:tcBorders>
              <w:top w:val="single" w:sz="6" w:space="0" w:color="auto"/>
              <w:left w:val="single" w:sz="6" w:space="0" w:color="auto"/>
              <w:bottom w:val="single" w:sz="6" w:space="0" w:color="auto"/>
              <w:right w:val="single" w:sz="6" w:space="0" w:color="auto"/>
            </w:tcBorders>
            <w:shd w:val="clear" w:color="auto" w:fill="auto"/>
          </w:tcPr>
          <w:p w:rsidR="00E745E7" w:rsidRDefault="00E745E7" w:rsidP="00265451">
            <w:pPr>
              <w:pStyle w:val="Tablecell0"/>
              <w:rPr>
                <w:rFonts w:ascii="Times New Roman" w:hAnsi="Times New Roman"/>
              </w:rPr>
            </w:pPr>
            <w:r>
              <w:rPr>
                <w:rFonts w:ascii="Times New Roman" w:hAnsi="Times New Roman"/>
              </w:rPr>
              <w:t>Empty string</w:t>
            </w:r>
          </w:p>
        </w:tc>
        <w:tc>
          <w:tcPr>
            <w:tcW w:w="1350" w:type="dxa"/>
            <w:tcBorders>
              <w:top w:val="single" w:sz="6" w:space="0" w:color="auto"/>
              <w:left w:val="single" w:sz="6" w:space="0" w:color="auto"/>
              <w:bottom w:val="single" w:sz="6" w:space="0" w:color="auto"/>
              <w:right w:val="single" w:sz="6" w:space="0" w:color="auto"/>
            </w:tcBorders>
          </w:tcPr>
          <w:p w:rsidR="00E745E7" w:rsidRPr="00AF1C61" w:rsidRDefault="005F3DEF" w:rsidP="00265451">
            <w:pPr>
              <w:pStyle w:val="Tablecell0"/>
              <w:rPr>
                <w:rFonts w:ascii="Times New Roman" w:hAnsi="Times New Roman"/>
              </w:rPr>
            </w:pPr>
            <w:r w:rsidRPr="005F3DEF">
              <w:rPr>
                <w:rFonts w:ascii="Times New Roman" w:hAnsi="Times New Roman"/>
              </w:rPr>
              <w:t>Driver’s Assembly Qualified Class Name</w:t>
            </w:r>
          </w:p>
        </w:tc>
      </w:tr>
      <w:tr w:rsidR="008217B9" w:rsidTr="008217B9">
        <w:trPr>
          <w:cantSplit/>
        </w:trPr>
        <w:tc>
          <w:tcPr>
            <w:tcW w:w="1087" w:type="dxa"/>
            <w:tcBorders>
              <w:top w:val="single" w:sz="6" w:space="0" w:color="auto"/>
              <w:left w:val="single" w:sz="6" w:space="0" w:color="auto"/>
              <w:bottom w:val="single" w:sz="6" w:space="0" w:color="auto"/>
              <w:right w:val="single" w:sz="6" w:space="0" w:color="auto"/>
            </w:tcBorders>
          </w:tcPr>
          <w:p w:rsidR="008217B9" w:rsidRDefault="008217B9">
            <w:pPr>
              <w:pStyle w:val="Tablecell0"/>
              <w:rPr>
                <w:rFonts w:eastAsiaTheme="minorHAnsi" w:cstheme="minorBidi"/>
                <w:sz w:val="22"/>
                <w:szCs w:val="22"/>
              </w:rPr>
            </w:pPr>
            <w:r>
              <w:t xml:space="preserve">IVI.NET wrapper </w:t>
            </w:r>
          </w:p>
        </w:tc>
        <w:tc>
          <w:tcPr>
            <w:tcW w:w="2790" w:type="dxa"/>
            <w:tcBorders>
              <w:top w:val="single" w:sz="6" w:space="0" w:color="auto"/>
              <w:left w:val="single" w:sz="6" w:space="0" w:color="auto"/>
              <w:bottom w:val="single" w:sz="6" w:space="0" w:color="auto"/>
              <w:right w:val="single" w:sz="6" w:space="0" w:color="auto"/>
            </w:tcBorders>
            <w:shd w:val="clear" w:color="auto" w:fill="auto"/>
          </w:tcPr>
          <w:p w:rsidR="008217B9" w:rsidRDefault="008217B9" w:rsidP="00B35164">
            <w:pPr>
              <w:pStyle w:val="Tablecell0"/>
              <w:rPr>
                <w:rFonts w:ascii="Times New Roman" w:eastAsiaTheme="minorHAnsi" w:hAnsi="Times New Roman" w:cstheme="minorBidi"/>
                <w:sz w:val="22"/>
                <w:szCs w:val="22"/>
              </w:rPr>
            </w:pPr>
            <w:r w:rsidRPr="00B04443">
              <w:rPr>
                <w:rFonts w:ascii="Courier New" w:hAnsi="Courier New" w:cs="Courier New"/>
                <w:sz w:val="18"/>
              </w:rPr>
              <w:t>&lt;</w:t>
            </w:r>
            <w:r w:rsidR="0036541A">
              <w:rPr>
                <w:rFonts w:ascii="Courier New" w:hAnsi="Courier New" w:cs="Courier New"/>
                <w:sz w:val="18"/>
              </w:rPr>
              <w:t>DriverNamespace</w:t>
            </w:r>
            <w:r>
              <w:rPr>
                <w:rFonts w:ascii="Courier New" w:hAnsi="Courier New" w:cs="Courier New"/>
                <w:sz w:val="18"/>
              </w:rPr>
              <w:t>&gt;”Wrapper” &lt;MajorMinorVersion&gt;</w:t>
            </w:r>
            <w:r w:rsidR="0094732F">
              <w:rPr>
                <w:rFonts w:ascii="Courier New" w:hAnsi="Courier New" w:cs="Courier New"/>
                <w:sz w:val="18"/>
              </w:rPr>
              <w:t xml:space="preserve"> </w:t>
            </w:r>
            <w:r>
              <w:rPr>
                <w:rFonts w:ascii="Courier New" w:hAnsi="Courier New" w:cs="Courier New"/>
                <w:sz w:val="18"/>
              </w:rPr>
              <w:t xml:space="preserve"> &lt;</w:t>
            </w:r>
            <w:r w:rsidR="00CA4AAE">
              <w:rPr>
                <w:rFonts w:ascii="Courier New" w:hAnsi="Courier New" w:cs="Courier New"/>
                <w:sz w:val="18"/>
              </w:rPr>
              <w:t>FwkVerShortName</w:t>
            </w:r>
            <w:r>
              <w:rPr>
                <w:rFonts w:ascii="Courier New" w:hAnsi="Courier New" w:cs="Courier New"/>
                <w:sz w:val="18"/>
              </w:rPr>
              <w:t>&gt;</w:t>
            </w:r>
            <w:r w:rsidR="0094732F">
              <w:rPr>
                <w:rFonts w:ascii="Courier New" w:hAnsi="Courier New" w:cs="Courier New"/>
                <w:sz w:val="18"/>
              </w:rPr>
              <w:t xml:space="preserve"> </w:t>
            </w:r>
          </w:p>
        </w:tc>
        <w:tc>
          <w:tcPr>
            <w:tcW w:w="1620" w:type="dxa"/>
            <w:tcBorders>
              <w:top w:val="single" w:sz="6" w:space="0" w:color="auto"/>
              <w:left w:val="single" w:sz="6" w:space="0" w:color="auto"/>
              <w:bottom w:val="single" w:sz="6" w:space="0" w:color="auto"/>
              <w:right w:val="single" w:sz="6" w:space="0" w:color="auto"/>
            </w:tcBorders>
            <w:shd w:val="clear" w:color="auto" w:fill="auto"/>
          </w:tcPr>
          <w:p w:rsidR="008217B9" w:rsidRDefault="008217B9" w:rsidP="00265451">
            <w:pPr>
              <w:pStyle w:val="Tablecell0"/>
              <w:rPr>
                <w:rFonts w:ascii="Times New Roman" w:hAnsi="Times New Roman"/>
              </w:rPr>
            </w:pPr>
            <w:r>
              <w:rPr>
                <w:rFonts w:ascii="Times New Roman" w:hAnsi="Times New Roman"/>
              </w:rPr>
              <w:t>Empty String</w:t>
            </w:r>
          </w:p>
        </w:tc>
        <w:tc>
          <w:tcPr>
            <w:tcW w:w="1260" w:type="dxa"/>
            <w:tcBorders>
              <w:top w:val="single" w:sz="6" w:space="0" w:color="auto"/>
              <w:left w:val="single" w:sz="6" w:space="0" w:color="auto"/>
              <w:bottom w:val="single" w:sz="6" w:space="0" w:color="auto"/>
              <w:right w:val="single" w:sz="6" w:space="0" w:color="auto"/>
            </w:tcBorders>
            <w:shd w:val="clear" w:color="auto" w:fill="auto"/>
          </w:tcPr>
          <w:p w:rsidR="008217B9" w:rsidRDefault="008217B9" w:rsidP="00265451">
            <w:pPr>
              <w:pStyle w:val="Tablecell0"/>
              <w:rPr>
                <w:rFonts w:ascii="Times New Roman" w:hAnsi="Times New Roman"/>
              </w:rPr>
            </w:pPr>
            <w:r>
              <w:rPr>
                <w:rFonts w:ascii="Times New Roman" w:hAnsi="Times New Roman"/>
              </w:rPr>
              <w:t>Component Identifier</w:t>
            </w:r>
          </w:p>
        </w:tc>
        <w:tc>
          <w:tcPr>
            <w:tcW w:w="1343" w:type="dxa"/>
            <w:tcBorders>
              <w:top w:val="single" w:sz="6" w:space="0" w:color="auto"/>
              <w:left w:val="single" w:sz="6" w:space="0" w:color="auto"/>
              <w:bottom w:val="single" w:sz="6" w:space="0" w:color="auto"/>
              <w:right w:val="single" w:sz="6" w:space="0" w:color="auto"/>
            </w:tcBorders>
            <w:shd w:val="clear" w:color="auto" w:fill="auto"/>
          </w:tcPr>
          <w:p w:rsidR="008217B9" w:rsidRDefault="008217B9" w:rsidP="00265451">
            <w:pPr>
              <w:pStyle w:val="Tablecell0"/>
              <w:rPr>
                <w:rFonts w:ascii="Times New Roman" w:hAnsi="Times New Roman"/>
              </w:rPr>
            </w:pPr>
            <w:r>
              <w:rPr>
                <w:rFonts w:ascii="Times New Roman" w:hAnsi="Times New Roman"/>
              </w:rPr>
              <w:t>Empty string</w:t>
            </w:r>
          </w:p>
        </w:tc>
        <w:tc>
          <w:tcPr>
            <w:tcW w:w="1350" w:type="dxa"/>
            <w:tcBorders>
              <w:top w:val="single" w:sz="6" w:space="0" w:color="auto"/>
              <w:left w:val="single" w:sz="6" w:space="0" w:color="auto"/>
              <w:bottom w:val="single" w:sz="6" w:space="0" w:color="auto"/>
              <w:right w:val="single" w:sz="6" w:space="0" w:color="auto"/>
            </w:tcBorders>
          </w:tcPr>
          <w:p w:rsidR="008217B9" w:rsidRPr="00AF1C61" w:rsidRDefault="005F3DEF" w:rsidP="00265451">
            <w:pPr>
              <w:pStyle w:val="Tablecell0"/>
              <w:rPr>
                <w:rFonts w:ascii="Times New Roman" w:hAnsi="Times New Roman"/>
              </w:rPr>
            </w:pPr>
            <w:r w:rsidRPr="005F3DEF">
              <w:rPr>
                <w:rFonts w:ascii="Times New Roman" w:hAnsi="Times New Roman"/>
              </w:rPr>
              <w:t>Driver’s Assembly Qualified Class Name</w:t>
            </w:r>
          </w:p>
        </w:tc>
      </w:tr>
    </w:tbl>
    <w:p w:rsidR="0006018B" w:rsidRDefault="00C2167B" w:rsidP="00933DC3">
      <w:pPr>
        <w:pStyle w:val="Body"/>
      </w:pPr>
      <w:r w:rsidRPr="00C2167B">
        <w:t>As an example, for an IVI.NET driver variant with a</w:t>
      </w:r>
      <w:r w:rsidR="0036541A">
        <w:t xml:space="preserve">n IVI.NET driver namespace </w:t>
      </w:r>
      <w:r w:rsidRPr="00C2167B">
        <w:t>of “</w:t>
      </w:r>
      <w:r w:rsidR="00B35164">
        <w:t>Agilent.</w:t>
      </w:r>
      <w:r w:rsidRPr="00C2167B">
        <w:t>Agilent34401a”, a MajorMinor Version of “2.5”, and a .NET Fram</w:t>
      </w:r>
      <w:r w:rsidR="00D941C0">
        <w:t>e</w:t>
      </w:r>
      <w:r w:rsidRPr="00C2167B">
        <w:t xml:space="preserve">work Version of “v3.0” </w:t>
      </w:r>
      <w:r w:rsidR="0006018B">
        <w:t>the Software Module Entry name is the following:</w:t>
      </w:r>
    </w:p>
    <w:p w:rsidR="00FE14AE" w:rsidRDefault="00B35164" w:rsidP="00FE14AE">
      <w:pPr>
        <w:pStyle w:val="Body"/>
        <w:ind w:left="1080"/>
        <w:rPr>
          <w:rFonts w:ascii="Courier New" w:hAnsi="Courier New" w:cs="Courier New"/>
          <w:sz w:val="18"/>
          <w:szCs w:val="18"/>
        </w:rPr>
      </w:pPr>
      <w:r>
        <w:rPr>
          <w:rFonts w:ascii="Courier New" w:hAnsi="Courier New" w:cs="Courier New"/>
          <w:sz w:val="18"/>
          <w:szCs w:val="18"/>
        </w:rPr>
        <w:t>Agilent.</w:t>
      </w:r>
      <w:r w:rsidR="00FE14AE" w:rsidRPr="00C2167B">
        <w:rPr>
          <w:rFonts w:ascii="Courier New" w:hAnsi="Courier New" w:cs="Courier New"/>
          <w:sz w:val="18"/>
          <w:szCs w:val="18"/>
        </w:rPr>
        <w:t xml:space="preserve">Agilent34401a </w:t>
      </w:r>
      <w:r w:rsidR="00FE14AE">
        <w:rPr>
          <w:rFonts w:ascii="Courier New" w:hAnsi="Courier New" w:cs="Courier New"/>
          <w:sz w:val="18"/>
          <w:szCs w:val="18"/>
        </w:rPr>
        <w:t>v</w:t>
      </w:r>
      <w:r w:rsidR="00FE14AE" w:rsidRPr="00C2167B">
        <w:rPr>
          <w:rFonts w:ascii="Courier New" w:hAnsi="Courier New" w:cs="Courier New"/>
          <w:sz w:val="18"/>
          <w:szCs w:val="18"/>
        </w:rPr>
        <w:t>2.5</w:t>
      </w:r>
      <w:r w:rsidR="00FE14AE">
        <w:rPr>
          <w:rFonts w:ascii="Courier New" w:hAnsi="Courier New" w:cs="Courier New"/>
          <w:sz w:val="18"/>
          <w:szCs w:val="18"/>
        </w:rPr>
        <w:t xml:space="preserve"> Fx30</w:t>
      </w:r>
      <w:r w:rsidR="00FE14AE" w:rsidRPr="00C2167B">
        <w:rPr>
          <w:rFonts w:ascii="Courier New" w:hAnsi="Courier New" w:cs="Courier New"/>
          <w:sz w:val="18"/>
          <w:szCs w:val="18"/>
        </w:rPr>
        <w:t xml:space="preserve">   </w:t>
      </w:r>
    </w:p>
    <w:p w:rsidR="0006018B" w:rsidRDefault="0006018B" w:rsidP="00933DC3">
      <w:pPr>
        <w:pStyle w:val="Body"/>
      </w:pPr>
      <w:r>
        <w:lastRenderedPageBreak/>
        <w:t>If the driver variant is a wrapper, the name is the following:</w:t>
      </w:r>
    </w:p>
    <w:p w:rsidR="0006018B" w:rsidRPr="0006018B" w:rsidRDefault="00B35164" w:rsidP="0006018B">
      <w:pPr>
        <w:pStyle w:val="Body"/>
        <w:ind w:left="1080"/>
        <w:rPr>
          <w:rFonts w:ascii="Courier New" w:hAnsi="Courier New" w:cs="Courier New"/>
          <w:sz w:val="18"/>
          <w:szCs w:val="18"/>
        </w:rPr>
      </w:pPr>
      <w:r>
        <w:rPr>
          <w:rFonts w:ascii="Courier New" w:hAnsi="Courier New" w:cs="Courier New"/>
          <w:sz w:val="18"/>
          <w:szCs w:val="18"/>
        </w:rPr>
        <w:t>Agilent.</w:t>
      </w:r>
      <w:r w:rsidR="0006018B" w:rsidRPr="0006018B">
        <w:rPr>
          <w:rFonts w:ascii="Courier New" w:hAnsi="Courier New" w:cs="Courier New"/>
          <w:sz w:val="18"/>
          <w:szCs w:val="18"/>
        </w:rPr>
        <w:t>Agilent34401a</w:t>
      </w:r>
      <w:r w:rsidR="0006018B">
        <w:rPr>
          <w:rFonts w:ascii="Courier New" w:hAnsi="Courier New" w:cs="Courier New"/>
          <w:sz w:val="18"/>
          <w:szCs w:val="18"/>
        </w:rPr>
        <w:t>Wrapper</w:t>
      </w:r>
      <w:r w:rsidR="0006018B" w:rsidRPr="0006018B">
        <w:rPr>
          <w:rFonts w:ascii="Courier New" w:hAnsi="Courier New" w:cs="Courier New"/>
          <w:sz w:val="18"/>
          <w:szCs w:val="18"/>
        </w:rPr>
        <w:t xml:space="preserve"> </w:t>
      </w:r>
      <w:r w:rsidR="002967A8">
        <w:rPr>
          <w:rFonts w:ascii="Courier New" w:hAnsi="Courier New" w:cs="Courier New"/>
          <w:sz w:val="18"/>
          <w:szCs w:val="18"/>
        </w:rPr>
        <w:t>v</w:t>
      </w:r>
      <w:r w:rsidR="0006018B" w:rsidRPr="0006018B">
        <w:rPr>
          <w:rFonts w:ascii="Courier New" w:hAnsi="Courier New" w:cs="Courier New"/>
          <w:sz w:val="18"/>
          <w:szCs w:val="18"/>
        </w:rPr>
        <w:t xml:space="preserve">2.5 Fx30   </w:t>
      </w:r>
    </w:p>
    <w:p w:rsidR="00933DC3" w:rsidRPr="003F14B3" w:rsidRDefault="00933DC3" w:rsidP="00933DC3">
      <w:pPr>
        <w:pStyle w:val="Body"/>
      </w:pPr>
      <w:r>
        <w:t xml:space="preserve">For additional requirements on creating Software Module Entries in the IVI Configuration Store, refer to Section </w:t>
      </w:r>
      <w:r w:rsidR="00800309">
        <w:fldChar w:fldCharType="begin"/>
      </w:r>
      <w:r w:rsidR="00056110">
        <w:instrText xml:space="preserve"> REF _Ref251704812 \r \h </w:instrText>
      </w:r>
      <w:r w:rsidR="00800309">
        <w:fldChar w:fldCharType="separate"/>
      </w:r>
      <w:r w:rsidR="00DE68DB">
        <w:t>5.3</w:t>
      </w:r>
      <w:r w:rsidR="00800309">
        <w:fldChar w:fldCharType="end"/>
      </w:r>
      <w:r>
        <w:t xml:space="preserve">, </w:t>
      </w:r>
      <w:fldSimple w:instr=" REF _Ref251704812 \h  \* MERGEFORMAT ">
        <w:ins w:id="571" w:author="Author">
          <w:r w:rsidR="00DE68DB" w:rsidRPr="00DE68DB">
            <w:rPr>
              <w:i/>
              <w:rPrChange w:id="572" w:author="Author">
                <w:rPr/>
              </w:rPrChange>
            </w:rPr>
            <w:t>Details on Software Module Entries in the IVI Configuration Store</w:t>
          </w:r>
        </w:ins>
        <w:del w:id="573" w:author="Author">
          <w:r w:rsidR="00056110" w:rsidRPr="00056110" w:rsidDel="00DE68DB">
            <w:rPr>
              <w:i/>
            </w:rPr>
            <w:delText>Details on Software Module Entries in the IVI Configuration Store</w:delText>
          </w:r>
        </w:del>
      </w:fldSimple>
      <w:r>
        <w:t>.</w:t>
      </w:r>
    </w:p>
    <w:p w:rsidR="008F7A43" w:rsidRDefault="008F7A43">
      <w:pPr>
        <w:pStyle w:val="Body"/>
      </w:pPr>
    </w:p>
    <w:p w:rsidR="00CF33B8" w:rsidRPr="00F52EF0" w:rsidRDefault="00C2167B" w:rsidP="002C6AD2">
      <w:pPr>
        <w:pStyle w:val="Heading3"/>
      </w:pPr>
      <w:bookmarkStart w:id="574" w:name="_Toc298848036"/>
      <w:r w:rsidRPr="00C2167B">
        <w:t>IVI.NET Driver Uninstaller</w:t>
      </w:r>
      <w:bookmarkEnd w:id="574"/>
    </w:p>
    <w:p w:rsidR="00F836C3" w:rsidRPr="00F52EF0" w:rsidRDefault="00C2167B" w:rsidP="00AF1BA9">
      <w:pPr>
        <w:pStyle w:val="Body1"/>
      </w:pPr>
      <w:r w:rsidRPr="00C2167B">
        <w:t xml:space="preserve">The IVI.NET driver installer shall provide a mechanism for the user to uninstall the driver </w:t>
      </w:r>
      <w:r w:rsidR="00B34D98">
        <w:t xml:space="preserve">variant </w:t>
      </w:r>
      <w:r w:rsidRPr="00C2167B">
        <w:t>that was previously installed.  The uninstaller mechanism shall do the following:</w:t>
      </w:r>
    </w:p>
    <w:p w:rsidR="00CC5398" w:rsidRPr="00F52EF0" w:rsidRDefault="00C2167B" w:rsidP="002635E7">
      <w:pPr>
        <w:pStyle w:val="ListBullet2"/>
      </w:pPr>
      <w:r w:rsidRPr="00C2167B">
        <w:t>Remove all Windows registry entries for the driver.</w:t>
      </w:r>
    </w:p>
    <w:p w:rsidR="00CC5398" w:rsidRPr="00F52EF0" w:rsidRDefault="00C2167B" w:rsidP="002635E7">
      <w:pPr>
        <w:pStyle w:val="ListBullet2"/>
      </w:pPr>
      <w:r w:rsidRPr="00C2167B">
        <w:t>Remove the assemblies and policy files from the GAC.</w:t>
      </w:r>
    </w:p>
    <w:p w:rsidR="00CC5398" w:rsidRPr="00F52EF0" w:rsidRDefault="00C2167B" w:rsidP="002635E7">
      <w:pPr>
        <w:pStyle w:val="ListBullet2"/>
      </w:pPr>
      <w:r w:rsidRPr="00C2167B">
        <w:t>Remove all files for the driver</w:t>
      </w:r>
      <w:r w:rsidR="00B34D98">
        <w:t xml:space="preserve"> variant</w:t>
      </w:r>
      <w:r w:rsidRPr="00C2167B">
        <w:t>.</w:t>
      </w:r>
    </w:p>
    <w:p w:rsidR="00167260" w:rsidRPr="00F52EF0" w:rsidRDefault="00C2167B" w:rsidP="002635E7">
      <w:pPr>
        <w:pStyle w:val="ListBullet2"/>
      </w:pPr>
      <w:r w:rsidRPr="00C2167B">
        <w:t>Remove the Component Version-Specific Director</w:t>
      </w:r>
      <w:r w:rsidR="00342E28" w:rsidRPr="00F52EF0">
        <w:t>y</w:t>
      </w:r>
      <w:r w:rsidRPr="00C2167B">
        <w:t xml:space="preserve"> for the driver</w:t>
      </w:r>
      <w:r w:rsidR="00B34D98">
        <w:t xml:space="preserve"> variant</w:t>
      </w:r>
      <w:r w:rsidRPr="00C2167B">
        <w:t>.</w:t>
      </w:r>
    </w:p>
    <w:p w:rsidR="00CC5398" w:rsidRPr="00F52EF0" w:rsidRDefault="00C2167B" w:rsidP="002635E7">
      <w:pPr>
        <w:pStyle w:val="ListBullet2"/>
      </w:pPr>
      <w:r w:rsidRPr="00C2167B">
        <w:t xml:space="preserve">Remove the Software Module entry for the driver </w:t>
      </w:r>
      <w:r w:rsidR="00E10D52">
        <w:t xml:space="preserve">variant </w:t>
      </w:r>
      <w:r w:rsidRPr="00C2167B">
        <w:t xml:space="preserve">from the master IVI configuration store as specified in Section 3.4.2, </w:t>
      </w:r>
      <w:r w:rsidRPr="00C2167B">
        <w:rPr>
          <w:i/>
        </w:rPr>
        <w:t>Uninstalling Software Modules</w:t>
      </w:r>
      <w:r w:rsidRPr="00C2167B">
        <w:t xml:space="preserve">, in </w:t>
      </w:r>
      <w:r w:rsidRPr="00C2167B">
        <w:rPr>
          <w:i/>
        </w:rPr>
        <w:t>IVI-3.5: IVI Configuration Server Specification</w:t>
      </w:r>
      <w:r w:rsidRPr="00C2167B">
        <w:t>.</w:t>
      </w:r>
    </w:p>
    <w:p w:rsidR="00F836C3" w:rsidRPr="00F52EF0" w:rsidRDefault="00C2167B" w:rsidP="00F836C3">
      <w:pPr>
        <w:pStyle w:val="Body"/>
      </w:pPr>
      <w:r w:rsidRPr="00C2167B">
        <w:t xml:space="preserve">The uninstaller mechanism shall </w:t>
      </w:r>
      <w:r w:rsidRPr="00C2167B">
        <w:rPr>
          <w:u w:val="single"/>
        </w:rPr>
        <w:t>not</w:t>
      </w:r>
      <w:r w:rsidRPr="00C2167B">
        <w:t xml:space="preserve"> do the following:</w:t>
      </w:r>
    </w:p>
    <w:p w:rsidR="00CC5398" w:rsidRPr="00F52EF0" w:rsidRDefault="00C2167B" w:rsidP="002635E7">
      <w:pPr>
        <w:pStyle w:val="ListBullet2"/>
      </w:pPr>
      <w:r w:rsidRPr="00C2167B">
        <w:t>Modify or remove IVI.NET shared component files.</w:t>
      </w:r>
    </w:p>
    <w:p w:rsidR="00CC5398" w:rsidRPr="00F52EF0" w:rsidRDefault="00C2167B" w:rsidP="002635E7">
      <w:pPr>
        <w:pStyle w:val="ListBullet2"/>
      </w:pPr>
      <w:r w:rsidRPr="00C2167B">
        <w:t>Modify or remove the IVI.NET standard root directory</w:t>
      </w:r>
      <w:r w:rsidR="00790B53">
        <w:t xml:space="preserve"> or any </w:t>
      </w:r>
      <w:r w:rsidR="00201AFB">
        <w:t xml:space="preserve">of </w:t>
      </w:r>
      <w:r w:rsidR="00790B53">
        <w:t>its subdirectories that are not specific to a particular driver.</w:t>
      </w:r>
      <w:r w:rsidRPr="00C2167B">
        <w:t>.</w:t>
      </w:r>
    </w:p>
    <w:p w:rsidR="00CC5398" w:rsidRPr="00F52EF0" w:rsidRDefault="00C2167B" w:rsidP="002635E7">
      <w:pPr>
        <w:pStyle w:val="ListBullet2"/>
      </w:pPr>
      <w:r w:rsidRPr="00C2167B">
        <w:t>Modify or remove any IVI.NET driver session configuration entries in the master IVI configuration store.</w:t>
      </w:r>
    </w:p>
    <w:p w:rsidR="00CF33B8" w:rsidRDefault="00CF33B8" w:rsidP="00AF1BA9">
      <w:pPr>
        <w:pStyle w:val="Body"/>
      </w:pPr>
    </w:p>
    <w:p w:rsidR="00CF33B8" w:rsidRDefault="003F41C2" w:rsidP="002C6AD2">
      <w:pPr>
        <w:pStyle w:val="Heading3"/>
      </w:pPr>
      <w:bookmarkStart w:id="575" w:name="_Toc298848037"/>
      <w:r>
        <w:t>Installation of Vendor</w:t>
      </w:r>
      <w:r w:rsidR="00630680">
        <w:t xml:space="preserve"> </w:t>
      </w:r>
      <w:r w:rsidR="00F836C3">
        <w:t>Specific Shared Components</w:t>
      </w:r>
      <w:bookmarkEnd w:id="575"/>
    </w:p>
    <w:p w:rsidR="00F836C3" w:rsidRDefault="00F836C3" w:rsidP="00AF1BA9">
      <w:pPr>
        <w:pStyle w:val="Body1"/>
      </w:pPr>
      <w:r>
        <w:t xml:space="preserve">An </w:t>
      </w:r>
      <w:r w:rsidR="0091195E">
        <w:t>IVI.NET</w:t>
      </w:r>
      <w:r>
        <w:t xml:space="preserve"> driver supplier may have components that many of its drivers share.  The driver supplier may bundle the installer for these components with each driver or make the installer available separately.  If a separate installer is available, it is not an “IVI installer” and is not required to comply with the rules for IVI installers other than the requirements specified in this section.</w:t>
      </w:r>
    </w:p>
    <w:p w:rsidR="00F836C3" w:rsidRDefault="00F836C3" w:rsidP="00F836C3">
      <w:pPr>
        <w:pStyle w:val="Body"/>
      </w:pPr>
      <w:r>
        <w:t>For any vendor</w:t>
      </w:r>
      <w:r w:rsidR="00630680">
        <w:t xml:space="preserve"> </w:t>
      </w:r>
      <w:r>
        <w:t xml:space="preserve">specific shared component files that are installed in the </w:t>
      </w:r>
      <w:r w:rsidR="0091195E">
        <w:t>IVI.NET</w:t>
      </w:r>
      <w:r w:rsidR="004C0CE3">
        <w:t xml:space="preserve"> </w:t>
      </w:r>
      <w:r>
        <w:t>standard root directory tree, the installer shall comply with the following rules:</w:t>
      </w:r>
    </w:p>
    <w:p w:rsidR="00CC5398" w:rsidRDefault="00F836C3" w:rsidP="002635E7">
      <w:pPr>
        <w:pStyle w:val="ListBullet"/>
      </w:pPr>
      <w:r>
        <w:t xml:space="preserve">The vendor specific shared component files shall be installed </w:t>
      </w:r>
      <w:r>
        <w:rPr>
          <w:i/>
        </w:rPr>
        <w:t>after</w:t>
      </w:r>
      <w:r>
        <w:t xml:space="preserve"> the required version of the </w:t>
      </w:r>
      <w:r w:rsidR="0091195E">
        <w:t>IVI.NET</w:t>
      </w:r>
      <w:r>
        <w:t xml:space="preserve"> shared components are installed.  The installer detects the presence of the </w:t>
      </w:r>
      <w:r w:rsidR="0091195E">
        <w:t>IVI.NET</w:t>
      </w:r>
      <w:r>
        <w:t xml:space="preserve"> shared components </w:t>
      </w:r>
      <w:r w:rsidR="00C93B8E">
        <w:t xml:space="preserve">variant it requires </w:t>
      </w:r>
      <w:r>
        <w:t xml:space="preserve">according to the requirements specified in </w:t>
      </w:r>
      <w:r w:rsidR="00856A74">
        <w:t xml:space="preserve">Section </w:t>
      </w:r>
      <w:r w:rsidR="00800309">
        <w:fldChar w:fldCharType="begin"/>
      </w:r>
      <w:r w:rsidR="00856A74">
        <w:instrText xml:space="preserve"> REF _Ref251056929 \r \h </w:instrText>
      </w:r>
      <w:r w:rsidR="00800309">
        <w:fldChar w:fldCharType="separate"/>
      </w:r>
      <w:r w:rsidR="00DE68DB">
        <w:t>5.2.1</w:t>
      </w:r>
      <w:r w:rsidR="00800309">
        <w:fldChar w:fldCharType="end"/>
      </w:r>
      <w:r w:rsidR="00856A74">
        <w:t xml:space="preserve">, </w:t>
      </w:r>
      <w:fldSimple w:instr=" REF _Ref250461473 \h  \* MERGEFORMAT ">
        <w:ins w:id="576" w:author="Author">
          <w:r w:rsidR="00DE68DB" w:rsidRPr="00DE68DB">
            <w:rPr>
              <w:i/>
              <w:rPrChange w:id="577" w:author="Author">
                <w:rPr/>
              </w:rPrChange>
            </w:rPr>
            <w:t>Detecting the Presence of an IVI.NET Shared Components</w:t>
          </w:r>
        </w:ins>
        <w:del w:id="578" w:author="Author">
          <w:r w:rsidR="00856A74" w:rsidRPr="003B14BB" w:rsidDel="00DE68DB">
            <w:rPr>
              <w:i/>
            </w:rPr>
            <w:delText xml:space="preserve">Detecting the Presence </w:delText>
          </w:r>
          <w:r w:rsidR="006C430A" w:rsidDel="00DE68DB">
            <w:rPr>
              <w:i/>
            </w:rPr>
            <w:delText>of an</w:delText>
          </w:r>
          <w:r w:rsidR="00856A74" w:rsidRPr="003B14BB" w:rsidDel="00DE68DB">
            <w:rPr>
              <w:i/>
            </w:rPr>
            <w:delText xml:space="preserve"> IVI.NET Shared Components</w:delText>
          </w:r>
        </w:del>
      </w:fldSimple>
      <w:r w:rsidR="00C2167B" w:rsidRPr="00C2167B">
        <w:rPr>
          <w:i/>
        </w:rPr>
        <w:t xml:space="preserve"> Variant</w:t>
      </w:r>
      <w:r w:rsidR="00856A74">
        <w:t xml:space="preserve">.  </w:t>
      </w:r>
      <w:r>
        <w:t xml:space="preserve">The installer may call the </w:t>
      </w:r>
      <w:r w:rsidR="0091195E">
        <w:t>IVI.NET</w:t>
      </w:r>
      <w:r>
        <w:t xml:space="preserve"> </w:t>
      </w:r>
      <w:r w:rsidR="000F7142">
        <w:t>shared component installer</w:t>
      </w:r>
      <w:r>
        <w:t xml:space="preserve"> as specified in </w:t>
      </w:r>
      <w:r w:rsidR="009B243F">
        <w:t xml:space="preserve">Section </w:t>
      </w:r>
      <w:r w:rsidR="00800309">
        <w:fldChar w:fldCharType="begin"/>
      </w:r>
      <w:r w:rsidR="00856A74">
        <w:instrText xml:space="preserve"> REF _Ref250461122 \r \h </w:instrText>
      </w:r>
      <w:r w:rsidR="00800309">
        <w:fldChar w:fldCharType="separate"/>
      </w:r>
      <w:r w:rsidR="00DE68DB">
        <w:t>5.2.3</w:t>
      </w:r>
      <w:r w:rsidR="00800309">
        <w:fldChar w:fldCharType="end"/>
      </w:r>
      <w:r>
        <w:t>,</w:t>
      </w:r>
      <w:r>
        <w:rPr>
          <w:i/>
        </w:rPr>
        <w:t xml:space="preserve"> </w:t>
      </w:r>
      <w:fldSimple w:instr=" REF _Ref250461122 \h  \* MERGEFORMAT ">
        <w:ins w:id="579" w:author="Author">
          <w:r w:rsidR="00DE68DB" w:rsidRPr="00DE68DB">
            <w:rPr>
              <w:i/>
              <w:rPrChange w:id="580" w:author="Author">
                <w:rPr/>
              </w:rPrChange>
            </w:rPr>
            <w:t>Calling the IVI.NET Shared Component Installer</w:t>
          </w:r>
        </w:ins>
        <w:del w:id="581" w:author="Author">
          <w:r w:rsidR="00856A74" w:rsidRPr="00856A74" w:rsidDel="00DE68DB">
            <w:rPr>
              <w:i/>
            </w:rPr>
            <w:delText>Calling the IVI.NET Shared Component Installer</w:delText>
          </w:r>
        </w:del>
      </w:fldSimple>
      <w:r w:rsidR="004C0CE3">
        <w:rPr>
          <w:i/>
        </w:rPr>
        <w:t>.</w:t>
      </w:r>
      <w:r>
        <w:t xml:space="preserve"> </w:t>
      </w:r>
    </w:p>
    <w:p w:rsidR="00CC5398" w:rsidRDefault="00F836C3" w:rsidP="002635E7">
      <w:pPr>
        <w:pStyle w:val="ListBullet"/>
      </w:pPr>
      <w:r>
        <w:t>Assemblies shall be installed into</w:t>
      </w:r>
      <w:r w:rsidR="004605EF">
        <w:t xml:space="preserve"> the</w:t>
      </w:r>
      <w:r w:rsidR="004C0CE3">
        <w:t xml:space="preserve"> Component Version-Specific Directory and the GAC</w:t>
      </w:r>
      <w:r w:rsidR="004605EF">
        <w:t xml:space="preserve">. </w:t>
      </w:r>
    </w:p>
    <w:p w:rsidR="00CF33B8" w:rsidRDefault="00CF33B8" w:rsidP="00AF1BA9">
      <w:pPr>
        <w:pStyle w:val="Body"/>
      </w:pPr>
    </w:p>
    <w:p w:rsidR="00F836C3" w:rsidRPr="000E7CE8" w:rsidRDefault="00F836C3" w:rsidP="002C6AD2">
      <w:pPr>
        <w:pStyle w:val="Heading3"/>
      </w:pPr>
      <w:bookmarkStart w:id="582" w:name="_Toc243283215"/>
      <w:bookmarkStart w:id="583" w:name="_Toc298848038"/>
      <w:r w:rsidRPr="000E7CE8">
        <w:lastRenderedPageBreak/>
        <w:t xml:space="preserve">Installation of </w:t>
      </w:r>
      <w:r w:rsidR="0091195E">
        <w:t>IVI.NET</w:t>
      </w:r>
      <w:r>
        <w:t xml:space="preserve"> </w:t>
      </w:r>
      <w:r w:rsidRPr="000E7CE8">
        <w:t>Driver Start Menu Items</w:t>
      </w:r>
      <w:bookmarkEnd w:id="582"/>
      <w:bookmarkEnd w:id="583"/>
    </w:p>
    <w:p w:rsidR="00F836C3" w:rsidRDefault="00F836C3" w:rsidP="00F836C3">
      <w:pPr>
        <w:pStyle w:val="Body1"/>
      </w:pPr>
      <w:r>
        <w:t xml:space="preserve">If an </w:t>
      </w:r>
      <w:r w:rsidR="0091195E">
        <w:t>IVI.NET</w:t>
      </w:r>
      <w:r>
        <w:t xml:space="preserve"> Driver installer creates items in the Start Menu, it shall do so according to the following guidelines:</w:t>
      </w:r>
    </w:p>
    <w:p w:rsidR="00CC5398" w:rsidRDefault="0091195E" w:rsidP="002635E7">
      <w:pPr>
        <w:pStyle w:val="ListBullet"/>
      </w:pPr>
      <w:r>
        <w:t>IVI.NET</w:t>
      </w:r>
      <w:r w:rsidR="00F836C3">
        <w:t xml:space="preserve"> driver installers may create </w:t>
      </w:r>
      <w:r w:rsidR="00E6212E">
        <w:t>S</w:t>
      </w:r>
      <w:r w:rsidR="00F836C3">
        <w:t xml:space="preserve">tart </w:t>
      </w:r>
      <w:r w:rsidR="00E6212E">
        <w:t>M</w:t>
      </w:r>
      <w:r w:rsidR="00F836C3">
        <w:t>enu shortcuts under a driver subfolder that holds shortcuts related only to th</w:t>
      </w:r>
      <w:r w:rsidR="00516756">
        <w:t>e</w:t>
      </w:r>
      <w:r w:rsidR="00F836C3">
        <w:t xml:space="preserve"> driver</w:t>
      </w:r>
      <w:r w:rsidR="00516756">
        <w:t xml:space="preserve"> variant</w:t>
      </w:r>
      <w:r w:rsidR="00F836C3">
        <w:t xml:space="preserve">. For example, the Agilent Technologies instrument driver for the 34401 digital multimeter, version </w:t>
      </w:r>
      <w:r w:rsidR="00BE19CD">
        <w:t>2</w:t>
      </w:r>
      <w:r w:rsidR="00F836C3">
        <w:t>.</w:t>
      </w:r>
      <w:r w:rsidR="00BE19CD">
        <w:t>5</w:t>
      </w:r>
      <w:r w:rsidR="00F836C3">
        <w:t>,</w:t>
      </w:r>
      <w:r w:rsidR="00BE19CD">
        <w:t xml:space="preserve"> .NET </w:t>
      </w:r>
      <w:r w:rsidR="00E6212E">
        <w:t>F</w:t>
      </w:r>
      <w:r w:rsidR="00BE19CD">
        <w:t>ramework version 3.0</w:t>
      </w:r>
      <w:r w:rsidR="00F836C3">
        <w:t xml:space="preserve"> may place shortcuts in an “Agilent Technologies IVI Drivers|Agilent34401|</w:t>
      </w:r>
      <w:r w:rsidR="00E6212E">
        <w:t>2.5</w:t>
      </w:r>
      <w:r w:rsidR="00BE19CD">
        <w:t>|Fx30</w:t>
      </w:r>
      <w:r w:rsidR="00F836C3">
        <w:t>” subfolder.</w:t>
      </w:r>
    </w:p>
    <w:p w:rsidR="00CC5398" w:rsidRDefault="00F836C3" w:rsidP="002635E7">
      <w:pPr>
        <w:pStyle w:val="ListBullet"/>
      </w:pPr>
      <w:r w:rsidRPr="00300CFA">
        <w:t xml:space="preserve">The IVI Foundation recommends that driver suppliers use the following guidelines for denoting bitness in Start Menu entries for </w:t>
      </w:r>
      <w:r w:rsidR="0091195E">
        <w:t>IVI.NET</w:t>
      </w:r>
      <w:r w:rsidRPr="00300CFA">
        <w:t xml:space="preserve"> drivers.</w:t>
      </w:r>
    </w:p>
    <w:p w:rsidR="00CC5398" w:rsidRPr="002635E7" w:rsidRDefault="00F836C3" w:rsidP="002635E7">
      <w:pPr>
        <w:pStyle w:val="ListBullet3"/>
        <w:numPr>
          <w:ilvl w:val="0"/>
          <w:numId w:val="72"/>
        </w:numPr>
      </w:pPr>
      <w:r w:rsidRPr="00300CFA">
        <w:t xml:space="preserve">On 32-bit operating </w:t>
      </w:r>
      <w:r w:rsidRPr="002635E7">
        <w:t>systems, Start Menu entries do not denote bitness.</w:t>
      </w:r>
    </w:p>
    <w:p w:rsidR="00CC5398" w:rsidRPr="002635E7" w:rsidRDefault="00F836C3" w:rsidP="002635E7">
      <w:pPr>
        <w:pStyle w:val="ListBullet3"/>
        <w:numPr>
          <w:ilvl w:val="0"/>
          <w:numId w:val="72"/>
        </w:numPr>
      </w:pPr>
      <w:r w:rsidRPr="002635E7">
        <w:t xml:space="preserve">On 64-bit operating systems, Start Menu entries denote bitness only when it is important for users to distinguish between 32-bit and 64-bit versions of files or folders.  Start Menu entries should denote bitness by appending “(32-bit)” to 32-bit files and folder entries and “(64-bit)” to 64-bit files and folder entries.  </w:t>
      </w:r>
    </w:p>
    <w:p w:rsidR="00AF1BA9" w:rsidRDefault="00F836C3" w:rsidP="002635E7">
      <w:pPr>
        <w:pStyle w:val="ListBullet3"/>
        <w:numPr>
          <w:ilvl w:val="0"/>
          <w:numId w:val="72"/>
        </w:numPr>
      </w:pPr>
      <w:r w:rsidRPr="002635E7">
        <w:t xml:space="preserve">Start Menu entries should </w:t>
      </w:r>
      <w:r w:rsidRPr="00300CFA">
        <w:t>not denote bitness when linking to items that are not bit-specific.  For example, if the Start Menu has two separate entries for 64-bit and 32-bit help files, but the help files are identical copies from two different directories, then the Start Menu entry should not denote bitness.  In this case, an even better solution might be to include one only Start Menu entry for the help file.</w:t>
      </w:r>
    </w:p>
    <w:p w:rsidR="00CC5398" w:rsidRPr="00AF1BA9" w:rsidRDefault="00CC5398" w:rsidP="00AF1BA9">
      <w:pPr>
        <w:pStyle w:val="Body"/>
      </w:pPr>
    </w:p>
    <w:p w:rsidR="008F7A43" w:rsidRPr="00EF2CB2" w:rsidRDefault="00FC4BB5">
      <w:pPr>
        <w:pStyle w:val="Heading2"/>
      </w:pPr>
      <w:bookmarkStart w:id="584" w:name="_Ref251704812"/>
      <w:bookmarkStart w:id="585" w:name="_Toc298848039"/>
      <w:r w:rsidRPr="00FC4BB5">
        <w:t>Details on Software Module Entries in the IVI Configuration Store</w:t>
      </w:r>
      <w:bookmarkEnd w:id="584"/>
      <w:bookmarkEnd w:id="585"/>
    </w:p>
    <w:p w:rsidR="0073043E" w:rsidRPr="009D3CC8" w:rsidRDefault="00C2167B" w:rsidP="003F14B3">
      <w:pPr>
        <w:pStyle w:val="Heading3"/>
      </w:pPr>
      <w:bookmarkStart w:id="586" w:name="_Toc225140694"/>
      <w:bookmarkStart w:id="587" w:name="_Toc298848040"/>
      <w:r w:rsidRPr="00C2167B">
        <w:t>Including Published API Collections in the IVI Configuration Store</w:t>
      </w:r>
      <w:bookmarkEnd w:id="586"/>
      <w:bookmarkEnd w:id="587"/>
    </w:p>
    <w:p w:rsidR="0073043E" w:rsidRPr="009D3CC8" w:rsidRDefault="00C2167B" w:rsidP="00AF1BA9">
      <w:pPr>
        <w:pStyle w:val="Body1"/>
      </w:pPr>
      <w:r w:rsidRPr="00C2167B">
        <w:t xml:space="preserve">An driver </w:t>
      </w:r>
      <w:r w:rsidRPr="00AF1BA9">
        <w:t>shall</w:t>
      </w:r>
      <w:r w:rsidRPr="00C2167B">
        <w:t xml:space="preserve"> include the following in the Published API collection in the software module entry:</w:t>
      </w:r>
    </w:p>
    <w:p w:rsidR="0073043E" w:rsidRPr="009D3CC8" w:rsidRDefault="00C2167B" w:rsidP="002635E7">
      <w:pPr>
        <w:pStyle w:val="ListBullet"/>
        <w:rPr>
          <w:sz w:val="16"/>
        </w:rPr>
      </w:pPr>
      <w:r w:rsidRPr="00C2167B">
        <w:t xml:space="preserve">All drivers: </w:t>
      </w:r>
      <w:r w:rsidRPr="00C2167B">
        <w:rPr>
          <w:rFonts w:ascii="Courier New" w:hAnsi="Courier New" w:cs="Courier New"/>
          <w:sz w:val="18"/>
          <w:szCs w:val="18"/>
        </w:rPr>
        <w:t>IviDriver</w:t>
      </w:r>
      <w:r w:rsidRPr="00C2167B">
        <w:t xml:space="preserve">.  The major and minor version of the Published API item shall match the latest version of </w:t>
      </w:r>
      <w:r w:rsidRPr="00C2167B">
        <w:rPr>
          <w:i/>
        </w:rPr>
        <w:t>IVI-3.2, Inherent Capabilities Specification</w:t>
      </w:r>
      <w:r w:rsidRPr="00C2167B">
        <w:t>, that the driver supports.</w:t>
      </w:r>
    </w:p>
    <w:p w:rsidR="0073043E" w:rsidRPr="009D3CC8" w:rsidRDefault="00C2167B" w:rsidP="002635E7">
      <w:pPr>
        <w:pStyle w:val="ListBullet"/>
        <w:rPr>
          <w:sz w:val="16"/>
        </w:rPr>
      </w:pPr>
      <w:r w:rsidRPr="00C2167B">
        <w:t>All class-compliant specific drivers: A Published API item for each IVI class specification the driver</w:t>
      </w:r>
      <w:r w:rsidRPr="00C2167B">
        <w:rPr>
          <w:i/>
        </w:rPr>
        <w:t xml:space="preserve"> implements.  The major and minor version of</w:t>
      </w:r>
      <w:r w:rsidRPr="00C2167B">
        <w:t xml:space="preserve"> each Published API item shall match the latest version of the class specification that the driver supports.</w:t>
      </w:r>
    </w:p>
    <w:p w:rsidR="0073043E" w:rsidRPr="009D3CC8" w:rsidRDefault="00C2167B" w:rsidP="002635E7">
      <w:pPr>
        <w:pStyle w:val="Body"/>
      </w:pPr>
      <w:r w:rsidRPr="00C2167B">
        <w:t xml:space="preserve">For each of the above, the </w:t>
      </w:r>
      <w:r w:rsidRPr="002635E7">
        <w:t>driver</w:t>
      </w:r>
      <w:r w:rsidRPr="00C2167B">
        <w:t xml:space="preserve"> shall include a separate Published API item for driver type (IVI-COM, IVI-C, or IVI.NET) it supports.</w:t>
      </w:r>
    </w:p>
    <w:p w:rsidR="0073043E" w:rsidRPr="009D3CC8" w:rsidRDefault="00C2167B" w:rsidP="002635E7">
      <w:pPr>
        <w:pStyle w:val="Body"/>
      </w:pPr>
      <w:r w:rsidRPr="00C2167B">
        <w:t>For example, an IVI-</w:t>
      </w:r>
      <w:r w:rsidR="00C96111" w:rsidRPr="00F15922">
        <w:t>COM</w:t>
      </w:r>
      <w:r w:rsidRPr="00C2167B">
        <w:t xml:space="preserve"> driver </w:t>
      </w:r>
      <w:r w:rsidR="00F56164" w:rsidRPr="00F15922">
        <w:t xml:space="preserve">with the IVI-C wrapper </w:t>
      </w:r>
      <w:r w:rsidRPr="00C2167B">
        <w:t>would include the following Published API items:</w:t>
      </w:r>
    </w:p>
    <w:p w:rsidR="00F56164" w:rsidRPr="002635E7" w:rsidRDefault="00C2167B" w:rsidP="002635E7">
      <w:pPr>
        <w:pStyle w:val="ListBullet"/>
        <w:rPr>
          <w:rFonts w:ascii="Courier New" w:hAnsi="Courier New" w:cs="Courier New"/>
          <w:sz w:val="18"/>
          <w:szCs w:val="18"/>
        </w:rPr>
      </w:pPr>
      <w:r w:rsidRPr="002635E7">
        <w:rPr>
          <w:rFonts w:ascii="Courier New" w:hAnsi="Courier New" w:cs="Courier New"/>
          <w:sz w:val="18"/>
          <w:szCs w:val="18"/>
        </w:rPr>
        <w:t>IviDriver, IVI</w:t>
      </w:r>
      <w:r w:rsidR="00F56164" w:rsidRPr="002635E7">
        <w:rPr>
          <w:rFonts w:ascii="Courier New" w:hAnsi="Courier New" w:cs="Courier New"/>
          <w:sz w:val="18"/>
          <w:szCs w:val="18"/>
        </w:rPr>
        <w:t>-C, 1,0</w:t>
      </w:r>
    </w:p>
    <w:p w:rsidR="00F56164" w:rsidRPr="00F15922" w:rsidRDefault="00F56164" w:rsidP="002635E7">
      <w:pPr>
        <w:pStyle w:val="ListBullet"/>
        <w:rPr>
          <w:rFonts w:ascii="Courier New" w:hAnsi="Courier New" w:cs="Courier New"/>
          <w:sz w:val="18"/>
          <w:szCs w:val="18"/>
        </w:rPr>
      </w:pPr>
      <w:r w:rsidRPr="00F15922">
        <w:rPr>
          <w:rFonts w:ascii="Courier New" w:hAnsi="Courier New" w:cs="Courier New"/>
          <w:sz w:val="18"/>
          <w:szCs w:val="18"/>
        </w:rPr>
        <w:t>IviDmm, IVI-C, 3,0</w:t>
      </w:r>
    </w:p>
    <w:p w:rsidR="0073043E" w:rsidRPr="009D3CC8" w:rsidRDefault="00F56164" w:rsidP="002635E7">
      <w:pPr>
        <w:pStyle w:val="ListBullet"/>
        <w:rPr>
          <w:rFonts w:ascii="Courier New" w:hAnsi="Courier New" w:cs="Courier New"/>
          <w:sz w:val="18"/>
          <w:szCs w:val="18"/>
        </w:rPr>
      </w:pPr>
      <w:r w:rsidRPr="00F15922">
        <w:rPr>
          <w:rFonts w:ascii="Courier New" w:hAnsi="Courier New" w:cs="Courier New"/>
          <w:sz w:val="18"/>
          <w:szCs w:val="18"/>
        </w:rPr>
        <w:t>IviDriver, IVI-COM</w:t>
      </w:r>
      <w:r w:rsidR="00C2167B" w:rsidRPr="00C2167B">
        <w:rPr>
          <w:rFonts w:ascii="Courier New" w:hAnsi="Courier New" w:cs="Courier New"/>
          <w:sz w:val="18"/>
          <w:szCs w:val="18"/>
        </w:rPr>
        <w:t>, 1,0</w:t>
      </w:r>
    </w:p>
    <w:p w:rsidR="00A52240" w:rsidRPr="00A52240" w:rsidRDefault="00C2167B" w:rsidP="002635E7">
      <w:pPr>
        <w:pStyle w:val="ListBullet"/>
      </w:pPr>
      <w:r w:rsidRPr="00A52240">
        <w:rPr>
          <w:rFonts w:ascii="Courier New" w:hAnsi="Courier New" w:cs="Courier New"/>
          <w:sz w:val="18"/>
          <w:szCs w:val="18"/>
        </w:rPr>
        <w:t>IviDmm, IVI</w:t>
      </w:r>
      <w:r w:rsidR="00F56164" w:rsidRPr="00A52240">
        <w:rPr>
          <w:rFonts w:ascii="Courier New" w:hAnsi="Courier New" w:cs="Courier New"/>
          <w:sz w:val="18"/>
          <w:szCs w:val="18"/>
        </w:rPr>
        <w:t>-COM</w:t>
      </w:r>
      <w:r w:rsidRPr="00A52240">
        <w:rPr>
          <w:rFonts w:ascii="Courier New" w:hAnsi="Courier New" w:cs="Courier New"/>
          <w:sz w:val="18"/>
          <w:szCs w:val="18"/>
        </w:rPr>
        <w:t>, 3,0</w:t>
      </w:r>
    </w:p>
    <w:p w:rsidR="00A52240" w:rsidRPr="009D3CC8" w:rsidRDefault="002A3A8E" w:rsidP="005618ED">
      <w:pPr>
        <w:pStyle w:val="Body"/>
      </w:pPr>
      <w:r>
        <w:t>A</w:t>
      </w:r>
      <w:r w:rsidR="00A52240" w:rsidRPr="00C2167B">
        <w:t>n IviDmm class-compliant IVI</w:t>
      </w:r>
      <w:r w:rsidR="00A52240">
        <w:t>.</w:t>
      </w:r>
      <w:r w:rsidR="00A52240" w:rsidRPr="00C2167B">
        <w:t>NET driver would include the following Published API items:</w:t>
      </w:r>
    </w:p>
    <w:p w:rsidR="00A52240" w:rsidRPr="004E7157" w:rsidRDefault="00A52240" w:rsidP="004E7157">
      <w:pPr>
        <w:pStyle w:val="ListBullet"/>
        <w:rPr>
          <w:rFonts w:ascii="Courier New" w:hAnsi="Courier New"/>
          <w:sz w:val="18"/>
        </w:rPr>
      </w:pPr>
      <w:r w:rsidRPr="004E7157">
        <w:rPr>
          <w:rFonts w:ascii="Courier New" w:hAnsi="Courier New"/>
          <w:sz w:val="18"/>
        </w:rPr>
        <w:t>IviDriver, IVI.NET, 1,0</w:t>
      </w:r>
    </w:p>
    <w:p w:rsidR="00A52240" w:rsidRPr="004E7157" w:rsidRDefault="00A52240" w:rsidP="004E7157">
      <w:pPr>
        <w:pStyle w:val="ListBullet"/>
        <w:rPr>
          <w:rFonts w:ascii="Courier New" w:hAnsi="Courier New" w:cs="Courier New"/>
          <w:sz w:val="18"/>
          <w:szCs w:val="18"/>
        </w:rPr>
      </w:pPr>
      <w:r w:rsidRPr="004E7157">
        <w:rPr>
          <w:rFonts w:ascii="Courier New" w:hAnsi="Courier New" w:cs="Courier New"/>
          <w:sz w:val="18"/>
          <w:szCs w:val="18"/>
        </w:rPr>
        <w:t>IviDmm, IVI.NET, 3,0</w:t>
      </w:r>
    </w:p>
    <w:p w:rsidR="0073043E" w:rsidRDefault="00C2167B" w:rsidP="0073043E">
      <w:pPr>
        <w:pStyle w:val="Body"/>
      </w:pPr>
      <w:r w:rsidRPr="00C2167B">
        <w:t xml:space="preserve">Refer to Section 9, </w:t>
      </w:r>
      <w:r w:rsidRPr="00C2167B">
        <w:rPr>
          <w:i/>
        </w:rPr>
        <w:t>IVI Published API Class</w:t>
      </w:r>
      <w:r w:rsidRPr="00C2167B">
        <w:t xml:space="preserve">, in </w:t>
      </w:r>
      <w:r w:rsidRPr="00C2167B">
        <w:rPr>
          <w:i/>
        </w:rPr>
        <w:t>IVI-3.5: Configuration Server Specification</w:t>
      </w:r>
      <w:r w:rsidRPr="00C2167B">
        <w:t>, for details on constructing a Published API item.</w:t>
      </w:r>
    </w:p>
    <w:p w:rsidR="00AF1BA9" w:rsidRPr="00AF1BA9" w:rsidRDefault="00AF1BA9" w:rsidP="00AF1BA9">
      <w:pPr>
        <w:pStyle w:val="Body"/>
      </w:pPr>
    </w:p>
    <w:p w:rsidR="0073043E" w:rsidRPr="009D3CC8" w:rsidRDefault="00C2167B" w:rsidP="003F14B3">
      <w:pPr>
        <w:pStyle w:val="Heading3"/>
      </w:pPr>
      <w:bookmarkStart w:id="588" w:name="_Toc225140695"/>
      <w:bookmarkStart w:id="589" w:name="_Toc298848041"/>
      <w:r w:rsidRPr="00C2167B">
        <w:lastRenderedPageBreak/>
        <w:t>Including Repeated Capability Identifiers in the IVI Configuration Store</w:t>
      </w:r>
      <w:bookmarkEnd w:id="588"/>
      <w:bookmarkEnd w:id="589"/>
    </w:p>
    <w:p w:rsidR="0073043E" w:rsidRPr="009D3CC8" w:rsidRDefault="00C2167B" w:rsidP="00AF1BA9">
      <w:pPr>
        <w:pStyle w:val="Body1"/>
      </w:pPr>
      <w:r w:rsidRPr="00C2167B">
        <w:t xml:space="preserve">An IVI driver shall include its statically-known physical identifiers in the software module entry.  In cases where the driver defines qualified physical identifiers, the qualified name shall be used as the Name property in the IVI Physical Name object. </w:t>
      </w:r>
    </w:p>
    <w:p w:rsidR="0073043E" w:rsidRPr="009D3CC8" w:rsidRDefault="00C2167B" w:rsidP="0073043E">
      <w:pPr>
        <w:pStyle w:val="Body"/>
      </w:pPr>
      <w:r w:rsidRPr="00C2167B">
        <w:t xml:space="preserve">In cases where a repeated capability is defined by an IVI class specification, the RCName in the IVI Physical Name object shall be the repeated capability name as defined in the class specification. </w:t>
      </w:r>
    </w:p>
    <w:p w:rsidR="0073043E" w:rsidRPr="009D3CC8" w:rsidRDefault="00C2167B" w:rsidP="0073043E">
      <w:pPr>
        <w:pStyle w:val="Body"/>
      </w:pPr>
      <w:r w:rsidRPr="00C2167B">
        <w:rPr>
          <w:color w:val="000000"/>
        </w:rPr>
        <w:t>Note:  If the driver exports multiple class-compliant interfaces and the class-specifications use different repeated capability names for the same capability, the RCName shall be one of the repeated capability names defined in the class specifications.</w:t>
      </w:r>
    </w:p>
    <w:p w:rsidR="0073043E" w:rsidRPr="009D3CC8" w:rsidRDefault="0073043E" w:rsidP="0073043E">
      <w:pPr>
        <w:pStyle w:val="Body"/>
      </w:pPr>
    </w:p>
    <w:p w:rsidR="0073043E" w:rsidRPr="009D3CC8" w:rsidRDefault="00C2167B" w:rsidP="003F14B3">
      <w:pPr>
        <w:pStyle w:val="Heading3"/>
      </w:pPr>
      <w:bookmarkStart w:id="590" w:name="_Ref6654826"/>
      <w:bookmarkStart w:id="591" w:name="_Toc225140696"/>
      <w:bookmarkStart w:id="592" w:name="_Toc298848042"/>
      <w:r w:rsidRPr="00C2167B">
        <w:t>Defining Configurable Initial Settings in the IVI Configuration Store</w:t>
      </w:r>
      <w:bookmarkEnd w:id="590"/>
      <w:bookmarkEnd w:id="591"/>
      <w:bookmarkEnd w:id="592"/>
    </w:p>
    <w:p w:rsidR="0073043E" w:rsidRPr="009D3CC8" w:rsidRDefault="00C2167B" w:rsidP="00AF1BA9">
      <w:pPr>
        <w:pStyle w:val="Body1"/>
      </w:pPr>
      <w:r w:rsidRPr="00C2167B">
        <w:t>If an IVI driver allows the user to set the initial value of one or more of its attributes through the IVI configuration store, the installation program for the IVI specific driver shall create the IVI configuration store entries as shown in the UML (Unified Modeling Language) object diagram below.</w:t>
      </w:r>
    </w:p>
    <w:p w:rsidR="0073043E" w:rsidRPr="009D3CC8" w:rsidRDefault="00C2167B" w:rsidP="0073043E">
      <w:pPr>
        <w:pStyle w:val="Body"/>
      </w:pPr>
      <w:r w:rsidRPr="00C2167B">
        <w:t>The software module entry for the IVI driver is represented as an IVI Software Module object.  The IVI Software Module object contains an IVI Data Components collection.  If the driver has one or more configurable initial settings, the installation program for the driver shall create a member of the IVI Data Components collection that is an IVI Structure object with “Configurable Initial Settings” as the value of the Name property. This IVI Structure object shall contain a collection of IVI Data Component objects, each of which represents an attribute setting and has the same data type as the attribute.  If the driver has no configurable initial settings the installation program for the driver need not create the “Configurable Initial Settings” object.</w:t>
      </w:r>
    </w:p>
    <w:p w:rsidR="0073043E" w:rsidRPr="009D3CC8" w:rsidRDefault="00AB61C2" w:rsidP="0073043E">
      <w:pPr>
        <w:pStyle w:val="Body"/>
      </w:pPr>
      <w:r>
        <w:rPr>
          <w:noProof/>
        </w:rPr>
        <w:lastRenderedPageBreak/>
        <w:drawing>
          <wp:inline distT="0" distB="0" distL="0" distR="0">
            <wp:extent cx="3449625" cy="7325989"/>
            <wp:effectExtent l="19050" t="0" r="0" b="0"/>
            <wp:docPr id="1" name="Picture 6" descr="Ivi Config Server Initial Setting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vi Config Server Initial Settings3"/>
                    <pic:cNvPicPr>
                      <a:picLocks noChangeAspect="1" noChangeArrowheads="1"/>
                    </pic:cNvPicPr>
                  </pic:nvPicPr>
                  <pic:blipFill>
                    <a:blip r:embed="rId53" cstate="print"/>
                    <a:srcRect b="-2199"/>
                    <a:stretch>
                      <a:fillRect/>
                    </a:stretch>
                  </pic:blipFill>
                  <pic:spPr bwMode="auto">
                    <a:xfrm>
                      <a:off x="0" y="0"/>
                      <a:ext cx="3449625" cy="7325989"/>
                    </a:xfrm>
                    <a:prstGeom prst="rect">
                      <a:avLst/>
                    </a:prstGeom>
                    <a:noFill/>
                    <a:ln w="9525">
                      <a:noFill/>
                      <a:miter lim="800000"/>
                      <a:headEnd/>
                      <a:tailEnd/>
                    </a:ln>
                  </pic:spPr>
                </pic:pic>
              </a:graphicData>
            </a:graphic>
          </wp:inline>
        </w:drawing>
      </w:r>
      <w:r w:rsidR="00C2167B" w:rsidRPr="00C2167B">
        <w:br w:type="page"/>
      </w:r>
    </w:p>
    <w:p w:rsidR="0073043E" w:rsidRPr="009D3CC8" w:rsidRDefault="00C2167B" w:rsidP="0073043E">
      <w:pPr>
        <w:pStyle w:val="Body"/>
      </w:pPr>
      <w:r w:rsidRPr="00C2167B">
        <w:lastRenderedPageBreak/>
        <w:t xml:space="preserve">If an attribute applies to a repeated capability, the driver may allow the user to set all instances of the attribute to one value, or the driver may allow the user to set each instance to a different value.  If the driver allows the user to set all instances to one value, the installer shall create a single IVI Data Component object for the attribute.  If the driver allows the user to set each instance to a different value, the installer shall create a separate IVI Data Component object for each instance.  </w:t>
      </w:r>
    </w:p>
    <w:p w:rsidR="0073043E" w:rsidRPr="009D3CC8" w:rsidRDefault="00C2167B" w:rsidP="0073043E">
      <w:pPr>
        <w:pStyle w:val="Body"/>
      </w:pPr>
      <w:r w:rsidRPr="00C2167B">
        <w:t xml:space="preserve">The following list describes the values to use for the properties in the IVI Data Component objects that represent attribute settings in the IVI Software Module object.  Refer to Section 2.8.1, </w:t>
      </w:r>
      <w:r w:rsidRPr="00C2167B">
        <w:rPr>
          <w:i/>
        </w:rPr>
        <w:t>IVI Data Component</w:t>
      </w:r>
      <w:r w:rsidRPr="00C2167B">
        <w:t xml:space="preserve">, in </w:t>
      </w:r>
      <w:r w:rsidRPr="00C2167B">
        <w:rPr>
          <w:i/>
        </w:rPr>
        <w:t>IVI-3.5: IVI Configuration Server Specification</w:t>
      </w:r>
      <w:r w:rsidRPr="00C2167B">
        <w:t xml:space="preserve">, for more information on the IVI Data Component properties. </w:t>
      </w:r>
    </w:p>
    <w:p w:rsidR="0073043E" w:rsidRPr="009D3CC8" w:rsidRDefault="00C2167B" w:rsidP="0073043E">
      <w:pPr>
        <w:pStyle w:val="ListBullet"/>
      </w:pPr>
      <w:r w:rsidRPr="00C2167B">
        <w:rPr>
          <w:rFonts w:ascii="Courier New" w:hAnsi="Courier New"/>
          <w:sz w:val="18"/>
        </w:rPr>
        <w:t>Description</w:t>
      </w:r>
      <w:r w:rsidRPr="00C2167B">
        <w:t xml:space="preserve">:  A string that describes the intent of the driver developer in making the attribute configurable through the IVI configuration store. </w:t>
      </w:r>
    </w:p>
    <w:p w:rsidR="0073043E" w:rsidRPr="009D3CC8" w:rsidRDefault="00C2167B" w:rsidP="0073043E">
      <w:pPr>
        <w:pStyle w:val="ListBullet"/>
      </w:pPr>
      <w:r w:rsidRPr="00C2167B">
        <w:rPr>
          <w:rFonts w:ascii="Courier New" w:hAnsi="Courier New"/>
          <w:sz w:val="18"/>
        </w:rPr>
        <w:t>Name</w:t>
      </w:r>
      <w:r w:rsidRPr="00C2167B">
        <w:t xml:space="preserve">:  The unique name with which to identify the IVI Data Component object for a particular attribute setting.  The name shall be unique within the collection owned by the “Configurable Initial Settings” object.  This property shall include the English name of the attribute.  If an attribute applies to a repeated capability and the driver allows the user to set each instance of the attribute to a separate value, the name shall also identify the particular instance.  For example, the name for the Output Enabled attribute for channel 1 might be “Channel Enabled [Ch1]”. </w:t>
      </w:r>
    </w:p>
    <w:p w:rsidR="0073043E" w:rsidRPr="009D3CC8" w:rsidRDefault="00C2167B" w:rsidP="0073043E">
      <w:pPr>
        <w:pStyle w:val="ListBullet"/>
      </w:pPr>
      <w:r w:rsidRPr="00C2167B">
        <w:rPr>
          <w:rFonts w:ascii="Courier New" w:hAnsi="Courier New"/>
          <w:sz w:val="18"/>
        </w:rPr>
        <w:t>SoftwareModuleKey</w:t>
      </w:r>
      <w:r w:rsidRPr="00C2167B">
        <w:t xml:space="preserve">:  A string that the IVI driver uses to identify the attribute and the repeated capability instance, if any.  The driver defines the contents of the string.  Configuration utility programs should not display the string to the user. </w:t>
      </w:r>
    </w:p>
    <w:p w:rsidR="0073043E" w:rsidRPr="009D3CC8" w:rsidRDefault="00C2167B" w:rsidP="0073043E">
      <w:pPr>
        <w:pStyle w:val="ListBullet"/>
      </w:pPr>
      <w:r w:rsidRPr="00C2167B">
        <w:rPr>
          <w:rFonts w:ascii="Courier New" w:hAnsi="Courier New"/>
          <w:sz w:val="18"/>
        </w:rPr>
        <w:t>HelpFilePath</w:t>
      </w:r>
      <w:r w:rsidRPr="00C2167B">
        <w:t>:  The fully specified path to an external help file that contains documentation for the attribute. Usually, this is the help file for the IVI driver.  The value of this property may be the empty string if the Description property provides complete information for the attribute.</w:t>
      </w:r>
    </w:p>
    <w:p w:rsidR="0073043E" w:rsidRPr="009D3CC8" w:rsidRDefault="00C2167B" w:rsidP="0073043E">
      <w:pPr>
        <w:pStyle w:val="ListBullet"/>
      </w:pPr>
      <w:r w:rsidRPr="00C2167B">
        <w:rPr>
          <w:rFonts w:ascii="Courier New" w:hAnsi="Courier New"/>
          <w:sz w:val="18"/>
        </w:rPr>
        <w:t>HelpContextID</w:t>
      </w:r>
      <w:r w:rsidRPr="00C2167B">
        <w:t>:  The numeric help context ID that points to the section of the help file relevant to the attribute.  This property is irrelevant if the Help File Path property is an empty string.</w:t>
      </w:r>
    </w:p>
    <w:p w:rsidR="0073043E" w:rsidRPr="009D3CC8" w:rsidRDefault="00C2167B" w:rsidP="0073043E">
      <w:pPr>
        <w:pStyle w:val="ListBullet"/>
      </w:pPr>
      <w:r w:rsidRPr="00C2167B">
        <w:rPr>
          <w:rFonts w:ascii="Courier New" w:hAnsi="Courier New"/>
          <w:sz w:val="18"/>
        </w:rPr>
        <w:t>Type:</w:t>
      </w:r>
      <w:r w:rsidRPr="00C2167B">
        <w:t xml:space="preserve">  This property is set by the IVI Configuration Server and contains one of the following values depending on the type of the IVI Data Component object: “Boolean”, “Real”, “Integer”, “String”, and “APIReference”.  The “Structure” type shall not be used.</w:t>
      </w:r>
    </w:p>
    <w:p w:rsidR="0073043E" w:rsidRPr="009D3CC8" w:rsidRDefault="00C2167B" w:rsidP="0073043E">
      <w:pPr>
        <w:pStyle w:val="ListBullet"/>
        <w:rPr>
          <w:rFonts w:ascii="Courier New" w:hAnsi="Courier New"/>
          <w:sz w:val="18"/>
        </w:rPr>
      </w:pPr>
      <w:r w:rsidRPr="00C2167B">
        <w:rPr>
          <w:rFonts w:ascii="Courier New" w:hAnsi="Courier New"/>
          <w:sz w:val="18"/>
        </w:rPr>
        <w:t>Units:</w:t>
      </w:r>
      <w:r w:rsidRPr="00C2167B">
        <w:t xml:space="preserve">  A string that specifies the units for a real or integer attribute.  This property is optional and may be an empty string.</w:t>
      </w:r>
    </w:p>
    <w:p w:rsidR="0073043E" w:rsidRPr="009D3CC8" w:rsidRDefault="00C2167B" w:rsidP="0073043E">
      <w:pPr>
        <w:pStyle w:val="ListBullet"/>
      </w:pPr>
      <w:r w:rsidRPr="00C2167B">
        <w:rPr>
          <w:rFonts w:ascii="Courier New" w:hAnsi="Courier New"/>
          <w:sz w:val="18"/>
        </w:rPr>
        <w:t>UsedInSession</w:t>
      </w:r>
      <w:r w:rsidRPr="00C2167B">
        <w:t xml:space="preserve">: A string indicating whether an IVI Driver Session object that refers to the IVI Software Module object is required to have a copy of IVI Data Component object for the attribute setting.  The valid values are “Required” and “Optional”.  The value “None” shall not be used.   </w:t>
      </w:r>
    </w:p>
    <w:p w:rsidR="0073043E" w:rsidRPr="009D3CC8" w:rsidRDefault="00C2167B" w:rsidP="0073043E">
      <w:pPr>
        <w:pStyle w:val="ListBullet"/>
        <w:numPr>
          <w:ilvl w:val="0"/>
          <w:numId w:val="0"/>
        </w:numPr>
        <w:ind w:left="1080"/>
      </w:pPr>
      <w:r w:rsidRPr="00C2167B">
        <w:t xml:space="preserve">If the value is “Required”, the IVI Configuration Server automatically copies the IVI Data Component object to the IVI Driver Session object that refers to the IVI Software Module object.  The configuration utility allows the user to set the value of the attribute to something other than the default value.  </w:t>
      </w:r>
    </w:p>
    <w:p w:rsidR="0073043E" w:rsidRPr="009D3CC8" w:rsidRDefault="00C2167B" w:rsidP="0073043E">
      <w:pPr>
        <w:pStyle w:val="ListBullet"/>
        <w:numPr>
          <w:ilvl w:val="0"/>
          <w:numId w:val="0"/>
        </w:numPr>
        <w:ind w:left="1080"/>
      </w:pPr>
      <w:r w:rsidRPr="00C2167B">
        <w:t>If the value is “Optional”, the configuration utility allows the users to decide whether to specify an initial setting for the attribute.  If the user decides to specify an initial setting, the configuration utility copies the IVI Data Component object to the IVI Driver Session object, and the configuration utility allows the user to set the value of the attribute to something other than the default value.</w:t>
      </w:r>
    </w:p>
    <w:p w:rsidR="0073043E" w:rsidRPr="009D3CC8" w:rsidRDefault="00C2167B" w:rsidP="0073043E">
      <w:pPr>
        <w:pStyle w:val="ListBullet"/>
      </w:pPr>
      <w:r w:rsidRPr="00C2167B">
        <w:rPr>
          <w:rFonts w:ascii="Courier New" w:hAnsi="Courier New"/>
          <w:sz w:val="18"/>
        </w:rPr>
        <w:t>Value</w:t>
      </w:r>
      <w:r w:rsidRPr="00C2167B">
        <w:t xml:space="preserve">:  A valid default value for the attribute. </w:t>
      </w:r>
    </w:p>
    <w:p w:rsidR="0073043E" w:rsidRPr="009D3CC8" w:rsidRDefault="00C2167B" w:rsidP="0073043E">
      <w:pPr>
        <w:pStyle w:val="ListBullet"/>
        <w:rPr>
          <w:rFonts w:ascii="Courier New" w:hAnsi="Courier New"/>
          <w:sz w:val="18"/>
        </w:rPr>
      </w:pPr>
      <w:r w:rsidRPr="00C2167B">
        <w:rPr>
          <w:rFonts w:ascii="Courier New" w:hAnsi="Courier New"/>
          <w:sz w:val="18"/>
        </w:rPr>
        <w:t xml:space="preserve">ReadOnly: </w:t>
      </w:r>
      <w:r w:rsidRPr="00C2167B">
        <w:t>This is always TRUE.  End users may not modify anything in a software module entry.</w:t>
      </w:r>
    </w:p>
    <w:p w:rsidR="0073043E" w:rsidRPr="009D3CC8" w:rsidRDefault="00C2167B" w:rsidP="0073043E">
      <w:pPr>
        <w:pStyle w:val="Body"/>
      </w:pPr>
      <w:r w:rsidRPr="00C2167B">
        <w:t>In the copy of the IVI Data Component object that exists in the IVI Driver Session object, the following properties have different meanings or values:</w:t>
      </w:r>
    </w:p>
    <w:p w:rsidR="0073043E" w:rsidRPr="009D3CC8" w:rsidRDefault="00C2167B" w:rsidP="0073043E">
      <w:pPr>
        <w:pStyle w:val="ListBullet"/>
      </w:pPr>
      <w:r w:rsidRPr="00C2167B">
        <w:rPr>
          <w:rFonts w:ascii="Courier New" w:hAnsi="Courier New"/>
          <w:sz w:val="18"/>
        </w:rPr>
        <w:t>Value</w:t>
      </w:r>
      <w:r w:rsidRPr="00C2167B">
        <w:t xml:space="preserve">:  The initial value of the attribute. </w:t>
      </w:r>
    </w:p>
    <w:p w:rsidR="0073043E" w:rsidRPr="009D3CC8" w:rsidRDefault="00C2167B" w:rsidP="0073043E">
      <w:pPr>
        <w:pStyle w:val="ListBullet"/>
        <w:rPr>
          <w:rFonts w:ascii="Courier New" w:hAnsi="Courier New"/>
          <w:sz w:val="18"/>
        </w:rPr>
      </w:pPr>
      <w:r w:rsidRPr="00C2167B">
        <w:rPr>
          <w:rFonts w:ascii="Courier New" w:hAnsi="Courier New"/>
          <w:sz w:val="18"/>
        </w:rPr>
        <w:t xml:space="preserve">ReadOnly: </w:t>
      </w:r>
      <w:r w:rsidRPr="00C2167B">
        <w:t>This is always FALSE.   The user can modify the Value property through the configuration utility.</w:t>
      </w:r>
    </w:p>
    <w:p w:rsidR="0073043E" w:rsidRPr="009D3CC8" w:rsidRDefault="00C2167B" w:rsidP="0073043E">
      <w:pPr>
        <w:pStyle w:val="Body"/>
      </w:pPr>
      <w:r w:rsidRPr="00C2167B">
        <w:lastRenderedPageBreak/>
        <w:t>After the IVI Data Component objects for the configuration settings are copied to a newly created driver session configuration entry, the configuration utility allows the user to make the following modifications to the driver session configuration entry at any time:</w:t>
      </w:r>
    </w:p>
    <w:p w:rsidR="0073043E" w:rsidRPr="009D3CC8" w:rsidRDefault="00C2167B" w:rsidP="0073043E">
      <w:pPr>
        <w:pStyle w:val="ListBullet"/>
      </w:pPr>
      <w:r w:rsidRPr="00C2167B">
        <w:t>Change the value of the initial setting of an attribute.</w:t>
      </w:r>
    </w:p>
    <w:p w:rsidR="0073043E" w:rsidRPr="009D3CC8" w:rsidRDefault="00C2167B" w:rsidP="0073043E">
      <w:pPr>
        <w:pStyle w:val="ListBullet"/>
      </w:pPr>
      <w:r w:rsidRPr="00C2167B">
        <w:t>Remove the IVI Data Component object for an attribute that has “Optional” as the value for the Used In Session property.</w:t>
      </w:r>
    </w:p>
    <w:p w:rsidR="0073043E" w:rsidRPr="009D3CC8" w:rsidRDefault="00C2167B" w:rsidP="0073043E">
      <w:pPr>
        <w:pStyle w:val="ListBullet"/>
      </w:pPr>
      <w:r w:rsidRPr="00C2167B">
        <w:t>Copy an IVI Data Component object for an attribute from the software module entry if the IVI Data Component object in the software module entry has “Optional” as the value for the Used In Session property.</w:t>
      </w:r>
    </w:p>
    <w:p w:rsidR="0073043E" w:rsidRPr="00F15922" w:rsidRDefault="00C2167B" w:rsidP="0073043E">
      <w:pPr>
        <w:pStyle w:val="Body"/>
      </w:pPr>
      <w:r w:rsidRPr="00C2167B">
        <w:t>The configuration utility does not allow the user to make any other modifications to the configurable initial settings in the driver session configuration entry.</w:t>
      </w:r>
    </w:p>
    <w:p w:rsidR="008F7A43" w:rsidRPr="00AF1BA9" w:rsidRDefault="008F7A43" w:rsidP="00AF1BA9">
      <w:pPr>
        <w:pStyle w:val="Body"/>
      </w:pPr>
    </w:p>
    <w:p w:rsidR="00C50A00" w:rsidRPr="00F15922" w:rsidRDefault="00C50A00" w:rsidP="008142AB">
      <w:pPr>
        <w:pStyle w:val="Heading1"/>
      </w:pPr>
      <w:bookmarkStart w:id="593" w:name="_Toc225140700"/>
      <w:bookmarkStart w:id="594" w:name="_Ref254340649"/>
      <w:bookmarkStart w:id="595" w:name="_Ref254340651"/>
      <w:bookmarkStart w:id="596" w:name="_Toc298848043"/>
      <w:r w:rsidRPr="00F15922">
        <w:lastRenderedPageBreak/>
        <w:t>IVI Shared Component Installer Requirements</w:t>
      </w:r>
      <w:bookmarkEnd w:id="503"/>
      <w:bookmarkEnd w:id="506"/>
      <w:bookmarkEnd w:id="593"/>
      <w:bookmarkEnd w:id="594"/>
      <w:bookmarkEnd w:id="595"/>
      <w:bookmarkEnd w:id="596"/>
    </w:p>
    <w:p w:rsidR="00C50A00" w:rsidRDefault="00C50A00" w:rsidP="00AF1BA9">
      <w:pPr>
        <w:pStyle w:val="Body1"/>
      </w:pPr>
      <w:r w:rsidRPr="00F15922">
        <w:t xml:space="preserve">This </w:t>
      </w:r>
      <w:r w:rsidRPr="00AF1BA9">
        <w:t>section</w:t>
      </w:r>
      <w:r w:rsidRPr="00F15922">
        <w:t xml:space="preserve"> describes the requirements specific to the IVI shared component installer, other than the requirements described in Section </w:t>
      </w:r>
      <w:fldSimple w:instr=" REF _Ref535398570 \r \h  \* MERGEFORMAT ">
        <w:r w:rsidR="00DE68DB">
          <w:t>4</w:t>
        </w:r>
      </w:fldSimple>
      <w:r w:rsidRPr="00F15922">
        <w:t xml:space="preserve">, </w:t>
      </w:r>
      <w:fldSimple w:instr=" REF _Ref535398570 \h  \* MERGEFORMAT ">
        <w:ins w:id="597" w:author="Author">
          <w:r w:rsidR="00DE68DB" w:rsidRPr="00DE68DB">
            <w:rPr>
              <w:i/>
              <w:rPrChange w:id="598" w:author="Author">
                <w:rPr/>
              </w:rPrChange>
            </w:rPr>
            <w:t>IVI Directory Structure Creation and Detection Requirements</w:t>
          </w:r>
          <w:r w:rsidR="00DE68DB" w:rsidRPr="00DE68DB" w:rsidDel="002D3FF4">
            <w:rPr>
              <w:i/>
              <w:rPrChange w:id="599" w:author="Author">
                <w:rPr/>
              </w:rPrChange>
            </w:rPr>
            <w:t xml:space="preserve"> </w:t>
          </w:r>
        </w:ins>
        <w:del w:id="600" w:author="Author">
          <w:r w:rsidR="00972483" w:rsidRPr="00F15922" w:rsidDel="00DE68DB">
            <w:rPr>
              <w:i/>
            </w:rPr>
            <w:delText>Requirements for Creating and Detecting the IVI Directory Structure</w:delText>
          </w:r>
        </w:del>
      </w:fldSimple>
      <w:r w:rsidRPr="00F15922">
        <w:t>.</w:t>
      </w:r>
    </w:p>
    <w:p w:rsidR="00AC1D46" w:rsidRPr="00AC1D46" w:rsidRDefault="00AC1D46" w:rsidP="00AC1D46">
      <w:pPr>
        <w:pStyle w:val="Body"/>
      </w:pPr>
    </w:p>
    <w:p w:rsidR="00C50A00" w:rsidRPr="00F15922" w:rsidRDefault="00C50A00" w:rsidP="00895BE6">
      <w:pPr>
        <w:pStyle w:val="Heading2"/>
      </w:pPr>
      <w:bookmarkStart w:id="601" w:name="_Toc156647678"/>
      <w:bookmarkStart w:id="602" w:name="_Toc225140701"/>
      <w:bookmarkStart w:id="603" w:name="_Toc298848044"/>
      <w:r w:rsidRPr="00F15922">
        <w:t>Overview</w:t>
      </w:r>
      <w:bookmarkEnd w:id="601"/>
      <w:bookmarkEnd w:id="602"/>
      <w:bookmarkEnd w:id="603"/>
    </w:p>
    <w:p w:rsidR="00C50A00" w:rsidRDefault="00C50A00" w:rsidP="00AF1BA9">
      <w:pPr>
        <w:pStyle w:val="Body1"/>
      </w:pPr>
      <w:r w:rsidRPr="00F15922">
        <w:t>This section describes the behavior of the IVI shared component installer that the IVI Foundation provides.  The IVI Foundation does not support installation of the IVI shared components other than through the IVI shared component installer that it provides.</w:t>
      </w:r>
    </w:p>
    <w:p w:rsidR="00AC1D46" w:rsidRPr="00AC1D46" w:rsidRDefault="00AC1D46" w:rsidP="00AC1D46">
      <w:pPr>
        <w:pStyle w:val="Body"/>
      </w:pPr>
    </w:p>
    <w:p w:rsidR="00096743" w:rsidRPr="00F15922" w:rsidRDefault="00096743" w:rsidP="00895BE6">
      <w:pPr>
        <w:pStyle w:val="Heading2"/>
      </w:pPr>
      <w:bookmarkStart w:id="604" w:name="_Toc225140702"/>
      <w:bookmarkStart w:id="605" w:name="_Toc298848045"/>
      <w:bookmarkStart w:id="606" w:name="_Toc156647679"/>
      <w:r w:rsidRPr="00F15922">
        <w:t>IVI Shared Component Versioning</w:t>
      </w:r>
      <w:bookmarkEnd w:id="604"/>
      <w:bookmarkEnd w:id="605"/>
    </w:p>
    <w:p w:rsidR="00096743" w:rsidRDefault="00096743" w:rsidP="00AF1BA9">
      <w:pPr>
        <w:pStyle w:val="Body1"/>
      </w:pPr>
      <w:r w:rsidRPr="00F15922">
        <w:t>The 32-bit IVI shared component installer and 64-bit IVI shared component installer shall always be kept at the same version. If a version update to one installer is made, the other installer shall also be rebuilt to have the same version.</w:t>
      </w:r>
    </w:p>
    <w:p w:rsidR="00AC1D46" w:rsidRPr="00AC1D46" w:rsidRDefault="00AC1D46" w:rsidP="00AC1D46">
      <w:pPr>
        <w:pStyle w:val="Body"/>
      </w:pPr>
    </w:p>
    <w:p w:rsidR="00C50A00" w:rsidRPr="00F15922" w:rsidRDefault="00C50A00" w:rsidP="00A90BFC">
      <w:pPr>
        <w:pStyle w:val="Heading2"/>
      </w:pPr>
      <w:bookmarkStart w:id="607" w:name="_Toc225140703"/>
      <w:bookmarkStart w:id="608" w:name="_Toc298848046"/>
      <w:r w:rsidRPr="00F15922">
        <w:t>IVI Shared Component Installation</w:t>
      </w:r>
      <w:bookmarkEnd w:id="606"/>
      <w:bookmarkEnd w:id="607"/>
      <w:bookmarkEnd w:id="608"/>
    </w:p>
    <w:p w:rsidR="001C56C8" w:rsidRDefault="00462AC0" w:rsidP="00A90BFC">
      <w:pPr>
        <w:pStyle w:val="Heading3"/>
      </w:pPr>
      <w:bookmarkStart w:id="609" w:name="_Toc298848047"/>
      <w:r>
        <w:t>IVI-COM/IVI-C</w:t>
      </w:r>
      <w:r w:rsidR="001C56C8">
        <w:t xml:space="preserve"> Shared Component Installation</w:t>
      </w:r>
      <w:bookmarkEnd w:id="609"/>
    </w:p>
    <w:p w:rsidR="00C50A00" w:rsidRPr="00F15922" w:rsidRDefault="00C50A00" w:rsidP="00AF1BA9">
      <w:pPr>
        <w:pStyle w:val="Body1"/>
      </w:pPr>
      <w:r w:rsidRPr="00F15922">
        <w:t xml:space="preserve">The </w:t>
      </w:r>
      <w:r w:rsidR="00462AC0">
        <w:t>IVI-COM/IVI-C</w:t>
      </w:r>
      <w:r w:rsidRPr="00F15922">
        <w:t xml:space="preserve"> shared component installer shall install shared component files according to the following procedure:</w:t>
      </w:r>
    </w:p>
    <w:p w:rsidR="00CC5398" w:rsidRDefault="007A6B1B">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w:t>
      </w:r>
      <w:r w:rsidR="00734016" w:rsidRPr="00F15922">
        <w:t>checks</w:t>
      </w:r>
      <w:r w:rsidRPr="00F15922">
        <w:t xml:space="preserve"> the bitness of the Windows operating system</w:t>
      </w:r>
      <w:r w:rsidR="008F509D" w:rsidRPr="00F15922">
        <w:t xml:space="preserve">.  </w:t>
      </w:r>
      <w:r w:rsidR="00EF7483" w:rsidRPr="00F15922">
        <w:t>A</w:t>
      </w:r>
      <w:r w:rsidR="008F509D" w:rsidRPr="00F15922">
        <w:t xml:space="preserve"> 32-bit </w:t>
      </w:r>
      <w:r w:rsidR="00462AC0">
        <w:t>IVI-COM/IVI-C</w:t>
      </w:r>
      <w:r w:rsidR="008F509D" w:rsidRPr="00F15922">
        <w:t xml:space="preserve"> shared component installer </w:t>
      </w:r>
      <w:r w:rsidRPr="00F15922">
        <w:t>exit</w:t>
      </w:r>
      <w:r w:rsidR="002D74B6" w:rsidRPr="00F15922">
        <w:t>s</w:t>
      </w:r>
      <w:r w:rsidRPr="00F15922">
        <w:t xml:space="preserve"> with a failure condition if the operating system</w:t>
      </w:r>
      <w:r w:rsidR="008F509D" w:rsidRPr="00F15922">
        <w:t xml:space="preserve"> is not a 32-bit operating system.  </w:t>
      </w:r>
      <w:r w:rsidR="00EF7483" w:rsidRPr="00F15922">
        <w:t>A</w:t>
      </w:r>
      <w:r w:rsidR="008F509D" w:rsidRPr="00F15922">
        <w:t xml:space="preserve"> 64-bit </w:t>
      </w:r>
      <w:r w:rsidR="00462AC0">
        <w:t>IVI-COM/IVI-C</w:t>
      </w:r>
      <w:r w:rsidR="008F509D" w:rsidRPr="00F15922">
        <w:t xml:space="preserve"> shared component installer exits with a failure condition if the operating system is not a 64-bit operating system.</w:t>
      </w:r>
    </w:p>
    <w:p w:rsidR="00CC5398" w:rsidRDefault="00C50A00">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detects and, if necessary, creates the IVI standard root director</w:t>
      </w:r>
      <w:r w:rsidR="00E50E77" w:rsidRPr="00F15922">
        <w:t>ies</w:t>
      </w:r>
      <w:r w:rsidRPr="00F15922">
        <w:t xml:space="preserve"> according to the requirements specified in Section </w:t>
      </w:r>
      <w:fldSimple w:instr=" REF _Ref535400610 \r \h  \* MERGEFORMAT ">
        <w:r w:rsidR="00DE68DB">
          <w:t>4.1.1</w:t>
        </w:r>
      </w:fldSimple>
      <w:r w:rsidRPr="00F15922">
        <w:t xml:space="preserve">, </w:t>
      </w:r>
      <w:fldSimple w:instr=" REF _Ref535400610 \h  \* MERGEFORMAT ">
        <w:ins w:id="610" w:author="Author">
          <w:r w:rsidR="00DE68DB" w:rsidRPr="00DE68DB">
            <w:rPr>
              <w:i/>
              <w:rPrChange w:id="611" w:author="Author">
                <w:rPr/>
              </w:rPrChange>
            </w:rPr>
            <w:t>IVI-COM/IVI-C Shared Component Installer</w:t>
          </w:r>
          <w:r w:rsidR="00DE68DB" w:rsidRPr="00F15922">
            <w:t xml:space="preserve"> </w:t>
          </w:r>
          <w:r w:rsidR="00DE68DB" w:rsidRPr="00DE68DB">
            <w:rPr>
              <w:i/>
              <w:rPrChange w:id="612" w:author="Author">
                <w:rPr/>
              </w:rPrChange>
            </w:rPr>
            <w:t>Responsibilities</w:t>
          </w:r>
        </w:ins>
        <w:del w:id="613" w:author="Author">
          <w:r w:rsidR="008F5A3B" w:rsidRPr="008F5A3B" w:rsidDel="00DE68DB">
            <w:rPr>
              <w:i/>
            </w:rPr>
            <w:delText>IVI-COM/IVI-C Shared Component Installer</w:delText>
          </w:r>
          <w:r w:rsidR="00FE0B08" w:rsidRPr="00F15922" w:rsidDel="00DE68DB">
            <w:delText xml:space="preserve"> </w:delText>
          </w:r>
          <w:r w:rsidR="008F5A3B" w:rsidRPr="008F5A3B" w:rsidDel="00DE68DB">
            <w:rPr>
              <w:i/>
            </w:rPr>
            <w:delText>Responsibilities</w:delText>
          </w:r>
        </w:del>
      </w:fldSimple>
      <w:r w:rsidRPr="00F15922">
        <w:t>.</w:t>
      </w:r>
    </w:p>
    <w:p w:rsidR="00CC5398" w:rsidRDefault="00C50A00">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checks for the presence and version of the </w:t>
      </w:r>
      <w:r w:rsidR="00462AC0">
        <w:t>IVI-COM/IVI-C</w:t>
      </w:r>
      <w:r w:rsidRPr="00F15922">
        <w:t xml:space="preserve"> shared components as specified in </w:t>
      </w:r>
      <w:r w:rsidR="00800309">
        <w:fldChar w:fldCharType="begin"/>
      </w:r>
      <w:r w:rsidR="007C2B33">
        <w:instrText xml:space="preserve"> REF _Ref535399142 \r \h </w:instrText>
      </w:r>
      <w:r w:rsidR="00800309">
        <w:fldChar w:fldCharType="separate"/>
      </w:r>
      <w:r w:rsidR="00DE68DB">
        <w:t>5.1.1</w:t>
      </w:r>
      <w:r w:rsidR="00800309">
        <w:fldChar w:fldCharType="end"/>
      </w:r>
      <w:r w:rsidR="007C2B33" w:rsidRPr="00F15922">
        <w:t xml:space="preserve">, </w:t>
      </w:r>
      <w:fldSimple w:instr=" REF _Ref535399142 \h  \* MERGEFORMAT ">
        <w:ins w:id="614" w:author="Author">
          <w:r w:rsidR="00DE68DB" w:rsidRPr="00DE68DB">
            <w:rPr>
              <w:i/>
              <w:rPrChange w:id="615" w:author="Author">
                <w:rPr/>
              </w:rPrChange>
            </w:rPr>
            <w:t>Detecting the Presence and Version of the IVI-COM/IVI-C Shared Components</w:t>
          </w:r>
        </w:ins>
        <w:del w:id="616" w:author="Author">
          <w:r w:rsidR="007C2B33" w:rsidRPr="007C2B33" w:rsidDel="00DE68DB">
            <w:rPr>
              <w:i/>
            </w:rPr>
            <w:delText xml:space="preserve">Detecting the Presence and Version of the </w:delText>
          </w:r>
          <w:r w:rsidR="00462AC0" w:rsidDel="00DE68DB">
            <w:rPr>
              <w:i/>
            </w:rPr>
            <w:delText>IVI-COM/IVI-C</w:delText>
          </w:r>
          <w:r w:rsidR="007C2B33" w:rsidRPr="007C2B33" w:rsidDel="00DE68DB">
            <w:rPr>
              <w:i/>
            </w:rPr>
            <w:delText xml:space="preserve"> Shared Components</w:delText>
          </w:r>
        </w:del>
      </w:fldSimple>
      <w:r w:rsidRPr="00F15922">
        <w:t>.</w:t>
      </w:r>
    </w:p>
    <w:p w:rsidR="00CC5398" w:rsidRDefault="00C50A00">
      <w:pPr>
        <w:pStyle w:val="Body"/>
        <w:numPr>
          <w:ilvl w:val="0"/>
          <w:numId w:val="8"/>
        </w:numPr>
        <w:tabs>
          <w:tab w:val="clear" w:pos="1800"/>
          <w:tab w:val="num" w:pos="1080"/>
        </w:tabs>
        <w:ind w:left="1080"/>
      </w:pPr>
      <w:r w:rsidRPr="00F15922">
        <w:t>A failure condition exists if the shared components already exist on the system and have a version greater than the version of the shared components to be installed.</w:t>
      </w:r>
    </w:p>
    <w:p w:rsidR="00CC5398" w:rsidRDefault="00C50A00">
      <w:pPr>
        <w:pStyle w:val="Body"/>
        <w:numPr>
          <w:ilvl w:val="0"/>
          <w:numId w:val="8"/>
        </w:numPr>
        <w:tabs>
          <w:tab w:val="clear" w:pos="1800"/>
          <w:tab w:val="num" w:pos="1080"/>
        </w:tabs>
        <w:ind w:left="1080"/>
      </w:pPr>
      <w:r w:rsidRPr="00F15922">
        <w:t>If the shared components do not already exist on the system, the installer installs all shared component files to the appropriate directories in the IVI standard directory tree.</w:t>
      </w:r>
    </w:p>
    <w:p w:rsidR="008F7A43" w:rsidRDefault="00C50A00">
      <w:pPr>
        <w:pStyle w:val="Body"/>
        <w:numPr>
          <w:ilvl w:val="1"/>
          <w:numId w:val="8"/>
        </w:numPr>
        <w:tabs>
          <w:tab w:val="clear" w:pos="2520"/>
          <w:tab w:val="num" w:pos="2160"/>
        </w:tabs>
        <w:ind w:left="1440"/>
      </w:pPr>
      <w:r w:rsidRPr="00F15922">
        <w:t xml:space="preserve">Refer to Section 3.1.3, </w:t>
      </w:r>
      <w:r w:rsidRPr="00F15922">
        <w:rPr>
          <w:i/>
        </w:rPr>
        <w:t>First Installation</w:t>
      </w:r>
      <w:r w:rsidRPr="00F15922">
        <w:t xml:space="preserve">, </w:t>
      </w:r>
      <w:r w:rsidR="00DB5CE8" w:rsidRPr="00F15922">
        <w:t>in</w:t>
      </w:r>
      <w:r w:rsidRPr="00F15922">
        <w:t xml:space="preserve"> </w:t>
      </w:r>
      <w:r w:rsidRPr="00F15922">
        <w:rPr>
          <w:i/>
        </w:rPr>
        <w:t>IVI-3.5: Configuration Server Specification</w:t>
      </w:r>
      <w:r w:rsidRPr="00F15922">
        <w:t xml:space="preserve"> for additional rules on installing the IVI </w:t>
      </w:r>
      <w:r w:rsidR="002D4581" w:rsidRPr="00F15922">
        <w:t>Configuration S</w:t>
      </w:r>
      <w:r w:rsidRPr="00F15922">
        <w:t>erver.</w:t>
      </w:r>
    </w:p>
    <w:p w:rsidR="008F7A43" w:rsidRDefault="00BD351F">
      <w:pPr>
        <w:pStyle w:val="Body"/>
        <w:numPr>
          <w:ilvl w:val="1"/>
          <w:numId w:val="8"/>
        </w:numPr>
        <w:tabs>
          <w:tab w:val="clear" w:pos="2520"/>
          <w:tab w:val="num" w:pos="2160"/>
        </w:tabs>
        <w:ind w:left="1440"/>
      </w:pPr>
      <w:r w:rsidRPr="00F15922">
        <w:t xml:space="preserve">The installer registers the </w:t>
      </w:r>
      <w:r w:rsidR="004D3EA5" w:rsidRPr="00F15922">
        <w:t xml:space="preserve">IVI-COM </w:t>
      </w:r>
      <w:r w:rsidR="00157B26" w:rsidRPr="00F15922">
        <w:t>s</w:t>
      </w:r>
      <w:r w:rsidR="004D3EA5" w:rsidRPr="00F15922">
        <w:t xml:space="preserve">hared </w:t>
      </w:r>
      <w:r w:rsidRPr="00F15922">
        <w:t>components on the system.</w:t>
      </w:r>
    </w:p>
    <w:p w:rsidR="008F7A43" w:rsidRDefault="00D91833">
      <w:pPr>
        <w:pStyle w:val="Body"/>
        <w:numPr>
          <w:ilvl w:val="1"/>
          <w:numId w:val="8"/>
        </w:numPr>
        <w:tabs>
          <w:tab w:val="clear" w:pos="2520"/>
          <w:tab w:val="num" w:pos="2160"/>
        </w:tabs>
        <w:ind w:left="1440"/>
      </w:pPr>
      <w:r w:rsidRPr="00F15922">
        <w:lastRenderedPageBreak/>
        <w:t xml:space="preserve">For each supported operating system bitness, the installer shall install the batch file </w:t>
      </w:r>
      <w:r w:rsidRPr="00F15922">
        <w:rPr>
          <w:rFonts w:ascii="Courier New" w:hAnsi="Courier New" w:cs="Courier New"/>
          <w:sz w:val="18"/>
          <w:szCs w:val="18"/>
        </w:rPr>
        <w:t>IviPiaRegistration.bat</w:t>
      </w:r>
      <w:r w:rsidRPr="00F15922">
        <w:t xml:space="preserve"> in the </w:t>
      </w:r>
      <w:r w:rsidRPr="00F15922">
        <w:rPr>
          <w:rFonts w:ascii="Courier New" w:hAnsi="Courier New" w:cs="Courier New"/>
          <w:sz w:val="18"/>
          <w:szCs w:val="18"/>
        </w:rPr>
        <w:t>&lt;IVIStandardRootDir&gt;\Bin\Primary Interop Assemblies</w:t>
      </w:r>
      <w:r w:rsidRPr="00F15922">
        <w:t xml:space="preserve"> directory.</w:t>
      </w:r>
    </w:p>
    <w:p w:rsidR="008F7A43" w:rsidRDefault="008C3A47">
      <w:pPr>
        <w:pStyle w:val="Body"/>
        <w:numPr>
          <w:ilvl w:val="1"/>
          <w:numId w:val="8"/>
        </w:numPr>
        <w:tabs>
          <w:tab w:val="clear" w:pos="2520"/>
          <w:tab w:val="num" w:pos="2160"/>
        </w:tabs>
        <w:ind w:left="1440"/>
      </w:pPr>
      <w:r w:rsidRPr="00F15922">
        <w:t xml:space="preserve">If </w:t>
      </w:r>
      <w:r w:rsidR="006A5449" w:rsidRPr="00F15922">
        <w:t xml:space="preserve">the </w:t>
      </w:r>
      <w:r w:rsidRPr="00F15922">
        <w:t>Microsoft .NET Framework exists on the system</w:t>
      </w:r>
      <w:r w:rsidR="002D4581" w:rsidRPr="00F15922">
        <w:t>,</w:t>
      </w:r>
      <w:r w:rsidRPr="00F15922">
        <w:t xml:space="preserve"> then for each supported operating system bitness, the IVI shared component installer shall put the PIAs into the Global Assembly Cache and register each PIA.</w:t>
      </w:r>
      <w:r w:rsidR="00354D93" w:rsidRPr="00F15922">
        <w:t xml:space="preserve">  Refer to Section </w:t>
      </w:r>
      <w:r w:rsidR="00886D6E" w:rsidRPr="00F15922">
        <w:t>2.8</w:t>
      </w:r>
      <w:r w:rsidR="00354D93" w:rsidRPr="00F15922">
        <w:t xml:space="preserve">, </w:t>
      </w:r>
      <w:r w:rsidR="00354D93" w:rsidRPr="00F15922">
        <w:rPr>
          <w:i/>
        </w:rPr>
        <w:t xml:space="preserve">Legacy PIA Considerations for </w:t>
      </w:r>
      <w:r w:rsidR="00886D6E" w:rsidRPr="00F15922">
        <w:rPr>
          <w:i/>
        </w:rPr>
        <w:t>Shared Component</w:t>
      </w:r>
      <w:r w:rsidR="00354D93" w:rsidRPr="00F15922">
        <w:rPr>
          <w:i/>
        </w:rPr>
        <w:t>s</w:t>
      </w:r>
      <w:r w:rsidR="00354D93" w:rsidRPr="00F15922">
        <w:t xml:space="preserve">, </w:t>
      </w:r>
      <w:r w:rsidR="00A13849" w:rsidRPr="00F15922">
        <w:t>in</w:t>
      </w:r>
      <w:r w:rsidR="00354D93" w:rsidRPr="00F15922">
        <w:t xml:space="preserve"> </w:t>
      </w:r>
      <w:r w:rsidR="00354D93" w:rsidRPr="00F15922">
        <w:rPr>
          <w:i/>
        </w:rPr>
        <w:t>IVI-3.14: Primary Interop Assembly Specification</w:t>
      </w:r>
      <w:r w:rsidR="00354D93" w:rsidRPr="00F15922">
        <w:t>, for specific files and versions to install</w:t>
      </w:r>
      <w:r w:rsidR="00C63402" w:rsidRPr="00F15922">
        <w:t>.</w:t>
      </w:r>
    </w:p>
    <w:p w:rsidR="00CC5398" w:rsidRDefault="00C50A00">
      <w:pPr>
        <w:pStyle w:val="Body"/>
        <w:numPr>
          <w:ilvl w:val="0"/>
          <w:numId w:val="8"/>
        </w:numPr>
        <w:tabs>
          <w:tab w:val="clear" w:pos="1800"/>
          <w:tab w:val="num" w:pos="1080"/>
        </w:tabs>
        <w:ind w:left="1080"/>
      </w:pPr>
      <w:r w:rsidRPr="00F15922">
        <w:t xml:space="preserve">If the shared components exist on the system, </w:t>
      </w:r>
      <w:r w:rsidR="00D77F00">
        <w:t>and</w:t>
      </w:r>
      <w:r w:rsidRPr="00F15922">
        <w:t xml:space="preserve"> the version to be installed is greater than that of the shared components already on the system, the installer re-installs all the shared component files except the master configuration store.  Refer to Section 3.1.4, </w:t>
      </w:r>
      <w:r w:rsidRPr="00F15922">
        <w:rPr>
          <w:i/>
        </w:rPr>
        <w:t>Subsequent Installations</w:t>
      </w:r>
      <w:r w:rsidRPr="00F15922">
        <w:t xml:space="preserve">, </w:t>
      </w:r>
      <w:r w:rsidR="0022125B" w:rsidRPr="00F15922">
        <w:t>in</w:t>
      </w:r>
      <w:r w:rsidRPr="00F15922">
        <w:t xml:space="preserve"> </w:t>
      </w:r>
      <w:r w:rsidRPr="00F15922">
        <w:rPr>
          <w:i/>
        </w:rPr>
        <w:t>IVI-3.5: Configuration Server Specification</w:t>
      </w:r>
      <w:r w:rsidRPr="00F15922">
        <w:t xml:space="preserve"> for additional rules on subsequent installations of the IVI configuration server.</w:t>
      </w:r>
    </w:p>
    <w:p w:rsidR="00D77F00" w:rsidRPr="0047214D" w:rsidRDefault="00BD5A1E">
      <w:pPr>
        <w:pStyle w:val="Body"/>
        <w:numPr>
          <w:ilvl w:val="0"/>
          <w:numId w:val="8"/>
        </w:numPr>
        <w:tabs>
          <w:tab w:val="clear" w:pos="1800"/>
          <w:tab w:val="num" w:pos="1080"/>
        </w:tabs>
        <w:ind w:left="1080"/>
      </w:pPr>
      <w:r w:rsidRPr="00BD5A1E">
        <w:t>If the shared components exist on the system, and the version to be installed is equal that of the shared components already on the system, the installer runs in “repair” mode.</w:t>
      </w:r>
    </w:p>
    <w:p w:rsidR="00CC5398" w:rsidRDefault="001A64BF">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upgrades a legacy </w:t>
      </w:r>
      <w:r w:rsidR="00462AC0">
        <w:t>IVI-COM/IVI-C</w:t>
      </w:r>
      <w:r w:rsidRPr="00F15922">
        <w:t xml:space="preserve"> shared component installer if it exists on the system.</w:t>
      </w:r>
    </w:p>
    <w:p w:rsidR="009B4928" w:rsidRDefault="00D46E22" w:rsidP="009B4928">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installs the </w:t>
      </w:r>
      <w:r w:rsidR="00462AC0">
        <w:t>IVI-COM/IVI-C</w:t>
      </w:r>
      <w:r w:rsidRPr="00F15922">
        <w:t xml:space="preserve"> Shared Component Cleanup Utility and registers it with the </w:t>
      </w:r>
      <w:r w:rsidR="00172240">
        <w:t xml:space="preserve">standard </w:t>
      </w:r>
      <w:r w:rsidRPr="00F15922">
        <w:t xml:space="preserve">Windows </w:t>
      </w:r>
      <w:r w:rsidR="00BF6913">
        <w:t>Control Panel facility for adding and removing programs.</w:t>
      </w:r>
    </w:p>
    <w:p w:rsidR="00CC5398" w:rsidRDefault="00C50A00" w:rsidP="009B4928">
      <w:pPr>
        <w:pStyle w:val="Body"/>
        <w:numPr>
          <w:ilvl w:val="0"/>
          <w:numId w:val="8"/>
        </w:numPr>
        <w:tabs>
          <w:tab w:val="clear" w:pos="1800"/>
          <w:tab w:val="num" w:pos="1080"/>
        </w:tabs>
        <w:ind w:left="1080"/>
      </w:pPr>
      <w:r w:rsidRPr="00F15922">
        <w:t xml:space="preserve">If necessary, the </w:t>
      </w:r>
      <w:r w:rsidR="00462AC0">
        <w:t>IVI-COM/IVI-C</w:t>
      </w:r>
      <w:r w:rsidRPr="00F15922">
        <w:t xml:space="preserve"> shared component installer reboots the system.  </w:t>
      </w:r>
    </w:p>
    <w:p w:rsidR="008F7A43" w:rsidRPr="00AF1BA9" w:rsidRDefault="008F7A43" w:rsidP="00AF1BA9">
      <w:pPr>
        <w:pStyle w:val="Body"/>
      </w:pPr>
    </w:p>
    <w:p w:rsidR="00C50A00" w:rsidRPr="00F15922" w:rsidRDefault="00462AC0" w:rsidP="00A90BFC">
      <w:pPr>
        <w:pStyle w:val="Heading4"/>
      </w:pPr>
      <w:bookmarkStart w:id="617" w:name="_Toc156647680"/>
      <w:bookmarkStart w:id="618" w:name="_Toc225140704"/>
      <w:bookmarkStart w:id="619" w:name="_Toc298848048"/>
      <w:r>
        <w:t>IVI-COM/IVI-C</w:t>
      </w:r>
      <w:r w:rsidR="00C50A00" w:rsidRPr="00F15922">
        <w:t xml:space="preserve"> Shared Component Cleanup Utility Requirements</w:t>
      </w:r>
      <w:bookmarkEnd w:id="617"/>
      <w:bookmarkEnd w:id="618"/>
      <w:bookmarkEnd w:id="619"/>
    </w:p>
    <w:p w:rsidR="00C50A00" w:rsidRPr="00F15922" w:rsidRDefault="00C50A00" w:rsidP="00AF1BA9">
      <w:pPr>
        <w:pStyle w:val="Body1"/>
      </w:pPr>
      <w:r w:rsidRPr="00F15922">
        <w:t xml:space="preserve">The shared component cleanup utility shall have two modes: </w:t>
      </w:r>
      <w:r w:rsidRPr="00F15922">
        <w:rPr>
          <w:i/>
        </w:rPr>
        <w:t>partial cleanup</w:t>
      </w:r>
      <w:r w:rsidRPr="00F15922">
        <w:t xml:space="preserve"> and </w:t>
      </w:r>
      <w:r w:rsidRPr="00F15922">
        <w:rPr>
          <w:i/>
        </w:rPr>
        <w:t>full cleanup</w:t>
      </w:r>
      <w:r w:rsidRPr="00F15922">
        <w:t>.</w:t>
      </w:r>
    </w:p>
    <w:p w:rsidR="00C50A00" w:rsidRPr="00F15922" w:rsidRDefault="00C50A00">
      <w:pPr>
        <w:pStyle w:val="Body"/>
      </w:pPr>
      <w:r w:rsidRPr="00F15922">
        <w:t xml:space="preserve">In partial cleanup mode, the </w:t>
      </w:r>
      <w:r w:rsidR="00462AC0">
        <w:t>IVI-COM/IVI-C</w:t>
      </w:r>
      <w:r w:rsidRPr="00F15922">
        <w:t xml:space="preserve"> shared component cleanup utility shall perform the following operations:</w:t>
      </w:r>
    </w:p>
    <w:p w:rsidR="00CC5398" w:rsidRDefault="00C50A00" w:rsidP="00B11989">
      <w:pPr>
        <w:pStyle w:val="ListBullet"/>
      </w:pPr>
      <w:r w:rsidRPr="00F15922">
        <w:t xml:space="preserve">Unregisters the IVI-COM shared components. </w:t>
      </w:r>
    </w:p>
    <w:p w:rsidR="00CC5398" w:rsidRDefault="00C50A00" w:rsidP="00B11989">
      <w:pPr>
        <w:pStyle w:val="ListBullet"/>
      </w:pPr>
      <w:r w:rsidRPr="00F15922">
        <w:t>Deletes the shared component files for each shared component.</w:t>
      </w:r>
    </w:p>
    <w:p w:rsidR="00CC5398" w:rsidRDefault="00C50A00" w:rsidP="00B11989">
      <w:pPr>
        <w:pStyle w:val="ListBullet"/>
      </w:pPr>
      <w:r w:rsidRPr="00F15922">
        <w:t xml:space="preserve">Removes the </w:t>
      </w:r>
      <w:r w:rsidRPr="00F15922">
        <w:rPr>
          <w:rFonts w:ascii="Courier New" w:hAnsi="Courier New"/>
          <w:sz w:val="18"/>
        </w:rPr>
        <w:t>&lt;IVIStandardRootDir&gt;\</w:t>
      </w:r>
      <w:r w:rsidR="00865346" w:rsidRPr="00F15922">
        <w:rPr>
          <w:rFonts w:ascii="Courier New" w:hAnsi="Courier New"/>
          <w:sz w:val="18"/>
        </w:rPr>
        <w:t>Bin</w:t>
      </w:r>
      <w:r w:rsidR="00865346" w:rsidRPr="00F15922">
        <w:t xml:space="preserve"> </w:t>
      </w:r>
      <w:r w:rsidRPr="00F15922">
        <w:t>from the Windows system search path.</w:t>
      </w:r>
    </w:p>
    <w:p w:rsidR="00C50A00" w:rsidRPr="00F15922" w:rsidRDefault="00C50A00">
      <w:pPr>
        <w:pStyle w:val="Body"/>
      </w:pPr>
      <w:r w:rsidRPr="00F15922">
        <w:t xml:space="preserve">In full cleanup mode, the </w:t>
      </w:r>
      <w:r w:rsidR="00462AC0">
        <w:t>IVI-COM/IVI-C</w:t>
      </w:r>
      <w:r w:rsidRPr="00F15922">
        <w:t xml:space="preserve"> shared component cleanup utility shall perform the following operations:</w:t>
      </w:r>
    </w:p>
    <w:p w:rsidR="00CC5398" w:rsidRDefault="00C50A00" w:rsidP="00B11989">
      <w:pPr>
        <w:pStyle w:val="ListBullet"/>
      </w:pPr>
      <w:r w:rsidRPr="00F15922">
        <w:t xml:space="preserve">Unregisters the IVI-COM shared components. </w:t>
      </w:r>
    </w:p>
    <w:p w:rsidR="00CC5398" w:rsidRDefault="00DE6EDB" w:rsidP="00B11989">
      <w:pPr>
        <w:pStyle w:val="ListBullet"/>
      </w:pPr>
      <w:r w:rsidRPr="00F15922">
        <w:t>Removes the PIAs from the Global Assembly Cache and unregisters the PIAs.</w:t>
      </w:r>
    </w:p>
    <w:p w:rsidR="00CC5398" w:rsidRDefault="00C50A00" w:rsidP="00B11989">
      <w:pPr>
        <w:pStyle w:val="ListBullet"/>
      </w:pPr>
      <w:r w:rsidRPr="00F15922">
        <w:t>Deletes the registry key and entry for</w:t>
      </w:r>
      <w:r w:rsidRPr="00F15922">
        <w:rPr>
          <w:rFonts w:ascii="Courier New" w:hAnsi="Courier New"/>
          <w:sz w:val="18"/>
        </w:rPr>
        <w:t xml:space="preserve"> MasterStore</w:t>
      </w:r>
      <w:r w:rsidRPr="00F15922">
        <w:t>.</w:t>
      </w:r>
    </w:p>
    <w:p w:rsidR="00CC5398" w:rsidRDefault="00C50A00" w:rsidP="00B11989">
      <w:pPr>
        <w:pStyle w:val="ListBullet"/>
      </w:pPr>
      <w:r w:rsidRPr="00F15922">
        <w:t xml:space="preserve">Deletes the registry key and entry for </w:t>
      </w:r>
      <w:r w:rsidR="00700116" w:rsidRPr="00F15922">
        <w:rPr>
          <w:rFonts w:ascii="Courier New" w:hAnsi="Courier New"/>
          <w:sz w:val="18"/>
        </w:rPr>
        <w:t>IviStandardRootDir</w:t>
      </w:r>
      <w:r w:rsidRPr="00F15922">
        <w:t xml:space="preserve">. </w:t>
      </w:r>
    </w:p>
    <w:p w:rsidR="00CC5398" w:rsidRDefault="00BC228B" w:rsidP="00B11989">
      <w:pPr>
        <w:pStyle w:val="ListBullet"/>
      </w:pPr>
      <w:r w:rsidRPr="00F15922">
        <w:t xml:space="preserve">Deletes the registry key and entry for </w:t>
      </w:r>
      <w:r w:rsidRPr="00F15922">
        <w:rPr>
          <w:rFonts w:ascii="Courier New" w:hAnsi="Courier New"/>
          <w:sz w:val="18"/>
        </w:rPr>
        <w:t>I</w:t>
      </w:r>
      <w:r w:rsidR="00700116" w:rsidRPr="00F15922">
        <w:rPr>
          <w:rFonts w:ascii="Courier New" w:hAnsi="Courier New"/>
          <w:sz w:val="18"/>
        </w:rPr>
        <w:t>vi</w:t>
      </w:r>
      <w:r w:rsidRPr="00F15922">
        <w:rPr>
          <w:rFonts w:ascii="Courier New" w:hAnsi="Courier New"/>
          <w:sz w:val="18"/>
        </w:rPr>
        <w:t>DataDir</w:t>
      </w:r>
      <w:r w:rsidRPr="00F15922">
        <w:t>.</w:t>
      </w:r>
    </w:p>
    <w:p w:rsidR="00CC5398" w:rsidRDefault="00C50A00" w:rsidP="00B11989">
      <w:pPr>
        <w:pStyle w:val="ListBullet"/>
      </w:pPr>
      <w:r w:rsidRPr="00F15922">
        <w:t xml:space="preserve">Removes the </w:t>
      </w:r>
      <w:r w:rsidRPr="00F15922">
        <w:rPr>
          <w:rFonts w:ascii="Courier New" w:hAnsi="Courier New"/>
          <w:sz w:val="18"/>
        </w:rPr>
        <w:t>&lt;IVIStandardRootDir&gt;\</w:t>
      </w:r>
      <w:r w:rsidR="003D621C" w:rsidRPr="00F15922">
        <w:rPr>
          <w:rFonts w:ascii="Courier New" w:hAnsi="Courier New"/>
          <w:sz w:val="18"/>
        </w:rPr>
        <w:t>Bin</w:t>
      </w:r>
      <w:r w:rsidR="003D621C" w:rsidRPr="00F15922">
        <w:t xml:space="preserve"> </w:t>
      </w:r>
      <w:r w:rsidRPr="00F15922">
        <w:t>from the Windows system search path.</w:t>
      </w:r>
    </w:p>
    <w:p w:rsidR="00CC5398" w:rsidRDefault="00C50A00" w:rsidP="00B11989">
      <w:pPr>
        <w:pStyle w:val="ListBullet"/>
      </w:pPr>
      <w:r w:rsidRPr="00F15922">
        <w:t>Deletes the shared component files for each shared component.</w:t>
      </w:r>
    </w:p>
    <w:p w:rsidR="00CC5398" w:rsidRDefault="00C50A00" w:rsidP="00B11989">
      <w:pPr>
        <w:pStyle w:val="ListBullet"/>
      </w:pPr>
      <w:r w:rsidRPr="00F15922">
        <w:rPr>
          <w:rFonts w:eastAsia="MS Mincho"/>
          <w:lang w:eastAsia="ja-JP"/>
        </w:rPr>
        <w:t>Deletes the following shared component data files: IviConfigurationStore.xml and IviConfiguration Store.xsd.</w:t>
      </w:r>
    </w:p>
    <w:p w:rsidR="00CC5398" w:rsidRDefault="00C50A00" w:rsidP="00B11989">
      <w:pPr>
        <w:pStyle w:val="ListBullet"/>
      </w:pPr>
      <w:r w:rsidRPr="00F15922">
        <w:t>Deletes empty IVI standard common files directories.</w:t>
      </w:r>
    </w:p>
    <w:p w:rsidR="00CC5398" w:rsidRDefault="00C50A00" w:rsidP="00B11989">
      <w:pPr>
        <w:pStyle w:val="ListBullet"/>
      </w:pPr>
      <w:r w:rsidRPr="00F15922">
        <w:lastRenderedPageBreak/>
        <w:t xml:space="preserve">Deletes the </w:t>
      </w:r>
      <w:r w:rsidR="00462AC0">
        <w:t>IVI-COM/IVI-C</w:t>
      </w:r>
      <w:r w:rsidRPr="00F15922">
        <w:t xml:space="preserve"> shared component directory, if it is empty. </w:t>
      </w:r>
    </w:p>
    <w:p w:rsidR="00CC5398" w:rsidRDefault="00C50A00" w:rsidP="00B11989">
      <w:pPr>
        <w:pStyle w:val="ListBullet"/>
      </w:pPr>
      <w:r w:rsidRPr="00F15922">
        <w:t xml:space="preserve">Deletes the IVI standard root directory, if it is empty. </w:t>
      </w:r>
    </w:p>
    <w:p w:rsidR="00CC5398" w:rsidRDefault="003F19B1" w:rsidP="00B11989">
      <w:pPr>
        <w:pStyle w:val="ListBullet"/>
      </w:pPr>
      <w:r w:rsidRPr="00F15922">
        <w:t>Deletes the IVI data directory, if it is empty.</w:t>
      </w:r>
    </w:p>
    <w:p w:rsidR="00CC5398" w:rsidRDefault="00D46E22" w:rsidP="00B11989">
      <w:pPr>
        <w:pStyle w:val="ListBullet"/>
      </w:pPr>
      <w:r w:rsidRPr="00F15922">
        <w:t xml:space="preserve">Unregisters the </w:t>
      </w:r>
      <w:r w:rsidR="00462AC0">
        <w:t>IVI-COM/IVI-C</w:t>
      </w:r>
      <w:r w:rsidRPr="00F15922">
        <w:t xml:space="preserve"> Shared Component Cleanup Utility with the </w:t>
      </w:r>
      <w:r w:rsidR="009B4928">
        <w:t xml:space="preserve">standard </w:t>
      </w:r>
      <w:r w:rsidRPr="00F15922">
        <w:t xml:space="preserve">Windows </w:t>
      </w:r>
      <w:r w:rsidR="009B4928">
        <w:t>Control Panel facility for adding and removing programs.</w:t>
      </w:r>
    </w:p>
    <w:p w:rsidR="00AF1BA9" w:rsidRDefault="00AF1BA9" w:rsidP="00AF1BA9">
      <w:pPr>
        <w:pStyle w:val="Body"/>
      </w:pPr>
    </w:p>
    <w:p w:rsidR="00710CC8" w:rsidRDefault="0091195E" w:rsidP="00A90BFC">
      <w:pPr>
        <w:pStyle w:val="Heading3"/>
      </w:pPr>
      <w:bookmarkStart w:id="620" w:name="_Toc243283223"/>
      <w:bookmarkStart w:id="621" w:name="_Toc298848049"/>
      <w:bookmarkStart w:id="622" w:name="_Ref535398474"/>
      <w:bookmarkStart w:id="623" w:name="_Toc156647681"/>
      <w:r>
        <w:t>IVI.NET</w:t>
      </w:r>
      <w:r w:rsidR="00710CC8">
        <w:t xml:space="preserve"> Shared Component Installation</w:t>
      </w:r>
      <w:bookmarkEnd w:id="620"/>
      <w:bookmarkEnd w:id="621"/>
    </w:p>
    <w:p w:rsidR="00710CC8" w:rsidRDefault="00B879F6" w:rsidP="00AF1BA9">
      <w:pPr>
        <w:pStyle w:val="Body1"/>
      </w:pPr>
      <w:r>
        <w:t>An</w:t>
      </w:r>
      <w:r w:rsidR="00710CC8">
        <w:t xml:space="preserve"> </w:t>
      </w:r>
      <w:r w:rsidR="0091195E">
        <w:t>IVI.NET</w:t>
      </w:r>
      <w:r w:rsidR="00710CC8">
        <w:t xml:space="preserve"> shared component installer shall install </w:t>
      </w:r>
      <w:r w:rsidR="00F064C3">
        <w:t xml:space="preserve">a </w:t>
      </w:r>
      <w:r w:rsidR="00710CC8">
        <w:t xml:space="preserve">shared component </w:t>
      </w:r>
      <w:r w:rsidR="00F064C3">
        <w:t>variant</w:t>
      </w:r>
      <w:r w:rsidR="00710CC8">
        <w:t xml:space="preserve"> according to the following procedure:</w:t>
      </w:r>
    </w:p>
    <w:p w:rsidR="00CC5398" w:rsidRPr="00283EE9" w:rsidRDefault="00C2167B" w:rsidP="00F46ABF">
      <w:pPr>
        <w:pStyle w:val="Body"/>
        <w:numPr>
          <w:ilvl w:val="0"/>
          <w:numId w:val="40"/>
        </w:numPr>
      </w:pPr>
      <w:r w:rsidRPr="00C2167B">
        <w:t>The IVI.NET shared component installer checks the bitness of the Windows operating system.  A 32-bit IVI.NET shared component installer exits with a failure condition if the operating system is not a 32-bit operating system.  A 64-bit IVI.NET shared component installer exits with a failure condition if the operating system is not a 64-bit operating system.</w:t>
      </w:r>
    </w:p>
    <w:p w:rsidR="00F46ABF" w:rsidRPr="00283EE9" w:rsidRDefault="00C2167B" w:rsidP="00A01C9E">
      <w:pPr>
        <w:pStyle w:val="Body"/>
        <w:numPr>
          <w:ilvl w:val="0"/>
          <w:numId w:val="40"/>
        </w:numPr>
      </w:pPr>
      <w:r w:rsidRPr="00C2167B">
        <w:t xml:space="preserve">The IVI.NET shared component installer checks for the presence of the required .NET Framework version.  A failure condition exists if the required </w:t>
      </w:r>
      <w:r w:rsidR="00E6212E">
        <w:t>.NET Framework</w:t>
      </w:r>
      <w:r w:rsidRPr="00C2167B">
        <w:t xml:space="preserve"> version is not present.  If the IVI.NET shared component installer was invoked in dialog mode, the IVI.NET shared component installer instructs the user to run the .NET Framework installer as a separate step before installing the IVI.NET shared components.</w:t>
      </w:r>
    </w:p>
    <w:p w:rsidR="00C2167B" w:rsidRDefault="00EE580B" w:rsidP="00C2167B">
      <w:pPr>
        <w:pStyle w:val="Body"/>
        <w:numPr>
          <w:ilvl w:val="0"/>
          <w:numId w:val="40"/>
        </w:numPr>
      </w:pPr>
      <w:r>
        <w:t>For each supported bitness, t</w:t>
      </w:r>
      <w:r w:rsidR="00C2167B" w:rsidRPr="00C2167B">
        <w:t xml:space="preserve">he IVI.NET shared component installer checks for the presence and version of the IVI-COM/IVI-C shared components as specified in Section </w:t>
      </w:r>
      <w:fldSimple w:instr=" REF _Ref535399142 \r \h  \* MERGEFORMAT ">
        <w:r w:rsidR="00DE68DB">
          <w:t>5.1.1</w:t>
        </w:r>
      </w:fldSimple>
      <w:r w:rsidR="00C2167B" w:rsidRPr="00C2167B">
        <w:t xml:space="preserve">, </w:t>
      </w:r>
      <w:fldSimple w:instr=" REF _Ref535399142 \h  \* MERGEFORMAT ">
        <w:ins w:id="624" w:author="Author">
          <w:r w:rsidR="00DE68DB" w:rsidRPr="00DE68DB">
            <w:rPr>
              <w:i/>
              <w:rPrChange w:id="625" w:author="Author">
                <w:rPr/>
              </w:rPrChange>
            </w:rPr>
            <w:t>Detecting the Presence and Version of the IVI-COM/IVI-C Shared Components</w:t>
          </w:r>
        </w:ins>
        <w:del w:id="626" w:author="Author">
          <w:r w:rsidR="00C2167B" w:rsidRPr="00C2167B" w:rsidDel="00DE68DB">
            <w:rPr>
              <w:i/>
            </w:rPr>
            <w:delText>Detecting the Presence and Version of the IVI-COM/IVI-C Shared Components</w:delText>
          </w:r>
        </w:del>
      </w:fldSimple>
      <w:r w:rsidR="00C2167B" w:rsidRPr="00C2167B">
        <w:t xml:space="preserve">.  </w:t>
      </w:r>
      <w:r>
        <w:t xml:space="preserve">If the IVI-COM/IVI-C </w:t>
      </w:r>
      <w:r w:rsidRPr="00F15922">
        <w:t xml:space="preserve">shared components are not installed or not of a sufficient version, the installer exits with a failure condition.  If the installer was invoked in dialog mode, the installer informs the user that the user must first execute the </w:t>
      </w:r>
      <w:r>
        <w:t>IVI-COM/IVI-C</w:t>
      </w:r>
      <w:r w:rsidRPr="00F15922">
        <w:t xml:space="preserve"> shared component installer and informs the user where to find the </w:t>
      </w:r>
      <w:r>
        <w:t>IVI-COM/IVI-C</w:t>
      </w:r>
      <w:r w:rsidRPr="00F15922">
        <w:t xml:space="preserve"> shared component installer</w:t>
      </w:r>
      <w:r>
        <w:t>.</w:t>
      </w:r>
    </w:p>
    <w:p w:rsidR="00B879F6" w:rsidRDefault="00710CC8" w:rsidP="00B879F6">
      <w:pPr>
        <w:pStyle w:val="Body"/>
        <w:numPr>
          <w:ilvl w:val="0"/>
          <w:numId w:val="40"/>
        </w:numPr>
      </w:pPr>
      <w:r w:rsidRPr="006B1313">
        <w:t xml:space="preserve">The </w:t>
      </w:r>
      <w:r w:rsidR="0091195E" w:rsidRPr="006B1313">
        <w:t>IVI.NET</w:t>
      </w:r>
      <w:r w:rsidRPr="006B1313">
        <w:t xml:space="preserve"> shared component installer checks for the presence of the </w:t>
      </w:r>
      <w:r w:rsidR="0091195E" w:rsidRPr="006B1313">
        <w:t>IVI.NET</w:t>
      </w:r>
      <w:r w:rsidRPr="006B1313">
        <w:t xml:space="preserve"> shared components</w:t>
      </w:r>
      <w:r w:rsidR="00C92663">
        <w:t xml:space="preserve"> variant </w:t>
      </w:r>
      <w:r w:rsidR="00C47CE8">
        <w:t>that it install</w:t>
      </w:r>
      <w:r w:rsidR="00426FF0">
        <w:t>s</w:t>
      </w:r>
      <w:r w:rsidR="00C47CE8">
        <w:t xml:space="preserve">, </w:t>
      </w:r>
      <w:r w:rsidRPr="006B1313">
        <w:t xml:space="preserve">as specified in </w:t>
      </w:r>
      <w:r w:rsidR="000A7444" w:rsidRPr="006B1313">
        <w:t xml:space="preserve">Section </w:t>
      </w:r>
      <w:fldSimple w:instr=" REF _Ref251056929 \r \h  \* MERGEFORMAT ">
        <w:r w:rsidR="00DE68DB">
          <w:t>5.2.1</w:t>
        </w:r>
      </w:fldSimple>
      <w:r w:rsidR="000A7444" w:rsidRPr="006B1313">
        <w:t xml:space="preserve">, </w:t>
      </w:r>
      <w:fldSimple w:instr=" REF _Ref250461473 \h  \* MERGEFORMAT ">
        <w:ins w:id="627" w:author="Author">
          <w:r w:rsidR="00DE68DB" w:rsidRPr="00DE68DB">
            <w:rPr>
              <w:i/>
              <w:rPrChange w:id="628" w:author="Author">
                <w:rPr/>
              </w:rPrChange>
            </w:rPr>
            <w:t>Detecting the Presence of an IVI.NET Shared Components</w:t>
          </w:r>
        </w:ins>
        <w:del w:id="629" w:author="Author">
          <w:r w:rsidR="000A7444" w:rsidRPr="006B1313" w:rsidDel="00DE68DB">
            <w:rPr>
              <w:i/>
            </w:rPr>
            <w:delText>Detecting the Presence</w:delText>
          </w:r>
          <w:r w:rsidR="00B762C3" w:rsidDel="00DE68DB">
            <w:rPr>
              <w:i/>
            </w:rPr>
            <w:delText xml:space="preserve"> of an</w:delText>
          </w:r>
          <w:r w:rsidR="000A7444" w:rsidRPr="006B1313" w:rsidDel="00DE68DB">
            <w:rPr>
              <w:i/>
            </w:rPr>
            <w:delText xml:space="preserve"> IVI.NET Shared Components</w:delText>
          </w:r>
        </w:del>
      </w:fldSimple>
      <w:r w:rsidR="00C2167B" w:rsidRPr="00C2167B">
        <w:rPr>
          <w:i/>
        </w:rPr>
        <w:t xml:space="preserve"> Variant</w:t>
      </w:r>
      <w:r w:rsidR="00C2167B" w:rsidRPr="00C2167B">
        <w:t>.</w:t>
      </w:r>
      <w:r w:rsidR="00C92663">
        <w:t xml:space="preserve"> </w:t>
      </w:r>
      <w:r w:rsidR="002C7327">
        <w:t xml:space="preserve"> The installer takes the following actions for each bitness it supports:</w:t>
      </w:r>
    </w:p>
    <w:p w:rsidR="00FC4BB5" w:rsidRDefault="00B879F6">
      <w:pPr>
        <w:pStyle w:val="Body"/>
        <w:numPr>
          <w:ilvl w:val="1"/>
          <w:numId w:val="40"/>
        </w:numPr>
      </w:pPr>
      <w:r w:rsidRPr="00F15922">
        <w:t xml:space="preserve">A failure condition exists if the shared components </w:t>
      </w:r>
      <w:r>
        <w:t xml:space="preserve">variant </w:t>
      </w:r>
      <w:r w:rsidRPr="00F15922">
        <w:t>already exist</w:t>
      </w:r>
      <w:r w:rsidR="00481A26">
        <w:t>s</w:t>
      </w:r>
      <w:r w:rsidRPr="00F15922">
        <w:t xml:space="preserve"> on the system and ha</w:t>
      </w:r>
      <w:r w:rsidR="00481A26">
        <w:t>s</w:t>
      </w:r>
      <w:r w:rsidR="000E5EC4">
        <w:t xml:space="preserve"> a</w:t>
      </w:r>
      <w:r w:rsidRPr="00F15922">
        <w:t xml:space="preserve"> </w:t>
      </w:r>
      <w:r w:rsidR="00481A26">
        <w:t>Full Version</w:t>
      </w:r>
      <w:r w:rsidRPr="00F15922">
        <w:t xml:space="preserve"> greater than the </w:t>
      </w:r>
      <w:r w:rsidR="00481A26">
        <w:t>Full Version</w:t>
      </w:r>
      <w:r w:rsidRPr="00F15922">
        <w:t xml:space="preserve"> of the shared component</w:t>
      </w:r>
      <w:r w:rsidR="00481A26">
        <w:t xml:space="preserve"> variant</w:t>
      </w:r>
      <w:r w:rsidRPr="00F15922">
        <w:t xml:space="preserve"> to be installed.</w:t>
      </w:r>
    </w:p>
    <w:p w:rsidR="00FC4BB5" w:rsidRDefault="002D5628">
      <w:pPr>
        <w:pStyle w:val="Body"/>
        <w:numPr>
          <w:ilvl w:val="1"/>
          <w:numId w:val="40"/>
        </w:numPr>
      </w:pPr>
      <w:r>
        <w:t>If the IVI.NET shared components variant does not already exist on the system, the installer installs all IVI.NET shared component files to the appropriate directories in the IVI.NET standard directory tree and the GAC.</w:t>
      </w:r>
    </w:p>
    <w:p w:rsidR="00FC4BB5" w:rsidRDefault="002D5628">
      <w:pPr>
        <w:pStyle w:val="Body"/>
        <w:numPr>
          <w:ilvl w:val="1"/>
          <w:numId w:val="40"/>
        </w:numPr>
      </w:pPr>
      <w:r>
        <w:t>If the IVI.NET shared components variant already exists on the system,</w:t>
      </w:r>
      <w:r w:rsidR="00876AF9">
        <w:t xml:space="preserve"> </w:t>
      </w:r>
      <w:r w:rsidR="00E56109">
        <w:t>and</w:t>
      </w:r>
      <w:r w:rsidR="00876AF9">
        <w:t xml:space="preserve"> the Full Version to be installed is greater than the Full Version of the variant on the system, </w:t>
      </w:r>
      <w:r>
        <w:t>the installer installs all IVI.NET shared component files to the appropriate directories in the IVI.NET standard directory tree and the GAC.</w:t>
      </w:r>
    </w:p>
    <w:p w:rsidR="00FC4BB5" w:rsidRPr="00FC4BB5" w:rsidRDefault="00FC4BB5">
      <w:pPr>
        <w:pStyle w:val="Body"/>
        <w:numPr>
          <w:ilvl w:val="1"/>
          <w:numId w:val="40"/>
        </w:numPr>
      </w:pPr>
      <w:r w:rsidRPr="00FC4BB5">
        <w:t>If the IVI.NET shared components variant already exists on the system, and the Full Version to be installed is equal to the Full Version of the variant on the system, the installer shall run in “repair” mode.</w:t>
      </w:r>
    </w:p>
    <w:p w:rsidR="00F30C6A" w:rsidRPr="00EF2CB2" w:rsidRDefault="00FC4BB5">
      <w:pPr>
        <w:pStyle w:val="Body"/>
        <w:numPr>
          <w:ilvl w:val="0"/>
          <w:numId w:val="40"/>
        </w:numPr>
      </w:pPr>
      <w:r w:rsidRPr="00FC4BB5">
        <w:rPr>
          <w:color w:val="000000"/>
        </w:rPr>
        <w:t xml:space="preserve">The installer shall install publisher policy files to the GAC if the patch level of the variant being installed is greater than zero. The publisher policy files cause existing applications to use the </w:t>
      </w:r>
      <w:r w:rsidR="00977D61">
        <w:rPr>
          <w:color w:val="000000"/>
        </w:rPr>
        <w:t>version</w:t>
      </w:r>
      <w:r w:rsidRPr="00FC4BB5">
        <w:rPr>
          <w:color w:val="000000"/>
        </w:rPr>
        <w:t xml:space="preserve"> being installed instead of the </w:t>
      </w:r>
      <w:r w:rsidR="00977D61">
        <w:rPr>
          <w:color w:val="000000"/>
        </w:rPr>
        <w:t>version</w:t>
      </w:r>
      <w:r w:rsidRPr="00FC4BB5">
        <w:rPr>
          <w:color w:val="000000"/>
        </w:rPr>
        <w:t xml:space="preserve"> with which the applications were built.  </w:t>
      </w:r>
      <w:r w:rsidR="00230E0D">
        <w:rPr>
          <w:color w:val="000000"/>
        </w:rPr>
        <w:t xml:space="preserve">The .NET shared component </w:t>
      </w:r>
      <w:r w:rsidRPr="00FC4BB5">
        <w:rPr>
          <w:color w:val="000000"/>
        </w:rPr>
        <w:lastRenderedPageBreak/>
        <w:t xml:space="preserve">installer shall </w:t>
      </w:r>
      <w:r w:rsidRPr="00FC4BB5">
        <w:rPr>
          <w:i/>
          <w:color w:val="000000"/>
        </w:rPr>
        <w:t>not</w:t>
      </w:r>
      <w:r w:rsidRPr="00FC4BB5">
        <w:rPr>
          <w:color w:val="000000"/>
        </w:rPr>
        <w:t xml:space="preserve"> install publisher policy files that redirect </w:t>
      </w:r>
      <w:r w:rsidR="009521D7">
        <w:rPr>
          <w:color w:val="000000"/>
        </w:rPr>
        <w:t xml:space="preserve">an </w:t>
      </w:r>
      <w:r w:rsidRPr="00FC4BB5">
        <w:rPr>
          <w:color w:val="000000"/>
        </w:rPr>
        <w:t xml:space="preserve">application to use </w:t>
      </w:r>
      <w:r w:rsidR="00C055D4">
        <w:rPr>
          <w:color w:val="000000"/>
        </w:rPr>
        <w:t xml:space="preserve">shared components with </w:t>
      </w:r>
      <w:r w:rsidR="001A5016">
        <w:rPr>
          <w:color w:val="000000"/>
        </w:rPr>
        <w:t xml:space="preserve">a </w:t>
      </w:r>
      <w:r w:rsidR="00981DBF">
        <w:rPr>
          <w:color w:val="000000"/>
        </w:rPr>
        <w:t>different</w:t>
      </w:r>
      <w:r w:rsidRPr="00FC4BB5">
        <w:rPr>
          <w:color w:val="000000"/>
        </w:rPr>
        <w:t xml:space="preserve"> Major</w:t>
      </w:r>
      <w:r w:rsidR="00981DBF">
        <w:rPr>
          <w:color w:val="000000"/>
        </w:rPr>
        <w:t xml:space="preserve"> or </w:t>
      </w:r>
      <w:r w:rsidRPr="00FC4BB5">
        <w:rPr>
          <w:color w:val="000000"/>
        </w:rPr>
        <w:t xml:space="preserve">Minor version </w:t>
      </w:r>
      <w:r w:rsidR="00981DBF">
        <w:rPr>
          <w:color w:val="000000"/>
        </w:rPr>
        <w:t>number than the</w:t>
      </w:r>
      <w:r w:rsidRPr="00FC4BB5">
        <w:rPr>
          <w:color w:val="000000"/>
        </w:rPr>
        <w:t xml:space="preserve"> version with which the application w</w:t>
      </w:r>
      <w:r w:rsidR="009521D7">
        <w:rPr>
          <w:color w:val="000000"/>
        </w:rPr>
        <w:t>as</w:t>
      </w:r>
      <w:r w:rsidRPr="00FC4BB5">
        <w:rPr>
          <w:color w:val="000000"/>
        </w:rPr>
        <w:t xml:space="preserve"> built.</w:t>
      </w:r>
    </w:p>
    <w:p w:rsidR="00CC5398" w:rsidRDefault="00710CC8">
      <w:pPr>
        <w:pStyle w:val="Body"/>
        <w:numPr>
          <w:ilvl w:val="0"/>
          <w:numId w:val="40"/>
        </w:numPr>
      </w:pPr>
      <w:r>
        <w:t xml:space="preserve">The </w:t>
      </w:r>
      <w:r w:rsidR="0091195E">
        <w:t>IVI.NET</w:t>
      </w:r>
      <w:r>
        <w:t xml:space="preserve"> shared component installer registers with </w:t>
      </w:r>
      <w:r w:rsidRPr="00E558A5">
        <w:t xml:space="preserve">the </w:t>
      </w:r>
      <w:r w:rsidR="009B4928">
        <w:t xml:space="preserve">standard </w:t>
      </w:r>
      <w:r w:rsidRPr="00E558A5">
        <w:t xml:space="preserve">Windows </w:t>
      </w:r>
      <w:r w:rsidR="009B4928">
        <w:t>Control Panel facility for adding and removing programs.</w:t>
      </w:r>
    </w:p>
    <w:p w:rsidR="00AF1BA9" w:rsidRDefault="00710CC8">
      <w:pPr>
        <w:pStyle w:val="Body"/>
        <w:numPr>
          <w:ilvl w:val="0"/>
          <w:numId w:val="40"/>
        </w:numPr>
      </w:pPr>
      <w:r>
        <w:t xml:space="preserve">If necessary, the </w:t>
      </w:r>
      <w:r w:rsidR="0091195E">
        <w:t>IVI.NET</w:t>
      </w:r>
      <w:r>
        <w:t xml:space="preserve"> shared component installer reboots the system.</w:t>
      </w:r>
    </w:p>
    <w:p w:rsidR="00CC5398" w:rsidRDefault="00CC5398" w:rsidP="00AF1BA9">
      <w:pPr>
        <w:pStyle w:val="Body"/>
      </w:pPr>
    </w:p>
    <w:p w:rsidR="002A776D" w:rsidRPr="00EF2CB2" w:rsidDel="002A776D" w:rsidRDefault="00FC4BB5" w:rsidP="002A776D">
      <w:pPr>
        <w:pStyle w:val="Heading4"/>
      </w:pPr>
      <w:bookmarkStart w:id="630" w:name="_Toc298848050"/>
      <w:bookmarkStart w:id="631" w:name="_Ref250473708"/>
      <w:bookmarkStart w:id="632" w:name="_Ref250473716"/>
      <w:r w:rsidRPr="00FC4BB5">
        <w:t>IVI.NET Shared Componet Uninstaller</w:t>
      </w:r>
      <w:bookmarkEnd w:id="630"/>
      <w:r w:rsidRPr="00FC4BB5">
        <w:t xml:space="preserve"> </w:t>
      </w:r>
    </w:p>
    <w:p w:rsidR="00B73F01" w:rsidRPr="00F15922" w:rsidRDefault="00C2167B" w:rsidP="00AF1BA9">
      <w:pPr>
        <w:pStyle w:val="Body1"/>
      </w:pPr>
      <w:r w:rsidRPr="00C2167B">
        <w:t xml:space="preserve">The </w:t>
      </w:r>
      <w:r w:rsidR="000A33B1">
        <w:t xml:space="preserve">IVI. NET </w:t>
      </w:r>
      <w:r w:rsidRPr="00C2167B">
        <w:t>shared c</w:t>
      </w:r>
      <w:r w:rsidR="00B73F01" w:rsidRPr="00F15922">
        <w:t xml:space="preserve">omponent </w:t>
      </w:r>
      <w:r w:rsidR="000A33B1">
        <w:t>uninstaller</w:t>
      </w:r>
      <w:r w:rsidR="00B73F01" w:rsidRPr="00F15922">
        <w:t xml:space="preserve"> shall perform the following operations:</w:t>
      </w:r>
    </w:p>
    <w:p w:rsidR="00B73F01" w:rsidRDefault="00B73F01" w:rsidP="00B11989">
      <w:pPr>
        <w:pStyle w:val="ListBullet"/>
      </w:pPr>
      <w:r w:rsidRPr="00F15922">
        <w:t xml:space="preserve">Deletes the </w:t>
      </w:r>
      <w:r w:rsidR="00895194">
        <w:t xml:space="preserve">IVI.NET </w:t>
      </w:r>
      <w:r w:rsidRPr="00F15922">
        <w:t xml:space="preserve">shared component files </w:t>
      </w:r>
      <w:r w:rsidR="000E259B">
        <w:t xml:space="preserve">for the shared components variant </w:t>
      </w:r>
      <w:r w:rsidR="00895194">
        <w:t>from the GAC and from the IVI.NET directory tree</w:t>
      </w:r>
    </w:p>
    <w:p w:rsidR="000E259B" w:rsidRDefault="000E259B" w:rsidP="00B11989">
      <w:pPr>
        <w:pStyle w:val="ListBullet"/>
      </w:pPr>
      <w:r>
        <w:t>Removes the policy files for the shared components variant from the GAC.</w:t>
      </w:r>
    </w:p>
    <w:p w:rsidR="000E259B" w:rsidRDefault="000E259B" w:rsidP="00B11989">
      <w:pPr>
        <w:pStyle w:val="ListBullet"/>
      </w:pPr>
      <w:r>
        <w:t xml:space="preserve">Removes the </w:t>
      </w:r>
      <w:r w:rsidR="004670CB">
        <w:t xml:space="preserve">Windows registry keys and entries for the </w:t>
      </w:r>
      <w:r>
        <w:t>design time assemblies for the shared components variant</w:t>
      </w:r>
      <w:r w:rsidR="004670CB">
        <w:t xml:space="preserve">. </w:t>
      </w:r>
    </w:p>
    <w:p w:rsidR="00A04BF2" w:rsidRDefault="00A04BF2" w:rsidP="00B11989">
      <w:pPr>
        <w:pStyle w:val="ListBullet"/>
      </w:pPr>
      <w:r w:rsidRPr="00F15922">
        <w:t xml:space="preserve">Deletes the IVI </w:t>
      </w:r>
      <w:r>
        <w:t xml:space="preserve">.NET </w:t>
      </w:r>
      <w:r w:rsidRPr="00F15922">
        <w:t xml:space="preserve">standard root directory if </w:t>
      </w:r>
      <w:r w:rsidR="00E749DB">
        <w:t>no files exist in the directory tree.</w:t>
      </w:r>
    </w:p>
    <w:p w:rsidR="00AF1BA9" w:rsidRDefault="00AF1BA9" w:rsidP="00AF1BA9">
      <w:pPr>
        <w:pStyle w:val="Body"/>
      </w:pPr>
    </w:p>
    <w:p w:rsidR="00C50A00" w:rsidRPr="00F15922" w:rsidRDefault="00C50A00" w:rsidP="00895BE6">
      <w:pPr>
        <w:pStyle w:val="Heading1"/>
      </w:pPr>
      <w:bookmarkStart w:id="633" w:name="_Ref251059617"/>
      <w:bookmarkStart w:id="634" w:name="_Toc225140705"/>
      <w:bookmarkStart w:id="635" w:name="_Toc298848051"/>
      <w:r w:rsidRPr="00F15922">
        <w:lastRenderedPageBreak/>
        <w:t>Installer Interface Requirements</w:t>
      </w:r>
      <w:bookmarkEnd w:id="622"/>
      <w:bookmarkEnd w:id="623"/>
      <w:bookmarkEnd w:id="631"/>
      <w:bookmarkEnd w:id="632"/>
      <w:bookmarkEnd w:id="633"/>
      <w:bookmarkEnd w:id="634"/>
      <w:bookmarkEnd w:id="635"/>
    </w:p>
    <w:p w:rsidR="00C50A00" w:rsidRDefault="00C50A00">
      <w:pPr>
        <w:pStyle w:val="Body1"/>
      </w:pPr>
      <w:r w:rsidRPr="00F15922">
        <w:t>This section describes the requirements for how IVI installers interact with other IVI installers or calling programs.</w:t>
      </w:r>
    </w:p>
    <w:p w:rsidR="00AC1D46" w:rsidRPr="00AC1D46" w:rsidRDefault="00AC1D46" w:rsidP="00AC1D46">
      <w:pPr>
        <w:pStyle w:val="Body"/>
      </w:pPr>
    </w:p>
    <w:p w:rsidR="00C50A00" w:rsidRPr="00F15922" w:rsidRDefault="00C50A00" w:rsidP="00895BE6">
      <w:pPr>
        <w:pStyle w:val="Heading2"/>
      </w:pPr>
      <w:bookmarkStart w:id="636" w:name="_Toc156647682"/>
      <w:bookmarkStart w:id="637" w:name="_Ref202328039"/>
      <w:bookmarkStart w:id="638" w:name="_Ref202328048"/>
      <w:bookmarkStart w:id="639" w:name="_Toc225140706"/>
      <w:bookmarkStart w:id="640" w:name="_Toc298848052"/>
      <w:r w:rsidRPr="00F15922">
        <w:t>IVI Shared Component Installer Command Line Syntax</w:t>
      </w:r>
      <w:bookmarkEnd w:id="636"/>
      <w:bookmarkEnd w:id="637"/>
      <w:bookmarkEnd w:id="638"/>
      <w:bookmarkEnd w:id="639"/>
      <w:bookmarkEnd w:id="640"/>
      <w:r w:rsidRPr="00F15922">
        <w:t xml:space="preserve"> </w:t>
      </w:r>
    </w:p>
    <w:p w:rsidR="006711BE" w:rsidRDefault="00462AC0" w:rsidP="006711BE">
      <w:pPr>
        <w:pStyle w:val="Heading3"/>
      </w:pPr>
      <w:bookmarkStart w:id="641" w:name="_Toc298848053"/>
      <w:r>
        <w:t>IVI-COM/IVI-C</w:t>
      </w:r>
      <w:r w:rsidR="006711BE">
        <w:t xml:space="preserve"> Shared Component Installer Command-Line Syntax</w:t>
      </w:r>
      <w:bookmarkEnd w:id="641"/>
    </w:p>
    <w:p w:rsidR="00C50A00" w:rsidRPr="00F15922" w:rsidRDefault="00C50A00" w:rsidP="00AF1BA9">
      <w:pPr>
        <w:pStyle w:val="Body1"/>
      </w:pPr>
      <w:r w:rsidRPr="00F15922">
        <w:t xml:space="preserve">If the </w:t>
      </w:r>
      <w:r w:rsidR="00462AC0">
        <w:t>IVI-COM/IVI-C</w:t>
      </w:r>
      <w:r w:rsidRPr="00F15922">
        <w:t xml:space="preserve"> shared component installer is in the MSI file format, it shall accept a command line argument of the following form and order:</w:t>
      </w:r>
    </w:p>
    <w:p w:rsidR="00C50A00" w:rsidRPr="00F15922" w:rsidRDefault="00C50A00">
      <w:pPr>
        <w:pStyle w:val="Body"/>
      </w:pPr>
      <w:r w:rsidRPr="00F15922">
        <w:rPr>
          <w:rFonts w:ascii="Courier" w:hAnsi="Courier"/>
          <w:color w:val="000000"/>
          <w:sz w:val="18"/>
        </w:rPr>
        <w:t xml:space="preserve">msiexec.exe /i &lt;pathtomsi&gt; [IVISTANDARDROOTDIR=&lt;path&gt;] </w:t>
      </w:r>
      <w:r w:rsidR="007E1565" w:rsidRPr="00F15922">
        <w:rPr>
          <w:rFonts w:ascii="Courier" w:hAnsi="Courier"/>
          <w:color w:val="000000"/>
          <w:sz w:val="18"/>
        </w:rPr>
        <w:t xml:space="preserve">[IVISTANDARDROOTDIR64=&lt;path&gt;] </w:t>
      </w:r>
      <w:r w:rsidRPr="00F15922">
        <w:rPr>
          <w:rFonts w:ascii="Courier" w:hAnsi="Courier"/>
          <w:color w:val="000000"/>
          <w:sz w:val="18"/>
        </w:rPr>
        <w:t>[/q]</w:t>
      </w:r>
    </w:p>
    <w:p w:rsidR="00C50A00" w:rsidRPr="00F15922" w:rsidRDefault="00C50A00">
      <w:pPr>
        <w:pStyle w:val="Body"/>
      </w:pPr>
      <w:r w:rsidRPr="00F15922">
        <w:t xml:space="preserve">If the </w:t>
      </w:r>
      <w:r w:rsidR="00462AC0">
        <w:t>IVI-COM/IVI-C</w:t>
      </w:r>
      <w:r w:rsidRPr="00F15922">
        <w:t xml:space="preserve"> shared component installer is in Windows Executable (.exe) file format, it shall accept a command line argument of the following form and order:</w:t>
      </w:r>
    </w:p>
    <w:p w:rsidR="00C50A00" w:rsidRPr="00F15922" w:rsidRDefault="00C50A00">
      <w:pPr>
        <w:pStyle w:val="Body"/>
      </w:pPr>
      <w:r w:rsidRPr="00F15922">
        <w:rPr>
          <w:rFonts w:ascii="Courier" w:hAnsi="Courier"/>
          <w:color w:val="000000"/>
          <w:sz w:val="18"/>
        </w:rPr>
        <w:t xml:space="preserve">IviSharedComponents.exe [IVISTANDARDROOTDIR=&lt;path&gt;] </w:t>
      </w:r>
      <w:r w:rsidR="007E1565" w:rsidRPr="00F15922">
        <w:rPr>
          <w:rFonts w:ascii="Courier" w:hAnsi="Courier"/>
          <w:color w:val="000000"/>
          <w:sz w:val="18"/>
        </w:rPr>
        <w:t xml:space="preserve">[IVISTANDARDROOTDIR64=&lt;path&gt;] </w:t>
      </w:r>
      <w:r w:rsidRPr="00F15922">
        <w:rPr>
          <w:rFonts w:ascii="Courier" w:hAnsi="Courier"/>
          <w:color w:val="000000"/>
          <w:sz w:val="18"/>
        </w:rPr>
        <w:t>[/q]</w:t>
      </w:r>
    </w:p>
    <w:p w:rsidR="00C50A00" w:rsidRPr="00F15922" w:rsidRDefault="00C50A00">
      <w:pPr>
        <w:pStyle w:val="Body"/>
      </w:pPr>
      <w:r w:rsidRPr="00F15922">
        <w:t>Optional arguments are enclosed in square brackets [ ]. Tokens are enclosed in angular brackets &lt; &gt;</w:t>
      </w:r>
      <w:r w:rsidRPr="00F15922">
        <w:rPr>
          <w:i/>
        </w:rPr>
        <w:t>.</w:t>
      </w:r>
    </w:p>
    <w:p w:rsidR="00C50A00" w:rsidRPr="00F15922" w:rsidRDefault="00C50A00">
      <w:pPr>
        <w:pStyle w:val="Body"/>
      </w:pPr>
      <w:r w:rsidRPr="00F15922">
        <w:t xml:space="preserve">The </w:t>
      </w:r>
      <w:fldSimple w:instr=" REF _Ref202262376 \h  \* MERGEFORMAT ">
        <w:ins w:id="642" w:author="Author">
          <w:r w:rsidR="00DE68DB" w:rsidRPr="00DE68DB">
            <w:rPr>
              <w:rPrChange w:id="643" w:author="Author">
                <w:rPr>
                  <w:b/>
                  <w:bCs/>
                </w:rPr>
              </w:rPrChange>
            </w:rPr>
            <w:t>Table 7</w:t>
          </w:r>
          <w:r w:rsidR="00DE68DB" w:rsidRPr="00DE68DB">
            <w:rPr>
              <w:rPrChange w:id="644" w:author="Author">
                <w:rPr>
                  <w:b/>
                  <w:bCs/>
                </w:rPr>
              </w:rPrChange>
            </w:rPr>
            <w:noBreakHyphen/>
            <w:t>1</w:t>
          </w:r>
        </w:ins>
        <w:del w:id="645" w:author="Author">
          <w:r w:rsidR="00972483" w:rsidRPr="00F15922" w:rsidDel="00DE68DB">
            <w:delText>Table 7</w:delText>
          </w:r>
          <w:r w:rsidR="00972483" w:rsidRPr="00F15922" w:rsidDel="00DE68DB">
            <w:noBreakHyphen/>
            <w:delText>1</w:delText>
          </w:r>
        </w:del>
      </w:fldSimple>
      <w:r w:rsidR="001444E8" w:rsidRPr="00F15922">
        <w:t xml:space="preserve"> </w:t>
      </w:r>
      <w:r w:rsidRPr="00F15922">
        <w:t>gives a description each command line argument:</w:t>
      </w:r>
    </w:p>
    <w:p w:rsidR="002A2D67" w:rsidRPr="00F15922" w:rsidRDefault="002A2D67" w:rsidP="002A2D67">
      <w:pPr>
        <w:pStyle w:val="TableCaption"/>
      </w:pPr>
      <w:bookmarkStart w:id="646" w:name="_Ref202262376"/>
      <w:r w:rsidRPr="00F15922">
        <w:rPr>
          <w:b/>
          <w:bCs/>
        </w:rPr>
        <w:t xml:space="preserve">Table </w:t>
      </w:r>
      <w:r w:rsidR="00702C5E">
        <w:rPr>
          <w:b/>
          <w:bCs/>
        </w:rPr>
        <w:t>7</w:t>
      </w:r>
      <w:r w:rsidR="00227BC1">
        <w:rPr>
          <w:b/>
          <w:bCs/>
        </w:rPr>
        <w:noBreakHyphen/>
      </w:r>
      <w:r w:rsidR="00800309">
        <w:rPr>
          <w:b/>
          <w:bCs/>
        </w:rPr>
        <w:fldChar w:fldCharType="begin"/>
      </w:r>
      <w:r w:rsidR="00227BC1">
        <w:rPr>
          <w:b/>
          <w:bCs/>
        </w:rPr>
        <w:instrText xml:space="preserve"> SEQ Table \* ARABIC \s 1 </w:instrText>
      </w:r>
      <w:r w:rsidR="00800309">
        <w:rPr>
          <w:b/>
          <w:bCs/>
        </w:rPr>
        <w:fldChar w:fldCharType="separate"/>
      </w:r>
      <w:r w:rsidR="00DE68DB">
        <w:rPr>
          <w:b/>
          <w:bCs/>
          <w:noProof/>
        </w:rPr>
        <w:t>1</w:t>
      </w:r>
      <w:r w:rsidR="00800309">
        <w:rPr>
          <w:b/>
          <w:bCs/>
        </w:rPr>
        <w:fldChar w:fldCharType="end"/>
      </w:r>
      <w:bookmarkEnd w:id="646"/>
      <w:r w:rsidRPr="00F15922">
        <w:rPr>
          <w:b/>
          <w:bCs/>
        </w:rPr>
        <w:t>.</w:t>
      </w:r>
      <w:r w:rsidRPr="00F15922">
        <w:t xml:space="preserve"> Command Line Syntax</w:t>
      </w:r>
      <w:r w:rsidR="009E1610">
        <w:t xml:space="preserve"> for the IVI-COM/IVI-C Shared Component Installer</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28"/>
        <w:gridCol w:w="6732"/>
      </w:tblGrid>
      <w:tr w:rsidR="00C50A00" w:rsidRPr="00F15922">
        <w:tc>
          <w:tcPr>
            <w:tcW w:w="1728" w:type="dxa"/>
            <w:tcBorders>
              <w:bottom w:val="double" w:sz="6" w:space="0" w:color="auto"/>
            </w:tcBorders>
          </w:tcPr>
          <w:p w:rsidR="00C50A00" w:rsidRPr="00F15922" w:rsidRDefault="00C50A00">
            <w:pPr>
              <w:pStyle w:val="TableHead"/>
            </w:pPr>
            <w:r w:rsidRPr="00F15922">
              <w:t>Argument</w:t>
            </w:r>
          </w:p>
        </w:tc>
        <w:tc>
          <w:tcPr>
            <w:tcW w:w="6732" w:type="dxa"/>
            <w:tcBorders>
              <w:bottom w:val="double" w:sz="6" w:space="0" w:color="auto"/>
            </w:tcBorders>
          </w:tcPr>
          <w:p w:rsidR="00C50A00" w:rsidRPr="00F15922" w:rsidRDefault="00C50A00">
            <w:pPr>
              <w:pStyle w:val="TableHead"/>
            </w:pPr>
            <w:r w:rsidRPr="00F15922">
              <w:t>Description</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 xml:space="preserve">/i </w:t>
            </w:r>
          </w:p>
        </w:tc>
        <w:tc>
          <w:tcPr>
            <w:tcW w:w="6732" w:type="dxa"/>
            <w:tcBorders>
              <w:top w:val="single" w:sz="6" w:space="0" w:color="auto"/>
              <w:bottom w:val="single" w:sz="6" w:space="0" w:color="auto"/>
            </w:tcBorders>
          </w:tcPr>
          <w:p w:rsidR="00C50A00" w:rsidRPr="00F15922" w:rsidRDefault="00C50A00">
            <w:pPr>
              <w:pStyle w:val="Tablecell0"/>
              <w:rPr>
                <w:rFonts w:ascii="Times New Roman" w:hAnsi="Times New Roman"/>
              </w:rPr>
            </w:pPr>
            <w:r w:rsidRPr="00F15922">
              <w:rPr>
                <w:rFonts w:ascii="Times New Roman" w:hAnsi="Times New Roman"/>
              </w:rPr>
              <w:t xml:space="preserve">Install the MSI file specified by </w:t>
            </w:r>
            <w:r w:rsidRPr="00F15922">
              <w:rPr>
                <w:rFonts w:ascii="Courier New" w:hAnsi="Courier New"/>
                <w:sz w:val="18"/>
              </w:rPr>
              <w:t>&lt;pathtomsi&gt;</w:t>
            </w:r>
            <w:r w:rsidRPr="00F15922">
              <w:rPr>
                <w:rFonts w:ascii="Times New Roman" w:hAnsi="Times New Roman"/>
              </w:rPr>
              <w:t xml:space="preserve">. </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&lt;pathtomsi&gt;</w:t>
            </w:r>
          </w:p>
        </w:tc>
        <w:tc>
          <w:tcPr>
            <w:tcW w:w="6732" w:type="dxa"/>
            <w:tcBorders>
              <w:top w:val="single" w:sz="6" w:space="0" w:color="auto"/>
              <w:bottom w:val="single" w:sz="6" w:space="0" w:color="auto"/>
            </w:tcBorders>
          </w:tcPr>
          <w:p w:rsidR="00C50A00" w:rsidRPr="00F15922" w:rsidRDefault="00C50A00">
            <w:pPr>
              <w:pStyle w:val="Tablecell0"/>
              <w:rPr>
                <w:rFonts w:ascii="Times New Roman" w:hAnsi="Times New Roman"/>
              </w:rPr>
            </w:pPr>
            <w:r w:rsidRPr="00F15922">
              <w:rPr>
                <w:rFonts w:ascii="Times New Roman" w:hAnsi="Times New Roman"/>
              </w:rPr>
              <w:t xml:space="preserve">The fully-specified path to the </w:t>
            </w:r>
            <w:r w:rsidRPr="00F15922">
              <w:rPr>
                <w:rFonts w:ascii="Courier New" w:hAnsi="Courier New"/>
                <w:sz w:val="18"/>
              </w:rPr>
              <w:t>IviSharedComponents.msi</w:t>
            </w:r>
            <w:r w:rsidRPr="00F15922">
              <w:rPr>
                <w:rFonts w:ascii="Times New Roman" w:hAnsi="Times New Roman"/>
              </w:rPr>
              <w:t xml:space="preserve"> file.</w:t>
            </w:r>
          </w:p>
        </w:tc>
      </w:tr>
      <w:tr w:rsidR="00C50A00" w:rsidRPr="00F15922">
        <w:tc>
          <w:tcPr>
            <w:tcW w:w="1728" w:type="dxa"/>
            <w:tcBorders>
              <w:top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 xml:space="preserve">&lt;path&gt; </w:t>
            </w:r>
          </w:p>
        </w:tc>
        <w:tc>
          <w:tcPr>
            <w:tcW w:w="6732" w:type="dxa"/>
            <w:tcBorders>
              <w:top w:val="single" w:sz="6" w:space="0" w:color="auto"/>
            </w:tcBorders>
          </w:tcPr>
          <w:p w:rsidR="00C50A00" w:rsidRPr="00F15922" w:rsidRDefault="00C50A00">
            <w:pPr>
              <w:pStyle w:val="Tablecell0"/>
              <w:rPr>
                <w:rFonts w:ascii="Times New Roman" w:hAnsi="Times New Roman"/>
              </w:rPr>
            </w:pPr>
            <w:r w:rsidRPr="00F15922">
              <w:rPr>
                <w:rFonts w:ascii="Times New Roman" w:hAnsi="Times New Roman"/>
              </w:rPr>
              <w:t>The fully-specified path to use for the IVI standard root directory.  The path may contain embedded white space and must contain a terminating backslash.</w:t>
            </w:r>
          </w:p>
          <w:p w:rsidR="00C50A00" w:rsidRPr="00F15922" w:rsidRDefault="00C50A00">
            <w:pPr>
              <w:pStyle w:val="Tablecell0"/>
            </w:pPr>
            <w:r w:rsidRPr="00F15922">
              <w:rPr>
                <w:rFonts w:ascii="Times New Roman" w:hAnsi="Times New Roman"/>
              </w:rPr>
              <w:t xml:space="preserve">For example, </w:t>
            </w:r>
            <w:r w:rsidRPr="00F15922">
              <w:rPr>
                <w:rFonts w:ascii="Courier" w:hAnsi="Courier"/>
                <w:sz w:val="18"/>
              </w:rPr>
              <w:t>IVISTANDARDROOTDIR</w:t>
            </w:r>
            <w:r w:rsidRPr="00F15922">
              <w:rPr>
                <w:rFonts w:ascii="Courier New" w:hAnsi="Courier New"/>
                <w:sz w:val="18"/>
              </w:rPr>
              <w:t>="C:\mydir\ivi\"</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 xml:space="preserve">/q </w:t>
            </w:r>
          </w:p>
        </w:tc>
        <w:tc>
          <w:tcPr>
            <w:tcW w:w="6732" w:type="dxa"/>
            <w:tcBorders>
              <w:top w:val="single" w:sz="6" w:space="0" w:color="auto"/>
              <w:bottom w:val="single" w:sz="6" w:space="0" w:color="auto"/>
            </w:tcBorders>
          </w:tcPr>
          <w:p w:rsidR="00C50A00" w:rsidRPr="00F15922" w:rsidRDefault="00C50A00">
            <w:pPr>
              <w:pStyle w:val="Tablecell0"/>
              <w:rPr>
                <w:rFonts w:ascii="Times New Roman" w:hAnsi="Times New Roman"/>
              </w:rPr>
            </w:pPr>
            <w:r w:rsidRPr="00F15922">
              <w:rPr>
                <w:rFonts w:ascii="Times New Roman" w:hAnsi="Times New Roman"/>
              </w:rPr>
              <w:t>Silent mode install (that is, no user interface).</w:t>
            </w:r>
          </w:p>
        </w:tc>
      </w:tr>
    </w:tbl>
    <w:p w:rsidR="00C50A00" w:rsidRDefault="00C50A00">
      <w:pPr>
        <w:pStyle w:val="Body"/>
      </w:pPr>
      <w:r w:rsidRPr="00F15922">
        <w:t xml:space="preserve">In dialog mode, the </w:t>
      </w:r>
      <w:r w:rsidR="00462AC0">
        <w:t>IVI-COM/IVI-C</w:t>
      </w:r>
      <w:r w:rsidRPr="00F15922">
        <w:t xml:space="preserve"> shared component installer shall ignore the </w:t>
      </w:r>
      <w:r w:rsidRPr="00F15922">
        <w:rPr>
          <w:rFonts w:ascii="Courier New" w:hAnsi="Courier New"/>
          <w:color w:val="000000"/>
          <w:sz w:val="18"/>
        </w:rPr>
        <w:t>&lt;path&gt;</w:t>
      </w:r>
      <w:r w:rsidRPr="00F15922">
        <w:rPr>
          <w:color w:val="000000"/>
        </w:rPr>
        <w:t xml:space="preserve"> </w:t>
      </w:r>
      <w:r w:rsidRPr="00F15922">
        <w:t>argument.</w:t>
      </w:r>
    </w:p>
    <w:p w:rsidR="00AC1D46" w:rsidRPr="00F15922" w:rsidRDefault="00AC1D46">
      <w:pPr>
        <w:pStyle w:val="Body"/>
      </w:pPr>
    </w:p>
    <w:p w:rsidR="00710CC8" w:rsidRDefault="0091195E" w:rsidP="006711BE">
      <w:pPr>
        <w:pStyle w:val="Heading3"/>
      </w:pPr>
      <w:bookmarkStart w:id="647" w:name="_Ref250457448"/>
      <w:bookmarkStart w:id="648" w:name="_Ref250457464"/>
      <w:bookmarkStart w:id="649" w:name="_Toc298848054"/>
      <w:bookmarkStart w:id="650" w:name="_Toc156647683"/>
      <w:r>
        <w:t>IVI.NET</w:t>
      </w:r>
      <w:r w:rsidR="00710CC8">
        <w:t xml:space="preserve"> </w:t>
      </w:r>
      <w:r w:rsidR="000F7142">
        <w:t>Shared Component Installer</w:t>
      </w:r>
      <w:r w:rsidR="00710CC8">
        <w:t xml:space="preserve"> Command Line Syntax</w:t>
      </w:r>
      <w:bookmarkEnd w:id="647"/>
      <w:bookmarkEnd w:id="648"/>
      <w:bookmarkEnd w:id="649"/>
    </w:p>
    <w:p w:rsidR="00710CC8" w:rsidRDefault="00710CC8" w:rsidP="00430ACE">
      <w:pPr>
        <w:pStyle w:val="Body1"/>
      </w:pPr>
      <w:r>
        <w:t xml:space="preserve">If the </w:t>
      </w:r>
      <w:r w:rsidR="0091195E">
        <w:t>IVI.NET</w:t>
      </w:r>
      <w:r>
        <w:t xml:space="preserve"> shared component installer is in the MSI file format, it shall accept a command line argument of the following form and order:</w:t>
      </w:r>
    </w:p>
    <w:p w:rsidR="00710CC8" w:rsidRDefault="00710CC8" w:rsidP="00710CC8">
      <w:pPr>
        <w:pStyle w:val="Body"/>
      </w:pPr>
      <w:r>
        <w:rPr>
          <w:rFonts w:ascii="Courier" w:hAnsi="Courier"/>
          <w:color w:val="000000"/>
          <w:sz w:val="18"/>
        </w:rPr>
        <w:t>msiexec.exe /i &lt;pathtomsi&gt; [/q]</w:t>
      </w:r>
    </w:p>
    <w:p w:rsidR="00710CC8" w:rsidRDefault="00710CC8" w:rsidP="00710CC8">
      <w:pPr>
        <w:pStyle w:val="Body"/>
      </w:pPr>
      <w:r>
        <w:t xml:space="preserve">If the </w:t>
      </w:r>
      <w:r w:rsidR="0091195E">
        <w:t>IVI.NET</w:t>
      </w:r>
      <w:r>
        <w:t xml:space="preserve"> shared component installer is in Windows Executable (.exe) file format, it shall accept a command line argument of the following form and order:</w:t>
      </w:r>
    </w:p>
    <w:p w:rsidR="00710CC8" w:rsidRDefault="00710CC8" w:rsidP="00710CC8">
      <w:pPr>
        <w:pStyle w:val="Body"/>
      </w:pPr>
      <w:r>
        <w:t xml:space="preserve">The </w:t>
      </w:r>
      <w:fldSimple w:instr=" REF _Ref202262376 \h  \* MERGEFORMAT ">
        <w:ins w:id="651" w:author="Author">
          <w:r w:rsidR="00DE68DB" w:rsidRPr="00DE68DB">
            <w:rPr>
              <w:rPrChange w:id="652" w:author="Author">
                <w:rPr>
                  <w:b/>
                  <w:bCs/>
                </w:rPr>
              </w:rPrChange>
            </w:rPr>
            <w:t>Table 7</w:t>
          </w:r>
          <w:r w:rsidR="00DE68DB" w:rsidRPr="00DE68DB">
            <w:rPr>
              <w:rPrChange w:id="653" w:author="Author">
                <w:rPr>
                  <w:b/>
                  <w:bCs/>
                </w:rPr>
              </w:rPrChange>
            </w:rPr>
            <w:noBreakHyphen/>
            <w:t>1</w:t>
          </w:r>
        </w:ins>
        <w:del w:id="654" w:author="Author">
          <w:r w:rsidRPr="0059270F" w:rsidDel="00DE68DB">
            <w:delText xml:space="preserve">Table </w:delText>
          </w:r>
          <w:r w:rsidR="009E1610" w:rsidDel="00DE68DB">
            <w:delText>7</w:delText>
          </w:r>
          <w:r w:rsidR="00172D24" w:rsidDel="00DE68DB">
            <w:delText>-2</w:delText>
          </w:r>
        </w:del>
      </w:fldSimple>
      <w:r>
        <w:t xml:space="preserve"> gives a description each command line argument:</w:t>
      </w:r>
    </w:p>
    <w:p w:rsidR="00D63CAF" w:rsidRDefault="0080129D" w:rsidP="002C2ADF">
      <w:pPr>
        <w:pStyle w:val="TableCaption"/>
      </w:pPr>
      <w:r w:rsidRPr="00F15922">
        <w:rPr>
          <w:b/>
          <w:bCs/>
        </w:rPr>
        <w:lastRenderedPageBreak/>
        <w:t xml:space="preserve">Table </w:t>
      </w:r>
      <w:r>
        <w:rPr>
          <w:b/>
          <w:bCs/>
        </w:rPr>
        <w:t>7</w:t>
      </w:r>
      <w:r>
        <w:rPr>
          <w:b/>
          <w:bCs/>
        </w:rPr>
        <w:noBreakHyphen/>
      </w:r>
      <w:r w:rsidR="002C2ADF">
        <w:rPr>
          <w:b/>
          <w:bCs/>
        </w:rPr>
        <w:t>2</w:t>
      </w:r>
      <w:r w:rsidRPr="00F15922">
        <w:rPr>
          <w:b/>
          <w:bCs/>
        </w:rPr>
        <w:t>.</w:t>
      </w:r>
      <w:r w:rsidRPr="00F15922">
        <w:t xml:space="preserve"> </w:t>
      </w:r>
      <w:r>
        <w:t>Command Line Syntax for the IVI.NET Shared Component Installer</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28"/>
        <w:gridCol w:w="6732"/>
      </w:tblGrid>
      <w:tr w:rsidR="00710CC8" w:rsidTr="00265451">
        <w:tc>
          <w:tcPr>
            <w:tcW w:w="1728" w:type="dxa"/>
            <w:tcBorders>
              <w:bottom w:val="double" w:sz="6" w:space="0" w:color="auto"/>
            </w:tcBorders>
          </w:tcPr>
          <w:p w:rsidR="00710CC8" w:rsidRDefault="00710CC8" w:rsidP="00265451">
            <w:pPr>
              <w:pStyle w:val="TableHead"/>
            </w:pPr>
            <w:r>
              <w:t>Argument</w:t>
            </w:r>
          </w:p>
        </w:tc>
        <w:tc>
          <w:tcPr>
            <w:tcW w:w="6732" w:type="dxa"/>
            <w:tcBorders>
              <w:bottom w:val="double" w:sz="6" w:space="0" w:color="auto"/>
            </w:tcBorders>
          </w:tcPr>
          <w:p w:rsidR="00710CC8" w:rsidRDefault="00710CC8" w:rsidP="00265451">
            <w:pPr>
              <w:pStyle w:val="TableHead"/>
            </w:pPr>
            <w:r>
              <w:t>Description</w:t>
            </w:r>
          </w:p>
        </w:tc>
      </w:tr>
      <w:tr w:rsidR="00710CC8" w:rsidTr="00265451">
        <w:tc>
          <w:tcPr>
            <w:tcW w:w="1728" w:type="dxa"/>
            <w:tcBorders>
              <w:top w:val="single" w:sz="6" w:space="0" w:color="auto"/>
              <w:bottom w:val="single" w:sz="6" w:space="0" w:color="auto"/>
            </w:tcBorders>
          </w:tcPr>
          <w:p w:rsidR="00710CC8" w:rsidRDefault="00710CC8" w:rsidP="00265451">
            <w:pPr>
              <w:keepLines/>
              <w:autoSpaceDE w:val="0"/>
              <w:autoSpaceDN w:val="0"/>
              <w:adjustRightInd w:val="0"/>
              <w:spacing w:before="60" w:after="60" w:line="240" w:lineRule="atLeast"/>
              <w:rPr>
                <w:rFonts w:ascii="Courier New" w:hAnsi="Courier New"/>
                <w:color w:val="000000"/>
                <w:sz w:val="18"/>
              </w:rPr>
            </w:pPr>
            <w:r>
              <w:rPr>
                <w:rFonts w:ascii="Courier New" w:hAnsi="Courier New"/>
                <w:color w:val="000000"/>
                <w:sz w:val="18"/>
              </w:rPr>
              <w:t xml:space="preserve">/i </w:t>
            </w:r>
          </w:p>
        </w:tc>
        <w:tc>
          <w:tcPr>
            <w:tcW w:w="6732" w:type="dxa"/>
            <w:tcBorders>
              <w:top w:val="single" w:sz="6" w:space="0" w:color="auto"/>
              <w:bottom w:val="single" w:sz="6" w:space="0" w:color="auto"/>
            </w:tcBorders>
          </w:tcPr>
          <w:p w:rsidR="00710CC8" w:rsidRDefault="00710CC8" w:rsidP="00265451">
            <w:pPr>
              <w:pStyle w:val="Tablecell0"/>
              <w:rPr>
                <w:rFonts w:ascii="Times New Roman" w:hAnsi="Times New Roman"/>
              </w:rPr>
            </w:pPr>
            <w:r>
              <w:rPr>
                <w:rFonts w:ascii="Times New Roman" w:hAnsi="Times New Roman"/>
              </w:rPr>
              <w:t xml:space="preserve">Install the MSI file specified by </w:t>
            </w:r>
            <w:r>
              <w:rPr>
                <w:rFonts w:ascii="Courier New" w:hAnsi="Courier New"/>
                <w:sz w:val="18"/>
              </w:rPr>
              <w:t>&lt;pathtomsi&gt;</w:t>
            </w:r>
            <w:r>
              <w:rPr>
                <w:rFonts w:ascii="Times New Roman" w:hAnsi="Times New Roman"/>
              </w:rPr>
              <w:t xml:space="preserve">. </w:t>
            </w:r>
          </w:p>
        </w:tc>
      </w:tr>
      <w:tr w:rsidR="00710CC8" w:rsidTr="00265451">
        <w:tc>
          <w:tcPr>
            <w:tcW w:w="1728" w:type="dxa"/>
            <w:tcBorders>
              <w:top w:val="single" w:sz="6" w:space="0" w:color="auto"/>
              <w:bottom w:val="single" w:sz="6" w:space="0" w:color="auto"/>
            </w:tcBorders>
          </w:tcPr>
          <w:p w:rsidR="00710CC8" w:rsidRDefault="00710CC8" w:rsidP="00265451">
            <w:pPr>
              <w:keepLines/>
              <w:autoSpaceDE w:val="0"/>
              <w:autoSpaceDN w:val="0"/>
              <w:adjustRightInd w:val="0"/>
              <w:spacing w:before="60" w:after="60" w:line="240" w:lineRule="atLeast"/>
              <w:rPr>
                <w:rFonts w:ascii="Courier New" w:hAnsi="Courier New"/>
                <w:color w:val="000000"/>
                <w:sz w:val="18"/>
              </w:rPr>
            </w:pPr>
            <w:r>
              <w:rPr>
                <w:rFonts w:ascii="Courier New" w:hAnsi="Courier New"/>
                <w:color w:val="000000"/>
                <w:sz w:val="18"/>
              </w:rPr>
              <w:t>&lt;pathtomsi&gt;</w:t>
            </w:r>
          </w:p>
        </w:tc>
        <w:tc>
          <w:tcPr>
            <w:tcW w:w="6732" w:type="dxa"/>
            <w:tcBorders>
              <w:top w:val="single" w:sz="6" w:space="0" w:color="auto"/>
              <w:bottom w:val="single" w:sz="6" w:space="0" w:color="auto"/>
            </w:tcBorders>
          </w:tcPr>
          <w:p w:rsidR="00710CC8" w:rsidRDefault="00710CC8" w:rsidP="00A4205E">
            <w:pPr>
              <w:pStyle w:val="Tablecell0"/>
              <w:rPr>
                <w:rFonts w:ascii="Times New Roman" w:hAnsi="Times New Roman"/>
              </w:rPr>
            </w:pPr>
            <w:r>
              <w:rPr>
                <w:rFonts w:ascii="Times New Roman" w:hAnsi="Times New Roman"/>
              </w:rPr>
              <w:t xml:space="preserve">The fully-specified path to the </w:t>
            </w:r>
            <w:r>
              <w:rPr>
                <w:rFonts w:ascii="Courier New" w:hAnsi="Courier New"/>
                <w:sz w:val="18"/>
              </w:rPr>
              <w:t>Ivi</w:t>
            </w:r>
            <w:r w:rsidR="00C44213">
              <w:rPr>
                <w:rFonts w:ascii="Courier New" w:hAnsi="Courier New"/>
                <w:sz w:val="18"/>
              </w:rPr>
              <w:t>Net</w:t>
            </w:r>
            <w:r>
              <w:rPr>
                <w:rFonts w:ascii="Courier New" w:hAnsi="Courier New"/>
                <w:sz w:val="18"/>
              </w:rPr>
              <w:t>SharedComponents.msi</w:t>
            </w:r>
            <w:r>
              <w:rPr>
                <w:rFonts w:ascii="Times New Roman" w:hAnsi="Times New Roman"/>
              </w:rPr>
              <w:t xml:space="preserve"> file.</w:t>
            </w:r>
          </w:p>
        </w:tc>
      </w:tr>
      <w:tr w:rsidR="009E1610" w:rsidTr="00265451">
        <w:tc>
          <w:tcPr>
            <w:tcW w:w="1728" w:type="dxa"/>
            <w:tcBorders>
              <w:top w:val="single" w:sz="6" w:space="0" w:color="auto"/>
              <w:bottom w:val="single" w:sz="6" w:space="0" w:color="auto"/>
            </w:tcBorders>
          </w:tcPr>
          <w:p w:rsidR="009E1610" w:rsidRDefault="009E1610" w:rsidP="00265451">
            <w:pPr>
              <w:keepLines/>
              <w:autoSpaceDE w:val="0"/>
              <w:autoSpaceDN w:val="0"/>
              <w:adjustRightInd w:val="0"/>
              <w:spacing w:before="60" w:after="60" w:line="240" w:lineRule="atLeast"/>
              <w:rPr>
                <w:rFonts w:ascii="Courier New" w:hAnsi="Courier New"/>
                <w:color w:val="000000"/>
                <w:sz w:val="18"/>
              </w:rPr>
            </w:pPr>
            <w:r>
              <w:rPr>
                <w:rFonts w:ascii="Courier New" w:hAnsi="Courier New"/>
                <w:color w:val="000000"/>
                <w:sz w:val="18"/>
              </w:rPr>
              <w:t xml:space="preserve">/q </w:t>
            </w:r>
          </w:p>
        </w:tc>
        <w:tc>
          <w:tcPr>
            <w:tcW w:w="6732" w:type="dxa"/>
            <w:tcBorders>
              <w:top w:val="single" w:sz="6" w:space="0" w:color="auto"/>
              <w:bottom w:val="single" w:sz="6" w:space="0" w:color="auto"/>
            </w:tcBorders>
          </w:tcPr>
          <w:p w:rsidR="009E1610" w:rsidRDefault="009E1610" w:rsidP="00265451">
            <w:pPr>
              <w:pStyle w:val="Tablecell0"/>
              <w:rPr>
                <w:rFonts w:ascii="Times New Roman" w:hAnsi="Times New Roman"/>
              </w:rPr>
            </w:pPr>
            <w:r>
              <w:rPr>
                <w:rFonts w:ascii="Times New Roman" w:hAnsi="Times New Roman"/>
              </w:rPr>
              <w:t>Silent mode install (that is, no user interface).</w:t>
            </w:r>
          </w:p>
        </w:tc>
      </w:tr>
    </w:tbl>
    <w:p w:rsidR="00710CC8" w:rsidRDefault="00BA7286" w:rsidP="00710CC8">
      <w:pPr>
        <w:pStyle w:val="Body"/>
      </w:pPr>
      <w:r>
        <w:t xml:space="preserve">The IVI.NET shared component installer shall honor </w:t>
      </w:r>
      <w:r w:rsidR="00710CC8">
        <w:t xml:space="preserve">the </w:t>
      </w:r>
      <w:r w:rsidR="00710CC8">
        <w:rPr>
          <w:rFonts w:ascii="Courier New" w:hAnsi="Courier New"/>
          <w:color w:val="000000"/>
          <w:sz w:val="18"/>
        </w:rPr>
        <w:t>&lt;value&gt;</w:t>
      </w:r>
      <w:r w:rsidR="00710CC8">
        <w:rPr>
          <w:color w:val="000000"/>
        </w:rPr>
        <w:t xml:space="preserve"> </w:t>
      </w:r>
      <w:r w:rsidR="00710CC8">
        <w:t>argument</w:t>
      </w:r>
      <w:r>
        <w:t xml:space="preserve"> only when in silent mode. Otherwise, design-time support is always installed</w:t>
      </w:r>
      <w:r w:rsidR="00710CC8">
        <w:t>.</w:t>
      </w:r>
    </w:p>
    <w:p w:rsidR="00710CC8" w:rsidRPr="00710CC8" w:rsidRDefault="00710CC8" w:rsidP="00430ACE">
      <w:pPr>
        <w:pStyle w:val="Body"/>
      </w:pPr>
    </w:p>
    <w:p w:rsidR="00C50A00" w:rsidRPr="00F15922" w:rsidRDefault="00C50A00" w:rsidP="00895BE6">
      <w:pPr>
        <w:pStyle w:val="Heading2"/>
      </w:pPr>
      <w:bookmarkStart w:id="655" w:name="_Toc225140707"/>
      <w:bookmarkStart w:id="656" w:name="_Toc298848055"/>
      <w:r w:rsidRPr="00F15922">
        <w:t>IVI Driver Installer Command Line Capabilities</w:t>
      </w:r>
      <w:bookmarkEnd w:id="650"/>
      <w:bookmarkEnd w:id="655"/>
      <w:bookmarkEnd w:id="656"/>
    </w:p>
    <w:p w:rsidR="00C50A00" w:rsidRPr="00F15922" w:rsidRDefault="00C50A00" w:rsidP="00430ACE">
      <w:pPr>
        <w:pStyle w:val="Body1"/>
      </w:pPr>
      <w:r w:rsidRPr="00F15922">
        <w:t>IVI driver installers shall allow the user to perform the following actions from the command line:</w:t>
      </w:r>
    </w:p>
    <w:p w:rsidR="00C50A00" w:rsidRPr="00F15922" w:rsidRDefault="00C50A00">
      <w:pPr>
        <w:pStyle w:val="ListBullet"/>
      </w:pPr>
      <w:r w:rsidRPr="00F15922">
        <w:t>Standard Directory Installation</w:t>
      </w:r>
    </w:p>
    <w:p w:rsidR="00C50A00" w:rsidRPr="00F15922" w:rsidRDefault="00C50A00">
      <w:pPr>
        <w:pStyle w:val="ListBullet"/>
      </w:pPr>
      <w:r w:rsidRPr="00F15922">
        <w:t>Uninstallation, if the installer contains uninstallation capability.</w:t>
      </w:r>
    </w:p>
    <w:p w:rsidR="00C50A00" w:rsidRPr="00F15922" w:rsidRDefault="00C50A00">
      <w:pPr>
        <w:pStyle w:val="Body"/>
      </w:pPr>
      <w:r w:rsidRPr="00F15922">
        <w:t>IVI driver installers shall allow the user to specify the following on the command line:</w:t>
      </w:r>
    </w:p>
    <w:p w:rsidR="00C50A00" w:rsidRPr="00F15922" w:rsidRDefault="00C50A00">
      <w:pPr>
        <w:pStyle w:val="ListBullet"/>
      </w:pPr>
      <w:r w:rsidRPr="00F15922">
        <w:t>Silent mode installation</w:t>
      </w:r>
    </w:p>
    <w:p w:rsidR="00C50A00" w:rsidRDefault="00C50A00">
      <w:pPr>
        <w:pStyle w:val="ListBullet"/>
      </w:pPr>
      <w:r w:rsidRPr="00F15922">
        <w:t>Whether to generate a log file</w:t>
      </w:r>
    </w:p>
    <w:p w:rsidR="002F291C" w:rsidRDefault="00006B89" w:rsidP="00006B89">
      <w:pPr>
        <w:pStyle w:val="ListBullet"/>
      </w:pPr>
      <w:r>
        <w:t>The path to the log file</w:t>
      </w:r>
      <w:bookmarkStart w:id="657" w:name="_Ref535399421"/>
      <w:bookmarkStart w:id="658" w:name="_Toc156647684"/>
    </w:p>
    <w:p w:rsidR="00AC1D46" w:rsidRDefault="00AC1D46" w:rsidP="00AC1D46">
      <w:pPr>
        <w:pStyle w:val="Body"/>
      </w:pPr>
    </w:p>
    <w:p w:rsidR="00C50A00" w:rsidRPr="00F15922" w:rsidRDefault="00C50A00" w:rsidP="00895BE6">
      <w:pPr>
        <w:pStyle w:val="Heading1"/>
      </w:pPr>
      <w:bookmarkStart w:id="659" w:name="_Ref251705904"/>
      <w:bookmarkStart w:id="660" w:name="_Ref251705908"/>
      <w:bookmarkStart w:id="661" w:name="_Toc225140708"/>
      <w:bookmarkStart w:id="662" w:name="_Toc298848056"/>
      <w:r w:rsidRPr="00F15922">
        <w:lastRenderedPageBreak/>
        <w:t>Registry Requirements</w:t>
      </w:r>
      <w:bookmarkEnd w:id="657"/>
      <w:bookmarkEnd w:id="658"/>
      <w:bookmarkEnd w:id="659"/>
      <w:bookmarkEnd w:id="660"/>
      <w:bookmarkEnd w:id="661"/>
      <w:bookmarkEnd w:id="662"/>
    </w:p>
    <w:p w:rsidR="00C50A00" w:rsidRPr="00F15922" w:rsidRDefault="00C50A00" w:rsidP="00895BE6">
      <w:pPr>
        <w:pStyle w:val="Heading2"/>
      </w:pPr>
      <w:bookmarkStart w:id="663" w:name="_Ref257992"/>
      <w:bookmarkStart w:id="664" w:name="_Ref257998"/>
      <w:bookmarkStart w:id="665" w:name="_Toc156647685"/>
      <w:bookmarkStart w:id="666" w:name="_Toc225140709"/>
      <w:bookmarkStart w:id="667" w:name="_Toc298848057"/>
      <w:r w:rsidRPr="00F15922">
        <w:t>IVI-COM Registry Requirements</w:t>
      </w:r>
      <w:bookmarkEnd w:id="663"/>
      <w:bookmarkEnd w:id="664"/>
      <w:bookmarkEnd w:id="665"/>
      <w:bookmarkEnd w:id="666"/>
      <w:bookmarkEnd w:id="667"/>
    </w:p>
    <w:p w:rsidR="00C50A00" w:rsidRPr="00F15922" w:rsidRDefault="00C50A00" w:rsidP="00430ACE">
      <w:pPr>
        <w:pStyle w:val="Body1"/>
      </w:pPr>
      <w:r w:rsidRPr="00F15922">
        <w:t>An IVI-COM driver shall support self-registration.</w:t>
      </w:r>
    </w:p>
    <w:p w:rsidR="00C50A00" w:rsidRPr="00F15922" w:rsidRDefault="00C50A00">
      <w:pPr>
        <w:pStyle w:val="Body"/>
      </w:pPr>
      <w:r w:rsidRPr="00F15922">
        <w:t xml:space="preserve">An IVI-COM driver shall add the following entries to the registry when it </w:t>
      </w:r>
      <w:r w:rsidR="004B78B3" w:rsidRPr="00F15922">
        <w:t>self-</w:t>
      </w:r>
      <w:r w:rsidRPr="00F15922">
        <w:t xml:space="preserve">registers.  The strings in angular brackets &lt;&gt; shall be replaced by the appropriate string for the particular IVI-COM driver being registered.  Refer to </w:t>
      </w:r>
      <w:fldSimple w:instr=" REF _Ref202262425 \h  \* MERGEFORMAT ">
        <w:ins w:id="668" w:author="Author">
          <w:r w:rsidR="00DE68DB" w:rsidRPr="00DE68DB">
            <w:rPr>
              <w:rPrChange w:id="669" w:author="Author">
                <w:rPr>
                  <w:b/>
                  <w:bCs/>
                </w:rPr>
              </w:rPrChange>
            </w:rPr>
            <w:t>Table 8</w:t>
          </w:r>
          <w:r w:rsidR="00DE68DB" w:rsidRPr="00DE68DB">
            <w:rPr>
              <w:rPrChange w:id="670" w:author="Author">
                <w:rPr>
                  <w:b/>
                  <w:bCs/>
                </w:rPr>
              </w:rPrChange>
            </w:rPr>
            <w:noBreakHyphen/>
            <w:t>5.</w:t>
          </w:r>
          <w:r w:rsidR="00DE68DB" w:rsidRPr="00F15922">
            <w:t xml:space="preserve"> Registration Entry Substitutions</w:t>
          </w:r>
        </w:ins>
        <w:del w:id="671" w:author="Author">
          <w:r w:rsidR="00972483" w:rsidRPr="00F15922" w:rsidDel="00DE68DB">
            <w:delText>Table 8</w:delText>
          </w:r>
          <w:r w:rsidR="00972483" w:rsidRPr="00F15922" w:rsidDel="00DE68DB">
            <w:noBreakHyphen/>
            <w:delText>5. Registration Entry Substitutions</w:delText>
          </w:r>
        </w:del>
      </w:fldSimple>
      <w:r w:rsidR="00A20D3D" w:rsidRPr="00F15922">
        <w:t xml:space="preserve"> </w:t>
      </w:r>
      <w:r w:rsidRPr="00F15922">
        <w:t>for descriptions and examples of the strings found in angular brackets.</w:t>
      </w:r>
    </w:p>
    <w:p w:rsidR="00866C9B" w:rsidRPr="00F15922" w:rsidRDefault="00866C9B">
      <w:pPr>
        <w:pStyle w:val="Body"/>
      </w:pPr>
      <w:r w:rsidRPr="00F15922">
        <w:t>Note that when IVI-COM drivers self-register, the Windows COM registration utility (regsvr32.exe) calls driver routines that provide registration information in a form the utility understands.  However, the use that the utility make</w:t>
      </w:r>
      <w:r w:rsidR="0073170E" w:rsidRPr="00F15922">
        <w:t>s of the information differs according to the version and bitness of Windows.</w:t>
      </w:r>
    </w:p>
    <w:p w:rsidR="00296F00" w:rsidRPr="00F15922" w:rsidRDefault="00296F00" w:rsidP="00430ACE">
      <w:pPr>
        <w:pStyle w:val="Body"/>
      </w:pPr>
    </w:p>
    <w:p w:rsidR="00C50A00" w:rsidRPr="00430ACE" w:rsidRDefault="00C50A00" w:rsidP="00430ACE">
      <w:pPr>
        <w:pStyle w:val="Subhead1"/>
        <w:spacing w:line="240" w:lineRule="auto"/>
        <w:rPr>
          <w:bCs/>
        </w:rPr>
      </w:pPr>
      <w:r w:rsidRPr="00430ACE">
        <w:rPr>
          <w:bCs/>
        </w:rPr>
        <w:t>ProgID Entries</w:t>
      </w:r>
    </w:p>
    <w:p w:rsidR="00C50A00" w:rsidRPr="00F15922" w:rsidRDefault="00C50A00">
      <w:pPr>
        <w:pStyle w:val="Body1"/>
      </w:pPr>
      <w:r w:rsidRPr="00F15922">
        <w:t xml:space="preserve">If ATL is used to create the IVI-COM driver, the ATL wizard creates code that adds the ProgID related entries shown in </w:t>
      </w:r>
      <w:fldSimple w:instr=" REF _Ref202262487 \h  \* MERGEFORMAT ">
        <w:ins w:id="672" w:author="Author">
          <w:r w:rsidR="00DE68DB" w:rsidRPr="00DE68DB">
            <w:rPr>
              <w:rPrChange w:id="673" w:author="Author">
                <w:rPr>
                  <w:b/>
                  <w:bCs/>
                </w:rPr>
              </w:rPrChange>
            </w:rPr>
            <w:t>Table 8</w:t>
          </w:r>
          <w:r w:rsidR="00DE68DB" w:rsidRPr="00DE68DB">
            <w:rPr>
              <w:rPrChange w:id="674" w:author="Author">
                <w:rPr>
                  <w:b/>
                  <w:bCs/>
                </w:rPr>
              </w:rPrChange>
            </w:rPr>
            <w:noBreakHyphen/>
            <w:t>1</w:t>
          </w:r>
        </w:ins>
        <w:del w:id="675" w:author="Author">
          <w:r w:rsidR="00972483" w:rsidRPr="00F15922" w:rsidDel="00DE68DB">
            <w:delText>Table 8</w:delText>
          </w:r>
          <w:r w:rsidR="00972483" w:rsidRPr="00F15922" w:rsidDel="00DE68DB">
            <w:noBreakHyphen/>
            <w:delText>1</w:delText>
          </w:r>
        </w:del>
      </w:fldSimple>
      <w:r w:rsidRPr="00F15922">
        <w:t>.</w:t>
      </w:r>
    </w:p>
    <w:p w:rsidR="001D2C28"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bitness.  </w:t>
      </w:r>
      <w:r w:rsidR="00767FB0">
        <w:t>Refer to</w:t>
      </w:r>
      <w:r w:rsidRPr="00F15922">
        <w:t xml:space="preserve"> Section </w:t>
      </w:r>
      <w:r w:rsidR="00800309">
        <w:fldChar w:fldCharType="begin"/>
      </w:r>
      <w:r w:rsidR="00617EE5">
        <w:instrText xml:space="preserve"> REF _Ref254250366 \r \h </w:instrText>
      </w:r>
      <w:r w:rsidR="00800309">
        <w:fldChar w:fldCharType="separate"/>
      </w:r>
      <w:r w:rsidR="00DE68DB">
        <w:t>4.3</w:t>
      </w:r>
      <w:r w:rsidR="00800309">
        <w:fldChar w:fldCharType="end"/>
      </w:r>
      <w:r w:rsidRPr="00F15922">
        <w:t xml:space="preserve">, </w:t>
      </w:r>
      <w:fldSimple w:instr=" REF _Ref254250382 \h  \* MERGEFORMAT ">
        <w:ins w:id="676" w:author="Author">
          <w:r w:rsidR="00DE68DB" w:rsidRPr="00DE68DB">
            <w:rPr>
              <w:i/>
              <w:rPrChange w:id="677" w:author="Author">
                <w:rPr/>
              </w:rPrChange>
            </w:rPr>
            <w:t>Determining System Directories and Registry Keys</w:t>
          </w:r>
        </w:ins>
        <w:del w:id="678" w:author="Author">
          <w:r w:rsidR="00617EE5" w:rsidRPr="00617EE5" w:rsidDel="00DE68DB">
            <w:rPr>
              <w:i/>
            </w:rPr>
            <w:delText>Determining System Directories and Registry Keys</w:delText>
          </w:r>
        </w:del>
      </w:fldSimple>
      <w:r w:rsidRPr="00F15922">
        <w:t>, for details.</w:t>
      </w:r>
    </w:p>
    <w:p w:rsidR="0022725E" w:rsidRPr="00F15922" w:rsidRDefault="0022725E" w:rsidP="009C58B3">
      <w:pPr>
        <w:pStyle w:val="TableCaption"/>
      </w:pPr>
      <w:bookmarkStart w:id="679" w:name="_Ref202262487"/>
      <w:r w:rsidRPr="00F15922">
        <w:rPr>
          <w:b/>
          <w:bCs/>
        </w:rPr>
        <w:t xml:space="preserve">Table </w:t>
      </w:r>
      <w:r w:rsidR="00800309">
        <w:rPr>
          <w:b/>
          <w:bCs/>
        </w:rPr>
        <w:fldChar w:fldCharType="begin"/>
      </w:r>
      <w:r w:rsidR="00227BC1">
        <w:rPr>
          <w:b/>
          <w:bCs/>
        </w:rPr>
        <w:instrText xml:space="preserve"> STYLEREF 1 \s </w:instrText>
      </w:r>
      <w:r w:rsidR="00800309">
        <w:rPr>
          <w:b/>
          <w:bCs/>
        </w:rPr>
        <w:fldChar w:fldCharType="separate"/>
      </w:r>
      <w:r w:rsidR="00DE68DB">
        <w:rPr>
          <w:b/>
          <w:bCs/>
          <w:noProof/>
        </w:rPr>
        <w:t>8</w:t>
      </w:r>
      <w:r w:rsidR="00800309">
        <w:rPr>
          <w:b/>
          <w:bCs/>
        </w:rPr>
        <w:fldChar w:fldCharType="end"/>
      </w:r>
      <w:r w:rsidR="00227BC1">
        <w:rPr>
          <w:b/>
          <w:bCs/>
        </w:rPr>
        <w:noBreakHyphen/>
      </w:r>
      <w:r w:rsidR="00800309">
        <w:rPr>
          <w:b/>
          <w:bCs/>
        </w:rPr>
        <w:fldChar w:fldCharType="begin"/>
      </w:r>
      <w:r w:rsidR="00227BC1">
        <w:rPr>
          <w:b/>
          <w:bCs/>
        </w:rPr>
        <w:instrText xml:space="preserve"> SEQ Table \* ARABIC \s 1 </w:instrText>
      </w:r>
      <w:r w:rsidR="00800309">
        <w:rPr>
          <w:b/>
          <w:bCs/>
        </w:rPr>
        <w:fldChar w:fldCharType="separate"/>
      </w:r>
      <w:r w:rsidR="00DE68DB">
        <w:rPr>
          <w:b/>
          <w:bCs/>
          <w:noProof/>
        </w:rPr>
        <w:t>1</w:t>
      </w:r>
      <w:r w:rsidR="00800309">
        <w:rPr>
          <w:b/>
          <w:bCs/>
        </w:rPr>
        <w:fldChar w:fldCharType="end"/>
      </w:r>
      <w:bookmarkEnd w:id="679"/>
      <w:r w:rsidRPr="00F15922">
        <w:rPr>
          <w:b/>
          <w:bCs/>
        </w:rPr>
        <w:t>.</w:t>
      </w:r>
      <w:r w:rsidRPr="00F15922">
        <w:t xml:space="preserve"> ProgID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28"/>
        <w:gridCol w:w="6732"/>
      </w:tblGrid>
      <w:tr w:rsidR="00C50A00" w:rsidRPr="00F15922">
        <w:tc>
          <w:tcPr>
            <w:tcW w:w="1728" w:type="dxa"/>
            <w:tcBorders>
              <w:bottom w:val="double" w:sz="4" w:space="0" w:color="auto"/>
            </w:tcBorders>
          </w:tcPr>
          <w:p w:rsidR="00C50A00" w:rsidRPr="00F15922" w:rsidRDefault="00C50A00">
            <w:pPr>
              <w:pStyle w:val="TableHead"/>
            </w:pPr>
            <w:r w:rsidRPr="00F15922">
              <w:t>Key</w:t>
            </w:r>
          </w:p>
        </w:tc>
        <w:tc>
          <w:tcPr>
            <w:tcW w:w="6732" w:type="dxa"/>
            <w:tcBorders>
              <w:bottom w:val="double" w:sz="4" w:space="0" w:color="auto"/>
            </w:tcBorders>
          </w:tcPr>
          <w:p w:rsidR="00C50A00" w:rsidRPr="00F15922" w:rsidRDefault="00C50A00">
            <w:pPr>
              <w:pStyle w:val="TableHead"/>
            </w:pPr>
            <w:r w:rsidRPr="00F15922">
              <w:t>Value</w:t>
            </w:r>
          </w:p>
        </w:tc>
      </w:tr>
      <w:tr w:rsidR="00C50A00" w:rsidRPr="00F15922">
        <w:tc>
          <w:tcPr>
            <w:tcW w:w="8460" w:type="dxa"/>
            <w:gridSpan w:val="2"/>
            <w:tcBorders>
              <w:top w:val="double" w:sz="4" w:space="0" w:color="auto"/>
              <w:bottom w:val="single" w:sz="6" w:space="0" w:color="auto"/>
            </w:tcBorders>
          </w:tcPr>
          <w:p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\&lt;ProgID&gt;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&lt;Friendly Name&gt;</w:t>
            </w:r>
          </w:p>
        </w:tc>
      </w:tr>
      <w:tr w:rsidR="00C50A00" w:rsidRPr="00F15922">
        <w:tc>
          <w:tcPr>
            <w:tcW w:w="8460" w:type="dxa"/>
            <w:gridSpan w:val="2"/>
            <w:tcBorders>
              <w:top w:val="single" w:sz="6" w:space="0" w:color="auto"/>
              <w:bottom w:val="single" w:sz="6" w:space="0" w:color="auto"/>
            </w:tcBorders>
          </w:tcPr>
          <w:p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\&lt;ProgID&gt;\CLSID</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&lt;CLSID&gt;</w:t>
            </w:r>
          </w:p>
        </w:tc>
      </w:tr>
      <w:tr w:rsidR="00C50A00" w:rsidRPr="00F15922">
        <w:tc>
          <w:tcPr>
            <w:tcW w:w="8460" w:type="dxa"/>
            <w:gridSpan w:val="2"/>
            <w:tcBorders>
              <w:top w:val="single" w:sz="6" w:space="0" w:color="auto"/>
              <w:bottom w:val="single" w:sz="6" w:space="0" w:color="auto"/>
            </w:tcBorders>
          </w:tcPr>
          <w:p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\&lt;V-I ProgID&gt;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&lt;Friendly Name&gt;</w:t>
            </w:r>
          </w:p>
        </w:tc>
      </w:tr>
      <w:tr w:rsidR="00C50A00" w:rsidRPr="00F15922">
        <w:tc>
          <w:tcPr>
            <w:tcW w:w="8460" w:type="dxa"/>
            <w:gridSpan w:val="2"/>
            <w:tcBorders>
              <w:top w:val="single" w:sz="6" w:space="0" w:color="auto"/>
              <w:bottom w:val="single" w:sz="6" w:space="0" w:color="auto"/>
            </w:tcBorders>
          </w:tcPr>
          <w:p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\&lt;V-I ProgID&gt;\CLSID</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&lt;CLSID&gt;</w:t>
            </w:r>
          </w:p>
        </w:tc>
      </w:tr>
      <w:tr w:rsidR="00C50A00" w:rsidRPr="00F15922">
        <w:tc>
          <w:tcPr>
            <w:tcW w:w="8460" w:type="dxa"/>
            <w:gridSpan w:val="2"/>
            <w:tcBorders>
              <w:top w:val="single" w:sz="6" w:space="0" w:color="auto"/>
              <w:bottom w:val="single" w:sz="6" w:space="0" w:color="auto"/>
            </w:tcBorders>
          </w:tcPr>
          <w:p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\&lt;V-I ProgID&gt;\CurVer</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&lt;ProgID&gt;</w:t>
            </w:r>
          </w:p>
        </w:tc>
      </w:tr>
    </w:tbl>
    <w:p w:rsidR="00A16345" w:rsidRPr="00F15922" w:rsidRDefault="00A16345">
      <w:pPr>
        <w:pStyle w:val="Body1"/>
      </w:pPr>
    </w:p>
    <w:p w:rsidR="00C50A00" w:rsidRPr="00F15922" w:rsidRDefault="00A16345" w:rsidP="00A16345">
      <w:pPr>
        <w:pStyle w:val="Body"/>
      </w:pPr>
      <w:r w:rsidRPr="00F15922">
        <w:br w:type="page"/>
      </w:r>
    </w:p>
    <w:p w:rsidR="00C50A00" w:rsidRPr="00430ACE" w:rsidRDefault="00C50A00" w:rsidP="00430ACE">
      <w:pPr>
        <w:pStyle w:val="Subhead1"/>
        <w:spacing w:line="240" w:lineRule="auto"/>
        <w:rPr>
          <w:bCs/>
        </w:rPr>
      </w:pPr>
      <w:r w:rsidRPr="00430ACE">
        <w:rPr>
          <w:bCs/>
        </w:rPr>
        <w:lastRenderedPageBreak/>
        <w:t>CLSID Entries</w:t>
      </w:r>
    </w:p>
    <w:p w:rsidR="00C50A00" w:rsidRPr="00F15922" w:rsidRDefault="00C50A00" w:rsidP="00430ACE">
      <w:pPr>
        <w:pStyle w:val="Body1"/>
      </w:pPr>
      <w:r w:rsidRPr="00F15922">
        <w:t>If ATL is used to create the IVI-COM driver, the ATL wizard creates code that adds all of the CLSID related entries with the exception of the CATID entries.  The developer shall add the code for the CATID entries manually.</w:t>
      </w:r>
    </w:p>
    <w:p w:rsidR="00A16345"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bitness.  </w:t>
      </w:r>
      <w:r w:rsidR="00767FB0">
        <w:t>Refer to</w:t>
      </w:r>
      <w:r w:rsidRPr="00F15922">
        <w:t xml:space="preserve"> </w:t>
      </w:r>
      <w:r w:rsidR="00617EE5" w:rsidRPr="00F15922">
        <w:t xml:space="preserve">Section </w:t>
      </w:r>
      <w:r w:rsidR="00800309">
        <w:fldChar w:fldCharType="begin"/>
      </w:r>
      <w:r w:rsidR="00617EE5">
        <w:instrText xml:space="preserve"> REF _Ref254250366 \r \h </w:instrText>
      </w:r>
      <w:r w:rsidR="00800309">
        <w:fldChar w:fldCharType="separate"/>
      </w:r>
      <w:r w:rsidR="00DE68DB">
        <w:t>4.3</w:t>
      </w:r>
      <w:r w:rsidR="00800309">
        <w:fldChar w:fldCharType="end"/>
      </w:r>
      <w:r w:rsidR="00617EE5" w:rsidRPr="00F15922">
        <w:t xml:space="preserve">, </w:t>
      </w:r>
      <w:fldSimple w:instr=" REF _Ref254250382 \h  \* MERGEFORMAT ">
        <w:ins w:id="680" w:author="Author">
          <w:r w:rsidR="00DE68DB" w:rsidRPr="00DE68DB">
            <w:rPr>
              <w:i/>
              <w:rPrChange w:id="681" w:author="Author">
                <w:rPr/>
              </w:rPrChange>
            </w:rPr>
            <w:t>Determining System Directories and Registry Keys</w:t>
          </w:r>
        </w:ins>
        <w:del w:id="682" w:author="Author">
          <w:r w:rsidR="00617EE5" w:rsidRPr="00617EE5" w:rsidDel="00DE68DB">
            <w:rPr>
              <w:i/>
            </w:rPr>
            <w:delText>Determining System Directories and Registry Keys</w:delText>
          </w:r>
        </w:del>
      </w:fldSimple>
      <w:r w:rsidRPr="00F15922">
        <w:t>, for details.</w:t>
      </w:r>
    </w:p>
    <w:p w:rsidR="003C41E4" w:rsidRPr="00F15922" w:rsidRDefault="003C41E4" w:rsidP="003C41E4">
      <w:pPr>
        <w:pStyle w:val="TableCaption"/>
      </w:pPr>
      <w:r w:rsidRPr="00F15922">
        <w:rPr>
          <w:b/>
          <w:bCs/>
        </w:rPr>
        <w:t xml:space="preserve">Table </w:t>
      </w:r>
      <w:r w:rsidR="00800309">
        <w:rPr>
          <w:b/>
          <w:bCs/>
        </w:rPr>
        <w:fldChar w:fldCharType="begin"/>
      </w:r>
      <w:r w:rsidR="00227BC1">
        <w:rPr>
          <w:b/>
          <w:bCs/>
        </w:rPr>
        <w:instrText xml:space="preserve"> STYLEREF 1 \s </w:instrText>
      </w:r>
      <w:r w:rsidR="00800309">
        <w:rPr>
          <w:b/>
          <w:bCs/>
        </w:rPr>
        <w:fldChar w:fldCharType="separate"/>
      </w:r>
      <w:r w:rsidR="00DE68DB">
        <w:rPr>
          <w:b/>
          <w:bCs/>
          <w:noProof/>
        </w:rPr>
        <w:t>8</w:t>
      </w:r>
      <w:r w:rsidR="00800309">
        <w:rPr>
          <w:b/>
          <w:bCs/>
        </w:rPr>
        <w:fldChar w:fldCharType="end"/>
      </w:r>
      <w:r w:rsidR="00227BC1">
        <w:rPr>
          <w:b/>
          <w:bCs/>
        </w:rPr>
        <w:noBreakHyphen/>
      </w:r>
      <w:r w:rsidR="00800309">
        <w:rPr>
          <w:b/>
          <w:bCs/>
        </w:rPr>
        <w:fldChar w:fldCharType="begin"/>
      </w:r>
      <w:r w:rsidR="00227BC1">
        <w:rPr>
          <w:b/>
          <w:bCs/>
        </w:rPr>
        <w:instrText xml:space="preserve"> SEQ Table \* ARABIC \s 1 </w:instrText>
      </w:r>
      <w:r w:rsidR="00800309">
        <w:rPr>
          <w:b/>
          <w:bCs/>
        </w:rPr>
        <w:fldChar w:fldCharType="separate"/>
      </w:r>
      <w:r w:rsidR="00DE68DB">
        <w:rPr>
          <w:b/>
          <w:bCs/>
          <w:noProof/>
        </w:rPr>
        <w:t>2</w:t>
      </w:r>
      <w:r w:rsidR="00800309">
        <w:rPr>
          <w:b/>
          <w:bCs/>
        </w:rPr>
        <w:fldChar w:fldCharType="end"/>
      </w:r>
      <w:r w:rsidRPr="00F15922">
        <w:rPr>
          <w:b/>
          <w:bCs/>
        </w:rPr>
        <w:t>.</w:t>
      </w:r>
      <w:r w:rsidRPr="00F15922">
        <w:t xml:space="preserve"> CLSID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28"/>
        <w:gridCol w:w="6732"/>
      </w:tblGrid>
      <w:tr w:rsidR="00C50A00" w:rsidRPr="00F15922">
        <w:tc>
          <w:tcPr>
            <w:tcW w:w="1728" w:type="dxa"/>
            <w:tcBorders>
              <w:bottom w:val="double" w:sz="4" w:space="0" w:color="auto"/>
            </w:tcBorders>
          </w:tcPr>
          <w:p w:rsidR="00C50A00" w:rsidRPr="00F15922" w:rsidRDefault="00C50A00">
            <w:pPr>
              <w:pStyle w:val="TableHead"/>
            </w:pPr>
            <w:r w:rsidRPr="00F15922">
              <w:t>Key</w:t>
            </w:r>
          </w:p>
        </w:tc>
        <w:tc>
          <w:tcPr>
            <w:tcW w:w="6732" w:type="dxa"/>
            <w:tcBorders>
              <w:bottom w:val="double" w:sz="4" w:space="0" w:color="auto"/>
            </w:tcBorders>
          </w:tcPr>
          <w:p w:rsidR="00C50A00" w:rsidRPr="00F15922" w:rsidRDefault="00C50A00">
            <w:pPr>
              <w:pStyle w:val="TableHead"/>
            </w:pPr>
            <w:r w:rsidRPr="00F15922">
              <w:t>Value</w:t>
            </w:r>
          </w:p>
        </w:tc>
      </w:tr>
      <w:tr w:rsidR="00C50A00" w:rsidRPr="00F15922">
        <w:tc>
          <w:tcPr>
            <w:tcW w:w="8460" w:type="dxa"/>
            <w:gridSpan w:val="2"/>
            <w:tcBorders>
              <w:top w:val="double" w:sz="4"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&lt;Friendly Name&gt;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\CLSID\&lt;CLSID&gt;\InprocServer32</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&lt;Executable File Pathname&gt;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ThreadingModel  REG_SZ   Apartment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\CLSID\&lt;CLSID&gt;\ProgID</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&lt;ProgID&gt;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\CLSID\&lt;CLSID&gt;\Programmable</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\CLSID\&lt;CLSID&gt;\TypeLib</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&lt;TypeLib GUID&gt;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\CLSID\&lt;CLSID&gt;\VersionIndependentProgID</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&lt;V-I ProgID&gt;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\CLSID\&lt;CLSID&gt;\Implemented Categories</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\CLSID\&lt;CLSID&gt;\Implemented Categories\&lt;CATID&gt;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bl>
    <w:p w:rsidR="00C50A00" w:rsidRDefault="00C50A00">
      <w:pPr>
        <w:pStyle w:val="Body"/>
      </w:pPr>
      <w:r w:rsidRPr="00F15922">
        <w:t>Note:  Add as many CATID entries as applies to the driver.</w:t>
      </w:r>
    </w:p>
    <w:p w:rsidR="00D221DD" w:rsidRPr="00D221DD" w:rsidRDefault="00D221DD" w:rsidP="00D221DD">
      <w:pPr>
        <w:pStyle w:val="Body"/>
      </w:pPr>
    </w:p>
    <w:p w:rsidR="00C50A00" w:rsidRPr="00D221DD" w:rsidRDefault="00A16345" w:rsidP="00D221DD">
      <w:pPr>
        <w:pStyle w:val="Subhead1"/>
        <w:spacing w:line="240" w:lineRule="auto"/>
        <w:rPr>
          <w:bCs/>
        </w:rPr>
      </w:pPr>
      <w:r w:rsidRPr="00D221DD">
        <w:rPr>
          <w:bCs/>
        </w:rPr>
        <w:br w:type="page"/>
      </w:r>
      <w:r w:rsidR="00C50A00" w:rsidRPr="00D221DD">
        <w:rPr>
          <w:bCs/>
        </w:rPr>
        <w:lastRenderedPageBreak/>
        <w:t>Type Library Entries</w:t>
      </w:r>
    </w:p>
    <w:p w:rsidR="00C50A00" w:rsidRPr="00F15922" w:rsidRDefault="00C50A00" w:rsidP="00D221DD">
      <w:pPr>
        <w:pStyle w:val="Body1"/>
      </w:pPr>
      <w:r w:rsidRPr="00F15922">
        <w:t xml:space="preserve">If ATL is used to </w:t>
      </w:r>
      <w:r w:rsidRPr="00D221DD">
        <w:t>create</w:t>
      </w:r>
      <w:r w:rsidRPr="00F15922">
        <w:t xml:space="preserve"> the IVI-COM driver, the ATL wizard creates code that adds every type library related entry.  In addition, the ATL wizard creates a set of four interface entries for each interface defined in the type library.</w:t>
      </w:r>
    </w:p>
    <w:p w:rsidR="001D2C28"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bitness.  </w:t>
      </w:r>
      <w:r w:rsidR="00767FB0">
        <w:t>Refer to</w:t>
      </w:r>
      <w:r w:rsidRPr="00F15922">
        <w:t xml:space="preserve"> </w:t>
      </w:r>
      <w:r w:rsidR="0060259E" w:rsidRPr="00F15922">
        <w:t xml:space="preserve">Section </w:t>
      </w:r>
      <w:r w:rsidR="00800309">
        <w:fldChar w:fldCharType="begin"/>
      </w:r>
      <w:r w:rsidR="0060259E">
        <w:instrText xml:space="preserve"> REF _Ref254250366 \r \h </w:instrText>
      </w:r>
      <w:r w:rsidR="00800309">
        <w:fldChar w:fldCharType="separate"/>
      </w:r>
      <w:r w:rsidR="00DE68DB">
        <w:t>4.3</w:t>
      </w:r>
      <w:r w:rsidR="00800309">
        <w:fldChar w:fldCharType="end"/>
      </w:r>
      <w:r w:rsidR="0060259E" w:rsidRPr="00F15922">
        <w:t xml:space="preserve">, </w:t>
      </w:r>
      <w:fldSimple w:instr=" REF _Ref254250382 \h  \* MERGEFORMAT ">
        <w:ins w:id="683" w:author="Author">
          <w:r w:rsidR="00DE68DB" w:rsidRPr="00DE68DB">
            <w:rPr>
              <w:i/>
              <w:rPrChange w:id="684" w:author="Author">
                <w:rPr/>
              </w:rPrChange>
            </w:rPr>
            <w:t>Determining System Directories and Registry Keys</w:t>
          </w:r>
        </w:ins>
        <w:del w:id="685" w:author="Author">
          <w:r w:rsidR="0060259E" w:rsidRPr="00617EE5" w:rsidDel="00DE68DB">
            <w:rPr>
              <w:i/>
            </w:rPr>
            <w:delText>Determining System Directories and Registry Keys</w:delText>
          </w:r>
        </w:del>
      </w:fldSimple>
      <w:r w:rsidRPr="00F15922">
        <w:t>, for details.</w:t>
      </w:r>
    </w:p>
    <w:p w:rsidR="00EB2E47" w:rsidRPr="00F15922" w:rsidRDefault="00EB2E47" w:rsidP="00EB2E47">
      <w:pPr>
        <w:pStyle w:val="TableCaption"/>
      </w:pPr>
      <w:r w:rsidRPr="00F15922">
        <w:rPr>
          <w:b/>
          <w:bCs/>
        </w:rPr>
        <w:t xml:space="preserve">Table </w:t>
      </w:r>
      <w:r w:rsidR="00800309">
        <w:rPr>
          <w:b/>
          <w:bCs/>
        </w:rPr>
        <w:fldChar w:fldCharType="begin"/>
      </w:r>
      <w:r w:rsidR="00227BC1">
        <w:rPr>
          <w:b/>
          <w:bCs/>
        </w:rPr>
        <w:instrText xml:space="preserve"> STYLEREF 1 \s </w:instrText>
      </w:r>
      <w:r w:rsidR="00800309">
        <w:rPr>
          <w:b/>
          <w:bCs/>
        </w:rPr>
        <w:fldChar w:fldCharType="separate"/>
      </w:r>
      <w:r w:rsidR="00DE68DB">
        <w:rPr>
          <w:b/>
          <w:bCs/>
          <w:noProof/>
        </w:rPr>
        <w:t>8</w:t>
      </w:r>
      <w:r w:rsidR="00800309">
        <w:rPr>
          <w:b/>
          <w:bCs/>
        </w:rPr>
        <w:fldChar w:fldCharType="end"/>
      </w:r>
      <w:r w:rsidR="00227BC1">
        <w:rPr>
          <w:b/>
          <w:bCs/>
        </w:rPr>
        <w:noBreakHyphen/>
      </w:r>
      <w:r w:rsidR="00800309">
        <w:rPr>
          <w:b/>
          <w:bCs/>
        </w:rPr>
        <w:fldChar w:fldCharType="begin"/>
      </w:r>
      <w:r w:rsidR="00227BC1">
        <w:rPr>
          <w:b/>
          <w:bCs/>
        </w:rPr>
        <w:instrText xml:space="preserve"> SEQ Table \* ARABIC \s 1 </w:instrText>
      </w:r>
      <w:r w:rsidR="00800309">
        <w:rPr>
          <w:b/>
          <w:bCs/>
        </w:rPr>
        <w:fldChar w:fldCharType="separate"/>
      </w:r>
      <w:r w:rsidR="00DE68DB">
        <w:rPr>
          <w:b/>
          <w:bCs/>
          <w:noProof/>
        </w:rPr>
        <w:t>3</w:t>
      </w:r>
      <w:r w:rsidR="00800309">
        <w:rPr>
          <w:b/>
          <w:bCs/>
        </w:rPr>
        <w:fldChar w:fldCharType="end"/>
      </w:r>
      <w:r w:rsidRPr="00F15922">
        <w:rPr>
          <w:b/>
          <w:bCs/>
        </w:rPr>
        <w:t>.</w:t>
      </w:r>
      <w:r w:rsidRPr="00F15922">
        <w:t xml:space="preserve"> Type Library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28"/>
        <w:gridCol w:w="6732"/>
      </w:tblGrid>
      <w:tr w:rsidR="00C50A00" w:rsidRPr="00F15922">
        <w:tc>
          <w:tcPr>
            <w:tcW w:w="1728" w:type="dxa"/>
            <w:tcBorders>
              <w:bottom w:val="double" w:sz="4" w:space="0" w:color="auto"/>
            </w:tcBorders>
          </w:tcPr>
          <w:p w:rsidR="00C50A00" w:rsidRPr="00F15922" w:rsidRDefault="00C50A00">
            <w:pPr>
              <w:pStyle w:val="TableHead"/>
            </w:pPr>
            <w:r w:rsidRPr="00F15922">
              <w:t>Key</w:t>
            </w:r>
          </w:p>
        </w:tc>
        <w:tc>
          <w:tcPr>
            <w:tcW w:w="6732" w:type="dxa"/>
            <w:tcBorders>
              <w:bottom w:val="double" w:sz="4" w:space="0" w:color="auto"/>
            </w:tcBorders>
          </w:tcPr>
          <w:p w:rsidR="00C50A00" w:rsidRPr="00F15922" w:rsidRDefault="00C50A00">
            <w:pPr>
              <w:pStyle w:val="TableHead"/>
            </w:pPr>
            <w:r w:rsidRPr="00F15922">
              <w:t>Value</w:t>
            </w:r>
          </w:p>
        </w:tc>
      </w:tr>
      <w:tr w:rsidR="00C50A00" w:rsidRPr="00F15922">
        <w:tc>
          <w:tcPr>
            <w:tcW w:w="8460" w:type="dxa"/>
            <w:gridSpan w:val="2"/>
            <w:tcBorders>
              <w:top w:val="double" w:sz="4"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\TYPELIB\&lt;TypeLib GUID&gt;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\TYPELIB\&lt;TypeLib GUID&gt;\1.0</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&lt;TypeLib HelpString&gt;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\TYPELIB\&lt;TypeLib GUID&gt;\1.0\0</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\TYPELIB\&lt;TypeLib GUID&gt;\1.0\0\win32</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&lt;TypeLib File Pathname&gt;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\TYPELIB\&lt;TypeLib GUID&gt;\1.0\Flags</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0</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\TYPELIB\&lt;TypeLib GUID&gt;\1.0\HelpDir</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&lt;TypeLib Help File Pathname&gt;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&lt;Interface Name&gt;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\Interface\&lt;IID&gt;\ProxyStubCLSID</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&lt;Universal Marshaller CLSID&gt;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\Interface\&lt;IID&gt;\ProxyStubCLSID32</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&lt;Universal Marshaller CLSID&gt;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\Interface\&lt;IID&gt;\TypeLib</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&lt;TypeLib GUID&gt;</w:t>
            </w:r>
          </w:p>
        </w:tc>
      </w:tr>
    </w:tbl>
    <w:p w:rsidR="00C50A00" w:rsidRDefault="00C50A00">
      <w:pPr>
        <w:pStyle w:val="Body"/>
      </w:pPr>
      <w:r w:rsidRPr="00F15922">
        <w:t>Note:  Add as many CATID entries as applies to the driver.</w:t>
      </w:r>
    </w:p>
    <w:p w:rsidR="00D221DD" w:rsidRPr="00D221DD" w:rsidRDefault="00D221DD" w:rsidP="00D221DD">
      <w:pPr>
        <w:pStyle w:val="Body"/>
      </w:pPr>
    </w:p>
    <w:p w:rsidR="00C50A00" w:rsidRPr="00D221DD" w:rsidRDefault="00A16345" w:rsidP="00D221DD">
      <w:pPr>
        <w:pStyle w:val="Subhead1"/>
        <w:spacing w:line="240" w:lineRule="auto"/>
        <w:rPr>
          <w:bCs/>
        </w:rPr>
      </w:pPr>
      <w:r w:rsidRPr="00D221DD">
        <w:rPr>
          <w:bCs/>
        </w:rPr>
        <w:br w:type="page"/>
      </w:r>
      <w:r w:rsidR="00C50A00" w:rsidRPr="00D221DD">
        <w:rPr>
          <w:bCs/>
        </w:rPr>
        <w:lastRenderedPageBreak/>
        <w:t>Category Entries</w:t>
      </w:r>
    </w:p>
    <w:p w:rsidR="00C50A00" w:rsidRPr="00F15922" w:rsidRDefault="00C50A00" w:rsidP="00D221DD">
      <w:pPr>
        <w:pStyle w:val="Body1"/>
      </w:pPr>
      <w:r w:rsidRPr="00F15922">
        <w:t>The IVI-COM class-compliant type library DLLs add the component category for the instrument classes.  Individual IVI-COM drivers do not need to add these entries.</w:t>
      </w:r>
    </w:p>
    <w:p w:rsidR="001D2C28"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bitness.  </w:t>
      </w:r>
      <w:r w:rsidR="00767FB0">
        <w:t>Refer to</w:t>
      </w:r>
      <w:r w:rsidRPr="00F15922">
        <w:t xml:space="preserve"> </w:t>
      </w:r>
      <w:r w:rsidR="0060259E" w:rsidRPr="00F15922">
        <w:t xml:space="preserve">Section </w:t>
      </w:r>
      <w:r w:rsidR="00800309">
        <w:fldChar w:fldCharType="begin"/>
      </w:r>
      <w:r w:rsidR="0060259E">
        <w:instrText xml:space="preserve"> REF _Ref254250366 \r \h </w:instrText>
      </w:r>
      <w:r w:rsidR="00800309">
        <w:fldChar w:fldCharType="separate"/>
      </w:r>
      <w:r w:rsidR="00DE68DB">
        <w:t>4.3</w:t>
      </w:r>
      <w:r w:rsidR="00800309">
        <w:fldChar w:fldCharType="end"/>
      </w:r>
      <w:r w:rsidR="0060259E" w:rsidRPr="00F15922">
        <w:t xml:space="preserve">, </w:t>
      </w:r>
      <w:fldSimple w:instr=" REF _Ref254250382 \h  \* MERGEFORMAT ">
        <w:ins w:id="686" w:author="Author">
          <w:r w:rsidR="00DE68DB" w:rsidRPr="00DE68DB">
            <w:rPr>
              <w:i/>
              <w:rPrChange w:id="687" w:author="Author">
                <w:rPr/>
              </w:rPrChange>
            </w:rPr>
            <w:t>Determining System Directories and Registry Keys</w:t>
          </w:r>
        </w:ins>
        <w:del w:id="688" w:author="Author">
          <w:r w:rsidR="0060259E" w:rsidRPr="00617EE5" w:rsidDel="00DE68DB">
            <w:rPr>
              <w:i/>
            </w:rPr>
            <w:delText>Determining System Directories and Registry Keys</w:delText>
          </w:r>
        </w:del>
      </w:fldSimple>
      <w:r w:rsidRPr="00F15922">
        <w:t>, for details.</w:t>
      </w:r>
    </w:p>
    <w:p w:rsidR="001D0715" w:rsidRPr="00F15922" w:rsidRDefault="001D0715" w:rsidP="001D0715">
      <w:pPr>
        <w:pStyle w:val="TableCaption"/>
      </w:pPr>
      <w:r w:rsidRPr="00F15922">
        <w:rPr>
          <w:b/>
          <w:bCs/>
        </w:rPr>
        <w:t xml:space="preserve">Table </w:t>
      </w:r>
      <w:r w:rsidR="00800309">
        <w:rPr>
          <w:b/>
          <w:bCs/>
        </w:rPr>
        <w:fldChar w:fldCharType="begin"/>
      </w:r>
      <w:r w:rsidR="00227BC1">
        <w:rPr>
          <w:b/>
          <w:bCs/>
        </w:rPr>
        <w:instrText xml:space="preserve"> STYLEREF 1 \s </w:instrText>
      </w:r>
      <w:r w:rsidR="00800309">
        <w:rPr>
          <w:b/>
          <w:bCs/>
        </w:rPr>
        <w:fldChar w:fldCharType="separate"/>
      </w:r>
      <w:r w:rsidR="00DE68DB">
        <w:rPr>
          <w:b/>
          <w:bCs/>
          <w:noProof/>
        </w:rPr>
        <w:t>8</w:t>
      </w:r>
      <w:r w:rsidR="00800309">
        <w:rPr>
          <w:b/>
          <w:bCs/>
        </w:rPr>
        <w:fldChar w:fldCharType="end"/>
      </w:r>
      <w:r w:rsidR="00227BC1">
        <w:rPr>
          <w:b/>
          <w:bCs/>
        </w:rPr>
        <w:noBreakHyphen/>
      </w:r>
      <w:r w:rsidR="00800309">
        <w:rPr>
          <w:b/>
          <w:bCs/>
        </w:rPr>
        <w:fldChar w:fldCharType="begin"/>
      </w:r>
      <w:r w:rsidR="00227BC1">
        <w:rPr>
          <w:b/>
          <w:bCs/>
        </w:rPr>
        <w:instrText xml:space="preserve"> SEQ Table \* ARABIC \s 1 </w:instrText>
      </w:r>
      <w:r w:rsidR="00800309">
        <w:rPr>
          <w:b/>
          <w:bCs/>
        </w:rPr>
        <w:fldChar w:fldCharType="separate"/>
      </w:r>
      <w:r w:rsidR="00DE68DB">
        <w:rPr>
          <w:b/>
          <w:bCs/>
          <w:noProof/>
        </w:rPr>
        <w:t>4</w:t>
      </w:r>
      <w:r w:rsidR="00800309">
        <w:rPr>
          <w:b/>
          <w:bCs/>
        </w:rPr>
        <w:fldChar w:fldCharType="end"/>
      </w:r>
      <w:r w:rsidRPr="00F15922">
        <w:rPr>
          <w:b/>
          <w:bCs/>
        </w:rPr>
        <w:t>.</w:t>
      </w:r>
      <w:r w:rsidRPr="00F15922">
        <w:t xml:space="preserve"> Category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28"/>
        <w:gridCol w:w="6732"/>
      </w:tblGrid>
      <w:tr w:rsidR="00C50A00" w:rsidRPr="00F15922">
        <w:tc>
          <w:tcPr>
            <w:tcW w:w="1728" w:type="dxa"/>
            <w:tcBorders>
              <w:bottom w:val="double" w:sz="4" w:space="0" w:color="auto"/>
            </w:tcBorders>
          </w:tcPr>
          <w:p w:rsidR="00C50A00" w:rsidRPr="00F15922" w:rsidRDefault="00C50A00">
            <w:pPr>
              <w:pStyle w:val="TableHead"/>
            </w:pPr>
            <w:r w:rsidRPr="00F15922">
              <w:t>Key</w:t>
            </w:r>
          </w:p>
        </w:tc>
        <w:tc>
          <w:tcPr>
            <w:tcW w:w="6732" w:type="dxa"/>
            <w:tcBorders>
              <w:bottom w:val="double" w:sz="4" w:space="0" w:color="auto"/>
            </w:tcBorders>
          </w:tcPr>
          <w:p w:rsidR="00C50A00" w:rsidRPr="00F15922" w:rsidRDefault="00C50A00">
            <w:pPr>
              <w:pStyle w:val="TableHead"/>
            </w:pPr>
            <w:r w:rsidRPr="00F15922">
              <w:t>Value</w:t>
            </w:r>
          </w:p>
        </w:tc>
      </w:tr>
      <w:tr w:rsidR="00C50A00" w:rsidRPr="00F15922">
        <w:tc>
          <w:tcPr>
            <w:tcW w:w="8460" w:type="dxa"/>
            <w:gridSpan w:val="2"/>
            <w:tcBorders>
              <w:top w:val="double" w:sz="4"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\Component Categories\&lt;CATID&gt;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409             REG_SZ   &lt;IVI Instrument Class name&gt;</w:t>
            </w:r>
          </w:p>
        </w:tc>
      </w:tr>
    </w:tbl>
    <w:p w:rsidR="00413CB4" w:rsidRPr="00F15922" w:rsidRDefault="00413CB4" w:rsidP="00413CB4">
      <w:pPr>
        <w:pStyle w:val="TableCaption"/>
      </w:pPr>
      <w:bookmarkStart w:id="689" w:name="_Ref202262425"/>
      <w:r w:rsidRPr="00F15922">
        <w:rPr>
          <w:b/>
          <w:bCs/>
        </w:rPr>
        <w:t xml:space="preserve">Table </w:t>
      </w:r>
      <w:r w:rsidR="00800309">
        <w:rPr>
          <w:b/>
          <w:bCs/>
        </w:rPr>
        <w:fldChar w:fldCharType="begin"/>
      </w:r>
      <w:r w:rsidR="00227BC1">
        <w:rPr>
          <w:b/>
          <w:bCs/>
        </w:rPr>
        <w:instrText xml:space="preserve"> STYLEREF 1 \s </w:instrText>
      </w:r>
      <w:r w:rsidR="00800309">
        <w:rPr>
          <w:b/>
          <w:bCs/>
        </w:rPr>
        <w:fldChar w:fldCharType="separate"/>
      </w:r>
      <w:r w:rsidR="00DE68DB">
        <w:rPr>
          <w:b/>
          <w:bCs/>
          <w:noProof/>
        </w:rPr>
        <w:t>8</w:t>
      </w:r>
      <w:r w:rsidR="00800309">
        <w:rPr>
          <w:b/>
          <w:bCs/>
        </w:rPr>
        <w:fldChar w:fldCharType="end"/>
      </w:r>
      <w:r w:rsidR="00227BC1">
        <w:rPr>
          <w:b/>
          <w:bCs/>
        </w:rPr>
        <w:noBreakHyphen/>
      </w:r>
      <w:r w:rsidR="00800309">
        <w:rPr>
          <w:b/>
          <w:bCs/>
        </w:rPr>
        <w:fldChar w:fldCharType="begin"/>
      </w:r>
      <w:r w:rsidR="00227BC1">
        <w:rPr>
          <w:b/>
          <w:bCs/>
        </w:rPr>
        <w:instrText xml:space="preserve"> SEQ Table \* ARABIC \s 1 </w:instrText>
      </w:r>
      <w:r w:rsidR="00800309">
        <w:rPr>
          <w:b/>
          <w:bCs/>
        </w:rPr>
        <w:fldChar w:fldCharType="separate"/>
      </w:r>
      <w:r w:rsidR="00DE68DB">
        <w:rPr>
          <w:b/>
          <w:bCs/>
          <w:noProof/>
        </w:rPr>
        <w:t>5</w:t>
      </w:r>
      <w:r w:rsidR="00800309">
        <w:rPr>
          <w:b/>
          <w:bCs/>
        </w:rPr>
        <w:fldChar w:fldCharType="end"/>
      </w:r>
      <w:r w:rsidRPr="00F15922">
        <w:rPr>
          <w:b/>
          <w:bCs/>
        </w:rPr>
        <w:t>.</w:t>
      </w:r>
      <w:r w:rsidRPr="00F15922">
        <w:t xml:space="preserve"> Registration Entry Substitutions</w:t>
      </w:r>
      <w:bookmarkEnd w:id="689"/>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33"/>
        <w:gridCol w:w="3150"/>
        <w:gridCol w:w="2970"/>
      </w:tblGrid>
      <w:tr w:rsidR="00C50A00" w:rsidRPr="00F15922">
        <w:tc>
          <w:tcPr>
            <w:tcW w:w="2333" w:type="dxa"/>
            <w:tcBorders>
              <w:bottom w:val="double" w:sz="4" w:space="0" w:color="auto"/>
            </w:tcBorders>
          </w:tcPr>
          <w:p w:rsidR="00C50A00" w:rsidRPr="00F15922" w:rsidRDefault="00C50A00">
            <w:pPr>
              <w:pStyle w:val="TableHead"/>
            </w:pPr>
            <w:r w:rsidRPr="00F15922">
              <w:t>Substitute Out</w:t>
            </w:r>
          </w:p>
        </w:tc>
        <w:tc>
          <w:tcPr>
            <w:tcW w:w="3150" w:type="dxa"/>
            <w:tcBorders>
              <w:bottom w:val="double" w:sz="4" w:space="0" w:color="auto"/>
            </w:tcBorders>
          </w:tcPr>
          <w:p w:rsidR="00C50A00" w:rsidRPr="00F15922" w:rsidRDefault="00C50A00">
            <w:pPr>
              <w:pStyle w:val="TableHead"/>
            </w:pPr>
            <w:r w:rsidRPr="00F15922">
              <w:t>Substitute In</w:t>
            </w:r>
          </w:p>
        </w:tc>
        <w:tc>
          <w:tcPr>
            <w:tcW w:w="2970" w:type="dxa"/>
            <w:tcBorders>
              <w:bottom w:val="double" w:sz="4" w:space="0" w:color="auto"/>
            </w:tcBorders>
          </w:tcPr>
          <w:p w:rsidR="00C50A00" w:rsidRPr="00F15922" w:rsidRDefault="00C50A00">
            <w:pPr>
              <w:pStyle w:val="TableHead"/>
            </w:pPr>
            <w:r w:rsidRPr="00F15922">
              <w:t>Example</w:t>
            </w:r>
          </w:p>
        </w:tc>
      </w:tr>
      <w:tr w:rsidR="00C50A00" w:rsidRPr="00F15922">
        <w:tc>
          <w:tcPr>
            <w:tcW w:w="2333" w:type="dxa"/>
            <w:tcBorders>
              <w:top w:val="double" w:sz="4" w:space="0" w:color="auto"/>
            </w:tcBorders>
          </w:tcPr>
          <w:p w:rsidR="00C50A00" w:rsidRPr="00F15922" w:rsidRDefault="00C50A00">
            <w:pPr>
              <w:rPr>
                <w:rFonts w:ascii="Courier New" w:hAnsi="Courier New"/>
                <w:sz w:val="18"/>
              </w:rPr>
            </w:pPr>
            <w:r w:rsidRPr="00F15922">
              <w:rPr>
                <w:rFonts w:ascii="Courier New" w:hAnsi="Courier New"/>
                <w:sz w:val="18"/>
              </w:rPr>
              <w:t>&lt;Program&gt;</w:t>
            </w:r>
          </w:p>
        </w:tc>
        <w:tc>
          <w:tcPr>
            <w:tcW w:w="3150" w:type="dxa"/>
            <w:tcBorders>
              <w:top w:val="double" w:sz="4" w:space="0" w:color="auto"/>
            </w:tcBorders>
          </w:tcPr>
          <w:p w:rsidR="00C50A00" w:rsidRPr="00F15922" w:rsidRDefault="00C50A00">
            <w:r w:rsidRPr="00F15922">
              <w:t>Program name.  This is not specified by the IVI Foundation.  If there is only one driver in a DLL, it is recommended that the value be the same as the Component Identifier property that the IVI driver returns.</w:t>
            </w:r>
          </w:p>
        </w:tc>
        <w:tc>
          <w:tcPr>
            <w:tcW w:w="2970" w:type="dxa"/>
            <w:tcBorders>
              <w:top w:val="double" w:sz="4" w:space="0" w:color="auto"/>
            </w:tcBorders>
          </w:tcPr>
          <w:p w:rsidR="00C50A00" w:rsidRPr="00F15922" w:rsidRDefault="00C50A00">
            <w:pPr>
              <w:rPr>
                <w:rFonts w:ascii="Courier New" w:hAnsi="Courier New"/>
                <w:sz w:val="18"/>
              </w:rPr>
            </w:pPr>
            <w:r w:rsidRPr="00F15922">
              <w:rPr>
                <w:rFonts w:ascii="Courier New" w:hAnsi="Courier New"/>
                <w:sz w:val="18"/>
              </w:rPr>
              <w:t>YB1234</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&lt;CoClass&gt;</w:t>
            </w:r>
          </w:p>
        </w:tc>
        <w:tc>
          <w:tcPr>
            <w:tcW w:w="3150" w:type="dxa"/>
          </w:tcPr>
          <w:p w:rsidR="00C50A00" w:rsidRPr="00F15922" w:rsidRDefault="00C50A00">
            <w:r w:rsidRPr="00F15922">
              <w:t>CoClass name.  This value should be the same as the Component Identifier property that the IVI driver returns.</w:t>
            </w:r>
          </w:p>
        </w:tc>
        <w:tc>
          <w:tcPr>
            <w:tcW w:w="2970" w:type="dxa"/>
          </w:tcPr>
          <w:p w:rsidR="00C50A00" w:rsidRPr="00F15922" w:rsidRDefault="00C50A00">
            <w:pPr>
              <w:rPr>
                <w:rFonts w:ascii="Courier New" w:hAnsi="Courier New"/>
                <w:sz w:val="18"/>
              </w:rPr>
            </w:pPr>
            <w:r w:rsidRPr="00F15922">
              <w:rPr>
                <w:rFonts w:ascii="Courier New" w:hAnsi="Courier New"/>
                <w:sz w:val="18"/>
              </w:rPr>
              <w:t>YB1234</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&lt;Version&gt;</w:t>
            </w:r>
          </w:p>
        </w:tc>
        <w:tc>
          <w:tcPr>
            <w:tcW w:w="3150" w:type="dxa"/>
          </w:tcPr>
          <w:p w:rsidR="00C50A00" w:rsidRPr="00F15922" w:rsidRDefault="00C50A00">
            <w:r w:rsidRPr="00F15922">
              <w:t>Positive integer, starting with 1, and increasing by one each time a new version of the program is released.  Note that this is not the same as version or revision defined elsewhere in IVI-3.1 or IVI-3.2</w:t>
            </w:r>
          </w:p>
        </w:tc>
        <w:tc>
          <w:tcPr>
            <w:tcW w:w="2970" w:type="dxa"/>
          </w:tcPr>
          <w:p w:rsidR="00C50A00" w:rsidRPr="00F15922" w:rsidRDefault="00C50A00">
            <w:pPr>
              <w:rPr>
                <w:rFonts w:ascii="Courier New" w:hAnsi="Courier New"/>
                <w:sz w:val="18"/>
              </w:rPr>
            </w:pPr>
            <w:r w:rsidRPr="00F15922">
              <w:rPr>
                <w:rFonts w:ascii="Courier New" w:hAnsi="Courier New"/>
                <w:sz w:val="18"/>
              </w:rPr>
              <w:t>1</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&lt;ProgID&gt;</w:t>
            </w:r>
          </w:p>
        </w:tc>
        <w:tc>
          <w:tcPr>
            <w:tcW w:w="3150" w:type="dxa"/>
          </w:tcPr>
          <w:p w:rsidR="00C50A00" w:rsidRPr="00F15922" w:rsidRDefault="00C50A00">
            <w:pPr>
              <w:rPr>
                <w:rFonts w:ascii="Courier New" w:hAnsi="Courier New"/>
                <w:sz w:val="18"/>
              </w:rPr>
            </w:pPr>
            <w:r w:rsidRPr="00F15922">
              <w:rPr>
                <w:rFonts w:ascii="Courier New" w:hAnsi="Courier New"/>
                <w:sz w:val="18"/>
              </w:rPr>
              <w:t>&lt;Program&gt;.&lt;CoClass&gt;.&lt;Version&gt;</w:t>
            </w:r>
          </w:p>
        </w:tc>
        <w:tc>
          <w:tcPr>
            <w:tcW w:w="2970" w:type="dxa"/>
          </w:tcPr>
          <w:p w:rsidR="00C50A00" w:rsidRPr="00F15922" w:rsidRDefault="00C50A00">
            <w:pPr>
              <w:rPr>
                <w:rFonts w:ascii="Courier New" w:hAnsi="Courier New"/>
                <w:sz w:val="18"/>
              </w:rPr>
            </w:pPr>
            <w:r w:rsidRPr="00F15922">
              <w:rPr>
                <w:rFonts w:ascii="Courier New" w:hAnsi="Courier New"/>
                <w:sz w:val="18"/>
              </w:rPr>
              <w:t>YB1234.YB1234.1</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&lt;V-I ProgID&gt;</w:t>
            </w:r>
          </w:p>
          <w:p w:rsidR="00C50A00" w:rsidRPr="00F15922" w:rsidRDefault="00C50A00">
            <w:pPr>
              <w:rPr>
                <w:rFonts w:ascii="Courier New" w:hAnsi="Courier New"/>
                <w:sz w:val="18"/>
              </w:rPr>
            </w:pPr>
            <w:r w:rsidRPr="00F15922">
              <w:rPr>
                <w:rFonts w:ascii="Courier New" w:hAnsi="Courier New"/>
                <w:sz w:val="18"/>
              </w:rPr>
              <w:t>(Version-Independent ProgID)</w:t>
            </w:r>
          </w:p>
        </w:tc>
        <w:tc>
          <w:tcPr>
            <w:tcW w:w="3150" w:type="dxa"/>
          </w:tcPr>
          <w:p w:rsidR="00C50A00" w:rsidRPr="00F15922" w:rsidRDefault="00C50A00">
            <w:pPr>
              <w:rPr>
                <w:rFonts w:ascii="Courier New" w:hAnsi="Courier New"/>
                <w:sz w:val="18"/>
              </w:rPr>
            </w:pPr>
            <w:r w:rsidRPr="00F15922">
              <w:rPr>
                <w:rFonts w:ascii="Courier New" w:hAnsi="Courier New"/>
                <w:sz w:val="18"/>
              </w:rPr>
              <w:t>&lt;Program&gt;.&lt;CoClass&gt;</w:t>
            </w:r>
          </w:p>
        </w:tc>
        <w:tc>
          <w:tcPr>
            <w:tcW w:w="2970" w:type="dxa"/>
          </w:tcPr>
          <w:p w:rsidR="00C50A00" w:rsidRPr="00F15922" w:rsidRDefault="00C50A00">
            <w:pPr>
              <w:rPr>
                <w:rFonts w:ascii="Courier New" w:hAnsi="Courier New"/>
                <w:sz w:val="18"/>
              </w:rPr>
            </w:pPr>
            <w:r w:rsidRPr="00F15922">
              <w:rPr>
                <w:rFonts w:ascii="Courier New" w:hAnsi="Courier New"/>
                <w:sz w:val="18"/>
              </w:rPr>
              <w:t>YB1234.YB1234</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lastRenderedPageBreak/>
              <w:t>&lt;Friendly Name&gt;</w:t>
            </w:r>
          </w:p>
        </w:tc>
        <w:tc>
          <w:tcPr>
            <w:tcW w:w="3150" w:type="dxa"/>
          </w:tcPr>
          <w:p w:rsidR="00C50A00" w:rsidRPr="00F15922" w:rsidRDefault="00C50A00">
            <w:r w:rsidRPr="00F15922">
              <w:t>A name for the CoClass that users will readily understand.</w:t>
            </w:r>
          </w:p>
        </w:tc>
        <w:tc>
          <w:tcPr>
            <w:tcW w:w="2970" w:type="dxa"/>
          </w:tcPr>
          <w:p w:rsidR="00C50A00" w:rsidRPr="00F15922" w:rsidRDefault="00C50A00">
            <w:pPr>
              <w:rPr>
                <w:rFonts w:ascii="Courier New" w:hAnsi="Courier New"/>
                <w:sz w:val="18"/>
              </w:rPr>
            </w:pPr>
            <w:r w:rsidRPr="00F15922">
              <w:rPr>
                <w:rFonts w:ascii="Courier New" w:hAnsi="Courier New"/>
                <w:sz w:val="18"/>
              </w:rPr>
              <w:t>YB1234 IVI-COM driver</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&lt;CLSID&gt;</w:t>
            </w:r>
          </w:p>
        </w:tc>
        <w:tc>
          <w:tcPr>
            <w:tcW w:w="3150" w:type="dxa"/>
          </w:tcPr>
          <w:p w:rsidR="00C50A00" w:rsidRPr="00F15922" w:rsidRDefault="00C50A00">
            <w:r w:rsidRPr="00F15922">
              <w:t>The CLSID for the CoClass.</w:t>
            </w:r>
          </w:p>
        </w:tc>
        <w:tc>
          <w:tcPr>
            <w:tcW w:w="2970" w:type="dxa"/>
          </w:tcPr>
          <w:p w:rsidR="00C50A00" w:rsidRPr="00F15922" w:rsidRDefault="00C50A00">
            <w:pPr>
              <w:rPr>
                <w:rFonts w:ascii="Courier New" w:hAnsi="Courier New"/>
                <w:sz w:val="18"/>
                <w:lang w:val="it-IT"/>
              </w:rPr>
            </w:pPr>
            <w:r w:rsidRPr="00F15922">
              <w:rPr>
                <w:rFonts w:ascii="Courier New" w:hAnsi="Courier New"/>
                <w:sz w:val="18"/>
                <w:lang w:val="it-IT"/>
              </w:rPr>
              <w:t>{7AB5F46D-84EB-44E7-A460-699C622F4979}</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&lt;CATID&gt;</w:t>
            </w:r>
          </w:p>
        </w:tc>
        <w:tc>
          <w:tcPr>
            <w:tcW w:w="3150" w:type="dxa"/>
          </w:tcPr>
          <w:p w:rsidR="00C50A00" w:rsidRPr="00F15922" w:rsidRDefault="00C50A00">
            <w:r w:rsidRPr="00F15922">
              <w:t>The CATID of a category supported by the driver.</w:t>
            </w:r>
          </w:p>
        </w:tc>
        <w:tc>
          <w:tcPr>
            <w:tcW w:w="2970" w:type="dxa"/>
          </w:tcPr>
          <w:p w:rsidR="00C50A00" w:rsidRPr="00F15922" w:rsidRDefault="00C50A00">
            <w:pPr>
              <w:rPr>
                <w:rFonts w:ascii="Courier New" w:hAnsi="Courier New"/>
                <w:sz w:val="18"/>
              </w:rPr>
            </w:pPr>
            <w:r w:rsidRPr="00F15922">
              <w:rPr>
                <w:rFonts w:ascii="Courier New" w:hAnsi="Courier New"/>
                <w:sz w:val="18"/>
              </w:rPr>
              <w:t>{8AB5F468-84EB-44E7-A460-699C682F4979}</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&lt;Executable File Pathname&gt;</w:t>
            </w:r>
          </w:p>
        </w:tc>
        <w:tc>
          <w:tcPr>
            <w:tcW w:w="3150" w:type="dxa"/>
          </w:tcPr>
          <w:p w:rsidR="00C50A00" w:rsidRPr="00F15922" w:rsidRDefault="00C50A00">
            <w:r w:rsidRPr="00F15922">
              <w:t>The path to the executable file that contains the CoClass.</w:t>
            </w:r>
            <w:r w:rsidR="00296F00" w:rsidRPr="00F15922">
              <w:t xml:space="preserve">  This value depends on the bitness of the driver.</w:t>
            </w:r>
          </w:p>
        </w:tc>
        <w:tc>
          <w:tcPr>
            <w:tcW w:w="2970" w:type="dxa"/>
          </w:tcPr>
          <w:p w:rsidR="00C50A00" w:rsidRPr="00F15922" w:rsidRDefault="00C50A00">
            <w:pPr>
              <w:rPr>
                <w:rFonts w:ascii="Courier New" w:hAnsi="Courier New"/>
                <w:sz w:val="18"/>
                <w:lang w:val="de-DE"/>
              </w:rPr>
            </w:pPr>
            <w:r w:rsidRPr="00F15922">
              <w:rPr>
                <w:rFonts w:ascii="Courier New" w:hAnsi="Courier New"/>
                <w:sz w:val="18"/>
                <w:lang w:val="de-DE"/>
              </w:rPr>
              <w:t>C:\Program Files\IVI\</w:t>
            </w:r>
            <w:r w:rsidR="00366833" w:rsidRPr="00F15922">
              <w:rPr>
                <w:rFonts w:ascii="Courier New" w:hAnsi="Courier New"/>
                <w:sz w:val="18"/>
                <w:lang w:val="de-DE"/>
              </w:rPr>
              <w:t>Bin</w:t>
            </w:r>
            <w:r w:rsidRPr="00F15922">
              <w:rPr>
                <w:rFonts w:ascii="Courier New" w:hAnsi="Courier New"/>
                <w:sz w:val="18"/>
                <w:lang w:val="de-DE"/>
              </w:rPr>
              <w:t>\YB1234.dll</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&lt;TypeLib GUID&gt;</w:t>
            </w:r>
          </w:p>
        </w:tc>
        <w:tc>
          <w:tcPr>
            <w:tcW w:w="3150" w:type="dxa"/>
          </w:tcPr>
          <w:p w:rsidR="00C50A00" w:rsidRPr="00F15922" w:rsidRDefault="00C50A00">
            <w:r w:rsidRPr="00F15922">
              <w:t>The GUID assigned to type library associated with the CoClass.</w:t>
            </w:r>
          </w:p>
        </w:tc>
        <w:tc>
          <w:tcPr>
            <w:tcW w:w="2970" w:type="dxa"/>
          </w:tcPr>
          <w:p w:rsidR="00C50A00" w:rsidRPr="00F15922" w:rsidRDefault="00C50A00">
            <w:pPr>
              <w:rPr>
                <w:rFonts w:ascii="Courier New" w:hAnsi="Courier New"/>
                <w:sz w:val="18"/>
              </w:rPr>
            </w:pPr>
            <w:r w:rsidRPr="00F15922">
              <w:rPr>
                <w:rFonts w:ascii="Courier New" w:hAnsi="Courier New"/>
                <w:sz w:val="18"/>
              </w:rPr>
              <w:t>{9AB5F469-84EB-44E7-A460-699C692F4579}</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&lt;IVI Instrument Class name&gt;</w:t>
            </w:r>
          </w:p>
        </w:tc>
        <w:tc>
          <w:tcPr>
            <w:tcW w:w="3150" w:type="dxa"/>
          </w:tcPr>
          <w:p w:rsidR="00C50A00" w:rsidRPr="00F15922" w:rsidRDefault="00C50A00">
            <w:r w:rsidRPr="00F15922">
              <w:t>The COM category name as defined in the class specification or the MSS measurements specification.</w:t>
            </w:r>
          </w:p>
        </w:tc>
        <w:tc>
          <w:tcPr>
            <w:tcW w:w="2970" w:type="dxa"/>
          </w:tcPr>
          <w:p w:rsidR="00C50A00" w:rsidRPr="00F15922" w:rsidRDefault="00C50A00">
            <w:pPr>
              <w:rPr>
                <w:rFonts w:ascii="Courier New" w:hAnsi="Courier New"/>
                <w:sz w:val="18"/>
              </w:rPr>
            </w:pPr>
            <w:r w:rsidRPr="00F15922">
              <w:rPr>
                <w:rFonts w:ascii="Courier New" w:hAnsi="Courier New"/>
                <w:sz w:val="18"/>
              </w:rPr>
              <w:t>IviScope</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&lt;TypeLib HelpString&gt;</w:t>
            </w:r>
          </w:p>
        </w:tc>
        <w:tc>
          <w:tcPr>
            <w:tcW w:w="3150" w:type="dxa"/>
          </w:tcPr>
          <w:p w:rsidR="00C50A00" w:rsidRPr="00F15922" w:rsidRDefault="00C50A00">
            <w:r w:rsidRPr="00F15922">
              <w:t>The help string defined in the type library.</w:t>
            </w:r>
          </w:p>
        </w:tc>
        <w:tc>
          <w:tcPr>
            <w:tcW w:w="2970" w:type="dxa"/>
          </w:tcPr>
          <w:p w:rsidR="00C50A00" w:rsidRPr="00F15922" w:rsidRDefault="00C50A00">
            <w:pPr>
              <w:rPr>
                <w:rFonts w:ascii="Courier New" w:hAnsi="Courier New"/>
                <w:sz w:val="18"/>
              </w:rPr>
            </w:pPr>
            <w:r w:rsidRPr="00F15922">
              <w:rPr>
                <w:rFonts w:ascii="Courier New" w:hAnsi="Courier New"/>
                <w:sz w:val="18"/>
              </w:rPr>
              <w:t>YB1234 1.0 Type Library</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&lt;TypeLib File Pathname&gt;</w:t>
            </w:r>
          </w:p>
        </w:tc>
        <w:tc>
          <w:tcPr>
            <w:tcW w:w="3150" w:type="dxa"/>
          </w:tcPr>
          <w:p w:rsidR="00C50A00" w:rsidRPr="00F15922" w:rsidRDefault="00C50A00" w:rsidP="001C2AA0">
            <w:r w:rsidRPr="00F15922">
              <w:t>The path to the file that contains the type library.  This will typically be the same as the</w:t>
            </w:r>
            <w:r w:rsidRPr="00F15922">
              <w:rPr>
                <w:rFonts w:ascii="Courier New" w:hAnsi="Courier New"/>
                <w:sz w:val="18"/>
              </w:rPr>
              <w:t xml:space="preserve"> &lt;Executable File Pathname&gt;</w:t>
            </w:r>
            <w:r w:rsidRPr="00F15922">
              <w:t>.</w:t>
            </w:r>
            <w:r w:rsidR="001C2AA0" w:rsidRPr="00F15922">
              <w:t xml:space="preserve">  This value depends on the bitness of the type library file.</w:t>
            </w:r>
          </w:p>
        </w:tc>
        <w:tc>
          <w:tcPr>
            <w:tcW w:w="2970" w:type="dxa"/>
          </w:tcPr>
          <w:p w:rsidR="00C50A00" w:rsidRPr="00F15922" w:rsidRDefault="00C50A00">
            <w:pPr>
              <w:rPr>
                <w:rFonts w:ascii="Courier New" w:hAnsi="Courier New"/>
                <w:sz w:val="18"/>
                <w:lang w:val="de-DE"/>
              </w:rPr>
            </w:pPr>
            <w:r w:rsidRPr="00F15922">
              <w:rPr>
                <w:rFonts w:ascii="Courier New" w:hAnsi="Courier New"/>
                <w:sz w:val="18"/>
                <w:lang w:val="de-DE"/>
              </w:rPr>
              <w:t>C:\Program Files\IVI\</w:t>
            </w:r>
            <w:r w:rsidR="00366833" w:rsidRPr="00F15922">
              <w:rPr>
                <w:rFonts w:ascii="Courier New" w:hAnsi="Courier New"/>
                <w:sz w:val="18"/>
                <w:lang w:val="de-DE"/>
              </w:rPr>
              <w:t>Bin</w:t>
            </w:r>
            <w:r w:rsidRPr="00F15922">
              <w:rPr>
                <w:rFonts w:ascii="Courier New" w:hAnsi="Courier New"/>
                <w:sz w:val="18"/>
                <w:lang w:val="de-DE"/>
              </w:rPr>
              <w:t>\YB1234.dll</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&lt;TypeLib Help File Pathname&gt;</w:t>
            </w:r>
          </w:p>
        </w:tc>
        <w:tc>
          <w:tcPr>
            <w:tcW w:w="3150" w:type="dxa"/>
          </w:tcPr>
          <w:p w:rsidR="00C50A00" w:rsidRPr="00F15922" w:rsidRDefault="00C50A00">
            <w:r w:rsidRPr="00F15922">
              <w:t>The path to the help file that documents the type library.</w:t>
            </w:r>
            <w:r w:rsidR="001C2AA0" w:rsidRPr="00F15922">
              <w:t xml:space="preserve">  This value depends on the bitness of the driver.</w:t>
            </w:r>
          </w:p>
        </w:tc>
        <w:tc>
          <w:tcPr>
            <w:tcW w:w="2970" w:type="dxa"/>
          </w:tcPr>
          <w:p w:rsidR="00C50A00" w:rsidRPr="00F15922" w:rsidRDefault="00C50A00">
            <w:pPr>
              <w:rPr>
                <w:rFonts w:ascii="Courier New" w:hAnsi="Courier New"/>
                <w:sz w:val="18"/>
              </w:rPr>
            </w:pPr>
            <w:r w:rsidRPr="00F15922">
              <w:rPr>
                <w:rFonts w:ascii="Courier New" w:hAnsi="Courier New"/>
                <w:sz w:val="18"/>
              </w:rPr>
              <w:t>C:\Program Files\IVI\drivers\YB\YB1234.hlp</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&lt;Interface Name&gt;</w:t>
            </w:r>
          </w:p>
        </w:tc>
        <w:tc>
          <w:tcPr>
            <w:tcW w:w="3150" w:type="dxa"/>
          </w:tcPr>
          <w:p w:rsidR="00C50A00" w:rsidRPr="00F15922" w:rsidRDefault="00C50A00">
            <w:r w:rsidRPr="00F15922">
              <w:t>The name of an interface defined in the type library.</w:t>
            </w:r>
          </w:p>
        </w:tc>
        <w:tc>
          <w:tcPr>
            <w:tcW w:w="2970" w:type="dxa"/>
          </w:tcPr>
          <w:p w:rsidR="00C50A00" w:rsidRPr="00F15922" w:rsidRDefault="00C50A00">
            <w:pPr>
              <w:rPr>
                <w:rFonts w:ascii="Courier New" w:hAnsi="Courier New"/>
                <w:sz w:val="18"/>
              </w:rPr>
            </w:pPr>
            <w:r w:rsidRPr="00F15922">
              <w:rPr>
                <w:rFonts w:ascii="Courier New" w:hAnsi="Courier New"/>
                <w:sz w:val="18"/>
              </w:rPr>
              <w:t>IYb1234Measure</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&lt;Universal Marshaller CLSID&gt;</w:t>
            </w:r>
          </w:p>
        </w:tc>
        <w:tc>
          <w:tcPr>
            <w:tcW w:w="3150" w:type="dxa"/>
          </w:tcPr>
          <w:p w:rsidR="00C50A00" w:rsidRPr="00F15922" w:rsidRDefault="00C50A00">
            <w:r w:rsidRPr="00F15922">
              <w:t>The CLSID of the Universal Marshaller.</w:t>
            </w:r>
          </w:p>
        </w:tc>
        <w:tc>
          <w:tcPr>
            <w:tcW w:w="2970" w:type="dxa"/>
          </w:tcPr>
          <w:p w:rsidR="00C50A00" w:rsidRPr="00F15922" w:rsidRDefault="00C50A00">
            <w:pPr>
              <w:rPr>
                <w:rFonts w:ascii="Courier New" w:hAnsi="Courier New"/>
                <w:sz w:val="18"/>
              </w:rPr>
            </w:pPr>
          </w:p>
        </w:tc>
      </w:tr>
    </w:tbl>
    <w:p w:rsidR="00C50A00" w:rsidRPr="00F15922" w:rsidRDefault="00C50A00" w:rsidP="00D221DD">
      <w:pPr>
        <w:pStyle w:val="Body"/>
      </w:pPr>
    </w:p>
    <w:p w:rsidR="00C50A00" w:rsidRPr="00F15922" w:rsidRDefault="00C50A00" w:rsidP="00895BE6">
      <w:pPr>
        <w:pStyle w:val="Heading2"/>
      </w:pPr>
      <w:bookmarkStart w:id="690" w:name="_Toc156647686"/>
      <w:bookmarkStart w:id="691" w:name="_Toc225140710"/>
      <w:bookmarkStart w:id="692" w:name="_Toc298848058"/>
      <w:r w:rsidRPr="00F15922">
        <w:lastRenderedPageBreak/>
        <w:t>IVI-C Registry Requirements</w:t>
      </w:r>
      <w:bookmarkEnd w:id="690"/>
      <w:bookmarkEnd w:id="691"/>
      <w:bookmarkEnd w:id="692"/>
    </w:p>
    <w:p w:rsidR="00C50A00" w:rsidRDefault="00C50A00" w:rsidP="00D221DD">
      <w:pPr>
        <w:pStyle w:val="Body1"/>
      </w:pPr>
      <w:r w:rsidRPr="00F15922">
        <w:t>There are no registry requirements for IVI-C drivers.</w:t>
      </w:r>
    </w:p>
    <w:p w:rsidR="00AC1D46" w:rsidRPr="00AC1D46" w:rsidRDefault="00AC1D46" w:rsidP="00AC1D46">
      <w:pPr>
        <w:pStyle w:val="Body"/>
      </w:pPr>
    </w:p>
    <w:p w:rsidR="00710CC8" w:rsidRDefault="0091195E" w:rsidP="00710CC8">
      <w:pPr>
        <w:pStyle w:val="Heading2"/>
      </w:pPr>
      <w:bookmarkStart w:id="693" w:name="_Toc298848059"/>
      <w:bookmarkStart w:id="694" w:name="_Toc156647687"/>
      <w:r>
        <w:t>IVI.NET</w:t>
      </w:r>
      <w:r w:rsidR="00710CC8">
        <w:t xml:space="preserve"> Registry Requirements</w:t>
      </w:r>
      <w:bookmarkEnd w:id="693"/>
    </w:p>
    <w:p w:rsidR="008F7A43" w:rsidRDefault="009B57F3">
      <w:pPr>
        <w:pStyle w:val="Body1"/>
      </w:pPr>
      <w:r>
        <w:t xml:space="preserve">Refer to Section </w:t>
      </w:r>
      <w:r w:rsidR="00800309">
        <w:fldChar w:fldCharType="begin"/>
      </w:r>
      <w:r w:rsidR="00804049">
        <w:instrText xml:space="preserve"> REF _Ref251703623 \r \h </w:instrText>
      </w:r>
      <w:r w:rsidR="00800309">
        <w:fldChar w:fldCharType="separate"/>
      </w:r>
      <w:r w:rsidR="00DE68DB">
        <w:t>4.2.3</w:t>
      </w:r>
      <w:r w:rsidR="00800309">
        <w:fldChar w:fldCharType="end"/>
      </w:r>
      <w:r>
        <w:t xml:space="preserve">, </w:t>
      </w:r>
      <w:fldSimple w:instr=" REF _Ref251703623 \h  \* MERGEFORMAT ">
        <w:ins w:id="695" w:author="Author">
          <w:r w:rsidR="00DE68DB" w:rsidRPr="00DE68DB">
            <w:rPr>
              <w:i/>
              <w:rPrChange w:id="696" w:author="Author">
                <w:rPr/>
              </w:rPrChange>
            </w:rPr>
            <w:t>Registering IVI.NET Design-Time Assemblies</w:t>
          </w:r>
        </w:ins>
        <w:del w:id="697" w:author="Author">
          <w:r w:rsidR="00804049" w:rsidRPr="00804049" w:rsidDel="00DE68DB">
            <w:rPr>
              <w:i/>
            </w:rPr>
            <w:delText>Registering IVI.NET Design-Time Assemblies</w:delText>
          </w:r>
        </w:del>
      </w:fldSimple>
      <w:r>
        <w:t xml:space="preserve">.  </w:t>
      </w:r>
      <w:r w:rsidR="00710CC8">
        <w:t xml:space="preserve">There are no </w:t>
      </w:r>
      <w:r>
        <w:t xml:space="preserve">other </w:t>
      </w:r>
      <w:r w:rsidR="00710CC8">
        <w:t xml:space="preserve">registry requirements for </w:t>
      </w:r>
      <w:r w:rsidR="0091195E">
        <w:t>IVI.NET</w:t>
      </w:r>
      <w:r w:rsidR="00710CC8">
        <w:t xml:space="preserve"> drivers.</w:t>
      </w:r>
    </w:p>
    <w:p w:rsidR="00AC1D46" w:rsidRPr="00AC1D46" w:rsidRDefault="00AC1D46" w:rsidP="00AC1D46">
      <w:pPr>
        <w:pStyle w:val="Body"/>
      </w:pPr>
    </w:p>
    <w:p w:rsidR="00C50A00" w:rsidRPr="00F15922" w:rsidRDefault="00C50A00" w:rsidP="00895BE6">
      <w:pPr>
        <w:pStyle w:val="Heading1"/>
      </w:pPr>
      <w:bookmarkStart w:id="698" w:name="_Toc225140711"/>
      <w:bookmarkStart w:id="699" w:name="_Toc298848060"/>
      <w:r w:rsidRPr="00F15922">
        <w:lastRenderedPageBreak/>
        <w:t>Example Scenarios and Directories</w:t>
      </w:r>
      <w:bookmarkEnd w:id="694"/>
      <w:bookmarkEnd w:id="698"/>
      <w:bookmarkEnd w:id="699"/>
    </w:p>
    <w:p w:rsidR="00C50A00" w:rsidRDefault="00C50A00" w:rsidP="00D221DD">
      <w:pPr>
        <w:pStyle w:val="Body1"/>
      </w:pPr>
      <w:r w:rsidRPr="00F15922">
        <w:t xml:space="preserve">Refer to </w:t>
      </w:r>
      <w:fldSimple w:instr=" REF _Ref173361 \h  \* MERGEFORMAT ">
        <w:ins w:id="700" w:author="Author">
          <w:r w:rsidR="00DE68DB" w:rsidRPr="00DE68DB">
            <w:rPr>
              <w:i/>
              <w:rPrChange w:id="701" w:author="Author">
                <w:rPr/>
              </w:rPrChange>
            </w:rPr>
            <w:t>Appendix A: Example: IVI-COM/IVI-C Driver Installer</w:t>
          </w:r>
          <w:r w:rsidR="00DE68DB" w:rsidRPr="00F15922">
            <w:t xml:space="preserve"> Scenarios</w:t>
          </w:r>
        </w:ins>
        <w:del w:id="702" w:author="Author">
          <w:r w:rsidR="003219F8" w:rsidRPr="003219F8" w:rsidDel="00DE68DB">
            <w:rPr>
              <w:i/>
            </w:rPr>
            <w:delText>Appendix A: Example: IVI-COM/IVI-C Driver Installer</w:delText>
          </w:r>
          <w:r w:rsidR="003219F8" w:rsidRPr="00F15922" w:rsidDel="00DE68DB">
            <w:delText xml:space="preserve"> Scenarios</w:delText>
          </w:r>
        </w:del>
      </w:fldSimple>
      <w:r w:rsidRPr="00F15922">
        <w:t xml:space="preserve">, for example scenarios of typical IVI driver installations.  </w:t>
      </w:r>
      <w:r w:rsidR="007C10AD" w:rsidRPr="00F15922">
        <w:t xml:space="preserve">Refer to </w:t>
      </w:r>
      <w:fldSimple w:instr=" REF _Ref250473137 \h  \* MERGEFORMAT ">
        <w:ins w:id="703" w:author="Author">
          <w:r w:rsidR="00DE68DB" w:rsidRPr="00DE68DB">
            <w:rPr>
              <w:i/>
              <w:rPrChange w:id="704" w:author="Author">
                <w:rPr/>
              </w:rPrChange>
            </w:rPr>
            <w:t>Appendix B: Example: IVI.NET Driver Installer Scenarios</w:t>
          </w:r>
        </w:ins>
        <w:del w:id="705" w:author="Author">
          <w:r w:rsidR="00E67E93" w:rsidRPr="00E67E93" w:rsidDel="00DE68DB">
            <w:rPr>
              <w:i/>
            </w:rPr>
            <w:delText>Appendix B: Example: IVI.NET Driver Installer Scenarios</w:delText>
          </w:r>
        </w:del>
      </w:fldSimple>
      <w:r w:rsidR="007C10AD" w:rsidRPr="00F15922">
        <w:t xml:space="preserve">, for example scenarios of typical </w:t>
      </w:r>
      <w:r w:rsidR="0091195E">
        <w:t>IVI.NET</w:t>
      </w:r>
      <w:r w:rsidR="007C10AD">
        <w:t xml:space="preserve"> </w:t>
      </w:r>
      <w:r w:rsidR="007C10AD" w:rsidRPr="00F15922">
        <w:t xml:space="preserve">driver installations.  </w:t>
      </w:r>
      <w:r w:rsidRPr="00F15922">
        <w:t xml:space="preserve">Refer to </w:t>
      </w:r>
      <w:fldSimple w:instr=" REF _Ref254250730 \h  \* MERGEFORMAT ">
        <w:ins w:id="706" w:author="Author">
          <w:r w:rsidR="00DE68DB" w:rsidRPr="00DE68DB">
            <w:rPr>
              <w:i/>
              <w:lang w:val="fr-FR"/>
              <w:rPrChange w:id="707" w:author="Author">
                <w:rPr>
                  <w:lang w:val="fr-FR"/>
                </w:rPr>
              </w:rPrChange>
            </w:rPr>
            <w:t>Appendix C: Example: IVI-COM/IVI-C Installation Directories</w:t>
          </w:r>
        </w:ins>
        <w:del w:id="708" w:author="Author">
          <w:r w:rsidR="00E67E93" w:rsidRPr="00E67E93" w:rsidDel="00DE68DB">
            <w:rPr>
              <w:i/>
              <w:lang w:val="fr-FR"/>
            </w:rPr>
            <w:delText>Appendix C: Example: IVI-COM/IVI-C Installation Directories</w:delText>
          </w:r>
        </w:del>
      </w:fldSimple>
      <w:r w:rsidRPr="00F15922">
        <w:t>, for an example system directory on which a user has installed multiple drivers.</w:t>
      </w:r>
      <w:r w:rsidR="00872AB3">
        <w:t xml:space="preserve">  </w:t>
      </w:r>
      <w:r w:rsidR="00872AB3" w:rsidRPr="00E67E93">
        <w:t>Refer to</w:t>
      </w:r>
      <w:r w:rsidR="00872AB3" w:rsidRPr="00872AB3">
        <w:rPr>
          <w:i/>
        </w:rPr>
        <w:t xml:space="preserve"> </w:t>
      </w:r>
      <w:fldSimple w:instr=" REF _Ref250538592 \h  \* MERGEFORMAT ">
        <w:ins w:id="709" w:author="Author">
          <w:r w:rsidR="00DE68DB" w:rsidRPr="00DE68DB">
            <w:rPr>
              <w:i/>
              <w:lang w:val="fr-FR"/>
              <w:rPrChange w:id="710" w:author="Author">
                <w:rPr>
                  <w:lang w:val="fr-FR"/>
                </w:rPr>
              </w:rPrChange>
            </w:rPr>
            <w:t>Appendix D: Example: IVI.NET Installation Directories</w:t>
          </w:r>
        </w:ins>
        <w:del w:id="711" w:author="Author">
          <w:r w:rsidR="00872AB3" w:rsidRPr="00872AB3" w:rsidDel="00DE68DB">
            <w:rPr>
              <w:i/>
              <w:lang w:val="fr-FR"/>
            </w:rPr>
            <w:delText xml:space="preserve">Appendix D: Example: </w:delText>
          </w:r>
          <w:r w:rsidR="0091195E" w:rsidDel="00DE68DB">
            <w:rPr>
              <w:i/>
              <w:lang w:val="fr-FR"/>
            </w:rPr>
            <w:delText>IVI.NET</w:delText>
          </w:r>
          <w:r w:rsidR="00872AB3" w:rsidRPr="00872AB3" w:rsidDel="00DE68DB">
            <w:rPr>
              <w:i/>
              <w:lang w:val="fr-FR"/>
            </w:rPr>
            <w:delText xml:space="preserve"> Installation Directories</w:delText>
          </w:r>
        </w:del>
      </w:fldSimple>
      <w:r w:rsidR="00872AB3" w:rsidRPr="00F15922">
        <w:t xml:space="preserve"> for an example system directory on which a user has installed </w:t>
      </w:r>
      <w:r w:rsidR="0091195E">
        <w:t>IVI.NET</w:t>
      </w:r>
      <w:r w:rsidR="00872AB3" w:rsidRPr="00F15922">
        <w:t xml:space="preserve"> drivers</w:t>
      </w:r>
      <w:r w:rsidR="00A60407">
        <w:t xml:space="preserve"> and shared components</w:t>
      </w:r>
      <w:r w:rsidR="00872AB3" w:rsidRPr="00F15922">
        <w:t>.</w:t>
      </w:r>
    </w:p>
    <w:p w:rsidR="00AC1D46" w:rsidRPr="00AC1D46" w:rsidRDefault="00AC1D46" w:rsidP="00AC1D46">
      <w:pPr>
        <w:pStyle w:val="Body"/>
      </w:pPr>
    </w:p>
    <w:p w:rsidR="00C50A00" w:rsidRPr="00F15922" w:rsidRDefault="00C50A00">
      <w:pPr>
        <w:pStyle w:val="Heading1"/>
        <w:numPr>
          <w:ilvl w:val="0"/>
          <w:numId w:val="0"/>
        </w:numPr>
      </w:pPr>
      <w:bookmarkStart w:id="712" w:name="_Ref173361"/>
      <w:bookmarkStart w:id="713" w:name="_Toc156647689"/>
      <w:bookmarkStart w:id="714" w:name="_Toc225140712"/>
      <w:bookmarkStart w:id="715" w:name="_Toc298848061"/>
      <w:bookmarkEnd w:id="70"/>
      <w:r w:rsidRPr="00F15922">
        <w:lastRenderedPageBreak/>
        <w:t xml:space="preserve">Appendix </w:t>
      </w:r>
      <w:r w:rsidR="00404E87" w:rsidRPr="00F15922">
        <w:t>A</w:t>
      </w:r>
      <w:r w:rsidRPr="00F15922">
        <w:t>: Example: IVI</w:t>
      </w:r>
      <w:r w:rsidR="00BD7EE1">
        <w:t>-C</w:t>
      </w:r>
      <w:r w:rsidR="0089612C">
        <w:t>OM</w:t>
      </w:r>
      <w:r w:rsidR="003219F8">
        <w:t>/</w:t>
      </w:r>
      <w:r w:rsidR="00BD7EE1">
        <w:t>IVI-C</w:t>
      </w:r>
      <w:r w:rsidRPr="00F15922">
        <w:t xml:space="preserve"> Driver Installer Scenarios</w:t>
      </w:r>
      <w:bookmarkEnd w:id="712"/>
      <w:bookmarkEnd w:id="713"/>
      <w:bookmarkEnd w:id="714"/>
      <w:bookmarkEnd w:id="715"/>
    </w:p>
    <w:p w:rsidR="00C50A00" w:rsidRPr="00F15922" w:rsidRDefault="00C50A00" w:rsidP="00D221DD">
      <w:pPr>
        <w:pStyle w:val="Body1"/>
      </w:pPr>
      <w:r w:rsidRPr="00F15922">
        <w:t>The following examples represent typical use scenarios for IVI driver installations and IVI shared component installations</w:t>
      </w:r>
      <w:r w:rsidR="001E19E2" w:rsidRPr="00F15922">
        <w:t>, particularly</w:t>
      </w:r>
      <w:r w:rsidR="009739F5" w:rsidRPr="00F15922">
        <w:t xml:space="preserve"> with regard to detecting the presence of the IVI shared components and previously installed drivers</w:t>
      </w:r>
      <w:r w:rsidRPr="00F15922">
        <w:t>.</w:t>
      </w:r>
    </w:p>
    <w:p w:rsidR="00CC5398" w:rsidRDefault="00C50A00">
      <w:pPr>
        <w:pStyle w:val="ListNumber2"/>
        <w:numPr>
          <w:ilvl w:val="0"/>
          <w:numId w:val="19"/>
        </w:numPr>
      </w:pPr>
      <w:r w:rsidRPr="00F15922">
        <w:t>Dialog mode installation of an Agilent 34401A driver</w:t>
      </w:r>
      <w:r w:rsidR="00467CEA" w:rsidRPr="00F15922">
        <w:t xml:space="preserve"> developed by Agilent Technologies</w:t>
      </w:r>
      <w:r w:rsidRPr="00F15922">
        <w:t>, where a version of the driver does not yet exist on the system and the installer does not call the IVI shared component installer.</w:t>
      </w:r>
    </w:p>
    <w:p w:rsidR="00CC5398" w:rsidRDefault="00C50A00">
      <w:pPr>
        <w:pStyle w:val="ListNumber2"/>
        <w:numPr>
          <w:ilvl w:val="0"/>
          <w:numId w:val="15"/>
        </w:numPr>
        <w:tabs>
          <w:tab w:val="clear" w:pos="2520"/>
          <w:tab w:val="num" w:pos="1800"/>
        </w:tabs>
        <w:ind w:left="1800"/>
      </w:pPr>
      <w:r w:rsidRPr="00F15922">
        <w:t>The Agilent 34401A installer checks to see if the IVI shared components are on the system with sufficient version.  If they are present and of a sufficient version, the installation proceeds. If not, the installer notifies the user to run the IVI shared component installer, restores the user’s system to its previous state, and then exits without completing installation.</w:t>
      </w:r>
    </w:p>
    <w:p w:rsidR="00CC5398" w:rsidRDefault="00C50A00">
      <w:pPr>
        <w:pStyle w:val="ListNumber2"/>
        <w:numPr>
          <w:ilvl w:val="0"/>
          <w:numId w:val="15"/>
        </w:numPr>
        <w:tabs>
          <w:tab w:val="clear" w:pos="2520"/>
          <w:tab w:val="num" w:pos="1800"/>
        </w:tabs>
        <w:ind w:left="1800"/>
      </w:pPr>
      <w:r w:rsidRPr="00F15922">
        <w:t xml:space="preserve">The Agilent 34401A installer checks to see if </w:t>
      </w:r>
      <w:r w:rsidR="00467CEA" w:rsidRPr="00F15922">
        <w:t xml:space="preserve">there is </w:t>
      </w:r>
      <w:r w:rsidRPr="00F15922">
        <w:t>a</w:t>
      </w:r>
      <w:r w:rsidR="004F1855" w:rsidRPr="00F15922">
        <w:t xml:space="preserve"> conflict with another installed</w:t>
      </w:r>
      <w:r w:rsidRPr="00F15922">
        <w:t xml:space="preserve"> driver</w:t>
      </w:r>
      <w:r w:rsidR="00467CEA" w:rsidRPr="00F15922">
        <w:t xml:space="preserve"> of the same </w:t>
      </w:r>
      <w:r w:rsidR="00C20A6F" w:rsidRPr="00F15922">
        <w:t>name by</w:t>
      </w:r>
      <w:r w:rsidRPr="00F15922">
        <w:t xml:space="preserve"> checking the </w:t>
      </w:r>
      <w:r w:rsidRPr="00F15922">
        <w:rPr>
          <w:rFonts w:ascii="Courier New" w:hAnsi="Courier New"/>
          <w:sz w:val="18"/>
        </w:rPr>
        <w:t>&lt;IVIStandardRootDir&gt;\</w:t>
      </w:r>
      <w:r w:rsidR="00366833" w:rsidRPr="00F15922">
        <w:rPr>
          <w:rFonts w:ascii="Courier New" w:hAnsi="Courier New"/>
          <w:sz w:val="18"/>
        </w:rPr>
        <w:t>Bin</w:t>
      </w:r>
      <w:r w:rsidRPr="00F15922">
        <w:t xml:space="preserve"> directory for </w:t>
      </w:r>
      <w:r w:rsidRPr="00F15922">
        <w:rPr>
          <w:rFonts w:ascii="Courier New" w:hAnsi="Courier New"/>
          <w:sz w:val="18"/>
        </w:rPr>
        <w:t>ag34401a.dll</w:t>
      </w:r>
      <w:r w:rsidRPr="00F15922">
        <w:t xml:space="preserve"> and </w:t>
      </w:r>
      <w:r w:rsidRPr="00F15922">
        <w:rPr>
          <w:rFonts w:ascii="Courier New" w:hAnsi="Courier New"/>
          <w:sz w:val="18"/>
        </w:rPr>
        <w:t>ag34401a_32.dll</w:t>
      </w:r>
      <w:r w:rsidRPr="00F15922">
        <w:t>.  After determining that there is not a</w:t>
      </w:r>
      <w:r w:rsidR="00467CEA" w:rsidRPr="00F15922">
        <w:t xml:space="preserve"> conflict with another installed </w:t>
      </w:r>
      <w:r w:rsidRPr="00F15922">
        <w:t>driver, the installer proceeds.</w:t>
      </w:r>
    </w:p>
    <w:p w:rsidR="00CC5398" w:rsidRDefault="00C50A00">
      <w:pPr>
        <w:pStyle w:val="ListNumber2"/>
        <w:numPr>
          <w:ilvl w:val="0"/>
          <w:numId w:val="19"/>
        </w:numPr>
      </w:pPr>
      <w:r w:rsidRPr="00F15922">
        <w:t>Dialog mode installation of an Agilent 34401A driver</w:t>
      </w:r>
      <w:r w:rsidR="00467CEA" w:rsidRPr="00F15922">
        <w:t xml:space="preserve"> developed by Agilent Technologies</w:t>
      </w:r>
      <w:r w:rsidRPr="00F15922">
        <w:t>, where a version of the driver does not exist on the system and the installer calls the IVI shared component installer.</w:t>
      </w:r>
    </w:p>
    <w:p w:rsidR="00CC5398" w:rsidRDefault="00C50A00">
      <w:pPr>
        <w:pStyle w:val="ListNumber2"/>
        <w:numPr>
          <w:ilvl w:val="0"/>
          <w:numId w:val="16"/>
        </w:numPr>
        <w:tabs>
          <w:tab w:val="clear" w:pos="2520"/>
          <w:tab w:val="num" w:pos="1800"/>
        </w:tabs>
        <w:ind w:left="1800"/>
      </w:pPr>
      <w:r w:rsidRPr="00F15922">
        <w:t xml:space="preserve">If the IVI standard root directory is not defined, the Agilent 34401A installer prompts the user to specify it.  If the IVI standard root directory was not defined, then the installer passes the user-specified IVI standard root directory to the IVI shared component installer. </w:t>
      </w:r>
    </w:p>
    <w:p w:rsidR="00CC5398" w:rsidRDefault="00C50A00">
      <w:pPr>
        <w:pStyle w:val="ListNumber2"/>
        <w:numPr>
          <w:ilvl w:val="0"/>
          <w:numId w:val="16"/>
        </w:numPr>
        <w:tabs>
          <w:tab w:val="clear" w:pos="2520"/>
          <w:tab w:val="num" w:pos="1800"/>
        </w:tabs>
        <w:ind w:left="1800"/>
      </w:pPr>
      <w:r w:rsidRPr="00F15922">
        <w:t>If the IVI standard root directory is already defined, the Agilent 34401A installer checks to see if the IVI shared components are on the system.  If they are present and are of a sufficient version, the Agilent 34401A installation proceeds. If not, the installer calls the IVI shared component installer.</w:t>
      </w:r>
    </w:p>
    <w:p w:rsidR="00CC5398" w:rsidRDefault="00C50A00">
      <w:pPr>
        <w:pStyle w:val="ListNumber2"/>
        <w:numPr>
          <w:ilvl w:val="0"/>
          <w:numId w:val="16"/>
        </w:numPr>
        <w:tabs>
          <w:tab w:val="clear" w:pos="2520"/>
          <w:tab w:val="num" w:pos="1800"/>
        </w:tabs>
        <w:ind w:left="1800"/>
      </w:pPr>
      <w:r w:rsidRPr="00F15922">
        <w:t xml:space="preserve">The Agilent 34401A installer checks to see if </w:t>
      </w:r>
      <w:r w:rsidR="00467CEA" w:rsidRPr="00F15922">
        <w:t xml:space="preserve">there </w:t>
      </w:r>
      <w:r w:rsidR="00C20A6F" w:rsidRPr="00F15922">
        <w:t>is a</w:t>
      </w:r>
      <w:r w:rsidR="004F1855" w:rsidRPr="00F15922">
        <w:t xml:space="preserve"> conflict with another installed</w:t>
      </w:r>
      <w:r w:rsidRPr="00F15922">
        <w:t xml:space="preserve"> driver </w:t>
      </w:r>
      <w:r w:rsidR="00467CEA" w:rsidRPr="00F15922">
        <w:t xml:space="preserve">of the same </w:t>
      </w:r>
      <w:r w:rsidR="00C20A6F" w:rsidRPr="00F15922">
        <w:t>name by</w:t>
      </w:r>
      <w:r w:rsidRPr="00F15922">
        <w:t xml:space="preserve"> checking the </w:t>
      </w:r>
      <w:r w:rsidRPr="00F15922">
        <w:rPr>
          <w:rFonts w:ascii="Courier New" w:hAnsi="Courier New"/>
          <w:sz w:val="18"/>
        </w:rPr>
        <w:t>&lt;IVIStandardRootDir&gt;\</w:t>
      </w:r>
      <w:r w:rsidR="00366833" w:rsidRPr="00F15922">
        <w:rPr>
          <w:rFonts w:ascii="Courier New" w:hAnsi="Courier New"/>
          <w:sz w:val="18"/>
        </w:rPr>
        <w:t>Bin</w:t>
      </w:r>
      <w:r w:rsidRPr="00F15922">
        <w:t xml:space="preserve"> directory for </w:t>
      </w:r>
      <w:r w:rsidRPr="00F15922">
        <w:rPr>
          <w:rFonts w:ascii="Courier New" w:hAnsi="Courier New"/>
          <w:sz w:val="18"/>
        </w:rPr>
        <w:t>ag34401a.dll</w:t>
      </w:r>
      <w:r w:rsidRPr="00F15922">
        <w:t xml:space="preserve"> and </w:t>
      </w:r>
      <w:r w:rsidRPr="00F15922">
        <w:rPr>
          <w:rFonts w:ascii="Courier New" w:hAnsi="Courier New"/>
          <w:sz w:val="18"/>
        </w:rPr>
        <w:t>ag34401a_32.dll</w:t>
      </w:r>
      <w:r w:rsidRPr="00F15922">
        <w:t xml:space="preserve">.  After determining that there is not </w:t>
      </w:r>
      <w:r w:rsidR="00467CEA" w:rsidRPr="00F15922">
        <w:t xml:space="preserve">a conflict with </w:t>
      </w:r>
      <w:r w:rsidRPr="00F15922">
        <w:t xml:space="preserve">another </w:t>
      </w:r>
      <w:r w:rsidR="00467CEA" w:rsidRPr="00F15922">
        <w:t>installed</w:t>
      </w:r>
      <w:r w:rsidRPr="00F15922">
        <w:t xml:space="preserve"> driver, the installer proceeds.</w:t>
      </w:r>
    </w:p>
    <w:p w:rsidR="00CC5398" w:rsidRDefault="00C50A00">
      <w:pPr>
        <w:pStyle w:val="ListNumber2"/>
        <w:numPr>
          <w:ilvl w:val="0"/>
          <w:numId w:val="19"/>
        </w:numPr>
      </w:pPr>
      <w:r w:rsidRPr="00F15922">
        <w:t>Installation of the Tektronix TDS30xx driver developed by National Instruments, following a previous installation of a driver developed by Tektronix for the same instrument family.  The Tektronix TDS30xx driver installer developed by National Instruments does not call the IVI shared component installer.</w:t>
      </w:r>
    </w:p>
    <w:p w:rsidR="00CC5398" w:rsidRDefault="00C50A00">
      <w:pPr>
        <w:pStyle w:val="ListNumber2"/>
        <w:numPr>
          <w:ilvl w:val="0"/>
          <w:numId w:val="17"/>
        </w:numPr>
        <w:tabs>
          <w:tab w:val="clear" w:pos="2520"/>
          <w:tab w:val="num" w:pos="1800"/>
        </w:tabs>
        <w:ind w:left="1800"/>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C50A00">
      <w:pPr>
        <w:pStyle w:val="ListNumber2"/>
        <w:numPr>
          <w:ilvl w:val="0"/>
          <w:numId w:val="17"/>
        </w:numPr>
        <w:tabs>
          <w:tab w:val="clear" w:pos="2520"/>
          <w:tab w:val="num" w:pos="1800"/>
        </w:tabs>
        <w:ind w:left="1800"/>
      </w:pPr>
      <w:r w:rsidRPr="00F15922">
        <w:t xml:space="preserve">The Tektronix TDS30xx installer checks to see if an existing driver is on the system by checking the </w:t>
      </w:r>
      <w:r w:rsidRPr="00F15922">
        <w:rPr>
          <w:rFonts w:ascii="Courier New" w:hAnsi="Courier New"/>
          <w:sz w:val="18"/>
        </w:rPr>
        <w:t>&lt;IVIStandardRootDir&gt;\</w:t>
      </w:r>
      <w:r w:rsidR="00366833" w:rsidRPr="00F15922">
        <w:rPr>
          <w:rFonts w:ascii="Courier New" w:hAnsi="Courier New"/>
          <w:sz w:val="18"/>
        </w:rPr>
        <w: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driver DLL.</w:t>
      </w:r>
    </w:p>
    <w:p w:rsidR="00CC5398" w:rsidRDefault="00C50A00">
      <w:pPr>
        <w:pStyle w:val="ListNumber2"/>
        <w:numPr>
          <w:ilvl w:val="0"/>
          <w:numId w:val="17"/>
        </w:numPr>
        <w:tabs>
          <w:tab w:val="clear" w:pos="2520"/>
          <w:tab w:val="num" w:pos="1800"/>
        </w:tabs>
        <w:ind w:left="1800"/>
      </w:pPr>
      <w:r w:rsidRPr="00F15922">
        <w:t>Since the CompanyName of the driver being installed is “National Instruments” and the CompanyName of the existing driver is “Tektronix”, the Tektronix TDS30xx installer notifies the user that a driver for the same instrument already exists on the system and that the user must uninstall it before installing the new driver.  The installation program restores the user’s system to its previous state and then exits without completing installation.</w:t>
      </w:r>
    </w:p>
    <w:p w:rsidR="00CC5398" w:rsidRDefault="00C50A00">
      <w:pPr>
        <w:pStyle w:val="ListNumber2"/>
        <w:numPr>
          <w:ilvl w:val="0"/>
          <w:numId w:val="19"/>
        </w:numPr>
      </w:pPr>
      <w:r w:rsidRPr="00F15922">
        <w:lastRenderedPageBreak/>
        <w:t>Installation of revision 2. 0 of the Tektronix TDS30xx driver developed by National Instruments, following an installation of revision 1.0 of the same driver.  The Tektronix TDS30xx driver installer does not call the IVI shared component installer.</w:t>
      </w:r>
    </w:p>
    <w:p w:rsidR="00CC5398" w:rsidRDefault="00C50A00">
      <w:pPr>
        <w:pStyle w:val="ListNumber2"/>
        <w:numPr>
          <w:ilvl w:val="0"/>
          <w:numId w:val="18"/>
        </w:numPr>
        <w:tabs>
          <w:tab w:val="clear" w:pos="2520"/>
          <w:tab w:val="num" w:pos="1800"/>
        </w:tabs>
        <w:ind w:left="1800"/>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C50A00">
      <w:pPr>
        <w:pStyle w:val="ListNumber2"/>
        <w:numPr>
          <w:ilvl w:val="0"/>
          <w:numId w:val="18"/>
        </w:numPr>
        <w:tabs>
          <w:tab w:val="clear" w:pos="2520"/>
          <w:tab w:val="num" w:pos="1800"/>
        </w:tabs>
        <w:ind w:left="1800"/>
      </w:pPr>
      <w:r w:rsidRPr="00F15922">
        <w:t xml:space="preserve">The Tektronix TDS30xx installer checks to see if an existing driver is on the system by checking the </w:t>
      </w:r>
      <w:r w:rsidRPr="00F15922">
        <w:rPr>
          <w:rFonts w:ascii="Courier New" w:hAnsi="Courier New"/>
          <w:sz w:val="18"/>
        </w:rPr>
        <w:t>&lt;IVIStandardRootDir&gt;\</w:t>
      </w:r>
      <w:r w:rsidR="00457C8D" w:rsidRPr="00F15922">
        <w:rPr>
          <w:rFonts w:ascii="Courier New" w:hAnsi="Courier New"/>
          <w:sz w:val="18"/>
        </w:rPr>
        <w:t>Bin</w:t>
      </w:r>
      <w:r w:rsidR="00457C8D" w:rsidRPr="00F15922">
        <w:t xml:space="preserve"> </w:t>
      </w:r>
      <w:r w:rsidRPr="00F15922">
        <w:t xml:space="preserve">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rsidR="00CC5398" w:rsidRPr="00D221DD" w:rsidRDefault="00C50A00">
      <w:pPr>
        <w:pStyle w:val="ListNumber2"/>
        <w:numPr>
          <w:ilvl w:val="0"/>
          <w:numId w:val="18"/>
        </w:numPr>
        <w:tabs>
          <w:tab w:val="clear" w:pos="2520"/>
          <w:tab w:val="num" w:pos="1800"/>
        </w:tabs>
        <w:ind w:left="1800"/>
      </w:pPr>
      <w:r w:rsidRPr="00F15922">
        <w:rPr>
          <w:rFonts w:ascii="Tms Rmn" w:hAnsi="Tms Rmn"/>
        </w:rPr>
        <w:t>Since the CompanyName fields match, the installer proceeds to check the FileVersion fields.  Since the driver being installed is a newer version, the installation proceeds.</w:t>
      </w:r>
    </w:p>
    <w:p w:rsidR="00CC5398" w:rsidRDefault="00121221">
      <w:pPr>
        <w:pStyle w:val="ListNumber2"/>
        <w:numPr>
          <w:ilvl w:val="0"/>
          <w:numId w:val="19"/>
        </w:numPr>
      </w:pPr>
      <w:r w:rsidRPr="00F15922">
        <w:t>Installation of revision 2.0 of the Tektronix TDS30xx driver developed by National Instruments on a</w:t>
      </w:r>
      <w:r w:rsidR="00AC01F8" w:rsidRPr="00F15922">
        <w:t xml:space="preserve"> computer with </w:t>
      </w:r>
      <w:r w:rsidR="0049635B">
        <w:t xml:space="preserve">Windows </w:t>
      </w:r>
      <w:r w:rsidRPr="00F15922">
        <w:t xml:space="preserve">Vista 64, following an installation of revision 1.0 of the same driver.  Revision 2.0 includes both </w:t>
      </w:r>
      <w:r w:rsidR="002F6C81" w:rsidRPr="00F15922">
        <w:t xml:space="preserve">a </w:t>
      </w:r>
      <w:r w:rsidRPr="00F15922">
        <w:t xml:space="preserve">32-bit and </w:t>
      </w:r>
      <w:r w:rsidR="002F6C81" w:rsidRPr="00F15922">
        <w:t xml:space="preserve">a </w:t>
      </w:r>
      <w:r w:rsidRPr="00F15922">
        <w:t>64-bit IVI driver.  Revision 1.0 included 32-bit driver support</w:t>
      </w:r>
      <w:r w:rsidR="002F6C81" w:rsidRPr="00F15922">
        <w:t xml:space="preserve"> only</w:t>
      </w:r>
      <w:r w:rsidRPr="00F15922">
        <w:t xml:space="preserve">.  </w:t>
      </w:r>
    </w:p>
    <w:p w:rsidR="00CC5398" w:rsidRDefault="00BE3AC5">
      <w:pPr>
        <w:pStyle w:val="ListNumber2"/>
        <w:numPr>
          <w:ilvl w:val="0"/>
          <w:numId w:val="32"/>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BE3AC5">
      <w:pPr>
        <w:pStyle w:val="ListNumber2"/>
        <w:numPr>
          <w:ilvl w:val="0"/>
          <w:numId w:val="32"/>
        </w:numPr>
      </w:pPr>
      <w:r w:rsidRPr="00F15922">
        <w:t xml:space="preserve">The Tektronix TDS30xx installer checks to see if an existing </w:t>
      </w:r>
      <w:r w:rsidR="009F2034" w:rsidRPr="00F15922">
        <w:t xml:space="preserve">32-bit </w:t>
      </w:r>
      <w:r w:rsidRPr="00F15922">
        <w:t xml:space="preserve">driver is on the system by checking the </w:t>
      </w:r>
      <w:r w:rsidRPr="00F15922">
        <w:rPr>
          <w:rFonts w:ascii="Courier New" w:hAnsi="Courier New"/>
          <w:sz w:val="18"/>
        </w:rPr>
        <w:t>&lt;IVIStandardRootDir</w:t>
      </w:r>
      <w:r w:rsidR="009F2034" w:rsidRPr="00F15922">
        <w:rPr>
          <w:rFonts w:ascii="Courier New" w:hAnsi="Courier New"/>
          <w:sz w:val="18"/>
        </w:rPr>
        <w:t>32</w:t>
      </w:r>
      <w:r w:rsidRPr="00F15922">
        <w:rPr>
          <w:rFonts w:ascii="Courier New" w:hAnsi="Courier New"/>
          <w:sz w:val="18"/>
        </w:rPr>
        <w:t>&gt;\Bin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rsidR="00CC5398" w:rsidRDefault="009F2034">
      <w:pPr>
        <w:pStyle w:val="ListNumber2"/>
        <w:numPr>
          <w:ilvl w:val="0"/>
          <w:numId w:val="32"/>
        </w:numPr>
      </w:pPr>
      <w:r w:rsidRPr="00F15922">
        <w:rPr>
          <w:rFonts w:ascii="Tms Rmn" w:hAnsi="Tms Rmn"/>
        </w:rPr>
        <w:t xml:space="preserve">Since the CompanyName </w:t>
      </w:r>
      <w:r w:rsidR="00157820" w:rsidRPr="00F15922">
        <w:rPr>
          <w:rFonts w:ascii="Tms Rmn" w:hAnsi="Tms Rmn"/>
        </w:rPr>
        <w:t>field of the driver being installed matches the CompanyName of the existing 32-bit driver</w:t>
      </w:r>
      <w:r w:rsidRPr="00F15922">
        <w:rPr>
          <w:rFonts w:ascii="Tms Rmn" w:hAnsi="Tms Rmn"/>
        </w:rPr>
        <w:t>, the installer proceeds to check the FileVersion fields.  Since the driver being installed is a newer version, the installation proceeds.</w:t>
      </w:r>
    </w:p>
    <w:p w:rsidR="00CC5398" w:rsidRDefault="009F2034">
      <w:pPr>
        <w:pStyle w:val="ListNumber2"/>
        <w:numPr>
          <w:ilvl w:val="0"/>
          <w:numId w:val="32"/>
        </w:numPr>
      </w:pPr>
      <w:r w:rsidRPr="00F15922">
        <w:t xml:space="preserve">The Tektronix TDS30xx installer also checks to see if an existing 64-bit driver is on the system by checking the </w:t>
      </w:r>
      <w:r w:rsidRPr="00F15922">
        <w:rPr>
          <w:rFonts w:ascii="Courier New" w:hAnsi="Courier New"/>
          <w:sz w:val="18"/>
        </w:rPr>
        <w:t>&lt;IVIStandardRootDir64&gt;\Bin</w:t>
      </w:r>
      <w:r w:rsidRPr="00F15922">
        <w:t xml:space="preserve"> directory for </w:t>
      </w:r>
      <w:r w:rsidRPr="00F15922">
        <w:rPr>
          <w:rFonts w:ascii="Courier New" w:hAnsi="Courier New"/>
          <w:sz w:val="18"/>
        </w:rPr>
        <w:t>tktds30xx_64.dll</w:t>
      </w:r>
      <w:r w:rsidRPr="00F15922">
        <w:t>.  After determining that there is not another instance of the driver on the system, the installer proceeds.</w:t>
      </w:r>
    </w:p>
    <w:p w:rsidR="00CC5398" w:rsidRDefault="0089356E">
      <w:pPr>
        <w:pStyle w:val="ListNumber2"/>
        <w:numPr>
          <w:ilvl w:val="0"/>
          <w:numId w:val="19"/>
        </w:numPr>
      </w:pPr>
      <w:r w:rsidRPr="00F15922">
        <w:t xml:space="preserve">Installation of revision 2. 3 of the Tektronix TDS30xx driver developed by National Instruments on a computer with </w:t>
      </w:r>
      <w:r w:rsidR="0049635B">
        <w:t xml:space="preserve">Windows </w:t>
      </w:r>
      <w:smartTag w:uri="urn:schemas-microsoft-com:office:smarttags" w:element="place">
        <w:r w:rsidRPr="00F15922">
          <w:t>Vista</w:t>
        </w:r>
      </w:smartTag>
      <w:r w:rsidRPr="00F15922">
        <w:t xml:space="preserve"> 64, following an installation of revision 2.0 of the same driver.  Both revision 2.3 and revision 2.0 include </w:t>
      </w:r>
      <w:r w:rsidR="002F6C81" w:rsidRPr="00F15922">
        <w:t>a</w:t>
      </w:r>
      <w:r w:rsidRPr="00F15922">
        <w:t xml:space="preserve"> 32-bit and </w:t>
      </w:r>
      <w:r w:rsidR="002F6C81" w:rsidRPr="00F15922">
        <w:t xml:space="preserve">a </w:t>
      </w:r>
      <w:r w:rsidRPr="00F15922">
        <w:t xml:space="preserve">64-bit IVI driver.  </w:t>
      </w:r>
    </w:p>
    <w:p w:rsidR="00CC5398" w:rsidRDefault="00D015B8">
      <w:pPr>
        <w:pStyle w:val="ListNumber2"/>
        <w:numPr>
          <w:ilvl w:val="0"/>
          <w:numId w:val="33"/>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D015B8">
      <w:pPr>
        <w:pStyle w:val="ListNumber2"/>
        <w:numPr>
          <w:ilvl w:val="0"/>
          <w:numId w:val="33"/>
        </w:numPr>
      </w:pPr>
      <w:r w:rsidRPr="00F15922">
        <w:t xml:space="preserve">The Tektronix TDS30xx installer checks to see if an existing 32-bit driver is on the system by checking the </w:t>
      </w:r>
      <w:r w:rsidRPr="00F15922">
        <w:rPr>
          <w:rFonts w:ascii="Courier New" w:hAnsi="Courier New"/>
          <w:sz w:val="18"/>
        </w:rPr>
        <w:t>&lt;IVIStandardRootDir32&gt;\Bin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rsidR="00CC5398" w:rsidRDefault="00D015B8">
      <w:pPr>
        <w:pStyle w:val="ListNumber2"/>
        <w:numPr>
          <w:ilvl w:val="0"/>
          <w:numId w:val="33"/>
        </w:numPr>
      </w:pPr>
      <w:r w:rsidRPr="00F15922">
        <w:rPr>
          <w:rFonts w:ascii="Tms Rmn" w:hAnsi="Tms Rmn"/>
        </w:rPr>
        <w:t xml:space="preserve">Since the CompanyName field </w:t>
      </w:r>
      <w:r w:rsidR="00157820" w:rsidRPr="00F15922">
        <w:rPr>
          <w:rFonts w:ascii="Tms Rmn" w:hAnsi="Tms Rmn"/>
        </w:rPr>
        <w:t>of the driver being installed matches the CompanyName of the existing 32-bit driver</w:t>
      </w:r>
      <w:r w:rsidRPr="00F15922">
        <w:rPr>
          <w:rFonts w:ascii="Tms Rmn" w:hAnsi="Tms Rmn"/>
        </w:rPr>
        <w:t>, the installer proceeds to check the FileVersion fields.  Since the driver being installed is a newer version, the installation proceeds.</w:t>
      </w:r>
    </w:p>
    <w:p w:rsidR="00CC5398" w:rsidRDefault="00D015B8">
      <w:pPr>
        <w:pStyle w:val="ListNumber2"/>
        <w:numPr>
          <w:ilvl w:val="0"/>
          <w:numId w:val="33"/>
        </w:numPr>
      </w:pPr>
      <w:r w:rsidRPr="00F15922">
        <w:t xml:space="preserve">The Tektronix TDS30xx installer </w:t>
      </w:r>
      <w:r w:rsidR="006D3D86" w:rsidRPr="00F15922">
        <w:t xml:space="preserve">also </w:t>
      </w:r>
      <w:r w:rsidRPr="00F15922">
        <w:t xml:space="preserve">checks to see if an existing 64-bit driver is on the system by checking the </w:t>
      </w:r>
      <w:r w:rsidRPr="00F15922">
        <w:rPr>
          <w:rFonts w:ascii="Courier New" w:hAnsi="Courier New"/>
          <w:sz w:val="18"/>
        </w:rPr>
        <w:t>&lt;IVIStandardRootDir64&gt;\Bin</w:t>
      </w:r>
      <w:r w:rsidRPr="00F15922">
        <w:t xml:space="preserve"> directory for </w:t>
      </w:r>
      <w:r w:rsidRPr="00F15922">
        <w:rPr>
          <w:rFonts w:ascii="Courier New" w:hAnsi="Courier New"/>
          <w:sz w:val="18"/>
        </w:rPr>
        <w:t>tktds30xx_64.dll</w:t>
      </w:r>
      <w:r w:rsidRPr="00F15922">
        <w:t>.  After determining that there is not another instance of the driver on the system, the installer proceeds.</w:t>
      </w:r>
    </w:p>
    <w:p w:rsidR="00CC5398" w:rsidRDefault="00B3026F">
      <w:pPr>
        <w:pStyle w:val="ListNumber2"/>
        <w:numPr>
          <w:ilvl w:val="0"/>
          <w:numId w:val="33"/>
        </w:numPr>
      </w:pPr>
      <w:r w:rsidRPr="00F15922">
        <w:rPr>
          <w:rFonts w:ascii="Tms Rmn" w:hAnsi="Tms Rmn"/>
        </w:rPr>
        <w:lastRenderedPageBreak/>
        <w:t xml:space="preserve">Since the CompanyName </w:t>
      </w:r>
      <w:r w:rsidR="00157820" w:rsidRPr="00F15922">
        <w:rPr>
          <w:rFonts w:ascii="Tms Rmn" w:hAnsi="Tms Rmn"/>
        </w:rPr>
        <w:t xml:space="preserve">field of the driver being installed matches the CompanyName of the existing </w:t>
      </w:r>
      <w:r w:rsidR="00F71B3B" w:rsidRPr="00F15922">
        <w:rPr>
          <w:rFonts w:ascii="Tms Rmn" w:hAnsi="Tms Rmn"/>
        </w:rPr>
        <w:t>64</w:t>
      </w:r>
      <w:r w:rsidR="00157820" w:rsidRPr="00F15922">
        <w:rPr>
          <w:rFonts w:ascii="Tms Rmn" w:hAnsi="Tms Rmn"/>
        </w:rPr>
        <w:t>-bit driver</w:t>
      </w:r>
      <w:r w:rsidRPr="00F15922">
        <w:rPr>
          <w:rFonts w:ascii="Tms Rmn" w:hAnsi="Tms Rmn"/>
        </w:rPr>
        <w:t>, the installer proceeds to check the FileVersion fields.  Since the driver being installed is a newer version, the installation proceeds.</w:t>
      </w:r>
    </w:p>
    <w:p w:rsidR="00CC5398" w:rsidRDefault="0089356E">
      <w:pPr>
        <w:pStyle w:val="ListNumber2"/>
        <w:numPr>
          <w:ilvl w:val="0"/>
          <w:numId w:val="19"/>
        </w:numPr>
      </w:pPr>
      <w:r w:rsidRPr="00F15922">
        <w:t xml:space="preserve">Installation of revision 2. 3 of the Tektronix TDS30xx driver developed by National Instruments on a computer with </w:t>
      </w:r>
      <w:r w:rsidR="0049635B">
        <w:t xml:space="preserve">Windows </w:t>
      </w:r>
      <w:r w:rsidRPr="00F15922">
        <w:t xml:space="preserve">Vista 64, following an installation of </w:t>
      </w:r>
      <w:r w:rsidR="0016744B" w:rsidRPr="00F15922">
        <w:t>another instance of the driver on the same system from a different vendor</w:t>
      </w:r>
      <w:r w:rsidRPr="00F15922">
        <w:t xml:space="preserve">.  </w:t>
      </w:r>
      <w:r w:rsidR="0016744B" w:rsidRPr="00F15922">
        <w:t>R</w:t>
      </w:r>
      <w:r w:rsidRPr="00F15922">
        <w:t xml:space="preserve">evision 2.3 </w:t>
      </w:r>
      <w:r w:rsidR="0016744B" w:rsidRPr="00F15922">
        <w:t xml:space="preserve">includes </w:t>
      </w:r>
      <w:r w:rsidR="00427B68" w:rsidRPr="00F15922">
        <w:t>only a</w:t>
      </w:r>
      <w:r w:rsidR="0016744B" w:rsidRPr="00F15922">
        <w:t xml:space="preserve"> 64-bit IVI driver.  The previously installed driver included </w:t>
      </w:r>
      <w:r w:rsidR="00427B68" w:rsidRPr="00F15922">
        <w:t>only a</w:t>
      </w:r>
      <w:r w:rsidR="0016744B" w:rsidRPr="00F15922">
        <w:t xml:space="preserve"> 32-bit </w:t>
      </w:r>
      <w:r w:rsidR="00CD6ED4" w:rsidRPr="00F15922">
        <w:t xml:space="preserve">IVI </w:t>
      </w:r>
      <w:r w:rsidR="0016744B" w:rsidRPr="00F15922">
        <w:t>driver.</w:t>
      </w:r>
    </w:p>
    <w:p w:rsidR="00CC5398" w:rsidRDefault="00B3026F">
      <w:pPr>
        <w:pStyle w:val="ListNumber2"/>
        <w:numPr>
          <w:ilvl w:val="0"/>
          <w:numId w:val="35"/>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B3026F">
      <w:pPr>
        <w:pStyle w:val="ListNumber2"/>
        <w:numPr>
          <w:ilvl w:val="0"/>
          <w:numId w:val="35"/>
        </w:numPr>
      </w:pPr>
      <w:r w:rsidRPr="00F15922">
        <w:t xml:space="preserve">The Tektronix TDS30xx installer checks to see if an existing 32-bit driver is on the system by checking the </w:t>
      </w:r>
      <w:r w:rsidRPr="00F15922">
        <w:rPr>
          <w:rFonts w:ascii="Courier New" w:hAnsi="Courier New"/>
          <w:sz w:val="18"/>
        </w:rPr>
        <w:t>&lt;IVIStandardRootDir32&gt;\Bin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rsidR="00CC5398" w:rsidRDefault="000E04B7">
      <w:pPr>
        <w:pStyle w:val="ListNumber2"/>
        <w:numPr>
          <w:ilvl w:val="0"/>
          <w:numId w:val="35"/>
        </w:numPr>
      </w:pPr>
      <w:r w:rsidRPr="00F15922">
        <w:rPr>
          <w:rFonts w:ascii="Tms Rmn" w:hAnsi="Tms Rmn"/>
        </w:rPr>
        <w:t xml:space="preserve">Since the CompanyName of the </w:t>
      </w:r>
      <w:r w:rsidR="00FA28B4" w:rsidRPr="00F15922">
        <w:rPr>
          <w:rFonts w:ascii="Tms Rmn" w:hAnsi="Tms Rmn"/>
        </w:rPr>
        <w:t xml:space="preserve">64-bit </w:t>
      </w:r>
      <w:r w:rsidRPr="00F15922">
        <w:rPr>
          <w:rFonts w:ascii="Tms Rmn" w:hAnsi="Tms Rmn"/>
        </w:rPr>
        <w:t xml:space="preserve">driver being installed is “National Instruments” and the CompanyName of the existing </w:t>
      </w:r>
      <w:r w:rsidR="00FA28B4" w:rsidRPr="00F15922">
        <w:rPr>
          <w:rFonts w:ascii="Tms Rmn" w:hAnsi="Tms Rmn"/>
        </w:rPr>
        <w:t xml:space="preserve">32-bit </w:t>
      </w:r>
      <w:r w:rsidRPr="00F15922">
        <w:rPr>
          <w:rFonts w:ascii="Tms Rmn" w:hAnsi="Tms Rmn"/>
        </w:rPr>
        <w:t xml:space="preserve">driver is a different vendor, the Tektronix TDS30xx installer notifies the user that a driver for the same instrument already exists on the system and that the user must uninstall it before installing the new driver.  The installation program </w:t>
      </w:r>
      <w:r w:rsidRPr="00F15922">
        <w:t>restores the user’s system to its previous state and then</w:t>
      </w:r>
      <w:r w:rsidRPr="00F15922">
        <w:rPr>
          <w:rFonts w:ascii="Tms Rmn" w:hAnsi="Tms Rmn"/>
        </w:rPr>
        <w:t xml:space="preserve"> exits without completing installation.</w:t>
      </w:r>
    </w:p>
    <w:p w:rsidR="00CC5398" w:rsidRDefault="00A70437">
      <w:pPr>
        <w:pStyle w:val="ListNumber2"/>
        <w:numPr>
          <w:ilvl w:val="0"/>
          <w:numId w:val="19"/>
        </w:numPr>
      </w:pPr>
      <w:r w:rsidRPr="00F15922">
        <w:t xml:space="preserve">Installation of revision 2. 3 of the Tektronix TDS30xx driver developed by National Instruments on a computer with </w:t>
      </w:r>
      <w:r w:rsidR="0049635B">
        <w:t xml:space="preserve">Windows </w:t>
      </w:r>
      <w:smartTag w:uri="urn:schemas-microsoft-com:office:smarttags" w:element="place">
        <w:r w:rsidRPr="00F15922">
          <w:t>Vista</w:t>
        </w:r>
      </w:smartTag>
      <w:r w:rsidRPr="00F15922">
        <w:t xml:space="preserve"> 64, following an installation of revision 2.0 of the same driver.  Revision 2.3 includes only a 64-bit IVI driver.  Revision 2.</w:t>
      </w:r>
      <w:r w:rsidR="0094767A" w:rsidRPr="00F15922">
        <w:t>0</w:t>
      </w:r>
      <w:r w:rsidRPr="00F15922">
        <w:t xml:space="preserve"> included only a 32-bit </w:t>
      </w:r>
      <w:r w:rsidR="00B56C7F" w:rsidRPr="00F15922">
        <w:t xml:space="preserve">IVI </w:t>
      </w:r>
      <w:r w:rsidRPr="00F15922">
        <w:t>driver.</w:t>
      </w:r>
    </w:p>
    <w:p w:rsidR="00CC5398" w:rsidRDefault="00A70437">
      <w:pPr>
        <w:pStyle w:val="ListNumber2"/>
        <w:numPr>
          <w:ilvl w:val="0"/>
          <w:numId w:val="36"/>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A70437">
      <w:pPr>
        <w:pStyle w:val="ListNumber2"/>
        <w:numPr>
          <w:ilvl w:val="0"/>
          <w:numId w:val="36"/>
        </w:numPr>
      </w:pPr>
      <w:r w:rsidRPr="00F15922">
        <w:t xml:space="preserve">The Tektronix TDS30xx installer checks to see if an existing 32-bit driver is on the system by checking the </w:t>
      </w:r>
      <w:r w:rsidRPr="00F15922">
        <w:rPr>
          <w:rFonts w:ascii="Courier New" w:hAnsi="Courier New"/>
          <w:sz w:val="18"/>
        </w:rPr>
        <w:t>&lt;IVIStandardRootDir32&gt;\Bin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rsidR="00CC5398" w:rsidRDefault="00060EEA">
      <w:pPr>
        <w:pStyle w:val="ListNumber2"/>
        <w:numPr>
          <w:ilvl w:val="0"/>
          <w:numId w:val="36"/>
        </w:numPr>
      </w:pPr>
      <w:r w:rsidRPr="00F15922">
        <w:rPr>
          <w:rFonts w:ascii="Tms Rmn" w:hAnsi="Tms Rmn"/>
        </w:rPr>
        <w:t>Since the CompanyName field of the driver being installed matches the CompanyName of the existing 32-bit driver, the installer proceeds to check the FileVersion fields.  Since the driver being installed is a newer version, the installation proceeds.</w:t>
      </w:r>
      <w:r w:rsidR="00642F0A" w:rsidRPr="00F15922">
        <w:rPr>
          <w:rFonts w:ascii="Tms Rmn" w:hAnsi="Tms Rmn"/>
        </w:rPr>
        <w:t xml:space="preserve"> (Note:  If the revision number of the 64-bit driver </w:t>
      </w:r>
      <w:r w:rsidR="00A00CFD" w:rsidRPr="00F15922">
        <w:rPr>
          <w:rFonts w:ascii="Tms Rmn" w:hAnsi="Tms Rmn"/>
        </w:rPr>
        <w:t xml:space="preserve">being installed </w:t>
      </w:r>
      <w:r w:rsidR="00642F0A" w:rsidRPr="00F15922">
        <w:rPr>
          <w:rFonts w:ascii="Tms Rmn" w:hAnsi="Tms Rmn"/>
        </w:rPr>
        <w:t xml:space="preserve">were older than the revision number of the </w:t>
      </w:r>
      <w:r w:rsidR="00A00CFD" w:rsidRPr="00F15922">
        <w:rPr>
          <w:rFonts w:ascii="Tms Rmn" w:hAnsi="Tms Rmn"/>
        </w:rPr>
        <w:t xml:space="preserve">existing </w:t>
      </w:r>
      <w:r w:rsidR="00642F0A" w:rsidRPr="00F15922">
        <w:rPr>
          <w:rFonts w:ascii="Tms Rmn" w:hAnsi="Tms Rmn"/>
        </w:rPr>
        <w:t xml:space="preserve">32-bit driver, the installer </w:t>
      </w:r>
      <w:r w:rsidR="00A00CFD" w:rsidRPr="00F15922">
        <w:rPr>
          <w:rFonts w:ascii="Tms Rmn" w:hAnsi="Tms Rmn"/>
        </w:rPr>
        <w:t>would report</w:t>
      </w:r>
      <w:r w:rsidR="00642F0A" w:rsidRPr="00F15922">
        <w:rPr>
          <w:rFonts w:ascii="Tms Rmn" w:hAnsi="Tms Rmn"/>
        </w:rPr>
        <w:t xml:space="preserve"> an error and exit.)</w:t>
      </w:r>
    </w:p>
    <w:p w:rsidR="00CC5398" w:rsidRDefault="00060EEA">
      <w:pPr>
        <w:pStyle w:val="ListNumber2"/>
        <w:numPr>
          <w:ilvl w:val="0"/>
          <w:numId w:val="36"/>
        </w:numPr>
      </w:pPr>
      <w:r w:rsidRPr="00F15922">
        <w:t xml:space="preserve">The Tektronix TDS30xx installer also checks to see if an existing 64-bit driver is on the system by checking the </w:t>
      </w:r>
      <w:r w:rsidRPr="00F15922">
        <w:rPr>
          <w:rFonts w:ascii="Courier New" w:hAnsi="Courier New"/>
          <w:sz w:val="18"/>
        </w:rPr>
        <w:t>&lt;IVIStandardRootDir64&gt;\Bin</w:t>
      </w:r>
      <w:r w:rsidRPr="00F15922">
        <w:t xml:space="preserve"> directory for </w:t>
      </w:r>
      <w:r w:rsidRPr="00F15922">
        <w:rPr>
          <w:rFonts w:ascii="Courier New" w:hAnsi="Courier New"/>
          <w:sz w:val="18"/>
        </w:rPr>
        <w:t>tktds30xx_64.dll</w:t>
      </w:r>
      <w:r w:rsidRPr="00F15922">
        <w:t>.  After determining that there is not another instance of the driver on the system, the installer proceeds</w:t>
      </w:r>
      <w:r w:rsidR="00A70437" w:rsidRPr="00F15922">
        <w:t>.</w:t>
      </w:r>
    </w:p>
    <w:p w:rsidR="00CC5398" w:rsidRPr="00AC1D46" w:rsidRDefault="004102EB">
      <w:pPr>
        <w:pStyle w:val="ListNumber2"/>
        <w:numPr>
          <w:ilvl w:val="0"/>
          <w:numId w:val="36"/>
        </w:numPr>
      </w:pPr>
      <w:r w:rsidRPr="00F15922">
        <w:rPr>
          <w:rFonts w:ascii="Tms Rmn" w:hAnsi="Tms Rmn"/>
        </w:rPr>
        <w:t>The</w:t>
      </w:r>
      <w:r w:rsidR="00060EEA" w:rsidRPr="00F15922">
        <w:rPr>
          <w:rFonts w:ascii="Tms Rmn" w:hAnsi="Tms Rmn"/>
        </w:rPr>
        <w:t xml:space="preserve"> install</w:t>
      </w:r>
      <w:r w:rsidR="00003035" w:rsidRPr="00F15922">
        <w:rPr>
          <w:rFonts w:ascii="Tms Rmn" w:hAnsi="Tms Rmn"/>
        </w:rPr>
        <w:t>er</w:t>
      </w:r>
      <w:r w:rsidR="00060EEA" w:rsidRPr="00F15922">
        <w:rPr>
          <w:rFonts w:ascii="Tms Rmn" w:hAnsi="Tms Rmn"/>
        </w:rPr>
        <w:t xml:space="preserve"> </w:t>
      </w:r>
      <w:r w:rsidR="00C471DC" w:rsidRPr="00F15922">
        <w:rPr>
          <w:rFonts w:ascii="Tms Rmn" w:hAnsi="Tms Rmn"/>
        </w:rPr>
        <w:t>uninstall</w:t>
      </w:r>
      <w:r w:rsidR="00410DF2" w:rsidRPr="00F15922">
        <w:rPr>
          <w:rFonts w:ascii="Tms Rmn" w:hAnsi="Tms Rmn"/>
        </w:rPr>
        <w:t>s</w:t>
      </w:r>
      <w:r w:rsidR="00C471DC" w:rsidRPr="00F15922">
        <w:rPr>
          <w:rFonts w:ascii="Tms Rmn" w:hAnsi="Tms Rmn"/>
        </w:rPr>
        <w:t xml:space="preserve"> the 32-bit driver and install</w:t>
      </w:r>
      <w:r w:rsidR="00410DF2" w:rsidRPr="00F15922">
        <w:rPr>
          <w:rFonts w:ascii="Tms Rmn" w:hAnsi="Tms Rmn"/>
        </w:rPr>
        <w:t>s</w:t>
      </w:r>
      <w:r w:rsidR="00C471DC" w:rsidRPr="00F15922">
        <w:rPr>
          <w:rFonts w:ascii="Tms Rmn" w:hAnsi="Tms Rmn"/>
        </w:rPr>
        <w:t xml:space="preserve"> the 64-bit driver</w:t>
      </w:r>
      <w:r w:rsidR="00060EEA" w:rsidRPr="00F15922">
        <w:rPr>
          <w:rFonts w:ascii="Tms Rmn" w:hAnsi="Tms Rmn"/>
        </w:rPr>
        <w:t>.</w:t>
      </w:r>
      <w:r w:rsidR="009C083C" w:rsidRPr="00F15922">
        <w:rPr>
          <w:rFonts w:ascii="Tms Rmn" w:hAnsi="Tms Rmn"/>
        </w:rPr>
        <w:t xml:space="preserve">  Alternatively, the driver installer may notify the user that a previous version of the driver is installed and must be removed before installing the new</w:t>
      </w:r>
      <w:r w:rsidR="00D00117" w:rsidRPr="00F15922">
        <w:rPr>
          <w:rFonts w:ascii="Tms Rmn" w:hAnsi="Tms Rmn"/>
        </w:rPr>
        <w:t>er</w:t>
      </w:r>
      <w:r w:rsidR="009C083C" w:rsidRPr="00F15922">
        <w:rPr>
          <w:rFonts w:ascii="Tms Rmn" w:hAnsi="Tms Rmn"/>
        </w:rPr>
        <w:t xml:space="preserve"> version.</w:t>
      </w:r>
    </w:p>
    <w:p w:rsidR="00AC1D46" w:rsidRDefault="00AC1D46" w:rsidP="00AC1D46">
      <w:pPr>
        <w:pStyle w:val="Body"/>
      </w:pPr>
    </w:p>
    <w:p w:rsidR="007D598D" w:rsidRPr="00F15922" w:rsidRDefault="007D598D" w:rsidP="007D598D">
      <w:pPr>
        <w:pStyle w:val="Heading1"/>
        <w:numPr>
          <w:ilvl w:val="0"/>
          <w:numId w:val="0"/>
        </w:numPr>
      </w:pPr>
      <w:bookmarkStart w:id="716" w:name="_Ref250473137"/>
      <w:bookmarkStart w:id="717" w:name="_Toc298848062"/>
      <w:bookmarkStart w:id="718" w:name="_Ref172034"/>
      <w:bookmarkStart w:id="719" w:name="_Toc156647690"/>
      <w:bookmarkStart w:id="720" w:name="_Toc225140713"/>
      <w:r>
        <w:lastRenderedPageBreak/>
        <w:t>Appendix B</w:t>
      </w:r>
      <w:r w:rsidRPr="00F15922">
        <w:t xml:space="preserve">: Example: </w:t>
      </w:r>
      <w:r w:rsidR="0091195E">
        <w:t>IVI.NET</w:t>
      </w:r>
      <w:r>
        <w:t xml:space="preserve"> </w:t>
      </w:r>
      <w:r w:rsidRPr="00F15922">
        <w:t>Driver Installer Scenarios</w:t>
      </w:r>
      <w:bookmarkEnd w:id="716"/>
      <w:bookmarkEnd w:id="717"/>
    </w:p>
    <w:p w:rsidR="007D598D" w:rsidRPr="00F15922" w:rsidRDefault="007D598D" w:rsidP="00936592">
      <w:pPr>
        <w:pStyle w:val="Body1"/>
      </w:pPr>
      <w:r w:rsidRPr="00F15922">
        <w:t xml:space="preserve">The following examples represent typical use scenarios for </w:t>
      </w:r>
      <w:r w:rsidR="0091195E">
        <w:t>IVI.NET</w:t>
      </w:r>
      <w:r w:rsidR="00225A0D">
        <w:t xml:space="preserve"> </w:t>
      </w:r>
      <w:r w:rsidRPr="00F15922">
        <w:t xml:space="preserve">driver installations and </w:t>
      </w:r>
      <w:r w:rsidR="0091195E">
        <w:t>IVI.NET</w:t>
      </w:r>
      <w:r w:rsidR="00225A0D">
        <w:t xml:space="preserve"> </w:t>
      </w:r>
      <w:r w:rsidRPr="00F15922">
        <w:t xml:space="preserve">shared component installations, particularly with regard to detecting the presence of the </w:t>
      </w:r>
      <w:r w:rsidR="0091195E">
        <w:t>IVI.NET</w:t>
      </w:r>
      <w:r w:rsidR="00225A0D">
        <w:t xml:space="preserve"> </w:t>
      </w:r>
      <w:r w:rsidRPr="00F15922">
        <w:t>shared components</w:t>
      </w:r>
      <w:r w:rsidR="00A91246">
        <w:t>.</w:t>
      </w:r>
    </w:p>
    <w:p w:rsidR="00CC5398" w:rsidRDefault="007D598D">
      <w:pPr>
        <w:pStyle w:val="ListNumber2"/>
        <w:numPr>
          <w:ilvl w:val="0"/>
          <w:numId w:val="45"/>
        </w:numPr>
      </w:pPr>
      <w:r w:rsidRPr="00F15922">
        <w:t>Dialog mode installation of an Agilent 34401A driver</w:t>
      </w:r>
      <w:r w:rsidR="00225A0D">
        <w:t xml:space="preserve"> developed by Agilent </w:t>
      </w:r>
      <w:r w:rsidRPr="00F15922">
        <w:t xml:space="preserve">Technologies, where the installer does not call the </w:t>
      </w:r>
      <w:r w:rsidR="0091195E">
        <w:t>IVI.NET</w:t>
      </w:r>
      <w:r w:rsidRPr="00F15922">
        <w:t xml:space="preserve"> shared component installer.</w:t>
      </w:r>
    </w:p>
    <w:p w:rsidR="00CC5398" w:rsidRDefault="007D598D">
      <w:pPr>
        <w:pStyle w:val="ListNumber2"/>
        <w:numPr>
          <w:ilvl w:val="0"/>
          <w:numId w:val="46"/>
        </w:numPr>
      </w:pPr>
      <w:r w:rsidRPr="00F15922">
        <w:t xml:space="preserve">The Agilent 34401A installer checks to see if the </w:t>
      </w:r>
      <w:r w:rsidR="00225A0D">
        <w:t xml:space="preserve">required version of the </w:t>
      </w:r>
      <w:r w:rsidR="0091195E">
        <w:t>IVI.NET</w:t>
      </w:r>
      <w:r w:rsidRPr="00F15922">
        <w:t xml:space="preserve"> shared components are on the system</w:t>
      </w:r>
      <w:r w:rsidR="00225A0D">
        <w:t xml:space="preserve">.  </w:t>
      </w:r>
      <w:r w:rsidRPr="00F15922">
        <w:t xml:space="preserve">If </w:t>
      </w:r>
      <w:r w:rsidR="00225A0D">
        <w:t xml:space="preserve">the version exists, </w:t>
      </w:r>
      <w:r w:rsidRPr="00F15922">
        <w:t xml:space="preserve">the installation proceeds. If not, the installer notifies the user to run the </w:t>
      </w:r>
      <w:r w:rsidR="0091195E">
        <w:t>IVI.NET</w:t>
      </w:r>
      <w:r w:rsidR="00225A0D">
        <w:t xml:space="preserve"> </w:t>
      </w:r>
      <w:r w:rsidRPr="00F15922">
        <w:t>shared component installer, restores the user’s system to its previous state, and then exits without completing installation.</w:t>
      </w:r>
    </w:p>
    <w:p w:rsidR="00CC5398" w:rsidRDefault="007D598D">
      <w:pPr>
        <w:pStyle w:val="ListNumber2"/>
        <w:numPr>
          <w:ilvl w:val="0"/>
          <w:numId w:val="45"/>
        </w:numPr>
      </w:pPr>
      <w:r w:rsidRPr="00F15922">
        <w:t xml:space="preserve">Dialog mode installation of an Agilent 34401A driver developed by Agilent Technologies, where the installer calls the </w:t>
      </w:r>
      <w:r w:rsidR="0091195E">
        <w:t>IVI.NET</w:t>
      </w:r>
      <w:r w:rsidR="00225A0D">
        <w:t xml:space="preserve"> </w:t>
      </w:r>
      <w:r w:rsidRPr="00F15922">
        <w:t>shared component installer.</w:t>
      </w:r>
    </w:p>
    <w:p w:rsidR="00CC5398" w:rsidRDefault="00E075A9">
      <w:pPr>
        <w:pStyle w:val="ListNumber2"/>
        <w:numPr>
          <w:ilvl w:val="0"/>
          <w:numId w:val="47"/>
        </w:numPr>
      </w:pPr>
      <w:r w:rsidRPr="00F15922">
        <w:t xml:space="preserve">The Agilent 34401A installer checks to see if the </w:t>
      </w:r>
      <w:r>
        <w:t xml:space="preserve">required version of the </w:t>
      </w:r>
      <w:r w:rsidR="0091195E">
        <w:t>IVI.NET</w:t>
      </w:r>
      <w:r w:rsidRPr="00F15922">
        <w:t xml:space="preserve"> shared components are on the system</w:t>
      </w:r>
      <w:r>
        <w:t xml:space="preserve">.  </w:t>
      </w:r>
      <w:r w:rsidRPr="00F15922">
        <w:t xml:space="preserve">If </w:t>
      </w:r>
      <w:r>
        <w:t xml:space="preserve">the version exists, </w:t>
      </w:r>
      <w:r w:rsidRPr="00F15922">
        <w:t>the installation proceeds</w:t>
      </w:r>
      <w:r>
        <w:t xml:space="preserve">.  </w:t>
      </w:r>
      <w:r w:rsidR="007D598D" w:rsidRPr="00F15922">
        <w:t xml:space="preserve">If not, the installer calls the </w:t>
      </w:r>
      <w:r w:rsidR="0091195E">
        <w:t>IVI.NET</w:t>
      </w:r>
      <w:r w:rsidR="00225A0D">
        <w:t xml:space="preserve"> </w:t>
      </w:r>
      <w:r w:rsidR="007D598D" w:rsidRPr="00F15922">
        <w:t>shared component installer.</w:t>
      </w:r>
    </w:p>
    <w:p w:rsidR="00BA7286" w:rsidRDefault="00BA7286" w:rsidP="00BA7286">
      <w:pPr>
        <w:pStyle w:val="ListNumber2"/>
        <w:numPr>
          <w:ilvl w:val="0"/>
          <w:numId w:val="47"/>
        </w:numPr>
      </w:pPr>
      <w:r w:rsidRPr="00F15922">
        <w:t xml:space="preserve">The </w:t>
      </w:r>
      <w:r w:rsidR="00094C78">
        <w:t xml:space="preserve">IVI.NET shared </w:t>
      </w:r>
      <w:r w:rsidR="00FE37A5">
        <w:t xml:space="preserve">component </w:t>
      </w:r>
      <w:r w:rsidRPr="00F15922">
        <w:t xml:space="preserve">installer checks to see if the </w:t>
      </w:r>
      <w:r>
        <w:t xml:space="preserve">required version of the </w:t>
      </w:r>
      <w:r w:rsidR="00462AC0">
        <w:t>IVI-COM/IVI-C</w:t>
      </w:r>
      <w:r w:rsidRPr="00F15922">
        <w:t xml:space="preserve"> shared components are on the system</w:t>
      </w:r>
      <w:r>
        <w:t xml:space="preserve">.  </w:t>
      </w:r>
      <w:r w:rsidRPr="00F15922">
        <w:t xml:space="preserve">If </w:t>
      </w:r>
      <w:r>
        <w:t xml:space="preserve">the version exists, </w:t>
      </w:r>
      <w:r w:rsidRPr="00F15922">
        <w:t>the installation proceeds</w:t>
      </w:r>
      <w:r>
        <w:t xml:space="preserve">.  </w:t>
      </w:r>
      <w:r w:rsidRPr="00F15922">
        <w:t xml:space="preserve">If not, the installer </w:t>
      </w:r>
      <w:r w:rsidR="00311ADE" w:rsidRPr="00311ADE">
        <w:t>informs the user that the user must first execute the IVI-COM/IVI-C shared component installer and informs the user where to find</w:t>
      </w:r>
      <w:r w:rsidR="00311ADE" w:rsidRPr="00F15922" w:rsidDel="00311ADE">
        <w:t xml:space="preserve"> </w:t>
      </w:r>
      <w:r w:rsidRPr="00F15922">
        <w:t xml:space="preserve">the </w:t>
      </w:r>
      <w:r w:rsidR="00462AC0">
        <w:t>IVI-COM/IVI-C</w:t>
      </w:r>
      <w:r>
        <w:t xml:space="preserve"> </w:t>
      </w:r>
      <w:r w:rsidRPr="00F15922">
        <w:t>shared component installer.</w:t>
      </w:r>
    </w:p>
    <w:p w:rsidR="00CC5398" w:rsidRDefault="006508D6" w:rsidP="00970A7F">
      <w:pPr>
        <w:pStyle w:val="ListNumber2"/>
        <w:numPr>
          <w:ilvl w:val="0"/>
          <w:numId w:val="45"/>
        </w:numPr>
      </w:pPr>
      <w:r>
        <w:t xml:space="preserve">Installation of </w:t>
      </w:r>
      <w:r w:rsidR="00977D61">
        <w:t xml:space="preserve">version </w:t>
      </w:r>
      <w:r>
        <w:t xml:space="preserve">1.0.1 </w:t>
      </w:r>
      <w:r w:rsidRPr="00F15922">
        <w:t>of the Tektronix TDS30xx driver developed by National Instruments</w:t>
      </w:r>
      <w:r w:rsidR="00943787">
        <w:t xml:space="preserve"> f</w:t>
      </w:r>
      <w:r w:rsidR="004163F5" w:rsidRPr="00F15922">
        <w:t xml:space="preserve">ollowing an installation of </w:t>
      </w:r>
      <w:r w:rsidR="00977D61">
        <w:t>version</w:t>
      </w:r>
      <w:r w:rsidR="00977D61" w:rsidRPr="00F15922">
        <w:t xml:space="preserve"> </w:t>
      </w:r>
      <w:r w:rsidR="004163F5" w:rsidRPr="00F15922">
        <w:t>1.0</w:t>
      </w:r>
      <w:r w:rsidR="00A91246">
        <w:t>.0</w:t>
      </w:r>
      <w:r w:rsidR="004163F5" w:rsidRPr="00F15922">
        <w:t xml:space="preserve"> of the same driver</w:t>
      </w:r>
      <w:r w:rsidR="00A91246">
        <w:t xml:space="preserve">. </w:t>
      </w:r>
      <w:r w:rsidR="00BE0B15">
        <w:t xml:space="preserve"> </w:t>
      </w:r>
    </w:p>
    <w:p w:rsidR="00CC5398" w:rsidRDefault="004163F5">
      <w:pPr>
        <w:pStyle w:val="ListNumber2"/>
        <w:numPr>
          <w:ilvl w:val="0"/>
          <w:numId w:val="50"/>
        </w:numPr>
      </w:pPr>
      <w:r w:rsidRPr="00F15922">
        <w:t xml:space="preserve">The </w:t>
      </w:r>
      <w:r>
        <w:t xml:space="preserve">Tektronix TDS30xx installer uninstalls </w:t>
      </w:r>
      <w:r w:rsidR="002179D5">
        <w:t>version</w:t>
      </w:r>
      <w:r>
        <w:t xml:space="preserve"> 1.0</w:t>
      </w:r>
      <w:r w:rsidR="00A91246">
        <w:t>.0</w:t>
      </w:r>
      <w:r w:rsidR="002179D5">
        <w:t xml:space="preserve"> of the driver</w:t>
      </w:r>
      <w:r>
        <w:t>.</w:t>
      </w:r>
    </w:p>
    <w:p w:rsidR="008F7A43" w:rsidRDefault="004163F5">
      <w:pPr>
        <w:pStyle w:val="ListNumber2"/>
        <w:numPr>
          <w:ilvl w:val="0"/>
          <w:numId w:val="50"/>
        </w:numPr>
      </w:pPr>
      <w:r>
        <w:t xml:space="preserve">The Tektronix TDS30xx </w:t>
      </w:r>
      <w:r w:rsidR="00D54955">
        <w:t>installer</w:t>
      </w:r>
      <w:r>
        <w:t xml:space="preserve"> installs </w:t>
      </w:r>
      <w:r w:rsidR="002179D5">
        <w:t xml:space="preserve">version 1.0.1 of the driver. </w:t>
      </w:r>
    </w:p>
    <w:p w:rsidR="002179D5" w:rsidRDefault="002179D5" w:rsidP="002179D5">
      <w:pPr>
        <w:pStyle w:val="ListNumber2"/>
        <w:numPr>
          <w:ilvl w:val="1"/>
          <w:numId w:val="50"/>
        </w:numPr>
      </w:pPr>
      <w:r>
        <w:t>The installer installs the version 1.0.1 design-time assemblies into the Component Version-Specific Directory for version 1.0.</w:t>
      </w:r>
    </w:p>
    <w:p w:rsidR="008F7A43" w:rsidRDefault="002179D5">
      <w:pPr>
        <w:pStyle w:val="ListNumber2"/>
        <w:numPr>
          <w:ilvl w:val="1"/>
          <w:numId w:val="50"/>
        </w:numPr>
      </w:pPr>
      <w:r>
        <w:t>The installer installs the version 1.0.1 run-time a</w:t>
      </w:r>
      <w:r w:rsidR="004163F5">
        <w:t>ssemblies</w:t>
      </w:r>
      <w:r>
        <w:t xml:space="preserve"> into the GAC.</w:t>
      </w:r>
    </w:p>
    <w:p w:rsidR="008F7A43" w:rsidRDefault="00B07D29">
      <w:pPr>
        <w:pStyle w:val="ListNumber2"/>
        <w:numPr>
          <w:ilvl w:val="1"/>
          <w:numId w:val="50"/>
        </w:numPr>
      </w:pPr>
      <w:r>
        <w:t>The installer installs p</w:t>
      </w:r>
      <w:r w:rsidR="004163F5">
        <w:t xml:space="preserve">olicy files </w:t>
      </w:r>
      <w:r>
        <w:t xml:space="preserve">to the GAC to </w:t>
      </w:r>
      <w:r w:rsidR="004163F5">
        <w:t xml:space="preserve">redirect </w:t>
      </w:r>
      <w:r w:rsidR="003D4B62">
        <w:t>r</w:t>
      </w:r>
      <w:r w:rsidR="004163F5">
        <w:t>eferences</w:t>
      </w:r>
      <w:r w:rsidR="00F42A95">
        <w:t xml:space="preserve"> to</w:t>
      </w:r>
      <w:r w:rsidR="004163F5">
        <w:t xml:space="preserve"> </w:t>
      </w:r>
      <w:r w:rsidR="003D4B62">
        <w:t>version 1.0.</w:t>
      </w:r>
      <w:r w:rsidR="00F42A95">
        <w:t>1</w:t>
      </w:r>
      <w:r w:rsidR="003D4B62">
        <w:t xml:space="preserve"> </w:t>
      </w:r>
      <w:r w:rsidR="00F42A95">
        <w:t xml:space="preserve">instead of </w:t>
      </w:r>
      <w:r w:rsidR="003D4B62">
        <w:t>version 1.0.</w:t>
      </w:r>
      <w:r w:rsidR="00563194">
        <w:t>0.</w:t>
      </w:r>
      <w:r w:rsidR="004163F5">
        <w:t xml:space="preserve"> </w:t>
      </w:r>
    </w:p>
    <w:p w:rsidR="00CC5398" w:rsidRDefault="007D598D">
      <w:pPr>
        <w:pStyle w:val="ListNumber2"/>
        <w:numPr>
          <w:ilvl w:val="0"/>
          <w:numId w:val="45"/>
        </w:numPr>
      </w:pPr>
      <w:r w:rsidRPr="00F15922">
        <w:t xml:space="preserve">Installation of </w:t>
      </w:r>
      <w:r w:rsidR="00977D61">
        <w:t>version</w:t>
      </w:r>
      <w:r w:rsidR="00977D61" w:rsidRPr="00F15922">
        <w:t xml:space="preserve"> </w:t>
      </w:r>
      <w:r w:rsidRPr="00F15922">
        <w:t>2.0</w:t>
      </w:r>
      <w:r w:rsidR="00A91246">
        <w:t>.0</w:t>
      </w:r>
      <w:r w:rsidRPr="00F15922">
        <w:t xml:space="preserve"> of the Tektronix TDS30xx driver developed by National Instruments, following an installation of </w:t>
      </w:r>
      <w:r w:rsidR="00977D61">
        <w:t>version</w:t>
      </w:r>
      <w:r w:rsidR="00977D61" w:rsidRPr="00F15922">
        <w:t xml:space="preserve"> </w:t>
      </w:r>
      <w:r w:rsidRPr="00F15922">
        <w:t>1.0</w:t>
      </w:r>
      <w:r w:rsidR="00A91246">
        <w:t>.0</w:t>
      </w:r>
      <w:r w:rsidRPr="00F15922">
        <w:t xml:space="preserve"> of the same driver. </w:t>
      </w:r>
    </w:p>
    <w:p w:rsidR="00CC5398" w:rsidRPr="000A4E5A" w:rsidRDefault="007D598D">
      <w:pPr>
        <w:pStyle w:val="ListNumber2"/>
        <w:numPr>
          <w:ilvl w:val="0"/>
          <w:numId w:val="48"/>
        </w:numPr>
      </w:pPr>
      <w:r w:rsidRPr="00F15922">
        <w:t>The Tektronix TDS30xx installer</w:t>
      </w:r>
      <w:r w:rsidR="005B64DD">
        <w:t xml:space="preserve"> installs version 2.0.0 </w:t>
      </w:r>
      <w:r w:rsidR="00023A55">
        <w:t xml:space="preserve">side-by-side </w:t>
      </w:r>
      <w:r w:rsidR="005B64DD">
        <w:t>with version 1.0.</w:t>
      </w:r>
      <w:r w:rsidR="006B4EB3">
        <w:t>0</w:t>
      </w:r>
      <w:r w:rsidR="00023A55">
        <w:t>.</w:t>
      </w:r>
      <w:r w:rsidRPr="002B780B">
        <w:rPr>
          <w:rFonts w:ascii="Tms Rmn" w:hAnsi="Tms Rmn"/>
        </w:rPr>
        <w:t xml:space="preserve"> </w:t>
      </w:r>
    </w:p>
    <w:p w:rsidR="000A4E5A" w:rsidRDefault="000A4E5A" w:rsidP="000A4E5A">
      <w:pPr>
        <w:pStyle w:val="ListNumber2"/>
        <w:ind w:left="1800"/>
      </w:pPr>
    </w:p>
    <w:p w:rsidR="00C50A00" w:rsidRPr="00F15922" w:rsidRDefault="00C50A00">
      <w:pPr>
        <w:pStyle w:val="Heading1"/>
        <w:numPr>
          <w:ilvl w:val="0"/>
          <w:numId w:val="0"/>
        </w:numPr>
        <w:rPr>
          <w:lang w:val="fr-FR"/>
        </w:rPr>
      </w:pPr>
      <w:bookmarkStart w:id="721" w:name="_Ref254250730"/>
      <w:bookmarkStart w:id="722" w:name="_Toc298848063"/>
      <w:r w:rsidRPr="00F15922">
        <w:rPr>
          <w:lang w:val="fr-FR"/>
        </w:rPr>
        <w:lastRenderedPageBreak/>
        <w:t xml:space="preserve">Appendix </w:t>
      </w:r>
      <w:r w:rsidR="007D598D">
        <w:rPr>
          <w:lang w:val="fr-FR"/>
        </w:rPr>
        <w:t>C</w:t>
      </w:r>
      <w:r w:rsidRPr="00F15922">
        <w:rPr>
          <w:lang w:val="fr-FR"/>
        </w:rPr>
        <w:t xml:space="preserve">: Example: </w:t>
      </w:r>
      <w:r w:rsidR="00462AC0">
        <w:rPr>
          <w:lang w:val="fr-FR"/>
        </w:rPr>
        <w:t>IVI-COM/IVI-C</w:t>
      </w:r>
      <w:r w:rsidRPr="00F15922">
        <w:rPr>
          <w:lang w:val="fr-FR"/>
        </w:rPr>
        <w:t xml:space="preserve"> Installation Directories</w:t>
      </w:r>
      <w:bookmarkEnd w:id="718"/>
      <w:bookmarkEnd w:id="719"/>
      <w:bookmarkEnd w:id="720"/>
      <w:bookmarkEnd w:id="721"/>
      <w:bookmarkEnd w:id="722"/>
    </w:p>
    <w:p w:rsidR="00C50A00" w:rsidRPr="00F15922" w:rsidRDefault="00C50A00" w:rsidP="00936592">
      <w:pPr>
        <w:pStyle w:val="Body1"/>
      </w:pPr>
      <w:r w:rsidRPr="00F15922">
        <w:t xml:space="preserve">The following </w:t>
      </w:r>
      <w:r w:rsidR="00D55538" w:rsidRPr="00F15922">
        <w:t>are</w:t>
      </w:r>
      <w:r w:rsidRPr="00F15922">
        <w:t xml:space="preserve"> example system</w:t>
      </w:r>
      <w:r w:rsidR="00D55538" w:rsidRPr="00F15922">
        <w:t>s</w:t>
      </w:r>
      <w:r w:rsidRPr="00F15922">
        <w:t xml:space="preserve"> on which the user has installed</w:t>
      </w:r>
      <w:r w:rsidR="00C22001" w:rsidRPr="00F15922">
        <w:t xml:space="preserve"> </w:t>
      </w:r>
      <w:r w:rsidR="004E7AAE" w:rsidRPr="00F15922">
        <w:t>an IVI</w:t>
      </w:r>
      <w:r w:rsidR="00770086">
        <w:t xml:space="preserve"> </w:t>
      </w:r>
      <w:r w:rsidR="004E7AAE" w:rsidRPr="00F15922">
        <w:t>driver</w:t>
      </w:r>
      <w:r w:rsidRPr="00F15922">
        <w:t>.</w:t>
      </w:r>
    </w:p>
    <w:p w:rsidR="002F2C94" w:rsidRPr="00F15922" w:rsidRDefault="00C45A9F" w:rsidP="00D83D9B">
      <w:pPr>
        <w:pStyle w:val="TableCaption"/>
      </w:pPr>
      <w:r w:rsidRPr="00C45A9F">
        <w:rPr>
          <w:b/>
        </w:rPr>
        <w:t>Table C-1.</w:t>
      </w:r>
      <w:r>
        <w:t xml:space="preserve"> </w:t>
      </w:r>
      <w:r w:rsidR="002F2C94" w:rsidRPr="00F15922">
        <w:t xml:space="preserve">Installation </w:t>
      </w:r>
      <w:r w:rsidR="004E7AAE" w:rsidRPr="00F15922">
        <w:t xml:space="preserve">of a Fluke 45 IVI-C driver </w:t>
      </w:r>
      <w:r w:rsidR="002F2C94" w:rsidRPr="00F15922">
        <w:t>on Windows XP</w:t>
      </w:r>
    </w:p>
    <w:tbl>
      <w:tblPr>
        <w:tblW w:w="8550" w:type="dxa"/>
        <w:tblInd w:w="738" w:type="dxa"/>
        <w:tblBorders>
          <w:top w:val="single" w:sz="4" w:space="0" w:color="auto"/>
          <w:left w:val="single" w:sz="4" w:space="0" w:color="auto"/>
          <w:bottom w:val="single" w:sz="4" w:space="0" w:color="auto"/>
          <w:right w:val="single" w:sz="4" w:space="0" w:color="auto"/>
        </w:tblBorders>
        <w:tblLook w:val="04A0"/>
      </w:tblPr>
      <w:tblGrid>
        <w:gridCol w:w="2520"/>
        <w:gridCol w:w="3510"/>
        <w:gridCol w:w="2520"/>
      </w:tblGrid>
      <w:tr w:rsidR="00016E68" w:rsidRPr="00F15922" w:rsidTr="00662D71">
        <w:trPr>
          <w:trHeight w:val="360"/>
        </w:trPr>
        <w:tc>
          <w:tcPr>
            <w:tcW w:w="2520" w:type="dxa"/>
            <w:tcBorders>
              <w:top w:val="single" w:sz="4" w:space="0" w:color="auto"/>
              <w:bottom w:val="double" w:sz="4" w:space="0" w:color="auto"/>
              <w:right w:val="single" w:sz="4" w:space="0" w:color="auto"/>
            </w:tcBorders>
            <w:shd w:val="clear" w:color="auto" w:fill="auto"/>
            <w:noWrap/>
            <w:vAlign w:val="bottom"/>
          </w:tcPr>
          <w:p w:rsidR="00016E68" w:rsidRPr="00F15922" w:rsidRDefault="00016E68" w:rsidP="00016E68">
            <w:pPr>
              <w:tabs>
                <w:tab w:val="left" w:pos="360"/>
              </w:tabs>
              <w:rPr>
                <w:b/>
                <w:bCs/>
                <w:color w:val="000000"/>
                <w:sz w:val="16"/>
                <w:szCs w:val="16"/>
              </w:rPr>
            </w:pPr>
            <w:r w:rsidRPr="00F15922">
              <w:rPr>
                <w:b/>
                <w:bCs/>
                <w:color w:val="000000"/>
                <w:sz w:val="16"/>
                <w:szCs w:val="16"/>
              </w:rPr>
              <w:t>Directory</w:t>
            </w:r>
          </w:p>
        </w:tc>
        <w:tc>
          <w:tcPr>
            <w:tcW w:w="3510" w:type="dxa"/>
            <w:tcBorders>
              <w:top w:val="single" w:sz="4" w:space="0" w:color="auto"/>
              <w:left w:val="single" w:sz="4" w:space="0" w:color="auto"/>
              <w:bottom w:val="double" w:sz="4" w:space="0" w:color="auto"/>
              <w:right w:val="single" w:sz="4" w:space="0" w:color="auto"/>
            </w:tcBorders>
            <w:shd w:val="clear" w:color="auto" w:fill="auto"/>
            <w:vAlign w:val="bottom"/>
          </w:tcPr>
          <w:p w:rsidR="00016E68" w:rsidRPr="00F15922" w:rsidRDefault="00016E68" w:rsidP="0068499C">
            <w:pPr>
              <w:rPr>
                <w:b/>
                <w:bCs/>
                <w:color w:val="000000"/>
                <w:sz w:val="16"/>
                <w:szCs w:val="16"/>
              </w:rPr>
            </w:pPr>
            <w:r w:rsidRPr="00F15922">
              <w:rPr>
                <w:b/>
                <w:bCs/>
                <w:color w:val="000000"/>
                <w:sz w:val="16"/>
                <w:szCs w:val="16"/>
              </w:rPr>
              <w:t>Files</w:t>
            </w:r>
          </w:p>
        </w:tc>
        <w:tc>
          <w:tcPr>
            <w:tcW w:w="2520" w:type="dxa"/>
            <w:tcBorders>
              <w:top w:val="single" w:sz="4" w:space="0" w:color="auto"/>
              <w:left w:val="single" w:sz="4" w:space="0" w:color="auto"/>
              <w:bottom w:val="double" w:sz="4" w:space="0" w:color="auto"/>
            </w:tcBorders>
            <w:shd w:val="clear" w:color="auto" w:fill="auto"/>
            <w:noWrap/>
            <w:vAlign w:val="bottom"/>
          </w:tcPr>
          <w:p w:rsidR="00016E68" w:rsidRPr="00F15922" w:rsidRDefault="00016E68" w:rsidP="0068499C">
            <w:pPr>
              <w:rPr>
                <w:b/>
                <w:bCs/>
                <w:color w:val="000000"/>
                <w:sz w:val="16"/>
                <w:szCs w:val="16"/>
              </w:rPr>
            </w:pPr>
            <w:r w:rsidRPr="00F15922">
              <w:rPr>
                <w:b/>
                <w:bCs/>
                <w:color w:val="000000"/>
                <w:sz w:val="16"/>
                <w:szCs w:val="16"/>
              </w:rPr>
              <w:t>Comments</w:t>
            </w:r>
          </w:p>
        </w:tc>
      </w:tr>
      <w:tr w:rsidR="00AF0BAD" w:rsidRPr="00F15922" w:rsidTr="00662D71">
        <w:tc>
          <w:tcPr>
            <w:tcW w:w="2520" w:type="dxa"/>
            <w:tcBorders>
              <w:top w:val="double" w:sz="4" w:space="0" w:color="auto"/>
              <w:bottom w:val="dotted" w:sz="4" w:space="0" w:color="auto"/>
              <w:right w:val="single" w:sz="4" w:space="0" w:color="auto"/>
            </w:tcBorders>
            <w:shd w:val="clear" w:color="auto" w:fill="auto"/>
            <w:noWrap/>
            <w:vAlign w:val="bottom"/>
          </w:tcPr>
          <w:p w:rsidR="00AF0BAD" w:rsidRPr="00F15922" w:rsidRDefault="00AF0BAD" w:rsidP="00016E68">
            <w:pPr>
              <w:tabs>
                <w:tab w:val="left" w:pos="360"/>
              </w:tabs>
              <w:rPr>
                <w:b/>
                <w:bCs/>
                <w:color w:val="000000"/>
                <w:sz w:val="16"/>
                <w:szCs w:val="16"/>
              </w:rPr>
            </w:pPr>
            <w:r w:rsidRPr="00F15922">
              <w:rPr>
                <w:b/>
                <w:bCs/>
                <w:color w:val="000000"/>
                <w:sz w:val="16"/>
                <w:szCs w:val="16"/>
              </w:rPr>
              <w:t>C:\</w:t>
            </w:r>
            <w:r w:rsidR="002F2C94" w:rsidRPr="00F15922">
              <w:rPr>
                <w:b/>
                <w:bCs/>
                <w:color w:val="000000"/>
                <w:sz w:val="16"/>
                <w:szCs w:val="16"/>
              </w:rPr>
              <w:t>Documents and Settings\All Users\Application Data\</w:t>
            </w:r>
            <w:r w:rsidRPr="00F15922">
              <w:rPr>
                <w:b/>
                <w:bCs/>
                <w:color w:val="000000"/>
                <w:sz w:val="16"/>
                <w:szCs w:val="16"/>
              </w:rPr>
              <w:t>IVI Foundation\IVI</w:t>
            </w:r>
          </w:p>
        </w:tc>
        <w:tc>
          <w:tcPr>
            <w:tcW w:w="3510" w:type="dxa"/>
            <w:tcBorders>
              <w:top w:val="double" w:sz="4" w:space="0" w:color="auto"/>
              <w:left w:val="single" w:sz="4" w:space="0" w:color="auto"/>
              <w:bottom w:val="dotted" w:sz="4" w:space="0" w:color="auto"/>
              <w:right w:val="single" w:sz="4" w:space="0" w:color="auto"/>
            </w:tcBorders>
            <w:shd w:val="clear" w:color="auto" w:fill="auto"/>
            <w:vAlign w:val="bottom"/>
          </w:tcPr>
          <w:p w:rsidR="00AF0BAD" w:rsidRPr="00F15922" w:rsidRDefault="00AF0BAD" w:rsidP="0068499C">
            <w:pPr>
              <w:rPr>
                <w:color w:val="000000"/>
                <w:sz w:val="16"/>
                <w:szCs w:val="16"/>
              </w:rPr>
            </w:pPr>
            <w:r w:rsidRPr="00F15922">
              <w:rPr>
                <w:color w:val="000000"/>
                <w:sz w:val="16"/>
                <w:szCs w:val="16"/>
              </w:rPr>
              <w:t>IviConfigurationStore.xml</w:t>
            </w:r>
          </w:p>
        </w:tc>
        <w:tc>
          <w:tcPr>
            <w:tcW w:w="2520" w:type="dxa"/>
            <w:tcBorders>
              <w:top w:val="double" w:sz="4" w:space="0" w:color="auto"/>
              <w:left w:val="single" w:sz="4" w:space="0" w:color="auto"/>
              <w:bottom w:val="dotted" w:sz="4" w:space="0" w:color="auto"/>
            </w:tcBorders>
            <w:shd w:val="clear" w:color="auto" w:fill="auto"/>
            <w:noWrap/>
            <w:vAlign w:val="bottom"/>
          </w:tcPr>
          <w:p w:rsidR="00AF0BAD" w:rsidRPr="00F15922" w:rsidRDefault="00AF0BAD" w:rsidP="0068499C">
            <w:pPr>
              <w:rPr>
                <w:color w:val="000000"/>
                <w:sz w:val="16"/>
                <w:szCs w:val="16"/>
              </w:rPr>
            </w:pPr>
            <w:r w:rsidRPr="00F15922">
              <w:rPr>
                <w:color w:val="000000"/>
                <w:sz w:val="16"/>
                <w:szCs w:val="16"/>
              </w:rPr>
              <w:t>IVI data directory</w:t>
            </w: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016E68">
            <w:pPr>
              <w:tabs>
                <w:tab w:val="left" w:pos="36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color w:val="000000"/>
                <w:sz w:val="16"/>
                <w:szCs w:val="16"/>
              </w:rPr>
            </w:pPr>
            <w:r w:rsidRPr="00F15922">
              <w:rPr>
                <w:color w:val="000000"/>
                <w:sz w:val="16"/>
                <w:szCs w:val="16"/>
              </w:rPr>
              <w:t>IviConfigurationStore.xsd</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AF0BAD"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F0BAD" w:rsidRPr="00F15922" w:rsidRDefault="00AF0BAD" w:rsidP="003C6F91">
            <w:pPr>
              <w:tabs>
                <w:tab w:val="left" w:pos="270"/>
                <w:tab w:val="left" w:pos="540"/>
              </w:tabs>
              <w:rPr>
                <w:b/>
                <w:bCs/>
                <w:color w:val="000000"/>
                <w:sz w:val="16"/>
                <w:szCs w:val="16"/>
              </w:rPr>
            </w:pPr>
            <w:r w:rsidRPr="00F15922">
              <w:rPr>
                <w:b/>
                <w:bCs/>
                <w:color w:val="000000"/>
                <w:sz w:val="16"/>
                <w:szCs w:val="16"/>
              </w:rPr>
              <w:t>C:\Program Files\ IVI Foundation\IVI</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F0BAD" w:rsidRPr="00F15922" w:rsidRDefault="00AF0BAD" w:rsidP="0068499C">
            <w:pPr>
              <w:rPr>
                <w:color w:val="000000"/>
                <w:sz w:val="16"/>
                <w:szCs w:val="16"/>
              </w:rPr>
            </w:pPr>
          </w:p>
        </w:tc>
        <w:tc>
          <w:tcPr>
            <w:tcW w:w="2520" w:type="dxa"/>
            <w:tcBorders>
              <w:top w:val="dotted" w:sz="4" w:space="0" w:color="auto"/>
              <w:left w:val="single" w:sz="4" w:space="0" w:color="auto"/>
              <w:bottom w:val="dotted" w:sz="4" w:space="0" w:color="auto"/>
            </w:tcBorders>
            <w:shd w:val="clear" w:color="auto" w:fill="auto"/>
            <w:noWrap/>
            <w:vAlign w:val="bottom"/>
          </w:tcPr>
          <w:p w:rsidR="00AF0BAD" w:rsidRPr="00F15922" w:rsidRDefault="00AF0BAD" w:rsidP="0068499C">
            <w:pPr>
              <w:rPr>
                <w:color w:val="000000"/>
                <w:sz w:val="16"/>
                <w:szCs w:val="16"/>
              </w:rPr>
            </w:pPr>
            <w:r w:rsidRPr="00F15922">
              <w:rPr>
                <w:color w:val="000000"/>
                <w:sz w:val="16"/>
                <w:szCs w:val="16"/>
              </w:rPr>
              <w:t>IVI Standard root directory</w:t>
            </w: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r w:rsidRPr="00F15922">
              <w:rPr>
                <w:b/>
                <w:bCs/>
                <w:color w:val="000000"/>
                <w:sz w:val="16"/>
                <w:szCs w:val="16"/>
              </w:rPr>
              <w:tab/>
              <w:t>\Drivers</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color w:val="000000"/>
                <w:sz w:val="16"/>
                <w:szCs w:val="16"/>
              </w:rPr>
            </w:pP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\fl45</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i/>
                <w:iCs/>
                <w:color w:val="000000"/>
                <w:sz w:val="16"/>
                <w:szCs w:val="16"/>
              </w:rPr>
            </w:pPr>
            <w:r w:rsidRPr="00F15922">
              <w:rPr>
                <w:i/>
                <w:iCs/>
                <w:color w:val="000000"/>
                <w:sz w:val="16"/>
                <w:szCs w:val="16"/>
              </w:rPr>
              <w:t>Source files (.c, .fp, .sub)</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CE48E3">
            <w:pPr>
              <w:rPr>
                <w:i/>
                <w:iCs/>
                <w:color w:val="000000"/>
                <w:sz w:val="16"/>
                <w:szCs w:val="16"/>
              </w:rPr>
            </w:pPr>
            <w:r w:rsidRPr="00F15922">
              <w:rPr>
                <w:i/>
                <w:iCs/>
                <w:color w:val="000000"/>
                <w:sz w:val="16"/>
                <w:szCs w:val="16"/>
              </w:rPr>
              <w:t>Documentation (compliance doc, help doc)</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66724F"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66724F" w:rsidRPr="00F15922" w:rsidRDefault="0066724F"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66724F" w:rsidRPr="00F15922" w:rsidRDefault="0066724F" w:rsidP="00CE48E3">
            <w:pPr>
              <w:rPr>
                <w:i/>
                <w:iCs/>
                <w:color w:val="000000"/>
                <w:sz w:val="16"/>
                <w:szCs w:val="16"/>
              </w:rPr>
            </w:pPr>
            <w:r>
              <w:rPr>
                <w:i/>
                <w:iCs/>
                <w:color w:val="000000"/>
                <w:sz w:val="16"/>
                <w:szCs w:val="16"/>
              </w:rPr>
              <w:t>Examples</w:t>
            </w:r>
          </w:p>
        </w:tc>
        <w:tc>
          <w:tcPr>
            <w:tcW w:w="2520" w:type="dxa"/>
            <w:tcBorders>
              <w:top w:val="dotted" w:sz="4" w:space="0" w:color="auto"/>
              <w:left w:val="single" w:sz="4" w:space="0" w:color="auto"/>
              <w:bottom w:val="dotted" w:sz="4" w:space="0" w:color="auto"/>
            </w:tcBorders>
            <w:shd w:val="clear" w:color="auto" w:fill="auto"/>
            <w:noWrap/>
            <w:vAlign w:val="bottom"/>
          </w:tcPr>
          <w:p w:rsidR="0066724F" w:rsidRPr="00F15922" w:rsidRDefault="0066724F" w:rsidP="0068499C">
            <w:pPr>
              <w:rPr>
                <w:color w:val="000000"/>
                <w:sz w:val="16"/>
                <w:szCs w:val="16"/>
              </w:rPr>
            </w:pP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r w:rsidRPr="00F15922">
              <w:rPr>
                <w:b/>
                <w:bCs/>
                <w:color w:val="000000"/>
                <w:sz w:val="16"/>
                <w:szCs w:val="16"/>
              </w:rPr>
              <w:tab/>
              <w:t>\Bin</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color w:val="000000"/>
                <w:sz w:val="16"/>
                <w:szCs w:val="16"/>
              </w:rPr>
            </w:pPr>
            <w:r w:rsidRPr="00F15922">
              <w:rPr>
                <w:color w:val="000000"/>
                <w:sz w:val="16"/>
                <w:szCs w:val="16"/>
              </w:rPr>
              <w:t>fl45_32.dll</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r w:rsidRPr="00F15922">
              <w:rPr>
                <w:color w:val="000000"/>
                <w:sz w:val="16"/>
                <w:szCs w:val="16"/>
              </w:rPr>
              <w:t>32-bit DLLs</w:t>
            </w: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color w:val="000000"/>
                <w:sz w:val="16"/>
                <w:szCs w:val="16"/>
              </w:rPr>
            </w:pPr>
            <w:r w:rsidRPr="00F15922">
              <w:rPr>
                <w:color w:val="000000"/>
                <w:sz w:val="16"/>
                <w:szCs w:val="16"/>
              </w:rPr>
              <w:t>IviFloat.dll</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434132">
            <w:pPr>
              <w:rPr>
                <w:color w:val="000000"/>
                <w:sz w:val="16"/>
                <w:szCs w:val="16"/>
              </w:rPr>
            </w:pPr>
            <w:r w:rsidRPr="00F15922">
              <w:rPr>
                <w:color w:val="000000"/>
                <w:sz w:val="16"/>
                <w:szCs w:val="16"/>
              </w:rPr>
              <w:t>IviCShared.dll</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i/>
                <w:iCs/>
                <w:color w:val="000000"/>
                <w:sz w:val="16"/>
                <w:szCs w:val="16"/>
              </w:rPr>
            </w:pPr>
            <w:r w:rsidRPr="00F15922">
              <w:rPr>
                <w:i/>
                <w:iCs/>
                <w:color w:val="000000"/>
                <w:sz w:val="16"/>
                <w:szCs w:val="16"/>
              </w:rPr>
              <w:t>Other shared component dlls (e.g., IviFgenTypeLib.dll, IviConfigServerCAPI.dll)</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762440" w:rsidRPr="00F15922" w:rsidTr="00662D71">
        <w:tc>
          <w:tcPr>
            <w:tcW w:w="2520" w:type="dxa"/>
            <w:tcBorders>
              <w:top w:val="dotted" w:sz="4" w:space="0" w:color="auto"/>
              <w:bottom w:val="dotted" w:sz="4" w:space="0" w:color="auto"/>
              <w:right w:val="single" w:sz="4" w:space="0" w:color="auto"/>
            </w:tcBorders>
            <w:shd w:val="clear" w:color="auto" w:fill="auto"/>
            <w:noWrap/>
          </w:tcPr>
          <w:p w:rsidR="00762440" w:rsidRPr="00F15922" w:rsidRDefault="00762440" w:rsidP="00F13C8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Interop </w:t>
            </w:r>
          </w:p>
          <w:p w:rsidR="00762440" w:rsidRPr="00F15922" w:rsidRDefault="00762440" w:rsidP="00F13C8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762440" w:rsidRPr="00F15922" w:rsidRDefault="000E365C" w:rsidP="00F13C86">
            <w:pPr>
              <w:rPr>
                <w:color w:val="000000"/>
                <w:sz w:val="16"/>
                <w:szCs w:val="16"/>
              </w:rPr>
            </w:pPr>
            <w:r w:rsidRPr="00F15922">
              <w:rPr>
                <w:i/>
                <w:iCs/>
                <w:color w:val="000000"/>
                <w:sz w:val="16"/>
                <w:szCs w:val="16"/>
              </w:rPr>
              <w:t>.NET PIAs and corresponding XML IntelliSense help for IVI-COM shared component dlls (e.g., Ivi.Fgen.Interop.dll &amp; Ivi.Fgen.Interop.xml)</w:t>
            </w:r>
          </w:p>
        </w:tc>
        <w:tc>
          <w:tcPr>
            <w:tcW w:w="2520" w:type="dxa"/>
            <w:tcBorders>
              <w:top w:val="dotted" w:sz="4" w:space="0" w:color="auto"/>
              <w:left w:val="single" w:sz="4" w:space="0" w:color="auto"/>
              <w:bottom w:val="dotted" w:sz="4" w:space="0" w:color="auto"/>
            </w:tcBorders>
            <w:shd w:val="clear" w:color="auto" w:fill="auto"/>
            <w:noWrap/>
          </w:tcPr>
          <w:p w:rsidR="00762440" w:rsidRPr="00F15922" w:rsidRDefault="00F13C86" w:rsidP="00F13C86">
            <w:pPr>
              <w:rPr>
                <w:color w:val="000000"/>
                <w:sz w:val="16"/>
                <w:szCs w:val="16"/>
              </w:rPr>
            </w:pPr>
            <w:r w:rsidRPr="00F15922">
              <w:rPr>
                <w:color w:val="000000"/>
                <w:sz w:val="16"/>
                <w:szCs w:val="16"/>
              </w:rPr>
              <w:t>32-bit PIA’s</w:t>
            </w: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r w:rsidRPr="00F15922">
              <w:rPr>
                <w:b/>
                <w:bCs/>
                <w:color w:val="000000"/>
                <w:sz w:val="16"/>
                <w:szCs w:val="16"/>
              </w:rPr>
              <w:tab/>
              <w:t>\Include</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fl45.h</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IviFloat.h</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IviCShared.h</w:t>
            </w:r>
            <w:r w:rsidRPr="00F15922" w:rsidDel="00A4385A">
              <w:rPr>
                <w:color w:val="000000"/>
                <w:sz w:val="16"/>
                <w:szCs w:val="16"/>
              </w:rPr>
              <w:t xml:space="preserve"> </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434132">
            <w:pPr>
              <w:rPr>
                <w:color w:val="000000"/>
                <w:sz w:val="16"/>
                <w:szCs w:val="16"/>
              </w:rPr>
            </w:pPr>
            <w:r w:rsidRPr="00F15922">
              <w:rPr>
                <w:i/>
                <w:iCs/>
                <w:color w:val="000000"/>
                <w:sz w:val="16"/>
                <w:szCs w:val="16"/>
              </w:rPr>
              <w:t>Other shared component include files (e.g., IviConfigServer.h)</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0848F5">
            <w:pPr>
              <w:tabs>
                <w:tab w:val="left" w:pos="270"/>
                <w:tab w:val="left" w:pos="540"/>
              </w:tabs>
              <w:rPr>
                <w:b/>
                <w:bCs/>
                <w:color w:val="000000"/>
                <w:sz w:val="16"/>
                <w:szCs w:val="16"/>
              </w:rPr>
            </w:pPr>
            <w:r w:rsidRPr="00F15922">
              <w:rPr>
                <w:b/>
                <w:bCs/>
                <w:color w:val="000000"/>
                <w:sz w:val="16"/>
                <w:szCs w:val="16"/>
              </w:rPr>
              <w:tab/>
              <w:t>\Lib</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\msc</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fl45.lib</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9C138F">
            <w:pPr>
              <w:rPr>
                <w:color w:val="000000"/>
                <w:sz w:val="16"/>
                <w:szCs w:val="16"/>
              </w:rPr>
            </w:pPr>
            <w:r w:rsidRPr="00F15922">
              <w:rPr>
                <w:color w:val="000000"/>
                <w:sz w:val="16"/>
                <w:szCs w:val="16"/>
              </w:rPr>
              <w:t>Microsoft-compatible 32-bit DLL import libraries</w:t>
            </w: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IviFloat.lib</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IviCShared.lib</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434132">
            <w:pPr>
              <w:rPr>
                <w:color w:val="000000"/>
                <w:sz w:val="16"/>
                <w:szCs w:val="16"/>
              </w:rPr>
            </w:pPr>
            <w:r w:rsidRPr="00F15922">
              <w:rPr>
                <w:i/>
                <w:iCs/>
                <w:color w:val="000000"/>
                <w:sz w:val="16"/>
                <w:szCs w:val="16"/>
              </w:rPr>
              <w:t xml:space="preserve">Other shared component import library files (e.g., </w:t>
            </w:r>
            <w:r w:rsidRPr="00F15922">
              <w:rPr>
                <w:i/>
                <w:iCs/>
                <w:color w:val="000000"/>
                <w:sz w:val="16"/>
                <w:szCs w:val="16"/>
              </w:rPr>
              <w:lastRenderedPageBreak/>
              <w:t>IviConfigServer.lib)</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r w:rsidRPr="00F15922">
              <w:rPr>
                <w:b/>
                <w:bCs/>
                <w:color w:val="000000"/>
                <w:sz w:val="16"/>
                <w:szCs w:val="16"/>
              </w:rPr>
              <w:lastRenderedPageBreak/>
              <w:tab/>
              <w:t>\Lib_x64</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i/>
                <w:iCs/>
                <w:color w:val="000000"/>
                <w:sz w:val="16"/>
                <w:szCs w:val="16"/>
              </w:rPr>
            </w:pP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\msc</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i/>
                <w:iCs/>
                <w:color w:val="000000"/>
                <w:sz w:val="16"/>
                <w:szCs w:val="16"/>
              </w:rPr>
            </w:pPr>
            <w:r w:rsidRPr="00F15922">
              <w:rPr>
                <w:color w:val="000000"/>
                <w:sz w:val="16"/>
                <w:szCs w:val="16"/>
              </w:rPr>
              <w:t>fl45.lib</w:t>
            </w: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68499C">
            <w:pPr>
              <w:rPr>
                <w:color w:val="000000"/>
                <w:sz w:val="16"/>
                <w:szCs w:val="16"/>
              </w:rPr>
            </w:pPr>
            <w:r w:rsidRPr="00F15922">
              <w:rPr>
                <w:color w:val="000000"/>
                <w:sz w:val="16"/>
                <w:szCs w:val="16"/>
              </w:rPr>
              <w:t>Microsoft-compatible 64-bit DLL import libraries</w:t>
            </w:r>
          </w:p>
        </w:tc>
      </w:tr>
      <w:tr w:rsidR="00A4385A" w:rsidRPr="00F15922"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IviFloat.lib</w:t>
            </w:r>
            <w:r w:rsidRPr="00F15922" w:rsidDel="00A4385A">
              <w:rPr>
                <w:color w:val="000000"/>
                <w:sz w:val="16"/>
                <w:szCs w:val="16"/>
              </w:rPr>
              <w:t xml:space="preserve"> </w:t>
            </w: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IviCShared.lib</w:t>
            </w:r>
            <w:r w:rsidRPr="00F15922" w:rsidDel="00A4385A">
              <w:rPr>
                <w:color w:val="000000"/>
                <w:sz w:val="16"/>
                <w:szCs w:val="16"/>
              </w:rPr>
              <w:t xml:space="preserve"> </w:t>
            </w: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left w:val="single" w:sz="4" w:space="0" w:color="auto"/>
              <w:bottom w:val="single"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single" w:sz="4" w:space="0" w:color="auto"/>
              <w:right w:val="single" w:sz="4" w:space="0" w:color="auto"/>
            </w:tcBorders>
            <w:shd w:val="clear" w:color="auto" w:fill="auto"/>
            <w:vAlign w:val="bottom"/>
          </w:tcPr>
          <w:p w:rsidR="00A4385A" w:rsidRPr="00F15922" w:rsidRDefault="00A4385A" w:rsidP="00434132">
            <w:pPr>
              <w:rPr>
                <w:color w:val="000000"/>
                <w:sz w:val="16"/>
                <w:szCs w:val="16"/>
              </w:rPr>
            </w:pPr>
            <w:r w:rsidRPr="00F15922">
              <w:rPr>
                <w:i/>
                <w:iCs/>
                <w:color w:val="000000"/>
                <w:sz w:val="16"/>
                <w:szCs w:val="16"/>
              </w:rPr>
              <w:t>Other shared component import library files (e.g., IviConfigServer.lib)</w:t>
            </w:r>
          </w:p>
        </w:tc>
        <w:tc>
          <w:tcPr>
            <w:tcW w:w="2520" w:type="dxa"/>
            <w:tcBorders>
              <w:top w:val="dotted" w:sz="4" w:space="0" w:color="auto"/>
              <w:left w:val="single" w:sz="4" w:space="0" w:color="auto"/>
              <w:bottom w:val="single" w:sz="4" w:space="0" w:color="auto"/>
              <w:right w:val="single" w:sz="4" w:space="0" w:color="auto"/>
            </w:tcBorders>
            <w:shd w:val="clear" w:color="auto" w:fill="auto"/>
            <w:noWrap/>
            <w:vAlign w:val="bottom"/>
          </w:tcPr>
          <w:p w:rsidR="00A4385A" w:rsidRPr="00F15922" w:rsidRDefault="00A4385A" w:rsidP="0068499C">
            <w:pPr>
              <w:rPr>
                <w:color w:val="000000"/>
                <w:sz w:val="16"/>
                <w:szCs w:val="16"/>
              </w:rPr>
            </w:pPr>
          </w:p>
        </w:tc>
      </w:tr>
    </w:tbl>
    <w:p w:rsidR="002F2C94" w:rsidRPr="006D623E" w:rsidRDefault="008F5A3B" w:rsidP="00D83D9B">
      <w:pPr>
        <w:pStyle w:val="TableCaption"/>
        <w:rPr>
          <w:szCs w:val="18"/>
        </w:rPr>
      </w:pPr>
      <w:r w:rsidRPr="008F5A3B">
        <w:rPr>
          <w:b/>
          <w:szCs w:val="18"/>
        </w:rPr>
        <w:t xml:space="preserve">Table C-2. </w:t>
      </w:r>
      <w:r w:rsidR="00C60D08" w:rsidRPr="006D623E">
        <w:rPr>
          <w:szCs w:val="18"/>
        </w:rPr>
        <w:t>Installation of a 32-bit and 64-bit Fluke 45 IVI-C driver on 64</w:t>
      </w:r>
      <w:r w:rsidR="0049635B">
        <w:rPr>
          <w:szCs w:val="18"/>
        </w:rPr>
        <w:t>-bit Windows</w:t>
      </w:r>
    </w:p>
    <w:tbl>
      <w:tblPr>
        <w:tblW w:w="8548" w:type="dxa"/>
        <w:tblInd w:w="750" w:type="dxa"/>
        <w:tblBorders>
          <w:top w:val="single" w:sz="4" w:space="0" w:color="auto"/>
          <w:left w:val="single" w:sz="4" w:space="0" w:color="auto"/>
          <w:bottom w:val="single" w:sz="4" w:space="0" w:color="auto"/>
          <w:right w:val="single" w:sz="4" w:space="0" w:color="auto"/>
        </w:tblBorders>
        <w:tblLayout w:type="fixed"/>
        <w:tblLook w:val="04A0"/>
      </w:tblPr>
      <w:tblGrid>
        <w:gridCol w:w="2420"/>
        <w:gridCol w:w="3785"/>
        <w:gridCol w:w="2343"/>
      </w:tblGrid>
      <w:tr w:rsidR="006739A8" w:rsidRPr="00F15922" w:rsidTr="00662D71">
        <w:trPr>
          <w:trHeight w:val="360"/>
        </w:trPr>
        <w:tc>
          <w:tcPr>
            <w:tcW w:w="2420" w:type="dxa"/>
            <w:tcBorders>
              <w:top w:val="single" w:sz="4" w:space="0" w:color="auto"/>
              <w:bottom w:val="double" w:sz="4" w:space="0" w:color="auto"/>
            </w:tcBorders>
            <w:vAlign w:val="bottom"/>
          </w:tcPr>
          <w:p w:rsidR="006739A8" w:rsidRPr="00F15922" w:rsidRDefault="006739A8" w:rsidP="0068499C">
            <w:pPr>
              <w:rPr>
                <w:b/>
                <w:bCs/>
                <w:color w:val="000000"/>
                <w:sz w:val="16"/>
                <w:szCs w:val="16"/>
              </w:rPr>
            </w:pPr>
            <w:r w:rsidRPr="00F15922">
              <w:rPr>
                <w:b/>
                <w:bCs/>
                <w:color w:val="000000"/>
                <w:sz w:val="16"/>
                <w:szCs w:val="16"/>
              </w:rPr>
              <w:t>Directory</w:t>
            </w:r>
          </w:p>
        </w:tc>
        <w:tc>
          <w:tcPr>
            <w:tcW w:w="3785" w:type="dxa"/>
            <w:tcBorders>
              <w:top w:val="single" w:sz="4" w:space="0" w:color="auto"/>
              <w:left w:val="single" w:sz="4" w:space="0" w:color="auto"/>
              <w:bottom w:val="double" w:sz="4" w:space="0" w:color="auto"/>
              <w:right w:val="single" w:sz="4" w:space="0" w:color="auto"/>
            </w:tcBorders>
            <w:shd w:val="clear" w:color="auto" w:fill="auto"/>
            <w:vAlign w:val="bottom"/>
          </w:tcPr>
          <w:p w:rsidR="006739A8" w:rsidRPr="00F15922" w:rsidRDefault="006739A8" w:rsidP="0068499C">
            <w:pPr>
              <w:rPr>
                <w:b/>
                <w:bCs/>
                <w:color w:val="000000"/>
                <w:sz w:val="16"/>
                <w:szCs w:val="16"/>
              </w:rPr>
            </w:pPr>
            <w:r w:rsidRPr="00F15922">
              <w:rPr>
                <w:b/>
                <w:bCs/>
                <w:color w:val="000000"/>
                <w:sz w:val="16"/>
                <w:szCs w:val="16"/>
              </w:rPr>
              <w:t>Files</w:t>
            </w:r>
          </w:p>
        </w:tc>
        <w:tc>
          <w:tcPr>
            <w:tcW w:w="2343" w:type="dxa"/>
            <w:tcBorders>
              <w:top w:val="single" w:sz="4" w:space="0" w:color="auto"/>
              <w:left w:val="single" w:sz="4" w:space="0" w:color="auto"/>
              <w:bottom w:val="double" w:sz="4" w:space="0" w:color="auto"/>
            </w:tcBorders>
            <w:shd w:val="clear" w:color="auto" w:fill="auto"/>
            <w:noWrap/>
            <w:vAlign w:val="bottom"/>
          </w:tcPr>
          <w:p w:rsidR="006739A8" w:rsidRPr="00F15922" w:rsidRDefault="006739A8" w:rsidP="0068499C">
            <w:pPr>
              <w:rPr>
                <w:b/>
                <w:bCs/>
                <w:color w:val="000000"/>
                <w:sz w:val="16"/>
                <w:szCs w:val="16"/>
              </w:rPr>
            </w:pPr>
            <w:r w:rsidRPr="00F15922">
              <w:rPr>
                <w:b/>
                <w:bCs/>
                <w:color w:val="000000"/>
                <w:sz w:val="16"/>
                <w:szCs w:val="16"/>
              </w:rPr>
              <w:t>Comments</w:t>
            </w:r>
          </w:p>
        </w:tc>
      </w:tr>
      <w:tr w:rsidR="006739A8" w:rsidRPr="00F15922" w:rsidTr="00662D71">
        <w:tc>
          <w:tcPr>
            <w:tcW w:w="2420" w:type="dxa"/>
            <w:tcBorders>
              <w:top w:val="double" w:sz="4" w:space="0" w:color="auto"/>
              <w:bottom w:val="dotted" w:sz="4" w:space="0" w:color="auto"/>
              <w:right w:val="single" w:sz="4" w:space="0" w:color="auto"/>
            </w:tcBorders>
            <w:vAlign w:val="bottom"/>
          </w:tcPr>
          <w:p w:rsidR="006739A8" w:rsidRPr="00F15922" w:rsidRDefault="006739A8" w:rsidP="00434132">
            <w:pPr>
              <w:rPr>
                <w:b/>
                <w:bCs/>
                <w:color w:val="000000"/>
                <w:sz w:val="16"/>
                <w:szCs w:val="16"/>
              </w:rPr>
            </w:pPr>
            <w:r w:rsidRPr="00F15922">
              <w:rPr>
                <w:b/>
                <w:bCs/>
                <w:color w:val="000000"/>
                <w:sz w:val="16"/>
                <w:szCs w:val="16"/>
              </w:rPr>
              <w:t>C:\ProgramData\ IVI Foundation\IVI</w:t>
            </w:r>
          </w:p>
        </w:tc>
        <w:tc>
          <w:tcPr>
            <w:tcW w:w="3785" w:type="dxa"/>
            <w:tcBorders>
              <w:top w:val="double"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68499C">
            <w:pPr>
              <w:rPr>
                <w:color w:val="000000"/>
                <w:sz w:val="16"/>
                <w:szCs w:val="16"/>
              </w:rPr>
            </w:pPr>
            <w:r w:rsidRPr="00F15922">
              <w:rPr>
                <w:color w:val="000000"/>
                <w:sz w:val="16"/>
                <w:szCs w:val="16"/>
              </w:rPr>
              <w:t>IviConfigurationStore.xml</w:t>
            </w:r>
          </w:p>
        </w:tc>
        <w:tc>
          <w:tcPr>
            <w:tcW w:w="2343" w:type="dxa"/>
            <w:tcBorders>
              <w:top w:val="double" w:sz="4" w:space="0" w:color="auto"/>
              <w:left w:val="single" w:sz="4" w:space="0" w:color="auto"/>
              <w:bottom w:val="dotted" w:sz="4" w:space="0" w:color="auto"/>
            </w:tcBorders>
            <w:shd w:val="clear" w:color="auto" w:fill="auto"/>
            <w:noWrap/>
            <w:vAlign w:val="bottom"/>
          </w:tcPr>
          <w:p w:rsidR="006739A8" w:rsidRPr="00F15922" w:rsidRDefault="006739A8" w:rsidP="0068499C">
            <w:pPr>
              <w:rPr>
                <w:color w:val="000000"/>
                <w:sz w:val="16"/>
                <w:szCs w:val="16"/>
              </w:rPr>
            </w:pPr>
            <w:r w:rsidRPr="00F15922">
              <w:rPr>
                <w:color w:val="000000"/>
                <w:sz w:val="16"/>
                <w:szCs w:val="16"/>
              </w:rPr>
              <w:t>IVI data directory</w:t>
            </w:r>
          </w:p>
        </w:tc>
      </w:tr>
      <w:tr w:rsidR="006739A8" w:rsidRPr="00F15922" w:rsidTr="00662D71">
        <w:tc>
          <w:tcPr>
            <w:tcW w:w="2420" w:type="dxa"/>
            <w:tcBorders>
              <w:top w:val="dotted" w:sz="4" w:space="0" w:color="auto"/>
              <w:bottom w:val="dotted" w:sz="4" w:space="0" w:color="auto"/>
            </w:tcBorders>
            <w:vAlign w:val="bottom"/>
          </w:tcPr>
          <w:p w:rsidR="006739A8" w:rsidRPr="00F15922" w:rsidRDefault="006739A8"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68499C">
            <w:pPr>
              <w:rPr>
                <w:color w:val="000000"/>
                <w:sz w:val="16"/>
                <w:szCs w:val="16"/>
              </w:rPr>
            </w:pPr>
            <w:r w:rsidRPr="00F15922">
              <w:rPr>
                <w:color w:val="000000"/>
                <w:sz w:val="16"/>
                <w:szCs w:val="16"/>
              </w:rPr>
              <w:t>IviConfigurationStore.xsd</w:t>
            </w:r>
          </w:p>
        </w:tc>
        <w:tc>
          <w:tcPr>
            <w:tcW w:w="2343" w:type="dxa"/>
            <w:tcBorders>
              <w:top w:val="dotted" w:sz="4" w:space="0" w:color="auto"/>
              <w:left w:val="single" w:sz="4" w:space="0" w:color="auto"/>
              <w:bottom w:val="dotted" w:sz="4" w:space="0" w:color="auto"/>
            </w:tcBorders>
            <w:shd w:val="clear" w:color="auto" w:fill="auto"/>
            <w:noWrap/>
            <w:vAlign w:val="bottom"/>
          </w:tcPr>
          <w:p w:rsidR="006739A8" w:rsidRPr="00F15922" w:rsidRDefault="006739A8" w:rsidP="0068499C">
            <w:pPr>
              <w:rPr>
                <w:color w:val="000000"/>
                <w:sz w:val="16"/>
                <w:szCs w:val="16"/>
              </w:rPr>
            </w:pPr>
          </w:p>
        </w:tc>
      </w:tr>
      <w:tr w:rsidR="006739A8" w:rsidRPr="00F15922" w:rsidTr="00662D71">
        <w:tc>
          <w:tcPr>
            <w:tcW w:w="2420" w:type="dxa"/>
            <w:tcBorders>
              <w:top w:val="dotted" w:sz="4" w:space="0" w:color="auto"/>
              <w:bottom w:val="dotted" w:sz="4" w:space="0" w:color="auto"/>
              <w:right w:val="single" w:sz="4" w:space="0" w:color="auto"/>
            </w:tcBorders>
            <w:vAlign w:val="bottom"/>
          </w:tcPr>
          <w:p w:rsidR="006739A8" w:rsidRPr="00F15922" w:rsidRDefault="006739A8" w:rsidP="0068499C">
            <w:pPr>
              <w:rPr>
                <w:b/>
                <w:bCs/>
                <w:color w:val="000000"/>
                <w:sz w:val="16"/>
                <w:szCs w:val="16"/>
              </w:rPr>
            </w:pPr>
            <w:r w:rsidRPr="00F15922">
              <w:rPr>
                <w:b/>
                <w:bCs/>
                <w:color w:val="000000"/>
                <w:sz w:val="16"/>
                <w:szCs w:val="16"/>
              </w:rPr>
              <w:t>C:\Program Files\ IVI Foundation\IVI</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6739A8" w:rsidRPr="00F15922" w:rsidRDefault="006739A8" w:rsidP="005B1D6C">
            <w:pPr>
              <w:rPr>
                <w:color w:val="000000"/>
                <w:sz w:val="16"/>
                <w:szCs w:val="16"/>
              </w:rPr>
            </w:pPr>
            <w:r w:rsidRPr="00F15922">
              <w:rPr>
                <w:color w:val="000000"/>
                <w:sz w:val="16"/>
                <w:szCs w:val="16"/>
              </w:rPr>
              <w:t>64-bit IVI standard root directory</w:t>
            </w:r>
          </w:p>
        </w:tc>
      </w:tr>
      <w:tr w:rsidR="006739A8" w:rsidRPr="00F15922" w:rsidTr="00662D71">
        <w:tc>
          <w:tcPr>
            <w:tcW w:w="2420" w:type="dxa"/>
            <w:tcBorders>
              <w:top w:val="dotted" w:sz="4" w:space="0" w:color="auto"/>
              <w:bottom w:val="dotted" w:sz="4" w:space="0" w:color="auto"/>
            </w:tcBorders>
            <w:vAlign w:val="bottom"/>
          </w:tcPr>
          <w:p w:rsidR="006739A8" w:rsidRPr="00F15922" w:rsidRDefault="006739A8" w:rsidP="0068499C">
            <w:pPr>
              <w:rPr>
                <w:b/>
                <w:bCs/>
                <w:color w:val="000000"/>
                <w:sz w:val="16"/>
                <w:szCs w:val="16"/>
              </w:rPr>
            </w:pPr>
            <w:r w:rsidRPr="00F15922">
              <w:rPr>
                <w:b/>
                <w:bCs/>
                <w:color w:val="000000"/>
                <w:sz w:val="16"/>
                <w:szCs w:val="16"/>
              </w:rPr>
              <w:tab/>
              <w:t>\Drivers</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6739A8" w:rsidRPr="00F15922" w:rsidRDefault="006739A8" w:rsidP="0068499C">
            <w:pPr>
              <w:rPr>
                <w:color w:val="000000"/>
                <w:sz w:val="16"/>
                <w:szCs w:val="16"/>
              </w:rPr>
            </w:pPr>
          </w:p>
        </w:tc>
      </w:tr>
      <w:tr w:rsidR="006739A8" w:rsidRPr="00F15922" w:rsidTr="00662D71">
        <w:tc>
          <w:tcPr>
            <w:tcW w:w="2420" w:type="dxa"/>
            <w:tcBorders>
              <w:top w:val="dotted" w:sz="4" w:space="0" w:color="auto"/>
              <w:bottom w:val="dotted" w:sz="4" w:space="0" w:color="auto"/>
            </w:tcBorders>
            <w:vAlign w:val="bottom"/>
          </w:tcPr>
          <w:p w:rsidR="006739A8" w:rsidRPr="00F15922" w:rsidRDefault="006739A8" w:rsidP="0068499C">
            <w:pPr>
              <w:rPr>
                <w:b/>
                <w:bCs/>
                <w:color w:val="000000"/>
                <w:sz w:val="16"/>
                <w:szCs w:val="16"/>
              </w:rPr>
            </w:pPr>
            <w:r w:rsidRPr="00F15922">
              <w:rPr>
                <w:b/>
                <w:bCs/>
                <w:color w:val="000000"/>
                <w:sz w:val="16"/>
                <w:szCs w:val="16"/>
              </w:rPr>
              <w:tab/>
            </w:r>
            <w:r w:rsidRPr="00F15922">
              <w:rPr>
                <w:b/>
                <w:bCs/>
                <w:color w:val="000000"/>
                <w:sz w:val="16"/>
                <w:szCs w:val="16"/>
              </w:rPr>
              <w:tab/>
              <w:t>\fl45</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68499C">
            <w:pPr>
              <w:rPr>
                <w:i/>
                <w:iCs/>
                <w:color w:val="000000"/>
                <w:sz w:val="16"/>
                <w:szCs w:val="16"/>
              </w:rPr>
            </w:pPr>
            <w:r w:rsidRPr="00F15922">
              <w:rPr>
                <w:i/>
                <w:iCs/>
                <w:color w:val="000000"/>
                <w:sz w:val="16"/>
                <w:szCs w:val="16"/>
              </w:rPr>
              <w:t>Source files (.c, .fp, .sub)</w:t>
            </w:r>
          </w:p>
        </w:tc>
        <w:tc>
          <w:tcPr>
            <w:tcW w:w="2343" w:type="dxa"/>
            <w:tcBorders>
              <w:top w:val="dotted" w:sz="4" w:space="0" w:color="auto"/>
              <w:left w:val="single" w:sz="4" w:space="0" w:color="auto"/>
              <w:bottom w:val="dotted" w:sz="4" w:space="0" w:color="auto"/>
            </w:tcBorders>
            <w:shd w:val="clear" w:color="auto" w:fill="auto"/>
            <w:noWrap/>
            <w:vAlign w:val="bottom"/>
          </w:tcPr>
          <w:p w:rsidR="006739A8" w:rsidRPr="00F15922" w:rsidRDefault="006739A8" w:rsidP="0068499C">
            <w:pPr>
              <w:rPr>
                <w:color w:val="000000"/>
                <w:sz w:val="16"/>
                <w:szCs w:val="16"/>
              </w:rPr>
            </w:pPr>
          </w:p>
        </w:tc>
      </w:tr>
      <w:tr w:rsidR="006739A8" w:rsidRPr="00F15922" w:rsidTr="00662D71">
        <w:tc>
          <w:tcPr>
            <w:tcW w:w="2420" w:type="dxa"/>
            <w:tcBorders>
              <w:top w:val="dotted" w:sz="4" w:space="0" w:color="auto"/>
              <w:bottom w:val="dotted" w:sz="4" w:space="0" w:color="auto"/>
            </w:tcBorders>
            <w:vAlign w:val="bottom"/>
          </w:tcPr>
          <w:p w:rsidR="006739A8" w:rsidRPr="00F15922" w:rsidRDefault="006739A8"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033CC7">
            <w:pPr>
              <w:rPr>
                <w:i/>
                <w:iCs/>
                <w:color w:val="000000"/>
                <w:sz w:val="16"/>
                <w:szCs w:val="16"/>
              </w:rPr>
            </w:pPr>
            <w:r w:rsidRPr="00F15922">
              <w:rPr>
                <w:i/>
                <w:iCs/>
                <w:color w:val="000000"/>
                <w:sz w:val="16"/>
                <w:szCs w:val="16"/>
              </w:rPr>
              <w:t>Documentation (compliance doc, help doc)</w:t>
            </w:r>
          </w:p>
        </w:tc>
        <w:tc>
          <w:tcPr>
            <w:tcW w:w="2343" w:type="dxa"/>
            <w:tcBorders>
              <w:top w:val="dotted" w:sz="4" w:space="0" w:color="auto"/>
              <w:left w:val="single" w:sz="4" w:space="0" w:color="auto"/>
              <w:bottom w:val="dotted" w:sz="4" w:space="0" w:color="auto"/>
            </w:tcBorders>
            <w:shd w:val="clear" w:color="auto" w:fill="auto"/>
            <w:noWrap/>
            <w:vAlign w:val="bottom"/>
          </w:tcPr>
          <w:p w:rsidR="006739A8" w:rsidRPr="00F15922" w:rsidRDefault="006739A8"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033CC7">
            <w:pPr>
              <w:rPr>
                <w:i/>
                <w:iCs/>
                <w:color w:val="000000"/>
                <w:sz w:val="16"/>
                <w:szCs w:val="16"/>
              </w:rPr>
            </w:pPr>
            <w:r>
              <w:rPr>
                <w:i/>
                <w:iCs/>
                <w:color w:val="000000"/>
                <w:sz w:val="16"/>
                <w:szCs w:val="16"/>
              </w:rPr>
              <w:t>Examples</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\Bin</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fl45_64.dll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4F7E99">
            <w:pPr>
              <w:rPr>
                <w:color w:val="000000"/>
                <w:sz w:val="16"/>
                <w:szCs w:val="16"/>
              </w:rPr>
            </w:pPr>
            <w:r w:rsidRPr="00F15922">
              <w:rPr>
                <w:color w:val="000000"/>
                <w:sz w:val="16"/>
                <w:szCs w:val="16"/>
              </w:rPr>
              <w:t>64-bit DLLs</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IviFloat_64.dll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color w:val="000000"/>
                <w:sz w:val="16"/>
                <w:szCs w:val="16"/>
              </w:rPr>
              <w:t>IviCShared_64.dll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
                <w:iCs/>
                <w:color w:val="000000"/>
                <w:sz w:val="16"/>
                <w:szCs w:val="16"/>
              </w:rPr>
            </w:pPr>
            <w:r w:rsidRPr="00F15922">
              <w:rPr>
                <w:i/>
                <w:iCs/>
                <w:color w:val="000000"/>
                <w:sz w:val="16"/>
                <w:szCs w:val="16"/>
              </w:rPr>
              <w:t>Other shared component dlls (e.g., IviFgenTypeLib.dll, IviConfigServerCAPI.dll)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right w:val="single" w:sz="4" w:space="0" w:color="auto"/>
            </w:tcBorders>
            <w:shd w:val="clear" w:color="auto" w:fill="auto"/>
            <w:noWrap/>
          </w:tcPr>
          <w:p w:rsidR="007E523A" w:rsidRPr="00F15922" w:rsidRDefault="007E523A" w:rsidP="00595A35">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Interop </w:t>
            </w:r>
          </w:p>
          <w:p w:rsidR="007E523A" w:rsidRPr="00F15922" w:rsidRDefault="007E523A" w:rsidP="00595A35">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0E365C">
            <w:pPr>
              <w:rPr>
                <w:color w:val="000000"/>
                <w:sz w:val="16"/>
                <w:szCs w:val="16"/>
              </w:rPr>
            </w:pPr>
            <w:r w:rsidRPr="00F15922">
              <w:rPr>
                <w:i/>
                <w:iCs/>
                <w:color w:val="000000"/>
                <w:sz w:val="16"/>
                <w:szCs w:val="16"/>
              </w:rPr>
              <w:t>.NET PIAs and corresponding XML IntelliSense help for IVI-COM shared component dlls (e.g., Ivi.Fgen.Interop.dll &amp; Ivi.Fgen.Interop.xml)</w:t>
            </w:r>
          </w:p>
        </w:tc>
        <w:tc>
          <w:tcPr>
            <w:tcW w:w="2343" w:type="dxa"/>
            <w:tcBorders>
              <w:top w:val="dotted" w:sz="4" w:space="0" w:color="auto"/>
              <w:left w:val="single" w:sz="4" w:space="0" w:color="auto"/>
              <w:bottom w:val="dotted" w:sz="4" w:space="0" w:color="auto"/>
            </w:tcBorders>
            <w:shd w:val="clear" w:color="auto" w:fill="auto"/>
            <w:noWrap/>
          </w:tcPr>
          <w:p w:rsidR="007E523A" w:rsidRPr="00F15922" w:rsidRDefault="007E523A" w:rsidP="00595A35">
            <w:pPr>
              <w:rPr>
                <w:color w:val="000000"/>
                <w:sz w:val="16"/>
                <w:szCs w:val="16"/>
              </w:rPr>
            </w:pPr>
            <w:r w:rsidRPr="00F15922">
              <w:rPr>
                <w:color w:val="000000"/>
                <w:sz w:val="16"/>
                <w:szCs w:val="16"/>
              </w:rPr>
              <w:t>64-bit PIAs</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\Include</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fl45.h</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IviFloat.h</w:t>
            </w:r>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IviCShared.h</w:t>
            </w:r>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i/>
                <w:iCs/>
                <w:color w:val="000000"/>
                <w:sz w:val="16"/>
                <w:szCs w:val="16"/>
              </w:rPr>
              <w:t>Other shared component include files (e.g., IviConfigServer.h)</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739A8">
            <w:pPr>
              <w:rPr>
                <w:b/>
                <w:bCs/>
                <w:color w:val="000000"/>
                <w:sz w:val="16"/>
                <w:szCs w:val="16"/>
              </w:rPr>
            </w:pPr>
            <w:r w:rsidRPr="00F15922">
              <w:rPr>
                <w:b/>
                <w:bCs/>
                <w:color w:val="000000"/>
                <w:sz w:val="16"/>
                <w:szCs w:val="16"/>
              </w:rPr>
              <w:tab/>
              <w:t>\Lib_x64</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lastRenderedPageBreak/>
              <w:tab/>
            </w:r>
            <w:r w:rsidRPr="00F15922">
              <w:rPr>
                <w:b/>
                <w:bCs/>
                <w:color w:val="000000"/>
                <w:sz w:val="16"/>
                <w:szCs w:val="16"/>
              </w:rPr>
              <w:tab/>
              <w:t>\msc</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fl45.lib</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r w:rsidRPr="00F15922">
              <w:rPr>
                <w:color w:val="000000"/>
                <w:sz w:val="16"/>
                <w:szCs w:val="16"/>
              </w:rPr>
              <w:t>Microsoft-compatible 64-bit DLL import libraries</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IviFloat.lib</w:t>
            </w:r>
            <w:r w:rsidRPr="00F15922" w:rsidDel="00CA3DA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IviCShared.lib</w:t>
            </w:r>
            <w:r w:rsidRPr="00F15922" w:rsidDel="00CA3DA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i/>
                <w:iCs/>
                <w:color w:val="000000"/>
                <w:sz w:val="16"/>
                <w:szCs w:val="16"/>
              </w:rPr>
              <w:t>Other shared component import library files (e.g., IviConfigServer.lib)</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right w:val="single"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C:\Program Files (x86)\ IVI Foundation\IVI</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r w:rsidRPr="00F15922">
              <w:rPr>
                <w:color w:val="000000"/>
                <w:sz w:val="16"/>
                <w:szCs w:val="16"/>
              </w:rPr>
              <w:t>32-bit IVI standard root directory</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\Drivers</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r>
            <w:r w:rsidRPr="00F15922">
              <w:rPr>
                <w:b/>
                <w:bCs/>
                <w:color w:val="000000"/>
                <w:sz w:val="16"/>
                <w:szCs w:val="16"/>
              </w:rPr>
              <w:tab/>
              <w:t>\fl45</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
                <w:iCs/>
                <w:color w:val="000000"/>
                <w:sz w:val="16"/>
                <w:szCs w:val="16"/>
              </w:rPr>
            </w:pPr>
            <w:r w:rsidRPr="00F15922">
              <w:rPr>
                <w:i/>
                <w:iCs/>
                <w:color w:val="000000"/>
                <w:sz w:val="16"/>
                <w:szCs w:val="16"/>
              </w:rPr>
              <w:t>Source files (.c, .fp, .sub)</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544EB0">
            <w:pPr>
              <w:rPr>
                <w:i/>
                <w:iCs/>
                <w:color w:val="000000"/>
                <w:sz w:val="16"/>
                <w:szCs w:val="16"/>
              </w:rPr>
            </w:pPr>
            <w:r w:rsidRPr="00F15922">
              <w:rPr>
                <w:i/>
                <w:iCs/>
                <w:color w:val="000000"/>
                <w:sz w:val="16"/>
                <w:szCs w:val="16"/>
              </w:rPr>
              <w:t>Documentation (compliance doc, help doc)</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544EB0">
            <w:pPr>
              <w:rPr>
                <w:i/>
                <w:iCs/>
                <w:color w:val="000000"/>
                <w:sz w:val="16"/>
                <w:szCs w:val="16"/>
              </w:rPr>
            </w:pPr>
            <w:r>
              <w:rPr>
                <w:i/>
                <w:iCs/>
                <w:color w:val="000000"/>
                <w:sz w:val="16"/>
                <w:szCs w:val="16"/>
              </w:rPr>
              <w:t>Examples</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\Bin</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r w:rsidRPr="00F15922">
              <w:rPr>
                <w:color w:val="000000"/>
                <w:sz w:val="16"/>
                <w:szCs w:val="16"/>
              </w:rPr>
              <w:t>32-bit DLLs</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IviFloat.dll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color w:val="000000"/>
                <w:sz w:val="16"/>
                <w:szCs w:val="16"/>
              </w:rPr>
              <w:t>IviCShared.dll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
                <w:iCs/>
                <w:color w:val="000000"/>
                <w:sz w:val="16"/>
                <w:szCs w:val="16"/>
              </w:rPr>
            </w:pPr>
            <w:r w:rsidRPr="00F15922">
              <w:rPr>
                <w:i/>
                <w:iCs/>
                <w:color w:val="000000"/>
                <w:sz w:val="16"/>
                <w:szCs w:val="16"/>
              </w:rPr>
              <w:t>Other shared component dlls (e.g., IviFgenTypeLib.dll, IviConfigServerCAPI.dll)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\Include</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fl45.h</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IviFloat.h</w:t>
            </w:r>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IviCShared.h</w:t>
            </w:r>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i/>
                <w:iCs/>
                <w:color w:val="000000"/>
                <w:sz w:val="16"/>
                <w:szCs w:val="16"/>
              </w:rPr>
              <w:t>Other shared component include files (e.g., IviConfigServer.h)</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0848F5">
            <w:pPr>
              <w:rPr>
                <w:b/>
                <w:bCs/>
                <w:color w:val="000000"/>
                <w:sz w:val="16"/>
                <w:szCs w:val="16"/>
              </w:rPr>
            </w:pPr>
            <w:r w:rsidRPr="00F15922">
              <w:rPr>
                <w:b/>
                <w:bCs/>
                <w:color w:val="000000"/>
                <w:sz w:val="16"/>
                <w:szCs w:val="16"/>
              </w:rPr>
              <w:tab/>
              <w:t>\Lib</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r>
            <w:r w:rsidRPr="00F15922">
              <w:rPr>
                <w:b/>
                <w:bCs/>
                <w:color w:val="000000"/>
                <w:sz w:val="16"/>
                <w:szCs w:val="16"/>
              </w:rPr>
              <w:tab/>
              <w:t>\msc</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fl45.lib</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9C138F">
            <w:pPr>
              <w:rPr>
                <w:color w:val="000000"/>
                <w:sz w:val="16"/>
                <w:szCs w:val="16"/>
              </w:rPr>
            </w:pPr>
            <w:r w:rsidRPr="00F15922">
              <w:rPr>
                <w:color w:val="000000"/>
                <w:sz w:val="16"/>
                <w:szCs w:val="16"/>
              </w:rPr>
              <w:t>Microsoft-compatible 32-bit DLL import libraries</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IviFloat.lib</w:t>
            </w:r>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IviCShared.lib</w:t>
            </w:r>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i/>
                <w:iCs/>
                <w:color w:val="000000"/>
                <w:sz w:val="16"/>
                <w:szCs w:val="16"/>
              </w:rPr>
              <w:t>Other shared component import library files (e.g., IviConfigServer.lib)</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left w:val="single"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\Lib_x64</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
                <w:iCs/>
                <w:color w:val="000000"/>
                <w:sz w:val="16"/>
                <w:szCs w:val="16"/>
              </w:rPr>
            </w:pP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left w:val="single"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r>
            <w:r w:rsidRPr="00F15922">
              <w:rPr>
                <w:b/>
                <w:bCs/>
                <w:color w:val="000000"/>
                <w:sz w:val="16"/>
                <w:szCs w:val="16"/>
              </w:rPr>
              <w:tab/>
              <w:t>\msc</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
                <w:iCs/>
                <w:color w:val="000000"/>
                <w:sz w:val="16"/>
                <w:szCs w:val="16"/>
              </w:rPr>
            </w:pPr>
            <w:r w:rsidRPr="00F15922">
              <w:rPr>
                <w:iCs/>
                <w:color w:val="000000"/>
                <w:sz w:val="16"/>
                <w:szCs w:val="16"/>
              </w:rPr>
              <w:t>fl45.lib</w:t>
            </w: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7E523A" w:rsidRPr="00F15922" w:rsidRDefault="007E523A" w:rsidP="0068499C">
            <w:pPr>
              <w:rPr>
                <w:color w:val="000000"/>
                <w:sz w:val="16"/>
                <w:szCs w:val="16"/>
              </w:rPr>
            </w:pPr>
            <w:r w:rsidRPr="00F15922">
              <w:rPr>
                <w:color w:val="000000"/>
                <w:sz w:val="16"/>
                <w:szCs w:val="16"/>
              </w:rPr>
              <w:t>Microsoft-compatible 64-bit DLL import libraries</w:t>
            </w:r>
          </w:p>
        </w:tc>
      </w:tr>
      <w:tr w:rsidR="007E523A" w:rsidRPr="00F15922" w:rsidTr="00662D71">
        <w:trPr>
          <w:trHeight w:val="152"/>
        </w:trPr>
        <w:tc>
          <w:tcPr>
            <w:tcW w:w="2420" w:type="dxa"/>
            <w:tcBorders>
              <w:top w:val="dotted" w:sz="4" w:space="0" w:color="auto"/>
              <w:left w:val="single"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Cs/>
                <w:color w:val="000000"/>
                <w:sz w:val="16"/>
                <w:szCs w:val="16"/>
              </w:rPr>
            </w:pPr>
            <w:r w:rsidRPr="00F15922">
              <w:rPr>
                <w:iCs/>
                <w:color w:val="000000"/>
                <w:sz w:val="16"/>
                <w:szCs w:val="16"/>
              </w:rPr>
              <w:t>IviFloat.lib</w:t>
            </w:r>
            <w:r w:rsidRPr="00F15922" w:rsidDel="00A4385A">
              <w:rPr>
                <w:iCs/>
                <w:color w:val="000000"/>
                <w:sz w:val="16"/>
                <w:szCs w:val="16"/>
              </w:rPr>
              <w:t xml:space="preserve"> </w:t>
            </w: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left w:val="single"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Cs/>
                <w:color w:val="000000"/>
                <w:sz w:val="16"/>
                <w:szCs w:val="16"/>
              </w:rPr>
            </w:pPr>
            <w:r w:rsidRPr="00F15922">
              <w:rPr>
                <w:iCs/>
                <w:color w:val="000000"/>
                <w:sz w:val="16"/>
                <w:szCs w:val="16"/>
              </w:rPr>
              <w:t>IviCShared.lib</w:t>
            </w: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left w:val="single" w:sz="4" w:space="0" w:color="auto"/>
              <w:bottom w:val="single" w:sz="4" w:space="0" w:color="auto"/>
            </w:tcBorders>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single" w:sz="4" w:space="0" w:color="auto"/>
              <w:right w:val="single" w:sz="4" w:space="0" w:color="auto"/>
            </w:tcBorders>
            <w:shd w:val="clear" w:color="auto" w:fill="auto"/>
            <w:vAlign w:val="bottom"/>
          </w:tcPr>
          <w:p w:rsidR="007E523A" w:rsidRPr="00F15922" w:rsidRDefault="007E523A" w:rsidP="00434132">
            <w:pPr>
              <w:rPr>
                <w:iCs/>
                <w:color w:val="000000"/>
                <w:sz w:val="16"/>
                <w:szCs w:val="16"/>
              </w:rPr>
            </w:pPr>
            <w:r w:rsidRPr="00F15922">
              <w:rPr>
                <w:i/>
                <w:iCs/>
                <w:color w:val="000000"/>
                <w:sz w:val="16"/>
                <w:szCs w:val="16"/>
              </w:rPr>
              <w:t>Other shared component import library files (e.g., IviConfigServer.lib)</w:t>
            </w:r>
          </w:p>
        </w:tc>
        <w:tc>
          <w:tcPr>
            <w:tcW w:w="2343" w:type="dxa"/>
            <w:tcBorders>
              <w:top w:val="dotted" w:sz="4" w:space="0" w:color="auto"/>
              <w:left w:val="single" w:sz="4" w:space="0" w:color="auto"/>
              <w:bottom w:val="single" w:sz="4" w:space="0" w:color="auto"/>
              <w:right w:val="single" w:sz="4" w:space="0" w:color="auto"/>
            </w:tcBorders>
            <w:shd w:val="clear" w:color="auto" w:fill="auto"/>
            <w:noWrap/>
            <w:vAlign w:val="bottom"/>
          </w:tcPr>
          <w:p w:rsidR="007E523A" w:rsidRPr="00F15922" w:rsidRDefault="007E523A" w:rsidP="0068499C">
            <w:pPr>
              <w:rPr>
                <w:color w:val="000000"/>
                <w:sz w:val="16"/>
                <w:szCs w:val="16"/>
              </w:rPr>
            </w:pPr>
          </w:p>
        </w:tc>
      </w:tr>
    </w:tbl>
    <w:p w:rsidR="004C1B1E" w:rsidRPr="00F15922" w:rsidRDefault="00C45A9F" w:rsidP="0080569B">
      <w:pPr>
        <w:pStyle w:val="TableCaption"/>
      </w:pPr>
      <w:r w:rsidRPr="00C45A9F">
        <w:rPr>
          <w:b/>
        </w:rPr>
        <w:t>Table C-3.</w:t>
      </w:r>
      <w:r>
        <w:t xml:space="preserve"> </w:t>
      </w:r>
      <w:r w:rsidR="003D35D3" w:rsidRPr="00F15922">
        <w:t xml:space="preserve">Installation of a </w:t>
      </w:r>
      <w:r w:rsidR="00026DCB" w:rsidRPr="00F15922">
        <w:t xml:space="preserve">32-bit </w:t>
      </w:r>
      <w:r w:rsidR="009A5B21" w:rsidRPr="00F15922">
        <w:t>Rohde</w:t>
      </w:r>
      <w:r w:rsidR="00FF1607" w:rsidRPr="00F15922">
        <w:t xml:space="preserve"> </w:t>
      </w:r>
      <w:r w:rsidR="009A5B21" w:rsidRPr="00F15922">
        <w:t>&amp;</w:t>
      </w:r>
      <w:r w:rsidR="00FF1607" w:rsidRPr="00F15922">
        <w:t xml:space="preserve"> </w:t>
      </w:r>
      <w:r w:rsidR="009A5B21" w:rsidRPr="00F15922">
        <w:t>Schwarz</w:t>
      </w:r>
      <w:r w:rsidR="00026DCB" w:rsidRPr="00F15922">
        <w:t xml:space="preserve"> RsFs</w:t>
      </w:r>
      <w:r w:rsidR="003D35D3" w:rsidRPr="00F15922">
        <w:t xml:space="preserve"> IVI-COM driver on Windows XP</w:t>
      </w:r>
    </w:p>
    <w:tbl>
      <w:tblPr>
        <w:tblW w:w="8568" w:type="dxa"/>
        <w:tblInd w:w="720" w:type="dxa"/>
        <w:tblBorders>
          <w:top w:val="single" w:sz="4" w:space="0" w:color="auto"/>
          <w:left w:val="single" w:sz="4" w:space="0" w:color="auto"/>
          <w:bottom w:val="single" w:sz="4" w:space="0" w:color="auto"/>
          <w:right w:val="single" w:sz="4" w:space="0" w:color="auto"/>
        </w:tblBorders>
        <w:tblLook w:val="04A0"/>
      </w:tblPr>
      <w:tblGrid>
        <w:gridCol w:w="2448"/>
        <w:gridCol w:w="3780"/>
        <w:gridCol w:w="2340"/>
      </w:tblGrid>
      <w:tr w:rsidR="004C1B1E" w:rsidRPr="00F15922" w:rsidTr="00662D71">
        <w:trPr>
          <w:trHeight w:val="360"/>
        </w:trPr>
        <w:tc>
          <w:tcPr>
            <w:tcW w:w="2448" w:type="dxa"/>
            <w:tcBorders>
              <w:top w:val="single" w:sz="4" w:space="0" w:color="auto"/>
              <w:bottom w:val="double" w:sz="4" w:space="0" w:color="auto"/>
            </w:tcBorders>
            <w:vAlign w:val="bottom"/>
          </w:tcPr>
          <w:p w:rsidR="004C1B1E" w:rsidRPr="00F15922" w:rsidRDefault="004C1B1E" w:rsidP="00CD101F">
            <w:pPr>
              <w:rPr>
                <w:b/>
                <w:bCs/>
                <w:color w:val="000000"/>
                <w:sz w:val="16"/>
                <w:szCs w:val="16"/>
              </w:rPr>
            </w:pPr>
            <w:r w:rsidRPr="00F15922">
              <w:rPr>
                <w:b/>
                <w:bCs/>
                <w:color w:val="000000"/>
                <w:sz w:val="16"/>
                <w:szCs w:val="16"/>
              </w:rPr>
              <w:t>Directory</w:t>
            </w:r>
          </w:p>
        </w:tc>
        <w:tc>
          <w:tcPr>
            <w:tcW w:w="3780" w:type="dxa"/>
            <w:tcBorders>
              <w:top w:val="single" w:sz="4" w:space="0" w:color="auto"/>
              <w:left w:val="single" w:sz="4" w:space="0" w:color="auto"/>
              <w:bottom w:val="double" w:sz="4" w:space="0" w:color="auto"/>
              <w:right w:val="single" w:sz="4" w:space="0" w:color="auto"/>
            </w:tcBorders>
            <w:shd w:val="clear" w:color="auto" w:fill="auto"/>
            <w:vAlign w:val="bottom"/>
          </w:tcPr>
          <w:p w:rsidR="004C1B1E" w:rsidRPr="00F15922" w:rsidRDefault="004C1B1E" w:rsidP="00CD101F">
            <w:pPr>
              <w:rPr>
                <w:b/>
                <w:bCs/>
                <w:color w:val="000000"/>
                <w:sz w:val="16"/>
                <w:szCs w:val="16"/>
              </w:rPr>
            </w:pPr>
            <w:r w:rsidRPr="00F15922">
              <w:rPr>
                <w:b/>
                <w:bCs/>
                <w:color w:val="000000"/>
                <w:sz w:val="16"/>
                <w:szCs w:val="16"/>
              </w:rPr>
              <w:t>Files</w:t>
            </w:r>
          </w:p>
        </w:tc>
        <w:tc>
          <w:tcPr>
            <w:tcW w:w="2340" w:type="dxa"/>
            <w:tcBorders>
              <w:top w:val="single" w:sz="4" w:space="0" w:color="auto"/>
              <w:left w:val="single" w:sz="4" w:space="0" w:color="auto"/>
              <w:bottom w:val="double" w:sz="4" w:space="0" w:color="auto"/>
            </w:tcBorders>
            <w:shd w:val="clear" w:color="auto" w:fill="auto"/>
            <w:noWrap/>
            <w:vAlign w:val="bottom"/>
          </w:tcPr>
          <w:p w:rsidR="004C1B1E" w:rsidRPr="00F15922" w:rsidRDefault="004C1B1E" w:rsidP="00CD101F">
            <w:pPr>
              <w:rPr>
                <w:b/>
                <w:bCs/>
                <w:color w:val="000000"/>
                <w:sz w:val="16"/>
                <w:szCs w:val="16"/>
              </w:rPr>
            </w:pPr>
            <w:r w:rsidRPr="00F15922">
              <w:rPr>
                <w:b/>
                <w:bCs/>
                <w:color w:val="000000"/>
                <w:sz w:val="16"/>
                <w:szCs w:val="16"/>
              </w:rPr>
              <w:t>Comments</w:t>
            </w:r>
          </w:p>
        </w:tc>
      </w:tr>
      <w:tr w:rsidR="004C1B1E" w:rsidRPr="00F15922" w:rsidTr="00662D71">
        <w:tc>
          <w:tcPr>
            <w:tcW w:w="2448" w:type="dxa"/>
            <w:tcBorders>
              <w:top w:val="double" w:sz="4" w:space="0" w:color="auto"/>
              <w:bottom w:val="dotted" w:sz="4" w:space="0" w:color="auto"/>
              <w:right w:val="single" w:sz="4" w:space="0" w:color="auto"/>
            </w:tcBorders>
          </w:tcPr>
          <w:p w:rsidR="004C1B1E" w:rsidRPr="00F15922" w:rsidRDefault="004C1B1E" w:rsidP="009E3592">
            <w:pPr>
              <w:rPr>
                <w:b/>
                <w:bCs/>
                <w:color w:val="000000"/>
                <w:sz w:val="16"/>
                <w:szCs w:val="16"/>
              </w:rPr>
            </w:pPr>
            <w:r w:rsidRPr="00F15922">
              <w:rPr>
                <w:b/>
                <w:bCs/>
                <w:color w:val="000000"/>
                <w:sz w:val="16"/>
                <w:szCs w:val="16"/>
              </w:rPr>
              <w:t>C:\ProgramData\ IVI Foundation\IVI</w:t>
            </w:r>
          </w:p>
        </w:tc>
        <w:tc>
          <w:tcPr>
            <w:tcW w:w="3780" w:type="dxa"/>
            <w:tcBorders>
              <w:top w:val="double" w:sz="4" w:space="0" w:color="auto"/>
              <w:left w:val="single" w:sz="4" w:space="0" w:color="auto"/>
              <w:bottom w:val="dotted" w:sz="4" w:space="0" w:color="auto"/>
              <w:right w:val="single" w:sz="4" w:space="0" w:color="auto"/>
            </w:tcBorders>
            <w:shd w:val="clear" w:color="auto" w:fill="auto"/>
          </w:tcPr>
          <w:p w:rsidR="004C1B1E" w:rsidRPr="00F15922" w:rsidRDefault="004C1B1E" w:rsidP="009E3592">
            <w:pPr>
              <w:rPr>
                <w:color w:val="000000"/>
                <w:sz w:val="16"/>
                <w:szCs w:val="16"/>
              </w:rPr>
            </w:pPr>
            <w:r w:rsidRPr="00F15922">
              <w:rPr>
                <w:color w:val="000000"/>
                <w:sz w:val="16"/>
                <w:szCs w:val="16"/>
              </w:rPr>
              <w:t>IviConfigurationStore.xml</w:t>
            </w:r>
          </w:p>
        </w:tc>
        <w:tc>
          <w:tcPr>
            <w:tcW w:w="2340" w:type="dxa"/>
            <w:tcBorders>
              <w:top w:val="double" w:sz="4" w:space="0" w:color="auto"/>
              <w:left w:val="single" w:sz="4" w:space="0" w:color="auto"/>
              <w:bottom w:val="dotted" w:sz="4" w:space="0" w:color="auto"/>
            </w:tcBorders>
            <w:shd w:val="clear" w:color="auto" w:fill="auto"/>
            <w:noWrap/>
          </w:tcPr>
          <w:p w:rsidR="004C1B1E" w:rsidRPr="00F15922" w:rsidRDefault="004C1B1E" w:rsidP="009E3592">
            <w:pPr>
              <w:rPr>
                <w:color w:val="000000"/>
                <w:sz w:val="16"/>
                <w:szCs w:val="16"/>
              </w:rPr>
            </w:pPr>
            <w:r w:rsidRPr="00F15922">
              <w:rPr>
                <w:color w:val="000000"/>
                <w:sz w:val="16"/>
                <w:szCs w:val="16"/>
              </w:rPr>
              <w:t>IVI data directory</w:t>
            </w:r>
          </w:p>
        </w:tc>
      </w:tr>
      <w:tr w:rsidR="004C1B1E" w:rsidRPr="00F15922" w:rsidTr="00662D71">
        <w:tc>
          <w:tcPr>
            <w:tcW w:w="2448" w:type="dxa"/>
            <w:tcBorders>
              <w:top w:val="dotted" w:sz="4" w:space="0" w:color="auto"/>
              <w:bottom w:val="dotted" w:sz="4" w:space="0" w:color="auto"/>
            </w:tcBorders>
          </w:tcPr>
          <w:p w:rsidR="004C1B1E" w:rsidRPr="00F15922" w:rsidRDefault="004C1B1E"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4C1B1E" w:rsidP="009E3592">
            <w:pPr>
              <w:rPr>
                <w:color w:val="000000"/>
                <w:sz w:val="16"/>
                <w:szCs w:val="16"/>
              </w:rPr>
            </w:pPr>
            <w:r w:rsidRPr="00F15922">
              <w:rPr>
                <w:color w:val="000000"/>
                <w:sz w:val="16"/>
                <w:szCs w:val="16"/>
              </w:rPr>
              <w:t>IviConfigurationStore.xsd</w:t>
            </w: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4C1B1E" w:rsidP="009E3592">
            <w:pPr>
              <w:rPr>
                <w:color w:val="000000"/>
                <w:sz w:val="16"/>
                <w:szCs w:val="16"/>
              </w:rPr>
            </w:pPr>
          </w:p>
        </w:tc>
      </w:tr>
      <w:tr w:rsidR="004C1B1E" w:rsidRPr="00F15922" w:rsidTr="00662D71">
        <w:tc>
          <w:tcPr>
            <w:tcW w:w="2448" w:type="dxa"/>
            <w:tcBorders>
              <w:top w:val="dotted" w:sz="4" w:space="0" w:color="auto"/>
              <w:bottom w:val="dotted" w:sz="4" w:space="0" w:color="auto"/>
              <w:right w:val="single" w:sz="4" w:space="0" w:color="auto"/>
            </w:tcBorders>
          </w:tcPr>
          <w:p w:rsidR="004C1B1E" w:rsidRPr="00F15922" w:rsidRDefault="004C1B1E" w:rsidP="009E3592">
            <w:pPr>
              <w:rPr>
                <w:b/>
                <w:bCs/>
                <w:color w:val="000000"/>
                <w:sz w:val="16"/>
                <w:szCs w:val="16"/>
              </w:rPr>
            </w:pPr>
            <w:r w:rsidRPr="00F15922">
              <w:rPr>
                <w:b/>
                <w:bCs/>
                <w:color w:val="000000"/>
                <w:sz w:val="16"/>
                <w:szCs w:val="16"/>
              </w:rPr>
              <w:t>C:\Program Files\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4C1B1E"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9A5B21" w:rsidP="009E3592">
            <w:pPr>
              <w:rPr>
                <w:color w:val="000000"/>
                <w:sz w:val="16"/>
                <w:szCs w:val="16"/>
              </w:rPr>
            </w:pPr>
            <w:r w:rsidRPr="00F15922">
              <w:rPr>
                <w:color w:val="000000"/>
                <w:sz w:val="16"/>
                <w:szCs w:val="16"/>
              </w:rPr>
              <w:t>32</w:t>
            </w:r>
            <w:r w:rsidR="004C1B1E" w:rsidRPr="00F15922">
              <w:rPr>
                <w:color w:val="000000"/>
                <w:sz w:val="16"/>
                <w:szCs w:val="16"/>
              </w:rPr>
              <w:t>-bit IVI standard root directory</w:t>
            </w:r>
          </w:p>
        </w:tc>
      </w:tr>
      <w:tr w:rsidR="004C1B1E" w:rsidRPr="00F15922" w:rsidTr="00662D71">
        <w:tc>
          <w:tcPr>
            <w:tcW w:w="2448" w:type="dxa"/>
            <w:tcBorders>
              <w:top w:val="dotted" w:sz="4" w:space="0" w:color="auto"/>
              <w:bottom w:val="dotted" w:sz="4" w:space="0" w:color="auto"/>
            </w:tcBorders>
          </w:tcPr>
          <w:p w:rsidR="004C1B1E" w:rsidRPr="00F15922" w:rsidRDefault="004C1B1E" w:rsidP="009E3592">
            <w:pPr>
              <w:rPr>
                <w:b/>
                <w:bCs/>
                <w:color w:val="000000"/>
                <w:sz w:val="16"/>
                <w:szCs w:val="16"/>
              </w:rPr>
            </w:pPr>
            <w:r w:rsidRPr="00F15922">
              <w:rPr>
                <w:b/>
                <w:bCs/>
                <w:color w:val="000000"/>
                <w:sz w:val="16"/>
                <w:szCs w:val="16"/>
              </w:rPr>
              <w:tab/>
              <w:t>\Drivers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4C1B1E"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4C1B1E" w:rsidP="009E3592">
            <w:pPr>
              <w:rPr>
                <w:color w:val="000000"/>
                <w:sz w:val="16"/>
                <w:szCs w:val="16"/>
              </w:rPr>
            </w:pPr>
          </w:p>
        </w:tc>
      </w:tr>
      <w:tr w:rsidR="000E4D38" w:rsidRPr="00F15922" w:rsidTr="00662D71">
        <w:tc>
          <w:tcPr>
            <w:tcW w:w="2448" w:type="dxa"/>
            <w:tcBorders>
              <w:top w:val="dotted" w:sz="4" w:space="0" w:color="auto"/>
              <w:bottom w:val="dotted" w:sz="4" w:space="0" w:color="auto"/>
            </w:tcBorders>
          </w:tcPr>
          <w:p w:rsidR="000E4D38" w:rsidRPr="00F15922" w:rsidRDefault="000E4D38" w:rsidP="009E3592">
            <w:pPr>
              <w:rPr>
                <w:b/>
                <w:bCs/>
                <w:color w:val="000000"/>
                <w:sz w:val="16"/>
                <w:szCs w:val="16"/>
              </w:rPr>
            </w:pPr>
            <w:r w:rsidRPr="00F15922">
              <w:rPr>
                <w:b/>
                <w:bCs/>
                <w:color w:val="000000"/>
                <w:sz w:val="16"/>
                <w:szCs w:val="16"/>
              </w:rPr>
              <w:tab/>
            </w:r>
            <w:r w:rsidRPr="00F15922">
              <w:rPr>
                <w:b/>
                <w:bCs/>
                <w:color w:val="000000"/>
                <w:sz w:val="16"/>
                <w:szCs w:val="16"/>
              </w:rPr>
              <w:tab/>
              <w:t>\RsFs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2E3482">
            <w:pPr>
              <w:rPr>
                <w:i/>
                <w:iCs/>
                <w:color w:val="000000"/>
                <w:sz w:val="16"/>
                <w:szCs w:val="16"/>
              </w:rPr>
            </w:pPr>
            <w:r w:rsidRPr="00F15922">
              <w:rPr>
                <w:i/>
                <w:iCs/>
                <w:color w:val="000000"/>
                <w:sz w:val="16"/>
                <w:szCs w:val="16"/>
              </w:rPr>
              <w:t>Source files</w:t>
            </w:r>
            <w:r w:rsidR="00747346" w:rsidRPr="00F15922">
              <w:rPr>
                <w:i/>
                <w:iCs/>
                <w:color w:val="000000"/>
                <w:sz w:val="16"/>
                <w:szCs w:val="16"/>
              </w:rPr>
              <w:t xml:space="preserve">, </w:t>
            </w:r>
            <w:r w:rsidR="002E3482" w:rsidRPr="00F15922">
              <w:rPr>
                <w:i/>
                <w:iCs/>
                <w:color w:val="000000"/>
                <w:sz w:val="16"/>
                <w:szCs w:val="16"/>
              </w:rPr>
              <w:t>d</w:t>
            </w:r>
            <w:r w:rsidRPr="00F15922">
              <w:rPr>
                <w:i/>
                <w:iCs/>
                <w:color w:val="000000"/>
                <w:sz w:val="16"/>
                <w:szCs w:val="16"/>
              </w:rPr>
              <w:t>ocumentation</w:t>
            </w:r>
            <w:r w:rsidR="002E3482" w:rsidRPr="00F15922">
              <w:rPr>
                <w:i/>
                <w:iCs/>
                <w:color w:val="000000"/>
                <w:sz w:val="16"/>
                <w:szCs w:val="16"/>
              </w:rPr>
              <w:t>, examples</w:t>
            </w: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CA3DAA" w:rsidP="009E3592">
            <w:pPr>
              <w:rPr>
                <w:color w:val="000000"/>
                <w:sz w:val="16"/>
                <w:szCs w:val="16"/>
              </w:rPr>
            </w:pPr>
            <w:r w:rsidRPr="00F15922">
              <w:rPr>
                <w:color w:val="000000"/>
                <w:sz w:val="16"/>
                <w:szCs w:val="16"/>
              </w:rPr>
              <w:t>Driver specific f</w:t>
            </w:r>
            <w:r w:rsidR="00747346" w:rsidRPr="00F15922">
              <w:rPr>
                <w:color w:val="000000"/>
                <w:sz w:val="16"/>
                <w:szCs w:val="16"/>
              </w:rPr>
              <w:t>iles may be organized in subdirectories</w:t>
            </w:r>
          </w:p>
        </w:tc>
      </w:tr>
      <w:tr w:rsidR="009A5B21" w:rsidRPr="00F15922" w:rsidTr="00662D71">
        <w:tc>
          <w:tcPr>
            <w:tcW w:w="2448" w:type="dxa"/>
            <w:tcBorders>
              <w:top w:val="dotted" w:sz="4" w:space="0" w:color="auto"/>
              <w:bottom w:val="dotted" w:sz="4" w:space="0" w:color="auto"/>
            </w:tcBorders>
          </w:tcPr>
          <w:p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Compliance Document</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9A5B21" w:rsidRPr="00F15922" w:rsidTr="00662D71">
        <w:tc>
          <w:tcPr>
            <w:tcW w:w="2448" w:type="dxa"/>
            <w:tcBorders>
              <w:top w:val="dotted" w:sz="4" w:space="0" w:color="auto"/>
              <w:bottom w:val="dotted" w:sz="4" w:space="0" w:color="auto"/>
            </w:tcBorders>
          </w:tcPr>
          <w:p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Readme</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9A5B21" w:rsidRPr="00F15922" w:rsidTr="00662D71">
        <w:tc>
          <w:tcPr>
            <w:tcW w:w="2448" w:type="dxa"/>
            <w:tcBorders>
              <w:top w:val="dotted" w:sz="4" w:space="0" w:color="auto"/>
              <w:bottom w:val="dotted" w:sz="4" w:space="0" w:color="auto"/>
            </w:tcBorders>
          </w:tcPr>
          <w:p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RsFs.chi</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9A5B21" w:rsidRPr="00F15922" w:rsidTr="00662D71">
        <w:tc>
          <w:tcPr>
            <w:tcW w:w="2448" w:type="dxa"/>
            <w:tcBorders>
              <w:top w:val="dotted" w:sz="4" w:space="0" w:color="auto"/>
              <w:bottom w:val="dotted" w:sz="4" w:space="0" w:color="auto"/>
            </w:tcBorders>
          </w:tcPr>
          <w:p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RsFs.chm</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4C1B1E" w:rsidRPr="00F15922" w:rsidTr="00662D71">
        <w:tc>
          <w:tcPr>
            <w:tcW w:w="2448" w:type="dxa"/>
            <w:tcBorders>
              <w:top w:val="dotted" w:sz="4" w:space="0" w:color="auto"/>
              <w:bottom w:val="dotted" w:sz="4" w:space="0" w:color="auto"/>
            </w:tcBorders>
          </w:tcPr>
          <w:p w:rsidR="004C1B1E" w:rsidRPr="00F15922" w:rsidRDefault="004C1B1E" w:rsidP="009E3592">
            <w:pPr>
              <w:rPr>
                <w:b/>
                <w:bCs/>
                <w:color w:val="000000"/>
                <w:sz w:val="16"/>
                <w:szCs w:val="16"/>
              </w:rPr>
            </w:pPr>
            <w:r w:rsidRPr="00F15922">
              <w:rPr>
                <w:b/>
                <w:bCs/>
                <w:color w:val="000000"/>
                <w:sz w:val="16"/>
                <w:szCs w:val="16"/>
              </w:rPr>
              <w:tab/>
              <w:t>\Bin</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9A5B21" w:rsidP="009E3592">
            <w:pPr>
              <w:rPr>
                <w:color w:val="000000"/>
                <w:sz w:val="16"/>
                <w:szCs w:val="16"/>
              </w:rPr>
            </w:pPr>
            <w:r w:rsidRPr="00F15922">
              <w:rPr>
                <w:color w:val="000000"/>
                <w:sz w:val="16"/>
                <w:szCs w:val="16"/>
              </w:rPr>
              <w:t>RsFs</w:t>
            </w:r>
            <w:r w:rsidR="004C1B1E" w:rsidRPr="00F15922">
              <w:rPr>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9A5B21" w:rsidP="009E3592">
            <w:pPr>
              <w:rPr>
                <w:color w:val="000000"/>
                <w:sz w:val="16"/>
                <w:szCs w:val="16"/>
              </w:rPr>
            </w:pPr>
            <w:r w:rsidRPr="00F15922">
              <w:rPr>
                <w:color w:val="000000"/>
                <w:sz w:val="16"/>
                <w:szCs w:val="16"/>
              </w:rPr>
              <w:t>32</w:t>
            </w:r>
            <w:r w:rsidR="004C1B1E" w:rsidRPr="00F15922">
              <w:rPr>
                <w:color w:val="000000"/>
                <w:sz w:val="16"/>
                <w:szCs w:val="16"/>
              </w:rPr>
              <w:t>-bit DLLs</w:t>
            </w:r>
          </w:p>
        </w:tc>
      </w:tr>
      <w:tr w:rsidR="004C1B1E" w:rsidRPr="00F15922" w:rsidTr="00662D71">
        <w:tc>
          <w:tcPr>
            <w:tcW w:w="2448" w:type="dxa"/>
            <w:tcBorders>
              <w:top w:val="dotted" w:sz="4" w:space="0" w:color="auto"/>
              <w:bottom w:val="dotted" w:sz="4" w:space="0" w:color="auto"/>
            </w:tcBorders>
          </w:tcPr>
          <w:p w:rsidR="004C1B1E" w:rsidRPr="00F15922" w:rsidRDefault="004C1B1E"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4C1B1E" w:rsidP="009E3592">
            <w:pPr>
              <w:rPr>
                <w:i/>
                <w:iCs/>
                <w:color w:val="000000"/>
                <w:sz w:val="16"/>
                <w:szCs w:val="16"/>
              </w:rPr>
            </w:pPr>
            <w:r w:rsidRPr="00F15922">
              <w:rPr>
                <w:i/>
                <w:iCs/>
                <w:color w:val="000000"/>
                <w:sz w:val="16"/>
                <w:szCs w:val="16"/>
              </w:rPr>
              <w:t>Other shared component dlls (e.g., IviFgenTypeLib.dll, IviConfigServerCAPI.dll)</w:t>
            </w: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4C1B1E" w:rsidP="009E3592">
            <w:pPr>
              <w:rPr>
                <w:color w:val="000000"/>
                <w:sz w:val="16"/>
                <w:szCs w:val="16"/>
              </w:rPr>
            </w:pPr>
          </w:p>
        </w:tc>
      </w:tr>
      <w:tr w:rsidR="004C1B1E" w:rsidRPr="00F15922" w:rsidTr="00662D71">
        <w:tc>
          <w:tcPr>
            <w:tcW w:w="2448" w:type="dxa"/>
            <w:tcBorders>
              <w:top w:val="dotted" w:sz="4" w:space="0" w:color="auto"/>
              <w:bottom w:val="dotted" w:sz="4" w:space="0" w:color="auto"/>
              <w:right w:val="single" w:sz="4" w:space="0" w:color="auto"/>
            </w:tcBorders>
            <w:shd w:val="clear" w:color="auto" w:fill="auto"/>
            <w:noWrap/>
          </w:tcPr>
          <w:p w:rsidR="004C1B1E" w:rsidRPr="00F15922" w:rsidRDefault="004C1B1E" w:rsidP="009E3592">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Interop </w:t>
            </w:r>
          </w:p>
          <w:p w:rsidR="004C1B1E" w:rsidRPr="00F15922" w:rsidRDefault="004C1B1E" w:rsidP="009E3592">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0E365C" w:rsidP="009E3592">
            <w:pPr>
              <w:rPr>
                <w:color w:val="000000"/>
                <w:sz w:val="16"/>
                <w:szCs w:val="16"/>
              </w:rPr>
            </w:pPr>
            <w:r w:rsidRPr="00F15922">
              <w:rPr>
                <w:i/>
                <w:iCs/>
                <w:color w:val="000000"/>
                <w:sz w:val="16"/>
                <w:szCs w:val="16"/>
              </w:rPr>
              <w:t>.NET PIAs and corresponding XML IntelliSense help for IVI-COM shared component dlls (e.g., Ivi.Fgen.Interop.dll &amp; Ivi.Fgen.Interop.xml)</w:t>
            </w: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9A5B21" w:rsidP="009E3592">
            <w:pPr>
              <w:rPr>
                <w:color w:val="000000"/>
                <w:sz w:val="16"/>
                <w:szCs w:val="16"/>
              </w:rPr>
            </w:pPr>
            <w:r w:rsidRPr="00F15922">
              <w:rPr>
                <w:color w:val="000000"/>
                <w:sz w:val="16"/>
                <w:szCs w:val="16"/>
              </w:rPr>
              <w:t>32</w:t>
            </w:r>
            <w:r w:rsidR="004C1B1E" w:rsidRPr="00F15922">
              <w:rPr>
                <w:color w:val="000000"/>
                <w:sz w:val="16"/>
                <w:szCs w:val="16"/>
              </w:rPr>
              <w:t>-bit PIAs</w:t>
            </w:r>
          </w:p>
        </w:tc>
      </w:tr>
      <w:tr w:rsidR="009A5B21" w:rsidRPr="00F15922" w:rsidTr="00662D71">
        <w:trPr>
          <w:trHeight w:val="170"/>
        </w:trPr>
        <w:tc>
          <w:tcPr>
            <w:tcW w:w="2448" w:type="dxa"/>
            <w:tcBorders>
              <w:top w:val="dotted" w:sz="4" w:space="0" w:color="auto"/>
              <w:bottom w:val="dotted" w:sz="4" w:space="0" w:color="auto"/>
              <w:right w:val="single" w:sz="4" w:space="0" w:color="auto"/>
            </w:tcBorders>
            <w:shd w:val="clear" w:color="auto" w:fill="auto"/>
            <w:noWrap/>
          </w:tcPr>
          <w:p w:rsidR="009A5B21" w:rsidRPr="00F15922" w:rsidRDefault="009A5B21" w:rsidP="009E3592">
            <w:pPr>
              <w:tabs>
                <w:tab w:val="left" w:pos="270"/>
                <w:tab w:val="left" w:pos="540"/>
              </w:tabs>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Rs.RsFs.Interop.dll</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9A5B21" w:rsidRPr="00F15922" w:rsidTr="00662D71">
        <w:trPr>
          <w:trHeight w:val="233"/>
        </w:trPr>
        <w:tc>
          <w:tcPr>
            <w:tcW w:w="2448" w:type="dxa"/>
            <w:tcBorders>
              <w:top w:val="dotted" w:sz="4" w:space="0" w:color="auto"/>
              <w:bottom w:val="dotted" w:sz="4" w:space="0" w:color="auto"/>
              <w:right w:val="single" w:sz="4" w:space="0" w:color="auto"/>
            </w:tcBorders>
            <w:shd w:val="clear" w:color="auto" w:fill="auto"/>
            <w:noWrap/>
          </w:tcPr>
          <w:p w:rsidR="009A5B21" w:rsidRPr="00F15922" w:rsidRDefault="009A5B21" w:rsidP="009E3592">
            <w:pPr>
              <w:tabs>
                <w:tab w:val="left" w:pos="270"/>
                <w:tab w:val="left" w:pos="540"/>
              </w:tabs>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Rs.RsFs.Interop.xml</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r w:rsidRPr="00F15922">
              <w:rPr>
                <w:b/>
                <w:bCs/>
                <w:color w:val="000000"/>
                <w:sz w:val="16"/>
                <w:szCs w:val="16"/>
              </w:rPr>
              <w:tab/>
              <w:t>\Include</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r w:rsidRPr="00F15922">
              <w:rPr>
                <w:i/>
                <w:iCs/>
                <w:color w:val="000000"/>
                <w:sz w:val="16"/>
                <w:szCs w:val="16"/>
              </w:rPr>
              <w:t>Shared component include files (e.g., IviConfigServer.h)</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r w:rsidRPr="00F15922">
              <w:rPr>
                <w:color w:val="000000"/>
                <w:sz w:val="16"/>
                <w:szCs w:val="16"/>
              </w:rPr>
              <w:t>RsFs.h</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r w:rsidRPr="00F15922">
              <w:rPr>
                <w:color w:val="000000"/>
                <w:sz w:val="16"/>
                <w:szCs w:val="16"/>
              </w:rPr>
              <w:t>RsFs_i.c</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r w:rsidRPr="00F15922">
              <w:rPr>
                <w:b/>
                <w:bCs/>
                <w:color w:val="000000"/>
                <w:sz w:val="16"/>
                <w:szCs w:val="16"/>
              </w:rPr>
              <w:tab/>
              <w:t>\Lib</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r w:rsidRPr="00F15922">
              <w:rPr>
                <w:b/>
                <w:bCs/>
                <w:color w:val="000000"/>
                <w:sz w:val="16"/>
                <w:szCs w:val="16"/>
              </w:rPr>
              <w:tab/>
            </w:r>
            <w:r w:rsidRPr="00F15922">
              <w:rPr>
                <w:b/>
                <w:bCs/>
                <w:color w:val="000000"/>
                <w:sz w:val="16"/>
                <w:szCs w:val="16"/>
              </w:rPr>
              <w:tab/>
              <w:t>\msc</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r w:rsidRPr="00F15922">
              <w:rPr>
                <w:i/>
                <w:iCs/>
                <w:color w:val="000000"/>
                <w:sz w:val="16"/>
                <w:szCs w:val="16"/>
              </w:rPr>
              <w:t>32-bit shared component import library files (e.g., IviConfigServer.lib)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r w:rsidRPr="00F15922">
              <w:rPr>
                <w:color w:val="000000"/>
                <w:sz w:val="16"/>
                <w:szCs w:val="16"/>
              </w:rPr>
              <w:t>IVI-COM drivers do not normally have .lib files.</w:t>
            </w: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r w:rsidRPr="00F15922">
              <w:rPr>
                <w:b/>
                <w:bCs/>
                <w:color w:val="000000"/>
                <w:sz w:val="16"/>
                <w:szCs w:val="16"/>
              </w:rPr>
              <w:tab/>
            </w:r>
            <w:r w:rsidRPr="00F15922">
              <w:rPr>
                <w:b/>
                <w:bCs/>
                <w:color w:val="000000"/>
                <w:sz w:val="16"/>
                <w:szCs w:val="16"/>
              </w:rPr>
              <w:tab/>
              <w:t>\bc</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BC00B0">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r w:rsidRPr="00F15922">
              <w:rPr>
                <w:b/>
                <w:bCs/>
                <w:color w:val="000000"/>
                <w:sz w:val="16"/>
                <w:szCs w:val="16"/>
              </w:rPr>
              <w:tab/>
              <w:t>\Lib_x64</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r w:rsidRPr="00F15922">
              <w:rPr>
                <w:i/>
                <w:iCs/>
                <w:color w:val="000000"/>
                <w:sz w:val="16"/>
                <w:szCs w:val="16"/>
              </w:rPr>
              <w:t xml:space="preserve">64-bit shared component import library files (e.g., </w:t>
            </w:r>
            <w:r w:rsidRPr="00F15922">
              <w:rPr>
                <w:i/>
                <w:iCs/>
                <w:color w:val="000000"/>
                <w:sz w:val="16"/>
                <w:szCs w:val="16"/>
              </w:rPr>
              <w:lastRenderedPageBreak/>
              <w:t>IviConfigServer.lib)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BC00B0">
        <w:tc>
          <w:tcPr>
            <w:tcW w:w="2448" w:type="dxa"/>
            <w:tcBorders>
              <w:top w:val="dotted" w:sz="4" w:space="0" w:color="auto"/>
              <w:bottom w:val="single" w:sz="4" w:space="0" w:color="auto"/>
            </w:tcBorders>
          </w:tcPr>
          <w:p w:rsidR="00026DCB" w:rsidRPr="00F15922" w:rsidRDefault="00026DCB" w:rsidP="009E3592">
            <w:pPr>
              <w:rPr>
                <w:b/>
                <w:bCs/>
                <w:color w:val="000000"/>
                <w:sz w:val="16"/>
                <w:szCs w:val="16"/>
              </w:rPr>
            </w:pPr>
            <w:r w:rsidRPr="00F15922">
              <w:rPr>
                <w:b/>
                <w:bCs/>
                <w:color w:val="000000"/>
                <w:sz w:val="16"/>
                <w:szCs w:val="16"/>
              </w:rPr>
              <w:lastRenderedPageBreak/>
              <w:tab/>
            </w:r>
            <w:r w:rsidRPr="00F15922">
              <w:rPr>
                <w:b/>
                <w:bCs/>
                <w:color w:val="000000"/>
                <w:sz w:val="16"/>
                <w:szCs w:val="16"/>
              </w:rPr>
              <w:tab/>
              <w:t>\msc</w:t>
            </w:r>
          </w:p>
        </w:tc>
        <w:tc>
          <w:tcPr>
            <w:tcW w:w="3780" w:type="dxa"/>
            <w:tcBorders>
              <w:top w:val="dotted" w:sz="4" w:space="0" w:color="auto"/>
              <w:left w:val="single" w:sz="4" w:space="0" w:color="auto"/>
              <w:bottom w:val="single" w:sz="4" w:space="0" w:color="auto"/>
              <w:right w:val="single" w:sz="4" w:space="0" w:color="auto"/>
            </w:tcBorders>
            <w:shd w:val="clear" w:color="auto" w:fill="auto"/>
          </w:tcPr>
          <w:p w:rsidR="00026DCB" w:rsidRPr="00F15922" w:rsidRDefault="00026DCB" w:rsidP="009E3592">
            <w:pPr>
              <w:rPr>
                <w:color w:val="000000"/>
                <w:sz w:val="16"/>
                <w:szCs w:val="16"/>
              </w:rPr>
            </w:pPr>
          </w:p>
        </w:tc>
        <w:tc>
          <w:tcPr>
            <w:tcW w:w="2340" w:type="dxa"/>
            <w:tcBorders>
              <w:top w:val="dotted" w:sz="4" w:space="0" w:color="auto"/>
              <w:left w:val="single" w:sz="4" w:space="0" w:color="auto"/>
              <w:bottom w:val="single" w:sz="4" w:space="0" w:color="auto"/>
            </w:tcBorders>
            <w:shd w:val="clear" w:color="auto" w:fill="auto"/>
            <w:noWrap/>
          </w:tcPr>
          <w:p w:rsidR="00026DCB" w:rsidRPr="00F15922" w:rsidRDefault="00026DCB" w:rsidP="009E3592">
            <w:pPr>
              <w:rPr>
                <w:color w:val="000000"/>
                <w:sz w:val="16"/>
                <w:szCs w:val="16"/>
              </w:rPr>
            </w:pPr>
          </w:p>
        </w:tc>
      </w:tr>
    </w:tbl>
    <w:p w:rsidR="003D35D3" w:rsidRPr="00F15922" w:rsidRDefault="00026DCB" w:rsidP="000E365C">
      <w:pPr>
        <w:pStyle w:val="TableCaption"/>
        <w:rPr>
          <w:b/>
          <w:sz w:val="16"/>
          <w:szCs w:val="16"/>
        </w:rPr>
      </w:pPr>
      <w:r w:rsidRPr="00F15922">
        <w:br w:type="page"/>
      </w:r>
      <w:r w:rsidR="00C45A9F" w:rsidRPr="00C45A9F">
        <w:rPr>
          <w:b/>
        </w:rPr>
        <w:lastRenderedPageBreak/>
        <w:t>Table C-4.</w:t>
      </w:r>
      <w:r w:rsidR="00C45A9F">
        <w:t xml:space="preserve"> </w:t>
      </w:r>
      <w:r w:rsidR="003D35D3" w:rsidRPr="00F15922">
        <w:t xml:space="preserve">Installation of a 32-bit and 64-bit </w:t>
      </w:r>
      <w:r w:rsidR="007A5CA6" w:rsidRPr="00F15922">
        <w:t>AgSAn</w:t>
      </w:r>
      <w:r w:rsidR="003D35D3" w:rsidRPr="00F15922">
        <w:t xml:space="preserve"> IVI-COM driver</w:t>
      </w:r>
      <w:r w:rsidR="007A5CA6" w:rsidRPr="00F15922">
        <w:t xml:space="preserve"> with IVI-C Wrapper</w:t>
      </w:r>
      <w:r w:rsidR="003D35D3" w:rsidRPr="00F15922">
        <w:t xml:space="preserve"> on 64</w:t>
      </w:r>
      <w:r w:rsidR="0049635B">
        <w:rPr>
          <w:szCs w:val="18"/>
        </w:rPr>
        <w:t>-bit Windows</w:t>
      </w:r>
    </w:p>
    <w:tbl>
      <w:tblPr>
        <w:tblW w:w="8575" w:type="dxa"/>
        <w:tblInd w:w="720" w:type="dxa"/>
        <w:tblBorders>
          <w:top w:val="single" w:sz="4" w:space="0" w:color="auto"/>
          <w:left w:val="single" w:sz="4" w:space="0" w:color="auto"/>
          <w:bottom w:val="single" w:sz="4" w:space="0" w:color="auto"/>
          <w:right w:val="single" w:sz="4" w:space="0" w:color="auto"/>
        </w:tblBorders>
        <w:tblLook w:val="04A0"/>
      </w:tblPr>
      <w:tblGrid>
        <w:gridCol w:w="2455"/>
        <w:gridCol w:w="3780"/>
        <w:gridCol w:w="2340"/>
      </w:tblGrid>
      <w:tr w:rsidR="007A5CA6" w:rsidRPr="00F15922" w:rsidTr="00662D71">
        <w:trPr>
          <w:trHeight w:val="360"/>
        </w:trPr>
        <w:tc>
          <w:tcPr>
            <w:tcW w:w="2455" w:type="dxa"/>
            <w:tcBorders>
              <w:top w:val="single" w:sz="4" w:space="0" w:color="auto"/>
              <w:bottom w:val="double" w:sz="4" w:space="0" w:color="auto"/>
            </w:tcBorders>
            <w:vAlign w:val="bottom"/>
          </w:tcPr>
          <w:p w:rsidR="007A5CA6" w:rsidRPr="00F15922" w:rsidRDefault="007A5CA6" w:rsidP="00CD101F">
            <w:pPr>
              <w:rPr>
                <w:b/>
                <w:bCs/>
                <w:color w:val="000000"/>
                <w:sz w:val="16"/>
                <w:szCs w:val="16"/>
              </w:rPr>
            </w:pPr>
            <w:r w:rsidRPr="00F15922">
              <w:rPr>
                <w:b/>
                <w:bCs/>
                <w:color w:val="000000"/>
                <w:sz w:val="16"/>
                <w:szCs w:val="16"/>
              </w:rPr>
              <w:t>Directory</w:t>
            </w:r>
          </w:p>
        </w:tc>
        <w:tc>
          <w:tcPr>
            <w:tcW w:w="3780" w:type="dxa"/>
            <w:tcBorders>
              <w:top w:val="single" w:sz="4" w:space="0" w:color="auto"/>
              <w:left w:val="single" w:sz="4" w:space="0" w:color="auto"/>
              <w:bottom w:val="double" w:sz="4" w:space="0" w:color="auto"/>
              <w:right w:val="single" w:sz="4" w:space="0" w:color="auto"/>
            </w:tcBorders>
            <w:shd w:val="clear" w:color="auto" w:fill="auto"/>
            <w:vAlign w:val="bottom"/>
          </w:tcPr>
          <w:p w:rsidR="007A5CA6" w:rsidRPr="00F15922" w:rsidRDefault="007A5CA6" w:rsidP="00CD101F">
            <w:pPr>
              <w:rPr>
                <w:b/>
                <w:bCs/>
                <w:color w:val="000000"/>
                <w:sz w:val="16"/>
                <w:szCs w:val="16"/>
              </w:rPr>
            </w:pPr>
            <w:r w:rsidRPr="00F15922">
              <w:rPr>
                <w:b/>
                <w:bCs/>
                <w:color w:val="000000"/>
                <w:sz w:val="16"/>
                <w:szCs w:val="16"/>
              </w:rPr>
              <w:t>Files</w:t>
            </w:r>
          </w:p>
        </w:tc>
        <w:tc>
          <w:tcPr>
            <w:tcW w:w="2340" w:type="dxa"/>
            <w:tcBorders>
              <w:top w:val="single" w:sz="4" w:space="0" w:color="auto"/>
              <w:left w:val="single" w:sz="4" w:space="0" w:color="auto"/>
              <w:bottom w:val="double" w:sz="4" w:space="0" w:color="auto"/>
            </w:tcBorders>
            <w:shd w:val="clear" w:color="auto" w:fill="auto"/>
            <w:noWrap/>
            <w:vAlign w:val="bottom"/>
          </w:tcPr>
          <w:p w:rsidR="007A5CA6" w:rsidRPr="00F15922" w:rsidRDefault="007A5CA6" w:rsidP="00CD101F">
            <w:pPr>
              <w:rPr>
                <w:b/>
                <w:bCs/>
                <w:color w:val="000000"/>
                <w:sz w:val="16"/>
                <w:szCs w:val="16"/>
              </w:rPr>
            </w:pPr>
            <w:r w:rsidRPr="00F15922">
              <w:rPr>
                <w:b/>
                <w:bCs/>
                <w:color w:val="000000"/>
                <w:sz w:val="16"/>
                <w:szCs w:val="16"/>
              </w:rPr>
              <w:t>Comments</w:t>
            </w:r>
          </w:p>
        </w:tc>
      </w:tr>
      <w:tr w:rsidR="007A5CA6" w:rsidRPr="00F15922" w:rsidTr="00662D71">
        <w:tc>
          <w:tcPr>
            <w:tcW w:w="2455" w:type="dxa"/>
            <w:tcBorders>
              <w:top w:val="double" w:sz="4" w:space="0" w:color="auto"/>
              <w:bottom w:val="dotted" w:sz="4" w:space="0" w:color="auto"/>
              <w:right w:val="single" w:sz="4" w:space="0" w:color="auto"/>
            </w:tcBorders>
          </w:tcPr>
          <w:p w:rsidR="007A5CA6" w:rsidRPr="00F15922" w:rsidRDefault="007A5CA6" w:rsidP="007A5CA6">
            <w:pPr>
              <w:rPr>
                <w:b/>
                <w:bCs/>
                <w:color w:val="000000"/>
                <w:sz w:val="16"/>
                <w:szCs w:val="16"/>
              </w:rPr>
            </w:pPr>
            <w:r w:rsidRPr="00F15922">
              <w:rPr>
                <w:b/>
                <w:bCs/>
                <w:color w:val="000000"/>
                <w:sz w:val="16"/>
                <w:szCs w:val="16"/>
              </w:rPr>
              <w:t>C:\ProgramData\ IVI Foundation\IVI</w:t>
            </w:r>
          </w:p>
        </w:tc>
        <w:tc>
          <w:tcPr>
            <w:tcW w:w="3780" w:type="dxa"/>
            <w:tcBorders>
              <w:top w:val="double"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color w:val="000000"/>
                <w:sz w:val="16"/>
                <w:szCs w:val="16"/>
              </w:rPr>
            </w:pPr>
            <w:r w:rsidRPr="00F15922">
              <w:rPr>
                <w:color w:val="000000"/>
                <w:sz w:val="16"/>
                <w:szCs w:val="16"/>
              </w:rPr>
              <w:t>IviConfigurationStore.xml</w:t>
            </w:r>
          </w:p>
        </w:tc>
        <w:tc>
          <w:tcPr>
            <w:tcW w:w="2340" w:type="dxa"/>
            <w:tcBorders>
              <w:top w:val="double"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r w:rsidRPr="00F15922">
              <w:rPr>
                <w:color w:val="000000"/>
                <w:sz w:val="16"/>
                <w:szCs w:val="16"/>
              </w:rPr>
              <w:t>IVI data directory</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color w:val="000000"/>
                <w:sz w:val="16"/>
                <w:szCs w:val="16"/>
              </w:rPr>
            </w:pPr>
            <w:r w:rsidRPr="00F15922">
              <w:rPr>
                <w:color w:val="000000"/>
                <w:sz w:val="16"/>
                <w:szCs w:val="16"/>
              </w:rPr>
              <w:t>IviConfigurationStore.xsd</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p>
        </w:tc>
      </w:tr>
      <w:tr w:rsidR="007A5CA6" w:rsidRPr="00F15922" w:rsidTr="00662D71">
        <w:tc>
          <w:tcPr>
            <w:tcW w:w="2455" w:type="dxa"/>
            <w:tcBorders>
              <w:top w:val="dotted" w:sz="4" w:space="0" w:color="auto"/>
              <w:bottom w:val="dotted" w:sz="4" w:space="0" w:color="auto"/>
              <w:right w:val="single" w:sz="4" w:space="0" w:color="auto"/>
            </w:tcBorders>
          </w:tcPr>
          <w:p w:rsidR="007A5CA6" w:rsidRPr="00F15922" w:rsidRDefault="007A5CA6" w:rsidP="007A5CA6">
            <w:pPr>
              <w:rPr>
                <w:b/>
                <w:bCs/>
                <w:color w:val="000000"/>
                <w:sz w:val="16"/>
                <w:szCs w:val="16"/>
              </w:rPr>
            </w:pPr>
            <w:r w:rsidRPr="00F15922">
              <w:rPr>
                <w:b/>
                <w:bCs/>
                <w:color w:val="000000"/>
                <w:sz w:val="16"/>
                <w:szCs w:val="16"/>
              </w:rPr>
              <w:t>C:\Program Files\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r w:rsidRPr="00F15922">
              <w:rPr>
                <w:color w:val="000000"/>
                <w:sz w:val="16"/>
                <w:szCs w:val="16"/>
              </w:rPr>
              <w:t>64-bit IVI standard root directory</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r w:rsidRPr="00F15922">
              <w:rPr>
                <w:b/>
                <w:bCs/>
                <w:color w:val="000000"/>
                <w:sz w:val="16"/>
                <w:szCs w:val="16"/>
              </w:rPr>
              <w:tab/>
              <w:t>\Drivers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p>
        </w:tc>
      </w:tr>
      <w:tr w:rsidR="00CA3DAA" w:rsidRPr="00F15922" w:rsidTr="00662D71">
        <w:tc>
          <w:tcPr>
            <w:tcW w:w="2455" w:type="dxa"/>
            <w:tcBorders>
              <w:top w:val="dotted" w:sz="4" w:space="0" w:color="auto"/>
              <w:bottom w:val="dotted" w:sz="4" w:space="0" w:color="auto"/>
            </w:tcBorders>
          </w:tcPr>
          <w:p w:rsidR="00CA3DAA" w:rsidRPr="00F15922" w:rsidRDefault="00CA3DAA" w:rsidP="007A5CA6">
            <w:pPr>
              <w:rPr>
                <w:b/>
                <w:bCs/>
                <w:color w:val="000000"/>
                <w:sz w:val="16"/>
                <w:szCs w:val="16"/>
              </w:rPr>
            </w:pPr>
            <w:r w:rsidRPr="00F15922">
              <w:rPr>
                <w:b/>
                <w:bCs/>
                <w:color w:val="000000"/>
                <w:sz w:val="16"/>
                <w:szCs w:val="16"/>
              </w:rPr>
              <w:tab/>
            </w:r>
            <w:r w:rsidRPr="00F15922">
              <w:rPr>
                <w:b/>
                <w:bCs/>
                <w:color w:val="000000"/>
                <w:sz w:val="16"/>
                <w:szCs w:val="16"/>
              </w:rPr>
              <w:tab/>
              <w:t>\AgSAn</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CA3DAA" w:rsidRPr="00F15922" w:rsidRDefault="00CA3DAA" w:rsidP="00026DCB">
            <w:pPr>
              <w:rPr>
                <w:i/>
                <w:iCs/>
                <w:color w:val="000000"/>
                <w:sz w:val="16"/>
                <w:szCs w:val="16"/>
              </w:rPr>
            </w:pPr>
            <w:r w:rsidRPr="00F15922">
              <w:rPr>
                <w:i/>
                <w:iCs/>
                <w:color w:val="000000"/>
                <w:sz w:val="16"/>
                <w:szCs w:val="16"/>
              </w:rPr>
              <w:t>Source files, documentation, examples</w:t>
            </w:r>
          </w:p>
        </w:tc>
        <w:tc>
          <w:tcPr>
            <w:tcW w:w="2340" w:type="dxa"/>
            <w:tcBorders>
              <w:top w:val="dotted" w:sz="4" w:space="0" w:color="auto"/>
              <w:left w:val="single" w:sz="4" w:space="0" w:color="auto"/>
              <w:bottom w:val="dotted" w:sz="4" w:space="0" w:color="auto"/>
            </w:tcBorders>
            <w:shd w:val="clear" w:color="auto" w:fill="auto"/>
            <w:noWrap/>
          </w:tcPr>
          <w:p w:rsidR="00CA3DAA" w:rsidRPr="00F15922" w:rsidRDefault="00CA3DAA" w:rsidP="007A5CA6">
            <w:pPr>
              <w:rPr>
                <w:color w:val="000000"/>
                <w:sz w:val="16"/>
                <w:szCs w:val="16"/>
              </w:rPr>
            </w:pPr>
            <w:r w:rsidRPr="00F15922">
              <w:rPr>
                <w:color w:val="000000"/>
                <w:sz w:val="16"/>
                <w:szCs w:val="16"/>
              </w:rPr>
              <w:t>Driver specific files may be organized in subdirectories</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iCs/>
                <w:color w:val="000000"/>
                <w:sz w:val="16"/>
                <w:szCs w:val="16"/>
              </w:rPr>
            </w:pPr>
            <w:r w:rsidRPr="00F15922">
              <w:rPr>
                <w:iCs/>
                <w:color w:val="000000"/>
                <w:sz w:val="16"/>
                <w:szCs w:val="16"/>
              </w:rPr>
              <w:t>AgilentSAn.chi</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iCs/>
                <w:color w:val="000000"/>
                <w:sz w:val="16"/>
                <w:szCs w:val="16"/>
              </w:rPr>
            </w:pPr>
            <w:r w:rsidRPr="00F15922">
              <w:rPr>
                <w:iCs/>
                <w:color w:val="000000"/>
                <w:sz w:val="16"/>
                <w:szCs w:val="16"/>
              </w:rPr>
              <w:t>AgilentSAn.chm</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p>
        </w:tc>
      </w:tr>
      <w:tr w:rsidR="00757B6A" w:rsidRPr="00F15922" w:rsidTr="00662D71">
        <w:tc>
          <w:tcPr>
            <w:tcW w:w="2455" w:type="dxa"/>
            <w:tcBorders>
              <w:top w:val="dotted" w:sz="4" w:space="0" w:color="auto"/>
              <w:bottom w:val="dotted" w:sz="4" w:space="0" w:color="auto"/>
            </w:tcBorders>
          </w:tcPr>
          <w:p w:rsidR="00757B6A" w:rsidRPr="00F15922" w:rsidRDefault="00757B6A"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57B6A" w:rsidRPr="00F15922" w:rsidRDefault="00757B6A" w:rsidP="007A5CA6">
            <w:pPr>
              <w:rPr>
                <w:i/>
                <w:iCs/>
                <w:color w:val="000000"/>
                <w:sz w:val="16"/>
                <w:szCs w:val="16"/>
              </w:rPr>
            </w:pPr>
            <w:r w:rsidRPr="00F15922">
              <w:rPr>
                <w:i/>
                <w:iCs/>
                <w:color w:val="000000"/>
                <w:sz w:val="16"/>
                <w:szCs w:val="16"/>
              </w:rPr>
              <w:t>Additional MS help files such as AgilentSAn.HxS</w:t>
            </w:r>
          </w:p>
        </w:tc>
        <w:tc>
          <w:tcPr>
            <w:tcW w:w="2340" w:type="dxa"/>
            <w:tcBorders>
              <w:top w:val="dotted" w:sz="4" w:space="0" w:color="auto"/>
              <w:left w:val="single" w:sz="4" w:space="0" w:color="auto"/>
              <w:bottom w:val="dotted" w:sz="4" w:space="0" w:color="auto"/>
            </w:tcBorders>
            <w:shd w:val="clear" w:color="auto" w:fill="auto"/>
            <w:noWrap/>
          </w:tcPr>
          <w:p w:rsidR="00757B6A" w:rsidRPr="00F15922" w:rsidRDefault="00757B6A" w:rsidP="007A5CA6">
            <w:pPr>
              <w:rPr>
                <w:color w:val="000000"/>
                <w:sz w:val="16"/>
                <w:szCs w:val="16"/>
              </w:rPr>
            </w:pPr>
            <w:r w:rsidRPr="00F15922">
              <w:rPr>
                <w:color w:val="000000"/>
                <w:sz w:val="16"/>
                <w:szCs w:val="16"/>
              </w:rPr>
              <w:t>Help files required for Visual Studio help integration</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437561" w:rsidP="007A5CA6">
            <w:pPr>
              <w:rPr>
                <w:iCs/>
                <w:color w:val="000000"/>
                <w:sz w:val="16"/>
                <w:szCs w:val="16"/>
              </w:rPr>
            </w:pPr>
            <w:r w:rsidRPr="00F15922">
              <w:rPr>
                <w:iCs/>
                <w:color w:val="000000"/>
                <w:sz w:val="16"/>
                <w:szCs w:val="16"/>
              </w:rPr>
              <w:t>AgSAn.fp</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437561" w:rsidP="007A5CA6">
            <w:pPr>
              <w:rPr>
                <w:color w:val="000000"/>
                <w:sz w:val="16"/>
                <w:szCs w:val="16"/>
              </w:rPr>
            </w:pPr>
            <w:r w:rsidRPr="00F15922">
              <w:rPr>
                <w:color w:val="000000"/>
                <w:sz w:val="16"/>
                <w:szCs w:val="16"/>
              </w:rPr>
              <w:t>C Wrapper function panel</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437561" w:rsidP="007A5CA6">
            <w:pPr>
              <w:rPr>
                <w:iCs/>
                <w:color w:val="000000"/>
                <w:sz w:val="16"/>
                <w:szCs w:val="16"/>
              </w:rPr>
            </w:pPr>
            <w:r w:rsidRPr="00F15922">
              <w:rPr>
                <w:iCs/>
                <w:color w:val="000000"/>
                <w:sz w:val="16"/>
                <w:szCs w:val="16"/>
              </w:rPr>
              <w:t>AgSAn.sub</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437561" w:rsidP="007A5CA6">
            <w:pPr>
              <w:rPr>
                <w:color w:val="000000"/>
                <w:sz w:val="16"/>
                <w:szCs w:val="16"/>
              </w:rPr>
            </w:pPr>
            <w:r w:rsidRPr="00F15922">
              <w:rPr>
                <w:color w:val="000000"/>
                <w:sz w:val="16"/>
                <w:szCs w:val="16"/>
              </w:rPr>
              <w:t>C Wrapper .sub file</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r w:rsidRPr="00F15922">
              <w:rPr>
                <w:b/>
                <w:bCs/>
                <w:color w:val="000000"/>
                <w:sz w:val="16"/>
                <w:szCs w:val="16"/>
              </w:rPr>
              <w:tab/>
              <w:t>\Bin</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color w:val="000000"/>
                <w:sz w:val="16"/>
                <w:szCs w:val="16"/>
              </w:rPr>
            </w:pPr>
            <w:r w:rsidRPr="00F15922">
              <w:rPr>
                <w:i/>
                <w:iCs/>
                <w:color w:val="000000"/>
                <w:sz w:val="16"/>
                <w:szCs w:val="16"/>
              </w:rPr>
              <w:t>Other shared component dlls (e.g., IviFgenTypeLib.dll, IviConfigServerCAPI.dll)</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r w:rsidRPr="00F15922">
              <w:rPr>
                <w:color w:val="000000"/>
                <w:sz w:val="16"/>
                <w:szCs w:val="16"/>
              </w:rPr>
              <w:t>64-bit DLLs</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437561" w:rsidP="007A5CA6">
            <w:pPr>
              <w:rPr>
                <w:color w:val="000000"/>
                <w:sz w:val="16"/>
                <w:szCs w:val="16"/>
              </w:rPr>
            </w:pPr>
            <w:r w:rsidRPr="00F15922">
              <w:rPr>
                <w:color w:val="000000"/>
                <w:sz w:val="16"/>
                <w:szCs w:val="16"/>
              </w:rPr>
              <w:t>AgSAn</w:t>
            </w:r>
            <w:r w:rsidR="00BD28A5" w:rsidRPr="00F15922">
              <w:rPr>
                <w:color w:val="000000"/>
                <w:sz w:val="16"/>
                <w:szCs w:val="16"/>
              </w:rPr>
              <w:t>_64</w:t>
            </w:r>
            <w:r w:rsidRPr="00F15922">
              <w:rPr>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437561" w:rsidP="007A5CA6">
            <w:pPr>
              <w:rPr>
                <w:color w:val="000000"/>
                <w:sz w:val="16"/>
                <w:szCs w:val="16"/>
              </w:rPr>
            </w:pPr>
            <w:r w:rsidRPr="00F15922">
              <w:rPr>
                <w:color w:val="000000"/>
                <w:sz w:val="16"/>
                <w:szCs w:val="16"/>
              </w:rPr>
              <w:t>Contains IVI-COM driver and C wrapper.</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437561" w:rsidP="007A5CA6">
            <w:pPr>
              <w:rPr>
                <w:color w:val="000000"/>
                <w:sz w:val="16"/>
                <w:szCs w:val="16"/>
              </w:rPr>
            </w:pPr>
            <w:r w:rsidRPr="00F15922">
              <w:rPr>
                <w:color w:val="000000"/>
                <w:sz w:val="16"/>
                <w:szCs w:val="16"/>
              </w:rPr>
              <w:t>AgilentSAnBasic</w:t>
            </w:r>
            <w:r w:rsidR="00BD28A5" w:rsidRPr="00F15922">
              <w:rPr>
                <w:color w:val="000000"/>
                <w:sz w:val="16"/>
                <w:szCs w:val="16"/>
              </w:rPr>
              <w:t>_64</w:t>
            </w:r>
            <w:r w:rsidRPr="00F15922">
              <w:rPr>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437561" w:rsidP="007A5CA6">
            <w:pPr>
              <w:rPr>
                <w:color w:val="000000"/>
                <w:sz w:val="16"/>
                <w:szCs w:val="16"/>
              </w:rPr>
            </w:pPr>
            <w:r w:rsidRPr="00F15922">
              <w:rPr>
                <w:color w:val="000000"/>
                <w:sz w:val="16"/>
                <w:szCs w:val="16"/>
              </w:rPr>
              <w:t>Driver</w:t>
            </w:r>
            <w:r w:rsidR="00FF1607" w:rsidRPr="00F15922">
              <w:rPr>
                <w:color w:val="000000"/>
                <w:sz w:val="16"/>
                <w:szCs w:val="16"/>
              </w:rPr>
              <w:t xml:space="preserve"> </w:t>
            </w:r>
            <w:r w:rsidRPr="00F15922">
              <w:rPr>
                <w:color w:val="000000"/>
                <w:sz w:val="16"/>
                <w:szCs w:val="16"/>
              </w:rPr>
              <w:t>specific support library</w:t>
            </w:r>
          </w:p>
        </w:tc>
      </w:tr>
      <w:tr w:rsidR="00437561" w:rsidRPr="00F15922" w:rsidTr="00662D71">
        <w:tc>
          <w:tcPr>
            <w:tcW w:w="2455" w:type="dxa"/>
            <w:tcBorders>
              <w:top w:val="dotted" w:sz="4" w:space="0" w:color="auto"/>
              <w:bottom w:val="dotted" w:sz="4" w:space="0" w:color="auto"/>
            </w:tcBorders>
          </w:tcPr>
          <w:p w:rsidR="00437561" w:rsidRPr="00F15922" w:rsidRDefault="00437561"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37561" w:rsidRPr="00F15922" w:rsidRDefault="00437561" w:rsidP="00CD101F">
            <w:pPr>
              <w:rPr>
                <w:iCs/>
                <w:color w:val="000000"/>
                <w:sz w:val="16"/>
                <w:szCs w:val="16"/>
              </w:rPr>
            </w:pPr>
            <w:r w:rsidRPr="00F15922">
              <w:rPr>
                <w:iCs/>
                <w:color w:val="000000"/>
                <w:sz w:val="16"/>
                <w:szCs w:val="16"/>
              </w:rPr>
              <w:t>ItlTypeLib</w:t>
            </w:r>
            <w:r w:rsidR="00BD28A5" w:rsidRPr="00F15922">
              <w:rPr>
                <w:iCs/>
                <w:color w:val="000000"/>
                <w:sz w:val="16"/>
                <w:szCs w:val="16"/>
              </w:rPr>
              <w:t>_64</w:t>
            </w:r>
            <w:r w:rsidRPr="00F15922">
              <w:rPr>
                <w:iCs/>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rsidR="00437561" w:rsidRPr="00F15922" w:rsidRDefault="00757B6A" w:rsidP="00CD101F">
            <w:pPr>
              <w:rPr>
                <w:color w:val="000000"/>
                <w:sz w:val="16"/>
                <w:szCs w:val="16"/>
              </w:rPr>
            </w:pPr>
            <w:r w:rsidRPr="00F15922">
              <w:rPr>
                <w:color w:val="000000"/>
                <w:sz w:val="16"/>
                <w:szCs w:val="16"/>
              </w:rPr>
              <w:t>Vendor specific support library</w:t>
            </w:r>
          </w:p>
        </w:tc>
      </w:tr>
      <w:tr w:rsidR="007A5CA6" w:rsidRPr="00F15922" w:rsidTr="00662D71">
        <w:tc>
          <w:tcPr>
            <w:tcW w:w="2455" w:type="dxa"/>
            <w:tcBorders>
              <w:top w:val="dotted" w:sz="4" w:space="0" w:color="auto"/>
              <w:bottom w:val="dotted" w:sz="4" w:space="0" w:color="auto"/>
              <w:right w:val="single" w:sz="4" w:space="0" w:color="auto"/>
            </w:tcBorders>
            <w:shd w:val="clear" w:color="auto" w:fill="auto"/>
            <w:noWrap/>
          </w:tcPr>
          <w:p w:rsidR="007A5CA6" w:rsidRPr="00F15922" w:rsidRDefault="007A5CA6" w:rsidP="007A5CA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Interop </w:t>
            </w:r>
          </w:p>
          <w:p w:rsidR="007A5CA6" w:rsidRPr="00F15922" w:rsidRDefault="007A5CA6" w:rsidP="007A5CA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0E365C" w:rsidP="007A5CA6">
            <w:pPr>
              <w:rPr>
                <w:color w:val="000000"/>
                <w:sz w:val="16"/>
                <w:szCs w:val="16"/>
              </w:rPr>
            </w:pPr>
            <w:r w:rsidRPr="00F15922">
              <w:rPr>
                <w:i/>
                <w:iCs/>
                <w:color w:val="000000"/>
                <w:sz w:val="16"/>
                <w:szCs w:val="16"/>
              </w:rPr>
              <w:t>.NET PIAs and corresponding XML IntelliSense help for IVI-COM shared component dlls (e.g., Ivi.Fgen.Interop.dll &amp; Ivi.Fgen.Interop.xml)</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r w:rsidRPr="00F15922">
              <w:rPr>
                <w:color w:val="000000"/>
                <w:sz w:val="16"/>
                <w:szCs w:val="16"/>
              </w:rPr>
              <w:t>64-bit PIAs</w:t>
            </w:r>
          </w:p>
        </w:tc>
      </w:tr>
      <w:tr w:rsidR="00BD28A5" w:rsidRPr="00F15922" w:rsidTr="00662D71">
        <w:tc>
          <w:tcPr>
            <w:tcW w:w="2455" w:type="dxa"/>
            <w:tcBorders>
              <w:top w:val="dotted" w:sz="4" w:space="0" w:color="auto"/>
              <w:bottom w:val="dotted" w:sz="4" w:space="0" w:color="auto"/>
            </w:tcBorders>
          </w:tcPr>
          <w:p w:rsidR="00BD28A5" w:rsidRPr="00F15922" w:rsidRDefault="00BD28A5"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BD28A5" w:rsidRPr="00F15922" w:rsidRDefault="00BD28A5" w:rsidP="00CD101F">
            <w:pPr>
              <w:rPr>
                <w:iCs/>
                <w:color w:val="000000"/>
                <w:sz w:val="16"/>
                <w:szCs w:val="16"/>
              </w:rPr>
            </w:pPr>
            <w:r w:rsidRPr="00F15922">
              <w:rPr>
                <w:iCs/>
                <w:color w:val="000000"/>
                <w:sz w:val="16"/>
                <w:szCs w:val="16"/>
              </w:rPr>
              <w:t>Agilent.AgilentSAn.Interop.dll</w:t>
            </w:r>
          </w:p>
        </w:tc>
        <w:tc>
          <w:tcPr>
            <w:tcW w:w="2340" w:type="dxa"/>
            <w:tcBorders>
              <w:top w:val="dotted" w:sz="4" w:space="0" w:color="auto"/>
              <w:left w:val="single" w:sz="4" w:space="0" w:color="auto"/>
              <w:bottom w:val="dotted" w:sz="4" w:space="0" w:color="auto"/>
            </w:tcBorders>
            <w:shd w:val="clear" w:color="auto" w:fill="auto"/>
            <w:noWrap/>
          </w:tcPr>
          <w:p w:rsidR="00BD28A5" w:rsidRPr="00F15922" w:rsidRDefault="000E4D38" w:rsidP="000E4D38">
            <w:pPr>
              <w:rPr>
                <w:color w:val="000000"/>
                <w:sz w:val="16"/>
                <w:szCs w:val="16"/>
              </w:rPr>
            </w:pPr>
            <w:r w:rsidRPr="00F15922">
              <w:rPr>
                <w:color w:val="000000"/>
                <w:sz w:val="16"/>
                <w:szCs w:val="16"/>
              </w:rPr>
              <w:t>PIA for primary d</w:t>
            </w:r>
            <w:r w:rsidR="00BD28A5" w:rsidRPr="00F15922">
              <w:rPr>
                <w:color w:val="000000"/>
                <w:sz w:val="16"/>
                <w:szCs w:val="16"/>
              </w:rPr>
              <w:t xml:space="preserve">river </w:t>
            </w:r>
            <w:r w:rsidRPr="00F15922">
              <w:rPr>
                <w:color w:val="000000"/>
                <w:sz w:val="16"/>
                <w:szCs w:val="16"/>
              </w:rPr>
              <w:t>DLL</w:t>
            </w:r>
          </w:p>
        </w:tc>
      </w:tr>
      <w:tr w:rsidR="00BD28A5" w:rsidRPr="00F15922" w:rsidTr="00662D71">
        <w:tc>
          <w:tcPr>
            <w:tcW w:w="2455" w:type="dxa"/>
            <w:tcBorders>
              <w:top w:val="dotted" w:sz="4" w:space="0" w:color="auto"/>
              <w:bottom w:val="dotted" w:sz="4" w:space="0" w:color="auto"/>
            </w:tcBorders>
          </w:tcPr>
          <w:p w:rsidR="00BD28A5" w:rsidRPr="00F15922" w:rsidRDefault="00BD28A5"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BD28A5" w:rsidRPr="00F15922" w:rsidRDefault="00BD28A5" w:rsidP="00CD101F">
            <w:pPr>
              <w:rPr>
                <w:iCs/>
                <w:color w:val="000000"/>
                <w:sz w:val="16"/>
                <w:szCs w:val="16"/>
              </w:rPr>
            </w:pPr>
            <w:r w:rsidRPr="00F15922">
              <w:rPr>
                <w:iCs/>
                <w:color w:val="000000"/>
                <w:sz w:val="16"/>
                <w:szCs w:val="16"/>
              </w:rPr>
              <w:t>Agilent.AgilentSAn.Interop.xml</w:t>
            </w:r>
          </w:p>
        </w:tc>
        <w:tc>
          <w:tcPr>
            <w:tcW w:w="2340" w:type="dxa"/>
            <w:tcBorders>
              <w:top w:val="dotted" w:sz="4" w:space="0" w:color="auto"/>
              <w:left w:val="single" w:sz="4" w:space="0" w:color="auto"/>
              <w:bottom w:val="dotted" w:sz="4" w:space="0" w:color="auto"/>
            </w:tcBorders>
            <w:shd w:val="clear" w:color="auto" w:fill="auto"/>
            <w:noWrap/>
          </w:tcPr>
          <w:p w:rsidR="00BD28A5" w:rsidRPr="00F15922" w:rsidRDefault="00BD28A5" w:rsidP="00CD101F">
            <w:pPr>
              <w:rPr>
                <w:color w:val="000000"/>
                <w:sz w:val="16"/>
                <w:szCs w:val="16"/>
              </w:rPr>
            </w:pPr>
            <w:r w:rsidRPr="00F15922">
              <w:rPr>
                <w:color w:val="000000"/>
                <w:sz w:val="16"/>
                <w:szCs w:val="16"/>
              </w:rPr>
              <w:t>PIA IntelliSense</w:t>
            </w:r>
            <w:r w:rsidR="000E4D38" w:rsidRPr="00F15922">
              <w:rPr>
                <w:color w:val="000000"/>
                <w:sz w:val="16"/>
                <w:szCs w:val="16"/>
              </w:rPr>
              <w:t xml:space="preserve"> File</w:t>
            </w:r>
          </w:p>
        </w:tc>
      </w:tr>
      <w:tr w:rsidR="00BD28A5" w:rsidRPr="00F15922" w:rsidTr="00662D71">
        <w:tc>
          <w:tcPr>
            <w:tcW w:w="2455" w:type="dxa"/>
            <w:tcBorders>
              <w:top w:val="dotted" w:sz="4" w:space="0" w:color="auto"/>
              <w:bottom w:val="dotted" w:sz="4" w:space="0" w:color="auto"/>
            </w:tcBorders>
          </w:tcPr>
          <w:p w:rsidR="00BD28A5" w:rsidRPr="00F15922" w:rsidRDefault="00BD28A5"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BD28A5" w:rsidRPr="00F15922" w:rsidRDefault="00BD28A5" w:rsidP="00CD101F">
            <w:pPr>
              <w:rPr>
                <w:iCs/>
                <w:color w:val="000000"/>
                <w:sz w:val="16"/>
                <w:szCs w:val="16"/>
              </w:rPr>
            </w:pPr>
            <w:r w:rsidRPr="00F15922">
              <w:rPr>
                <w:iCs/>
                <w:color w:val="000000"/>
                <w:sz w:val="16"/>
                <w:szCs w:val="16"/>
              </w:rPr>
              <w:t>Agilent.AgilentSAn.Basic.Interop.dll</w:t>
            </w:r>
          </w:p>
        </w:tc>
        <w:tc>
          <w:tcPr>
            <w:tcW w:w="2340" w:type="dxa"/>
            <w:tcBorders>
              <w:top w:val="dotted" w:sz="4" w:space="0" w:color="auto"/>
              <w:left w:val="single" w:sz="4" w:space="0" w:color="auto"/>
              <w:bottom w:val="dotted" w:sz="4" w:space="0" w:color="auto"/>
            </w:tcBorders>
            <w:shd w:val="clear" w:color="auto" w:fill="auto"/>
            <w:noWrap/>
          </w:tcPr>
          <w:p w:rsidR="00BD28A5" w:rsidRPr="00F15922" w:rsidRDefault="00BD28A5" w:rsidP="00757B6A">
            <w:pPr>
              <w:rPr>
                <w:color w:val="000000"/>
                <w:sz w:val="16"/>
                <w:szCs w:val="16"/>
              </w:rPr>
            </w:pPr>
            <w:r w:rsidRPr="00F15922">
              <w:rPr>
                <w:color w:val="000000"/>
                <w:sz w:val="16"/>
                <w:szCs w:val="16"/>
              </w:rPr>
              <w:t xml:space="preserve">PIA for </w:t>
            </w:r>
            <w:r w:rsidR="00757B6A" w:rsidRPr="00F15922">
              <w:rPr>
                <w:color w:val="000000"/>
                <w:sz w:val="16"/>
                <w:szCs w:val="16"/>
              </w:rPr>
              <w:t>support</w:t>
            </w:r>
            <w:r w:rsidRPr="00F15922">
              <w:rPr>
                <w:color w:val="000000"/>
                <w:sz w:val="16"/>
                <w:szCs w:val="16"/>
              </w:rPr>
              <w:t xml:space="preserve"> DLL</w:t>
            </w:r>
          </w:p>
        </w:tc>
      </w:tr>
      <w:tr w:rsidR="000E4D38" w:rsidRPr="00F15922" w:rsidTr="00662D71">
        <w:tc>
          <w:tcPr>
            <w:tcW w:w="2455" w:type="dxa"/>
            <w:tcBorders>
              <w:top w:val="dotted" w:sz="4" w:space="0" w:color="auto"/>
              <w:bottom w:val="dotted" w:sz="4" w:space="0" w:color="auto"/>
            </w:tcBorders>
          </w:tcPr>
          <w:p w:rsidR="000E4D38" w:rsidRPr="00F15922" w:rsidRDefault="000E4D38"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0E4D38">
            <w:pPr>
              <w:rPr>
                <w:iCs/>
                <w:color w:val="000000"/>
                <w:sz w:val="16"/>
                <w:szCs w:val="16"/>
                <w:lang w:val="it-IT"/>
              </w:rPr>
            </w:pPr>
            <w:r w:rsidRPr="00F15922">
              <w:rPr>
                <w:iCs/>
                <w:color w:val="000000"/>
                <w:sz w:val="16"/>
                <w:szCs w:val="16"/>
                <w:lang w:val="it-IT"/>
              </w:rPr>
              <w:t>Agilent.AgilentSAn.Basic.Interop.xml</w:t>
            </w: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0E4D38" w:rsidP="00CD101F">
            <w:pPr>
              <w:rPr>
                <w:color w:val="000000"/>
                <w:sz w:val="16"/>
                <w:szCs w:val="16"/>
              </w:rPr>
            </w:pPr>
            <w:r w:rsidRPr="00F15922">
              <w:rPr>
                <w:color w:val="000000"/>
                <w:sz w:val="16"/>
                <w:szCs w:val="16"/>
              </w:rPr>
              <w:t>PIA IntelliSense File</w:t>
            </w:r>
          </w:p>
        </w:tc>
      </w:tr>
      <w:tr w:rsidR="000E4D38" w:rsidRPr="00F15922" w:rsidTr="00662D71">
        <w:tc>
          <w:tcPr>
            <w:tcW w:w="2455" w:type="dxa"/>
            <w:tcBorders>
              <w:top w:val="dotted" w:sz="4" w:space="0" w:color="auto"/>
              <w:bottom w:val="dotted" w:sz="4" w:space="0" w:color="auto"/>
            </w:tcBorders>
          </w:tcPr>
          <w:p w:rsidR="000E4D38" w:rsidRPr="00F15922" w:rsidRDefault="000E4D38" w:rsidP="007A5CA6">
            <w:pPr>
              <w:rPr>
                <w:b/>
                <w:bCs/>
                <w:color w:val="000000"/>
                <w:sz w:val="16"/>
                <w:szCs w:val="16"/>
              </w:rPr>
            </w:pPr>
            <w:r w:rsidRPr="00F15922">
              <w:rPr>
                <w:b/>
                <w:bCs/>
                <w:color w:val="000000"/>
                <w:sz w:val="16"/>
                <w:szCs w:val="16"/>
              </w:rPr>
              <w:tab/>
              <w:t>\Include</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7A5CA6">
            <w:pPr>
              <w:rPr>
                <w:color w:val="000000"/>
                <w:sz w:val="16"/>
                <w:szCs w:val="16"/>
              </w:rPr>
            </w:pPr>
            <w:r w:rsidRPr="00F15922">
              <w:rPr>
                <w:i/>
                <w:iCs/>
                <w:color w:val="000000"/>
                <w:sz w:val="16"/>
                <w:szCs w:val="16"/>
              </w:rPr>
              <w:t>Shared component include files (e.g., IviConfigServer.h)</w:t>
            </w: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0E4D38" w:rsidP="007A5CA6">
            <w:pPr>
              <w:rPr>
                <w:color w:val="000000"/>
                <w:sz w:val="16"/>
                <w:szCs w:val="16"/>
              </w:rPr>
            </w:pPr>
          </w:p>
        </w:tc>
      </w:tr>
      <w:tr w:rsidR="000E4D38" w:rsidRPr="00F15922" w:rsidTr="00662D71">
        <w:tc>
          <w:tcPr>
            <w:tcW w:w="2455" w:type="dxa"/>
            <w:tcBorders>
              <w:top w:val="dotted" w:sz="4" w:space="0" w:color="auto"/>
              <w:bottom w:val="dotted" w:sz="4" w:space="0" w:color="auto"/>
            </w:tcBorders>
          </w:tcPr>
          <w:p w:rsidR="000E4D38" w:rsidRPr="00F15922" w:rsidRDefault="000E4D38"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7A5CA6">
            <w:pPr>
              <w:rPr>
                <w:color w:val="000000"/>
                <w:sz w:val="16"/>
                <w:szCs w:val="16"/>
              </w:rPr>
            </w:pPr>
            <w:r w:rsidRPr="00F15922">
              <w:rPr>
                <w:color w:val="000000"/>
                <w:sz w:val="16"/>
                <w:szCs w:val="16"/>
              </w:rPr>
              <w:t>AgSAn.h</w:t>
            </w: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0E4D38" w:rsidP="007A5CA6">
            <w:pPr>
              <w:rPr>
                <w:color w:val="000000"/>
                <w:sz w:val="16"/>
                <w:szCs w:val="16"/>
              </w:rPr>
            </w:pPr>
          </w:p>
        </w:tc>
      </w:tr>
      <w:tr w:rsidR="000E4D38" w:rsidRPr="00F15922" w:rsidTr="00662D71">
        <w:tc>
          <w:tcPr>
            <w:tcW w:w="2455" w:type="dxa"/>
            <w:tcBorders>
              <w:top w:val="dotted" w:sz="4" w:space="0" w:color="auto"/>
              <w:bottom w:val="dotted" w:sz="4" w:space="0" w:color="auto"/>
            </w:tcBorders>
          </w:tcPr>
          <w:p w:rsidR="000E4D38" w:rsidRPr="00F15922" w:rsidRDefault="000E4D38" w:rsidP="000E4D38">
            <w:pPr>
              <w:rPr>
                <w:b/>
                <w:bCs/>
                <w:color w:val="000000"/>
                <w:sz w:val="16"/>
                <w:szCs w:val="16"/>
              </w:rPr>
            </w:pPr>
            <w:r w:rsidRPr="00F15922">
              <w:rPr>
                <w:b/>
                <w:bCs/>
                <w:color w:val="000000"/>
                <w:sz w:val="16"/>
                <w:szCs w:val="16"/>
              </w:rPr>
              <w:tab/>
              <w:t>\Lib_64</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0E4D38" w:rsidP="007A5CA6">
            <w:pPr>
              <w:rPr>
                <w:color w:val="000000"/>
                <w:sz w:val="16"/>
                <w:szCs w:val="16"/>
              </w:rPr>
            </w:pPr>
            <w:r w:rsidRPr="00F15922">
              <w:rPr>
                <w:color w:val="000000"/>
                <w:sz w:val="16"/>
                <w:szCs w:val="16"/>
              </w:rPr>
              <w:t>64-bit DLL import libraries</w:t>
            </w:r>
          </w:p>
        </w:tc>
      </w:tr>
      <w:tr w:rsidR="000E4D38" w:rsidRPr="00F15922" w:rsidTr="00662D71">
        <w:tc>
          <w:tcPr>
            <w:tcW w:w="2455" w:type="dxa"/>
            <w:tcBorders>
              <w:top w:val="dotted" w:sz="4" w:space="0" w:color="auto"/>
              <w:bottom w:val="dotted" w:sz="4" w:space="0" w:color="auto"/>
            </w:tcBorders>
          </w:tcPr>
          <w:p w:rsidR="000E4D38" w:rsidRPr="00F15922" w:rsidRDefault="000E4D38" w:rsidP="007A5CA6">
            <w:pPr>
              <w:rPr>
                <w:b/>
                <w:bCs/>
                <w:color w:val="000000"/>
                <w:sz w:val="16"/>
                <w:szCs w:val="16"/>
              </w:rPr>
            </w:pPr>
            <w:r w:rsidRPr="00F15922">
              <w:rPr>
                <w:b/>
                <w:bCs/>
                <w:color w:val="000000"/>
                <w:sz w:val="16"/>
                <w:szCs w:val="16"/>
              </w:rPr>
              <w:tab/>
            </w:r>
            <w:r w:rsidRPr="00F15922">
              <w:rPr>
                <w:b/>
                <w:bCs/>
                <w:color w:val="000000"/>
                <w:sz w:val="16"/>
                <w:szCs w:val="16"/>
              </w:rPr>
              <w:tab/>
              <w:t>\msc</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7A5CA6">
            <w:pPr>
              <w:rPr>
                <w:color w:val="000000"/>
                <w:sz w:val="16"/>
                <w:szCs w:val="16"/>
              </w:rPr>
            </w:pPr>
            <w:r w:rsidRPr="00F15922">
              <w:rPr>
                <w:i/>
                <w:iCs/>
                <w:color w:val="000000"/>
                <w:sz w:val="16"/>
                <w:szCs w:val="16"/>
              </w:rPr>
              <w:t xml:space="preserve">Shared component import library files (e.g., </w:t>
            </w:r>
            <w:r w:rsidRPr="00F15922">
              <w:rPr>
                <w:i/>
                <w:iCs/>
                <w:color w:val="000000"/>
                <w:sz w:val="16"/>
                <w:szCs w:val="16"/>
              </w:rPr>
              <w:lastRenderedPageBreak/>
              <w:t>IviConfigServer.lib)</w:t>
            </w: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0E4D38" w:rsidP="00BD28A5">
            <w:pPr>
              <w:rPr>
                <w:color w:val="000000"/>
                <w:sz w:val="16"/>
                <w:szCs w:val="16"/>
              </w:rPr>
            </w:pPr>
            <w:r w:rsidRPr="00F15922">
              <w:rPr>
                <w:color w:val="000000"/>
                <w:sz w:val="16"/>
                <w:szCs w:val="16"/>
              </w:rPr>
              <w:lastRenderedPageBreak/>
              <w:t xml:space="preserve">Microsoft-compatible </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r w:rsidRPr="00F15922">
              <w:rPr>
                <w:color w:val="000000"/>
                <w:sz w:val="16"/>
                <w:szCs w:val="16"/>
              </w:rPr>
              <w:t>AgSAn_64.lib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IVI-COM drivers with C wrappers will have .lib files for the C wrapper</w:t>
            </w:r>
          </w:p>
        </w:tc>
      </w:tr>
      <w:tr w:rsidR="00026DCB" w:rsidRPr="00F15922" w:rsidTr="00662D71">
        <w:tc>
          <w:tcPr>
            <w:tcW w:w="2455" w:type="dxa"/>
            <w:tcBorders>
              <w:top w:val="dotted" w:sz="4" w:space="0" w:color="auto"/>
              <w:bottom w:val="dotted" w:sz="4" w:space="0" w:color="auto"/>
              <w:right w:val="single" w:sz="4" w:space="0" w:color="auto"/>
            </w:tcBorders>
          </w:tcPr>
          <w:p w:rsidR="00026DCB" w:rsidRPr="00F15922" w:rsidRDefault="00026DCB" w:rsidP="007A5CA6">
            <w:pPr>
              <w:rPr>
                <w:b/>
                <w:bCs/>
                <w:color w:val="000000"/>
                <w:sz w:val="16"/>
                <w:szCs w:val="16"/>
              </w:rPr>
            </w:pPr>
            <w:r w:rsidRPr="00F15922">
              <w:rPr>
                <w:b/>
                <w:bCs/>
                <w:color w:val="000000"/>
                <w:sz w:val="16"/>
                <w:szCs w:val="16"/>
              </w:rPr>
              <w:t>C:\Program Files (x86)\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32-bit IVI standard root directory</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t>\Drivers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p>
        </w:tc>
      </w:tr>
      <w:tr w:rsidR="00CA3DAA" w:rsidRPr="00F15922" w:rsidTr="00662D71">
        <w:tc>
          <w:tcPr>
            <w:tcW w:w="2455" w:type="dxa"/>
            <w:tcBorders>
              <w:top w:val="dotted" w:sz="4" w:space="0" w:color="auto"/>
              <w:bottom w:val="dotted" w:sz="4" w:space="0" w:color="auto"/>
            </w:tcBorders>
          </w:tcPr>
          <w:p w:rsidR="00CA3DAA" w:rsidRPr="00F15922" w:rsidRDefault="00CA3DAA" w:rsidP="007A5CA6">
            <w:pPr>
              <w:rPr>
                <w:b/>
                <w:bCs/>
                <w:color w:val="000000"/>
                <w:sz w:val="16"/>
                <w:szCs w:val="16"/>
              </w:rPr>
            </w:pPr>
            <w:r w:rsidRPr="00F15922">
              <w:rPr>
                <w:b/>
                <w:bCs/>
                <w:color w:val="000000"/>
                <w:sz w:val="16"/>
                <w:szCs w:val="16"/>
              </w:rPr>
              <w:tab/>
            </w:r>
            <w:r w:rsidRPr="00F15922">
              <w:rPr>
                <w:b/>
                <w:bCs/>
                <w:color w:val="000000"/>
                <w:sz w:val="16"/>
                <w:szCs w:val="16"/>
              </w:rPr>
              <w:tab/>
              <w:t>\AgSAn</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CA3DAA" w:rsidRPr="00F15922" w:rsidRDefault="00CA3DAA" w:rsidP="00026DCB">
            <w:pPr>
              <w:rPr>
                <w:i/>
                <w:iCs/>
                <w:color w:val="000000"/>
                <w:sz w:val="16"/>
                <w:szCs w:val="16"/>
              </w:rPr>
            </w:pPr>
            <w:r w:rsidRPr="00F15922">
              <w:rPr>
                <w:i/>
                <w:iCs/>
                <w:color w:val="000000"/>
                <w:sz w:val="16"/>
                <w:szCs w:val="16"/>
              </w:rPr>
              <w:t>Source files, documentation, examples</w:t>
            </w:r>
          </w:p>
        </w:tc>
        <w:tc>
          <w:tcPr>
            <w:tcW w:w="2340" w:type="dxa"/>
            <w:tcBorders>
              <w:top w:val="dotted" w:sz="4" w:space="0" w:color="auto"/>
              <w:left w:val="single" w:sz="4" w:space="0" w:color="auto"/>
              <w:bottom w:val="dotted" w:sz="4" w:space="0" w:color="auto"/>
            </w:tcBorders>
            <w:shd w:val="clear" w:color="auto" w:fill="auto"/>
            <w:noWrap/>
          </w:tcPr>
          <w:p w:rsidR="00CA3DAA" w:rsidRPr="00F15922" w:rsidRDefault="00CA3DAA" w:rsidP="007A5CA6">
            <w:pPr>
              <w:rPr>
                <w:color w:val="000000"/>
                <w:sz w:val="16"/>
                <w:szCs w:val="16"/>
              </w:rPr>
            </w:pPr>
            <w:r w:rsidRPr="00F15922">
              <w:rPr>
                <w:color w:val="000000"/>
                <w:sz w:val="16"/>
                <w:szCs w:val="16"/>
              </w:rPr>
              <w:t>Driver specific files may be organized in subdirectories</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iCs/>
                <w:color w:val="000000"/>
                <w:sz w:val="16"/>
                <w:szCs w:val="16"/>
              </w:rPr>
              <w:t>AgilentSAn.chi</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iCs/>
                <w:color w:val="000000"/>
                <w:sz w:val="16"/>
                <w:szCs w:val="16"/>
              </w:rPr>
              <w:t>AgilentSAn.chm</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57B6A">
            <w:pPr>
              <w:rPr>
                <w:i/>
                <w:iCs/>
                <w:color w:val="000000"/>
                <w:sz w:val="16"/>
                <w:szCs w:val="16"/>
              </w:rPr>
            </w:pPr>
            <w:r w:rsidRPr="00F15922">
              <w:rPr>
                <w:i/>
                <w:iCs/>
                <w:color w:val="000000"/>
                <w:sz w:val="16"/>
                <w:szCs w:val="16"/>
              </w:rPr>
              <w:t xml:space="preserve">Additional MS </w:t>
            </w:r>
            <w:r w:rsidR="00757B6A" w:rsidRPr="00F15922">
              <w:rPr>
                <w:i/>
                <w:iCs/>
                <w:color w:val="000000"/>
                <w:sz w:val="16"/>
                <w:szCs w:val="16"/>
              </w:rPr>
              <w:t>h</w:t>
            </w:r>
            <w:r w:rsidRPr="00F15922">
              <w:rPr>
                <w:i/>
                <w:iCs/>
                <w:color w:val="000000"/>
                <w:sz w:val="16"/>
                <w:szCs w:val="16"/>
              </w:rPr>
              <w:t xml:space="preserve">elp </w:t>
            </w:r>
            <w:r w:rsidR="00757B6A" w:rsidRPr="00F15922">
              <w:rPr>
                <w:i/>
                <w:iCs/>
                <w:color w:val="000000"/>
                <w:sz w:val="16"/>
                <w:szCs w:val="16"/>
              </w:rPr>
              <w:t>f</w:t>
            </w:r>
            <w:r w:rsidRPr="00F15922">
              <w:rPr>
                <w:i/>
                <w:iCs/>
                <w:color w:val="000000"/>
                <w:sz w:val="16"/>
                <w:szCs w:val="16"/>
              </w:rPr>
              <w:t>iles</w:t>
            </w:r>
            <w:r w:rsidR="006C52C9" w:rsidRPr="00F15922">
              <w:rPr>
                <w:i/>
                <w:iCs/>
                <w:color w:val="000000"/>
                <w:sz w:val="16"/>
                <w:szCs w:val="16"/>
              </w:rPr>
              <w:t xml:space="preserve"> </w:t>
            </w:r>
            <w:r w:rsidR="00757B6A" w:rsidRPr="00F15922">
              <w:rPr>
                <w:i/>
                <w:iCs/>
                <w:color w:val="000000"/>
                <w:sz w:val="16"/>
                <w:szCs w:val="16"/>
              </w:rPr>
              <w:t>such as AgilentSAn.HxS</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757B6A" w:rsidP="007A5CA6">
            <w:pPr>
              <w:rPr>
                <w:color w:val="000000"/>
                <w:sz w:val="16"/>
                <w:szCs w:val="16"/>
              </w:rPr>
            </w:pPr>
            <w:r w:rsidRPr="00F15922">
              <w:rPr>
                <w:color w:val="000000"/>
                <w:sz w:val="16"/>
                <w:szCs w:val="16"/>
              </w:rPr>
              <w:t>Help files required for Visual Studio help integration</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iCs/>
                <w:color w:val="000000"/>
                <w:sz w:val="16"/>
                <w:szCs w:val="16"/>
              </w:rPr>
              <w:t>AgSAn.fp</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C Wrapper function panel</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iCs/>
                <w:color w:val="000000"/>
                <w:sz w:val="16"/>
                <w:szCs w:val="16"/>
              </w:rPr>
              <w:t>AgSAn.sub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C Wrapper .sub file</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t>\Bin</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r w:rsidRPr="00F15922">
              <w:rPr>
                <w:i/>
                <w:iCs/>
                <w:color w:val="000000"/>
                <w:sz w:val="16"/>
                <w:szCs w:val="16"/>
              </w:rPr>
              <w:t>Other shared component dlls (e.g., IviFgenTypeLib.dll, IviConfigServerCAPI.dll)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32-bit DLLs</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BD28A5">
            <w:pPr>
              <w:rPr>
                <w:color w:val="000000"/>
                <w:sz w:val="16"/>
                <w:szCs w:val="16"/>
              </w:rPr>
            </w:pPr>
            <w:r w:rsidRPr="00F15922">
              <w:rPr>
                <w:color w:val="000000"/>
                <w:sz w:val="16"/>
                <w:szCs w:val="16"/>
              </w:rPr>
              <w:t>AgSAn.dll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CD101F">
            <w:pPr>
              <w:rPr>
                <w:color w:val="000000"/>
                <w:sz w:val="16"/>
                <w:szCs w:val="16"/>
              </w:rPr>
            </w:pPr>
            <w:r w:rsidRPr="00F15922">
              <w:rPr>
                <w:color w:val="000000"/>
                <w:sz w:val="16"/>
                <w:szCs w:val="16"/>
              </w:rPr>
              <w:t>Contains IVI-COM driver and C wrapper.</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BD28A5">
            <w:pPr>
              <w:rPr>
                <w:color w:val="000000"/>
                <w:sz w:val="16"/>
                <w:szCs w:val="16"/>
              </w:rPr>
            </w:pPr>
            <w:r w:rsidRPr="00F15922">
              <w:rPr>
                <w:color w:val="000000"/>
                <w:sz w:val="16"/>
                <w:szCs w:val="16"/>
              </w:rPr>
              <w:t>AgilentSAnBasic.dll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AE3A99" w:rsidP="00CD101F">
            <w:pPr>
              <w:rPr>
                <w:color w:val="000000"/>
                <w:sz w:val="16"/>
                <w:szCs w:val="16"/>
              </w:rPr>
            </w:pPr>
            <w:r w:rsidRPr="00F15922">
              <w:rPr>
                <w:color w:val="000000"/>
                <w:sz w:val="16"/>
                <w:szCs w:val="16"/>
              </w:rPr>
              <w:t xml:space="preserve">Driver </w:t>
            </w:r>
            <w:r w:rsidR="00026DCB" w:rsidRPr="00F15922">
              <w:rPr>
                <w:color w:val="000000"/>
                <w:sz w:val="16"/>
                <w:szCs w:val="16"/>
              </w:rPr>
              <w:t>specific support library</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BD28A5">
            <w:pPr>
              <w:rPr>
                <w:iCs/>
                <w:color w:val="000000"/>
                <w:sz w:val="16"/>
                <w:szCs w:val="16"/>
              </w:rPr>
            </w:pPr>
            <w:r w:rsidRPr="00F15922">
              <w:rPr>
                <w:iCs/>
                <w:color w:val="000000"/>
                <w:sz w:val="16"/>
                <w:szCs w:val="16"/>
              </w:rPr>
              <w:t>ItlTypeLib.dll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757B6A" w:rsidP="00CD101F">
            <w:pPr>
              <w:rPr>
                <w:color w:val="000000"/>
                <w:sz w:val="16"/>
                <w:szCs w:val="16"/>
              </w:rPr>
            </w:pPr>
            <w:r w:rsidRPr="00F15922">
              <w:rPr>
                <w:color w:val="000000"/>
                <w:sz w:val="16"/>
                <w:szCs w:val="16"/>
              </w:rPr>
              <w:t>Vendor specific support library</w:t>
            </w:r>
          </w:p>
        </w:tc>
      </w:tr>
      <w:tr w:rsidR="00026DCB" w:rsidRPr="00F15922" w:rsidTr="00662D71">
        <w:tc>
          <w:tcPr>
            <w:tcW w:w="2455" w:type="dxa"/>
            <w:tcBorders>
              <w:top w:val="dotted" w:sz="4" w:space="0" w:color="auto"/>
              <w:bottom w:val="dotted" w:sz="4" w:space="0" w:color="auto"/>
              <w:right w:val="single" w:sz="4" w:space="0" w:color="auto"/>
            </w:tcBorders>
            <w:shd w:val="clear" w:color="auto" w:fill="auto"/>
            <w:noWrap/>
          </w:tcPr>
          <w:p w:rsidR="00026DCB" w:rsidRPr="00F15922" w:rsidRDefault="00026DCB" w:rsidP="00CD101F">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Interop </w:t>
            </w:r>
          </w:p>
          <w:p w:rsidR="00026DCB" w:rsidRPr="00F15922" w:rsidRDefault="00026DCB" w:rsidP="00CD101F">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E365C" w:rsidP="00CD101F">
            <w:pPr>
              <w:rPr>
                <w:color w:val="000000"/>
                <w:sz w:val="16"/>
                <w:szCs w:val="16"/>
              </w:rPr>
            </w:pPr>
            <w:r w:rsidRPr="00F15922">
              <w:rPr>
                <w:i/>
                <w:iCs/>
                <w:color w:val="000000"/>
                <w:sz w:val="16"/>
                <w:szCs w:val="16"/>
              </w:rPr>
              <w:t>.NET PIAs and corresponding XML IntelliSense help for IVI-COM shared component dlls (e.g., Ivi.Fgen.Interop.dll &amp; Ivi.Fgen.Interop.xml)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CD101F">
            <w:pPr>
              <w:rPr>
                <w:color w:val="000000"/>
                <w:sz w:val="16"/>
                <w:szCs w:val="16"/>
              </w:rPr>
            </w:pPr>
            <w:r w:rsidRPr="00F15922">
              <w:rPr>
                <w:color w:val="000000"/>
                <w:sz w:val="16"/>
                <w:szCs w:val="16"/>
              </w:rPr>
              <w:t>32-bit PIAs</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CD101F">
            <w:pPr>
              <w:rPr>
                <w:iCs/>
                <w:color w:val="000000"/>
                <w:sz w:val="16"/>
                <w:szCs w:val="16"/>
              </w:rPr>
            </w:pPr>
            <w:r w:rsidRPr="00F15922">
              <w:rPr>
                <w:iCs/>
                <w:color w:val="000000"/>
                <w:sz w:val="16"/>
                <w:szCs w:val="16"/>
              </w:rPr>
              <w:t>Agilent.AgilentSAn.Interop.dll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CD101F">
            <w:pPr>
              <w:rPr>
                <w:color w:val="000000"/>
                <w:sz w:val="16"/>
                <w:szCs w:val="16"/>
              </w:rPr>
            </w:pPr>
            <w:r w:rsidRPr="00F15922">
              <w:rPr>
                <w:color w:val="000000"/>
                <w:sz w:val="16"/>
                <w:szCs w:val="16"/>
              </w:rPr>
              <w:t>PIA for primary driver DLL</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CD101F">
            <w:pPr>
              <w:rPr>
                <w:iCs/>
                <w:color w:val="000000"/>
                <w:sz w:val="16"/>
                <w:szCs w:val="16"/>
              </w:rPr>
            </w:pPr>
            <w:r w:rsidRPr="00F15922">
              <w:rPr>
                <w:iCs/>
                <w:color w:val="000000"/>
                <w:sz w:val="16"/>
                <w:szCs w:val="16"/>
              </w:rPr>
              <w:t>Agilent.AgilentSAn.Interop.xml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CD101F">
            <w:pPr>
              <w:rPr>
                <w:color w:val="000000"/>
                <w:sz w:val="16"/>
                <w:szCs w:val="16"/>
              </w:rPr>
            </w:pPr>
            <w:r w:rsidRPr="00F15922">
              <w:rPr>
                <w:color w:val="000000"/>
                <w:sz w:val="16"/>
                <w:szCs w:val="16"/>
              </w:rPr>
              <w:t>PIA IntelliSense File</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CD101F">
            <w:pPr>
              <w:rPr>
                <w:iCs/>
                <w:color w:val="000000"/>
                <w:sz w:val="16"/>
                <w:szCs w:val="16"/>
              </w:rPr>
            </w:pPr>
            <w:r w:rsidRPr="00F15922">
              <w:rPr>
                <w:iCs/>
                <w:color w:val="000000"/>
                <w:sz w:val="16"/>
                <w:szCs w:val="16"/>
              </w:rPr>
              <w:t>Agilent.AgilentSAn.Basic.Interop.dll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57B6A">
            <w:pPr>
              <w:rPr>
                <w:color w:val="000000"/>
                <w:sz w:val="16"/>
                <w:szCs w:val="16"/>
              </w:rPr>
            </w:pPr>
            <w:r w:rsidRPr="00F15922">
              <w:rPr>
                <w:color w:val="000000"/>
                <w:sz w:val="16"/>
                <w:szCs w:val="16"/>
              </w:rPr>
              <w:t xml:space="preserve">PIA for </w:t>
            </w:r>
            <w:r w:rsidR="00757B6A" w:rsidRPr="00F15922">
              <w:rPr>
                <w:color w:val="000000"/>
                <w:sz w:val="16"/>
                <w:szCs w:val="16"/>
              </w:rPr>
              <w:t>support</w:t>
            </w:r>
            <w:r w:rsidRPr="00F15922">
              <w:rPr>
                <w:color w:val="000000"/>
                <w:sz w:val="16"/>
                <w:szCs w:val="16"/>
              </w:rPr>
              <w:t xml:space="preserve"> DLL</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CD101F">
            <w:pPr>
              <w:rPr>
                <w:iCs/>
                <w:color w:val="000000"/>
                <w:sz w:val="16"/>
                <w:szCs w:val="16"/>
                <w:lang w:val="it-IT"/>
              </w:rPr>
            </w:pPr>
            <w:r w:rsidRPr="00F15922">
              <w:rPr>
                <w:iCs/>
                <w:color w:val="000000"/>
                <w:sz w:val="16"/>
                <w:szCs w:val="16"/>
                <w:lang w:val="it-IT"/>
              </w:rPr>
              <w:t>Agilent.AgilentSAn.Basic.Interop.xml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CD101F">
            <w:pPr>
              <w:rPr>
                <w:color w:val="000000"/>
                <w:sz w:val="16"/>
                <w:szCs w:val="16"/>
              </w:rPr>
            </w:pPr>
            <w:r w:rsidRPr="00F15922">
              <w:rPr>
                <w:color w:val="000000"/>
                <w:sz w:val="16"/>
                <w:szCs w:val="16"/>
              </w:rPr>
              <w:t>PIA IntelliSense File</w:t>
            </w:r>
          </w:p>
        </w:tc>
      </w:tr>
    </w:tbl>
    <w:p w:rsidR="00BC00B0" w:rsidRPr="00F15922" w:rsidRDefault="00BC00B0" w:rsidP="00BC00B0">
      <w:pPr>
        <w:pStyle w:val="TableCaption"/>
        <w:rPr>
          <w:b/>
          <w:sz w:val="16"/>
          <w:szCs w:val="16"/>
        </w:rPr>
      </w:pPr>
      <w:r w:rsidRPr="00F15922">
        <w:br w:type="page"/>
      </w:r>
      <w:r w:rsidR="00C45A9F" w:rsidRPr="00C45A9F">
        <w:rPr>
          <w:b/>
        </w:rPr>
        <w:lastRenderedPageBreak/>
        <w:t>Table C-5.</w:t>
      </w:r>
      <w:r w:rsidR="00C45A9F">
        <w:t xml:space="preserve"> </w:t>
      </w:r>
      <w:r w:rsidRPr="00F15922">
        <w:t>Installation of a 32-bit and 64-bit AgSAn IVI-COM driver with IVI-C Wrapper on Vista 64</w:t>
      </w:r>
      <w:r w:rsidR="0049635B">
        <w:rPr>
          <w:szCs w:val="18"/>
        </w:rPr>
        <w:t>-bit Windows</w:t>
      </w:r>
      <w:r w:rsidRPr="00F15922">
        <w:t xml:space="preserve"> (Continued)</w:t>
      </w:r>
    </w:p>
    <w:tbl>
      <w:tblPr>
        <w:tblW w:w="8575" w:type="dxa"/>
        <w:tblInd w:w="720" w:type="dxa"/>
        <w:tblBorders>
          <w:top w:val="single" w:sz="4" w:space="0" w:color="auto"/>
          <w:left w:val="single" w:sz="4" w:space="0" w:color="auto"/>
          <w:bottom w:val="single" w:sz="4" w:space="0" w:color="auto"/>
          <w:right w:val="single" w:sz="4" w:space="0" w:color="auto"/>
        </w:tblBorders>
        <w:tblLook w:val="04A0"/>
      </w:tblPr>
      <w:tblGrid>
        <w:gridCol w:w="2455"/>
        <w:gridCol w:w="3780"/>
        <w:gridCol w:w="2340"/>
      </w:tblGrid>
      <w:tr w:rsidR="00BC00B0" w:rsidRPr="00F15922" w:rsidTr="0070627F">
        <w:trPr>
          <w:trHeight w:val="360"/>
        </w:trPr>
        <w:tc>
          <w:tcPr>
            <w:tcW w:w="2455" w:type="dxa"/>
            <w:tcBorders>
              <w:top w:val="single" w:sz="4" w:space="0" w:color="auto"/>
              <w:bottom w:val="double" w:sz="4" w:space="0" w:color="auto"/>
            </w:tcBorders>
            <w:vAlign w:val="bottom"/>
          </w:tcPr>
          <w:p w:rsidR="00BC00B0" w:rsidRPr="00F15922" w:rsidRDefault="00BC00B0" w:rsidP="0070627F">
            <w:pPr>
              <w:rPr>
                <w:b/>
                <w:bCs/>
                <w:color w:val="000000"/>
                <w:sz w:val="16"/>
                <w:szCs w:val="16"/>
              </w:rPr>
            </w:pPr>
            <w:r w:rsidRPr="00F15922">
              <w:rPr>
                <w:b/>
                <w:bCs/>
                <w:color w:val="000000"/>
                <w:sz w:val="16"/>
                <w:szCs w:val="16"/>
              </w:rPr>
              <w:t>Directory</w:t>
            </w:r>
          </w:p>
        </w:tc>
        <w:tc>
          <w:tcPr>
            <w:tcW w:w="3780" w:type="dxa"/>
            <w:tcBorders>
              <w:top w:val="single" w:sz="4" w:space="0" w:color="auto"/>
              <w:left w:val="single" w:sz="4" w:space="0" w:color="auto"/>
              <w:bottom w:val="double" w:sz="4" w:space="0" w:color="auto"/>
              <w:right w:val="single" w:sz="4" w:space="0" w:color="auto"/>
            </w:tcBorders>
            <w:shd w:val="clear" w:color="auto" w:fill="auto"/>
            <w:vAlign w:val="bottom"/>
          </w:tcPr>
          <w:p w:rsidR="00BC00B0" w:rsidRPr="00F15922" w:rsidRDefault="00BC00B0" w:rsidP="0070627F">
            <w:pPr>
              <w:rPr>
                <w:b/>
                <w:bCs/>
                <w:color w:val="000000"/>
                <w:sz w:val="16"/>
                <w:szCs w:val="16"/>
              </w:rPr>
            </w:pPr>
            <w:r w:rsidRPr="00F15922">
              <w:rPr>
                <w:b/>
                <w:bCs/>
                <w:color w:val="000000"/>
                <w:sz w:val="16"/>
                <w:szCs w:val="16"/>
              </w:rPr>
              <w:t>Files</w:t>
            </w:r>
          </w:p>
        </w:tc>
        <w:tc>
          <w:tcPr>
            <w:tcW w:w="2340" w:type="dxa"/>
            <w:tcBorders>
              <w:top w:val="single" w:sz="4" w:space="0" w:color="auto"/>
              <w:left w:val="single" w:sz="4" w:space="0" w:color="auto"/>
              <w:bottom w:val="double" w:sz="4" w:space="0" w:color="auto"/>
            </w:tcBorders>
            <w:shd w:val="clear" w:color="auto" w:fill="auto"/>
            <w:noWrap/>
            <w:vAlign w:val="bottom"/>
          </w:tcPr>
          <w:p w:rsidR="00BC00B0" w:rsidRPr="00F15922" w:rsidRDefault="00BC00B0" w:rsidP="0070627F">
            <w:pPr>
              <w:rPr>
                <w:b/>
                <w:bCs/>
                <w:color w:val="000000"/>
                <w:sz w:val="16"/>
                <w:szCs w:val="16"/>
              </w:rPr>
            </w:pPr>
            <w:r w:rsidRPr="00F15922">
              <w:rPr>
                <w:b/>
                <w:bCs/>
                <w:color w:val="000000"/>
                <w:sz w:val="16"/>
                <w:szCs w:val="16"/>
              </w:rPr>
              <w:t>Comments</w:t>
            </w:r>
          </w:p>
        </w:tc>
      </w:tr>
      <w:tr w:rsidR="00BC00B0" w:rsidRPr="00F15922" w:rsidTr="0070627F">
        <w:tc>
          <w:tcPr>
            <w:tcW w:w="2455" w:type="dxa"/>
            <w:tcBorders>
              <w:top w:val="dotted" w:sz="4" w:space="0" w:color="auto"/>
              <w:bottom w:val="dotted" w:sz="4" w:space="0" w:color="auto"/>
              <w:right w:val="single" w:sz="4" w:space="0" w:color="auto"/>
            </w:tcBorders>
          </w:tcPr>
          <w:p w:rsidR="00BC00B0" w:rsidRPr="00F15922" w:rsidRDefault="00BC00B0" w:rsidP="0070627F">
            <w:pPr>
              <w:rPr>
                <w:b/>
                <w:bCs/>
                <w:color w:val="000000"/>
                <w:sz w:val="16"/>
                <w:szCs w:val="16"/>
              </w:rPr>
            </w:pPr>
            <w:r w:rsidRPr="00F15922">
              <w:rPr>
                <w:b/>
                <w:bCs/>
                <w:color w:val="000000"/>
                <w:sz w:val="16"/>
                <w:szCs w:val="16"/>
              </w:rPr>
              <w:t>C:\Program Files (x86)\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BC00B0" w:rsidRPr="00F15922" w:rsidRDefault="00BC00B0" w:rsidP="0070627F">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BC00B0" w:rsidRPr="00F15922" w:rsidRDefault="00BC00B0" w:rsidP="0070627F">
            <w:pPr>
              <w:rPr>
                <w:color w:val="000000"/>
                <w:sz w:val="16"/>
                <w:szCs w:val="16"/>
              </w:rPr>
            </w:pPr>
            <w:r w:rsidRPr="00F15922">
              <w:rPr>
                <w:color w:val="000000"/>
                <w:sz w:val="16"/>
                <w:szCs w:val="16"/>
              </w:rPr>
              <w:t>32-bit IVI standard root directory</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t>\Include</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r w:rsidRPr="00F15922">
              <w:rPr>
                <w:i/>
                <w:iCs/>
                <w:color w:val="000000"/>
                <w:sz w:val="16"/>
                <w:szCs w:val="16"/>
              </w:rPr>
              <w:t>Other shared component include files (e.g., IviConfigServer.h)</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C Wrapper header file</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color w:val="000000"/>
                <w:sz w:val="16"/>
                <w:szCs w:val="16"/>
              </w:rPr>
              <w:t>AgSAn.h</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t>\Lib</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32-bit DLL import libraries</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r>
            <w:r w:rsidRPr="00F15922">
              <w:rPr>
                <w:b/>
                <w:bCs/>
                <w:color w:val="000000"/>
                <w:sz w:val="16"/>
                <w:szCs w:val="16"/>
              </w:rPr>
              <w:tab/>
              <w:t>\msc</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BD28A5">
            <w:pPr>
              <w:rPr>
                <w:color w:val="000000"/>
                <w:sz w:val="16"/>
                <w:szCs w:val="16"/>
              </w:rPr>
            </w:pPr>
            <w:r w:rsidRPr="00F15922">
              <w:rPr>
                <w:i/>
                <w:iCs/>
                <w:color w:val="000000"/>
                <w:sz w:val="16"/>
                <w:szCs w:val="16"/>
              </w:rPr>
              <w:t>Other shared component import library files (e.g., IviConfigServer.lib)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 xml:space="preserve">Microsoft-compatible </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CD101F">
            <w:pPr>
              <w:rPr>
                <w:i/>
                <w:iCs/>
                <w:color w:val="000000"/>
                <w:sz w:val="16"/>
                <w:szCs w:val="16"/>
              </w:rPr>
            </w:pPr>
            <w:r w:rsidRPr="00F15922">
              <w:rPr>
                <w:color w:val="000000"/>
                <w:sz w:val="16"/>
                <w:szCs w:val="16"/>
              </w:rPr>
              <w:t>AgSAn.lib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0E365C">
            <w:pPr>
              <w:rPr>
                <w:color w:val="000000"/>
                <w:sz w:val="16"/>
                <w:szCs w:val="16"/>
              </w:rPr>
            </w:pPr>
            <w:r w:rsidRPr="00F15922">
              <w:rPr>
                <w:color w:val="000000"/>
                <w:sz w:val="16"/>
                <w:szCs w:val="16"/>
              </w:rPr>
              <w:t>IVI-COM drivers with C wrappers have .lib files for the C wrapper</w:t>
            </w:r>
          </w:p>
        </w:tc>
      </w:tr>
      <w:tr w:rsidR="00026DCB" w:rsidRPr="00F15922" w:rsidTr="00662D71">
        <w:tc>
          <w:tcPr>
            <w:tcW w:w="2455" w:type="dxa"/>
            <w:tcBorders>
              <w:top w:val="dotted" w:sz="4" w:space="0" w:color="auto"/>
              <w:left w:val="single"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t>\Lib_x64</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p>
        </w:tc>
        <w:tc>
          <w:tcPr>
            <w:tcW w:w="2340" w:type="dxa"/>
            <w:tcBorders>
              <w:top w:val="dotted" w:sz="4" w:space="0" w:color="auto"/>
              <w:left w:val="single" w:sz="4" w:space="0" w:color="auto"/>
              <w:bottom w:val="dotted" w:sz="4" w:space="0" w:color="auto"/>
              <w:right w:val="single"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64-bit DLL import libraries</w:t>
            </w:r>
          </w:p>
        </w:tc>
      </w:tr>
      <w:tr w:rsidR="00026DCB" w:rsidRPr="00F15922" w:rsidTr="00662D71">
        <w:tc>
          <w:tcPr>
            <w:tcW w:w="2455" w:type="dxa"/>
            <w:tcBorders>
              <w:top w:val="dotted" w:sz="4" w:space="0" w:color="auto"/>
              <w:left w:val="single"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r>
            <w:r w:rsidRPr="00F15922">
              <w:rPr>
                <w:b/>
                <w:bCs/>
                <w:color w:val="000000"/>
                <w:sz w:val="16"/>
                <w:szCs w:val="16"/>
              </w:rPr>
              <w:tab/>
              <w:t>\msc</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i/>
                <w:iCs/>
                <w:color w:val="000000"/>
                <w:sz w:val="16"/>
                <w:szCs w:val="16"/>
              </w:rPr>
              <w:t>Other shared component import library files (e.g., IviConfigServer.lib)</w:t>
            </w:r>
          </w:p>
        </w:tc>
        <w:tc>
          <w:tcPr>
            <w:tcW w:w="2340" w:type="dxa"/>
            <w:tcBorders>
              <w:top w:val="dotted" w:sz="4" w:space="0" w:color="auto"/>
              <w:left w:val="single" w:sz="4" w:space="0" w:color="auto"/>
              <w:bottom w:val="dotted" w:sz="4" w:space="0" w:color="auto"/>
              <w:right w:val="single"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 xml:space="preserve">Microsoft-compatible </w:t>
            </w:r>
          </w:p>
        </w:tc>
      </w:tr>
      <w:tr w:rsidR="00026DCB" w:rsidRPr="00D65939" w:rsidTr="00662D71">
        <w:tc>
          <w:tcPr>
            <w:tcW w:w="2455" w:type="dxa"/>
            <w:tcBorders>
              <w:top w:val="dotted" w:sz="4" w:space="0" w:color="auto"/>
              <w:left w:val="single" w:sz="4" w:space="0" w:color="auto"/>
              <w:bottom w:val="single"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single"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color w:val="000000"/>
                <w:sz w:val="16"/>
                <w:szCs w:val="16"/>
              </w:rPr>
              <w:t>AgSAn_64.lib</w:t>
            </w:r>
          </w:p>
        </w:tc>
        <w:tc>
          <w:tcPr>
            <w:tcW w:w="2340" w:type="dxa"/>
            <w:tcBorders>
              <w:top w:val="dotted" w:sz="4" w:space="0" w:color="auto"/>
              <w:left w:val="single" w:sz="4" w:space="0" w:color="auto"/>
              <w:bottom w:val="single" w:sz="4" w:space="0" w:color="auto"/>
              <w:right w:val="single" w:sz="4" w:space="0" w:color="auto"/>
            </w:tcBorders>
            <w:shd w:val="clear" w:color="auto" w:fill="auto"/>
            <w:noWrap/>
          </w:tcPr>
          <w:p w:rsidR="00026DCB" w:rsidRPr="00D65939" w:rsidRDefault="00026DCB" w:rsidP="000E365C">
            <w:pPr>
              <w:rPr>
                <w:color w:val="000000"/>
                <w:sz w:val="16"/>
                <w:szCs w:val="16"/>
              </w:rPr>
            </w:pPr>
            <w:r w:rsidRPr="00F15922">
              <w:rPr>
                <w:color w:val="000000"/>
                <w:sz w:val="16"/>
                <w:szCs w:val="16"/>
              </w:rPr>
              <w:t xml:space="preserve">IVI-COM drivers with C wrappers </w:t>
            </w:r>
            <w:r w:rsidR="000E365C" w:rsidRPr="00F15922">
              <w:rPr>
                <w:color w:val="000000"/>
                <w:sz w:val="16"/>
                <w:szCs w:val="16"/>
              </w:rPr>
              <w:t>have</w:t>
            </w:r>
            <w:r w:rsidRPr="00F15922">
              <w:rPr>
                <w:color w:val="000000"/>
                <w:sz w:val="16"/>
                <w:szCs w:val="16"/>
              </w:rPr>
              <w:t xml:space="preserve"> .lib files for the C wrapper</w:t>
            </w:r>
          </w:p>
        </w:tc>
      </w:tr>
    </w:tbl>
    <w:p w:rsidR="006D4D4E" w:rsidRPr="00F15922" w:rsidRDefault="006D4D4E" w:rsidP="006D4D4E">
      <w:pPr>
        <w:pStyle w:val="Heading1"/>
        <w:numPr>
          <w:ilvl w:val="0"/>
          <w:numId w:val="0"/>
        </w:numPr>
        <w:rPr>
          <w:lang w:val="fr-FR"/>
        </w:rPr>
      </w:pPr>
      <w:bookmarkStart w:id="723" w:name="_Ref250538592"/>
      <w:bookmarkStart w:id="724" w:name="_Toc298848064"/>
      <w:r w:rsidRPr="00F15922">
        <w:rPr>
          <w:lang w:val="fr-FR"/>
        </w:rPr>
        <w:lastRenderedPageBreak/>
        <w:t xml:space="preserve">Appendix </w:t>
      </w:r>
      <w:r>
        <w:rPr>
          <w:lang w:val="fr-FR"/>
        </w:rPr>
        <w:t>D</w:t>
      </w:r>
      <w:r w:rsidRPr="00F15922">
        <w:rPr>
          <w:lang w:val="fr-FR"/>
        </w:rPr>
        <w:t xml:space="preserve">: Example: </w:t>
      </w:r>
      <w:r w:rsidR="0091195E">
        <w:rPr>
          <w:lang w:val="fr-FR"/>
        </w:rPr>
        <w:t>IVI.NET</w:t>
      </w:r>
      <w:r>
        <w:rPr>
          <w:lang w:val="fr-FR"/>
        </w:rPr>
        <w:t xml:space="preserve"> </w:t>
      </w:r>
      <w:r w:rsidRPr="00F15922">
        <w:rPr>
          <w:lang w:val="fr-FR"/>
        </w:rPr>
        <w:t>Installation Directories</w:t>
      </w:r>
      <w:bookmarkEnd w:id="723"/>
      <w:bookmarkEnd w:id="724"/>
    </w:p>
    <w:p w:rsidR="006D4D4E" w:rsidRPr="00F15922" w:rsidRDefault="006D4D4E" w:rsidP="00936592">
      <w:pPr>
        <w:pStyle w:val="Body1"/>
      </w:pPr>
      <w:r w:rsidRPr="00F15922">
        <w:t xml:space="preserve">The following are example systems on which the user has installed an </w:t>
      </w:r>
      <w:r w:rsidR="0091195E">
        <w:t>IVI.NET</w:t>
      </w:r>
      <w:r>
        <w:t xml:space="preserve"> </w:t>
      </w:r>
      <w:r w:rsidRPr="00F15922">
        <w:t>driver.</w:t>
      </w:r>
    </w:p>
    <w:p w:rsidR="006D4D4E" w:rsidRDefault="00C45A9F" w:rsidP="006D4D4E">
      <w:pPr>
        <w:pStyle w:val="TableCaption"/>
        <w:rPr>
          <w:b/>
          <w:sz w:val="16"/>
          <w:szCs w:val="16"/>
        </w:rPr>
      </w:pPr>
      <w:r w:rsidRPr="00C45A9F">
        <w:rPr>
          <w:b/>
        </w:rPr>
        <w:t>Table D-1.</w:t>
      </w:r>
      <w:r>
        <w:t xml:space="preserve"> </w:t>
      </w:r>
      <w:r w:rsidR="006D4D4E" w:rsidRPr="007A5CA6">
        <w:t xml:space="preserve">Installation of a 32-bit </w:t>
      </w:r>
      <w:r w:rsidR="006D4D4E">
        <w:t>AgilentSAn</w:t>
      </w:r>
      <w:r w:rsidR="006D4D4E" w:rsidRPr="007A5CA6">
        <w:t xml:space="preserve"> </w:t>
      </w:r>
      <w:r w:rsidR="0091195E">
        <w:t>IVI.NET</w:t>
      </w:r>
      <w:r w:rsidR="006D4D4E">
        <w:t xml:space="preserve"> driver on Windows XP</w:t>
      </w:r>
    </w:p>
    <w:tbl>
      <w:tblPr>
        <w:tblW w:w="8838" w:type="dxa"/>
        <w:tblInd w:w="720" w:type="dxa"/>
        <w:tblBorders>
          <w:top w:val="single" w:sz="4" w:space="0" w:color="auto"/>
          <w:left w:val="single" w:sz="4" w:space="0" w:color="auto"/>
          <w:bottom w:val="single" w:sz="4" w:space="0" w:color="auto"/>
          <w:right w:val="single" w:sz="4" w:space="0" w:color="auto"/>
        </w:tblBorders>
        <w:tblLook w:val="04A0"/>
      </w:tblPr>
      <w:tblGrid>
        <w:gridCol w:w="2536"/>
        <w:gridCol w:w="3699"/>
        <w:gridCol w:w="2603"/>
      </w:tblGrid>
      <w:tr w:rsidR="006D4D4E" w:rsidRPr="00D65939" w:rsidTr="001E5288">
        <w:trPr>
          <w:trHeight w:val="360"/>
        </w:trPr>
        <w:tc>
          <w:tcPr>
            <w:tcW w:w="2536" w:type="dxa"/>
            <w:tcBorders>
              <w:top w:val="single" w:sz="4" w:space="0" w:color="auto"/>
              <w:bottom w:val="double" w:sz="4" w:space="0" w:color="auto"/>
            </w:tcBorders>
            <w:vAlign w:val="bottom"/>
          </w:tcPr>
          <w:p w:rsidR="006D4D4E" w:rsidRPr="00D65939" w:rsidRDefault="006D4D4E" w:rsidP="00370AB1">
            <w:pPr>
              <w:rPr>
                <w:b/>
                <w:bCs/>
                <w:color w:val="000000"/>
                <w:sz w:val="16"/>
                <w:szCs w:val="16"/>
              </w:rPr>
            </w:pPr>
            <w:r w:rsidRPr="00D65939">
              <w:rPr>
                <w:b/>
                <w:bCs/>
                <w:color w:val="000000"/>
                <w:sz w:val="16"/>
                <w:szCs w:val="16"/>
              </w:rPr>
              <w:t>Directory</w:t>
            </w:r>
          </w:p>
        </w:tc>
        <w:tc>
          <w:tcPr>
            <w:tcW w:w="3699" w:type="dxa"/>
            <w:tcBorders>
              <w:top w:val="single" w:sz="4" w:space="0" w:color="auto"/>
              <w:left w:val="single" w:sz="4" w:space="0" w:color="auto"/>
              <w:bottom w:val="double" w:sz="4" w:space="0" w:color="auto"/>
              <w:right w:val="single" w:sz="4" w:space="0" w:color="auto"/>
            </w:tcBorders>
            <w:shd w:val="clear" w:color="auto" w:fill="auto"/>
            <w:vAlign w:val="bottom"/>
          </w:tcPr>
          <w:p w:rsidR="006D4D4E" w:rsidRPr="00D65939" w:rsidRDefault="006D4D4E" w:rsidP="00370AB1">
            <w:pPr>
              <w:rPr>
                <w:b/>
                <w:bCs/>
                <w:color w:val="000000"/>
                <w:sz w:val="16"/>
                <w:szCs w:val="16"/>
              </w:rPr>
            </w:pPr>
            <w:r w:rsidRPr="00D65939">
              <w:rPr>
                <w:b/>
                <w:bCs/>
                <w:color w:val="000000"/>
                <w:sz w:val="16"/>
                <w:szCs w:val="16"/>
              </w:rPr>
              <w:t>Files</w:t>
            </w:r>
          </w:p>
        </w:tc>
        <w:tc>
          <w:tcPr>
            <w:tcW w:w="2603" w:type="dxa"/>
            <w:tcBorders>
              <w:top w:val="single" w:sz="4" w:space="0" w:color="auto"/>
              <w:left w:val="single" w:sz="4" w:space="0" w:color="auto"/>
              <w:bottom w:val="double" w:sz="4" w:space="0" w:color="auto"/>
            </w:tcBorders>
            <w:shd w:val="clear" w:color="auto" w:fill="auto"/>
            <w:noWrap/>
            <w:vAlign w:val="bottom"/>
          </w:tcPr>
          <w:p w:rsidR="006D4D4E" w:rsidRPr="00D65939" w:rsidRDefault="006D4D4E" w:rsidP="00370AB1">
            <w:pPr>
              <w:rPr>
                <w:b/>
                <w:bCs/>
                <w:color w:val="000000"/>
                <w:sz w:val="16"/>
                <w:szCs w:val="16"/>
              </w:rPr>
            </w:pPr>
            <w:r w:rsidRPr="00D65939">
              <w:rPr>
                <w:b/>
                <w:bCs/>
                <w:color w:val="000000"/>
                <w:sz w:val="16"/>
                <w:szCs w:val="16"/>
              </w:rPr>
              <w:t>Comments</w:t>
            </w:r>
          </w:p>
        </w:tc>
      </w:tr>
      <w:tr w:rsidR="006D4D4E" w:rsidRPr="00D65939" w:rsidTr="001E5288">
        <w:tc>
          <w:tcPr>
            <w:tcW w:w="2536" w:type="dxa"/>
            <w:tcBorders>
              <w:top w:val="double" w:sz="4" w:space="0" w:color="auto"/>
              <w:bottom w:val="dotted" w:sz="4" w:space="0" w:color="auto"/>
              <w:right w:val="single" w:sz="4" w:space="0" w:color="auto"/>
            </w:tcBorders>
          </w:tcPr>
          <w:p w:rsidR="006D4D4E" w:rsidRPr="00D65939" w:rsidRDefault="006D4D4E" w:rsidP="00370AB1">
            <w:pPr>
              <w:rPr>
                <w:b/>
                <w:bCs/>
                <w:color w:val="000000"/>
                <w:sz w:val="16"/>
                <w:szCs w:val="16"/>
              </w:rPr>
            </w:pPr>
            <w:r w:rsidRPr="00D65939">
              <w:rPr>
                <w:b/>
                <w:bCs/>
                <w:color w:val="000000"/>
                <w:sz w:val="16"/>
                <w:szCs w:val="16"/>
              </w:rPr>
              <w:t>C:\ProgramData\ IVI Foundation\IVI</w:t>
            </w:r>
          </w:p>
        </w:tc>
        <w:tc>
          <w:tcPr>
            <w:tcW w:w="3699" w:type="dxa"/>
            <w:tcBorders>
              <w:top w:val="double" w:sz="4" w:space="0" w:color="auto"/>
              <w:left w:val="single" w:sz="4" w:space="0" w:color="auto"/>
              <w:bottom w:val="dotted" w:sz="4" w:space="0" w:color="auto"/>
              <w:right w:val="single" w:sz="4" w:space="0" w:color="auto"/>
            </w:tcBorders>
            <w:shd w:val="clear" w:color="auto" w:fill="auto"/>
          </w:tcPr>
          <w:p w:rsidR="006D4D4E" w:rsidRPr="00D65939" w:rsidRDefault="006D4D4E" w:rsidP="00370AB1">
            <w:pPr>
              <w:rPr>
                <w:color w:val="000000"/>
                <w:sz w:val="16"/>
                <w:szCs w:val="16"/>
              </w:rPr>
            </w:pPr>
            <w:r w:rsidRPr="00D65939">
              <w:rPr>
                <w:color w:val="000000"/>
                <w:sz w:val="16"/>
                <w:szCs w:val="16"/>
              </w:rPr>
              <w:t>IviConfigurationStore.xml</w:t>
            </w:r>
          </w:p>
        </w:tc>
        <w:tc>
          <w:tcPr>
            <w:tcW w:w="2603" w:type="dxa"/>
            <w:tcBorders>
              <w:top w:val="double" w:sz="4" w:space="0" w:color="auto"/>
              <w:left w:val="single" w:sz="4" w:space="0" w:color="auto"/>
              <w:bottom w:val="dotted" w:sz="4" w:space="0" w:color="auto"/>
            </w:tcBorders>
            <w:shd w:val="clear" w:color="auto" w:fill="auto"/>
            <w:noWrap/>
          </w:tcPr>
          <w:p w:rsidR="006D4D4E" w:rsidRPr="00D65939" w:rsidRDefault="006D4D4E" w:rsidP="00370AB1">
            <w:pPr>
              <w:rPr>
                <w:color w:val="000000"/>
                <w:sz w:val="16"/>
                <w:szCs w:val="16"/>
              </w:rPr>
            </w:pPr>
            <w:r w:rsidRPr="00D65939">
              <w:rPr>
                <w:color w:val="000000"/>
                <w:sz w:val="16"/>
                <w:szCs w:val="16"/>
              </w:rPr>
              <w:t>IVI data directory</w:t>
            </w:r>
          </w:p>
        </w:tc>
      </w:tr>
      <w:tr w:rsidR="006D4D4E" w:rsidRPr="00D65939" w:rsidTr="001E5288">
        <w:tc>
          <w:tcPr>
            <w:tcW w:w="2536" w:type="dxa"/>
            <w:tcBorders>
              <w:top w:val="dotted" w:sz="4" w:space="0" w:color="auto"/>
              <w:bottom w:val="dotted" w:sz="4" w:space="0" w:color="auto"/>
            </w:tcBorders>
          </w:tcPr>
          <w:p w:rsidR="006D4D4E" w:rsidRPr="00D65939" w:rsidRDefault="006D4D4E" w:rsidP="00370AB1">
            <w:pPr>
              <w:rPr>
                <w:b/>
                <w:bCs/>
                <w:color w:val="000000"/>
                <w:sz w:val="16"/>
                <w:szCs w:val="16"/>
              </w:rPr>
            </w:pP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6D4D4E" w:rsidRPr="00D65939" w:rsidRDefault="006D4D4E" w:rsidP="00370AB1">
            <w:pPr>
              <w:rPr>
                <w:color w:val="000000"/>
                <w:sz w:val="16"/>
                <w:szCs w:val="16"/>
              </w:rPr>
            </w:pPr>
            <w:r w:rsidRPr="00D65939">
              <w:rPr>
                <w:color w:val="000000"/>
                <w:sz w:val="16"/>
                <w:szCs w:val="16"/>
              </w:rPr>
              <w:t>IviConfigurationStore.xsd</w:t>
            </w:r>
          </w:p>
        </w:tc>
        <w:tc>
          <w:tcPr>
            <w:tcW w:w="2603" w:type="dxa"/>
            <w:tcBorders>
              <w:top w:val="dotted" w:sz="4" w:space="0" w:color="auto"/>
              <w:left w:val="single" w:sz="4" w:space="0" w:color="auto"/>
              <w:bottom w:val="dotted" w:sz="4" w:space="0" w:color="auto"/>
            </w:tcBorders>
            <w:shd w:val="clear" w:color="auto" w:fill="auto"/>
            <w:noWrap/>
          </w:tcPr>
          <w:p w:rsidR="006D4D4E" w:rsidRPr="00D65939" w:rsidRDefault="006D4D4E" w:rsidP="00370AB1">
            <w:pPr>
              <w:rPr>
                <w:color w:val="000000"/>
                <w:sz w:val="16"/>
                <w:szCs w:val="16"/>
              </w:rPr>
            </w:pPr>
          </w:p>
        </w:tc>
      </w:tr>
      <w:tr w:rsidR="006D4D4E" w:rsidRPr="00D65939" w:rsidTr="001E5288">
        <w:tc>
          <w:tcPr>
            <w:tcW w:w="2536" w:type="dxa"/>
            <w:tcBorders>
              <w:top w:val="dotted" w:sz="4" w:space="0" w:color="auto"/>
              <w:bottom w:val="dotted" w:sz="4" w:space="0" w:color="auto"/>
              <w:right w:val="single" w:sz="4" w:space="0" w:color="auto"/>
            </w:tcBorders>
          </w:tcPr>
          <w:p w:rsidR="006D4D4E" w:rsidRPr="00D65939" w:rsidRDefault="006D4D4E" w:rsidP="006D4D4E">
            <w:pPr>
              <w:rPr>
                <w:b/>
                <w:bCs/>
                <w:color w:val="000000"/>
                <w:sz w:val="16"/>
                <w:szCs w:val="16"/>
              </w:rPr>
            </w:pPr>
            <w:r w:rsidRPr="00D65939">
              <w:rPr>
                <w:b/>
                <w:bCs/>
                <w:color w:val="000000"/>
                <w:sz w:val="16"/>
                <w:szCs w:val="16"/>
              </w:rPr>
              <w:t>C:\Program Files\ IVI Foundation\IVI</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6D4D4E" w:rsidRPr="00D65939" w:rsidRDefault="006D4D4E" w:rsidP="00370AB1">
            <w:pPr>
              <w:rPr>
                <w:color w:val="000000"/>
                <w:sz w:val="16"/>
                <w:szCs w:val="16"/>
              </w:rPr>
            </w:pPr>
          </w:p>
        </w:tc>
        <w:tc>
          <w:tcPr>
            <w:tcW w:w="2603" w:type="dxa"/>
            <w:tcBorders>
              <w:top w:val="dotted" w:sz="4" w:space="0" w:color="auto"/>
              <w:left w:val="single" w:sz="4" w:space="0" w:color="auto"/>
              <w:bottom w:val="dotted" w:sz="4" w:space="0" w:color="auto"/>
            </w:tcBorders>
            <w:shd w:val="clear" w:color="auto" w:fill="auto"/>
            <w:noWrap/>
          </w:tcPr>
          <w:p w:rsidR="006D4D4E" w:rsidRPr="00D65939" w:rsidRDefault="006D4D4E" w:rsidP="00370AB1">
            <w:pPr>
              <w:rPr>
                <w:color w:val="000000"/>
                <w:sz w:val="16"/>
                <w:szCs w:val="16"/>
              </w:rPr>
            </w:pPr>
            <w:r>
              <w:rPr>
                <w:color w:val="000000"/>
                <w:sz w:val="16"/>
                <w:szCs w:val="16"/>
              </w:rPr>
              <w:t xml:space="preserve">32-bit </w:t>
            </w:r>
            <w:r w:rsidRPr="00D65939">
              <w:rPr>
                <w:color w:val="000000"/>
                <w:sz w:val="16"/>
                <w:szCs w:val="16"/>
              </w:rPr>
              <w:t xml:space="preserve">IVI </w:t>
            </w:r>
            <w:r>
              <w:rPr>
                <w:color w:val="000000"/>
                <w:sz w:val="16"/>
                <w:szCs w:val="16"/>
              </w:rPr>
              <w:t>st</w:t>
            </w:r>
            <w:r w:rsidRPr="00D65939">
              <w:rPr>
                <w:color w:val="000000"/>
                <w:sz w:val="16"/>
                <w:szCs w:val="16"/>
              </w:rPr>
              <w:t>andard root directory</w:t>
            </w:r>
          </w:p>
        </w:tc>
      </w:tr>
      <w:tr w:rsidR="006D4D4E" w:rsidRPr="00D65939" w:rsidTr="001E5288">
        <w:tc>
          <w:tcPr>
            <w:tcW w:w="2536" w:type="dxa"/>
            <w:tcBorders>
              <w:top w:val="dotted" w:sz="4" w:space="0" w:color="auto"/>
              <w:left w:val="single" w:sz="4" w:space="0" w:color="auto"/>
              <w:bottom w:val="dotted" w:sz="4" w:space="0" w:color="auto"/>
              <w:right w:val="single" w:sz="4" w:space="0" w:color="auto"/>
            </w:tcBorders>
          </w:tcPr>
          <w:p w:rsidR="006D4D4E" w:rsidRPr="00D65939" w:rsidRDefault="006D4D4E" w:rsidP="00370AB1">
            <w:pPr>
              <w:rPr>
                <w:b/>
                <w:bCs/>
                <w:color w:val="000000"/>
                <w:sz w:val="16"/>
                <w:szCs w:val="16"/>
              </w:rPr>
            </w:pPr>
            <w:r>
              <w:rPr>
                <w:b/>
                <w:bCs/>
                <w:color w:val="000000"/>
                <w:sz w:val="16"/>
                <w:szCs w:val="16"/>
              </w:rPr>
              <w:tab/>
            </w:r>
            <w:r w:rsidRPr="00D65939">
              <w:rPr>
                <w:b/>
                <w:bCs/>
                <w:color w:val="000000"/>
                <w:sz w:val="16"/>
                <w:szCs w:val="16"/>
              </w:rPr>
              <w:t>\Drivers</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6D4D4E" w:rsidRPr="00D65939"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D4D4E" w:rsidRPr="00D65939" w:rsidTr="001E5288">
        <w:tc>
          <w:tcPr>
            <w:tcW w:w="2536" w:type="dxa"/>
            <w:tcBorders>
              <w:top w:val="dotted" w:sz="4" w:space="0" w:color="auto"/>
              <w:left w:val="single" w:sz="4" w:space="0" w:color="auto"/>
              <w:bottom w:val="dotted" w:sz="4" w:space="0" w:color="auto"/>
              <w:right w:val="single" w:sz="4" w:space="0" w:color="auto"/>
            </w:tcBorders>
          </w:tcPr>
          <w:p w:rsidR="006D4D4E" w:rsidRPr="00D65939" w:rsidRDefault="006D4D4E" w:rsidP="00370AB1">
            <w:pPr>
              <w:rPr>
                <w:b/>
                <w:bCs/>
                <w:color w:val="000000"/>
                <w:sz w:val="16"/>
                <w:szCs w:val="16"/>
              </w:rPr>
            </w:pPr>
            <w:r>
              <w:rPr>
                <w:b/>
                <w:bCs/>
                <w:color w:val="000000"/>
                <w:sz w:val="16"/>
                <w:szCs w:val="16"/>
              </w:rPr>
              <w:tab/>
            </w:r>
            <w:r w:rsidRPr="00D65939">
              <w:rPr>
                <w:b/>
                <w:bCs/>
                <w:color w:val="000000"/>
                <w:sz w:val="16"/>
                <w:szCs w:val="16"/>
              </w:rPr>
              <w:t>\Bin</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6D4D4E" w:rsidRPr="00D65939"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D4D4E" w:rsidRPr="00D65939" w:rsidTr="001E5288">
        <w:tc>
          <w:tcPr>
            <w:tcW w:w="2536" w:type="dxa"/>
            <w:tcBorders>
              <w:top w:val="dotted" w:sz="4" w:space="0" w:color="auto"/>
              <w:left w:val="single" w:sz="4" w:space="0" w:color="auto"/>
              <w:bottom w:val="dotted" w:sz="4" w:space="0" w:color="auto"/>
              <w:right w:val="single" w:sz="4" w:space="0" w:color="auto"/>
            </w:tcBorders>
          </w:tcPr>
          <w:p w:rsidR="006D4D4E" w:rsidRDefault="006D4D4E" w:rsidP="00370AB1">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Components</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D4D4E" w:rsidRPr="00D65939" w:rsidTr="001E5288">
        <w:tc>
          <w:tcPr>
            <w:tcW w:w="2536" w:type="dxa"/>
            <w:tcBorders>
              <w:top w:val="dotted" w:sz="4" w:space="0" w:color="auto"/>
              <w:left w:val="single" w:sz="4" w:space="0" w:color="auto"/>
              <w:bottom w:val="dotted" w:sz="4" w:space="0" w:color="auto"/>
              <w:right w:val="single" w:sz="4" w:space="0" w:color="auto"/>
            </w:tcBorders>
          </w:tcPr>
          <w:p w:rsidR="006D4D4E" w:rsidRDefault="006D4D4E" w:rsidP="00370AB1">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Microsoft.NET</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D4D4E" w:rsidRPr="00D65939" w:rsidTr="001E5288">
        <w:tc>
          <w:tcPr>
            <w:tcW w:w="2536" w:type="dxa"/>
            <w:tcBorders>
              <w:top w:val="dotted" w:sz="4" w:space="0" w:color="auto"/>
              <w:left w:val="single" w:sz="4" w:space="0" w:color="auto"/>
              <w:bottom w:val="dotted" w:sz="4" w:space="0" w:color="auto"/>
              <w:right w:val="single" w:sz="4" w:space="0" w:color="auto"/>
            </w:tcBorders>
          </w:tcPr>
          <w:p w:rsidR="006D4D4E" w:rsidRDefault="006D4D4E" w:rsidP="00370AB1">
            <w:pPr>
              <w:rPr>
                <w:b/>
                <w:bCs/>
                <w:color w:val="000000"/>
                <w:sz w:val="16"/>
                <w:szCs w:val="16"/>
              </w:rPr>
            </w:pPr>
            <w:r>
              <w:rPr>
                <w:b/>
                <w:bCs/>
                <w:color w:val="000000"/>
                <w:sz w:val="16"/>
                <w:szCs w:val="16"/>
              </w:rPr>
              <w:t xml:space="preserve">              \Framework</w:t>
            </w:r>
            <w:r w:rsidR="004B5247">
              <w:rPr>
                <w:b/>
                <w:bCs/>
                <w:color w:val="000000"/>
                <w:sz w:val="16"/>
                <w:szCs w:val="16"/>
              </w:rPr>
              <w:t>32</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D4D4E" w:rsidRPr="00D65939" w:rsidTr="001E5288">
        <w:tc>
          <w:tcPr>
            <w:tcW w:w="2536" w:type="dxa"/>
            <w:tcBorders>
              <w:top w:val="dotted" w:sz="4" w:space="0" w:color="auto"/>
              <w:left w:val="single" w:sz="4" w:space="0" w:color="auto"/>
              <w:bottom w:val="dotted" w:sz="4" w:space="0" w:color="auto"/>
              <w:right w:val="single" w:sz="4" w:space="0" w:color="auto"/>
            </w:tcBorders>
          </w:tcPr>
          <w:p w:rsidR="006D4D4E" w:rsidRDefault="006D4D4E" w:rsidP="00370AB1">
            <w:pPr>
              <w:rPr>
                <w:b/>
                <w:bCs/>
                <w:color w:val="000000"/>
                <w:sz w:val="16"/>
                <w:szCs w:val="16"/>
              </w:rPr>
            </w:pPr>
            <w:r>
              <w:rPr>
                <w:b/>
                <w:bCs/>
                <w:color w:val="000000"/>
                <w:sz w:val="16"/>
                <w:szCs w:val="16"/>
              </w:rPr>
              <w:t xml:space="preserve">                    \</w:t>
            </w:r>
            <w:r w:rsidRPr="0063163F">
              <w:rPr>
                <w:b/>
                <w:bCs/>
                <w:color w:val="000000"/>
                <w:sz w:val="16"/>
                <w:szCs w:val="16"/>
              </w:rPr>
              <w:t>v2.0.50727</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6724F" w:rsidRPr="00D65939" w:rsidTr="001E5288">
        <w:tc>
          <w:tcPr>
            <w:tcW w:w="2536" w:type="dxa"/>
            <w:tcBorders>
              <w:top w:val="dotted" w:sz="4" w:space="0" w:color="auto"/>
              <w:left w:val="single" w:sz="4" w:space="0" w:color="auto"/>
              <w:bottom w:val="dotted" w:sz="4" w:space="0" w:color="auto"/>
              <w:right w:val="single" w:sz="4" w:space="0" w:color="auto"/>
            </w:tcBorders>
          </w:tcPr>
          <w:p w:rsidR="0066724F" w:rsidRDefault="0066724F" w:rsidP="00C3274C">
            <w:pPr>
              <w:rPr>
                <w:b/>
                <w:bCs/>
                <w:color w:val="000000"/>
                <w:sz w:val="16"/>
                <w:szCs w:val="16"/>
              </w:rPr>
            </w:pPr>
            <w:r>
              <w:rPr>
                <w:b/>
                <w:bCs/>
                <w:color w:val="000000"/>
                <w:sz w:val="16"/>
                <w:szCs w:val="16"/>
              </w:rPr>
              <w:tab/>
            </w:r>
            <w:r>
              <w:rPr>
                <w:b/>
                <w:bCs/>
                <w:color w:val="000000"/>
                <w:sz w:val="16"/>
                <w:szCs w:val="16"/>
              </w:rPr>
              <w:tab/>
              <w:t xml:space="preserve">        </w:t>
            </w:r>
            <w:r w:rsidRPr="00D65939">
              <w:rPr>
                <w:b/>
                <w:bCs/>
                <w:color w:val="000000"/>
                <w:sz w:val="16"/>
                <w:szCs w:val="16"/>
              </w:rPr>
              <w:t>\</w:t>
            </w:r>
            <w:r w:rsidR="006918B4">
              <w:rPr>
                <w:b/>
                <w:bCs/>
                <w:color w:val="000000"/>
                <w:sz w:val="16"/>
                <w:szCs w:val="16"/>
              </w:rPr>
              <w:t>Agilent.</w:t>
            </w:r>
            <w:r>
              <w:rPr>
                <w:b/>
                <w:bCs/>
                <w:color w:val="000000"/>
                <w:sz w:val="16"/>
                <w:szCs w:val="16"/>
              </w:rPr>
              <w:t>AgSAn 1.0</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66724F" w:rsidRPr="00345A53" w:rsidRDefault="00DE42A4" w:rsidP="00DE42A4">
            <w:pPr>
              <w:rPr>
                <w:color w:val="000000"/>
                <w:sz w:val="16"/>
                <w:szCs w:val="16"/>
              </w:rPr>
            </w:pPr>
            <w:r>
              <w:rPr>
                <w:i/>
                <w:iCs/>
                <w:color w:val="000000"/>
                <w:sz w:val="16"/>
                <w:szCs w:val="16"/>
              </w:rPr>
              <w:t xml:space="preserve">Assemblies, </w:t>
            </w:r>
            <w:r w:rsidR="0066724F">
              <w:rPr>
                <w:i/>
                <w:iCs/>
                <w:color w:val="000000"/>
                <w:sz w:val="16"/>
                <w:szCs w:val="16"/>
              </w:rPr>
              <w:t>documentation, examples</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6724F" w:rsidRPr="00D65939" w:rsidRDefault="0066724F" w:rsidP="00370AB1">
            <w:pPr>
              <w:rPr>
                <w:color w:val="000000"/>
                <w:sz w:val="16"/>
                <w:szCs w:val="16"/>
              </w:rPr>
            </w:pPr>
            <w:r>
              <w:rPr>
                <w:color w:val="000000"/>
                <w:sz w:val="16"/>
                <w:szCs w:val="16"/>
              </w:rPr>
              <w:t>Driver specific files may be organized in subdirectories</w:t>
            </w:r>
          </w:p>
        </w:tc>
      </w:tr>
      <w:tr w:rsidR="0066724F" w:rsidRPr="00D65939" w:rsidTr="001E5288">
        <w:tc>
          <w:tcPr>
            <w:tcW w:w="2536" w:type="dxa"/>
            <w:tcBorders>
              <w:top w:val="dotted" w:sz="4" w:space="0" w:color="auto"/>
              <w:left w:val="single" w:sz="4" w:space="0" w:color="auto"/>
              <w:bottom w:val="dotted" w:sz="4" w:space="0" w:color="auto"/>
              <w:right w:val="single" w:sz="4" w:space="0" w:color="auto"/>
            </w:tcBorders>
          </w:tcPr>
          <w:p w:rsidR="0066724F" w:rsidRDefault="0066724F" w:rsidP="00C3274C">
            <w:pPr>
              <w:rPr>
                <w:b/>
                <w:bCs/>
                <w:color w:val="000000"/>
                <w:sz w:val="16"/>
                <w:szCs w:val="16"/>
              </w:rPr>
            </w:pP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66724F" w:rsidRPr="00345A53" w:rsidRDefault="006918B4" w:rsidP="00370AB1">
            <w:pPr>
              <w:rPr>
                <w:color w:val="000000"/>
                <w:sz w:val="16"/>
                <w:szCs w:val="16"/>
              </w:rPr>
            </w:pPr>
            <w:r>
              <w:rPr>
                <w:color w:val="000000"/>
                <w:sz w:val="16"/>
                <w:szCs w:val="16"/>
              </w:rPr>
              <w:t>Agilent.</w:t>
            </w:r>
            <w:r w:rsidR="0066724F" w:rsidRPr="0066724F">
              <w:rPr>
                <w:color w:val="000000"/>
                <w:sz w:val="16"/>
                <w:szCs w:val="16"/>
              </w:rPr>
              <w:t>AgilentSAn.chi</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6724F" w:rsidRPr="00D65939" w:rsidRDefault="0066724F" w:rsidP="00370AB1">
            <w:pPr>
              <w:rPr>
                <w:color w:val="000000"/>
                <w:sz w:val="16"/>
                <w:szCs w:val="16"/>
              </w:rPr>
            </w:pPr>
            <w:r>
              <w:rPr>
                <w:color w:val="000000"/>
                <w:sz w:val="16"/>
                <w:szCs w:val="16"/>
              </w:rPr>
              <w:t>Documentation file</w:t>
            </w:r>
          </w:p>
        </w:tc>
      </w:tr>
      <w:tr w:rsidR="00071A7C" w:rsidRPr="00D65939" w:rsidTr="001E5288">
        <w:tc>
          <w:tcPr>
            <w:tcW w:w="2536" w:type="dxa"/>
            <w:tcBorders>
              <w:top w:val="dotted" w:sz="4" w:space="0" w:color="auto"/>
              <w:left w:val="single" w:sz="4" w:space="0" w:color="auto"/>
              <w:bottom w:val="dotted" w:sz="4" w:space="0" w:color="auto"/>
              <w:right w:val="single" w:sz="4" w:space="0" w:color="auto"/>
            </w:tcBorders>
          </w:tcPr>
          <w:p w:rsidR="00071A7C" w:rsidRDefault="00071A7C" w:rsidP="00370AB1">
            <w:pPr>
              <w:rPr>
                <w:b/>
                <w:bCs/>
                <w:color w:val="000000"/>
                <w:sz w:val="16"/>
                <w:szCs w:val="16"/>
              </w:rPr>
            </w:pP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071A7C" w:rsidRPr="00345A53" w:rsidRDefault="006918B4" w:rsidP="00370AB1">
            <w:pPr>
              <w:rPr>
                <w:color w:val="000000"/>
                <w:sz w:val="16"/>
                <w:szCs w:val="16"/>
              </w:rPr>
            </w:pPr>
            <w:r>
              <w:rPr>
                <w:color w:val="000000"/>
                <w:sz w:val="16"/>
                <w:szCs w:val="16"/>
              </w:rPr>
              <w:t>Agilent.</w:t>
            </w:r>
            <w:r w:rsidR="00071A7C" w:rsidRPr="00345A53">
              <w:rPr>
                <w:color w:val="000000"/>
                <w:sz w:val="16"/>
                <w:szCs w:val="16"/>
              </w:rPr>
              <w:t>AgilentSAn.chm</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071A7C" w:rsidRDefault="0066724F" w:rsidP="00370AB1">
            <w:pPr>
              <w:rPr>
                <w:color w:val="000000"/>
                <w:sz w:val="16"/>
                <w:szCs w:val="16"/>
              </w:rPr>
            </w:pPr>
            <w:r>
              <w:rPr>
                <w:color w:val="000000"/>
                <w:sz w:val="16"/>
                <w:szCs w:val="16"/>
              </w:rPr>
              <w:t>Documentation file</w:t>
            </w:r>
          </w:p>
        </w:tc>
      </w:tr>
      <w:tr w:rsidR="00071A7C" w:rsidRPr="00D65939" w:rsidTr="001E5288">
        <w:tc>
          <w:tcPr>
            <w:tcW w:w="2536" w:type="dxa"/>
            <w:tcBorders>
              <w:top w:val="dotted" w:sz="4" w:space="0" w:color="auto"/>
              <w:left w:val="single" w:sz="4" w:space="0" w:color="auto"/>
              <w:bottom w:val="dotted" w:sz="4" w:space="0" w:color="auto"/>
              <w:right w:val="single" w:sz="4" w:space="0" w:color="auto"/>
            </w:tcBorders>
          </w:tcPr>
          <w:p w:rsidR="00071A7C" w:rsidRDefault="00071A7C" w:rsidP="00370AB1">
            <w:pPr>
              <w:rPr>
                <w:b/>
                <w:bCs/>
                <w:color w:val="000000"/>
                <w:sz w:val="16"/>
                <w:szCs w:val="16"/>
              </w:rPr>
            </w:pP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071A7C" w:rsidRPr="00345A53" w:rsidRDefault="00071A7C" w:rsidP="00370AB1">
            <w:pPr>
              <w:rPr>
                <w:color w:val="000000"/>
                <w:sz w:val="16"/>
                <w:szCs w:val="16"/>
              </w:rPr>
            </w:pPr>
            <w:r w:rsidRPr="00345A53">
              <w:rPr>
                <w:color w:val="000000"/>
                <w:sz w:val="16"/>
                <w:szCs w:val="16"/>
              </w:rPr>
              <w:t>Agilent.AgilentSAn.dll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071A7C" w:rsidRDefault="00071A7C" w:rsidP="00370AB1">
            <w:pPr>
              <w:rPr>
                <w:color w:val="000000"/>
                <w:sz w:val="16"/>
                <w:szCs w:val="16"/>
              </w:rPr>
            </w:pPr>
            <w:r>
              <w:rPr>
                <w:color w:val="000000"/>
                <w:sz w:val="16"/>
                <w:szCs w:val="16"/>
              </w:rPr>
              <w:t>Primary driver assembly</w:t>
            </w:r>
            <w:r w:rsidR="00DE42A4">
              <w:rPr>
                <w:color w:val="000000"/>
                <w:sz w:val="16"/>
                <w:szCs w:val="16"/>
              </w:rPr>
              <w:t xml:space="preserve"> (32-bit or Any CPU)</w:t>
            </w:r>
          </w:p>
        </w:tc>
      </w:tr>
      <w:tr w:rsidR="00071A7C" w:rsidRPr="00D65939" w:rsidTr="001E5288">
        <w:tc>
          <w:tcPr>
            <w:tcW w:w="2536" w:type="dxa"/>
            <w:tcBorders>
              <w:top w:val="dotted" w:sz="4" w:space="0" w:color="auto"/>
              <w:left w:val="single" w:sz="4" w:space="0" w:color="auto"/>
              <w:bottom w:val="dotted" w:sz="4" w:space="0" w:color="auto"/>
              <w:right w:val="single" w:sz="4" w:space="0" w:color="auto"/>
            </w:tcBorders>
          </w:tcPr>
          <w:p w:rsidR="00071A7C" w:rsidRDefault="00071A7C" w:rsidP="00370AB1">
            <w:pPr>
              <w:rPr>
                <w:b/>
                <w:bCs/>
                <w:color w:val="000000"/>
                <w:sz w:val="16"/>
                <w:szCs w:val="16"/>
              </w:rPr>
            </w:pP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071A7C" w:rsidRPr="00345A53" w:rsidRDefault="00071A7C" w:rsidP="00370AB1">
            <w:pPr>
              <w:rPr>
                <w:color w:val="000000"/>
                <w:sz w:val="16"/>
                <w:szCs w:val="16"/>
              </w:rPr>
            </w:pPr>
            <w:r w:rsidRPr="00345A53">
              <w:rPr>
                <w:color w:val="000000"/>
                <w:sz w:val="16"/>
                <w:szCs w:val="16"/>
              </w:rPr>
              <w:t>Agilent.AgilentSAn.xml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071A7C" w:rsidRPr="00D65939" w:rsidRDefault="00071A7C" w:rsidP="0066724F">
            <w:pPr>
              <w:rPr>
                <w:color w:val="000000"/>
                <w:sz w:val="16"/>
                <w:szCs w:val="16"/>
              </w:rPr>
            </w:pPr>
            <w:r>
              <w:rPr>
                <w:color w:val="000000"/>
                <w:sz w:val="16"/>
                <w:szCs w:val="16"/>
              </w:rPr>
              <w:t xml:space="preserve">IntelliSense </w:t>
            </w:r>
            <w:r w:rsidR="0066724F">
              <w:rPr>
                <w:color w:val="000000"/>
                <w:sz w:val="16"/>
                <w:szCs w:val="16"/>
              </w:rPr>
              <w:t>f</w:t>
            </w:r>
            <w:r>
              <w:rPr>
                <w:color w:val="000000"/>
                <w:sz w:val="16"/>
                <w:szCs w:val="16"/>
              </w:rPr>
              <w:t>ile</w:t>
            </w:r>
          </w:p>
        </w:tc>
      </w:tr>
      <w:tr w:rsidR="00071A7C" w:rsidRPr="00D65939" w:rsidTr="001E5288">
        <w:tc>
          <w:tcPr>
            <w:tcW w:w="2536" w:type="dxa"/>
            <w:tcBorders>
              <w:top w:val="dotted" w:sz="4" w:space="0" w:color="auto"/>
              <w:left w:val="single" w:sz="4" w:space="0" w:color="auto"/>
              <w:bottom w:val="dotted" w:sz="4" w:space="0" w:color="auto"/>
              <w:right w:val="single" w:sz="4" w:space="0" w:color="auto"/>
            </w:tcBorders>
          </w:tcPr>
          <w:p w:rsidR="00071A7C" w:rsidRDefault="00071A7C" w:rsidP="00370AB1">
            <w:pPr>
              <w:rPr>
                <w:b/>
                <w:bCs/>
                <w:color w:val="000000"/>
                <w:sz w:val="16"/>
                <w:szCs w:val="16"/>
              </w:rPr>
            </w:pP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071A7C" w:rsidRPr="00345A53" w:rsidRDefault="00071A7C" w:rsidP="00370AB1">
            <w:pPr>
              <w:rPr>
                <w:color w:val="000000"/>
                <w:sz w:val="16"/>
                <w:szCs w:val="16"/>
              </w:rPr>
            </w:pPr>
            <w:r w:rsidRPr="00345A53">
              <w:rPr>
                <w:color w:val="000000"/>
                <w:sz w:val="16"/>
                <w:szCs w:val="16"/>
              </w:rPr>
              <w:t>Agilent.AgilentSAn.Basic.dll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071A7C" w:rsidRPr="00D65939" w:rsidRDefault="00071A7C" w:rsidP="00370AB1">
            <w:pPr>
              <w:rPr>
                <w:color w:val="000000"/>
                <w:sz w:val="16"/>
                <w:szCs w:val="16"/>
              </w:rPr>
            </w:pPr>
            <w:r>
              <w:rPr>
                <w:color w:val="000000"/>
                <w:sz w:val="16"/>
                <w:szCs w:val="16"/>
              </w:rPr>
              <w:t>Support assembly</w:t>
            </w:r>
            <w:r w:rsidR="007E523A">
              <w:rPr>
                <w:color w:val="000000"/>
                <w:sz w:val="16"/>
                <w:szCs w:val="16"/>
              </w:rPr>
              <w:t xml:space="preserve"> (32-bit or Any CPU)</w:t>
            </w:r>
          </w:p>
        </w:tc>
      </w:tr>
      <w:tr w:rsidR="00071A7C" w:rsidRPr="00D65939" w:rsidTr="001E5288">
        <w:tc>
          <w:tcPr>
            <w:tcW w:w="2536" w:type="dxa"/>
            <w:tcBorders>
              <w:top w:val="dotted" w:sz="4" w:space="0" w:color="auto"/>
              <w:left w:val="single" w:sz="4" w:space="0" w:color="auto"/>
              <w:bottom w:val="dotted" w:sz="4" w:space="0" w:color="auto"/>
              <w:right w:val="single" w:sz="4" w:space="0" w:color="auto"/>
            </w:tcBorders>
          </w:tcPr>
          <w:p w:rsidR="00071A7C" w:rsidRDefault="00071A7C" w:rsidP="00370AB1">
            <w:pPr>
              <w:rPr>
                <w:b/>
                <w:bCs/>
                <w:color w:val="000000"/>
                <w:sz w:val="16"/>
                <w:szCs w:val="16"/>
              </w:rPr>
            </w:pP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071A7C" w:rsidRPr="00345A53" w:rsidRDefault="00071A7C" w:rsidP="00370AB1">
            <w:pPr>
              <w:rPr>
                <w:color w:val="000000"/>
                <w:sz w:val="16"/>
                <w:szCs w:val="16"/>
              </w:rPr>
            </w:pPr>
            <w:r w:rsidRPr="00345A53">
              <w:rPr>
                <w:color w:val="000000"/>
                <w:sz w:val="16"/>
                <w:szCs w:val="16"/>
              </w:rPr>
              <w:t>Agilent.AgilentSAn.Basic.xml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071A7C" w:rsidRPr="00D65939" w:rsidRDefault="00071A7C" w:rsidP="0066724F">
            <w:pPr>
              <w:rPr>
                <w:color w:val="000000"/>
                <w:sz w:val="16"/>
                <w:szCs w:val="16"/>
              </w:rPr>
            </w:pPr>
            <w:r>
              <w:rPr>
                <w:color w:val="000000"/>
                <w:sz w:val="16"/>
                <w:szCs w:val="16"/>
              </w:rPr>
              <w:t xml:space="preserve">IntelliSense </w:t>
            </w:r>
            <w:r w:rsidR="0066724F">
              <w:rPr>
                <w:color w:val="000000"/>
                <w:sz w:val="16"/>
                <w:szCs w:val="16"/>
              </w:rPr>
              <w:t>f</w:t>
            </w:r>
            <w:r>
              <w:rPr>
                <w:color w:val="000000"/>
                <w:sz w:val="16"/>
                <w:szCs w:val="16"/>
              </w:rPr>
              <w:t>ile</w:t>
            </w:r>
          </w:p>
        </w:tc>
      </w:tr>
      <w:tr w:rsidR="001E5288" w:rsidRPr="00D65939" w:rsidTr="001E5288">
        <w:tc>
          <w:tcPr>
            <w:tcW w:w="2536" w:type="dxa"/>
            <w:tcBorders>
              <w:top w:val="dotted" w:sz="4" w:space="0" w:color="auto"/>
              <w:left w:val="single" w:sz="4" w:space="0" w:color="auto"/>
              <w:bottom w:val="dotted" w:sz="4" w:space="0" w:color="auto"/>
              <w:right w:val="single" w:sz="4" w:space="0" w:color="auto"/>
            </w:tcBorders>
          </w:tcPr>
          <w:p w:rsidR="001E5288" w:rsidRDefault="001E5288" w:rsidP="00C3274C">
            <w:pPr>
              <w:rPr>
                <w:b/>
                <w:bCs/>
                <w:color w:val="000000"/>
                <w:sz w:val="16"/>
                <w:szCs w:val="16"/>
              </w:rPr>
            </w:pP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1E5288" w:rsidRPr="00DE42A4" w:rsidRDefault="006918B4" w:rsidP="00A4205E">
            <w:pPr>
              <w:rPr>
                <w:color w:val="000000"/>
                <w:sz w:val="16"/>
                <w:szCs w:val="16"/>
              </w:rPr>
            </w:pPr>
            <w:r>
              <w:rPr>
                <w:color w:val="000000"/>
                <w:sz w:val="16"/>
                <w:szCs w:val="16"/>
              </w:rPr>
              <w:t>Agilent.</w:t>
            </w:r>
            <w:r w:rsidR="00066293" w:rsidRPr="00066293">
              <w:rPr>
                <w:iCs/>
                <w:color w:val="000000"/>
                <w:sz w:val="16"/>
                <w:szCs w:val="16"/>
              </w:rPr>
              <w:t>AgSAnVersion.dll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1E5288" w:rsidRDefault="001E5288" w:rsidP="00370AB1">
            <w:pPr>
              <w:rPr>
                <w:color w:val="000000"/>
                <w:sz w:val="16"/>
                <w:szCs w:val="16"/>
              </w:rPr>
            </w:pPr>
            <w:r>
              <w:rPr>
                <w:color w:val="000000"/>
                <w:sz w:val="16"/>
                <w:szCs w:val="16"/>
              </w:rPr>
              <w:t>Version</w:t>
            </w:r>
            <w:r w:rsidR="004E3CCA" w:rsidRPr="004E3CCA">
              <w:rPr>
                <w:sz w:val="16"/>
                <w:szCs w:val="16"/>
              </w:rPr>
              <w:t xml:space="preserve"> </w:t>
            </w:r>
            <w:r w:rsidR="00DE42A4">
              <w:rPr>
                <w:sz w:val="16"/>
                <w:szCs w:val="16"/>
              </w:rPr>
              <w:t>identification file</w:t>
            </w:r>
          </w:p>
        </w:tc>
      </w:tr>
      <w:tr w:rsidR="001E5288" w:rsidRPr="00D65939" w:rsidTr="001E5288">
        <w:tc>
          <w:tcPr>
            <w:tcW w:w="2536" w:type="dxa"/>
            <w:tcBorders>
              <w:top w:val="dotted" w:sz="4" w:space="0" w:color="auto"/>
              <w:left w:val="single" w:sz="4" w:space="0" w:color="auto"/>
              <w:bottom w:val="dotted" w:sz="4" w:space="0" w:color="auto"/>
              <w:right w:val="single" w:sz="4" w:space="0" w:color="auto"/>
            </w:tcBorders>
          </w:tcPr>
          <w:p w:rsidR="008217B9" w:rsidRDefault="00994DCF" w:rsidP="00994DCF">
            <w:pPr>
              <w:rPr>
                <w:b/>
                <w:bCs/>
                <w:color w:val="000000"/>
                <w:sz w:val="16"/>
                <w:szCs w:val="16"/>
              </w:rPr>
            </w:pPr>
            <w:r w:rsidRPr="00994DCF">
              <w:rPr>
                <w:b/>
                <w:bCs/>
                <w:i/>
                <w:color w:val="000000"/>
                <w:sz w:val="16"/>
                <w:szCs w:val="16"/>
              </w:rPr>
              <w:t xml:space="preserve">(under …\v2.0.50727) </w:t>
            </w:r>
            <w:r>
              <w:rPr>
                <w:b/>
                <w:bCs/>
                <w:i/>
                <w:color w:val="000000"/>
                <w:sz w:val="16"/>
                <w:szCs w:val="16"/>
              </w:rPr>
              <w:br/>
            </w:r>
            <w:r w:rsidR="001E5288" w:rsidRPr="00D65939">
              <w:rPr>
                <w:b/>
                <w:bCs/>
                <w:color w:val="000000"/>
                <w:sz w:val="16"/>
                <w:szCs w:val="16"/>
              </w:rPr>
              <w:t>\</w:t>
            </w:r>
            <w:r w:rsidR="001E5288">
              <w:rPr>
                <w:b/>
                <w:bCs/>
                <w:color w:val="000000"/>
                <w:sz w:val="16"/>
                <w:szCs w:val="16"/>
              </w:rPr>
              <w:t>IVIFoundationSharedComponents 1.0</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1E5288" w:rsidRPr="00345A53" w:rsidRDefault="00DE42A4" w:rsidP="00370AB1">
            <w:pPr>
              <w:rPr>
                <w:color w:val="000000"/>
                <w:sz w:val="16"/>
                <w:szCs w:val="16"/>
              </w:rPr>
            </w:pPr>
            <w:r>
              <w:rPr>
                <w:i/>
                <w:iCs/>
                <w:color w:val="000000"/>
                <w:sz w:val="16"/>
                <w:szCs w:val="16"/>
              </w:rPr>
              <w:t>Assemblies, documentation</w:t>
            </w:r>
            <w:r w:rsidDel="00DE42A4">
              <w:rPr>
                <w:color w:val="000000"/>
                <w:sz w:val="16"/>
                <w:szCs w:val="16"/>
              </w:rPr>
              <w:t xml:space="preserve"> </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1E5288" w:rsidRPr="00D65939" w:rsidRDefault="001E5288" w:rsidP="00370AB1">
            <w:pPr>
              <w:rPr>
                <w:color w:val="000000"/>
                <w:sz w:val="16"/>
                <w:szCs w:val="16"/>
              </w:rPr>
            </w:pPr>
          </w:p>
        </w:tc>
      </w:tr>
      <w:tr w:rsidR="00DE42A4" w:rsidRPr="00D65939" w:rsidTr="001E5288">
        <w:tc>
          <w:tcPr>
            <w:tcW w:w="2536" w:type="dxa"/>
            <w:tcBorders>
              <w:top w:val="dotted" w:sz="4" w:space="0" w:color="auto"/>
              <w:left w:val="single" w:sz="4" w:space="0" w:color="auto"/>
              <w:bottom w:val="dotted" w:sz="4" w:space="0" w:color="auto"/>
              <w:right w:val="single" w:sz="4" w:space="0" w:color="auto"/>
            </w:tcBorders>
          </w:tcPr>
          <w:p w:rsidR="00DE42A4" w:rsidRDefault="00DE42A4" w:rsidP="00370AB1">
            <w:pPr>
              <w:rPr>
                <w:b/>
                <w:bCs/>
                <w:color w:val="000000"/>
                <w:sz w:val="16"/>
                <w:szCs w:val="16"/>
              </w:rPr>
            </w:pP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DE42A4" w:rsidRDefault="00DE42A4" w:rsidP="00DE42A4">
            <w:pPr>
              <w:rPr>
                <w:color w:val="000000"/>
                <w:sz w:val="16"/>
                <w:szCs w:val="16"/>
              </w:rPr>
            </w:pPr>
            <w:r>
              <w:rPr>
                <w:color w:val="000000"/>
                <w:sz w:val="16"/>
                <w:szCs w:val="16"/>
              </w:rPr>
              <w:t>Ivi.Driver.dll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DE42A4">
            <w:pPr>
              <w:rPr>
                <w:color w:val="000000"/>
                <w:sz w:val="16"/>
                <w:szCs w:val="16"/>
              </w:rPr>
            </w:pPr>
            <w:r>
              <w:rPr>
                <w:color w:val="000000"/>
                <w:sz w:val="16"/>
                <w:szCs w:val="16"/>
              </w:rPr>
              <w:t xml:space="preserve">Assembly (32-bit or Any CPU) </w:t>
            </w:r>
          </w:p>
        </w:tc>
      </w:tr>
      <w:tr w:rsidR="00DE42A4" w:rsidRPr="00D65939" w:rsidTr="001E5288">
        <w:tc>
          <w:tcPr>
            <w:tcW w:w="2536" w:type="dxa"/>
            <w:tcBorders>
              <w:top w:val="dotted" w:sz="4" w:space="0" w:color="auto"/>
              <w:left w:val="single" w:sz="4" w:space="0" w:color="auto"/>
              <w:bottom w:val="dotted" w:sz="4" w:space="0" w:color="auto"/>
              <w:right w:val="single" w:sz="4" w:space="0" w:color="auto"/>
            </w:tcBorders>
          </w:tcPr>
          <w:p w:rsidR="00DE42A4" w:rsidRDefault="00DE42A4" w:rsidP="00370AB1">
            <w:pPr>
              <w:rPr>
                <w:b/>
                <w:bCs/>
                <w:color w:val="000000"/>
                <w:sz w:val="16"/>
                <w:szCs w:val="16"/>
              </w:rPr>
            </w:pP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DE42A4">
            <w:pPr>
              <w:rPr>
                <w:color w:val="000000"/>
                <w:sz w:val="16"/>
                <w:szCs w:val="16"/>
              </w:rPr>
            </w:pPr>
            <w:r>
              <w:rPr>
                <w:color w:val="000000"/>
                <w:sz w:val="16"/>
                <w:szCs w:val="16"/>
              </w:rPr>
              <w:t>Ivi.Driver.xml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r>
              <w:rPr>
                <w:color w:val="000000"/>
                <w:sz w:val="16"/>
                <w:szCs w:val="16"/>
              </w:rPr>
              <w:t>IntelliSense file</w:t>
            </w:r>
          </w:p>
        </w:tc>
      </w:tr>
      <w:tr w:rsidR="00DE42A4" w:rsidRPr="00D65939" w:rsidTr="001E5288">
        <w:tc>
          <w:tcPr>
            <w:tcW w:w="2536" w:type="dxa"/>
            <w:tcBorders>
              <w:top w:val="dotted" w:sz="4" w:space="0" w:color="auto"/>
              <w:left w:val="single" w:sz="4" w:space="0" w:color="auto"/>
              <w:bottom w:val="dotted" w:sz="4" w:space="0" w:color="auto"/>
              <w:right w:val="single" w:sz="4" w:space="0" w:color="auto"/>
            </w:tcBorders>
          </w:tcPr>
          <w:p w:rsidR="00DE42A4" w:rsidRDefault="00DE42A4" w:rsidP="00370AB1">
            <w:pPr>
              <w:rPr>
                <w:b/>
                <w:bCs/>
                <w:color w:val="000000"/>
                <w:sz w:val="16"/>
                <w:szCs w:val="16"/>
              </w:rPr>
            </w:pP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DE42A4">
            <w:pPr>
              <w:rPr>
                <w:color w:val="000000"/>
                <w:sz w:val="16"/>
                <w:szCs w:val="16"/>
              </w:rPr>
            </w:pPr>
            <w:r w:rsidRPr="00F15922">
              <w:rPr>
                <w:i/>
                <w:iCs/>
                <w:color w:val="000000"/>
                <w:sz w:val="16"/>
                <w:szCs w:val="16"/>
              </w:rPr>
              <w:t>Other shared component</w:t>
            </w:r>
            <w:r>
              <w:rPr>
                <w:i/>
                <w:iCs/>
                <w:color w:val="000000"/>
                <w:sz w:val="16"/>
                <w:szCs w:val="16"/>
              </w:rPr>
              <w:t xml:space="preserve"> files </w:t>
            </w:r>
            <w:r w:rsidR="000C6D72">
              <w:rPr>
                <w:i/>
                <w:iCs/>
                <w:color w:val="000000"/>
                <w:sz w:val="16"/>
                <w:szCs w:val="16"/>
              </w:rPr>
              <w:t>(</w:t>
            </w:r>
            <w:r>
              <w:rPr>
                <w:i/>
                <w:iCs/>
                <w:color w:val="000000"/>
                <w:sz w:val="16"/>
                <w:szCs w:val="16"/>
              </w:rPr>
              <w:t>e.g., *.dll, *.xml)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p>
        </w:tc>
      </w:tr>
      <w:tr w:rsidR="00DE42A4" w:rsidRPr="00D65939" w:rsidTr="001E5288">
        <w:tc>
          <w:tcPr>
            <w:tcW w:w="2536" w:type="dxa"/>
            <w:tcBorders>
              <w:top w:val="dotted" w:sz="4" w:space="0" w:color="auto"/>
              <w:left w:val="single" w:sz="4" w:space="0" w:color="auto"/>
              <w:bottom w:val="dotted" w:sz="4" w:space="0" w:color="auto"/>
              <w:right w:val="single" w:sz="4" w:space="0" w:color="auto"/>
            </w:tcBorders>
          </w:tcPr>
          <w:p w:rsidR="00DE42A4" w:rsidRDefault="00DE42A4" w:rsidP="00071A7C">
            <w:pPr>
              <w:rPr>
                <w:b/>
                <w:bCs/>
                <w:color w:val="000000"/>
                <w:sz w:val="16"/>
                <w:szCs w:val="16"/>
              </w:rPr>
            </w:pP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DE42A4" w:rsidRPr="00DE42A4" w:rsidRDefault="00066293" w:rsidP="00370AB1">
            <w:pPr>
              <w:rPr>
                <w:color w:val="000000"/>
                <w:sz w:val="16"/>
                <w:szCs w:val="16"/>
              </w:rPr>
            </w:pPr>
            <w:r w:rsidRPr="00066293">
              <w:rPr>
                <w:iCs/>
                <w:color w:val="000000"/>
                <w:sz w:val="16"/>
                <w:szCs w:val="16"/>
              </w:rPr>
              <w:t>IviFoundationSharedComponentsVersion.dll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DE42A4" w:rsidRPr="00D65939" w:rsidTr="001E5288">
        <w:tc>
          <w:tcPr>
            <w:tcW w:w="2536" w:type="dxa"/>
            <w:tcBorders>
              <w:top w:val="dotted" w:sz="4" w:space="0" w:color="auto"/>
              <w:left w:val="single" w:sz="4" w:space="0" w:color="auto"/>
              <w:bottom w:val="dotted" w:sz="4" w:space="0" w:color="auto"/>
              <w:right w:val="single" w:sz="4" w:space="0" w:color="auto"/>
            </w:tcBorders>
          </w:tcPr>
          <w:p w:rsidR="00DE42A4" w:rsidRDefault="00DE42A4" w:rsidP="003E46B8">
            <w:pPr>
              <w:rPr>
                <w:b/>
                <w:bCs/>
                <w:color w:val="000000"/>
                <w:sz w:val="16"/>
                <w:szCs w:val="16"/>
              </w:rPr>
            </w:pPr>
            <w:r>
              <w:rPr>
                <w:b/>
                <w:bCs/>
                <w:color w:val="000000"/>
                <w:sz w:val="16"/>
                <w:szCs w:val="16"/>
              </w:rPr>
              <w:t xml:space="preserve">                    \v3.0</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DE42A4" w:rsidRDefault="00DE42A4" w:rsidP="00370AB1">
            <w:pPr>
              <w:rPr>
                <w:i/>
                <w:iCs/>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370AB1">
            <w:pPr>
              <w:rPr>
                <w:color w:val="000000"/>
                <w:sz w:val="16"/>
                <w:szCs w:val="16"/>
              </w:rPr>
            </w:pPr>
          </w:p>
        </w:tc>
      </w:tr>
      <w:tr w:rsidR="00DE42A4" w:rsidRPr="00D65939" w:rsidTr="001E5288">
        <w:tc>
          <w:tcPr>
            <w:tcW w:w="2536" w:type="dxa"/>
            <w:tcBorders>
              <w:top w:val="dotted" w:sz="4" w:space="0" w:color="auto"/>
              <w:left w:val="single" w:sz="4" w:space="0" w:color="auto"/>
              <w:bottom w:val="dotted" w:sz="4" w:space="0" w:color="auto"/>
              <w:right w:val="single" w:sz="4" w:space="0" w:color="auto"/>
            </w:tcBorders>
          </w:tcPr>
          <w:p w:rsidR="00DE42A4" w:rsidRDefault="00DE42A4" w:rsidP="003E46B8">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3.5</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DE42A4" w:rsidRDefault="00DE42A4" w:rsidP="00370AB1">
            <w:pPr>
              <w:rPr>
                <w:i/>
                <w:iCs/>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370AB1">
            <w:pPr>
              <w:rPr>
                <w:color w:val="000000"/>
                <w:sz w:val="16"/>
                <w:szCs w:val="16"/>
              </w:rPr>
            </w:pPr>
          </w:p>
        </w:tc>
      </w:tr>
      <w:tr w:rsidR="00DE42A4" w:rsidRPr="00D65939" w:rsidTr="001E5288">
        <w:tc>
          <w:tcPr>
            <w:tcW w:w="2536" w:type="dxa"/>
            <w:tcBorders>
              <w:top w:val="dotted" w:sz="4" w:space="0" w:color="auto"/>
              <w:left w:val="single" w:sz="4" w:space="0" w:color="auto"/>
              <w:bottom w:val="dotted" w:sz="4" w:space="0" w:color="auto"/>
              <w:right w:val="single" w:sz="4" w:space="0" w:color="auto"/>
            </w:tcBorders>
          </w:tcPr>
          <w:p w:rsidR="00DE42A4" w:rsidRPr="00D65939" w:rsidRDefault="00DE42A4" w:rsidP="00370AB1">
            <w:pPr>
              <w:rPr>
                <w:b/>
                <w:bCs/>
                <w:color w:val="000000"/>
                <w:sz w:val="16"/>
                <w:szCs w:val="16"/>
              </w:rPr>
            </w:pPr>
            <w:r>
              <w:rPr>
                <w:b/>
                <w:bCs/>
                <w:color w:val="000000"/>
                <w:sz w:val="16"/>
                <w:szCs w:val="16"/>
              </w:rPr>
              <w:tab/>
            </w:r>
            <w:r w:rsidRPr="00D65939">
              <w:rPr>
                <w:b/>
                <w:bCs/>
                <w:color w:val="000000"/>
                <w:sz w:val="16"/>
                <w:szCs w:val="16"/>
              </w:rPr>
              <w:t>\Include</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p>
        </w:tc>
      </w:tr>
      <w:tr w:rsidR="00DE42A4" w:rsidRPr="00D65939" w:rsidTr="001E5288">
        <w:tc>
          <w:tcPr>
            <w:tcW w:w="2536" w:type="dxa"/>
            <w:tcBorders>
              <w:top w:val="dotted" w:sz="4" w:space="0" w:color="auto"/>
              <w:left w:val="single" w:sz="4" w:space="0" w:color="auto"/>
              <w:bottom w:val="dotted" w:sz="4" w:space="0" w:color="auto"/>
              <w:right w:val="single" w:sz="4" w:space="0" w:color="auto"/>
            </w:tcBorders>
          </w:tcPr>
          <w:p w:rsidR="00DE42A4" w:rsidRDefault="00DE42A4" w:rsidP="00370AB1">
            <w:pPr>
              <w:rPr>
                <w:b/>
                <w:bCs/>
                <w:color w:val="000000"/>
                <w:sz w:val="16"/>
                <w:szCs w:val="16"/>
              </w:rPr>
            </w:pPr>
            <w:r>
              <w:rPr>
                <w:b/>
                <w:bCs/>
                <w:color w:val="000000"/>
                <w:sz w:val="16"/>
                <w:szCs w:val="16"/>
              </w:rPr>
              <w:tab/>
            </w:r>
            <w:r w:rsidRPr="00D65939">
              <w:rPr>
                <w:b/>
                <w:bCs/>
                <w:color w:val="000000"/>
                <w:sz w:val="16"/>
                <w:szCs w:val="16"/>
              </w:rPr>
              <w:t>\Lib</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p>
        </w:tc>
      </w:tr>
      <w:tr w:rsidR="00DE42A4" w:rsidRPr="00D65939" w:rsidTr="001E5288">
        <w:tc>
          <w:tcPr>
            <w:tcW w:w="2536" w:type="dxa"/>
            <w:tcBorders>
              <w:top w:val="dotted" w:sz="4" w:space="0" w:color="auto"/>
              <w:left w:val="single" w:sz="4" w:space="0" w:color="auto"/>
              <w:bottom w:val="dotted" w:sz="4" w:space="0" w:color="auto"/>
              <w:right w:val="single" w:sz="4" w:space="0" w:color="auto"/>
            </w:tcBorders>
          </w:tcPr>
          <w:p w:rsidR="00DE42A4" w:rsidRPr="00D65939" w:rsidRDefault="00DE42A4" w:rsidP="00370AB1">
            <w:pPr>
              <w:rPr>
                <w:b/>
                <w:bCs/>
                <w:color w:val="000000"/>
                <w:sz w:val="16"/>
                <w:szCs w:val="16"/>
              </w:rPr>
            </w:pPr>
            <w:r>
              <w:rPr>
                <w:b/>
                <w:bCs/>
                <w:color w:val="000000"/>
                <w:sz w:val="16"/>
                <w:szCs w:val="16"/>
              </w:rPr>
              <w:tab/>
            </w:r>
            <w:r w:rsidRPr="00D65939">
              <w:rPr>
                <w:b/>
                <w:bCs/>
                <w:color w:val="000000"/>
                <w:sz w:val="16"/>
                <w:szCs w:val="16"/>
              </w:rPr>
              <w:t>\Lib</w:t>
            </w:r>
            <w:r>
              <w:rPr>
                <w:b/>
                <w:bCs/>
                <w:color w:val="000000"/>
                <w:sz w:val="16"/>
                <w:szCs w:val="16"/>
              </w:rPr>
              <w:t>_64</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p>
        </w:tc>
      </w:tr>
    </w:tbl>
    <w:p w:rsidR="006D4D4E" w:rsidRDefault="006D4D4E" w:rsidP="00EC3326">
      <w:pPr>
        <w:pStyle w:val="TableCaption"/>
      </w:pPr>
    </w:p>
    <w:p w:rsidR="00EC3326" w:rsidRDefault="00C45A9F" w:rsidP="00EC3326">
      <w:pPr>
        <w:pStyle w:val="TableCaption"/>
        <w:rPr>
          <w:b/>
          <w:sz w:val="16"/>
          <w:szCs w:val="16"/>
        </w:rPr>
      </w:pPr>
      <w:r w:rsidRPr="00C45A9F">
        <w:rPr>
          <w:b/>
        </w:rPr>
        <w:t>Table D-2.</w:t>
      </w:r>
      <w:r>
        <w:t xml:space="preserve"> </w:t>
      </w:r>
      <w:r w:rsidR="00EC3326" w:rsidRPr="007A5CA6">
        <w:t xml:space="preserve">Installation of a 32-bit and 64-bit </w:t>
      </w:r>
      <w:r w:rsidR="00EC3326">
        <w:t>AgilentSAn</w:t>
      </w:r>
      <w:r w:rsidR="00EC3326" w:rsidRPr="007A5CA6">
        <w:t xml:space="preserve"> </w:t>
      </w:r>
      <w:r w:rsidR="0091195E">
        <w:t>IVI.NET</w:t>
      </w:r>
      <w:r w:rsidR="00EC3326" w:rsidRPr="007A5CA6">
        <w:t xml:space="preserve"> driver on 64</w:t>
      </w:r>
      <w:r w:rsidR="0049635B">
        <w:rPr>
          <w:szCs w:val="18"/>
        </w:rPr>
        <w:t>-bit Windows</w:t>
      </w:r>
    </w:p>
    <w:tbl>
      <w:tblPr>
        <w:tblW w:w="9029" w:type="dxa"/>
        <w:tblInd w:w="720" w:type="dxa"/>
        <w:tblBorders>
          <w:top w:val="single" w:sz="4" w:space="0" w:color="auto"/>
          <w:left w:val="single" w:sz="4" w:space="0" w:color="auto"/>
          <w:bottom w:val="single" w:sz="4" w:space="0" w:color="auto"/>
          <w:right w:val="single" w:sz="4" w:space="0" w:color="auto"/>
        </w:tblBorders>
        <w:tblLook w:val="04A0"/>
      </w:tblPr>
      <w:tblGrid>
        <w:gridCol w:w="2536"/>
        <w:gridCol w:w="5083"/>
        <w:gridCol w:w="1410"/>
      </w:tblGrid>
      <w:tr w:rsidR="00EC3326" w:rsidRPr="00D65939" w:rsidTr="00813F39">
        <w:trPr>
          <w:trHeight w:val="360"/>
        </w:trPr>
        <w:tc>
          <w:tcPr>
            <w:tcW w:w="2294" w:type="dxa"/>
            <w:tcBorders>
              <w:top w:val="single" w:sz="4" w:space="0" w:color="auto"/>
              <w:bottom w:val="double" w:sz="4" w:space="0" w:color="auto"/>
            </w:tcBorders>
            <w:vAlign w:val="bottom"/>
          </w:tcPr>
          <w:p w:rsidR="00EC3326" w:rsidRPr="00D65939" w:rsidRDefault="00EC3326" w:rsidP="005D0436">
            <w:pPr>
              <w:rPr>
                <w:b/>
                <w:bCs/>
                <w:color w:val="000000"/>
                <w:sz w:val="16"/>
                <w:szCs w:val="16"/>
              </w:rPr>
            </w:pPr>
            <w:r w:rsidRPr="00D65939">
              <w:rPr>
                <w:b/>
                <w:bCs/>
                <w:color w:val="000000"/>
                <w:sz w:val="16"/>
                <w:szCs w:val="16"/>
              </w:rPr>
              <w:t>Directory</w:t>
            </w:r>
          </w:p>
        </w:tc>
        <w:tc>
          <w:tcPr>
            <w:tcW w:w="5325" w:type="dxa"/>
            <w:tcBorders>
              <w:top w:val="single" w:sz="4" w:space="0" w:color="auto"/>
              <w:left w:val="single" w:sz="4" w:space="0" w:color="auto"/>
              <w:bottom w:val="double" w:sz="4" w:space="0" w:color="auto"/>
              <w:right w:val="single" w:sz="4" w:space="0" w:color="auto"/>
            </w:tcBorders>
            <w:shd w:val="clear" w:color="auto" w:fill="auto"/>
            <w:vAlign w:val="bottom"/>
          </w:tcPr>
          <w:p w:rsidR="00EC3326" w:rsidRPr="00D65939" w:rsidRDefault="00EC3326" w:rsidP="005D0436">
            <w:pPr>
              <w:rPr>
                <w:b/>
                <w:bCs/>
                <w:color w:val="000000"/>
                <w:sz w:val="16"/>
                <w:szCs w:val="16"/>
              </w:rPr>
            </w:pPr>
            <w:r w:rsidRPr="00D65939">
              <w:rPr>
                <w:b/>
                <w:bCs/>
                <w:color w:val="000000"/>
                <w:sz w:val="16"/>
                <w:szCs w:val="16"/>
              </w:rPr>
              <w:t>Files</w:t>
            </w:r>
          </w:p>
        </w:tc>
        <w:tc>
          <w:tcPr>
            <w:tcW w:w="1410" w:type="dxa"/>
            <w:tcBorders>
              <w:top w:val="single" w:sz="4" w:space="0" w:color="auto"/>
              <w:left w:val="single" w:sz="4" w:space="0" w:color="auto"/>
              <w:bottom w:val="double" w:sz="4" w:space="0" w:color="auto"/>
            </w:tcBorders>
            <w:shd w:val="clear" w:color="auto" w:fill="auto"/>
            <w:noWrap/>
            <w:vAlign w:val="bottom"/>
          </w:tcPr>
          <w:p w:rsidR="00EC3326" w:rsidRPr="00D65939" w:rsidRDefault="00EC3326" w:rsidP="005D0436">
            <w:pPr>
              <w:rPr>
                <w:b/>
                <w:bCs/>
                <w:color w:val="000000"/>
                <w:sz w:val="16"/>
                <w:szCs w:val="16"/>
              </w:rPr>
            </w:pPr>
            <w:r w:rsidRPr="00D65939">
              <w:rPr>
                <w:b/>
                <w:bCs/>
                <w:color w:val="000000"/>
                <w:sz w:val="16"/>
                <w:szCs w:val="16"/>
              </w:rPr>
              <w:t>Comments</w:t>
            </w:r>
          </w:p>
        </w:tc>
      </w:tr>
      <w:tr w:rsidR="00EC3326" w:rsidRPr="00D65939" w:rsidTr="00813F39">
        <w:tc>
          <w:tcPr>
            <w:tcW w:w="2294" w:type="dxa"/>
            <w:tcBorders>
              <w:top w:val="double" w:sz="4" w:space="0" w:color="auto"/>
              <w:bottom w:val="dotted" w:sz="4" w:space="0" w:color="auto"/>
              <w:right w:val="single" w:sz="4" w:space="0" w:color="auto"/>
            </w:tcBorders>
          </w:tcPr>
          <w:p w:rsidR="00EC3326" w:rsidRPr="00D65939" w:rsidRDefault="00EC3326" w:rsidP="005D0436">
            <w:pPr>
              <w:rPr>
                <w:b/>
                <w:bCs/>
                <w:color w:val="000000"/>
                <w:sz w:val="16"/>
                <w:szCs w:val="16"/>
              </w:rPr>
            </w:pPr>
            <w:r w:rsidRPr="00D65939">
              <w:rPr>
                <w:b/>
                <w:bCs/>
                <w:color w:val="000000"/>
                <w:sz w:val="16"/>
                <w:szCs w:val="16"/>
              </w:rPr>
              <w:t>C:\ProgramData\ IVI Foundation\IVI</w:t>
            </w:r>
          </w:p>
        </w:tc>
        <w:tc>
          <w:tcPr>
            <w:tcW w:w="5325" w:type="dxa"/>
            <w:tcBorders>
              <w:top w:val="double" w:sz="4" w:space="0" w:color="auto"/>
              <w:left w:val="single" w:sz="4" w:space="0" w:color="auto"/>
              <w:bottom w:val="dotted" w:sz="4" w:space="0" w:color="auto"/>
              <w:right w:val="single" w:sz="4" w:space="0" w:color="auto"/>
            </w:tcBorders>
            <w:shd w:val="clear" w:color="auto" w:fill="auto"/>
          </w:tcPr>
          <w:p w:rsidR="00EC3326" w:rsidRPr="00D65939" w:rsidRDefault="00EC3326" w:rsidP="005D0436">
            <w:pPr>
              <w:rPr>
                <w:color w:val="000000"/>
                <w:sz w:val="16"/>
                <w:szCs w:val="16"/>
              </w:rPr>
            </w:pPr>
            <w:r w:rsidRPr="00D65939">
              <w:rPr>
                <w:color w:val="000000"/>
                <w:sz w:val="16"/>
                <w:szCs w:val="16"/>
              </w:rPr>
              <w:t>IviConfigurationStore.xml</w:t>
            </w:r>
          </w:p>
        </w:tc>
        <w:tc>
          <w:tcPr>
            <w:tcW w:w="1410" w:type="dxa"/>
            <w:tcBorders>
              <w:top w:val="double" w:sz="4" w:space="0" w:color="auto"/>
              <w:left w:val="single" w:sz="4" w:space="0" w:color="auto"/>
              <w:bottom w:val="dotted" w:sz="4" w:space="0" w:color="auto"/>
            </w:tcBorders>
            <w:shd w:val="clear" w:color="auto" w:fill="auto"/>
            <w:noWrap/>
          </w:tcPr>
          <w:p w:rsidR="00EC3326" w:rsidRPr="00D65939" w:rsidRDefault="00EC3326" w:rsidP="005D0436">
            <w:pPr>
              <w:rPr>
                <w:color w:val="000000"/>
                <w:sz w:val="16"/>
                <w:szCs w:val="16"/>
              </w:rPr>
            </w:pPr>
            <w:r w:rsidRPr="00D65939">
              <w:rPr>
                <w:color w:val="000000"/>
                <w:sz w:val="16"/>
                <w:szCs w:val="16"/>
              </w:rPr>
              <w:t>IVI data directory</w:t>
            </w:r>
          </w:p>
        </w:tc>
      </w:tr>
      <w:tr w:rsidR="00EC3326" w:rsidRPr="00D65939" w:rsidTr="00813F39">
        <w:tc>
          <w:tcPr>
            <w:tcW w:w="2294" w:type="dxa"/>
            <w:tcBorders>
              <w:top w:val="dotted" w:sz="4" w:space="0" w:color="auto"/>
              <w:bottom w:val="dotted" w:sz="4" w:space="0" w:color="auto"/>
            </w:tcBorders>
          </w:tcPr>
          <w:p w:rsidR="00EC3326" w:rsidRPr="00D65939" w:rsidRDefault="00EC3326"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EC3326" w:rsidRPr="00D65939" w:rsidRDefault="00EC3326" w:rsidP="005D0436">
            <w:pPr>
              <w:rPr>
                <w:color w:val="000000"/>
                <w:sz w:val="16"/>
                <w:szCs w:val="16"/>
              </w:rPr>
            </w:pPr>
            <w:r w:rsidRPr="00D65939">
              <w:rPr>
                <w:color w:val="000000"/>
                <w:sz w:val="16"/>
                <w:szCs w:val="16"/>
              </w:rPr>
              <w:t>IviConfigurationStore.xsd</w:t>
            </w:r>
          </w:p>
        </w:tc>
        <w:tc>
          <w:tcPr>
            <w:tcW w:w="1410" w:type="dxa"/>
            <w:tcBorders>
              <w:top w:val="dotted" w:sz="4" w:space="0" w:color="auto"/>
              <w:left w:val="single" w:sz="4" w:space="0" w:color="auto"/>
              <w:bottom w:val="dotted" w:sz="4" w:space="0" w:color="auto"/>
            </w:tcBorders>
            <w:shd w:val="clear" w:color="auto" w:fill="auto"/>
            <w:noWrap/>
          </w:tcPr>
          <w:p w:rsidR="00EC3326" w:rsidRPr="00D65939" w:rsidRDefault="00EC3326" w:rsidP="005D0436">
            <w:pPr>
              <w:rPr>
                <w:color w:val="000000"/>
                <w:sz w:val="16"/>
                <w:szCs w:val="16"/>
              </w:rPr>
            </w:pPr>
          </w:p>
        </w:tc>
      </w:tr>
      <w:tr w:rsidR="00EC3326" w:rsidRPr="00D65939" w:rsidTr="00813F39">
        <w:tc>
          <w:tcPr>
            <w:tcW w:w="2294" w:type="dxa"/>
            <w:tcBorders>
              <w:top w:val="dotted" w:sz="4" w:space="0" w:color="auto"/>
              <w:bottom w:val="dotted" w:sz="4" w:space="0" w:color="auto"/>
              <w:right w:val="single" w:sz="4" w:space="0" w:color="auto"/>
            </w:tcBorders>
          </w:tcPr>
          <w:p w:rsidR="00EC3326" w:rsidRPr="00D65939" w:rsidRDefault="00EC3326" w:rsidP="005D0436">
            <w:pPr>
              <w:rPr>
                <w:b/>
                <w:bCs/>
                <w:color w:val="000000"/>
                <w:sz w:val="16"/>
                <w:szCs w:val="16"/>
              </w:rPr>
            </w:pPr>
            <w:r w:rsidRPr="00D65939">
              <w:rPr>
                <w:b/>
                <w:bCs/>
                <w:color w:val="000000"/>
                <w:sz w:val="16"/>
                <w:szCs w:val="16"/>
              </w:rPr>
              <w:t>C:\Program Files</w:t>
            </w:r>
            <w:r>
              <w:rPr>
                <w:b/>
                <w:bCs/>
                <w:color w:val="000000"/>
                <w:sz w:val="16"/>
                <w:szCs w:val="16"/>
              </w:rPr>
              <w:t xml:space="preserve"> (x86)</w:t>
            </w:r>
            <w:r w:rsidRPr="00D65939">
              <w:rPr>
                <w:b/>
                <w:bCs/>
                <w:color w:val="000000"/>
                <w:sz w:val="16"/>
                <w:szCs w:val="16"/>
              </w:rPr>
              <w:t>\ IVI Foundation\IVI</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EC3326" w:rsidRPr="00D65939" w:rsidRDefault="00EC3326" w:rsidP="005D0436">
            <w:pPr>
              <w:rPr>
                <w:color w:val="000000"/>
                <w:sz w:val="16"/>
                <w:szCs w:val="16"/>
              </w:rPr>
            </w:pPr>
          </w:p>
        </w:tc>
        <w:tc>
          <w:tcPr>
            <w:tcW w:w="1410" w:type="dxa"/>
            <w:tcBorders>
              <w:top w:val="dotted" w:sz="4" w:space="0" w:color="auto"/>
              <w:left w:val="single" w:sz="4" w:space="0" w:color="auto"/>
              <w:bottom w:val="dotted" w:sz="4" w:space="0" w:color="auto"/>
            </w:tcBorders>
            <w:shd w:val="clear" w:color="auto" w:fill="auto"/>
            <w:noWrap/>
          </w:tcPr>
          <w:p w:rsidR="00EC3326" w:rsidRPr="00D65939" w:rsidRDefault="00EC3326" w:rsidP="005D0436">
            <w:pPr>
              <w:rPr>
                <w:color w:val="000000"/>
                <w:sz w:val="16"/>
                <w:szCs w:val="16"/>
              </w:rPr>
            </w:pPr>
            <w:r>
              <w:rPr>
                <w:color w:val="000000"/>
                <w:sz w:val="16"/>
                <w:szCs w:val="16"/>
              </w:rPr>
              <w:t xml:space="preserve">32-bit </w:t>
            </w:r>
            <w:r w:rsidRPr="00D65939">
              <w:rPr>
                <w:color w:val="000000"/>
                <w:sz w:val="16"/>
                <w:szCs w:val="16"/>
              </w:rPr>
              <w:t xml:space="preserve">IVI </w:t>
            </w:r>
            <w:r>
              <w:rPr>
                <w:color w:val="000000"/>
                <w:sz w:val="16"/>
                <w:szCs w:val="16"/>
              </w:rPr>
              <w:t>st</w:t>
            </w:r>
            <w:r w:rsidRPr="00D65939">
              <w:rPr>
                <w:color w:val="000000"/>
                <w:sz w:val="16"/>
                <w:szCs w:val="16"/>
              </w:rPr>
              <w:t>andard root directory</w:t>
            </w:r>
          </w:p>
        </w:tc>
      </w:tr>
      <w:tr w:rsidR="00EC3326" w:rsidRPr="00D65939" w:rsidTr="00813F39">
        <w:tc>
          <w:tcPr>
            <w:tcW w:w="2294" w:type="dxa"/>
            <w:tcBorders>
              <w:top w:val="dotted" w:sz="4" w:space="0" w:color="auto"/>
              <w:left w:val="single" w:sz="4" w:space="0" w:color="auto"/>
              <w:bottom w:val="dotted" w:sz="4" w:space="0" w:color="auto"/>
              <w:right w:val="single" w:sz="4" w:space="0" w:color="auto"/>
            </w:tcBorders>
          </w:tcPr>
          <w:p w:rsidR="00EC3326" w:rsidRPr="00D65939" w:rsidRDefault="00EC3326" w:rsidP="005D0436">
            <w:pPr>
              <w:rPr>
                <w:b/>
                <w:bCs/>
                <w:color w:val="000000"/>
                <w:sz w:val="16"/>
                <w:szCs w:val="16"/>
              </w:rPr>
            </w:pPr>
            <w:r>
              <w:rPr>
                <w:b/>
                <w:bCs/>
                <w:color w:val="000000"/>
                <w:sz w:val="16"/>
                <w:szCs w:val="16"/>
              </w:rPr>
              <w:tab/>
            </w:r>
            <w:r w:rsidRPr="00D65939">
              <w:rPr>
                <w:b/>
                <w:bCs/>
                <w:color w:val="000000"/>
                <w:sz w:val="16"/>
                <w:szCs w:val="16"/>
              </w:rPr>
              <w:t>\Drivers</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EC3326" w:rsidRPr="00D65939"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EC3326" w:rsidRPr="00D65939" w:rsidTr="00813F39">
        <w:tc>
          <w:tcPr>
            <w:tcW w:w="2294" w:type="dxa"/>
            <w:tcBorders>
              <w:top w:val="dotted" w:sz="4" w:space="0" w:color="auto"/>
              <w:left w:val="single" w:sz="4" w:space="0" w:color="auto"/>
              <w:bottom w:val="dotted" w:sz="4" w:space="0" w:color="auto"/>
              <w:right w:val="single" w:sz="4" w:space="0" w:color="auto"/>
            </w:tcBorders>
          </w:tcPr>
          <w:p w:rsidR="00EC3326" w:rsidRPr="00D65939" w:rsidRDefault="00EC3326" w:rsidP="005D0436">
            <w:pPr>
              <w:rPr>
                <w:b/>
                <w:bCs/>
                <w:color w:val="000000"/>
                <w:sz w:val="16"/>
                <w:szCs w:val="16"/>
              </w:rPr>
            </w:pPr>
            <w:r>
              <w:rPr>
                <w:b/>
                <w:bCs/>
                <w:color w:val="000000"/>
                <w:sz w:val="16"/>
                <w:szCs w:val="16"/>
              </w:rPr>
              <w:tab/>
            </w:r>
            <w:r w:rsidRPr="00D65939">
              <w:rPr>
                <w:b/>
                <w:bCs/>
                <w:color w:val="000000"/>
                <w:sz w:val="16"/>
                <w:szCs w:val="16"/>
              </w:rPr>
              <w:t>\Bin</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EC3326" w:rsidRPr="00D65939"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EC3326" w:rsidRPr="00D65939" w:rsidTr="00813F39">
        <w:tc>
          <w:tcPr>
            <w:tcW w:w="2294" w:type="dxa"/>
            <w:tcBorders>
              <w:top w:val="dotted" w:sz="4" w:space="0" w:color="auto"/>
              <w:left w:val="single" w:sz="4" w:space="0" w:color="auto"/>
              <w:bottom w:val="dotted" w:sz="4" w:space="0" w:color="auto"/>
              <w:right w:val="single" w:sz="4" w:space="0" w:color="auto"/>
            </w:tcBorders>
          </w:tcPr>
          <w:p w:rsidR="00EC3326" w:rsidRDefault="00EC3326"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Components</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EC3326" w:rsidRPr="00D65939" w:rsidTr="00813F39">
        <w:tc>
          <w:tcPr>
            <w:tcW w:w="2294" w:type="dxa"/>
            <w:tcBorders>
              <w:top w:val="dotted" w:sz="4" w:space="0" w:color="auto"/>
              <w:left w:val="single" w:sz="4" w:space="0" w:color="auto"/>
              <w:bottom w:val="dotted" w:sz="4" w:space="0" w:color="auto"/>
              <w:right w:val="single" w:sz="4" w:space="0" w:color="auto"/>
            </w:tcBorders>
          </w:tcPr>
          <w:p w:rsidR="00EC3326" w:rsidRDefault="00EC3326"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Microsoft.NET</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EC3326" w:rsidRPr="00D65939" w:rsidTr="00813F39">
        <w:tc>
          <w:tcPr>
            <w:tcW w:w="2294" w:type="dxa"/>
            <w:tcBorders>
              <w:top w:val="dotted" w:sz="4" w:space="0" w:color="auto"/>
              <w:left w:val="single" w:sz="4" w:space="0" w:color="auto"/>
              <w:bottom w:val="dotted" w:sz="4" w:space="0" w:color="auto"/>
              <w:right w:val="single" w:sz="4" w:space="0" w:color="auto"/>
            </w:tcBorders>
          </w:tcPr>
          <w:p w:rsidR="00EC3326" w:rsidRDefault="00EC3326" w:rsidP="005D0436">
            <w:pPr>
              <w:rPr>
                <w:b/>
                <w:bCs/>
                <w:color w:val="000000"/>
                <w:sz w:val="16"/>
                <w:szCs w:val="16"/>
              </w:rPr>
            </w:pPr>
            <w:r>
              <w:rPr>
                <w:b/>
                <w:bCs/>
                <w:color w:val="000000"/>
                <w:sz w:val="16"/>
                <w:szCs w:val="16"/>
              </w:rPr>
              <w:t xml:space="preserve">              \Framework</w:t>
            </w:r>
            <w:r w:rsidR="004B5247">
              <w:rPr>
                <w:b/>
                <w:bCs/>
                <w:color w:val="000000"/>
                <w:sz w:val="16"/>
                <w:szCs w:val="16"/>
              </w:rPr>
              <w:t>32</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EC3326" w:rsidRPr="00D65939" w:rsidTr="00813F39">
        <w:tc>
          <w:tcPr>
            <w:tcW w:w="2294" w:type="dxa"/>
            <w:tcBorders>
              <w:top w:val="dotted" w:sz="4" w:space="0" w:color="auto"/>
              <w:left w:val="single" w:sz="4" w:space="0" w:color="auto"/>
              <w:bottom w:val="dotted" w:sz="4" w:space="0" w:color="auto"/>
              <w:right w:val="single" w:sz="4" w:space="0" w:color="auto"/>
            </w:tcBorders>
          </w:tcPr>
          <w:p w:rsidR="00EC3326" w:rsidRDefault="00EC3326" w:rsidP="005D0436">
            <w:pPr>
              <w:rPr>
                <w:b/>
                <w:bCs/>
                <w:color w:val="000000"/>
                <w:sz w:val="16"/>
                <w:szCs w:val="16"/>
              </w:rPr>
            </w:pPr>
            <w:r>
              <w:rPr>
                <w:b/>
                <w:bCs/>
                <w:color w:val="000000"/>
                <w:sz w:val="16"/>
                <w:szCs w:val="16"/>
              </w:rPr>
              <w:t xml:space="preserve">                    \</w:t>
            </w:r>
            <w:r w:rsidRPr="0063163F">
              <w:rPr>
                <w:b/>
                <w:bCs/>
                <w:color w:val="000000"/>
                <w:sz w:val="16"/>
                <w:szCs w:val="16"/>
              </w:rPr>
              <w:t>v2.0.50727</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DE42A4" w:rsidRPr="00D65939" w:rsidTr="00813F39">
        <w:tc>
          <w:tcPr>
            <w:tcW w:w="2294" w:type="dxa"/>
            <w:tcBorders>
              <w:top w:val="dotted" w:sz="4" w:space="0" w:color="auto"/>
              <w:left w:val="single" w:sz="4" w:space="0" w:color="auto"/>
              <w:bottom w:val="dotted" w:sz="4" w:space="0" w:color="auto"/>
              <w:right w:val="single" w:sz="4" w:space="0" w:color="auto"/>
            </w:tcBorders>
          </w:tcPr>
          <w:p w:rsidR="00DE42A4" w:rsidRDefault="00DE42A4">
            <w:pPr>
              <w:rPr>
                <w:b/>
                <w:bCs/>
                <w:color w:val="000000"/>
                <w:sz w:val="16"/>
                <w:szCs w:val="16"/>
              </w:rPr>
            </w:pPr>
            <w:r>
              <w:rPr>
                <w:b/>
                <w:bCs/>
                <w:color w:val="000000"/>
                <w:sz w:val="16"/>
                <w:szCs w:val="16"/>
              </w:rPr>
              <w:tab/>
            </w:r>
            <w:r>
              <w:rPr>
                <w:b/>
                <w:bCs/>
                <w:color w:val="000000"/>
                <w:sz w:val="16"/>
                <w:szCs w:val="16"/>
              </w:rPr>
              <w:tab/>
              <w:t xml:space="preserve">        </w:t>
            </w:r>
            <w:r w:rsidRPr="00D65939">
              <w:rPr>
                <w:b/>
                <w:bCs/>
                <w:color w:val="000000"/>
                <w:sz w:val="16"/>
                <w:szCs w:val="16"/>
              </w:rPr>
              <w:t>\</w:t>
            </w:r>
            <w:r w:rsidR="00F36316">
              <w:rPr>
                <w:b/>
                <w:bCs/>
                <w:color w:val="000000"/>
                <w:sz w:val="16"/>
                <w:szCs w:val="16"/>
              </w:rPr>
              <w:t>Agilent.</w:t>
            </w:r>
            <w:r>
              <w:rPr>
                <w:b/>
                <w:bCs/>
                <w:color w:val="000000"/>
                <w:sz w:val="16"/>
                <w:szCs w:val="16"/>
              </w:rPr>
              <w:t>AgSAn 1.0</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r>
              <w:rPr>
                <w:i/>
                <w:iCs/>
                <w:color w:val="000000"/>
                <w:sz w:val="16"/>
                <w:szCs w:val="16"/>
              </w:rPr>
              <w:t>Assemblies, documentation, examples</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r>
              <w:rPr>
                <w:color w:val="000000"/>
                <w:sz w:val="16"/>
                <w:szCs w:val="16"/>
              </w:rPr>
              <w:t>Driver specific files may be organized in subdirectories</w:t>
            </w:r>
          </w:p>
        </w:tc>
      </w:tr>
      <w:tr w:rsidR="00DE42A4" w:rsidRPr="00D65939" w:rsidTr="00813F39">
        <w:tc>
          <w:tcPr>
            <w:tcW w:w="2294" w:type="dxa"/>
            <w:tcBorders>
              <w:top w:val="dotted" w:sz="4" w:space="0" w:color="auto"/>
              <w:left w:val="single" w:sz="4" w:space="0" w:color="auto"/>
              <w:bottom w:val="dotted" w:sz="4" w:space="0" w:color="auto"/>
              <w:right w:val="single" w:sz="4" w:space="0" w:color="auto"/>
            </w:tcBorders>
          </w:tcPr>
          <w:p w:rsidR="00DE42A4" w:rsidRDefault="00DE42A4">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F36316" w:rsidP="005D0436">
            <w:pPr>
              <w:rPr>
                <w:color w:val="000000"/>
                <w:sz w:val="16"/>
                <w:szCs w:val="16"/>
              </w:rPr>
            </w:pPr>
            <w:r>
              <w:rPr>
                <w:b/>
                <w:bCs/>
                <w:color w:val="000000"/>
                <w:sz w:val="16"/>
                <w:szCs w:val="16"/>
              </w:rPr>
              <w:t>Agilent.</w:t>
            </w:r>
            <w:r w:rsidR="00DE42A4" w:rsidRPr="0066724F">
              <w:rPr>
                <w:color w:val="000000"/>
                <w:sz w:val="16"/>
                <w:szCs w:val="16"/>
              </w:rPr>
              <w:t>AgilentSAn.chi</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r>
              <w:rPr>
                <w:color w:val="000000"/>
                <w:sz w:val="16"/>
                <w:szCs w:val="16"/>
              </w:rPr>
              <w:t>Documentation file</w:t>
            </w:r>
          </w:p>
        </w:tc>
      </w:tr>
      <w:tr w:rsidR="00DE42A4" w:rsidRPr="00D65939" w:rsidTr="00813F39">
        <w:tc>
          <w:tcPr>
            <w:tcW w:w="2294"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F36316" w:rsidP="005D0436">
            <w:pPr>
              <w:rPr>
                <w:color w:val="000000"/>
                <w:sz w:val="16"/>
                <w:szCs w:val="16"/>
              </w:rPr>
            </w:pPr>
            <w:r>
              <w:rPr>
                <w:b/>
                <w:bCs/>
                <w:color w:val="000000"/>
                <w:sz w:val="16"/>
                <w:szCs w:val="16"/>
              </w:rPr>
              <w:t>Agilent.</w:t>
            </w:r>
            <w:r w:rsidR="00DE42A4" w:rsidRPr="00345A53">
              <w:rPr>
                <w:color w:val="000000"/>
                <w:sz w:val="16"/>
                <w:szCs w:val="16"/>
              </w:rPr>
              <w:t>AgilentSAn.chm</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5D0436">
            <w:pPr>
              <w:rPr>
                <w:color w:val="000000"/>
                <w:sz w:val="16"/>
                <w:szCs w:val="16"/>
              </w:rPr>
            </w:pPr>
            <w:r>
              <w:rPr>
                <w:color w:val="000000"/>
                <w:sz w:val="16"/>
                <w:szCs w:val="16"/>
              </w:rPr>
              <w:t>Documentation file</w:t>
            </w:r>
          </w:p>
        </w:tc>
      </w:tr>
      <w:tr w:rsidR="00DE42A4" w:rsidRPr="00D65939" w:rsidTr="00813F39">
        <w:tc>
          <w:tcPr>
            <w:tcW w:w="2294"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r w:rsidRPr="00345A53">
              <w:rPr>
                <w:color w:val="000000"/>
                <w:sz w:val="16"/>
                <w:szCs w:val="16"/>
              </w:rPr>
              <w:t>Agilent.AgilentSAn.dll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5D0436">
            <w:pPr>
              <w:rPr>
                <w:color w:val="000000"/>
                <w:sz w:val="16"/>
                <w:szCs w:val="16"/>
              </w:rPr>
            </w:pPr>
            <w:r>
              <w:rPr>
                <w:color w:val="000000"/>
                <w:sz w:val="16"/>
                <w:szCs w:val="16"/>
              </w:rPr>
              <w:t>Primary driver assembly (32-bit or Any CPU)</w:t>
            </w:r>
          </w:p>
        </w:tc>
      </w:tr>
      <w:tr w:rsidR="00DE42A4" w:rsidRPr="00D65939" w:rsidTr="00813F39">
        <w:tc>
          <w:tcPr>
            <w:tcW w:w="2294"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r w:rsidRPr="00345A53">
              <w:rPr>
                <w:color w:val="000000"/>
                <w:sz w:val="16"/>
                <w:szCs w:val="16"/>
              </w:rPr>
              <w:t>Agilent.AgilentSAn.xml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DB5B54">
            <w:pPr>
              <w:rPr>
                <w:color w:val="000000"/>
                <w:sz w:val="16"/>
                <w:szCs w:val="16"/>
              </w:rPr>
            </w:pPr>
            <w:r>
              <w:rPr>
                <w:color w:val="000000"/>
                <w:sz w:val="16"/>
                <w:szCs w:val="16"/>
              </w:rPr>
              <w:t>IntelliSense file</w:t>
            </w:r>
          </w:p>
        </w:tc>
      </w:tr>
      <w:tr w:rsidR="00DE42A4" w:rsidRPr="00D65939" w:rsidTr="00813F39">
        <w:tc>
          <w:tcPr>
            <w:tcW w:w="2294"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r w:rsidRPr="00345A53">
              <w:rPr>
                <w:color w:val="000000"/>
                <w:sz w:val="16"/>
                <w:szCs w:val="16"/>
              </w:rPr>
              <w:t>Agilent.AgilentSAn.Basic.dll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r>
              <w:rPr>
                <w:color w:val="000000"/>
                <w:sz w:val="16"/>
                <w:szCs w:val="16"/>
              </w:rPr>
              <w:t>Support assembly</w:t>
            </w:r>
            <w:r w:rsidR="007E523A">
              <w:rPr>
                <w:color w:val="000000"/>
                <w:sz w:val="16"/>
                <w:szCs w:val="16"/>
              </w:rPr>
              <w:t xml:space="preserve"> (32-bit or Any </w:t>
            </w:r>
            <w:r w:rsidR="007E523A">
              <w:rPr>
                <w:color w:val="000000"/>
                <w:sz w:val="16"/>
                <w:szCs w:val="16"/>
              </w:rPr>
              <w:lastRenderedPageBreak/>
              <w:t xml:space="preserve">CPU) </w:t>
            </w:r>
          </w:p>
        </w:tc>
      </w:tr>
      <w:tr w:rsidR="00DE42A4" w:rsidRPr="00D65939" w:rsidTr="00813F39">
        <w:tc>
          <w:tcPr>
            <w:tcW w:w="2294"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r w:rsidRPr="00345A53">
              <w:rPr>
                <w:color w:val="000000"/>
                <w:sz w:val="16"/>
                <w:szCs w:val="16"/>
              </w:rPr>
              <w:t>Agilent.AgilentSAn.Basic.xml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r>
              <w:rPr>
                <w:color w:val="000000"/>
                <w:sz w:val="16"/>
                <w:szCs w:val="16"/>
              </w:rPr>
              <w:t>IntelliSense file</w:t>
            </w:r>
          </w:p>
        </w:tc>
      </w:tr>
      <w:tr w:rsidR="00DE42A4" w:rsidRPr="00D65939" w:rsidTr="00813F39">
        <w:tc>
          <w:tcPr>
            <w:tcW w:w="2294" w:type="dxa"/>
            <w:tcBorders>
              <w:top w:val="dotted" w:sz="4" w:space="0" w:color="auto"/>
              <w:left w:val="single" w:sz="4" w:space="0" w:color="auto"/>
              <w:bottom w:val="dotted" w:sz="4" w:space="0" w:color="auto"/>
              <w:right w:val="single" w:sz="4" w:space="0" w:color="auto"/>
            </w:tcBorders>
          </w:tcPr>
          <w:p w:rsidR="00DE42A4" w:rsidRDefault="00DE42A4" w:rsidP="008C70AE">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DE42A4" w:rsidRDefault="00F36316" w:rsidP="00A4205E">
            <w:pPr>
              <w:rPr>
                <w:color w:val="000000"/>
                <w:sz w:val="16"/>
                <w:szCs w:val="16"/>
              </w:rPr>
            </w:pPr>
            <w:r>
              <w:rPr>
                <w:b/>
                <w:bCs/>
                <w:color w:val="000000"/>
                <w:sz w:val="16"/>
                <w:szCs w:val="16"/>
              </w:rPr>
              <w:t>Agilent.</w:t>
            </w:r>
            <w:r w:rsidR="00DE42A4" w:rsidRPr="00DE42A4">
              <w:rPr>
                <w:iCs/>
                <w:color w:val="000000"/>
                <w:sz w:val="16"/>
                <w:szCs w:val="16"/>
              </w:rPr>
              <w:t>AgSAnVersion.dll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5B790E" w:rsidRDefault="00DE42A4" w:rsidP="00A02814">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DE42A4" w:rsidRPr="00D65939" w:rsidTr="00813F39">
        <w:tc>
          <w:tcPr>
            <w:tcW w:w="2294" w:type="dxa"/>
            <w:tcBorders>
              <w:top w:val="dotted" w:sz="4" w:space="0" w:color="auto"/>
              <w:left w:val="single" w:sz="4" w:space="0" w:color="auto"/>
              <w:bottom w:val="dotted" w:sz="4" w:space="0" w:color="auto"/>
              <w:right w:val="single" w:sz="4" w:space="0" w:color="auto"/>
            </w:tcBorders>
          </w:tcPr>
          <w:p w:rsidR="00DE42A4" w:rsidRDefault="00994DCF" w:rsidP="00994DCF">
            <w:pPr>
              <w:rPr>
                <w:b/>
                <w:bCs/>
                <w:color w:val="000000"/>
                <w:sz w:val="16"/>
                <w:szCs w:val="16"/>
              </w:rPr>
            </w:pPr>
            <w:r w:rsidRPr="00994DCF">
              <w:rPr>
                <w:b/>
                <w:bCs/>
                <w:i/>
                <w:color w:val="000000"/>
                <w:sz w:val="16"/>
                <w:szCs w:val="16"/>
              </w:rPr>
              <w:t>(under …\v2.0.50727)</w:t>
            </w:r>
            <w:r w:rsidR="00DE42A4" w:rsidRPr="00994DCF">
              <w:rPr>
                <w:b/>
                <w:bCs/>
                <w:i/>
                <w:color w:val="000000"/>
                <w:sz w:val="16"/>
                <w:szCs w:val="16"/>
              </w:rPr>
              <w:t xml:space="preserve"> </w:t>
            </w:r>
            <w:r w:rsidR="00DE42A4" w:rsidRPr="00D65939">
              <w:rPr>
                <w:b/>
                <w:bCs/>
                <w:color w:val="000000"/>
                <w:sz w:val="16"/>
                <w:szCs w:val="16"/>
              </w:rPr>
              <w:t>\</w:t>
            </w:r>
            <w:r w:rsidR="00DE42A4">
              <w:rPr>
                <w:b/>
                <w:bCs/>
                <w:color w:val="000000"/>
                <w:sz w:val="16"/>
                <w:szCs w:val="16"/>
              </w:rPr>
              <w:t>IVIFoundationSharedComponents 1.0</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r>
              <w:rPr>
                <w:i/>
                <w:iCs/>
                <w:color w:val="000000"/>
                <w:sz w:val="16"/>
                <w:szCs w:val="16"/>
              </w:rPr>
              <w:t>Assemblies, documentation</w:t>
            </w:r>
            <w:r w:rsidDel="00DE42A4">
              <w:rPr>
                <w:color w:val="000000"/>
                <w:sz w:val="16"/>
                <w:szCs w:val="16"/>
              </w:rPr>
              <w:t xml:space="preserve"> </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A02814">
            <w:pPr>
              <w:rPr>
                <w:color w:val="000000"/>
                <w:sz w:val="16"/>
                <w:szCs w:val="16"/>
              </w:rPr>
            </w:pPr>
          </w:p>
        </w:tc>
      </w:tr>
      <w:tr w:rsidR="00DE42A4" w:rsidRPr="00D65939" w:rsidTr="00813F39">
        <w:tc>
          <w:tcPr>
            <w:tcW w:w="2294"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DE42A4" w:rsidRDefault="00DE42A4" w:rsidP="005D0436">
            <w:pPr>
              <w:rPr>
                <w:color w:val="000000"/>
                <w:sz w:val="16"/>
                <w:szCs w:val="16"/>
              </w:rPr>
            </w:pPr>
            <w:r>
              <w:rPr>
                <w:color w:val="000000"/>
                <w:sz w:val="16"/>
                <w:szCs w:val="16"/>
              </w:rPr>
              <w:t>Ivi.Driver.dll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5D0436">
            <w:pPr>
              <w:rPr>
                <w:color w:val="000000"/>
                <w:sz w:val="16"/>
                <w:szCs w:val="16"/>
              </w:rPr>
            </w:pPr>
            <w:r>
              <w:rPr>
                <w:color w:val="000000"/>
                <w:sz w:val="16"/>
                <w:szCs w:val="16"/>
              </w:rPr>
              <w:t xml:space="preserve">Assembly (32-bit or Any CPU) </w:t>
            </w:r>
          </w:p>
        </w:tc>
      </w:tr>
      <w:tr w:rsidR="00DE42A4" w:rsidRPr="00D65939" w:rsidTr="00813F39">
        <w:tc>
          <w:tcPr>
            <w:tcW w:w="2294"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5D0436">
            <w:pPr>
              <w:rPr>
                <w:color w:val="000000"/>
                <w:sz w:val="16"/>
                <w:szCs w:val="16"/>
              </w:rPr>
            </w:pPr>
            <w:r>
              <w:rPr>
                <w:color w:val="000000"/>
                <w:sz w:val="16"/>
                <w:szCs w:val="16"/>
              </w:rPr>
              <w:t>Ivi.Driver.xml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r>
              <w:rPr>
                <w:color w:val="000000"/>
                <w:sz w:val="16"/>
                <w:szCs w:val="16"/>
              </w:rPr>
              <w:t>IntelliSense file</w:t>
            </w:r>
          </w:p>
        </w:tc>
      </w:tr>
      <w:tr w:rsidR="00DE42A4" w:rsidRPr="00D65939" w:rsidTr="00813F39">
        <w:tc>
          <w:tcPr>
            <w:tcW w:w="2294"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7E523A">
            <w:pPr>
              <w:rPr>
                <w:color w:val="000000"/>
                <w:sz w:val="16"/>
                <w:szCs w:val="16"/>
              </w:rPr>
            </w:pPr>
            <w:r w:rsidRPr="00F15922">
              <w:rPr>
                <w:i/>
                <w:iCs/>
                <w:color w:val="000000"/>
                <w:sz w:val="16"/>
                <w:szCs w:val="16"/>
              </w:rPr>
              <w:t>Other shared component</w:t>
            </w:r>
            <w:r w:rsidR="007E523A">
              <w:rPr>
                <w:i/>
                <w:iCs/>
                <w:color w:val="000000"/>
                <w:sz w:val="16"/>
                <w:szCs w:val="16"/>
              </w:rPr>
              <w:t xml:space="preserve"> files (</w:t>
            </w:r>
            <w:r>
              <w:rPr>
                <w:i/>
                <w:iCs/>
                <w:color w:val="000000"/>
                <w:sz w:val="16"/>
                <w:szCs w:val="16"/>
              </w:rPr>
              <w:t>e.g., *.dll, *.xml)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p>
        </w:tc>
      </w:tr>
      <w:tr w:rsidR="00DE42A4" w:rsidRPr="00D65939" w:rsidTr="00813F39">
        <w:tc>
          <w:tcPr>
            <w:tcW w:w="2294" w:type="dxa"/>
            <w:tcBorders>
              <w:top w:val="dotted" w:sz="4" w:space="0" w:color="auto"/>
              <w:left w:val="single" w:sz="4" w:space="0" w:color="auto"/>
              <w:bottom w:val="dotted" w:sz="4" w:space="0" w:color="auto"/>
              <w:right w:val="single" w:sz="4" w:space="0" w:color="auto"/>
            </w:tcBorders>
          </w:tcPr>
          <w:p w:rsidR="00DE42A4" w:rsidRDefault="00DE42A4" w:rsidP="005D2F3C">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5D0436">
            <w:pPr>
              <w:rPr>
                <w:color w:val="000000"/>
                <w:sz w:val="16"/>
                <w:szCs w:val="16"/>
              </w:rPr>
            </w:pPr>
            <w:r w:rsidRPr="00DE42A4">
              <w:rPr>
                <w:iCs/>
                <w:color w:val="000000"/>
                <w:sz w:val="16"/>
                <w:szCs w:val="16"/>
              </w:rPr>
              <w:t>IviFoundationSharedComponentsVersion.dll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5B790E" w:rsidRDefault="00DE42A4" w:rsidP="005B790E">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1D2CF7" w:rsidRPr="00D65939" w:rsidTr="00813F39">
        <w:tc>
          <w:tcPr>
            <w:tcW w:w="2294" w:type="dxa"/>
            <w:tcBorders>
              <w:top w:val="dotted" w:sz="4" w:space="0" w:color="auto"/>
              <w:left w:val="single" w:sz="4" w:space="0" w:color="auto"/>
              <w:bottom w:val="dotted" w:sz="4" w:space="0" w:color="auto"/>
              <w:right w:val="single" w:sz="4" w:space="0" w:color="auto"/>
            </w:tcBorders>
          </w:tcPr>
          <w:p w:rsidR="001D2CF7" w:rsidRDefault="001D2CF7" w:rsidP="00BD6265">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3.0</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1D2CF7" w:rsidRDefault="001D2CF7"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813F39">
        <w:tc>
          <w:tcPr>
            <w:tcW w:w="2294" w:type="dxa"/>
            <w:tcBorders>
              <w:top w:val="dotted" w:sz="4" w:space="0" w:color="auto"/>
              <w:left w:val="single" w:sz="4" w:space="0" w:color="auto"/>
              <w:bottom w:val="dotted" w:sz="4" w:space="0" w:color="auto"/>
              <w:right w:val="single" w:sz="4" w:space="0" w:color="auto"/>
            </w:tcBorders>
          </w:tcPr>
          <w:p w:rsidR="001D2CF7" w:rsidRDefault="001D2CF7" w:rsidP="00BD6265">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3.5</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1D2CF7" w:rsidRDefault="001D2CF7"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813F39">
        <w:tc>
          <w:tcPr>
            <w:tcW w:w="2294" w:type="dxa"/>
            <w:tcBorders>
              <w:top w:val="dotted" w:sz="4" w:space="0" w:color="auto"/>
              <w:left w:val="single" w:sz="4" w:space="0" w:color="auto"/>
              <w:bottom w:val="dotted" w:sz="4" w:space="0" w:color="auto"/>
              <w:right w:val="single" w:sz="4" w:space="0" w:color="auto"/>
            </w:tcBorders>
          </w:tcPr>
          <w:p w:rsidR="001D2CF7" w:rsidRPr="00D65939" w:rsidRDefault="001D2CF7" w:rsidP="005D0436">
            <w:pPr>
              <w:rPr>
                <w:b/>
                <w:bCs/>
                <w:color w:val="000000"/>
                <w:sz w:val="16"/>
                <w:szCs w:val="16"/>
              </w:rPr>
            </w:pPr>
            <w:r>
              <w:rPr>
                <w:b/>
                <w:bCs/>
                <w:color w:val="000000"/>
                <w:sz w:val="16"/>
                <w:szCs w:val="16"/>
              </w:rPr>
              <w:tab/>
            </w:r>
            <w:r w:rsidRPr="00D65939">
              <w:rPr>
                <w:b/>
                <w:bCs/>
                <w:color w:val="000000"/>
                <w:sz w:val="16"/>
                <w:szCs w:val="16"/>
              </w:rPr>
              <w:t>\Include</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Pr="00D65939" w:rsidRDefault="001D2CF7" w:rsidP="005D0436">
            <w:pPr>
              <w:rPr>
                <w:color w:val="000000"/>
                <w:sz w:val="16"/>
                <w:szCs w:val="16"/>
              </w:rPr>
            </w:pPr>
          </w:p>
        </w:tc>
      </w:tr>
      <w:tr w:rsidR="001D2CF7" w:rsidRPr="00D65939" w:rsidTr="00813F39">
        <w:tc>
          <w:tcPr>
            <w:tcW w:w="2294"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ab/>
            </w:r>
            <w:r w:rsidRPr="00D65939">
              <w:rPr>
                <w:b/>
                <w:bCs/>
                <w:color w:val="000000"/>
                <w:sz w:val="16"/>
                <w:szCs w:val="16"/>
              </w:rPr>
              <w:t>\Lib</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Pr="00D65939" w:rsidRDefault="001D2CF7" w:rsidP="005D0436">
            <w:pPr>
              <w:rPr>
                <w:color w:val="000000"/>
                <w:sz w:val="16"/>
                <w:szCs w:val="16"/>
              </w:rPr>
            </w:pPr>
          </w:p>
        </w:tc>
      </w:tr>
      <w:tr w:rsidR="001D2CF7" w:rsidRPr="00D65939" w:rsidTr="00813F39">
        <w:tc>
          <w:tcPr>
            <w:tcW w:w="2294" w:type="dxa"/>
            <w:tcBorders>
              <w:top w:val="dotted" w:sz="4" w:space="0" w:color="auto"/>
              <w:left w:val="single" w:sz="4" w:space="0" w:color="auto"/>
              <w:bottom w:val="dotted" w:sz="4" w:space="0" w:color="auto"/>
              <w:right w:val="single" w:sz="4" w:space="0" w:color="auto"/>
            </w:tcBorders>
          </w:tcPr>
          <w:p w:rsidR="001D2CF7" w:rsidRPr="00D65939" w:rsidRDefault="001D2CF7" w:rsidP="005D0436">
            <w:pPr>
              <w:rPr>
                <w:b/>
                <w:bCs/>
                <w:color w:val="000000"/>
                <w:sz w:val="16"/>
                <w:szCs w:val="16"/>
              </w:rPr>
            </w:pPr>
            <w:r>
              <w:rPr>
                <w:b/>
                <w:bCs/>
                <w:color w:val="000000"/>
                <w:sz w:val="16"/>
                <w:szCs w:val="16"/>
              </w:rPr>
              <w:tab/>
            </w:r>
            <w:r w:rsidRPr="00D65939">
              <w:rPr>
                <w:b/>
                <w:bCs/>
                <w:color w:val="000000"/>
                <w:sz w:val="16"/>
                <w:szCs w:val="16"/>
              </w:rPr>
              <w:t>\Lib</w:t>
            </w:r>
            <w:r>
              <w:rPr>
                <w:b/>
                <w:bCs/>
                <w:color w:val="000000"/>
                <w:sz w:val="16"/>
                <w:szCs w:val="16"/>
              </w:rPr>
              <w:t>_64</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Pr="00D65939" w:rsidRDefault="001D2CF7" w:rsidP="005D0436">
            <w:pPr>
              <w:rPr>
                <w:color w:val="000000"/>
                <w:sz w:val="16"/>
                <w:szCs w:val="16"/>
              </w:rPr>
            </w:pPr>
          </w:p>
        </w:tc>
      </w:tr>
      <w:tr w:rsidR="001D2CF7" w:rsidRPr="00D65939" w:rsidTr="00813F39">
        <w:tc>
          <w:tcPr>
            <w:tcW w:w="2294" w:type="dxa"/>
            <w:tcBorders>
              <w:top w:val="dotted" w:sz="4" w:space="0" w:color="auto"/>
              <w:left w:val="single" w:sz="4" w:space="0" w:color="auto"/>
              <w:bottom w:val="dotted" w:sz="4" w:space="0" w:color="auto"/>
              <w:right w:val="single" w:sz="4" w:space="0" w:color="auto"/>
            </w:tcBorders>
          </w:tcPr>
          <w:p w:rsidR="001D2CF7" w:rsidRDefault="001D2CF7" w:rsidP="00EC3326">
            <w:pPr>
              <w:rPr>
                <w:b/>
                <w:bCs/>
                <w:color w:val="000000"/>
                <w:sz w:val="16"/>
                <w:szCs w:val="16"/>
              </w:rPr>
            </w:pPr>
            <w:r w:rsidRPr="00D65939">
              <w:rPr>
                <w:b/>
                <w:bCs/>
                <w:color w:val="000000"/>
                <w:sz w:val="16"/>
                <w:szCs w:val="16"/>
              </w:rPr>
              <w:t>C:\Program Files\ IVI Foundation\IVI</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Pr="00D65939" w:rsidRDefault="001D2CF7" w:rsidP="005D0436">
            <w:pPr>
              <w:rPr>
                <w:color w:val="000000"/>
                <w:sz w:val="16"/>
                <w:szCs w:val="16"/>
              </w:rPr>
            </w:pPr>
            <w:r>
              <w:rPr>
                <w:color w:val="000000"/>
                <w:sz w:val="16"/>
                <w:szCs w:val="16"/>
              </w:rPr>
              <w:t xml:space="preserve">64-bit </w:t>
            </w:r>
            <w:r w:rsidRPr="00D65939">
              <w:rPr>
                <w:color w:val="000000"/>
                <w:sz w:val="16"/>
                <w:szCs w:val="16"/>
              </w:rPr>
              <w:t xml:space="preserve">IVI </w:t>
            </w:r>
            <w:r>
              <w:rPr>
                <w:color w:val="000000"/>
                <w:sz w:val="16"/>
                <w:szCs w:val="16"/>
              </w:rPr>
              <w:t>st</w:t>
            </w:r>
            <w:r w:rsidRPr="00D65939">
              <w:rPr>
                <w:color w:val="000000"/>
                <w:sz w:val="16"/>
                <w:szCs w:val="16"/>
              </w:rPr>
              <w:t>andard root directory</w:t>
            </w:r>
          </w:p>
        </w:tc>
      </w:tr>
      <w:tr w:rsidR="001D2CF7" w:rsidRPr="00D65939" w:rsidTr="00813F39">
        <w:tc>
          <w:tcPr>
            <w:tcW w:w="2294" w:type="dxa"/>
            <w:tcBorders>
              <w:top w:val="dotted" w:sz="4" w:space="0" w:color="auto"/>
              <w:left w:val="single" w:sz="4" w:space="0" w:color="auto"/>
              <w:bottom w:val="dotted" w:sz="4" w:space="0" w:color="auto"/>
              <w:right w:val="single" w:sz="4" w:space="0" w:color="auto"/>
            </w:tcBorders>
          </w:tcPr>
          <w:p w:rsidR="001D2CF7" w:rsidRPr="00D65939" w:rsidRDefault="001D2CF7" w:rsidP="005D0436">
            <w:pPr>
              <w:rPr>
                <w:b/>
                <w:bCs/>
                <w:color w:val="000000"/>
                <w:sz w:val="16"/>
                <w:szCs w:val="16"/>
              </w:rPr>
            </w:pPr>
            <w:r>
              <w:rPr>
                <w:b/>
                <w:bCs/>
                <w:color w:val="000000"/>
                <w:sz w:val="16"/>
                <w:szCs w:val="16"/>
              </w:rPr>
              <w:tab/>
            </w:r>
            <w:r w:rsidRPr="00D65939">
              <w:rPr>
                <w:b/>
                <w:bCs/>
                <w:color w:val="000000"/>
                <w:sz w:val="16"/>
                <w:szCs w:val="16"/>
              </w:rPr>
              <w:t>\Drivers</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813F39">
        <w:tc>
          <w:tcPr>
            <w:tcW w:w="2294"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ab/>
            </w:r>
            <w:r w:rsidRPr="00D65939">
              <w:rPr>
                <w:b/>
                <w:bCs/>
                <w:color w:val="000000"/>
                <w:sz w:val="16"/>
                <w:szCs w:val="16"/>
              </w:rPr>
              <w:t>\Bin</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813F39">
        <w:tc>
          <w:tcPr>
            <w:tcW w:w="2294"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Components</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813F39">
        <w:tc>
          <w:tcPr>
            <w:tcW w:w="2294"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Microsoft.NET</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813F39">
        <w:tc>
          <w:tcPr>
            <w:tcW w:w="2294"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 xml:space="preserve">              \Framework64</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813F39">
        <w:tc>
          <w:tcPr>
            <w:tcW w:w="2294"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 xml:space="preserve">                    \</w:t>
            </w:r>
            <w:r w:rsidRPr="0063163F">
              <w:rPr>
                <w:b/>
                <w:bCs/>
                <w:color w:val="000000"/>
                <w:sz w:val="16"/>
                <w:szCs w:val="16"/>
              </w:rPr>
              <w:t>v2.0.50727</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7E523A" w:rsidRPr="00D65939" w:rsidTr="00813F39">
        <w:tc>
          <w:tcPr>
            <w:tcW w:w="2294" w:type="dxa"/>
            <w:tcBorders>
              <w:top w:val="dotted" w:sz="4" w:space="0" w:color="auto"/>
              <w:left w:val="single" w:sz="4" w:space="0" w:color="auto"/>
              <w:bottom w:val="dotted" w:sz="4" w:space="0" w:color="auto"/>
              <w:right w:val="single" w:sz="4" w:space="0" w:color="auto"/>
            </w:tcBorders>
          </w:tcPr>
          <w:p w:rsidR="007E523A" w:rsidRDefault="007E523A">
            <w:pPr>
              <w:rPr>
                <w:b/>
                <w:bCs/>
                <w:color w:val="000000"/>
                <w:sz w:val="16"/>
                <w:szCs w:val="16"/>
              </w:rPr>
            </w:pPr>
            <w:r>
              <w:rPr>
                <w:b/>
                <w:bCs/>
                <w:color w:val="000000"/>
                <w:sz w:val="16"/>
                <w:szCs w:val="16"/>
              </w:rPr>
              <w:tab/>
            </w:r>
            <w:r>
              <w:rPr>
                <w:b/>
                <w:bCs/>
                <w:color w:val="000000"/>
                <w:sz w:val="16"/>
                <w:szCs w:val="16"/>
              </w:rPr>
              <w:tab/>
              <w:t xml:space="preserve">        </w:t>
            </w:r>
            <w:r w:rsidRPr="00D65939">
              <w:rPr>
                <w:b/>
                <w:bCs/>
                <w:color w:val="000000"/>
                <w:sz w:val="16"/>
                <w:szCs w:val="16"/>
              </w:rPr>
              <w:t>\</w:t>
            </w:r>
            <w:r w:rsidR="00F36316">
              <w:rPr>
                <w:b/>
                <w:bCs/>
                <w:color w:val="000000"/>
                <w:sz w:val="16"/>
                <w:szCs w:val="16"/>
              </w:rPr>
              <w:t xml:space="preserve"> Agilent.</w:t>
            </w:r>
            <w:r>
              <w:rPr>
                <w:b/>
                <w:bCs/>
                <w:color w:val="000000"/>
                <w:sz w:val="16"/>
                <w:szCs w:val="16"/>
              </w:rPr>
              <w:t>AgSAn 1.0</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7E523A" w:rsidRPr="00D65939" w:rsidRDefault="007E523A" w:rsidP="005D0436">
            <w:pPr>
              <w:rPr>
                <w:color w:val="000000"/>
                <w:sz w:val="16"/>
                <w:szCs w:val="16"/>
              </w:rPr>
            </w:pPr>
            <w:r>
              <w:rPr>
                <w:i/>
                <w:iCs/>
                <w:color w:val="000000"/>
                <w:sz w:val="16"/>
                <w:szCs w:val="16"/>
              </w:rPr>
              <w:t>Assemblies, documentation, examples</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5D0436">
            <w:pPr>
              <w:rPr>
                <w:color w:val="000000"/>
                <w:sz w:val="16"/>
                <w:szCs w:val="16"/>
              </w:rPr>
            </w:pPr>
            <w:r>
              <w:rPr>
                <w:color w:val="000000"/>
                <w:sz w:val="16"/>
                <w:szCs w:val="16"/>
              </w:rPr>
              <w:t>Driver specific files may be organized in subdirectories</w:t>
            </w:r>
          </w:p>
        </w:tc>
      </w:tr>
      <w:tr w:rsidR="007E523A" w:rsidRPr="00D65939" w:rsidTr="00813F39">
        <w:tc>
          <w:tcPr>
            <w:tcW w:w="2294" w:type="dxa"/>
            <w:tcBorders>
              <w:top w:val="dotted" w:sz="4" w:space="0" w:color="auto"/>
              <w:left w:val="single" w:sz="4" w:space="0" w:color="auto"/>
              <w:bottom w:val="dotted" w:sz="4" w:space="0" w:color="auto"/>
              <w:right w:val="single" w:sz="4" w:space="0" w:color="auto"/>
            </w:tcBorders>
          </w:tcPr>
          <w:p w:rsidR="007E523A" w:rsidRDefault="007E523A">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7E523A" w:rsidRPr="00345A53" w:rsidRDefault="00F36316" w:rsidP="005D0436">
            <w:pPr>
              <w:rPr>
                <w:color w:val="000000"/>
                <w:sz w:val="16"/>
                <w:szCs w:val="16"/>
              </w:rPr>
            </w:pPr>
            <w:r>
              <w:rPr>
                <w:b/>
                <w:bCs/>
                <w:color w:val="000000"/>
                <w:sz w:val="16"/>
                <w:szCs w:val="16"/>
              </w:rPr>
              <w:t>Agilent.</w:t>
            </w:r>
            <w:r w:rsidR="007E523A" w:rsidRPr="0066724F">
              <w:rPr>
                <w:color w:val="000000"/>
                <w:sz w:val="16"/>
                <w:szCs w:val="16"/>
              </w:rPr>
              <w:t>AgilentSAn.chi</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5D0436">
            <w:pPr>
              <w:rPr>
                <w:color w:val="000000"/>
                <w:sz w:val="16"/>
                <w:szCs w:val="16"/>
              </w:rPr>
            </w:pPr>
            <w:r>
              <w:rPr>
                <w:color w:val="000000"/>
                <w:sz w:val="16"/>
                <w:szCs w:val="16"/>
              </w:rPr>
              <w:t>Documentation file</w:t>
            </w:r>
          </w:p>
        </w:tc>
      </w:tr>
      <w:tr w:rsidR="007E523A" w:rsidRPr="00D65939" w:rsidTr="00813F39">
        <w:tc>
          <w:tcPr>
            <w:tcW w:w="2294"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7E523A" w:rsidRPr="00D65939" w:rsidRDefault="00F36316" w:rsidP="005D0436">
            <w:pPr>
              <w:rPr>
                <w:color w:val="000000"/>
                <w:sz w:val="16"/>
                <w:szCs w:val="16"/>
              </w:rPr>
            </w:pPr>
            <w:r>
              <w:rPr>
                <w:b/>
                <w:bCs/>
                <w:color w:val="000000"/>
                <w:sz w:val="16"/>
                <w:szCs w:val="16"/>
              </w:rPr>
              <w:t>Agilent.</w:t>
            </w:r>
            <w:r w:rsidR="007E523A" w:rsidRPr="00345A53">
              <w:rPr>
                <w:color w:val="000000"/>
                <w:sz w:val="16"/>
                <w:szCs w:val="16"/>
              </w:rPr>
              <w:t>AgilentSAn.chm</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5D0436">
            <w:pPr>
              <w:rPr>
                <w:color w:val="000000"/>
                <w:sz w:val="16"/>
                <w:szCs w:val="16"/>
              </w:rPr>
            </w:pPr>
            <w:r>
              <w:rPr>
                <w:color w:val="000000"/>
                <w:sz w:val="16"/>
                <w:szCs w:val="16"/>
              </w:rPr>
              <w:t>Documentation file</w:t>
            </w:r>
          </w:p>
        </w:tc>
      </w:tr>
      <w:tr w:rsidR="007E523A" w:rsidRPr="00D65939" w:rsidTr="00813F39">
        <w:tc>
          <w:tcPr>
            <w:tcW w:w="2294"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7E523A" w:rsidRPr="00345A53" w:rsidRDefault="007E523A" w:rsidP="005D0436">
            <w:pPr>
              <w:rPr>
                <w:color w:val="000000"/>
                <w:sz w:val="16"/>
                <w:szCs w:val="16"/>
              </w:rPr>
            </w:pPr>
            <w:r w:rsidRPr="00345A53">
              <w:rPr>
                <w:color w:val="000000"/>
                <w:sz w:val="16"/>
                <w:szCs w:val="16"/>
              </w:rPr>
              <w:t>Agilent.AgilentSAn.dll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7E523A">
            <w:pPr>
              <w:rPr>
                <w:color w:val="000000"/>
                <w:sz w:val="16"/>
                <w:szCs w:val="16"/>
              </w:rPr>
            </w:pPr>
            <w:r>
              <w:rPr>
                <w:color w:val="000000"/>
                <w:sz w:val="16"/>
                <w:szCs w:val="16"/>
              </w:rPr>
              <w:t>Primary driver assembly (64-bit or Any CPU)</w:t>
            </w:r>
          </w:p>
        </w:tc>
      </w:tr>
      <w:tr w:rsidR="007E523A" w:rsidRPr="00D65939" w:rsidTr="00813F39">
        <w:tc>
          <w:tcPr>
            <w:tcW w:w="2294"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7E523A" w:rsidRPr="00345A53" w:rsidRDefault="007E523A" w:rsidP="005D0436">
            <w:pPr>
              <w:rPr>
                <w:color w:val="000000"/>
                <w:sz w:val="16"/>
                <w:szCs w:val="16"/>
              </w:rPr>
            </w:pPr>
            <w:r w:rsidRPr="00345A53">
              <w:rPr>
                <w:color w:val="000000"/>
                <w:sz w:val="16"/>
                <w:szCs w:val="16"/>
              </w:rPr>
              <w:t>Agilent.AgilentSAn.xml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DB5B54">
            <w:pPr>
              <w:rPr>
                <w:color w:val="000000"/>
                <w:sz w:val="16"/>
                <w:szCs w:val="16"/>
              </w:rPr>
            </w:pPr>
            <w:r>
              <w:rPr>
                <w:color w:val="000000"/>
                <w:sz w:val="16"/>
                <w:szCs w:val="16"/>
              </w:rPr>
              <w:t>IntelliSense file</w:t>
            </w:r>
          </w:p>
        </w:tc>
      </w:tr>
      <w:tr w:rsidR="007E523A" w:rsidRPr="00D65939" w:rsidTr="00813F39">
        <w:tc>
          <w:tcPr>
            <w:tcW w:w="2294"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7E523A" w:rsidRPr="00345A53" w:rsidRDefault="007E523A" w:rsidP="005D0436">
            <w:pPr>
              <w:rPr>
                <w:color w:val="000000"/>
                <w:sz w:val="16"/>
                <w:szCs w:val="16"/>
              </w:rPr>
            </w:pPr>
            <w:r w:rsidRPr="00345A53">
              <w:rPr>
                <w:color w:val="000000"/>
                <w:sz w:val="16"/>
                <w:szCs w:val="16"/>
              </w:rPr>
              <w:t>Agilent.AgilentSAn.Basic.dll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5D0436">
            <w:pPr>
              <w:rPr>
                <w:color w:val="000000"/>
                <w:sz w:val="16"/>
                <w:szCs w:val="16"/>
              </w:rPr>
            </w:pPr>
            <w:r>
              <w:rPr>
                <w:color w:val="000000"/>
                <w:sz w:val="16"/>
                <w:szCs w:val="16"/>
              </w:rPr>
              <w:t>Support assembly (64-bit or Any CPU)</w:t>
            </w:r>
          </w:p>
        </w:tc>
      </w:tr>
      <w:tr w:rsidR="007E523A" w:rsidRPr="00D65939" w:rsidTr="00813F39">
        <w:tc>
          <w:tcPr>
            <w:tcW w:w="2294"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7E523A" w:rsidRPr="00345A53" w:rsidRDefault="007E523A" w:rsidP="005D0436">
            <w:pPr>
              <w:rPr>
                <w:color w:val="000000"/>
                <w:sz w:val="16"/>
                <w:szCs w:val="16"/>
              </w:rPr>
            </w:pPr>
            <w:r w:rsidRPr="00345A53">
              <w:rPr>
                <w:color w:val="000000"/>
                <w:sz w:val="16"/>
                <w:szCs w:val="16"/>
              </w:rPr>
              <w:t>Agilent.AgilentSAn.Basic.xml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DB5B54">
            <w:pPr>
              <w:rPr>
                <w:color w:val="000000"/>
                <w:sz w:val="16"/>
                <w:szCs w:val="16"/>
              </w:rPr>
            </w:pPr>
            <w:r>
              <w:rPr>
                <w:color w:val="000000"/>
                <w:sz w:val="16"/>
                <w:szCs w:val="16"/>
              </w:rPr>
              <w:t>IntelliSense file</w:t>
            </w:r>
          </w:p>
        </w:tc>
      </w:tr>
      <w:tr w:rsidR="007E523A" w:rsidRPr="00D65939" w:rsidTr="00813F39">
        <w:tc>
          <w:tcPr>
            <w:tcW w:w="2294"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7E523A" w:rsidRDefault="00F36316" w:rsidP="005D0436">
            <w:pPr>
              <w:rPr>
                <w:color w:val="000000"/>
                <w:sz w:val="16"/>
                <w:szCs w:val="16"/>
              </w:rPr>
            </w:pPr>
            <w:r>
              <w:rPr>
                <w:b/>
                <w:bCs/>
                <w:color w:val="000000"/>
                <w:sz w:val="16"/>
                <w:szCs w:val="16"/>
              </w:rPr>
              <w:t>Agilent.</w:t>
            </w:r>
            <w:r w:rsidR="007E523A" w:rsidRPr="00DE42A4">
              <w:rPr>
                <w:iCs/>
                <w:color w:val="000000"/>
                <w:sz w:val="16"/>
                <w:szCs w:val="16"/>
              </w:rPr>
              <w:t>AgSAnVersion.dll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5D0436">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813F39" w:rsidRPr="00D65939" w:rsidTr="00813F39">
        <w:tc>
          <w:tcPr>
            <w:tcW w:w="2294" w:type="dxa"/>
            <w:tcBorders>
              <w:top w:val="dotted" w:sz="4" w:space="0" w:color="auto"/>
              <w:left w:val="single" w:sz="4" w:space="0" w:color="auto"/>
              <w:bottom w:val="dotted" w:sz="4" w:space="0" w:color="auto"/>
              <w:right w:val="single" w:sz="4" w:space="0" w:color="auto"/>
            </w:tcBorders>
          </w:tcPr>
          <w:p w:rsidR="00813F39" w:rsidRDefault="00994DCF">
            <w:pPr>
              <w:rPr>
                <w:b/>
                <w:bCs/>
                <w:color w:val="000000"/>
                <w:sz w:val="16"/>
                <w:szCs w:val="16"/>
              </w:rPr>
            </w:pPr>
            <w:r w:rsidRPr="00994DCF">
              <w:rPr>
                <w:b/>
                <w:bCs/>
                <w:i/>
                <w:color w:val="000000"/>
                <w:sz w:val="16"/>
                <w:szCs w:val="16"/>
              </w:rPr>
              <w:t xml:space="preserve">(under …\v2.0.50727) </w:t>
            </w:r>
            <w:r>
              <w:rPr>
                <w:b/>
                <w:bCs/>
                <w:i/>
                <w:color w:val="000000"/>
                <w:sz w:val="16"/>
                <w:szCs w:val="16"/>
              </w:rPr>
              <w:br/>
            </w:r>
            <w:r w:rsidR="00813F39" w:rsidRPr="00D65939">
              <w:rPr>
                <w:b/>
                <w:bCs/>
                <w:color w:val="000000"/>
                <w:sz w:val="16"/>
                <w:szCs w:val="16"/>
              </w:rPr>
              <w:t>\</w:t>
            </w:r>
            <w:r w:rsidR="00813F39">
              <w:rPr>
                <w:b/>
                <w:bCs/>
                <w:color w:val="000000"/>
                <w:sz w:val="16"/>
                <w:szCs w:val="16"/>
              </w:rPr>
              <w:t>IVIFoundationSharedComponents 1.0</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813F39" w:rsidRPr="00345A53" w:rsidRDefault="00813F39" w:rsidP="005D0436">
            <w:pPr>
              <w:rPr>
                <w:color w:val="000000"/>
                <w:sz w:val="16"/>
                <w:szCs w:val="16"/>
              </w:rPr>
            </w:pPr>
            <w:r>
              <w:rPr>
                <w:i/>
                <w:iCs/>
                <w:color w:val="000000"/>
                <w:sz w:val="16"/>
                <w:szCs w:val="16"/>
              </w:rPr>
              <w:t>Assemblies, documentation</w:t>
            </w:r>
            <w:r w:rsidDel="00DE42A4">
              <w:rPr>
                <w:color w:val="000000"/>
                <w:sz w:val="16"/>
                <w:szCs w:val="16"/>
              </w:rPr>
              <w:t xml:space="preserve"> </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813F39" w:rsidRDefault="00813F39" w:rsidP="005D0436">
            <w:pPr>
              <w:rPr>
                <w:color w:val="000000"/>
                <w:sz w:val="16"/>
                <w:szCs w:val="16"/>
              </w:rPr>
            </w:pPr>
          </w:p>
        </w:tc>
      </w:tr>
      <w:tr w:rsidR="00813F39" w:rsidRPr="00D65939" w:rsidTr="00813F39">
        <w:tc>
          <w:tcPr>
            <w:tcW w:w="2294" w:type="dxa"/>
            <w:tcBorders>
              <w:top w:val="dotted" w:sz="4" w:space="0" w:color="auto"/>
              <w:left w:val="single" w:sz="4" w:space="0" w:color="auto"/>
              <w:bottom w:val="dotted" w:sz="4" w:space="0" w:color="auto"/>
              <w:right w:val="single" w:sz="4" w:space="0" w:color="auto"/>
            </w:tcBorders>
          </w:tcPr>
          <w:p w:rsidR="00813F39" w:rsidRDefault="00813F39"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813F39" w:rsidRDefault="00813F39" w:rsidP="005D0436">
            <w:pPr>
              <w:rPr>
                <w:color w:val="000000"/>
                <w:sz w:val="16"/>
                <w:szCs w:val="16"/>
              </w:rPr>
            </w:pPr>
            <w:r>
              <w:rPr>
                <w:color w:val="000000"/>
                <w:sz w:val="16"/>
                <w:szCs w:val="16"/>
              </w:rPr>
              <w:t>Ivi.Driver.dll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813F39" w:rsidRDefault="00813F39" w:rsidP="00813F39">
            <w:pPr>
              <w:rPr>
                <w:color w:val="000000"/>
                <w:sz w:val="16"/>
                <w:szCs w:val="16"/>
              </w:rPr>
            </w:pPr>
            <w:r>
              <w:rPr>
                <w:color w:val="000000"/>
                <w:sz w:val="16"/>
                <w:szCs w:val="16"/>
              </w:rPr>
              <w:t xml:space="preserve">Assembly (64-bit or Any CPU) </w:t>
            </w:r>
          </w:p>
        </w:tc>
      </w:tr>
      <w:tr w:rsidR="00813F39" w:rsidRPr="00D65939" w:rsidTr="00813F39">
        <w:tc>
          <w:tcPr>
            <w:tcW w:w="2294" w:type="dxa"/>
            <w:tcBorders>
              <w:top w:val="dotted" w:sz="4" w:space="0" w:color="auto"/>
              <w:left w:val="single" w:sz="4" w:space="0" w:color="auto"/>
              <w:bottom w:val="dotted" w:sz="4" w:space="0" w:color="auto"/>
              <w:right w:val="single" w:sz="4" w:space="0" w:color="auto"/>
            </w:tcBorders>
          </w:tcPr>
          <w:p w:rsidR="00813F39" w:rsidRDefault="00813F39"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813F39" w:rsidRPr="00345A53" w:rsidRDefault="00813F39" w:rsidP="005D0436">
            <w:pPr>
              <w:rPr>
                <w:color w:val="000000"/>
                <w:sz w:val="16"/>
                <w:szCs w:val="16"/>
              </w:rPr>
            </w:pPr>
            <w:r>
              <w:rPr>
                <w:color w:val="000000"/>
                <w:sz w:val="16"/>
                <w:szCs w:val="16"/>
              </w:rPr>
              <w:t>Ivi.Driver.xml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813F39" w:rsidRDefault="00813F39" w:rsidP="005D0436">
            <w:pPr>
              <w:rPr>
                <w:color w:val="000000"/>
                <w:sz w:val="16"/>
                <w:szCs w:val="16"/>
              </w:rPr>
            </w:pPr>
            <w:r>
              <w:rPr>
                <w:color w:val="000000"/>
                <w:sz w:val="16"/>
                <w:szCs w:val="16"/>
              </w:rPr>
              <w:t>IntelliSense file</w:t>
            </w:r>
          </w:p>
        </w:tc>
      </w:tr>
      <w:tr w:rsidR="00813F39" w:rsidRPr="00D65939" w:rsidTr="00813F39">
        <w:tc>
          <w:tcPr>
            <w:tcW w:w="2294" w:type="dxa"/>
            <w:tcBorders>
              <w:top w:val="dotted" w:sz="4" w:space="0" w:color="auto"/>
              <w:left w:val="single" w:sz="4" w:space="0" w:color="auto"/>
              <w:bottom w:val="dotted" w:sz="4" w:space="0" w:color="auto"/>
              <w:right w:val="single" w:sz="4" w:space="0" w:color="auto"/>
            </w:tcBorders>
          </w:tcPr>
          <w:p w:rsidR="00813F39" w:rsidRDefault="00813F39"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813F39" w:rsidRPr="00345A53" w:rsidRDefault="00813F39" w:rsidP="005D0436">
            <w:pPr>
              <w:rPr>
                <w:color w:val="000000"/>
                <w:sz w:val="16"/>
                <w:szCs w:val="16"/>
              </w:rPr>
            </w:pPr>
            <w:r w:rsidRPr="00F15922">
              <w:rPr>
                <w:i/>
                <w:iCs/>
                <w:color w:val="000000"/>
                <w:sz w:val="16"/>
                <w:szCs w:val="16"/>
              </w:rPr>
              <w:t>Other shared component</w:t>
            </w:r>
            <w:r>
              <w:rPr>
                <w:i/>
                <w:iCs/>
                <w:color w:val="000000"/>
                <w:sz w:val="16"/>
                <w:szCs w:val="16"/>
              </w:rPr>
              <w:t xml:space="preserve"> files (e.g., *.dll, *.xml)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813F39" w:rsidRDefault="00813F39" w:rsidP="005D0436">
            <w:pPr>
              <w:rPr>
                <w:color w:val="000000"/>
                <w:sz w:val="16"/>
                <w:szCs w:val="16"/>
              </w:rPr>
            </w:pPr>
          </w:p>
        </w:tc>
      </w:tr>
      <w:tr w:rsidR="00813F39" w:rsidRPr="00D65939" w:rsidTr="00813F39">
        <w:tc>
          <w:tcPr>
            <w:tcW w:w="2294" w:type="dxa"/>
            <w:tcBorders>
              <w:top w:val="dotted" w:sz="4" w:space="0" w:color="auto"/>
              <w:left w:val="single" w:sz="4" w:space="0" w:color="auto"/>
              <w:bottom w:val="dotted" w:sz="4" w:space="0" w:color="auto"/>
              <w:right w:val="single" w:sz="4" w:space="0" w:color="auto"/>
            </w:tcBorders>
          </w:tcPr>
          <w:p w:rsidR="00813F39" w:rsidRDefault="00813F39">
            <w:pPr>
              <w:rPr>
                <w:b/>
                <w:bCs/>
                <w:color w:val="000000"/>
                <w:sz w:val="16"/>
                <w:szCs w:val="16"/>
              </w:rPr>
            </w:pPr>
            <w:r>
              <w:rPr>
                <w:b/>
                <w:bCs/>
                <w:color w:val="000000"/>
                <w:sz w:val="16"/>
                <w:szCs w:val="16"/>
              </w:rPr>
              <w:t xml:space="preserve">                          </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813F39" w:rsidRPr="00F15922" w:rsidRDefault="00813F39" w:rsidP="005D0436">
            <w:pPr>
              <w:rPr>
                <w:i/>
                <w:iCs/>
                <w:color w:val="000000"/>
                <w:sz w:val="16"/>
                <w:szCs w:val="16"/>
              </w:rPr>
            </w:pPr>
            <w:r w:rsidRPr="00DE42A4">
              <w:rPr>
                <w:iCs/>
                <w:color w:val="000000"/>
                <w:sz w:val="16"/>
                <w:szCs w:val="16"/>
              </w:rPr>
              <w:t>IviFoundationSharedComponentsVersion.dll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813F39" w:rsidRDefault="00813F39" w:rsidP="005D0436">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C346BE" w:rsidRPr="00D65939" w:rsidTr="00813F39">
        <w:tc>
          <w:tcPr>
            <w:tcW w:w="2294" w:type="dxa"/>
            <w:tcBorders>
              <w:top w:val="dotted" w:sz="4" w:space="0" w:color="auto"/>
              <w:left w:val="single" w:sz="4" w:space="0" w:color="auto"/>
              <w:bottom w:val="dotted" w:sz="4" w:space="0" w:color="auto"/>
              <w:right w:val="single" w:sz="4" w:space="0" w:color="auto"/>
            </w:tcBorders>
          </w:tcPr>
          <w:p w:rsidR="00C346BE" w:rsidRDefault="00C346BE" w:rsidP="00BD6265">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3.0</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C346BE" w:rsidRDefault="00C346BE"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C346BE" w:rsidRDefault="00C346BE" w:rsidP="005D0436">
            <w:pPr>
              <w:rPr>
                <w:color w:val="000000"/>
                <w:sz w:val="16"/>
                <w:szCs w:val="16"/>
              </w:rPr>
            </w:pPr>
          </w:p>
        </w:tc>
      </w:tr>
      <w:tr w:rsidR="00C346BE" w:rsidRPr="00D65939" w:rsidTr="00813F39">
        <w:tc>
          <w:tcPr>
            <w:tcW w:w="2294" w:type="dxa"/>
            <w:tcBorders>
              <w:top w:val="dotted" w:sz="4" w:space="0" w:color="auto"/>
              <w:left w:val="single" w:sz="4" w:space="0" w:color="auto"/>
              <w:bottom w:val="dotted" w:sz="4" w:space="0" w:color="auto"/>
              <w:right w:val="single" w:sz="4" w:space="0" w:color="auto"/>
            </w:tcBorders>
          </w:tcPr>
          <w:p w:rsidR="00C346BE" w:rsidRDefault="00C346BE" w:rsidP="00BD6265">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3.5</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C346BE" w:rsidRDefault="00C346BE"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C346BE" w:rsidRDefault="00C346BE" w:rsidP="005D0436">
            <w:pPr>
              <w:rPr>
                <w:color w:val="000000"/>
                <w:sz w:val="16"/>
                <w:szCs w:val="16"/>
              </w:rPr>
            </w:pPr>
          </w:p>
        </w:tc>
      </w:tr>
      <w:tr w:rsidR="00C346BE" w:rsidRPr="00D65939" w:rsidTr="00813F39">
        <w:tc>
          <w:tcPr>
            <w:tcW w:w="2294" w:type="dxa"/>
            <w:tcBorders>
              <w:top w:val="dotted" w:sz="4" w:space="0" w:color="auto"/>
              <w:left w:val="single" w:sz="4" w:space="0" w:color="auto"/>
              <w:bottom w:val="dotted" w:sz="4" w:space="0" w:color="auto"/>
              <w:right w:val="single" w:sz="4" w:space="0" w:color="auto"/>
            </w:tcBorders>
          </w:tcPr>
          <w:p w:rsidR="00C346BE" w:rsidRDefault="00C346BE" w:rsidP="005D0436">
            <w:pPr>
              <w:rPr>
                <w:b/>
                <w:bCs/>
                <w:color w:val="000000"/>
                <w:sz w:val="16"/>
                <w:szCs w:val="16"/>
              </w:rPr>
            </w:pPr>
            <w:r>
              <w:rPr>
                <w:b/>
                <w:bCs/>
                <w:color w:val="000000"/>
                <w:sz w:val="16"/>
                <w:szCs w:val="16"/>
              </w:rPr>
              <w:tab/>
            </w:r>
            <w:r w:rsidRPr="00D65939">
              <w:rPr>
                <w:b/>
                <w:bCs/>
                <w:color w:val="000000"/>
                <w:sz w:val="16"/>
                <w:szCs w:val="16"/>
              </w:rPr>
              <w:t>\Include</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C346BE" w:rsidRPr="00345A53" w:rsidRDefault="00C346BE"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C346BE" w:rsidRDefault="00C346BE" w:rsidP="005D0436">
            <w:pPr>
              <w:rPr>
                <w:color w:val="000000"/>
                <w:sz w:val="16"/>
                <w:szCs w:val="16"/>
              </w:rPr>
            </w:pPr>
          </w:p>
        </w:tc>
      </w:tr>
      <w:tr w:rsidR="00C346BE" w:rsidRPr="00D65939" w:rsidTr="00813F39">
        <w:tc>
          <w:tcPr>
            <w:tcW w:w="2294" w:type="dxa"/>
            <w:tcBorders>
              <w:top w:val="dotted" w:sz="4" w:space="0" w:color="auto"/>
              <w:left w:val="single" w:sz="4" w:space="0" w:color="auto"/>
              <w:bottom w:val="dotted" w:sz="4" w:space="0" w:color="auto"/>
              <w:right w:val="single" w:sz="4" w:space="0" w:color="auto"/>
            </w:tcBorders>
          </w:tcPr>
          <w:p w:rsidR="00C346BE" w:rsidRDefault="00C346BE" w:rsidP="005D0436">
            <w:pPr>
              <w:rPr>
                <w:b/>
                <w:bCs/>
                <w:color w:val="000000"/>
                <w:sz w:val="16"/>
                <w:szCs w:val="16"/>
              </w:rPr>
            </w:pPr>
            <w:r>
              <w:rPr>
                <w:b/>
                <w:bCs/>
                <w:color w:val="000000"/>
                <w:sz w:val="16"/>
                <w:szCs w:val="16"/>
              </w:rPr>
              <w:tab/>
            </w:r>
            <w:r w:rsidRPr="00D65939">
              <w:rPr>
                <w:b/>
                <w:bCs/>
                <w:color w:val="000000"/>
                <w:sz w:val="16"/>
                <w:szCs w:val="16"/>
              </w:rPr>
              <w:t>\Lib</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C346BE" w:rsidRPr="00345A53" w:rsidRDefault="00C346BE"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C346BE" w:rsidRDefault="00C346BE" w:rsidP="005D0436">
            <w:pPr>
              <w:rPr>
                <w:color w:val="000000"/>
                <w:sz w:val="16"/>
                <w:szCs w:val="16"/>
              </w:rPr>
            </w:pPr>
          </w:p>
        </w:tc>
      </w:tr>
      <w:tr w:rsidR="00C346BE" w:rsidRPr="00D65939" w:rsidTr="00813F39">
        <w:tc>
          <w:tcPr>
            <w:tcW w:w="2294" w:type="dxa"/>
            <w:tcBorders>
              <w:top w:val="dotted" w:sz="4" w:space="0" w:color="auto"/>
              <w:left w:val="single" w:sz="4" w:space="0" w:color="auto"/>
              <w:bottom w:val="dotted" w:sz="4" w:space="0" w:color="auto"/>
              <w:right w:val="single" w:sz="4" w:space="0" w:color="auto"/>
            </w:tcBorders>
          </w:tcPr>
          <w:p w:rsidR="00C346BE" w:rsidRDefault="00C346BE" w:rsidP="005D0436">
            <w:pPr>
              <w:rPr>
                <w:b/>
                <w:bCs/>
                <w:color w:val="000000"/>
                <w:sz w:val="16"/>
                <w:szCs w:val="16"/>
              </w:rPr>
            </w:pPr>
            <w:r>
              <w:rPr>
                <w:b/>
                <w:bCs/>
                <w:color w:val="000000"/>
                <w:sz w:val="16"/>
                <w:szCs w:val="16"/>
              </w:rPr>
              <w:tab/>
            </w:r>
            <w:r w:rsidRPr="00D65939">
              <w:rPr>
                <w:b/>
                <w:bCs/>
                <w:color w:val="000000"/>
                <w:sz w:val="16"/>
                <w:szCs w:val="16"/>
              </w:rPr>
              <w:t>\Lib</w:t>
            </w:r>
            <w:r>
              <w:rPr>
                <w:b/>
                <w:bCs/>
                <w:color w:val="000000"/>
                <w:sz w:val="16"/>
                <w:szCs w:val="16"/>
              </w:rPr>
              <w:t>_64</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C346BE" w:rsidRPr="00345A53" w:rsidRDefault="00C346BE"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C346BE" w:rsidRDefault="00C346BE" w:rsidP="005D0436">
            <w:pPr>
              <w:rPr>
                <w:color w:val="000000"/>
                <w:sz w:val="16"/>
                <w:szCs w:val="16"/>
              </w:rPr>
            </w:pPr>
          </w:p>
        </w:tc>
      </w:tr>
    </w:tbl>
    <w:p w:rsidR="00C50A00" w:rsidRPr="007A2BF9" w:rsidRDefault="00C50A00" w:rsidP="00B11989">
      <w:pPr>
        <w:pStyle w:val="Body"/>
      </w:pPr>
    </w:p>
    <w:sectPr w:rsidR="00C50A00" w:rsidRPr="007A2BF9" w:rsidSect="004E0913">
      <w:footerReference w:type="even" r:id="rId54"/>
      <w:footerReference w:type="default" r:id="rId55"/>
      <w:pgSz w:w="12240" w:h="15840" w:code="1"/>
      <w:pgMar w:top="1440" w:right="1440" w:bottom="1440" w:left="12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638B" w:rsidRDefault="000B638B">
      <w:r>
        <w:separator/>
      </w:r>
    </w:p>
  </w:endnote>
  <w:endnote w:type="continuationSeparator" w:id="0">
    <w:p w:rsidR="000B638B" w:rsidRDefault="000B638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MS Sans Serif">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 Helvetica Condensed">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6368" w:rsidRDefault="00916368">
    <w:pPr>
      <w:pStyle w:val="MRfooter"/>
    </w:pPr>
    <w:r>
      <w:t>IVI Foundation</w:t>
    </w:r>
    <w:r>
      <w:tab/>
    </w:r>
    <w:r w:rsidR="00800309">
      <w:rPr>
        <w:color w:val="auto"/>
        <w:sz w:val="20"/>
      </w:rPr>
      <w:fldChar w:fldCharType="begin"/>
    </w:r>
    <w:r>
      <w:rPr>
        <w:color w:val="auto"/>
        <w:sz w:val="20"/>
      </w:rPr>
      <w:instrText xml:space="preserve"> PAGE </w:instrText>
    </w:r>
    <w:r w:rsidR="00800309">
      <w:rPr>
        <w:color w:val="auto"/>
        <w:sz w:val="20"/>
      </w:rPr>
      <w:fldChar w:fldCharType="separate"/>
    </w:r>
    <w:r w:rsidR="00DE68DB">
      <w:rPr>
        <w:noProof/>
        <w:color w:val="auto"/>
        <w:sz w:val="20"/>
      </w:rPr>
      <w:t>88</w:t>
    </w:r>
    <w:r w:rsidR="00800309">
      <w:rPr>
        <w:color w:val="auto"/>
        <w:sz w:val="20"/>
      </w:rPr>
      <w:fldChar w:fldCharType="end"/>
    </w:r>
    <w:r>
      <w:tab/>
      <w:t>IVI</w:t>
    </w:r>
    <w:r>
      <w:noBreakHyphen/>
      <w:t>3.17: Installation Requirements Specification</w:t>
    </w:r>
  </w:p>
  <w:p w:rsidR="00916368" w:rsidRDefault="00916368"/>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6368" w:rsidRDefault="00916368">
    <w:pPr>
      <w:pStyle w:val="MRfooter"/>
    </w:pPr>
    <w:r>
      <w:t>IVI</w:t>
    </w:r>
    <w:r>
      <w:noBreakHyphen/>
      <w:t>3.17: Installation Requirements Specification</w:t>
    </w:r>
    <w:r>
      <w:tab/>
    </w:r>
    <w:r w:rsidR="00800309">
      <w:rPr>
        <w:color w:val="auto"/>
        <w:sz w:val="20"/>
      </w:rPr>
      <w:fldChar w:fldCharType="begin"/>
    </w:r>
    <w:r>
      <w:rPr>
        <w:color w:val="auto"/>
        <w:sz w:val="20"/>
      </w:rPr>
      <w:instrText xml:space="preserve"> PAGE </w:instrText>
    </w:r>
    <w:r w:rsidR="00800309">
      <w:rPr>
        <w:color w:val="auto"/>
        <w:sz w:val="20"/>
      </w:rPr>
      <w:fldChar w:fldCharType="separate"/>
    </w:r>
    <w:r w:rsidR="00DE68DB">
      <w:rPr>
        <w:noProof/>
        <w:color w:val="auto"/>
        <w:sz w:val="20"/>
      </w:rPr>
      <w:t>87</w:t>
    </w:r>
    <w:r w:rsidR="00800309">
      <w:rPr>
        <w:color w:val="auto"/>
        <w:sz w:val="20"/>
      </w:rPr>
      <w:fldChar w:fldCharType="end"/>
    </w:r>
    <w:r>
      <w:tab/>
      <w:t>IVI Foundation</w:t>
    </w:r>
  </w:p>
  <w:p w:rsidR="00916368" w:rsidRDefault="00916368"/>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638B" w:rsidRDefault="000B638B">
      <w:r>
        <w:separator/>
      </w:r>
    </w:p>
  </w:footnote>
  <w:footnote w:type="continuationSeparator" w:id="0">
    <w:p w:rsidR="000B638B" w:rsidRDefault="000B63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DE430E"/>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36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72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
    <w:nsid w:val="FFFFFFFE"/>
    <w:multiLevelType w:val="singleLevel"/>
    <w:tmpl w:val="FFFFFFFF"/>
    <w:lvl w:ilvl="0">
      <w:numFmt w:val="decimal"/>
      <w:lvlText w:val="*"/>
      <w:lvlJc w:val="left"/>
    </w:lvl>
  </w:abstractNum>
  <w:abstractNum w:abstractNumId="2">
    <w:nsid w:val="010D7095"/>
    <w:multiLevelType w:val="hybridMultilevel"/>
    <w:tmpl w:val="8F6C90AA"/>
    <w:lvl w:ilvl="0" w:tplc="68B081C6">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F46CB9"/>
    <w:multiLevelType w:val="hybridMultilevel"/>
    <w:tmpl w:val="AE6036C6"/>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4">
    <w:nsid w:val="034767DB"/>
    <w:multiLevelType w:val="hybridMultilevel"/>
    <w:tmpl w:val="FA12068E"/>
    <w:lvl w:ilvl="0" w:tplc="04090001">
      <w:start w:val="1"/>
      <w:numFmt w:val="bullet"/>
      <w:lvlText w:val=""/>
      <w:lvlJc w:val="left"/>
      <w:pPr>
        <w:ind w:left="1470" w:hanging="360"/>
      </w:pPr>
      <w:rPr>
        <w:rFonts w:ascii="Symbol" w:hAnsi="Symbol" w:hint="default"/>
      </w:rPr>
    </w:lvl>
    <w:lvl w:ilvl="1" w:tplc="04090003">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5">
    <w:nsid w:val="09A23D26"/>
    <w:multiLevelType w:val="hybridMultilevel"/>
    <w:tmpl w:val="4FBC5D6A"/>
    <w:lvl w:ilvl="0" w:tplc="FFFFFFFF">
      <w:start w:val="1"/>
      <w:numFmt w:val="decimal"/>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9B51065"/>
    <w:multiLevelType w:val="hybridMultilevel"/>
    <w:tmpl w:val="7E727608"/>
    <w:lvl w:ilvl="0" w:tplc="E138BE0C">
      <w:start w:val="1"/>
      <w:numFmt w:val="lowerLetter"/>
      <w:lvlText w:val="%1)"/>
      <w:lvlJc w:val="left"/>
      <w:pPr>
        <w:tabs>
          <w:tab w:val="num" w:pos="1800"/>
        </w:tabs>
        <w:ind w:left="1800" w:hanging="360"/>
      </w:pPr>
    </w:lvl>
    <w:lvl w:ilvl="1" w:tplc="5D888340" w:tentative="1">
      <w:start w:val="1"/>
      <w:numFmt w:val="lowerLetter"/>
      <w:lvlText w:val="%2."/>
      <w:lvlJc w:val="left"/>
      <w:pPr>
        <w:tabs>
          <w:tab w:val="num" w:pos="2520"/>
        </w:tabs>
        <w:ind w:left="2520" w:hanging="360"/>
      </w:pPr>
    </w:lvl>
    <w:lvl w:ilvl="2" w:tplc="C1CE9C22" w:tentative="1">
      <w:start w:val="1"/>
      <w:numFmt w:val="lowerRoman"/>
      <w:lvlText w:val="%3."/>
      <w:lvlJc w:val="right"/>
      <w:pPr>
        <w:tabs>
          <w:tab w:val="num" w:pos="3240"/>
        </w:tabs>
        <w:ind w:left="3240" w:hanging="180"/>
      </w:pPr>
    </w:lvl>
    <w:lvl w:ilvl="3" w:tplc="6364703A" w:tentative="1">
      <w:start w:val="1"/>
      <w:numFmt w:val="decimal"/>
      <w:lvlText w:val="%4."/>
      <w:lvlJc w:val="left"/>
      <w:pPr>
        <w:tabs>
          <w:tab w:val="num" w:pos="3960"/>
        </w:tabs>
        <w:ind w:left="3960" w:hanging="360"/>
      </w:pPr>
    </w:lvl>
    <w:lvl w:ilvl="4" w:tplc="CCF4471E" w:tentative="1">
      <w:start w:val="1"/>
      <w:numFmt w:val="lowerLetter"/>
      <w:lvlText w:val="%5."/>
      <w:lvlJc w:val="left"/>
      <w:pPr>
        <w:tabs>
          <w:tab w:val="num" w:pos="4680"/>
        </w:tabs>
        <w:ind w:left="4680" w:hanging="360"/>
      </w:pPr>
    </w:lvl>
    <w:lvl w:ilvl="5" w:tplc="AE42CB8A" w:tentative="1">
      <w:start w:val="1"/>
      <w:numFmt w:val="lowerRoman"/>
      <w:lvlText w:val="%6."/>
      <w:lvlJc w:val="right"/>
      <w:pPr>
        <w:tabs>
          <w:tab w:val="num" w:pos="5400"/>
        </w:tabs>
        <w:ind w:left="5400" w:hanging="180"/>
      </w:pPr>
    </w:lvl>
    <w:lvl w:ilvl="6" w:tplc="ED6E3798" w:tentative="1">
      <w:start w:val="1"/>
      <w:numFmt w:val="decimal"/>
      <w:lvlText w:val="%7."/>
      <w:lvlJc w:val="left"/>
      <w:pPr>
        <w:tabs>
          <w:tab w:val="num" w:pos="6120"/>
        </w:tabs>
        <w:ind w:left="6120" w:hanging="360"/>
      </w:pPr>
    </w:lvl>
    <w:lvl w:ilvl="7" w:tplc="3CE46040" w:tentative="1">
      <w:start w:val="1"/>
      <w:numFmt w:val="lowerLetter"/>
      <w:lvlText w:val="%8."/>
      <w:lvlJc w:val="left"/>
      <w:pPr>
        <w:tabs>
          <w:tab w:val="num" w:pos="6840"/>
        </w:tabs>
        <w:ind w:left="6840" w:hanging="360"/>
      </w:pPr>
    </w:lvl>
    <w:lvl w:ilvl="8" w:tplc="CBD6790E" w:tentative="1">
      <w:start w:val="1"/>
      <w:numFmt w:val="lowerRoman"/>
      <w:lvlText w:val="%9."/>
      <w:lvlJc w:val="right"/>
      <w:pPr>
        <w:tabs>
          <w:tab w:val="num" w:pos="7560"/>
        </w:tabs>
        <w:ind w:left="7560" w:hanging="180"/>
      </w:pPr>
    </w:lvl>
  </w:abstractNum>
  <w:abstractNum w:abstractNumId="7">
    <w:nsid w:val="0D0F39FF"/>
    <w:multiLevelType w:val="multilevel"/>
    <w:tmpl w:val="6F10270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107C10EF"/>
    <w:multiLevelType w:val="hybridMultilevel"/>
    <w:tmpl w:val="C4DCD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1DB2460"/>
    <w:multiLevelType w:val="hybridMultilevel"/>
    <w:tmpl w:val="6E0C268A"/>
    <w:lvl w:ilvl="0" w:tplc="617C5AB4">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592269"/>
    <w:multiLevelType w:val="hybridMultilevel"/>
    <w:tmpl w:val="7E727608"/>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11">
    <w:nsid w:val="13445128"/>
    <w:multiLevelType w:val="hybridMultilevel"/>
    <w:tmpl w:val="6AC2310E"/>
    <w:lvl w:ilvl="0" w:tplc="04090003">
      <w:start w:val="1"/>
      <w:numFmt w:val="bullet"/>
      <w:lvlText w:val="o"/>
      <w:lvlJc w:val="left"/>
      <w:pPr>
        <w:tabs>
          <w:tab w:val="num" w:pos="1800"/>
        </w:tabs>
        <w:ind w:left="1800" w:hanging="360"/>
      </w:pPr>
      <w:rPr>
        <w:rFonts w:ascii="Courier New" w:hAnsi="Courier New" w:cs="Courier New" w:hint="default"/>
        <w:sz w:val="20"/>
      </w:rPr>
    </w:lvl>
    <w:lvl w:ilvl="1" w:tplc="6A7EDDBE" w:tentative="1">
      <w:start w:val="1"/>
      <w:numFmt w:val="bullet"/>
      <w:lvlText w:val="o"/>
      <w:lvlJc w:val="left"/>
      <w:pPr>
        <w:tabs>
          <w:tab w:val="num" w:pos="1440"/>
        </w:tabs>
        <w:ind w:left="1440" w:hanging="360"/>
      </w:pPr>
      <w:rPr>
        <w:rFonts w:ascii="Courier New" w:hAnsi="Courier New" w:hint="default"/>
      </w:rPr>
    </w:lvl>
    <w:lvl w:ilvl="2" w:tplc="7D689FC4" w:tentative="1">
      <w:start w:val="1"/>
      <w:numFmt w:val="bullet"/>
      <w:lvlText w:val=""/>
      <w:lvlJc w:val="left"/>
      <w:pPr>
        <w:tabs>
          <w:tab w:val="num" w:pos="2160"/>
        </w:tabs>
        <w:ind w:left="2160" w:hanging="360"/>
      </w:pPr>
      <w:rPr>
        <w:rFonts w:ascii="Wingdings" w:hAnsi="Wingdings" w:hint="default"/>
      </w:rPr>
    </w:lvl>
    <w:lvl w:ilvl="3" w:tplc="99D033D4" w:tentative="1">
      <w:start w:val="1"/>
      <w:numFmt w:val="bullet"/>
      <w:lvlText w:val=""/>
      <w:lvlJc w:val="left"/>
      <w:pPr>
        <w:tabs>
          <w:tab w:val="num" w:pos="2880"/>
        </w:tabs>
        <w:ind w:left="2880" w:hanging="360"/>
      </w:pPr>
      <w:rPr>
        <w:rFonts w:ascii="Symbol" w:hAnsi="Symbol" w:hint="default"/>
      </w:rPr>
    </w:lvl>
    <w:lvl w:ilvl="4" w:tplc="A0206480" w:tentative="1">
      <w:start w:val="1"/>
      <w:numFmt w:val="bullet"/>
      <w:lvlText w:val="o"/>
      <w:lvlJc w:val="left"/>
      <w:pPr>
        <w:tabs>
          <w:tab w:val="num" w:pos="3600"/>
        </w:tabs>
        <w:ind w:left="3600" w:hanging="360"/>
      </w:pPr>
      <w:rPr>
        <w:rFonts w:ascii="Courier New" w:hAnsi="Courier New" w:hint="default"/>
      </w:rPr>
    </w:lvl>
    <w:lvl w:ilvl="5" w:tplc="008A03E4" w:tentative="1">
      <w:start w:val="1"/>
      <w:numFmt w:val="bullet"/>
      <w:lvlText w:val=""/>
      <w:lvlJc w:val="left"/>
      <w:pPr>
        <w:tabs>
          <w:tab w:val="num" w:pos="4320"/>
        </w:tabs>
        <w:ind w:left="4320" w:hanging="360"/>
      </w:pPr>
      <w:rPr>
        <w:rFonts w:ascii="Wingdings" w:hAnsi="Wingdings" w:hint="default"/>
      </w:rPr>
    </w:lvl>
    <w:lvl w:ilvl="6" w:tplc="7C9857F2" w:tentative="1">
      <w:start w:val="1"/>
      <w:numFmt w:val="bullet"/>
      <w:lvlText w:val=""/>
      <w:lvlJc w:val="left"/>
      <w:pPr>
        <w:tabs>
          <w:tab w:val="num" w:pos="5040"/>
        </w:tabs>
        <w:ind w:left="5040" w:hanging="360"/>
      </w:pPr>
      <w:rPr>
        <w:rFonts w:ascii="Symbol" w:hAnsi="Symbol" w:hint="default"/>
      </w:rPr>
    </w:lvl>
    <w:lvl w:ilvl="7" w:tplc="30549378" w:tentative="1">
      <w:start w:val="1"/>
      <w:numFmt w:val="bullet"/>
      <w:lvlText w:val="o"/>
      <w:lvlJc w:val="left"/>
      <w:pPr>
        <w:tabs>
          <w:tab w:val="num" w:pos="5760"/>
        </w:tabs>
        <w:ind w:left="5760" w:hanging="360"/>
      </w:pPr>
      <w:rPr>
        <w:rFonts w:ascii="Courier New" w:hAnsi="Courier New" w:hint="default"/>
      </w:rPr>
    </w:lvl>
    <w:lvl w:ilvl="8" w:tplc="EB800F2E" w:tentative="1">
      <w:start w:val="1"/>
      <w:numFmt w:val="bullet"/>
      <w:lvlText w:val=""/>
      <w:lvlJc w:val="left"/>
      <w:pPr>
        <w:tabs>
          <w:tab w:val="num" w:pos="6480"/>
        </w:tabs>
        <w:ind w:left="6480" w:hanging="360"/>
      </w:pPr>
      <w:rPr>
        <w:rFonts w:ascii="Wingdings" w:hAnsi="Wingdings" w:hint="default"/>
      </w:rPr>
    </w:lvl>
  </w:abstractNum>
  <w:abstractNum w:abstractNumId="12">
    <w:nsid w:val="13DC1EB6"/>
    <w:multiLevelType w:val="hybridMultilevel"/>
    <w:tmpl w:val="71DC61BE"/>
    <w:lvl w:ilvl="0" w:tplc="0409000F">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5592FDF"/>
    <w:multiLevelType w:val="hybridMultilevel"/>
    <w:tmpl w:val="A12A662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5AC094F"/>
    <w:multiLevelType w:val="hybridMultilevel"/>
    <w:tmpl w:val="C4C8B9B0"/>
    <w:lvl w:ilvl="0" w:tplc="FFFFFFFF">
      <w:start w:val="1"/>
      <w:numFmt w:val="lowerLetter"/>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nsid w:val="166136C5"/>
    <w:multiLevelType w:val="hybridMultilevel"/>
    <w:tmpl w:val="E71CB9E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18250339"/>
    <w:multiLevelType w:val="hybridMultilevel"/>
    <w:tmpl w:val="1C4CCFC6"/>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720"/>
        </w:tabs>
        <w:ind w:left="720" w:hanging="360"/>
      </w:pPr>
    </w:lvl>
    <w:lvl w:ilvl="2" w:tplc="FFFFFFFF">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17">
    <w:nsid w:val="18360BFA"/>
    <w:multiLevelType w:val="hybridMultilevel"/>
    <w:tmpl w:val="36746C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188C5F51"/>
    <w:multiLevelType w:val="hybridMultilevel"/>
    <w:tmpl w:val="DE501E04"/>
    <w:lvl w:ilvl="0" w:tplc="04090003">
      <w:start w:val="1"/>
      <w:numFmt w:val="bullet"/>
      <w:lvlText w:val="o"/>
      <w:lvlJc w:val="left"/>
      <w:pPr>
        <w:tabs>
          <w:tab w:val="num" w:pos="1800"/>
        </w:tabs>
        <w:ind w:left="1800" w:hanging="360"/>
      </w:pPr>
      <w:rPr>
        <w:rFonts w:ascii="Courier New" w:hAnsi="Courier New" w:cs="Courier New" w:hint="default"/>
        <w:sz w:val="20"/>
      </w:rPr>
    </w:lvl>
    <w:lvl w:ilvl="1" w:tplc="6A7EDDBE" w:tentative="1">
      <w:start w:val="1"/>
      <w:numFmt w:val="bullet"/>
      <w:lvlText w:val="o"/>
      <w:lvlJc w:val="left"/>
      <w:pPr>
        <w:tabs>
          <w:tab w:val="num" w:pos="1440"/>
        </w:tabs>
        <w:ind w:left="1440" w:hanging="360"/>
      </w:pPr>
      <w:rPr>
        <w:rFonts w:ascii="Courier New" w:hAnsi="Courier New" w:hint="default"/>
      </w:rPr>
    </w:lvl>
    <w:lvl w:ilvl="2" w:tplc="7D689FC4" w:tentative="1">
      <w:start w:val="1"/>
      <w:numFmt w:val="bullet"/>
      <w:lvlText w:val=""/>
      <w:lvlJc w:val="left"/>
      <w:pPr>
        <w:tabs>
          <w:tab w:val="num" w:pos="2160"/>
        </w:tabs>
        <w:ind w:left="2160" w:hanging="360"/>
      </w:pPr>
      <w:rPr>
        <w:rFonts w:ascii="Wingdings" w:hAnsi="Wingdings" w:hint="default"/>
      </w:rPr>
    </w:lvl>
    <w:lvl w:ilvl="3" w:tplc="99D033D4" w:tentative="1">
      <w:start w:val="1"/>
      <w:numFmt w:val="bullet"/>
      <w:lvlText w:val=""/>
      <w:lvlJc w:val="left"/>
      <w:pPr>
        <w:tabs>
          <w:tab w:val="num" w:pos="2880"/>
        </w:tabs>
        <w:ind w:left="2880" w:hanging="360"/>
      </w:pPr>
      <w:rPr>
        <w:rFonts w:ascii="Symbol" w:hAnsi="Symbol" w:hint="default"/>
      </w:rPr>
    </w:lvl>
    <w:lvl w:ilvl="4" w:tplc="A0206480" w:tentative="1">
      <w:start w:val="1"/>
      <w:numFmt w:val="bullet"/>
      <w:lvlText w:val="o"/>
      <w:lvlJc w:val="left"/>
      <w:pPr>
        <w:tabs>
          <w:tab w:val="num" w:pos="3600"/>
        </w:tabs>
        <w:ind w:left="3600" w:hanging="360"/>
      </w:pPr>
      <w:rPr>
        <w:rFonts w:ascii="Courier New" w:hAnsi="Courier New" w:hint="default"/>
      </w:rPr>
    </w:lvl>
    <w:lvl w:ilvl="5" w:tplc="008A03E4" w:tentative="1">
      <w:start w:val="1"/>
      <w:numFmt w:val="bullet"/>
      <w:lvlText w:val=""/>
      <w:lvlJc w:val="left"/>
      <w:pPr>
        <w:tabs>
          <w:tab w:val="num" w:pos="4320"/>
        </w:tabs>
        <w:ind w:left="4320" w:hanging="360"/>
      </w:pPr>
      <w:rPr>
        <w:rFonts w:ascii="Wingdings" w:hAnsi="Wingdings" w:hint="default"/>
      </w:rPr>
    </w:lvl>
    <w:lvl w:ilvl="6" w:tplc="7C9857F2" w:tentative="1">
      <w:start w:val="1"/>
      <w:numFmt w:val="bullet"/>
      <w:lvlText w:val=""/>
      <w:lvlJc w:val="left"/>
      <w:pPr>
        <w:tabs>
          <w:tab w:val="num" w:pos="5040"/>
        </w:tabs>
        <w:ind w:left="5040" w:hanging="360"/>
      </w:pPr>
      <w:rPr>
        <w:rFonts w:ascii="Symbol" w:hAnsi="Symbol" w:hint="default"/>
      </w:rPr>
    </w:lvl>
    <w:lvl w:ilvl="7" w:tplc="30549378" w:tentative="1">
      <w:start w:val="1"/>
      <w:numFmt w:val="bullet"/>
      <w:lvlText w:val="o"/>
      <w:lvlJc w:val="left"/>
      <w:pPr>
        <w:tabs>
          <w:tab w:val="num" w:pos="5760"/>
        </w:tabs>
        <w:ind w:left="5760" w:hanging="360"/>
      </w:pPr>
      <w:rPr>
        <w:rFonts w:ascii="Courier New" w:hAnsi="Courier New" w:hint="default"/>
      </w:rPr>
    </w:lvl>
    <w:lvl w:ilvl="8" w:tplc="EB800F2E" w:tentative="1">
      <w:start w:val="1"/>
      <w:numFmt w:val="bullet"/>
      <w:lvlText w:val=""/>
      <w:lvlJc w:val="left"/>
      <w:pPr>
        <w:tabs>
          <w:tab w:val="num" w:pos="6480"/>
        </w:tabs>
        <w:ind w:left="6480" w:hanging="360"/>
      </w:pPr>
      <w:rPr>
        <w:rFonts w:ascii="Wingdings" w:hAnsi="Wingdings" w:hint="default"/>
      </w:rPr>
    </w:lvl>
  </w:abstractNum>
  <w:abstractNum w:abstractNumId="19">
    <w:nsid w:val="209704B5"/>
    <w:multiLevelType w:val="hybridMultilevel"/>
    <w:tmpl w:val="8982AE44"/>
    <w:lvl w:ilvl="0" w:tplc="390CEFD2">
      <w:start w:val="1"/>
      <w:numFmt w:val="lowerLetter"/>
      <w:lvlText w:val="%1)"/>
      <w:lvlJc w:val="left"/>
      <w:pPr>
        <w:tabs>
          <w:tab w:val="num" w:pos="2520"/>
        </w:tabs>
        <w:ind w:left="2520" w:hanging="360"/>
      </w:pPr>
    </w:lvl>
    <w:lvl w:ilvl="1" w:tplc="0D56DCA8">
      <w:start w:val="1"/>
      <w:numFmt w:val="lowerLetter"/>
      <w:lvlText w:val="%2."/>
      <w:lvlJc w:val="left"/>
      <w:pPr>
        <w:tabs>
          <w:tab w:val="num" w:pos="3240"/>
        </w:tabs>
        <w:ind w:left="3240" w:hanging="360"/>
      </w:pPr>
    </w:lvl>
    <w:lvl w:ilvl="2" w:tplc="AF32C4EC" w:tentative="1">
      <w:start w:val="1"/>
      <w:numFmt w:val="lowerRoman"/>
      <w:lvlText w:val="%3."/>
      <w:lvlJc w:val="right"/>
      <w:pPr>
        <w:tabs>
          <w:tab w:val="num" w:pos="3960"/>
        </w:tabs>
        <w:ind w:left="3960" w:hanging="180"/>
      </w:pPr>
    </w:lvl>
    <w:lvl w:ilvl="3" w:tplc="1A2C8170" w:tentative="1">
      <w:start w:val="1"/>
      <w:numFmt w:val="decimal"/>
      <w:lvlText w:val="%4."/>
      <w:lvlJc w:val="left"/>
      <w:pPr>
        <w:tabs>
          <w:tab w:val="num" w:pos="4680"/>
        </w:tabs>
        <w:ind w:left="4680" w:hanging="360"/>
      </w:pPr>
    </w:lvl>
    <w:lvl w:ilvl="4" w:tplc="4F18C094" w:tentative="1">
      <w:start w:val="1"/>
      <w:numFmt w:val="lowerLetter"/>
      <w:lvlText w:val="%5."/>
      <w:lvlJc w:val="left"/>
      <w:pPr>
        <w:tabs>
          <w:tab w:val="num" w:pos="5400"/>
        </w:tabs>
        <w:ind w:left="5400" w:hanging="360"/>
      </w:pPr>
    </w:lvl>
    <w:lvl w:ilvl="5" w:tplc="9F76144C" w:tentative="1">
      <w:start w:val="1"/>
      <w:numFmt w:val="lowerRoman"/>
      <w:lvlText w:val="%6."/>
      <w:lvlJc w:val="right"/>
      <w:pPr>
        <w:tabs>
          <w:tab w:val="num" w:pos="6120"/>
        </w:tabs>
        <w:ind w:left="6120" w:hanging="180"/>
      </w:pPr>
    </w:lvl>
    <w:lvl w:ilvl="6" w:tplc="2EA6EA66" w:tentative="1">
      <w:start w:val="1"/>
      <w:numFmt w:val="decimal"/>
      <w:lvlText w:val="%7."/>
      <w:lvlJc w:val="left"/>
      <w:pPr>
        <w:tabs>
          <w:tab w:val="num" w:pos="6840"/>
        </w:tabs>
        <w:ind w:left="6840" w:hanging="360"/>
      </w:pPr>
    </w:lvl>
    <w:lvl w:ilvl="7" w:tplc="F4589DCA" w:tentative="1">
      <w:start w:val="1"/>
      <w:numFmt w:val="lowerLetter"/>
      <w:lvlText w:val="%8."/>
      <w:lvlJc w:val="left"/>
      <w:pPr>
        <w:tabs>
          <w:tab w:val="num" w:pos="7560"/>
        </w:tabs>
        <w:ind w:left="7560" w:hanging="360"/>
      </w:pPr>
    </w:lvl>
    <w:lvl w:ilvl="8" w:tplc="C4F47124" w:tentative="1">
      <w:start w:val="1"/>
      <w:numFmt w:val="lowerRoman"/>
      <w:lvlText w:val="%9."/>
      <w:lvlJc w:val="right"/>
      <w:pPr>
        <w:tabs>
          <w:tab w:val="num" w:pos="8280"/>
        </w:tabs>
        <w:ind w:left="8280" w:hanging="180"/>
      </w:pPr>
    </w:lvl>
  </w:abstractNum>
  <w:abstractNum w:abstractNumId="20">
    <w:nsid w:val="21C536EA"/>
    <w:multiLevelType w:val="hybridMultilevel"/>
    <w:tmpl w:val="0E342A2E"/>
    <w:lvl w:ilvl="0" w:tplc="BE7ADCB6">
      <w:start w:val="1"/>
      <w:numFmt w:val="bullet"/>
      <w:lvlText w:val=""/>
      <w:lvlJc w:val="left"/>
      <w:pPr>
        <w:tabs>
          <w:tab w:val="num" w:pos="1080"/>
        </w:tabs>
        <w:ind w:left="1080" w:hanging="360"/>
      </w:pPr>
      <w:rPr>
        <w:rFonts w:ascii="Symbol" w:hAnsi="Symbol" w:hint="default"/>
        <w:sz w:val="20"/>
      </w:rPr>
    </w:lvl>
    <w:lvl w:ilvl="1" w:tplc="C660DEF0">
      <w:numFmt w:val="bullet"/>
      <w:lvlText w:val="-"/>
      <w:lvlJc w:val="left"/>
      <w:pPr>
        <w:tabs>
          <w:tab w:val="num" w:pos="1800"/>
        </w:tabs>
        <w:ind w:left="1800" w:hanging="360"/>
      </w:pPr>
      <w:rPr>
        <w:rFonts w:ascii="Times New Roman" w:eastAsia="Times New Roman" w:hAnsi="Times New Roman" w:cs="Times New Roman" w:hint="default"/>
      </w:rPr>
    </w:lvl>
    <w:lvl w:ilvl="2" w:tplc="2E7EE72E" w:tentative="1">
      <w:start w:val="1"/>
      <w:numFmt w:val="bullet"/>
      <w:lvlText w:val=""/>
      <w:lvlJc w:val="left"/>
      <w:pPr>
        <w:tabs>
          <w:tab w:val="num" w:pos="2520"/>
        </w:tabs>
        <w:ind w:left="2520" w:hanging="360"/>
      </w:pPr>
      <w:rPr>
        <w:rFonts w:ascii="Wingdings" w:hAnsi="Wingdings" w:hint="default"/>
      </w:rPr>
    </w:lvl>
    <w:lvl w:ilvl="3" w:tplc="5DFAA64E" w:tentative="1">
      <w:start w:val="1"/>
      <w:numFmt w:val="bullet"/>
      <w:lvlText w:val=""/>
      <w:lvlJc w:val="left"/>
      <w:pPr>
        <w:tabs>
          <w:tab w:val="num" w:pos="3240"/>
        </w:tabs>
        <w:ind w:left="3240" w:hanging="360"/>
      </w:pPr>
      <w:rPr>
        <w:rFonts w:ascii="Symbol" w:hAnsi="Symbol" w:hint="default"/>
      </w:rPr>
    </w:lvl>
    <w:lvl w:ilvl="4" w:tplc="71427FBA" w:tentative="1">
      <w:start w:val="1"/>
      <w:numFmt w:val="bullet"/>
      <w:lvlText w:val="o"/>
      <w:lvlJc w:val="left"/>
      <w:pPr>
        <w:tabs>
          <w:tab w:val="num" w:pos="3960"/>
        </w:tabs>
        <w:ind w:left="3960" w:hanging="360"/>
      </w:pPr>
      <w:rPr>
        <w:rFonts w:ascii="Courier New" w:hAnsi="Courier New" w:hint="default"/>
      </w:rPr>
    </w:lvl>
    <w:lvl w:ilvl="5" w:tplc="A1C6B5B0" w:tentative="1">
      <w:start w:val="1"/>
      <w:numFmt w:val="bullet"/>
      <w:lvlText w:val=""/>
      <w:lvlJc w:val="left"/>
      <w:pPr>
        <w:tabs>
          <w:tab w:val="num" w:pos="4680"/>
        </w:tabs>
        <w:ind w:left="4680" w:hanging="360"/>
      </w:pPr>
      <w:rPr>
        <w:rFonts w:ascii="Wingdings" w:hAnsi="Wingdings" w:hint="default"/>
      </w:rPr>
    </w:lvl>
    <w:lvl w:ilvl="6" w:tplc="B4E425B6" w:tentative="1">
      <w:start w:val="1"/>
      <w:numFmt w:val="bullet"/>
      <w:lvlText w:val=""/>
      <w:lvlJc w:val="left"/>
      <w:pPr>
        <w:tabs>
          <w:tab w:val="num" w:pos="5400"/>
        </w:tabs>
        <w:ind w:left="5400" w:hanging="360"/>
      </w:pPr>
      <w:rPr>
        <w:rFonts w:ascii="Symbol" w:hAnsi="Symbol" w:hint="default"/>
      </w:rPr>
    </w:lvl>
    <w:lvl w:ilvl="7" w:tplc="FAF092E6" w:tentative="1">
      <w:start w:val="1"/>
      <w:numFmt w:val="bullet"/>
      <w:lvlText w:val="o"/>
      <w:lvlJc w:val="left"/>
      <w:pPr>
        <w:tabs>
          <w:tab w:val="num" w:pos="6120"/>
        </w:tabs>
        <w:ind w:left="6120" w:hanging="360"/>
      </w:pPr>
      <w:rPr>
        <w:rFonts w:ascii="Courier New" w:hAnsi="Courier New" w:hint="default"/>
      </w:rPr>
    </w:lvl>
    <w:lvl w:ilvl="8" w:tplc="1CE25D64" w:tentative="1">
      <w:start w:val="1"/>
      <w:numFmt w:val="bullet"/>
      <w:lvlText w:val=""/>
      <w:lvlJc w:val="left"/>
      <w:pPr>
        <w:tabs>
          <w:tab w:val="num" w:pos="6840"/>
        </w:tabs>
        <w:ind w:left="6840" w:hanging="360"/>
      </w:pPr>
      <w:rPr>
        <w:rFonts w:ascii="Wingdings" w:hAnsi="Wingdings" w:hint="default"/>
      </w:rPr>
    </w:lvl>
  </w:abstractNum>
  <w:abstractNum w:abstractNumId="21">
    <w:nsid w:val="21DC3470"/>
    <w:multiLevelType w:val="hybridMultilevel"/>
    <w:tmpl w:val="B4CCA77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2">
    <w:nsid w:val="22F82D0F"/>
    <w:multiLevelType w:val="hybridMultilevel"/>
    <w:tmpl w:val="97AABC8C"/>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23">
    <w:nsid w:val="23BA42C6"/>
    <w:multiLevelType w:val="hybridMultilevel"/>
    <w:tmpl w:val="CFC0B6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25E32B3B"/>
    <w:multiLevelType w:val="hybridMultilevel"/>
    <w:tmpl w:val="7166ED5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29612AB0"/>
    <w:multiLevelType w:val="hybridMultilevel"/>
    <w:tmpl w:val="BCF8269E"/>
    <w:lvl w:ilvl="0" w:tplc="67BE7F1A">
      <w:start w:val="1"/>
      <w:numFmt w:val="bullet"/>
      <w:pStyle w:val="ListBullet3"/>
      <w:lvlText w:val=""/>
      <w:lvlJc w:val="left"/>
      <w:pPr>
        <w:tabs>
          <w:tab w:val="num" w:pos="1800"/>
        </w:tabs>
        <w:ind w:left="1800" w:hanging="360"/>
      </w:pPr>
      <w:rPr>
        <w:rFonts w:ascii="Symbol" w:hAnsi="Symbol" w:hint="default"/>
        <w:sz w:val="20"/>
      </w:rPr>
    </w:lvl>
    <w:lvl w:ilvl="1" w:tplc="6A7EDDBE" w:tentative="1">
      <w:start w:val="1"/>
      <w:numFmt w:val="bullet"/>
      <w:lvlText w:val="o"/>
      <w:lvlJc w:val="left"/>
      <w:pPr>
        <w:tabs>
          <w:tab w:val="num" w:pos="1440"/>
        </w:tabs>
        <w:ind w:left="1440" w:hanging="360"/>
      </w:pPr>
      <w:rPr>
        <w:rFonts w:ascii="Courier New" w:hAnsi="Courier New" w:hint="default"/>
      </w:rPr>
    </w:lvl>
    <w:lvl w:ilvl="2" w:tplc="7D689FC4" w:tentative="1">
      <w:start w:val="1"/>
      <w:numFmt w:val="bullet"/>
      <w:lvlText w:val=""/>
      <w:lvlJc w:val="left"/>
      <w:pPr>
        <w:tabs>
          <w:tab w:val="num" w:pos="2160"/>
        </w:tabs>
        <w:ind w:left="2160" w:hanging="360"/>
      </w:pPr>
      <w:rPr>
        <w:rFonts w:ascii="Wingdings" w:hAnsi="Wingdings" w:hint="default"/>
      </w:rPr>
    </w:lvl>
    <w:lvl w:ilvl="3" w:tplc="99D033D4" w:tentative="1">
      <w:start w:val="1"/>
      <w:numFmt w:val="bullet"/>
      <w:lvlText w:val=""/>
      <w:lvlJc w:val="left"/>
      <w:pPr>
        <w:tabs>
          <w:tab w:val="num" w:pos="2880"/>
        </w:tabs>
        <w:ind w:left="2880" w:hanging="360"/>
      </w:pPr>
      <w:rPr>
        <w:rFonts w:ascii="Symbol" w:hAnsi="Symbol" w:hint="default"/>
      </w:rPr>
    </w:lvl>
    <w:lvl w:ilvl="4" w:tplc="A0206480" w:tentative="1">
      <w:start w:val="1"/>
      <w:numFmt w:val="bullet"/>
      <w:lvlText w:val="o"/>
      <w:lvlJc w:val="left"/>
      <w:pPr>
        <w:tabs>
          <w:tab w:val="num" w:pos="3600"/>
        </w:tabs>
        <w:ind w:left="3600" w:hanging="360"/>
      </w:pPr>
      <w:rPr>
        <w:rFonts w:ascii="Courier New" w:hAnsi="Courier New" w:hint="default"/>
      </w:rPr>
    </w:lvl>
    <w:lvl w:ilvl="5" w:tplc="008A03E4" w:tentative="1">
      <w:start w:val="1"/>
      <w:numFmt w:val="bullet"/>
      <w:lvlText w:val=""/>
      <w:lvlJc w:val="left"/>
      <w:pPr>
        <w:tabs>
          <w:tab w:val="num" w:pos="4320"/>
        </w:tabs>
        <w:ind w:left="4320" w:hanging="360"/>
      </w:pPr>
      <w:rPr>
        <w:rFonts w:ascii="Wingdings" w:hAnsi="Wingdings" w:hint="default"/>
      </w:rPr>
    </w:lvl>
    <w:lvl w:ilvl="6" w:tplc="7C9857F2" w:tentative="1">
      <w:start w:val="1"/>
      <w:numFmt w:val="bullet"/>
      <w:lvlText w:val=""/>
      <w:lvlJc w:val="left"/>
      <w:pPr>
        <w:tabs>
          <w:tab w:val="num" w:pos="5040"/>
        </w:tabs>
        <w:ind w:left="5040" w:hanging="360"/>
      </w:pPr>
      <w:rPr>
        <w:rFonts w:ascii="Symbol" w:hAnsi="Symbol" w:hint="default"/>
      </w:rPr>
    </w:lvl>
    <w:lvl w:ilvl="7" w:tplc="30549378" w:tentative="1">
      <w:start w:val="1"/>
      <w:numFmt w:val="bullet"/>
      <w:lvlText w:val="o"/>
      <w:lvlJc w:val="left"/>
      <w:pPr>
        <w:tabs>
          <w:tab w:val="num" w:pos="5760"/>
        </w:tabs>
        <w:ind w:left="5760" w:hanging="360"/>
      </w:pPr>
      <w:rPr>
        <w:rFonts w:ascii="Courier New" w:hAnsi="Courier New" w:hint="default"/>
      </w:rPr>
    </w:lvl>
    <w:lvl w:ilvl="8" w:tplc="EB800F2E" w:tentative="1">
      <w:start w:val="1"/>
      <w:numFmt w:val="bullet"/>
      <w:lvlText w:val=""/>
      <w:lvlJc w:val="left"/>
      <w:pPr>
        <w:tabs>
          <w:tab w:val="num" w:pos="6480"/>
        </w:tabs>
        <w:ind w:left="6480" w:hanging="360"/>
      </w:pPr>
      <w:rPr>
        <w:rFonts w:ascii="Wingdings" w:hAnsi="Wingdings" w:hint="default"/>
      </w:rPr>
    </w:lvl>
  </w:abstractNum>
  <w:abstractNum w:abstractNumId="26">
    <w:nsid w:val="2A180438"/>
    <w:multiLevelType w:val="hybridMultilevel"/>
    <w:tmpl w:val="56DA6A90"/>
    <w:lvl w:ilvl="0" w:tplc="066E2A46">
      <w:start w:val="1"/>
      <w:numFmt w:val="lowerLetter"/>
      <w:lvlText w:val="%1)"/>
      <w:lvlJc w:val="left"/>
      <w:pPr>
        <w:tabs>
          <w:tab w:val="num" w:pos="1800"/>
        </w:tabs>
        <w:ind w:left="1800" w:hanging="360"/>
      </w:pPr>
    </w:lvl>
    <w:lvl w:ilvl="1" w:tplc="0EBA30C6" w:tentative="1">
      <w:start w:val="1"/>
      <w:numFmt w:val="lowerLetter"/>
      <w:lvlText w:val="%2."/>
      <w:lvlJc w:val="left"/>
      <w:pPr>
        <w:tabs>
          <w:tab w:val="num" w:pos="2520"/>
        </w:tabs>
        <w:ind w:left="2520" w:hanging="360"/>
      </w:pPr>
    </w:lvl>
    <w:lvl w:ilvl="2" w:tplc="A8902FB8" w:tentative="1">
      <w:start w:val="1"/>
      <w:numFmt w:val="lowerRoman"/>
      <w:lvlText w:val="%3."/>
      <w:lvlJc w:val="right"/>
      <w:pPr>
        <w:tabs>
          <w:tab w:val="num" w:pos="3240"/>
        </w:tabs>
        <w:ind w:left="3240" w:hanging="180"/>
      </w:pPr>
    </w:lvl>
    <w:lvl w:ilvl="3" w:tplc="33628FE6" w:tentative="1">
      <w:start w:val="1"/>
      <w:numFmt w:val="decimal"/>
      <w:lvlText w:val="%4."/>
      <w:lvlJc w:val="left"/>
      <w:pPr>
        <w:tabs>
          <w:tab w:val="num" w:pos="3960"/>
        </w:tabs>
        <w:ind w:left="3960" w:hanging="360"/>
      </w:pPr>
    </w:lvl>
    <w:lvl w:ilvl="4" w:tplc="EBF2471E" w:tentative="1">
      <w:start w:val="1"/>
      <w:numFmt w:val="lowerLetter"/>
      <w:lvlText w:val="%5."/>
      <w:lvlJc w:val="left"/>
      <w:pPr>
        <w:tabs>
          <w:tab w:val="num" w:pos="4680"/>
        </w:tabs>
        <w:ind w:left="4680" w:hanging="360"/>
      </w:pPr>
    </w:lvl>
    <w:lvl w:ilvl="5" w:tplc="CA5830AA" w:tentative="1">
      <w:start w:val="1"/>
      <w:numFmt w:val="lowerRoman"/>
      <w:lvlText w:val="%6."/>
      <w:lvlJc w:val="right"/>
      <w:pPr>
        <w:tabs>
          <w:tab w:val="num" w:pos="5400"/>
        </w:tabs>
        <w:ind w:left="5400" w:hanging="180"/>
      </w:pPr>
    </w:lvl>
    <w:lvl w:ilvl="6" w:tplc="54AEEDDC" w:tentative="1">
      <w:start w:val="1"/>
      <w:numFmt w:val="decimal"/>
      <w:lvlText w:val="%7."/>
      <w:lvlJc w:val="left"/>
      <w:pPr>
        <w:tabs>
          <w:tab w:val="num" w:pos="6120"/>
        </w:tabs>
        <w:ind w:left="6120" w:hanging="360"/>
      </w:pPr>
    </w:lvl>
    <w:lvl w:ilvl="7" w:tplc="A1420732" w:tentative="1">
      <w:start w:val="1"/>
      <w:numFmt w:val="lowerLetter"/>
      <w:lvlText w:val="%8."/>
      <w:lvlJc w:val="left"/>
      <w:pPr>
        <w:tabs>
          <w:tab w:val="num" w:pos="6840"/>
        </w:tabs>
        <w:ind w:left="6840" w:hanging="360"/>
      </w:pPr>
    </w:lvl>
    <w:lvl w:ilvl="8" w:tplc="59BC17F4" w:tentative="1">
      <w:start w:val="1"/>
      <w:numFmt w:val="lowerRoman"/>
      <w:lvlText w:val="%9."/>
      <w:lvlJc w:val="right"/>
      <w:pPr>
        <w:tabs>
          <w:tab w:val="num" w:pos="7560"/>
        </w:tabs>
        <w:ind w:left="7560" w:hanging="180"/>
      </w:pPr>
    </w:lvl>
  </w:abstractNum>
  <w:abstractNum w:abstractNumId="27">
    <w:nsid w:val="2B1321C9"/>
    <w:multiLevelType w:val="hybridMultilevel"/>
    <w:tmpl w:val="BBF8B586"/>
    <w:lvl w:ilvl="0" w:tplc="BF74428A">
      <w:start w:val="1"/>
      <w:numFmt w:val="decimal"/>
      <w:lvlText w:val="%1."/>
      <w:lvlJc w:val="left"/>
      <w:pPr>
        <w:tabs>
          <w:tab w:val="num" w:pos="1080"/>
        </w:tabs>
        <w:ind w:left="1080" w:hanging="360"/>
      </w:pPr>
    </w:lvl>
    <w:lvl w:ilvl="1" w:tplc="3C305EF6" w:tentative="1">
      <w:start w:val="1"/>
      <w:numFmt w:val="lowerLetter"/>
      <w:lvlText w:val="%2."/>
      <w:lvlJc w:val="left"/>
      <w:pPr>
        <w:tabs>
          <w:tab w:val="num" w:pos="720"/>
        </w:tabs>
        <w:ind w:left="720" w:hanging="360"/>
      </w:pPr>
    </w:lvl>
    <w:lvl w:ilvl="2" w:tplc="81AE7F06" w:tentative="1">
      <w:start w:val="1"/>
      <w:numFmt w:val="lowerRoman"/>
      <w:lvlText w:val="%3."/>
      <w:lvlJc w:val="right"/>
      <w:pPr>
        <w:tabs>
          <w:tab w:val="num" w:pos="1440"/>
        </w:tabs>
        <w:ind w:left="1440" w:hanging="180"/>
      </w:pPr>
    </w:lvl>
    <w:lvl w:ilvl="3" w:tplc="9502F11E" w:tentative="1">
      <w:start w:val="1"/>
      <w:numFmt w:val="decimal"/>
      <w:lvlText w:val="%4."/>
      <w:lvlJc w:val="left"/>
      <w:pPr>
        <w:tabs>
          <w:tab w:val="num" w:pos="2160"/>
        </w:tabs>
        <w:ind w:left="2160" w:hanging="360"/>
      </w:pPr>
    </w:lvl>
    <w:lvl w:ilvl="4" w:tplc="9A6A5F2A" w:tentative="1">
      <w:start w:val="1"/>
      <w:numFmt w:val="lowerLetter"/>
      <w:lvlText w:val="%5."/>
      <w:lvlJc w:val="left"/>
      <w:pPr>
        <w:tabs>
          <w:tab w:val="num" w:pos="2880"/>
        </w:tabs>
        <w:ind w:left="2880" w:hanging="360"/>
      </w:pPr>
    </w:lvl>
    <w:lvl w:ilvl="5" w:tplc="50D206EC" w:tentative="1">
      <w:start w:val="1"/>
      <w:numFmt w:val="lowerRoman"/>
      <w:lvlText w:val="%6."/>
      <w:lvlJc w:val="right"/>
      <w:pPr>
        <w:tabs>
          <w:tab w:val="num" w:pos="3600"/>
        </w:tabs>
        <w:ind w:left="3600" w:hanging="180"/>
      </w:pPr>
    </w:lvl>
    <w:lvl w:ilvl="6" w:tplc="FE70AD0A" w:tentative="1">
      <w:start w:val="1"/>
      <w:numFmt w:val="decimal"/>
      <w:lvlText w:val="%7."/>
      <w:lvlJc w:val="left"/>
      <w:pPr>
        <w:tabs>
          <w:tab w:val="num" w:pos="4320"/>
        </w:tabs>
        <w:ind w:left="4320" w:hanging="360"/>
      </w:pPr>
    </w:lvl>
    <w:lvl w:ilvl="7" w:tplc="09401FD2" w:tentative="1">
      <w:start w:val="1"/>
      <w:numFmt w:val="lowerLetter"/>
      <w:lvlText w:val="%8."/>
      <w:lvlJc w:val="left"/>
      <w:pPr>
        <w:tabs>
          <w:tab w:val="num" w:pos="5040"/>
        </w:tabs>
        <w:ind w:left="5040" w:hanging="360"/>
      </w:pPr>
    </w:lvl>
    <w:lvl w:ilvl="8" w:tplc="2B06FA98" w:tentative="1">
      <w:start w:val="1"/>
      <w:numFmt w:val="lowerRoman"/>
      <w:lvlText w:val="%9."/>
      <w:lvlJc w:val="right"/>
      <w:pPr>
        <w:tabs>
          <w:tab w:val="num" w:pos="5760"/>
        </w:tabs>
        <w:ind w:left="5760" w:hanging="180"/>
      </w:pPr>
    </w:lvl>
  </w:abstractNum>
  <w:abstractNum w:abstractNumId="28">
    <w:nsid w:val="2B7850B2"/>
    <w:multiLevelType w:val="hybridMultilevel"/>
    <w:tmpl w:val="BB6CC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2C3768C5"/>
    <w:multiLevelType w:val="hybridMultilevel"/>
    <w:tmpl w:val="1C4CCFC6"/>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720"/>
        </w:tabs>
        <w:ind w:left="720" w:hanging="360"/>
      </w:pPr>
    </w:lvl>
    <w:lvl w:ilvl="2" w:tplc="FFFFFFFF" w:tentative="1">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30">
    <w:nsid w:val="31891585"/>
    <w:multiLevelType w:val="hybridMultilevel"/>
    <w:tmpl w:val="ABD6D0C4"/>
    <w:lvl w:ilvl="0" w:tplc="3AE4C82C">
      <w:start w:val="1"/>
      <w:numFmt w:val="bullet"/>
      <w:pStyle w:val="ListBullet"/>
      <w:lvlText w:val=""/>
      <w:lvlJc w:val="left"/>
      <w:pPr>
        <w:tabs>
          <w:tab w:val="num" w:pos="1080"/>
        </w:tabs>
        <w:ind w:left="1080" w:hanging="360"/>
      </w:pPr>
      <w:rPr>
        <w:rFonts w:ascii="Symbol" w:hAnsi="Symbol" w:hint="default"/>
        <w:sz w:val="20"/>
      </w:rPr>
    </w:lvl>
    <w:lvl w:ilvl="1" w:tplc="B266A95A">
      <w:start w:val="1"/>
      <w:numFmt w:val="decimal"/>
      <w:lvlText w:val="%2."/>
      <w:lvlJc w:val="left"/>
      <w:pPr>
        <w:tabs>
          <w:tab w:val="num" w:pos="1440"/>
        </w:tabs>
        <w:ind w:left="1440" w:hanging="360"/>
      </w:pPr>
      <w:rPr>
        <w:rFonts w:hint="default"/>
        <w:sz w:val="20"/>
      </w:rPr>
    </w:lvl>
    <w:lvl w:ilvl="2" w:tplc="84BEE0DE">
      <w:start w:val="1"/>
      <w:numFmt w:val="bullet"/>
      <w:lvlText w:val=""/>
      <w:lvlJc w:val="left"/>
      <w:pPr>
        <w:tabs>
          <w:tab w:val="num" w:pos="2160"/>
        </w:tabs>
        <w:ind w:left="2160" w:hanging="360"/>
      </w:pPr>
      <w:rPr>
        <w:rFonts w:ascii="Wingdings" w:hAnsi="Wingdings" w:hint="default"/>
      </w:rPr>
    </w:lvl>
    <w:lvl w:ilvl="3" w:tplc="41DE64A0" w:tentative="1">
      <w:start w:val="1"/>
      <w:numFmt w:val="bullet"/>
      <w:lvlText w:val=""/>
      <w:lvlJc w:val="left"/>
      <w:pPr>
        <w:tabs>
          <w:tab w:val="num" w:pos="2880"/>
        </w:tabs>
        <w:ind w:left="2880" w:hanging="360"/>
      </w:pPr>
      <w:rPr>
        <w:rFonts w:ascii="Symbol" w:hAnsi="Symbol" w:hint="default"/>
      </w:rPr>
    </w:lvl>
    <w:lvl w:ilvl="4" w:tplc="EB803658" w:tentative="1">
      <w:start w:val="1"/>
      <w:numFmt w:val="bullet"/>
      <w:lvlText w:val="o"/>
      <w:lvlJc w:val="left"/>
      <w:pPr>
        <w:tabs>
          <w:tab w:val="num" w:pos="3600"/>
        </w:tabs>
        <w:ind w:left="3600" w:hanging="360"/>
      </w:pPr>
      <w:rPr>
        <w:rFonts w:ascii="Courier New" w:hAnsi="Courier New" w:hint="default"/>
      </w:rPr>
    </w:lvl>
    <w:lvl w:ilvl="5" w:tplc="3BA8F24E" w:tentative="1">
      <w:start w:val="1"/>
      <w:numFmt w:val="bullet"/>
      <w:lvlText w:val=""/>
      <w:lvlJc w:val="left"/>
      <w:pPr>
        <w:tabs>
          <w:tab w:val="num" w:pos="4320"/>
        </w:tabs>
        <w:ind w:left="4320" w:hanging="360"/>
      </w:pPr>
      <w:rPr>
        <w:rFonts w:ascii="Wingdings" w:hAnsi="Wingdings" w:hint="default"/>
      </w:rPr>
    </w:lvl>
    <w:lvl w:ilvl="6" w:tplc="51801964" w:tentative="1">
      <w:start w:val="1"/>
      <w:numFmt w:val="bullet"/>
      <w:lvlText w:val=""/>
      <w:lvlJc w:val="left"/>
      <w:pPr>
        <w:tabs>
          <w:tab w:val="num" w:pos="5040"/>
        </w:tabs>
        <w:ind w:left="5040" w:hanging="360"/>
      </w:pPr>
      <w:rPr>
        <w:rFonts w:ascii="Symbol" w:hAnsi="Symbol" w:hint="default"/>
      </w:rPr>
    </w:lvl>
    <w:lvl w:ilvl="7" w:tplc="720CB7E2" w:tentative="1">
      <w:start w:val="1"/>
      <w:numFmt w:val="bullet"/>
      <w:lvlText w:val="o"/>
      <w:lvlJc w:val="left"/>
      <w:pPr>
        <w:tabs>
          <w:tab w:val="num" w:pos="5760"/>
        </w:tabs>
        <w:ind w:left="5760" w:hanging="360"/>
      </w:pPr>
      <w:rPr>
        <w:rFonts w:ascii="Courier New" w:hAnsi="Courier New" w:hint="default"/>
      </w:rPr>
    </w:lvl>
    <w:lvl w:ilvl="8" w:tplc="C7B853D2" w:tentative="1">
      <w:start w:val="1"/>
      <w:numFmt w:val="bullet"/>
      <w:lvlText w:val=""/>
      <w:lvlJc w:val="left"/>
      <w:pPr>
        <w:tabs>
          <w:tab w:val="num" w:pos="6480"/>
        </w:tabs>
        <w:ind w:left="6480" w:hanging="360"/>
      </w:pPr>
      <w:rPr>
        <w:rFonts w:ascii="Wingdings" w:hAnsi="Wingdings" w:hint="default"/>
      </w:rPr>
    </w:lvl>
  </w:abstractNum>
  <w:abstractNum w:abstractNumId="31">
    <w:nsid w:val="31943873"/>
    <w:multiLevelType w:val="hybridMultilevel"/>
    <w:tmpl w:val="8EB2B8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32B57950"/>
    <w:multiLevelType w:val="hybridMultilevel"/>
    <w:tmpl w:val="AEF45338"/>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3">
    <w:nsid w:val="36701BC6"/>
    <w:multiLevelType w:val="hybridMultilevel"/>
    <w:tmpl w:val="5BB80322"/>
    <w:lvl w:ilvl="0" w:tplc="FFFFFFFF">
      <w:start w:val="1"/>
      <w:numFmt w:val="bullet"/>
      <w:pStyle w:val="ListBullet2"/>
      <w:lvlText w:val=""/>
      <w:lvlJc w:val="left"/>
      <w:pPr>
        <w:tabs>
          <w:tab w:val="num" w:pos="1080"/>
        </w:tabs>
        <w:ind w:left="1080" w:hanging="360"/>
      </w:pPr>
      <w:rPr>
        <w:rFonts w:ascii="Symbol" w:hAnsi="Symbol" w:hint="default"/>
        <w:sz w:val="20"/>
      </w:rPr>
    </w:lvl>
    <w:lvl w:ilvl="1" w:tplc="FFFFFFFF">
      <w:start w:val="1"/>
      <w:numFmt w:val="lowerLetter"/>
      <w:lvlText w:val="%2."/>
      <w:lvlJc w:val="left"/>
      <w:pPr>
        <w:tabs>
          <w:tab w:val="num" w:pos="720"/>
        </w:tabs>
        <w:ind w:left="720" w:hanging="360"/>
      </w:pPr>
    </w:lvl>
    <w:lvl w:ilvl="2" w:tplc="FFFFFFFF">
      <w:start w:val="1"/>
      <w:numFmt w:val="lowerLetter"/>
      <w:lvlText w:val="%3)"/>
      <w:lvlJc w:val="left"/>
      <w:pPr>
        <w:tabs>
          <w:tab w:val="num" w:pos="1620"/>
        </w:tabs>
        <w:ind w:left="1620" w:hanging="360"/>
      </w:pPr>
    </w:lvl>
    <w:lvl w:ilvl="3" w:tplc="FFFFFFFF">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34">
    <w:nsid w:val="385E3BB3"/>
    <w:multiLevelType w:val="hybridMultilevel"/>
    <w:tmpl w:val="A670C4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3E574533"/>
    <w:multiLevelType w:val="hybridMultilevel"/>
    <w:tmpl w:val="1FA2FA7C"/>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36">
    <w:nsid w:val="3F264A21"/>
    <w:multiLevelType w:val="hybridMultilevel"/>
    <w:tmpl w:val="340E63D8"/>
    <w:lvl w:ilvl="0" w:tplc="6C9E43DA">
      <w:start w:val="1"/>
      <w:numFmt w:val="decimal"/>
      <w:pStyle w:val="ListNumber3"/>
      <w:lvlText w:val="%1."/>
      <w:lvlJc w:val="left"/>
      <w:pPr>
        <w:tabs>
          <w:tab w:val="num" w:pos="2520"/>
        </w:tabs>
        <w:ind w:left="2520" w:hanging="360"/>
      </w:pPr>
    </w:lvl>
    <w:lvl w:ilvl="1" w:tplc="767AB53E" w:tentative="1">
      <w:start w:val="1"/>
      <w:numFmt w:val="lowerLetter"/>
      <w:lvlText w:val="%2."/>
      <w:lvlJc w:val="left"/>
      <w:pPr>
        <w:tabs>
          <w:tab w:val="num" w:pos="3240"/>
        </w:tabs>
        <w:ind w:left="3240" w:hanging="360"/>
      </w:pPr>
    </w:lvl>
    <w:lvl w:ilvl="2" w:tplc="91A4AE12" w:tentative="1">
      <w:start w:val="1"/>
      <w:numFmt w:val="lowerRoman"/>
      <w:lvlText w:val="%3."/>
      <w:lvlJc w:val="right"/>
      <w:pPr>
        <w:tabs>
          <w:tab w:val="num" w:pos="3960"/>
        </w:tabs>
        <w:ind w:left="3960" w:hanging="180"/>
      </w:pPr>
    </w:lvl>
    <w:lvl w:ilvl="3" w:tplc="72DA913C" w:tentative="1">
      <w:start w:val="1"/>
      <w:numFmt w:val="decimal"/>
      <w:lvlText w:val="%4."/>
      <w:lvlJc w:val="left"/>
      <w:pPr>
        <w:tabs>
          <w:tab w:val="num" w:pos="4680"/>
        </w:tabs>
        <w:ind w:left="4680" w:hanging="360"/>
      </w:pPr>
    </w:lvl>
    <w:lvl w:ilvl="4" w:tplc="139CACB8" w:tentative="1">
      <w:start w:val="1"/>
      <w:numFmt w:val="lowerLetter"/>
      <w:lvlText w:val="%5."/>
      <w:lvlJc w:val="left"/>
      <w:pPr>
        <w:tabs>
          <w:tab w:val="num" w:pos="5400"/>
        </w:tabs>
        <w:ind w:left="5400" w:hanging="360"/>
      </w:pPr>
    </w:lvl>
    <w:lvl w:ilvl="5" w:tplc="915C1700" w:tentative="1">
      <w:start w:val="1"/>
      <w:numFmt w:val="lowerRoman"/>
      <w:lvlText w:val="%6."/>
      <w:lvlJc w:val="right"/>
      <w:pPr>
        <w:tabs>
          <w:tab w:val="num" w:pos="6120"/>
        </w:tabs>
        <w:ind w:left="6120" w:hanging="180"/>
      </w:pPr>
    </w:lvl>
    <w:lvl w:ilvl="6" w:tplc="D4CADF5E" w:tentative="1">
      <w:start w:val="1"/>
      <w:numFmt w:val="decimal"/>
      <w:lvlText w:val="%7."/>
      <w:lvlJc w:val="left"/>
      <w:pPr>
        <w:tabs>
          <w:tab w:val="num" w:pos="6840"/>
        </w:tabs>
        <w:ind w:left="6840" w:hanging="360"/>
      </w:pPr>
    </w:lvl>
    <w:lvl w:ilvl="7" w:tplc="D9E810D6" w:tentative="1">
      <w:start w:val="1"/>
      <w:numFmt w:val="lowerLetter"/>
      <w:lvlText w:val="%8."/>
      <w:lvlJc w:val="left"/>
      <w:pPr>
        <w:tabs>
          <w:tab w:val="num" w:pos="7560"/>
        </w:tabs>
        <w:ind w:left="7560" w:hanging="360"/>
      </w:pPr>
    </w:lvl>
    <w:lvl w:ilvl="8" w:tplc="2EF26612" w:tentative="1">
      <w:start w:val="1"/>
      <w:numFmt w:val="lowerRoman"/>
      <w:lvlText w:val="%9."/>
      <w:lvlJc w:val="right"/>
      <w:pPr>
        <w:tabs>
          <w:tab w:val="num" w:pos="8280"/>
        </w:tabs>
        <w:ind w:left="8280" w:hanging="180"/>
      </w:pPr>
    </w:lvl>
  </w:abstractNum>
  <w:abstractNum w:abstractNumId="37">
    <w:nsid w:val="3F805956"/>
    <w:multiLevelType w:val="hybridMultilevel"/>
    <w:tmpl w:val="008C659A"/>
    <w:lvl w:ilvl="0" w:tplc="0409000F">
      <w:start w:val="1"/>
      <w:numFmt w:val="decimal"/>
      <w:lvlText w:val="%1."/>
      <w:lvlJc w:val="left"/>
      <w:pPr>
        <w:tabs>
          <w:tab w:val="num" w:pos="1080"/>
        </w:tabs>
        <w:ind w:left="1080" w:hanging="360"/>
      </w:pPr>
      <w:rPr>
        <w:rFonts w:hint="default"/>
      </w:r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rPr>
        <w:rFonts w:hint="default"/>
      </w:rPr>
    </w:lvl>
    <w:lvl w:ilvl="3" w:tplc="FFFFFFFF">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38">
    <w:nsid w:val="3FB551EE"/>
    <w:multiLevelType w:val="hybridMultilevel"/>
    <w:tmpl w:val="E20C724A"/>
    <w:lvl w:ilvl="0" w:tplc="861446DC">
      <w:start w:val="1"/>
      <w:numFmt w:val="decimal"/>
      <w:lvlText w:val="%1."/>
      <w:lvlJc w:val="left"/>
      <w:pPr>
        <w:tabs>
          <w:tab w:val="num" w:pos="1800"/>
        </w:tabs>
        <w:ind w:left="1800" w:hanging="360"/>
      </w:pPr>
    </w:lvl>
    <w:lvl w:ilvl="1" w:tplc="C3180A34">
      <w:start w:val="1"/>
      <w:numFmt w:val="lowerLetter"/>
      <w:lvlText w:val="%2."/>
      <w:lvlJc w:val="left"/>
      <w:pPr>
        <w:tabs>
          <w:tab w:val="num" w:pos="2520"/>
        </w:tabs>
        <w:ind w:left="2520" w:hanging="360"/>
      </w:pPr>
    </w:lvl>
    <w:lvl w:ilvl="2" w:tplc="E8302B9E" w:tentative="1">
      <w:start w:val="1"/>
      <w:numFmt w:val="lowerRoman"/>
      <w:lvlText w:val="%3."/>
      <w:lvlJc w:val="right"/>
      <w:pPr>
        <w:tabs>
          <w:tab w:val="num" w:pos="3240"/>
        </w:tabs>
        <w:ind w:left="3240" w:hanging="180"/>
      </w:pPr>
    </w:lvl>
    <w:lvl w:ilvl="3" w:tplc="B6C057A2" w:tentative="1">
      <w:start w:val="1"/>
      <w:numFmt w:val="decimal"/>
      <w:lvlText w:val="%4."/>
      <w:lvlJc w:val="left"/>
      <w:pPr>
        <w:tabs>
          <w:tab w:val="num" w:pos="3960"/>
        </w:tabs>
        <w:ind w:left="3960" w:hanging="360"/>
      </w:pPr>
    </w:lvl>
    <w:lvl w:ilvl="4" w:tplc="79182DD0" w:tentative="1">
      <w:start w:val="1"/>
      <w:numFmt w:val="lowerLetter"/>
      <w:lvlText w:val="%5."/>
      <w:lvlJc w:val="left"/>
      <w:pPr>
        <w:tabs>
          <w:tab w:val="num" w:pos="4680"/>
        </w:tabs>
        <w:ind w:left="4680" w:hanging="360"/>
      </w:pPr>
    </w:lvl>
    <w:lvl w:ilvl="5" w:tplc="DD64D1F8" w:tentative="1">
      <w:start w:val="1"/>
      <w:numFmt w:val="lowerRoman"/>
      <w:lvlText w:val="%6."/>
      <w:lvlJc w:val="right"/>
      <w:pPr>
        <w:tabs>
          <w:tab w:val="num" w:pos="5400"/>
        </w:tabs>
        <w:ind w:left="5400" w:hanging="180"/>
      </w:pPr>
    </w:lvl>
    <w:lvl w:ilvl="6" w:tplc="C93A66C6" w:tentative="1">
      <w:start w:val="1"/>
      <w:numFmt w:val="decimal"/>
      <w:lvlText w:val="%7."/>
      <w:lvlJc w:val="left"/>
      <w:pPr>
        <w:tabs>
          <w:tab w:val="num" w:pos="6120"/>
        </w:tabs>
        <w:ind w:left="6120" w:hanging="360"/>
      </w:pPr>
    </w:lvl>
    <w:lvl w:ilvl="7" w:tplc="12CC981E" w:tentative="1">
      <w:start w:val="1"/>
      <w:numFmt w:val="lowerLetter"/>
      <w:lvlText w:val="%8."/>
      <w:lvlJc w:val="left"/>
      <w:pPr>
        <w:tabs>
          <w:tab w:val="num" w:pos="6840"/>
        </w:tabs>
        <w:ind w:left="6840" w:hanging="360"/>
      </w:pPr>
    </w:lvl>
    <w:lvl w:ilvl="8" w:tplc="1BE2F49E" w:tentative="1">
      <w:start w:val="1"/>
      <w:numFmt w:val="lowerRoman"/>
      <w:lvlText w:val="%9."/>
      <w:lvlJc w:val="right"/>
      <w:pPr>
        <w:tabs>
          <w:tab w:val="num" w:pos="7560"/>
        </w:tabs>
        <w:ind w:left="7560" w:hanging="180"/>
      </w:pPr>
    </w:lvl>
  </w:abstractNum>
  <w:abstractNum w:abstractNumId="39">
    <w:nsid w:val="3FDD428B"/>
    <w:multiLevelType w:val="hybridMultilevel"/>
    <w:tmpl w:val="59C443BE"/>
    <w:lvl w:ilvl="0" w:tplc="94D647A0">
      <w:start w:val="4"/>
      <w:numFmt w:val="bullet"/>
      <w:lvlText w:val=""/>
      <w:lvlJc w:val="left"/>
      <w:pPr>
        <w:tabs>
          <w:tab w:val="num" w:pos="1080"/>
        </w:tabs>
        <w:ind w:left="1080" w:hanging="360"/>
      </w:pPr>
      <w:rPr>
        <w:rFonts w:ascii="Symbol" w:eastAsia="Times New Roman" w:hAnsi="Symbol" w:cs="Times New Roman" w:hint="default"/>
      </w:rPr>
    </w:lvl>
    <w:lvl w:ilvl="1" w:tplc="47B44378" w:tentative="1">
      <w:start w:val="1"/>
      <w:numFmt w:val="bullet"/>
      <w:lvlText w:val="o"/>
      <w:lvlJc w:val="left"/>
      <w:pPr>
        <w:tabs>
          <w:tab w:val="num" w:pos="1800"/>
        </w:tabs>
        <w:ind w:left="1800" w:hanging="360"/>
      </w:pPr>
      <w:rPr>
        <w:rFonts w:ascii="Courier New" w:hAnsi="Courier New" w:cs="Courier New" w:hint="default"/>
      </w:rPr>
    </w:lvl>
    <w:lvl w:ilvl="2" w:tplc="BEA08320" w:tentative="1">
      <w:start w:val="1"/>
      <w:numFmt w:val="bullet"/>
      <w:lvlText w:val=""/>
      <w:lvlJc w:val="left"/>
      <w:pPr>
        <w:tabs>
          <w:tab w:val="num" w:pos="2520"/>
        </w:tabs>
        <w:ind w:left="2520" w:hanging="360"/>
      </w:pPr>
      <w:rPr>
        <w:rFonts w:ascii="Wingdings" w:hAnsi="Wingdings" w:hint="default"/>
      </w:rPr>
    </w:lvl>
    <w:lvl w:ilvl="3" w:tplc="C5C6E64C" w:tentative="1">
      <w:start w:val="1"/>
      <w:numFmt w:val="bullet"/>
      <w:lvlText w:val=""/>
      <w:lvlJc w:val="left"/>
      <w:pPr>
        <w:tabs>
          <w:tab w:val="num" w:pos="3240"/>
        </w:tabs>
        <w:ind w:left="3240" w:hanging="360"/>
      </w:pPr>
      <w:rPr>
        <w:rFonts w:ascii="Symbol" w:hAnsi="Symbol" w:hint="default"/>
      </w:rPr>
    </w:lvl>
    <w:lvl w:ilvl="4" w:tplc="6F1E6B78" w:tentative="1">
      <w:start w:val="1"/>
      <w:numFmt w:val="bullet"/>
      <w:lvlText w:val="o"/>
      <w:lvlJc w:val="left"/>
      <w:pPr>
        <w:tabs>
          <w:tab w:val="num" w:pos="3960"/>
        </w:tabs>
        <w:ind w:left="3960" w:hanging="360"/>
      </w:pPr>
      <w:rPr>
        <w:rFonts w:ascii="Courier New" w:hAnsi="Courier New" w:cs="Courier New" w:hint="default"/>
      </w:rPr>
    </w:lvl>
    <w:lvl w:ilvl="5" w:tplc="393AC890" w:tentative="1">
      <w:start w:val="1"/>
      <w:numFmt w:val="bullet"/>
      <w:lvlText w:val=""/>
      <w:lvlJc w:val="left"/>
      <w:pPr>
        <w:tabs>
          <w:tab w:val="num" w:pos="4680"/>
        </w:tabs>
        <w:ind w:left="4680" w:hanging="360"/>
      </w:pPr>
      <w:rPr>
        <w:rFonts w:ascii="Wingdings" w:hAnsi="Wingdings" w:hint="default"/>
      </w:rPr>
    </w:lvl>
    <w:lvl w:ilvl="6" w:tplc="C114D7AE" w:tentative="1">
      <w:start w:val="1"/>
      <w:numFmt w:val="bullet"/>
      <w:lvlText w:val=""/>
      <w:lvlJc w:val="left"/>
      <w:pPr>
        <w:tabs>
          <w:tab w:val="num" w:pos="5400"/>
        </w:tabs>
        <w:ind w:left="5400" w:hanging="360"/>
      </w:pPr>
      <w:rPr>
        <w:rFonts w:ascii="Symbol" w:hAnsi="Symbol" w:hint="default"/>
      </w:rPr>
    </w:lvl>
    <w:lvl w:ilvl="7" w:tplc="BFC2F246" w:tentative="1">
      <w:start w:val="1"/>
      <w:numFmt w:val="bullet"/>
      <w:lvlText w:val="o"/>
      <w:lvlJc w:val="left"/>
      <w:pPr>
        <w:tabs>
          <w:tab w:val="num" w:pos="6120"/>
        </w:tabs>
        <w:ind w:left="6120" w:hanging="360"/>
      </w:pPr>
      <w:rPr>
        <w:rFonts w:ascii="Courier New" w:hAnsi="Courier New" w:cs="Courier New" w:hint="default"/>
      </w:rPr>
    </w:lvl>
    <w:lvl w:ilvl="8" w:tplc="19FC4A9A" w:tentative="1">
      <w:start w:val="1"/>
      <w:numFmt w:val="bullet"/>
      <w:lvlText w:val=""/>
      <w:lvlJc w:val="left"/>
      <w:pPr>
        <w:tabs>
          <w:tab w:val="num" w:pos="6840"/>
        </w:tabs>
        <w:ind w:left="6840" w:hanging="360"/>
      </w:pPr>
      <w:rPr>
        <w:rFonts w:ascii="Wingdings" w:hAnsi="Wingdings" w:hint="default"/>
      </w:rPr>
    </w:lvl>
  </w:abstractNum>
  <w:abstractNum w:abstractNumId="40">
    <w:nsid w:val="41504C68"/>
    <w:multiLevelType w:val="hybridMultilevel"/>
    <w:tmpl w:val="DA686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42434EC1"/>
    <w:multiLevelType w:val="hybridMultilevel"/>
    <w:tmpl w:val="391A21D8"/>
    <w:lvl w:ilvl="0" w:tplc="04090019">
      <w:start w:val="1"/>
      <w:numFmt w:val="lowerLetter"/>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B31A67B0">
      <w:start w:val="32"/>
      <w:numFmt w:val="bullet"/>
      <w:lvlText w:val=""/>
      <w:lvlJc w:val="left"/>
      <w:pPr>
        <w:ind w:left="3600" w:hanging="360"/>
      </w:pPr>
      <w:rPr>
        <w:rFonts w:ascii="Wingdings" w:eastAsia="Times New Roman" w:hAnsi="Wingdings" w:cs="Times New Roman"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42C841A0"/>
    <w:multiLevelType w:val="hybridMultilevel"/>
    <w:tmpl w:val="AF4A5102"/>
    <w:lvl w:ilvl="0" w:tplc="7BDC48F0">
      <w:start w:val="5"/>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37E053D"/>
    <w:multiLevelType w:val="hybridMultilevel"/>
    <w:tmpl w:val="A2BA3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4499633E"/>
    <w:multiLevelType w:val="hybridMultilevel"/>
    <w:tmpl w:val="19983544"/>
    <w:lvl w:ilvl="0" w:tplc="96FCA600">
      <w:start w:val="1"/>
      <w:numFmt w:val="lowerLetter"/>
      <w:lvlText w:val="%1)"/>
      <w:lvlJc w:val="left"/>
      <w:pPr>
        <w:tabs>
          <w:tab w:val="num" w:pos="2520"/>
        </w:tabs>
        <w:ind w:left="2520" w:hanging="360"/>
      </w:pPr>
    </w:lvl>
    <w:lvl w:ilvl="1" w:tplc="CF3A8AC2">
      <w:start w:val="1"/>
      <w:numFmt w:val="lowerLetter"/>
      <w:lvlText w:val="%2."/>
      <w:lvlJc w:val="left"/>
      <w:pPr>
        <w:tabs>
          <w:tab w:val="num" w:pos="3240"/>
        </w:tabs>
        <w:ind w:left="3240" w:hanging="360"/>
      </w:pPr>
    </w:lvl>
    <w:lvl w:ilvl="2" w:tplc="B052D77C" w:tentative="1">
      <w:start w:val="1"/>
      <w:numFmt w:val="lowerRoman"/>
      <w:lvlText w:val="%3."/>
      <w:lvlJc w:val="right"/>
      <w:pPr>
        <w:tabs>
          <w:tab w:val="num" w:pos="3960"/>
        </w:tabs>
        <w:ind w:left="3960" w:hanging="180"/>
      </w:pPr>
    </w:lvl>
    <w:lvl w:ilvl="3" w:tplc="3868459A" w:tentative="1">
      <w:start w:val="1"/>
      <w:numFmt w:val="decimal"/>
      <w:lvlText w:val="%4."/>
      <w:lvlJc w:val="left"/>
      <w:pPr>
        <w:tabs>
          <w:tab w:val="num" w:pos="4680"/>
        </w:tabs>
        <w:ind w:left="4680" w:hanging="360"/>
      </w:pPr>
    </w:lvl>
    <w:lvl w:ilvl="4" w:tplc="75E410F8" w:tentative="1">
      <w:start w:val="1"/>
      <w:numFmt w:val="lowerLetter"/>
      <w:lvlText w:val="%5."/>
      <w:lvlJc w:val="left"/>
      <w:pPr>
        <w:tabs>
          <w:tab w:val="num" w:pos="5400"/>
        </w:tabs>
        <w:ind w:left="5400" w:hanging="360"/>
      </w:pPr>
    </w:lvl>
    <w:lvl w:ilvl="5" w:tplc="62CEFC26" w:tentative="1">
      <w:start w:val="1"/>
      <w:numFmt w:val="lowerRoman"/>
      <w:lvlText w:val="%6."/>
      <w:lvlJc w:val="right"/>
      <w:pPr>
        <w:tabs>
          <w:tab w:val="num" w:pos="6120"/>
        </w:tabs>
        <w:ind w:left="6120" w:hanging="180"/>
      </w:pPr>
    </w:lvl>
    <w:lvl w:ilvl="6" w:tplc="D40C4E72" w:tentative="1">
      <w:start w:val="1"/>
      <w:numFmt w:val="decimal"/>
      <w:lvlText w:val="%7."/>
      <w:lvlJc w:val="left"/>
      <w:pPr>
        <w:tabs>
          <w:tab w:val="num" w:pos="6840"/>
        </w:tabs>
        <w:ind w:left="6840" w:hanging="360"/>
      </w:pPr>
    </w:lvl>
    <w:lvl w:ilvl="7" w:tplc="EFD0AA16" w:tentative="1">
      <w:start w:val="1"/>
      <w:numFmt w:val="lowerLetter"/>
      <w:lvlText w:val="%8."/>
      <w:lvlJc w:val="left"/>
      <w:pPr>
        <w:tabs>
          <w:tab w:val="num" w:pos="7560"/>
        </w:tabs>
        <w:ind w:left="7560" w:hanging="360"/>
      </w:pPr>
    </w:lvl>
    <w:lvl w:ilvl="8" w:tplc="77985E4A" w:tentative="1">
      <w:start w:val="1"/>
      <w:numFmt w:val="lowerRoman"/>
      <w:lvlText w:val="%9."/>
      <w:lvlJc w:val="right"/>
      <w:pPr>
        <w:tabs>
          <w:tab w:val="num" w:pos="8280"/>
        </w:tabs>
        <w:ind w:left="8280" w:hanging="180"/>
      </w:pPr>
    </w:lvl>
  </w:abstractNum>
  <w:abstractNum w:abstractNumId="45">
    <w:nsid w:val="46E57FEA"/>
    <w:multiLevelType w:val="hybridMultilevel"/>
    <w:tmpl w:val="CFC0B6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46FC761D"/>
    <w:multiLevelType w:val="hybridMultilevel"/>
    <w:tmpl w:val="F86A827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7">
    <w:nsid w:val="47070D0A"/>
    <w:multiLevelType w:val="hybridMultilevel"/>
    <w:tmpl w:val="CA162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4AA84E7A"/>
    <w:multiLevelType w:val="hybridMultilevel"/>
    <w:tmpl w:val="8982AE44"/>
    <w:lvl w:ilvl="0" w:tplc="390CEFD2">
      <w:start w:val="1"/>
      <w:numFmt w:val="lowerLetter"/>
      <w:lvlText w:val="%1)"/>
      <w:lvlJc w:val="left"/>
      <w:pPr>
        <w:tabs>
          <w:tab w:val="num" w:pos="1800"/>
        </w:tabs>
        <w:ind w:left="1800" w:hanging="360"/>
      </w:pPr>
    </w:lvl>
    <w:lvl w:ilvl="1" w:tplc="0D56DCA8" w:tentative="1">
      <w:start w:val="1"/>
      <w:numFmt w:val="lowerLetter"/>
      <w:lvlText w:val="%2."/>
      <w:lvlJc w:val="left"/>
      <w:pPr>
        <w:tabs>
          <w:tab w:val="num" w:pos="2520"/>
        </w:tabs>
        <w:ind w:left="2520" w:hanging="360"/>
      </w:pPr>
    </w:lvl>
    <w:lvl w:ilvl="2" w:tplc="AF32C4EC" w:tentative="1">
      <w:start w:val="1"/>
      <w:numFmt w:val="lowerRoman"/>
      <w:lvlText w:val="%3."/>
      <w:lvlJc w:val="right"/>
      <w:pPr>
        <w:tabs>
          <w:tab w:val="num" w:pos="3240"/>
        </w:tabs>
        <w:ind w:left="3240" w:hanging="180"/>
      </w:pPr>
    </w:lvl>
    <w:lvl w:ilvl="3" w:tplc="1A2C8170" w:tentative="1">
      <w:start w:val="1"/>
      <w:numFmt w:val="decimal"/>
      <w:lvlText w:val="%4."/>
      <w:lvlJc w:val="left"/>
      <w:pPr>
        <w:tabs>
          <w:tab w:val="num" w:pos="3960"/>
        </w:tabs>
        <w:ind w:left="3960" w:hanging="360"/>
      </w:pPr>
    </w:lvl>
    <w:lvl w:ilvl="4" w:tplc="4F18C094" w:tentative="1">
      <w:start w:val="1"/>
      <w:numFmt w:val="lowerLetter"/>
      <w:lvlText w:val="%5."/>
      <w:lvlJc w:val="left"/>
      <w:pPr>
        <w:tabs>
          <w:tab w:val="num" w:pos="4680"/>
        </w:tabs>
        <w:ind w:left="4680" w:hanging="360"/>
      </w:pPr>
    </w:lvl>
    <w:lvl w:ilvl="5" w:tplc="9F76144C" w:tentative="1">
      <w:start w:val="1"/>
      <w:numFmt w:val="lowerRoman"/>
      <w:lvlText w:val="%6."/>
      <w:lvlJc w:val="right"/>
      <w:pPr>
        <w:tabs>
          <w:tab w:val="num" w:pos="5400"/>
        </w:tabs>
        <w:ind w:left="5400" w:hanging="180"/>
      </w:pPr>
    </w:lvl>
    <w:lvl w:ilvl="6" w:tplc="2EA6EA66" w:tentative="1">
      <w:start w:val="1"/>
      <w:numFmt w:val="decimal"/>
      <w:lvlText w:val="%7."/>
      <w:lvlJc w:val="left"/>
      <w:pPr>
        <w:tabs>
          <w:tab w:val="num" w:pos="6120"/>
        </w:tabs>
        <w:ind w:left="6120" w:hanging="360"/>
      </w:pPr>
    </w:lvl>
    <w:lvl w:ilvl="7" w:tplc="F4589DCA" w:tentative="1">
      <w:start w:val="1"/>
      <w:numFmt w:val="lowerLetter"/>
      <w:lvlText w:val="%8."/>
      <w:lvlJc w:val="left"/>
      <w:pPr>
        <w:tabs>
          <w:tab w:val="num" w:pos="6840"/>
        </w:tabs>
        <w:ind w:left="6840" w:hanging="360"/>
      </w:pPr>
    </w:lvl>
    <w:lvl w:ilvl="8" w:tplc="C4F47124" w:tentative="1">
      <w:start w:val="1"/>
      <w:numFmt w:val="lowerRoman"/>
      <w:lvlText w:val="%9."/>
      <w:lvlJc w:val="right"/>
      <w:pPr>
        <w:tabs>
          <w:tab w:val="num" w:pos="7560"/>
        </w:tabs>
        <w:ind w:left="7560" w:hanging="180"/>
      </w:pPr>
    </w:lvl>
  </w:abstractNum>
  <w:abstractNum w:abstractNumId="49">
    <w:nsid w:val="4C4D58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0">
    <w:nsid w:val="4CC56F88"/>
    <w:multiLevelType w:val="hybridMultilevel"/>
    <w:tmpl w:val="134A71AC"/>
    <w:lvl w:ilvl="0" w:tplc="FFFFFFFF">
      <w:start w:val="1"/>
      <w:numFmt w:val="decimal"/>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522B0D52"/>
    <w:multiLevelType w:val="hybridMultilevel"/>
    <w:tmpl w:val="2D883676"/>
    <w:lvl w:ilvl="0" w:tplc="C58061AC">
      <w:start w:val="1"/>
      <w:numFmt w:val="bullet"/>
      <w:lvlText w:val=""/>
      <w:lvlJc w:val="left"/>
      <w:pPr>
        <w:tabs>
          <w:tab w:val="num" w:pos="1080"/>
        </w:tabs>
        <w:ind w:left="1080" w:hanging="360"/>
      </w:pPr>
      <w:rPr>
        <w:rFonts w:ascii="Symbol" w:hAnsi="Symbol" w:hint="default"/>
      </w:rPr>
    </w:lvl>
    <w:lvl w:ilvl="1" w:tplc="74BCB396">
      <w:start w:val="1"/>
      <w:numFmt w:val="lowerLetter"/>
      <w:lvlText w:val="%2."/>
      <w:lvlJc w:val="left"/>
      <w:pPr>
        <w:tabs>
          <w:tab w:val="num" w:pos="0"/>
        </w:tabs>
        <w:ind w:left="0" w:hanging="360"/>
      </w:pPr>
    </w:lvl>
    <w:lvl w:ilvl="2" w:tplc="EE1E7622">
      <w:start w:val="1"/>
      <w:numFmt w:val="lowerRoman"/>
      <w:lvlText w:val="%3."/>
      <w:lvlJc w:val="right"/>
      <w:pPr>
        <w:tabs>
          <w:tab w:val="num" w:pos="720"/>
        </w:tabs>
        <w:ind w:left="720" w:hanging="180"/>
      </w:pPr>
    </w:lvl>
    <w:lvl w:ilvl="3" w:tplc="58AA0594">
      <w:start w:val="1"/>
      <w:numFmt w:val="decimal"/>
      <w:lvlText w:val="%4."/>
      <w:lvlJc w:val="left"/>
      <w:pPr>
        <w:tabs>
          <w:tab w:val="num" w:pos="1440"/>
        </w:tabs>
        <w:ind w:left="1440" w:hanging="360"/>
      </w:pPr>
    </w:lvl>
    <w:lvl w:ilvl="4" w:tplc="3C504E38" w:tentative="1">
      <w:start w:val="1"/>
      <w:numFmt w:val="lowerLetter"/>
      <w:lvlText w:val="%5."/>
      <w:lvlJc w:val="left"/>
      <w:pPr>
        <w:tabs>
          <w:tab w:val="num" w:pos="2160"/>
        </w:tabs>
        <w:ind w:left="2160" w:hanging="360"/>
      </w:pPr>
    </w:lvl>
    <w:lvl w:ilvl="5" w:tplc="26FCEE52" w:tentative="1">
      <w:start w:val="1"/>
      <w:numFmt w:val="lowerRoman"/>
      <w:lvlText w:val="%6."/>
      <w:lvlJc w:val="right"/>
      <w:pPr>
        <w:tabs>
          <w:tab w:val="num" w:pos="2880"/>
        </w:tabs>
        <w:ind w:left="2880" w:hanging="180"/>
      </w:pPr>
    </w:lvl>
    <w:lvl w:ilvl="6" w:tplc="77E2AFFE" w:tentative="1">
      <w:start w:val="1"/>
      <w:numFmt w:val="decimal"/>
      <w:lvlText w:val="%7."/>
      <w:lvlJc w:val="left"/>
      <w:pPr>
        <w:tabs>
          <w:tab w:val="num" w:pos="3600"/>
        </w:tabs>
        <w:ind w:left="3600" w:hanging="360"/>
      </w:pPr>
    </w:lvl>
    <w:lvl w:ilvl="7" w:tplc="4A7CE3CC" w:tentative="1">
      <w:start w:val="1"/>
      <w:numFmt w:val="lowerLetter"/>
      <w:lvlText w:val="%8."/>
      <w:lvlJc w:val="left"/>
      <w:pPr>
        <w:tabs>
          <w:tab w:val="num" w:pos="4320"/>
        </w:tabs>
        <w:ind w:left="4320" w:hanging="360"/>
      </w:pPr>
    </w:lvl>
    <w:lvl w:ilvl="8" w:tplc="8FA0808E" w:tentative="1">
      <w:start w:val="1"/>
      <w:numFmt w:val="lowerRoman"/>
      <w:lvlText w:val="%9."/>
      <w:lvlJc w:val="right"/>
      <w:pPr>
        <w:tabs>
          <w:tab w:val="num" w:pos="5040"/>
        </w:tabs>
        <w:ind w:left="5040" w:hanging="180"/>
      </w:pPr>
    </w:lvl>
  </w:abstractNum>
  <w:abstractNum w:abstractNumId="52">
    <w:nsid w:val="540D4ACA"/>
    <w:multiLevelType w:val="hybridMultilevel"/>
    <w:tmpl w:val="FB6853C4"/>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53">
    <w:nsid w:val="56AA1062"/>
    <w:multiLevelType w:val="hybridMultilevel"/>
    <w:tmpl w:val="1A30F424"/>
    <w:lvl w:ilvl="0" w:tplc="FFFFFFFF">
      <w:start w:val="1"/>
      <w:numFmt w:val="decimal"/>
      <w:lvlText w:val="%1."/>
      <w:lvlJc w:val="left"/>
      <w:pPr>
        <w:tabs>
          <w:tab w:val="num" w:pos="1080"/>
        </w:tabs>
        <w:ind w:left="1080" w:hanging="360"/>
      </w:p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54">
    <w:nsid w:val="577F702E"/>
    <w:multiLevelType w:val="hybridMultilevel"/>
    <w:tmpl w:val="1D4E8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nsid w:val="58F62CAE"/>
    <w:multiLevelType w:val="hybridMultilevel"/>
    <w:tmpl w:val="B5425846"/>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56">
    <w:nsid w:val="595D7B47"/>
    <w:multiLevelType w:val="hybridMultilevel"/>
    <w:tmpl w:val="56DA6A90"/>
    <w:lvl w:ilvl="0" w:tplc="066E2A46">
      <w:start w:val="1"/>
      <w:numFmt w:val="lowerLetter"/>
      <w:lvlText w:val="%1)"/>
      <w:lvlJc w:val="left"/>
      <w:pPr>
        <w:tabs>
          <w:tab w:val="num" w:pos="1800"/>
        </w:tabs>
        <w:ind w:left="1800" w:hanging="360"/>
      </w:pPr>
    </w:lvl>
    <w:lvl w:ilvl="1" w:tplc="0EBA30C6">
      <w:start w:val="1"/>
      <w:numFmt w:val="lowerLetter"/>
      <w:lvlText w:val="%2."/>
      <w:lvlJc w:val="left"/>
      <w:pPr>
        <w:tabs>
          <w:tab w:val="num" w:pos="2520"/>
        </w:tabs>
        <w:ind w:left="2520" w:hanging="360"/>
      </w:pPr>
    </w:lvl>
    <w:lvl w:ilvl="2" w:tplc="A8902FB8">
      <w:start w:val="1"/>
      <w:numFmt w:val="lowerRoman"/>
      <w:lvlText w:val="%3."/>
      <w:lvlJc w:val="right"/>
      <w:pPr>
        <w:tabs>
          <w:tab w:val="num" w:pos="3240"/>
        </w:tabs>
        <w:ind w:left="3240" w:hanging="180"/>
      </w:pPr>
    </w:lvl>
    <w:lvl w:ilvl="3" w:tplc="33628FE6" w:tentative="1">
      <w:start w:val="1"/>
      <w:numFmt w:val="decimal"/>
      <w:lvlText w:val="%4."/>
      <w:lvlJc w:val="left"/>
      <w:pPr>
        <w:tabs>
          <w:tab w:val="num" w:pos="3960"/>
        </w:tabs>
        <w:ind w:left="3960" w:hanging="360"/>
      </w:pPr>
    </w:lvl>
    <w:lvl w:ilvl="4" w:tplc="EBF2471E" w:tentative="1">
      <w:start w:val="1"/>
      <w:numFmt w:val="lowerLetter"/>
      <w:lvlText w:val="%5."/>
      <w:lvlJc w:val="left"/>
      <w:pPr>
        <w:tabs>
          <w:tab w:val="num" w:pos="4680"/>
        </w:tabs>
        <w:ind w:left="4680" w:hanging="360"/>
      </w:pPr>
    </w:lvl>
    <w:lvl w:ilvl="5" w:tplc="CA5830AA" w:tentative="1">
      <w:start w:val="1"/>
      <w:numFmt w:val="lowerRoman"/>
      <w:lvlText w:val="%6."/>
      <w:lvlJc w:val="right"/>
      <w:pPr>
        <w:tabs>
          <w:tab w:val="num" w:pos="5400"/>
        </w:tabs>
        <w:ind w:left="5400" w:hanging="180"/>
      </w:pPr>
    </w:lvl>
    <w:lvl w:ilvl="6" w:tplc="54AEEDDC" w:tentative="1">
      <w:start w:val="1"/>
      <w:numFmt w:val="decimal"/>
      <w:lvlText w:val="%7."/>
      <w:lvlJc w:val="left"/>
      <w:pPr>
        <w:tabs>
          <w:tab w:val="num" w:pos="6120"/>
        </w:tabs>
        <w:ind w:left="6120" w:hanging="360"/>
      </w:pPr>
    </w:lvl>
    <w:lvl w:ilvl="7" w:tplc="A1420732" w:tentative="1">
      <w:start w:val="1"/>
      <w:numFmt w:val="lowerLetter"/>
      <w:lvlText w:val="%8."/>
      <w:lvlJc w:val="left"/>
      <w:pPr>
        <w:tabs>
          <w:tab w:val="num" w:pos="6840"/>
        </w:tabs>
        <w:ind w:left="6840" w:hanging="360"/>
      </w:pPr>
    </w:lvl>
    <w:lvl w:ilvl="8" w:tplc="59BC17F4" w:tentative="1">
      <w:start w:val="1"/>
      <w:numFmt w:val="lowerRoman"/>
      <w:lvlText w:val="%9."/>
      <w:lvlJc w:val="right"/>
      <w:pPr>
        <w:tabs>
          <w:tab w:val="num" w:pos="7560"/>
        </w:tabs>
        <w:ind w:left="7560" w:hanging="180"/>
      </w:pPr>
    </w:lvl>
  </w:abstractNum>
  <w:abstractNum w:abstractNumId="57">
    <w:nsid w:val="5BA10253"/>
    <w:multiLevelType w:val="hybridMultilevel"/>
    <w:tmpl w:val="910C07A2"/>
    <w:lvl w:ilvl="0" w:tplc="28DCCC3A">
      <w:start w:val="1"/>
      <w:numFmt w:val="decimal"/>
      <w:lvlText w:val="%1."/>
      <w:lvlJc w:val="left"/>
      <w:pPr>
        <w:tabs>
          <w:tab w:val="num" w:pos="1080"/>
        </w:tabs>
        <w:ind w:left="1080" w:hanging="360"/>
      </w:pPr>
    </w:lvl>
    <w:lvl w:ilvl="1" w:tplc="6B783620">
      <w:start w:val="1"/>
      <w:numFmt w:val="lowerLetter"/>
      <w:lvlText w:val="%2."/>
      <w:lvlJc w:val="left"/>
      <w:pPr>
        <w:tabs>
          <w:tab w:val="num" w:pos="720"/>
        </w:tabs>
        <w:ind w:left="720" w:hanging="360"/>
      </w:pPr>
    </w:lvl>
    <w:lvl w:ilvl="2" w:tplc="E1922B72" w:tentative="1">
      <w:start w:val="1"/>
      <w:numFmt w:val="lowerRoman"/>
      <w:lvlText w:val="%3."/>
      <w:lvlJc w:val="right"/>
      <w:pPr>
        <w:tabs>
          <w:tab w:val="num" w:pos="1440"/>
        </w:tabs>
        <w:ind w:left="1440" w:hanging="180"/>
      </w:pPr>
    </w:lvl>
    <w:lvl w:ilvl="3" w:tplc="2A9A9960" w:tentative="1">
      <w:start w:val="1"/>
      <w:numFmt w:val="decimal"/>
      <w:lvlText w:val="%4."/>
      <w:lvlJc w:val="left"/>
      <w:pPr>
        <w:tabs>
          <w:tab w:val="num" w:pos="2160"/>
        </w:tabs>
        <w:ind w:left="2160" w:hanging="360"/>
      </w:pPr>
    </w:lvl>
    <w:lvl w:ilvl="4" w:tplc="9F027778" w:tentative="1">
      <w:start w:val="1"/>
      <w:numFmt w:val="lowerLetter"/>
      <w:lvlText w:val="%5."/>
      <w:lvlJc w:val="left"/>
      <w:pPr>
        <w:tabs>
          <w:tab w:val="num" w:pos="2880"/>
        </w:tabs>
        <w:ind w:left="2880" w:hanging="360"/>
      </w:pPr>
    </w:lvl>
    <w:lvl w:ilvl="5" w:tplc="BCEC62EE" w:tentative="1">
      <w:start w:val="1"/>
      <w:numFmt w:val="lowerRoman"/>
      <w:lvlText w:val="%6."/>
      <w:lvlJc w:val="right"/>
      <w:pPr>
        <w:tabs>
          <w:tab w:val="num" w:pos="3600"/>
        </w:tabs>
        <w:ind w:left="3600" w:hanging="180"/>
      </w:pPr>
    </w:lvl>
    <w:lvl w:ilvl="6" w:tplc="9A9E3A68" w:tentative="1">
      <w:start w:val="1"/>
      <w:numFmt w:val="decimal"/>
      <w:lvlText w:val="%7."/>
      <w:lvlJc w:val="left"/>
      <w:pPr>
        <w:tabs>
          <w:tab w:val="num" w:pos="4320"/>
        </w:tabs>
        <w:ind w:left="4320" w:hanging="360"/>
      </w:pPr>
    </w:lvl>
    <w:lvl w:ilvl="7" w:tplc="F782DC02" w:tentative="1">
      <w:start w:val="1"/>
      <w:numFmt w:val="lowerLetter"/>
      <w:lvlText w:val="%8."/>
      <w:lvlJc w:val="left"/>
      <w:pPr>
        <w:tabs>
          <w:tab w:val="num" w:pos="5040"/>
        </w:tabs>
        <w:ind w:left="5040" w:hanging="360"/>
      </w:pPr>
    </w:lvl>
    <w:lvl w:ilvl="8" w:tplc="D54EAD78" w:tentative="1">
      <w:start w:val="1"/>
      <w:numFmt w:val="lowerRoman"/>
      <w:lvlText w:val="%9."/>
      <w:lvlJc w:val="right"/>
      <w:pPr>
        <w:tabs>
          <w:tab w:val="num" w:pos="5760"/>
        </w:tabs>
        <w:ind w:left="5760" w:hanging="180"/>
      </w:pPr>
    </w:lvl>
  </w:abstractNum>
  <w:abstractNum w:abstractNumId="58">
    <w:nsid w:val="5BDF4D5C"/>
    <w:multiLevelType w:val="hybridMultilevel"/>
    <w:tmpl w:val="0F8E2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60154814"/>
    <w:multiLevelType w:val="hybridMultilevel"/>
    <w:tmpl w:val="C7B64ACA"/>
    <w:lvl w:ilvl="0" w:tplc="E416DA72">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7D24133"/>
    <w:multiLevelType w:val="hybridMultilevel"/>
    <w:tmpl w:val="207A332C"/>
    <w:lvl w:ilvl="0" w:tplc="FFFFFFFF">
      <w:start w:val="1"/>
      <w:numFmt w:val="decimal"/>
      <w:lvlText w:val="%1."/>
      <w:lvlJc w:val="left"/>
      <w:pPr>
        <w:tabs>
          <w:tab w:val="num" w:pos="1080"/>
        </w:tabs>
        <w:ind w:left="1080" w:hanging="360"/>
      </w:pPr>
    </w:lvl>
    <w:lvl w:ilvl="1" w:tplc="FFFFFFFF">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61">
    <w:nsid w:val="688F7B32"/>
    <w:multiLevelType w:val="hybridMultilevel"/>
    <w:tmpl w:val="910C07A2"/>
    <w:lvl w:ilvl="0" w:tplc="28DCCC3A">
      <w:start w:val="1"/>
      <w:numFmt w:val="decimal"/>
      <w:lvlText w:val="%1."/>
      <w:lvlJc w:val="left"/>
      <w:pPr>
        <w:tabs>
          <w:tab w:val="num" w:pos="1080"/>
        </w:tabs>
        <w:ind w:left="1080" w:hanging="360"/>
      </w:pPr>
    </w:lvl>
    <w:lvl w:ilvl="1" w:tplc="6B783620">
      <w:start w:val="1"/>
      <w:numFmt w:val="lowerLetter"/>
      <w:lvlText w:val="%2."/>
      <w:lvlJc w:val="left"/>
      <w:pPr>
        <w:tabs>
          <w:tab w:val="num" w:pos="720"/>
        </w:tabs>
        <w:ind w:left="720" w:hanging="360"/>
      </w:pPr>
    </w:lvl>
    <w:lvl w:ilvl="2" w:tplc="E1922B72">
      <w:start w:val="1"/>
      <w:numFmt w:val="lowerRoman"/>
      <w:lvlText w:val="%3."/>
      <w:lvlJc w:val="right"/>
      <w:pPr>
        <w:tabs>
          <w:tab w:val="num" w:pos="1440"/>
        </w:tabs>
        <w:ind w:left="1440" w:hanging="180"/>
      </w:pPr>
    </w:lvl>
    <w:lvl w:ilvl="3" w:tplc="2A9A9960">
      <w:start w:val="1"/>
      <w:numFmt w:val="decimal"/>
      <w:lvlText w:val="%4."/>
      <w:lvlJc w:val="left"/>
      <w:pPr>
        <w:tabs>
          <w:tab w:val="num" w:pos="2160"/>
        </w:tabs>
        <w:ind w:left="2160" w:hanging="360"/>
      </w:pPr>
    </w:lvl>
    <w:lvl w:ilvl="4" w:tplc="9F027778" w:tentative="1">
      <w:start w:val="1"/>
      <w:numFmt w:val="lowerLetter"/>
      <w:lvlText w:val="%5."/>
      <w:lvlJc w:val="left"/>
      <w:pPr>
        <w:tabs>
          <w:tab w:val="num" w:pos="2880"/>
        </w:tabs>
        <w:ind w:left="2880" w:hanging="360"/>
      </w:pPr>
    </w:lvl>
    <w:lvl w:ilvl="5" w:tplc="BCEC62EE" w:tentative="1">
      <w:start w:val="1"/>
      <w:numFmt w:val="lowerRoman"/>
      <w:lvlText w:val="%6."/>
      <w:lvlJc w:val="right"/>
      <w:pPr>
        <w:tabs>
          <w:tab w:val="num" w:pos="3600"/>
        </w:tabs>
        <w:ind w:left="3600" w:hanging="180"/>
      </w:pPr>
    </w:lvl>
    <w:lvl w:ilvl="6" w:tplc="9A9E3A68" w:tentative="1">
      <w:start w:val="1"/>
      <w:numFmt w:val="decimal"/>
      <w:lvlText w:val="%7."/>
      <w:lvlJc w:val="left"/>
      <w:pPr>
        <w:tabs>
          <w:tab w:val="num" w:pos="4320"/>
        </w:tabs>
        <w:ind w:left="4320" w:hanging="360"/>
      </w:pPr>
    </w:lvl>
    <w:lvl w:ilvl="7" w:tplc="F782DC02" w:tentative="1">
      <w:start w:val="1"/>
      <w:numFmt w:val="lowerLetter"/>
      <w:lvlText w:val="%8."/>
      <w:lvlJc w:val="left"/>
      <w:pPr>
        <w:tabs>
          <w:tab w:val="num" w:pos="5040"/>
        </w:tabs>
        <w:ind w:left="5040" w:hanging="360"/>
      </w:pPr>
    </w:lvl>
    <w:lvl w:ilvl="8" w:tplc="D54EAD78" w:tentative="1">
      <w:start w:val="1"/>
      <w:numFmt w:val="lowerRoman"/>
      <w:lvlText w:val="%9."/>
      <w:lvlJc w:val="right"/>
      <w:pPr>
        <w:tabs>
          <w:tab w:val="num" w:pos="5760"/>
        </w:tabs>
        <w:ind w:left="5760" w:hanging="180"/>
      </w:pPr>
    </w:lvl>
  </w:abstractNum>
  <w:abstractNum w:abstractNumId="62">
    <w:nsid w:val="68D75F2C"/>
    <w:multiLevelType w:val="hybridMultilevel"/>
    <w:tmpl w:val="EFF63C0A"/>
    <w:lvl w:ilvl="0" w:tplc="9F0C1A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nsid w:val="69FF2EAA"/>
    <w:multiLevelType w:val="hybridMultilevel"/>
    <w:tmpl w:val="86E2F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nsid w:val="6E917840"/>
    <w:multiLevelType w:val="hybridMultilevel"/>
    <w:tmpl w:val="E76E21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nsid w:val="717F59AD"/>
    <w:multiLevelType w:val="hybridMultilevel"/>
    <w:tmpl w:val="CFC0B6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722F44CD"/>
    <w:multiLevelType w:val="hybridMultilevel"/>
    <w:tmpl w:val="7E727608"/>
    <w:lvl w:ilvl="0" w:tplc="E138BE0C">
      <w:start w:val="1"/>
      <w:numFmt w:val="lowerLetter"/>
      <w:lvlText w:val="%1)"/>
      <w:lvlJc w:val="left"/>
      <w:pPr>
        <w:tabs>
          <w:tab w:val="num" w:pos="2520"/>
        </w:tabs>
        <w:ind w:left="2520" w:hanging="360"/>
      </w:pPr>
    </w:lvl>
    <w:lvl w:ilvl="1" w:tplc="5D888340" w:tentative="1">
      <w:start w:val="1"/>
      <w:numFmt w:val="lowerLetter"/>
      <w:lvlText w:val="%2."/>
      <w:lvlJc w:val="left"/>
      <w:pPr>
        <w:tabs>
          <w:tab w:val="num" w:pos="3240"/>
        </w:tabs>
        <w:ind w:left="3240" w:hanging="360"/>
      </w:pPr>
    </w:lvl>
    <w:lvl w:ilvl="2" w:tplc="C1CE9C22" w:tentative="1">
      <w:start w:val="1"/>
      <w:numFmt w:val="lowerRoman"/>
      <w:lvlText w:val="%3."/>
      <w:lvlJc w:val="right"/>
      <w:pPr>
        <w:tabs>
          <w:tab w:val="num" w:pos="3960"/>
        </w:tabs>
        <w:ind w:left="3960" w:hanging="180"/>
      </w:pPr>
    </w:lvl>
    <w:lvl w:ilvl="3" w:tplc="6364703A" w:tentative="1">
      <w:start w:val="1"/>
      <w:numFmt w:val="decimal"/>
      <w:lvlText w:val="%4."/>
      <w:lvlJc w:val="left"/>
      <w:pPr>
        <w:tabs>
          <w:tab w:val="num" w:pos="4680"/>
        </w:tabs>
        <w:ind w:left="4680" w:hanging="360"/>
      </w:pPr>
    </w:lvl>
    <w:lvl w:ilvl="4" w:tplc="CCF4471E" w:tentative="1">
      <w:start w:val="1"/>
      <w:numFmt w:val="lowerLetter"/>
      <w:lvlText w:val="%5."/>
      <w:lvlJc w:val="left"/>
      <w:pPr>
        <w:tabs>
          <w:tab w:val="num" w:pos="5400"/>
        </w:tabs>
        <w:ind w:left="5400" w:hanging="360"/>
      </w:pPr>
    </w:lvl>
    <w:lvl w:ilvl="5" w:tplc="AE42CB8A" w:tentative="1">
      <w:start w:val="1"/>
      <w:numFmt w:val="lowerRoman"/>
      <w:lvlText w:val="%6."/>
      <w:lvlJc w:val="right"/>
      <w:pPr>
        <w:tabs>
          <w:tab w:val="num" w:pos="6120"/>
        </w:tabs>
        <w:ind w:left="6120" w:hanging="180"/>
      </w:pPr>
    </w:lvl>
    <w:lvl w:ilvl="6" w:tplc="ED6E3798" w:tentative="1">
      <w:start w:val="1"/>
      <w:numFmt w:val="decimal"/>
      <w:lvlText w:val="%7."/>
      <w:lvlJc w:val="left"/>
      <w:pPr>
        <w:tabs>
          <w:tab w:val="num" w:pos="6840"/>
        </w:tabs>
        <w:ind w:left="6840" w:hanging="360"/>
      </w:pPr>
    </w:lvl>
    <w:lvl w:ilvl="7" w:tplc="3CE46040" w:tentative="1">
      <w:start w:val="1"/>
      <w:numFmt w:val="lowerLetter"/>
      <w:lvlText w:val="%8."/>
      <w:lvlJc w:val="left"/>
      <w:pPr>
        <w:tabs>
          <w:tab w:val="num" w:pos="7560"/>
        </w:tabs>
        <w:ind w:left="7560" w:hanging="360"/>
      </w:pPr>
    </w:lvl>
    <w:lvl w:ilvl="8" w:tplc="CBD6790E" w:tentative="1">
      <w:start w:val="1"/>
      <w:numFmt w:val="lowerRoman"/>
      <w:lvlText w:val="%9."/>
      <w:lvlJc w:val="right"/>
      <w:pPr>
        <w:tabs>
          <w:tab w:val="num" w:pos="8280"/>
        </w:tabs>
        <w:ind w:left="8280" w:hanging="180"/>
      </w:pPr>
    </w:lvl>
  </w:abstractNum>
  <w:abstractNum w:abstractNumId="67">
    <w:nsid w:val="72836E75"/>
    <w:multiLevelType w:val="hybridMultilevel"/>
    <w:tmpl w:val="7D42EE28"/>
    <w:lvl w:ilvl="0" w:tplc="04090003">
      <w:start w:val="1"/>
      <w:numFmt w:val="bullet"/>
      <w:lvlText w:val="o"/>
      <w:lvlJc w:val="left"/>
      <w:pPr>
        <w:tabs>
          <w:tab w:val="num" w:pos="1080"/>
        </w:tabs>
        <w:ind w:left="1080" w:hanging="360"/>
      </w:pPr>
      <w:rPr>
        <w:rFonts w:ascii="Courier New" w:hAnsi="Courier New" w:cs="Courier New" w:hint="default"/>
        <w:sz w:val="20"/>
      </w:rPr>
    </w:lvl>
    <w:lvl w:ilvl="1" w:tplc="FFFFFFFF">
      <w:start w:val="1"/>
      <w:numFmt w:val="lowerLetter"/>
      <w:lvlText w:val="%2."/>
      <w:lvlJc w:val="left"/>
      <w:pPr>
        <w:tabs>
          <w:tab w:val="num" w:pos="720"/>
        </w:tabs>
        <w:ind w:left="720" w:hanging="360"/>
      </w:pPr>
    </w:lvl>
    <w:lvl w:ilvl="2" w:tplc="FFFFFFFF">
      <w:start w:val="1"/>
      <w:numFmt w:val="lowerLetter"/>
      <w:lvlText w:val="%3)"/>
      <w:lvlJc w:val="left"/>
      <w:pPr>
        <w:tabs>
          <w:tab w:val="num" w:pos="1620"/>
        </w:tabs>
        <w:ind w:left="1620" w:hanging="360"/>
      </w:pPr>
    </w:lvl>
    <w:lvl w:ilvl="3" w:tplc="FFFFFFFF">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68">
    <w:nsid w:val="76F2795B"/>
    <w:multiLevelType w:val="hybridMultilevel"/>
    <w:tmpl w:val="F7A624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nsid w:val="78687C39"/>
    <w:multiLevelType w:val="hybridMultilevel"/>
    <w:tmpl w:val="33DE1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nsid w:val="7DD76B39"/>
    <w:multiLevelType w:val="hybridMultilevel"/>
    <w:tmpl w:val="56DA6A90"/>
    <w:lvl w:ilvl="0" w:tplc="066E2A46">
      <w:start w:val="1"/>
      <w:numFmt w:val="lowerLetter"/>
      <w:lvlText w:val="%1)"/>
      <w:lvlJc w:val="left"/>
      <w:pPr>
        <w:tabs>
          <w:tab w:val="num" w:pos="2520"/>
        </w:tabs>
        <w:ind w:left="2520" w:hanging="360"/>
      </w:pPr>
    </w:lvl>
    <w:lvl w:ilvl="1" w:tplc="0EBA30C6" w:tentative="1">
      <w:start w:val="1"/>
      <w:numFmt w:val="lowerLetter"/>
      <w:lvlText w:val="%2."/>
      <w:lvlJc w:val="left"/>
      <w:pPr>
        <w:tabs>
          <w:tab w:val="num" w:pos="3240"/>
        </w:tabs>
        <w:ind w:left="3240" w:hanging="360"/>
      </w:pPr>
    </w:lvl>
    <w:lvl w:ilvl="2" w:tplc="A8902FB8" w:tentative="1">
      <w:start w:val="1"/>
      <w:numFmt w:val="lowerRoman"/>
      <w:lvlText w:val="%3."/>
      <w:lvlJc w:val="right"/>
      <w:pPr>
        <w:tabs>
          <w:tab w:val="num" w:pos="3960"/>
        </w:tabs>
        <w:ind w:left="3960" w:hanging="180"/>
      </w:pPr>
    </w:lvl>
    <w:lvl w:ilvl="3" w:tplc="33628FE6" w:tentative="1">
      <w:start w:val="1"/>
      <w:numFmt w:val="decimal"/>
      <w:lvlText w:val="%4."/>
      <w:lvlJc w:val="left"/>
      <w:pPr>
        <w:tabs>
          <w:tab w:val="num" w:pos="4680"/>
        </w:tabs>
        <w:ind w:left="4680" w:hanging="360"/>
      </w:pPr>
    </w:lvl>
    <w:lvl w:ilvl="4" w:tplc="EBF2471E" w:tentative="1">
      <w:start w:val="1"/>
      <w:numFmt w:val="lowerLetter"/>
      <w:lvlText w:val="%5."/>
      <w:lvlJc w:val="left"/>
      <w:pPr>
        <w:tabs>
          <w:tab w:val="num" w:pos="5400"/>
        </w:tabs>
        <w:ind w:left="5400" w:hanging="360"/>
      </w:pPr>
    </w:lvl>
    <w:lvl w:ilvl="5" w:tplc="CA5830AA" w:tentative="1">
      <w:start w:val="1"/>
      <w:numFmt w:val="lowerRoman"/>
      <w:lvlText w:val="%6."/>
      <w:lvlJc w:val="right"/>
      <w:pPr>
        <w:tabs>
          <w:tab w:val="num" w:pos="6120"/>
        </w:tabs>
        <w:ind w:left="6120" w:hanging="180"/>
      </w:pPr>
    </w:lvl>
    <w:lvl w:ilvl="6" w:tplc="54AEEDDC" w:tentative="1">
      <w:start w:val="1"/>
      <w:numFmt w:val="decimal"/>
      <w:lvlText w:val="%7."/>
      <w:lvlJc w:val="left"/>
      <w:pPr>
        <w:tabs>
          <w:tab w:val="num" w:pos="6840"/>
        </w:tabs>
        <w:ind w:left="6840" w:hanging="360"/>
      </w:pPr>
    </w:lvl>
    <w:lvl w:ilvl="7" w:tplc="A1420732" w:tentative="1">
      <w:start w:val="1"/>
      <w:numFmt w:val="lowerLetter"/>
      <w:lvlText w:val="%8."/>
      <w:lvlJc w:val="left"/>
      <w:pPr>
        <w:tabs>
          <w:tab w:val="num" w:pos="7560"/>
        </w:tabs>
        <w:ind w:left="7560" w:hanging="360"/>
      </w:pPr>
    </w:lvl>
    <w:lvl w:ilvl="8" w:tplc="59BC17F4" w:tentative="1">
      <w:start w:val="1"/>
      <w:numFmt w:val="lowerRoman"/>
      <w:lvlText w:val="%9."/>
      <w:lvlJc w:val="right"/>
      <w:pPr>
        <w:tabs>
          <w:tab w:val="num" w:pos="8280"/>
        </w:tabs>
        <w:ind w:left="8280" w:hanging="18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5"/>
  </w:num>
  <w:num w:numId="4">
    <w:abstractNumId w:val="30"/>
  </w:num>
  <w:num w:numId="5">
    <w:abstractNumId w:val="36"/>
  </w:num>
  <w:num w:numId="6">
    <w:abstractNumId w:val="37"/>
  </w:num>
  <w:num w:numId="7">
    <w:abstractNumId w:val="51"/>
  </w:num>
  <w:num w:numId="8">
    <w:abstractNumId w:val="38"/>
  </w:num>
  <w:num w:numId="9">
    <w:abstractNumId w:val="20"/>
    <w:lvlOverride w:ilvl="0">
      <w:startOverride w:val="1"/>
    </w:lvlOverride>
  </w:num>
  <w:num w:numId="10">
    <w:abstractNumId w:val="49"/>
  </w:num>
  <w:num w:numId="11">
    <w:abstractNumId w:val="33"/>
  </w:num>
  <w:num w:numId="12">
    <w:abstractNumId w:val="14"/>
  </w:num>
  <w:num w:numId="13">
    <w:abstractNumId w:val="53"/>
  </w:num>
  <w:num w:numId="14">
    <w:abstractNumId w:val="39"/>
  </w:num>
  <w:num w:numId="15">
    <w:abstractNumId w:val="19"/>
  </w:num>
  <w:num w:numId="16">
    <w:abstractNumId w:val="70"/>
  </w:num>
  <w:num w:numId="17">
    <w:abstractNumId w:val="44"/>
  </w:num>
  <w:num w:numId="18">
    <w:abstractNumId w:val="66"/>
  </w:num>
  <w:num w:numId="19">
    <w:abstractNumId w:val="57"/>
  </w:num>
  <w:num w:numId="20">
    <w:abstractNumId w:val="16"/>
  </w:num>
  <w:num w:numId="21">
    <w:abstractNumId w:val="24"/>
  </w:num>
  <w:num w:numId="22">
    <w:abstractNumId w:val="5"/>
  </w:num>
  <w:num w:numId="23">
    <w:abstractNumId w:val="47"/>
  </w:num>
  <w:num w:numId="24">
    <w:abstractNumId w:val="60"/>
  </w:num>
  <w:num w:numId="25">
    <w:abstractNumId w:val="41"/>
  </w:num>
  <w:num w:numId="26">
    <w:abstractNumId w:val="27"/>
  </w:num>
  <w:num w:numId="27">
    <w:abstractNumId w:val="46"/>
  </w:num>
  <w:num w:numId="28">
    <w:abstractNumId w:val="64"/>
  </w:num>
  <w:num w:numId="29">
    <w:abstractNumId w:val="15"/>
  </w:num>
  <w:num w:numId="30">
    <w:abstractNumId w:val="12"/>
  </w:num>
  <w:num w:numId="31">
    <w:abstractNumId w:val="17"/>
  </w:num>
  <w:num w:numId="32">
    <w:abstractNumId w:val="10"/>
  </w:num>
  <w:num w:numId="33">
    <w:abstractNumId w:val="35"/>
  </w:num>
  <w:num w:numId="34">
    <w:abstractNumId w:val="29"/>
  </w:num>
  <w:num w:numId="35">
    <w:abstractNumId w:val="52"/>
  </w:num>
  <w:num w:numId="36">
    <w:abstractNumId w:val="3"/>
  </w:num>
  <w:num w:numId="37">
    <w:abstractNumId w:val="33"/>
  </w:num>
  <w:num w:numId="38">
    <w:abstractNumId w:val="62"/>
  </w:num>
  <w:num w:numId="39">
    <w:abstractNumId w:val="2"/>
  </w:num>
  <w:num w:numId="40">
    <w:abstractNumId w:val="23"/>
  </w:num>
  <w:num w:numId="41">
    <w:abstractNumId w:val="4"/>
  </w:num>
  <w:num w:numId="42">
    <w:abstractNumId w:val="13"/>
  </w:num>
  <w:num w:numId="43">
    <w:abstractNumId w:val="21"/>
  </w:num>
  <w:num w:numId="44">
    <w:abstractNumId w:val="9"/>
  </w:num>
  <w:num w:numId="45">
    <w:abstractNumId w:val="61"/>
  </w:num>
  <w:num w:numId="46">
    <w:abstractNumId w:val="48"/>
  </w:num>
  <w:num w:numId="47">
    <w:abstractNumId w:val="26"/>
  </w:num>
  <w:num w:numId="48">
    <w:abstractNumId w:val="6"/>
  </w:num>
  <w:num w:numId="49">
    <w:abstractNumId w:val="65"/>
  </w:num>
  <w:num w:numId="50">
    <w:abstractNumId w:val="56"/>
  </w:num>
  <w:num w:numId="51">
    <w:abstractNumId w:val="45"/>
  </w:num>
  <w:num w:numId="52">
    <w:abstractNumId w:val="7"/>
  </w:num>
  <w:num w:numId="53">
    <w:abstractNumId w:val="55"/>
  </w:num>
  <w:num w:numId="54">
    <w:abstractNumId w:val="50"/>
  </w:num>
  <w:num w:numId="55">
    <w:abstractNumId w:val="22"/>
  </w:num>
  <w:num w:numId="56">
    <w:abstractNumId w:val="42"/>
  </w:num>
  <w:num w:numId="57">
    <w:abstractNumId w:val="59"/>
  </w:num>
  <w:num w:numId="58">
    <w:abstractNumId w:val="8"/>
  </w:num>
  <w:num w:numId="59">
    <w:abstractNumId w:val="32"/>
  </w:num>
  <w:num w:numId="60">
    <w:abstractNumId w:val="58"/>
  </w:num>
  <w:num w:numId="61">
    <w:abstractNumId w:val="69"/>
  </w:num>
  <w:num w:numId="62">
    <w:abstractNumId w:val="40"/>
  </w:num>
  <w:num w:numId="63">
    <w:abstractNumId w:val="43"/>
  </w:num>
  <w:num w:numId="64">
    <w:abstractNumId w:val="54"/>
  </w:num>
  <w:num w:numId="65">
    <w:abstractNumId w:val="63"/>
  </w:num>
  <w:num w:numId="66">
    <w:abstractNumId w:val="31"/>
  </w:num>
  <w:num w:numId="67">
    <w:abstractNumId w:val="28"/>
  </w:num>
  <w:num w:numId="68">
    <w:abstractNumId w:val="34"/>
  </w:num>
  <w:num w:numId="69">
    <w:abstractNumId w:val="68"/>
  </w:num>
  <w:num w:numId="70">
    <w:abstractNumId w:val="11"/>
  </w:num>
  <w:num w:numId="71">
    <w:abstractNumId w:val="67"/>
  </w:num>
  <w:num w:numId="72">
    <w:abstractNumId w:val="18"/>
  </w:num>
  <w:numIdMacAtCleanup w:val="6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embedSystemFonts/>
  <w:hideSpellingErrors/>
  <w:hideGrammaticalErrors/>
  <w:activeWritingStyle w:appName="MSWord" w:lang="en-US" w:vendorID="8" w:dllVersion="513" w:checkStyle="1"/>
  <w:linkStyles/>
  <w:stylePaneFormatFilter w:val="3F01"/>
  <w:trackRevisions/>
  <w:defaultTabStop w:val="360"/>
  <w:doNotHyphenateCaps/>
  <w:evenAndOddHeader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128002"/>
  </w:hdrShapeDefaults>
  <w:footnotePr>
    <w:footnote w:id="-1"/>
    <w:footnote w:id="0"/>
  </w:footnotePr>
  <w:endnotePr>
    <w:endnote w:id="-1"/>
    <w:endnote w:id="0"/>
  </w:endnotePr>
  <w:compat/>
  <w:rsids>
    <w:rsidRoot w:val="00C50A00"/>
    <w:rsid w:val="000001D8"/>
    <w:rsid w:val="00000556"/>
    <w:rsid w:val="00000A99"/>
    <w:rsid w:val="00000EE3"/>
    <w:rsid w:val="0000150B"/>
    <w:rsid w:val="00001B06"/>
    <w:rsid w:val="0000222D"/>
    <w:rsid w:val="000022D4"/>
    <w:rsid w:val="00002D57"/>
    <w:rsid w:val="00003035"/>
    <w:rsid w:val="00003075"/>
    <w:rsid w:val="00003A69"/>
    <w:rsid w:val="000040D4"/>
    <w:rsid w:val="00004493"/>
    <w:rsid w:val="000046C7"/>
    <w:rsid w:val="0000498F"/>
    <w:rsid w:val="00004C52"/>
    <w:rsid w:val="00005221"/>
    <w:rsid w:val="000058F2"/>
    <w:rsid w:val="00006B89"/>
    <w:rsid w:val="0000703C"/>
    <w:rsid w:val="00010292"/>
    <w:rsid w:val="00010B73"/>
    <w:rsid w:val="000121E3"/>
    <w:rsid w:val="00012535"/>
    <w:rsid w:val="00012618"/>
    <w:rsid w:val="00012CE5"/>
    <w:rsid w:val="00013ADC"/>
    <w:rsid w:val="00013F05"/>
    <w:rsid w:val="00014007"/>
    <w:rsid w:val="0001461F"/>
    <w:rsid w:val="00014884"/>
    <w:rsid w:val="00015569"/>
    <w:rsid w:val="0001558D"/>
    <w:rsid w:val="00016A3A"/>
    <w:rsid w:val="00016E68"/>
    <w:rsid w:val="00017553"/>
    <w:rsid w:val="0001792F"/>
    <w:rsid w:val="00017FE5"/>
    <w:rsid w:val="0002023B"/>
    <w:rsid w:val="0002028C"/>
    <w:rsid w:val="000203B7"/>
    <w:rsid w:val="00021479"/>
    <w:rsid w:val="000217E1"/>
    <w:rsid w:val="00021B2D"/>
    <w:rsid w:val="00021D61"/>
    <w:rsid w:val="00022A82"/>
    <w:rsid w:val="00022AA3"/>
    <w:rsid w:val="00023A55"/>
    <w:rsid w:val="000241E4"/>
    <w:rsid w:val="000243E9"/>
    <w:rsid w:val="00024C96"/>
    <w:rsid w:val="0002563E"/>
    <w:rsid w:val="00025EA0"/>
    <w:rsid w:val="00025EC0"/>
    <w:rsid w:val="00025FDE"/>
    <w:rsid w:val="00026DCB"/>
    <w:rsid w:val="000273F8"/>
    <w:rsid w:val="0002797C"/>
    <w:rsid w:val="00027B79"/>
    <w:rsid w:val="0003004C"/>
    <w:rsid w:val="000308B8"/>
    <w:rsid w:val="00031D69"/>
    <w:rsid w:val="00032058"/>
    <w:rsid w:val="00032857"/>
    <w:rsid w:val="00033C3D"/>
    <w:rsid w:val="00033CC7"/>
    <w:rsid w:val="000345B8"/>
    <w:rsid w:val="00035697"/>
    <w:rsid w:val="00035D86"/>
    <w:rsid w:val="00036697"/>
    <w:rsid w:val="00036C04"/>
    <w:rsid w:val="00040D64"/>
    <w:rsid w:val="00041350"/>
    <w:rsid w:val="000417D1"/>
    <w:rsid w:val="00041F78"/>
    <w:rsid w:val="00042650"/>
    <w:rsid w:val="000428A1"/>
    <w:rsid w:val="00044AA3"/>
    <w:rsid w:val="00044DE8"/>
    <w:rsid w:val="000454DC"/>
    <w:rsid w:val="00045C86"/>
    <w:rsid w:val="00046377"/>
    <w:rsid w:val="00046E62"/>
    <w:rsid w:val="00047240"/>
    <w:rsid w:val="00051315"/>
    <w:rsid w:val="00051582"/>
    <w:rsid w:val="00051E42"/>
    <w:rsid w:val="00052B53"/>
    <w:rsid w:val="00052EEC"/>
    <w:rsid w:val="00053A02"/>
    <w:rsid w:val="00053AC9"/>
    <w:rsid w:val="00054463"/>
    <w:rsid w:val="00055495"/>
    <w:rsid w:val="00055541"/>
    <w:rsid w:val="00055B56"/>
    <w:rsid w:val="00056110"/>
    <w:rsid w:val="0005665E"/>
    <w:rsid w:val="00057B6E"/>
    <w:rsid w:val="0006018B"/>
    <w:rsid w:val="00060B2E"/>
    <w:rsid w:val="00060EEA"/>
    <w:rsid w:val="00061AAA"/>
    <w:rsid w:val="00061C8A"/>
    <w:rsid w:val="00061CEF"/>
    <w:rsid w:val="000620AA"/>
    <w:rsid w:val="00062145"/>
    <w:rsid w:val="0006259A"/>
    <w:rsid w:val="00062741"/>
    <w:rsid w:val="00062B43"/>
    <w:rsid w:val="000642BB"/>
    <w:rsid w:val="00065702"/>
    <w:rsid w:val="000657C4"/>
    <w:rsid w:val="00065E2D"/>
    <w:rsid w:val="00066293"/>
    <w:rsid w:val="00066764"/>
    <w:rsid w:val="000674DA"/>
    <w:rsid w:val="00067569"/>
    <w:rsid w:val="00067A7E"/>
    <w:rsid w:val="000706C8"/>
    <w:rsid w:val="00071A7C"/>
    <w:rsid w:val="00072699"/>
    <w:rsid w:val="000729D2"/>
    <w:rsid w:val="00074966"/>
    <w:rsid w:val="00075F21"/>
    <w:rsid w:val="00076178"/>
    <w:rsid w:val="00076A55"/>
    <w:rsid w:val="00076C69"/>
    <w:rsid w:val="00080483"/>
    <w:rsid w:val="00080CF9"/>
    <w:rsid w:val="000822DA"/>
    <w:rsid w:val="0008315E"/>
    <w:rsid w:val="00083678"/>
    <w:rsid w:val="00083B88"/>
    <w:rsid w:val="000848F5"/>
    <w:rsid w:val="00085018"/>
    <w:rsid w:val="0008502A"/>
    <w:rsid w:val="000859CD"/>
    <w:rsid w:val="00085CED"/>
    <w:rsid w:val="00086814"/>
    <w:rsid w:val="00086BD2"/>
    <w:rsid w:val="0008771D"/>
    <w:rsid w:val="00087818"/>
    <w:rsid w:val="00090509"/>
    <w:rsid w:val="0009059E"/>
    <w:rsid w:val="0009119A"/>
    <w:rsid w:val="00091344"/>
    <w:rsid w:val="000917DA"/>
    <w:rsid w:val="0009192F"/>
    <w:rsid w:val="00091B0D"/>
    <w:rsid w:val="00091C5D"/>
    <w:rsid w:val="00091E2A"/>
    <w:rsid w:val="00091F9B"/>
    <w:rsid w:val="00093552"/>
    <w:rsid w:val="00093746"/>
    <w:rsid w:val="000939F1"/>
    <w:rsid w:val="00093BD5"/>
    <w:rsid w:val="00094C78"/>
    <w:rsid w:val="00095B3B"/>
    <w:rsid w:val="00095FA7"/>
    <w:rsid w:val="00096743"/>
    <w:rsid w:val="000973C2"/>
    <w:rsid w:val="00097574"/>
    <w:rsid w:val="000A00A5"/>
    <w:rsid w:val="000A068D"/>
    <w:rsid w:val="000A1AB7"/>
    <w:rsid w:val="000A276D"/>
    <w:rsid w:val="000A33B1"/>
    <w:rsid w:val="000A343D"/>
    <w:rsid w:val="000A3954"/>
    <w:rsid w:val="000A3C0B"/>
    <w:rsid w:val="000A3E22"/>
    <w:rsid w:val="000A44B3"/>
    <w:rsid w:val="000A4A3E"/>
    <w:rsid w:val="000A4E5A"/>
    <w:rsid w:val="000A4FAE"/>
    <w:rsid w:val="000A5CDA"/>
    <w:rsid w:val="000A6584"/>
    <w:rsid w:val="000A6772"/>
    <w:rsid w:val="000A678C"/>
    <w:rsid w:val="000A7172"/>
    <w:rsid w:val="000A7321"/>
    <w:rsid w:val="000A7444"/>
    <w:rsid w:val="000A7540"/>
    <w:rsid w:val="000B0FA8"/>
    <w:rsid w:val="000B2794"/>
    <w:rsid w:val="000B2B71"/>
    <w:rsid w:val="000B32A0"/>
    <w:rsid w:val="000B4672"/>
    <w:rsid w:val="000B4F5E"/>
    <w:rsid w:val="000B51C4"/>
    <w:rsid w:val="000B53C6"/>
    <w:rsid w:val="000B5852"/>
    <w:rsid w:val="000B638B"/>
    <w:rsid w:val="000B7997"/>
    <w:rsid w:val="000C0203"/>
    <w:rsid w:val="000C039F"/>
    <w:rsid w:val="000C07E8"/>
    <w:rsid w:val="000C080A"/>
    <w:rsid w:val="000C0A0E"/>
    <w:rsid w:val="000C0D61"/>
    <w:rsid w:val="000C0E75"/>
    <w:rsid w:val="000C1C39"/>
    <w:rsid w:val="000C25DB"/>
    <w:rsid w:val="000C2A95"/>
    <w:rsid w:val="000C2EFB"/>
    <w:rsid w:val="000C4108"/>
    <w:rsid w:val="000C4652"/>
    <w:rsid w:val="000C49B5"/>
    <w:rsid w:val="000C4D20"/>
    <w:rsid w:val="000C4D42"/>
    <w:rsid w:val="000C5F9D"/>
    <w:rsid w:val="000C675B"/>
    <w:rsid w:val="000C6B07"/>
    <w:rsid w:val="000C6D72"/>
    <w:rsid w:val="000C6F63"/>
    <w:rsid w:val="000C737B"/>
    <w:rsid w:val="000D0F9B"/>
    <w:rsid w:val="000D10F6"/>
    <w:rsid w:val="000D1B7C"/>
    <w:rsid w:val="000D2BF4"/>
    <w:rsid w:val="000D2EB4"/>
    <w:rsid w:val="000D316F"/>
    <w:rsid w:val="000D32D0"/>
    <w:rsid w:val="000D3695"/>
    <w:rsid w:val="000D4E5F"/>
    <w:rsid w:val="000D54E6"/>
    <w:rsid w:val="000D5BA7"/>
    <w:rsid w:val="000D5BAB"/>
    <w:rsid w:val="000D5DD3"/>
    <w:rsid w:val="000D615A"/>
    <w:rsid w:val="000D67EF"/>
    <w:rsid w:val="000D6BE3"/>
    <w:rsid w:val="000D711B"/>
    <w:rsid w:val="000D77A0"/>
    <w:rsid w:val="000D7FB4"/>
    <w:rsid w:val="000E04B7"/>
    <w:rsid w:val="000E0C62"/>
    <w:rsid w:val="000E1530"/>
    <w:rsid w:val="000E231A"/>
    <w:rsid w:val="000E259B"/>
    <w:rsid w:val="000E2611"/>
    <w:rsid w:val="000E2AF0"/>
    <w:rsid w:val="000E365C"/>
    <w:rsid w:val="000E3BBC"/>
    <w:rsid w:val="000E4CA3"/>
    <w:rsid w:val="000E4D38"/>
    <w:rsid w:val="000E5EC4"/>
    <w:rsid w:val="000E5ED1"/>
    <w:rsid w:val="000E61CA"/>
    <w:rsid w:val="000E679C"/>
    <w:rsid w:val="000E691E"/>
    <w:rsid w:val="000E7971"/>
    <w:rsid w:val="000E7CE8"/>
    <w:rsid w:val="000F0948"/>
    <w:rsid w:val="000F11D7"/>
    <w:rsid w:val="000F13BA"/>
    <w:rsid w:val="000F1547"/>
    <w:rsid w:val="000F1764"/>
    <w:rsid w:val="000F1D43"/>
    <w:rsid w:val="000F280D"/>
    <w:rsid w:val="000F3A72"/>
    <w:rsid w:val="000F5AEA"/>
    <w:rsid w:val="000F5C69"/>
    <w:rsid w:val="000F6DEC"/>
    <w:rsid w:val="000F7142"/>
    <w:rsid w:val="00100A33"/>
    <w:rsid w:val="00100C79"/>
    <w:rsid w:val="00102023"/>
    <w:rsid w:val="001020BF"/>
    <w:rsid w:val="001038B8"/>
    <w:rsid w:val="00103BED"/>
    <w:rsid w:val="001056E8"/>
    <w:rsid w:val="00107947"/>
    <w:rsid w:val="0011100C"/>
    <w:rsid w:val="0011164B"/>
    <w:rsid w:val="00111E49"/>
    <w:rsid w:val="00111F60"/>
    <w:rsid w:val="00113B4B"/>
    <w:rsid w:val="00114FA7"/>
    <w:rsid w:val="0011519F"/>
    <w:rsid w:val="00116370"/>
    <w:rsid w:val="00116C31"/>
    <w:rsid w:val="00117A04"/>
    <w:rsid w:val="00117D85"/>
    <w:rsid w:val="001206B3"/>
    <w:rsid w:val="00120C08"/>
    <w:rsid w:val="00121221"/>
    <w:rsid w:val="001225CE"/>
    <w:rsid w:val="001233F3"/>
    <w:rsid w:val="00123D8D"/>
    <w:rsid w:val="001249DB"/>
    <w:rsid w:val="001260E7"/>
    <w:rsid w:val="001262B1"/>
    <w:rsid w:val="00126652"/>
    <w:rsid w:val="0012700E"/>
    <w:rsid w:val="001275FE"/>
    <w:rsid w:val="00127C59"/>
    <w:rsid w:val="00131020"/>
    <w:rsid w:val="001311A1"/>
    <w:rsid w:val="001320CE"/>
    <w:rsid w:val="00133DB2"/>
    <w:rsid w:val="001351C7"/>
    <w:rsid w:val="001352E3"/>
    <w:rsid w:val="0013536F"/>
    <w:rsid w:val="00135920"/>
    <w:rsid w:val="00135E80"/>
    <w:rsid w:val="001362EB"/>
    <w:rsid w:val="00136418"/>
    <w:rsid w:val="00137459"/>
    <w:rsid w:val="001379E5"/>
    <w:rsid w:val="00140276"/>
    <w:rsid w:val="00141532"/>
    <w:rsid w:val="00141C98"/>
    <w:rsid w:val="00142935"/>
    <w:rsid w:val="00142DD1"/>
    <w:rsid w:val="00143360"/>
    <w:rsid w:val="001437BA"/>
    <w:rsid w:val="00143D4E"/>
    <w:rsid w:val="00143E40"/>
    <w:rsid w:val="001444E8"/>
    <w:rsid w:val="00144658"/>
    <w:rsid w:val="00144A59"/>
    <w:rsid w:val="00145610"/>
    <w:rsid w:val="0014659C"/>
    <w:rsid w:val="00146A57"/>
    <w:rsid w:val="00146B5D"/>
    <w:rsid w:val="00146F40"/>
    <w:rsid w:val="00147C53"/>
    <w:rsid w:val="0015020E"/>
    <w:rsid w:val="00150269"/>
    <w:rsid w:val="00150F83"/>
    <w:rsid w:val="0015366D"/>
    <w:rsid w:val="00153793"/>
    <w:rsid w:val="00153B32"/>
    <w:rsid w:val="00153F88"/>
    <w:rsid w:val="00154D54"/>
    <w:rsid w:val="00154DA9"/>
    <w:rsid w:val="001552C6"/>
    <w:rsid w:val="00155A12"/>
    <w:rsid w:val="00155A96"/>
    <w:rsid w:val="00155BEE"/>
    <w:rsid w:val="0015639A"/>
    <w:rsid w:val="001575D2"/>
    <w:rsid w:val="00157820"/>
    <w:rsid w:val="00157B26"/>
    <w:rsid w:val="00157D3A"/>
    <w:rsid w:val="00160862"/>
    <w:rsid w:val="00161A7D"/>
    <w:rsid w:val="00162870"/>
    <w:rsid w:val="00162894"/>
    <w:rsid w:val="00163E10"/>
    <w:rsid w:val="00164B24"/>
    <w:rsid w:val="00165497"/>
    <w:rsid w:val="00165883"/>
    <w:rsid w:val="00166C1A"/>
    <w:rsid w:val="00166E82"/>
    <w:rsid w:val="00167260"/>
    <w:rsid w:val="0016744B"/>
    <w:rsid w:val="0016746A"/>
    <w:rsid w:val="00167DBA"/>
    <w:rsid w:val="00170250"/>
    <w:rsid w:val="00170D9C"/>
    <w:rsid w:val="00171294"/>
    <w:rsid w:val="001713E9"/>
    <w:rsid w:val="00172240"/>
    <w:rsid w:val="001723B2"/>
    <w:rsid w:val="001727C3"/>
    <w:rsid w:val="00172D24"/>
    <w:rsid w:val="0017309B"/>
    <w:rsid w:val="00173AFC"/>
    <w:rsid w:val="001749D6"/>
    <w:rsid w:val="001758D6"/>
    <w:rsid w:val="00177AE5"/>
    <w:rsid w:val="00177E7E"/>
    <w:rsid w:val="001802D1"/>
    <w:rsid w:val="00180A99"/>
    <w:rsid w:val="00181083"/>
    <w:rsid w:val="00181566"/>
    <w:rsid w:val="00182B09"/>
    <w:rsid w:val="001835B6"/>
    <w:rsid w:val="0018431B"/>
    <w:rsid w:val="0018581D"/>
    <w:rsid w:val="00185DE5"/>
    <w:rsid w:val="00186B99"/>
    <w:rsid w:val="00186E15"/>
    <w:rsid w:val="00187498"/>
    <w:rsid w:val="00187D1F"/>
    <w:rsid w:val="00190E8C"/>
    <w:rsid w:val="00191561"/>
    <w:rsid w:val="00191990"/>
    <w:rsid w:val="00191CF2"/>
    <w:rsid w:val="0019281F"/>
    <w:rsid w:val="00192C14"/>
    <w:rsid w:val="00192F00"/>
    <w:rsid w:val="00193A2E"/>
    <w:rsid w:val="001940D1"/>
    <w:rsid w:val="0019450D"/>
    <w:rsid w:val="00194634"/>
    <w:rsid w:val="001954ED"/>
    <w:rsid w:val="00196065"/>
    <w:rsid w:val="00196BF2"/>
    <w:rsid w:val="00197611"/>
    <w:rsid w:val="001A0245"/>
    <w:rsid w:val="001A0ED2"/>
    <w:rsid w:val="001A11B8"/>
    <w:rsid w:val="001A1323"/>
    <w:rsid w:val="001A1361"/>
    <w:rsid w:val="001A3613"/>
    <w:rsid w:val="001A3674"/>
    <w:rsid w:val="001A4BFC"/>
    <w:rsid w:val="001A5016"/>
    <w:rsid w:val="001A5B85"/>
    <w:rsid w:val="001A64BF"/>
    <w:rsid w:val="001A7D59"/>
    <w:rsid w:val="001B0A10"/>
    <w:rsid w:val="001B1261"/>
    <w:rsid w:val="001B21CE"/>
    <w:rsid w:val="001B231F"/>
    <w:rsid w:val="001B304B"/>
    <w:rsid w:val="001B4C31"/>
    <w:rsid w:val="001B4FCB"/>
    <w:rsid w:val="001B57C7"/>
    <w:rsid w:val="001B65D1"/>
    <w:rsid w:val="001B6B3C"/>
    <w:rsid w:val="001B6C2C"/>
    <w:rsid w:val="001C0548"/>
    <w:rsid w:val="001C05E7"/>
    <w:rsid w:val="001C1648"/>
    <w:rsid w:val="001C177D"/>
    <w:rsid w:val="001C2AA0"/>
    <w:rsid w:val="001C310D"/>
    <w:rsid w:val="001C34AA"/>
    <w:rsid w:val="001C3D4C"/>
    <w:rsid w:val="001C536E"/>
    <w:rsid w:val="001C56C8"/>
    <w:rsid w:val="001C5D48"/>
    <w:rsid w:val="001C5F21"/>
    <w:rsid w:val="001C6640"/>
    <w:rsid w:val="001C6A3D"/>
    <w:rsid w:val="001C6AC0"/>
    <w:rsid w:val="001C7295"/>
    <w:rsid w:val="001C7C5F"/>
    <w:rsid w:val="001C7C77"/>
    <w:rsid w:val="001D0715"/>
    <w:rsid w:val="001D0C02"/>
    <w:rsid w:val="001D1407"/>
    <w:rsid w:val="001D1EF3"/>
    <w:rsid w:val="001D25BF"/>
    <w:rsid w:val="001D2698"/>
    <w:rsid w:val="001D2C28"/>
    <w:rsid w:val="001D2CF7"/>
    <w:rsid w:val="001D4C47"/>
    <w:rsid w:val="001D5085"/>
    <w:rsid w:val="001D54FA"/>
    <w:rsid w:val="001D63A8"/>
    <w:rsid w:val="001D6630"/>
    <w:rsid w:val="001D6ACE"/>
    <w:rsid w:val="001D716F"/>
    <w:rsid w:val="001D71E0"/>
    <w:rsid w:val="001D77C9"/>
    <w:rsid w:val="001E095B"/>
    <w:rsid w:val="001E1314"/>
    <w:rsid w:val="001E19E2"/>
    <w:rsid w:val="001E2582"/>
    <w:rsid w:val="001E29C1"/>
    <w:rsid w:val="001E2A1F"/>
    <w:rsid w:val="001E3295"/>
    <w:rsid w:val="001E35BC"/>
    <w:rsid w:val="001E4415"/>
    <w:rsid w:val="001E5288"/>
    <w:rsid w:val="001E539F"/>
    <w:rsid w:val="001E56B7"/>
    <w:rsid w:val="001E5F96"/>
    <w:rsid w:val="001E6A09"/>
    <w:rsid w:val="001E6B60"/>
    <w:rsid w:val="001E6CD2"/>
    <w:rsid w:val="001E769E"/>
    <w:rsid w:val="001E77D5"/>
    <w:rsid w:val="001F0337"/>
    <w:rsid w:val="001F09CD"/>
    <w:rsid w:val="001F0A53"/>
    <w:rsid w:val="001F0DF7"/>
    <w:rsid w:val="001F12BA"/>
    <w:rsid w:val="001F1AB1"/>
    <w:rsid w:val="001F1B27"/>
    <w:rsid w:val="001F3EBA"/>
    <w:rsid w:val="001F443C"/>
    <w:rsid w:val="001F44A7"/>
    <w:rsid w:val="001F4AC8"/>
    <w:rsid w:val="001F4F65"/>
    <w:rsid w:val="001F5CAA"/>
    <w:rsid w:val="001F703A"/>
    <w:rsid w:val="001F704A"/>
    <w:rsid w:val="001F7512"/>
    <w:rsid w:val="001F7C92"/>
    <w:rsid w:val="002000DF"/>
    <w:rsid w:val="00201814"/>
    <w:rsid w:val="0020191B"/>
    <w:rsid w:val="0020199D"/>
    <w:rsid w:val="002019AB"/>
    <w:rsid w:val="00201AFB"/>
    <w:rsid w:val="002024D9"/>
    <w:rsid w:val="00203438"/>
    <w:rsid w:val="00203582"/>
    <w:rsid w:val="0020389D"/>
    <w:rsid w:val="00204325"/>
    <w:rsid w:val="0020539B"/>
    <w:rsid w:val="00205FDC"/>
    <w:rsid w:val="00205FE0"/>
    <w:rsid w:val="0020652B"/>
    <w:rsid w:val="00207A63"/>
    <w:rsid w:val="0021042E"/>
    <w:rsid w:val="002109EC"/>
    <w:rsid w:val="0021106B"/>
    <w:rsid w:val="00212564"/>
    <w:rsid w:val="002125AA"/>
    <w:rsid w:val="00213111"/>
    <w:rsid w:val="00213118"/>
    <w:rsid w:val="00213165"/>
    <w:rsid w:val="00214144"/>
    <w:rsid w:val="00214597"/>
    <w:rsid w:val="0021478F"/>
    <w:rsid w:val="00215599"/>
    <w:rsid w:val="00217473"/>
    <w:rsid w:val="0021762B"/>
    <w:rsid w:val="002179D5"/>
    <w:rsid w:val="00217A78"/>
    <w:rsid w:val="002200B3"/>
    <w:rsid w:val="00220E0E"/>
    <w:rsid w:val="00221200"/>
    <w:rsid w:val="0022125B"/>
    <w:rsid w:val="002224C8"/>
    <w:rsid w:val="002234CB"/>
    <w:rsid w:val="00223A3E"/>
    <w:rsid w:val="00224E00"/>
    <w:rsid w:val="002255FB"/>
    <w:rsid w:val="00225A0D"/>
    <w:rsid w:val="0022725E"/>
    <w:rsid w:val="002279FF"/>
    <w:rsid w:val="00227BC1"/>
    <w:rsid w:val="00230E0D"/>
    <w:rsid w:val="00232112"/>
    <w:rsid w:val="002329E6"/>
    <w:rsid w:val="002333D2"/>
    <w:rsid w:val="002336C5"/>
    <w:rsid w:val="0023427A"/>
    <w:rsid w:val="00234AE6"/>
    <w:rsid w:val="00234CFE"/>
    <w:rsid w:val="00234FDA"/>
    <w:rsid w:val="002353F0"/>
    <w:rsid w:val="002362E2"/>
    <w:rsid w:val="002366AC"/>
    <w:rsid w:val="00236AD9"/>
    <w:rsid w:val="00236D44"/>
    <w:rsid w:val="00236DF1"/>
    <w:rsid w:val="002373BC"/>
    <w:rsid w:val="00237BA4"/>
    <w:rsid w:val="00240477"/>
    <w:rsid w:val="00240E90"/>
    <w:rsid w:val="00241080"/>
    <w:rsid w:val="00241837"/>
    <w:rsid w:val="00241AD7"/>
    <w:rsid w:val="00242720"/>
    <w:rsid w:val="00242FF6"/>
    <w:rsid w:val="002434BE"/>
    <w:rsid w:val="002435E0"/>
    <w:rsid w:val="00244A2C"/>
    <w:rsid w:val="00246CB9"/>
    <w:rsid w:val="002478E9"/>
    <w:rsid w:val="0025036A"/>
    <w:rsid w:val="00250ED6"/>
    <w:rsid w:val="0025169F"/>
    <w:rsid w:val="00254444"/>
    <w:rsid w:val="002545B3"/>
    <w:rsid w:val="0025475E"/>
    <w:rsid w:val="002549E7"/>
    <w:rsid w:val="00254F01"/>
    <w:rsid w:val="00254FE9"/>
    <w:rsid w:val="00255044"/>
    <w:rsid w:val="00257418"/>
    <w:rsid w:val="00257C17"/>
    <w:rsid w:val="00257E14"/>
    <w:rsid w:val="00257EF1"/>
    <w:rsid w:val="002605AD"/>
    <w:rsid w:val="00260D1D"/>
    <w:rsid w:val="0026114E"/>
    <w:rsid w:val="0026293C"/>
    <w:rsid w:val="00262AFC"/>
    <w:rsid w:val="00262D56"/>
    <w:rsid w:val="002634D8"/>
    <w:rsid w:val="002635E7"/>
    <w:rsid w:val="0026403C"/>
    <w:rsid w:val="00265451"/>
    <w:rsid w:val="002657B5"/>
    <w:rsid w:val="00265BDB"/>
    <w:rsid w:val="00266725"/>
    <w:rsid w:val="0026708A"/>
    <w:rsid w:val="00267175"/>
    <w:rsid w:val="00267335"/>
    <w:rsid w:val="0026795A"/>
    <w:rsid w:val="00267F7B"/>
    <w:rsid w:val="00271E0C"/>
    <w:rsid w:val="002723ED"/>
    <w:rsid w:val="00272E83"/>
    <w:rsid w:val="00273E50"/>
    <w:rsid w:val="00273EF4"/>
    <w:rsid w:val="00274453"/>
    <w:rsid w:val="00274497"/>
    <w:rsid w:val="00274C6C"/>
    <w:rsid w:val="00274E79"/>
    <w:rsid w:val="0027548D"/>
    <w:rsid w:val="002766DA"/>
    <w:rsid w:val="00276A95"/>
    <w:rsid w:val="00280269"/>
    <w:rsid w:val="002805DE"/>
    <w:rsid w:val="00281C1F"/>
    <w:rsid w:val="002823B1"/>
    <w:rsid w:val="002826F5"/>
    <w:rsid w:val="00282837"/>
    <w:rsid w:val="002831B0"/>
    <w:rsid w:val="00283CDD"/>
    <w:rsid w:val="00283EE9"/>
    <w:rsid w:val="002851AD"/>
    <w:rsid w:val="0028582D"/>
    <w:rsid w:val="002868B6"/>
    <w:rsid w:val="00290A1C"/>
    <w:rsid w:val="00290EDD"/>
    <w:rsid w:val="00291030"/>
    <w:rsid w:val="0029133F"/>
    <w:rsid w:val="00291D8B"/>
    <w:rsid w:val="00291DE7"/>
    <w:rsid w:val="00291EAC"/>
    <w:rsid w:val="0029201A"/>
    <w:rsid w:val="0029345A"/>
    <w:rsid w:val="002938EB"/>
    <w:rsid w:val="00294148"/>
    <w:rsid w:val="00295054"/>
    <w:rsid w:val="002954DC"/>
    <w:rsid w:val="00295D5B"/>
    <w:rsid w:val="002966E2"/>
    <w:rsid w:val="002967A8"/>
    <w:rsid w:val="00296C51"/>
    <w:rsid w:val="00296F00"/>
    <w:rsid w:val="00297458"/>
    <w:rsid w:val="00297905"/>
    <w:rsid w:val="00297F38"/>
    <w:rsid w:val="00297FE2"/>
    <w:rsid w:val="002A0FDB"/>
    <w:rsid w:val="002A1D9C"/>
    <w:rsid w:val="002A2C6B"/>
    <w:rsid w:val="002A2D1F"/>
    <w:rsid w:val="002A2D67"/>
    <w:rsid w:val="002A2D81"/>
    <w:rsid w:val="002A325E"/>
    <w:rsid w:val="002A365C"/>
    <w:rsid w:val="002A36EB"/>
    <w:rsid w:val="002A3789"/>
    <w:rsid w:val="002A3A8E"/>
    <w:rsid w:val="002A3D8F"/>
    <w:rsid w:val="002A4554"/>
    <w:rsid w:val="002A4FC9"/>
    <w:rsid w:val="002A5892"/>
    <w:rsid w:val="002A59EB"/>
    <w:rsid w:val="002A668E"/>
    <w:rsid w:val="002A6A79"/>
    <w:rsid w:val="002A6BC4"/>
    <w:rsid w:val="002A7357"/>
    <w:rsid w:val="002A776D"/>
    <w:rsid w:val="002A7DBA"/>
    <w:rsid w:val="002B0934"/>
    <w:rsid w:val="002B09FE"/>
    <w:rsid w:val="002B0CE5"/>
    <w:rsid w:val="002B11D0"/>
    <w:rsid w:val="002B271E"/>
    <w:rsid w:val="002B276A"/>
    <w:rsid w:val="002B3183"/>
    <w:rsid w:val="002B32E7"/>
    <w:rsid w:val="002B38F6"/>
    <w:rsid w:val="002B3976"/>
    <w:rsid w:val="002B4344"/>
    <w:rsid w:val="002B43D0"/>
    <w:rsid w:val="002B5A1E"/>
    <w:rsid w:val="002B5C9D"/>
    <w:rsid w:val="002B65FF"/>
    <w:rsid w:val="002B6817"/>
    <w:rsid w:val="002B6B95"/>
    <w:rsid w:val="002B780B"/>
    <w:rsid w:val="002C1C10"/>
    <w:rsid w:val="002C2889"/>
    <w:rsid w:val="002C2ADF"/>
    <w:rsid w:val="002C2BDD"/>
    <w:rsid w:val="002C2BFF"/>
    <w:rsid w:val="002C350B"/>
    <w:rsid w:val="002C4398"/>
    <w:rsid w:val="002C507A"/>
    <w:rsid w:val="002C5535"/>
    <w:rsid w:val="002C58CC"/>
    <w:rsid w:val="002C5EC1"/>
    <w:rsid w:val="002C653A"/>
    <w:rsid w:val="002C6AD2"/>
    <w:rsid w:val="002C6B11"/>
    <w:rsid w:val="002C6CF9"/>
    <w:rsid w:val="002C7319"/>
    <w:rsid w:val="002C7327"/>
    <w:rsid w:val="002C78D7"/>
    <w:rsid w:val="002D0928"/>
    <w:rsid w:val="002D0E48"/>
    <w:rsid w:val="002D15A1"/>
    <w:rsid w:val="002D1C98"/>
    <w:rsid w:val="002D1F90"/>
    <w:rsid w:val="002D20AF"/>
    <w:rsid w:val="002D2B00"/>
    <w:rsid w:val="002D2CC7"/>
    <w:rsid w:val="002D2FF3"/>
    <w:rsid w:val="002D3586"/>
    <w:rsid w:val="002D3FF4"/>
    <w:rsid w:val="002D4581"/>
    <w:rsid w:val="002D5370"/>
    <w:rsid w:val="002D5628"/>
    <w:rsid w:val="002D5EA5"/>
    <w:rsid w:val="002D6258"/>
    <w:rsid w:val="002D6624"/>
    <w:rsid w:val="002D6BC6"/>
    <w:rsid w:val="002D6E9A"/>
    <w:rsid w:val="002D704E"/>
    <w:rsid w:val="002D74B6"/>
    <w:rsid w:val="002D75C5"/>
    <w:rsid w:val="002D75EA"/>
    <w:rsid w:val="002D7768"/>
    <w:rsid w:val="002E090D"/>
    <w:rsid w:val="002E0ACD"/>
    <w:rsid w:val="002E0B54"/>
    <w:rsid w:val="002E0F6F"/>
    <w:rsid w:val="002E195F"/>
    <w:rsid w:val="002E1ABF"/>
    <w:rsid w:val="002E2013"/>
    <w:rsid w:val="002E3482"/>
    <w:rsid w:val="002E368C"/>
    <w:rsid w:val="002E369B"/>
    <w:rsid w:val="002E4505"/>
    <w:rsid w:val="002E615E"/>
    <w:rsid w:val="002E6F86"/>
    <w:rsid w:val="002E78A5"/>
    <w:rsid w:val="002E79F7"/>
    <w:rsid w:val="002F019B"/>
    <w:rsid w:val="002F0608"/>
    <w:rsid w:val="002F0721"/>
    <w:rsid w:val="002F09A7"/>
    <w:rsid w:val="002F1056"/>
    <w:rsid w:val="002F1414"/>
    <w:rsid w:val="002F2481"/>
    <w:rsid w:val="002F291C"/>
    <w:rsid w:val="002F2A53"/>
    <w:rsid w:val="002F2C94"/>
    <w:rsid w:val="002F3841"/>
    <w:rsid w:val="002F3C4C"/>
    <w:rsid w:val="002F42CA"/>
    <w:rsid w:val="002F4865"/>
    <w:rsid w:val="002F50E8"/>
    <w:rsid w:val="002F5734"/>
    <w:rsid w:val="002F59BC"/>
    <w:rsid w:val="002F59F5"/>
    <w:rsid w:val="002F6000"/>
    <w:rsid w:val="002F60DB"/>
    <w:rsid w:val="002F63C0"/>
    <w:rsid w:val="002F673A"/>
    <w:rsid w:val="002F6C81"/>
    <w:rsid w:val="00300CFA"/>
    <w:rsid w:val="00301936"/>
    <w:rsid w:val="00302216"/>
    <w:rsid w:val="003025F9"/>
    <w:rsid w:val="00303293"/>
    <w:rsid w:val="00303517"/>
    <w:rsid w:val="003043CD"/>
    <w:rsid w:val="00304DF8"/>
    <w:rsid w:val="003061CC"/>
    <w:rsid w:val="00306444"/>
    <w:rsid w:val="00307C73"/>
    <w:rsid w:val="003101D2"/>
    <w:rsid w:val="003102D8"/>
    <w:rsid w:val="0031053A"/>
    <w:rsid w:val="00310968"/>
    <w:rsid w:val="00310C9F"/>
    <w:rsid w:val="00310F18"/>
    <w:rsid w:val="003112CC"/>
    <w:rsid w:val="00311ADE"/>
    <w:rsid w:val="00312820"/>
    <w:rsid w:val="0031390F"/>
    <w:rsid w:val="003139D8"/>
    <w:rsid w:val="003145C7"/>
    <w:rsid w:val="00314639"/>
    <w:rsid w:val="003149B1"/>
    <w:rsid w:val="00315AEE"/>
    <w:rsid w:val="0031662D"/>
    <w:rsid w:val="00316953"/>
    <w:rsid w:val="003176C9"/>
    <w:rsid w:val="00320E95"/>
    <w:rsid w:val="003219F8"/>
    <w:rsid w:val="0032259F"/>
    <w:rsid w:val="00323202"/>
    <w:rsid w:val="00323275"/>
    <w:rsid w:val="003232C6"/>
    <w:rsid w:val="00325122"/>
    <w:rsid w:val="003251FD"/>
    <w:rsid w:val="003255A1"/>
    <w:rsid w:val="003262B6"/>
    <w:rsid w:val="00327043"/>
    <w:rsid w:val="003276C5"/>
    <w:rsid w:val="00327A70"/>
    <w:rsid w:val="00327ED8"/>
    <w:rsid w:val="00327F6D"/>
    <w:rsid w:val="003302F7"/>
    <w:rsid w:val="003311E7"/>
    <w:rsid w:val="00331648"/>
    <w:rsid w:val="00332B16"/>
    <w:rsid w:val="003330B6"/>
    <w:rsid w:val="00333585"/>
    <w:rsid w:val="003338C1"/>
    <w:rsid w:val="00333A6D"/>
    <w:rsid w:val="00335119"/>
    <w:rsid w:val="0033535C"/>
    <w:rsid w:val="00336C6E"/>
    <w:rsid w:val="00337273"/>
    <w:rsid w:val="003373DD"/>
    <w:rsid w:val="00340B9B"/>
    <w:rsid w:val="00341AE3"/>
    <w:rsid w:val="00342D73"/>
    <w:rsid w:val="00342E28"/>
    <w:rsid w:val="00343AB3"/>
    <w:rsid w:val="00343F5E"/>
    <w:rsid w:val="00344899"/>
    <w:rsid w:val="00344FAC"/>
    <w:rsid w:val="0034654F"/>
    <w:rsid w:val="00347B0C"/>
    <w:rsid w:val="00350A80"/>
    <w:rsid w:val="003515C7"/>
    <w:rsid w:val="00351B83"/>
    <w:rsid w:val="00351E27"/>
    <w:rsid w:val="003530F6"/>
    <w:rsid w:val="00354287"/>
    <w:rsid w:val="0035458F"/>
    <w:rsid w:val="00354850"/>
    <w:rsid w:val="00354B47"/>
    <w:rsid w:val="00354D93"/>
    <w:rsid w:val="003561E8"/>
    <w:rsid w:val="00360059"/>
    <w:rsid w:val="003600C9"/>
    <w:rsid w:val="003608D9"/>
    <w:rsid w:val="00361A7C"/>
    <w:rsid w:val="00361AD0"/>
    <w:rsid w:val="00361F1D"/>
    <w:rsid w:val="0036202C"/>
    <w:rsid w:val="00362104"/>
    <w:rsid w:val="003638E9"/>
    <w:rsid w:val="003643D6"/>
    <w:rsid w:val="00364A30"/>
    <w:rsid w:val="0036541A"/>
    <w:rsid w:val="003661BE"/>
    <w:rsid w:val="003665FB"/>
    <w:rsid w:val="00366833"/>
    <w:rsid w:val="003674B7"/>
    <w:rsid w:val="00370AB1"/>
    <w:rsid w:val="00371A20"/>
    <w:rsid w:val="00371D09"/>
    <w:rsid w:val="00371D93"/>
    <w:rsid w:val="003722D3"/>
    <w:rsid w:val="00372453"/>
    <w:rsid w:val="0037251F"/>
    <w:rsid w:val="00372840"/>
    <w:rsid w:val="00372B43"/>
    <w:rsid w:val="00372B90"/>
    <w:rsid w:val="00373C10"/>
    <w:rsid w:val="00373FAA"/>
    <w:rsid w:val="00374301"/>
    <w:rsid w:val="00374DBD"/>
    <w:rsid w:val="00375731"/>
    <w:rsid w:val="00376E1F"/>
    <w:rsid w:val="003770EA"/>
    <w:rsid w:val="003773CE"/>
    <w:rsid w:val="003817D0"/>
    <w:rsid w:val="003823C5"/>
    <w:rsid w:val="003837C4"/>
    <w:rsid w:val="003847D3"/>
    <w:rsid w:val="00385487"/>
    <w:rsid w:val="00386E84"/>
    <w:rsid w:val="003911AB"/>
    <w:rsid w:val="00391237"/>
    <w:rsid w:val="003920E2"/>
    <w:rsid w:val="00393A30"/>
    <w:rsid w:val="0039403F"/>
    <w:rsid w:val="0039465B"/>
    <w:rsid w:val="00394B69"/>
    <w:rsid w:val="003951C6"/>
    <w:rsid w:val="00395480"/>
    <w:rsid w:val="00395AE8"/>
    <w:rsid w:val="003963AB"/>
    <w:rsid w:val="003970C7"/>
    <w:rsid w:val="003A07CC"/>
    <w:rsid w:val="003A08B5"/>
    <w:rsid w:val="003A1E97"/>
    <w:rsid w:val="003A20BF"/>
    <w:rsid w:val="003A27FD"/>
    <w:rsid w:val="003A280B"/>
    <w:rsid w:val="003A2E54"/>
    <w:rsid w:val="003A369B"/>
    <w:rsid w:val="003A36F2"/>
    <w:rsid w:val="003A37C1"/>
    <w:rsid w:val="003A4EC9"/>
    <w:rsid w:val="003A51D1"/>
    <w:rsid w:val="003A5C2C"/>
    <w:rsid w:val="003A7F25"/>
    <w:rsid w:val="003B14BB"/>
    <w:rsid w:val="003B4A94"/>
    <w:rsid w:val="003B4E70"/>
    <w:rsid w:val="003B5BE1"/>
    <w:rsid w:val="003B5E0C"/>
    <w:rsid w:val="003B62E6"/>
    <w:rsid w:val="003B67A3"/>
    <w:rsid w:val="003B68A0"/>
    <w:rsid w:val="003B6EF3"/>
    <w:rsid w:val="003C0547"/>
    <w:rsid w:val="003C117C"/>
    <w:rsid w:val="003C134E"/>
    <w:rsid w:val="003C29F8"/>
    <w:rsid w:val="003C2C1E"/>
    <w:rsid w:val="003C37CC"/>
    <w:rsid w:val="003C3875"/>
    <w:rsid w:val="003C3B98"/>
    <w:rsid w:val="003C404E"/>
    <w:rsid w:val="003C41E4"/>
    <w:rsid w:val="003C5CF0"/>
    <w:rsid w:val="003C5D0C"/>
    <w:rsid w:val="003C6C4A"/>
    <w:rsid w:val="003C6D0C"/>
    <w:rsid w:val="003C6F91"/>
    <w:rsid w:val="003D012C"/>
    <w:rsid w:val="003D0E9A"/>
    <w:rsid w:val="003D204D"/>
    <w:rsid w:val="003D2BFB"/>
    <w:rsid w:val="003D2C66"/>
    <w:rsid w:val="003D2E22"/>
    <w:rsid w:val="003D3081"/>
    <w:rsid w:val="003D3476"/>
    <w:rsid w:val="003D35D3"/>
    <w:rsid w:val="003D4467"/>
    <w:rsid w:val="003D4B62"/>
    <w:rsid w:val="003D4F9A"/>
    <w:rsid w:val="003D5C2B"/>
    <w:rsid w:val="003D5C36"/>
    <w:rsid w:val="003D621C"/>
    <w:rsid w:val="003D6B52"/>
    <w:rsid w:val="003D6EC2"/>
    <w:rsid w:val="003D7082"/>
    <w:rsid w:val="003D7473"/>
    <w:rsid w:val="003D761F"/>
    <w:rsid w:val="003D77B5"/>
    <w:rsid w:val="003E0313"/>
    <w:rsid w:val="003E1A66"/>
    <w:rsid w:val="003E207D"/>
    <w:rsid w:val="003E2473"/>
    <w:rsid w:val="003E2EB9"/>
    <w:rsid w:val="003E37D6"/>
    <w:rsid w:val="003E3F65"/>
    <w:rsid w:val="003E46B8"/>
    <w:rsid w:val="003E4C3B"/>
    <w:rsid w:val="003E547C"/>
    <w:rsid w:val="003E5C4B"/>
    <w:rsid w:val="003E6101"/>
    <w:rsid w:val="003E69D4"/>
    <w:rsid w:val="003E7BC3"/>
    <w:rsid w:val="003F0305"/>
    <w:rsid w:val="003F13B4"/>
    <w:rsid w:val="003F14B3"/>
    <w:rsid w:val="003F158D"/>
    <w:rsid w:val="003F19B1"/>
    <w:rsid w:val="003F1BD8"/>
    <w:rsid w:val="003F1DAD"/>
    <w:rsid w:val="003F29CD"/>
    <w:rsid w:val="003F2BF6"/>
    <w:rsid w:val="003F2CDD"/>
    <w:rsid w:val="003F339E"/>
    <w:rsid w:val="003F3636"/>
    <w:rsid w:val="003F41C2"/>
    <w:rsid w:val="003F4E7E"/>
    <w:rsid w:val="003F5334"/>
    <w:rsid w:val="003F53CD"/>
    <w:rsid w:val="003F53D7"/>
    <w:rsid w:val="003F5BD9"/>
    <w:rsid w:val="003F6B7A"/>
    <w:rsid w:val="003F6E3F"/>
    <w:rsid w:val="003F708D"/>
    <w:rsid w:val="00400BA1"/>
    <w:rsid w:val="00401BB4"/>
    <w:rsid w:val="00402330"/>
    <w:rsid w:val="004026FD"/>
    <w:rsid w:val="00404E87"/>
    <w:rsid w:val="004054CA"/>
    <w:rsid w:val="00405E9E"/>
    <w:rsid w:val="0040630E"/>
    <w:rsid w:val="004068B4"/>
    <w:rsid w:val="00407668"/>
    <w:rsid w:val="004102EB"/>
    <w:rsid w:val="0041033F"/>
    <w:rsid w:val="004105D2"/>
    <w:rsid w:val="00410DF2"/>
    <w:rsid w:val="0041187E"/>
    <w:rsid w:val="00412854"/>
    <w:rsid w:val="004130D2"/>
    <w:rsid w:val="00413677"/>
    <w:rsid w:val="00413CB4"/>
    <w:rsid w:val="00413D3A"/>
    <w:rsid w:val="004140B6"/>
    <w:rsid w:val="00414C33"/>
    <w:rsid w:val="004155C7"/>
    <w:rsid w:val="00416356"/>
    <w:rsid w:val="004163F5"/>
    <w:rsid w:val="00416763"/>
    <w:rsid w:val="004172E0"/>
    <w:rsid w:val="00417999"/>
    <w:rsid w:val="00417EED"/>
    <w:rsid w:val="0042000C"/>
    <w:rsid w:val="00420BCB"/>
    <w:rsid w:val="00421620"/>
    <w:rsid w:val="004221FA"/>
    <w:rsid w:val="00422AD8"/>
    <w:rsid w:val="00423C54"/>
    <w:rsid w:val="0042460C"/>
    <w:rsid w:val="0042501E"/>
    <w:rsid w:val="00425451"/>
    <w:rsid w:val="00426813"/>
    <w:rsid w:val="0042696E"/>
    <w:rsid w:val="00426FF0"/>
    <w:rsid w:val="00427B68"/>
    <w:rsid w:val="00427EAA"/>
    <w:rsid w:val="0043010C"/>
    <w:rsid w:val="004302B4"/>
    <w:rsid w:val="0043044F"/>
    <w:rsid w:val="0043093F"/>
    <w:rsid w:val="00430ACE"/>
    <w:rsid w:val="004329C5"/>
    <w:rsid w:val="00432AE5"/>
    <w:rsid w:val="00432FA1"/>
    <w:rsid w:val="00433054"/>
    <w:rsid w:val="004339B6"/>
    <w:rsid w:val="00433EC3"/>
    <w:rsid w:val="00434132"/>
    <w:rsid w:val="00434243"/>
    <w:rsid w:val="004346E8"/>
    <w:rsid w:val="00437561"/>
    <w:rsid w:val="004375DC"/>
    <w:rsid w:val="00442170"/>
    <w:rsid w:val="0044240F"/>
    <w:rsid w:val="00442F81"/>
    <w:rsid w:val="00444130"/>
    <w:rsid w:val="0044440F"/>
    <w:rsid w:val="0044513E"/>
    <w:rsid w:val="00445A42"/>
    <w:rsid w:val="00445BD0"/>
    <w:rsid w:val="00445D23"/>
    <w:rsid w:val="0044701A"/>
    <w:rsid w:val="0044756D"/>
    <w:rsid w:val="00447CDC"/>
    <w:rsid w:val="0045059B"/>
    <w:rsid w:val="004506B1"/>
    <w:rsid w:val="00451151"/>
    <w:rsid w:val="004512F9"/>
    <w:rsid w:val="00451899"/>
    <w:rsid w:val="0045222A"/>
    <w:rsid w:val="00453309"/>
    <w:rsid w:val="00453937"/>
    <w:rsid w:val="00453993"/>
    <w:rsid w:val="00453A6A"/>
    <w:rsid w:val="00453E40"/>
    <w:rsid w:val="004547F5"/>
    <w:rsid w:val="00454D90"/>
    <w:rsid w:val="00455204"/>
    <w:rsid w:val="00456984"/>
    <w:rsid w:val="004569D8"/>
    <w:rsid w:val="00456B5E"/>
    <w:rsid w:val="00457C8D"/>
    <w:rsid w:val="004605EF"/>
    <w:rsid w:val="00460C19"/>
    <w:rsid w:val="00460E56"/>
    <w:rsid w:val="004615E8"/>
    <w:rsid w:val="0046165C"/>
    <w:rsid w:val="00462AC0"/>
    <w:rsid w:val="00462E69"/>
    <w:rsid w:val="004633F3"/>
    <w:rsid w:val="004646E7"/>
    <w:rsid w:val="0046569B"/>
    <w:rsid w:val="004664B8"/>
    <w:rsid w:val="0046671E"/>
    <w:rsid w:val="004670CB"/>
    <w:rsid w:val="0046741E"/>
    <w:rsid w:val="0046755D"/>
    <w:rsid w:val="00467CEA"/>
    <w:rsid w:val="00467DA0"/>
    <w:rsid w:val="00467FAE"/>
    <w:rsid w:val="0047013E"/>
    <w:rsid w:val="00470704"/>
    <w:rsid w:val="00471BE7"/>
    <w:rsid w:val="0047214D"/>
    <w:rsid w:val="0047262B"/>
    <w:rsid w:val="004729D6"/>
    <w:rsid w:val="00472DD6"/>
    <w:rsid w:val="00473095"/>
    <w:rsid w:val="00473BDB"/>
    <w:rsid w:val="00474AF8"/>
    <w:rsid w:val="00475840"/>
    <w:rsid w:val="00475AE6"/>
    <w:rsid w:val="00476F90"/>
    <w:rsid w:val="00477E00"/>
    <w:rsid w:val="0048020C"/>
    <w:rsid w:val="00480B2F"/>
    <w:rsid w:val="0048141E"/>
    <w:rsid w:val="0048177D"/>
    <w:rsid w:val="00481A26"/>
    <w:rsid w:val="00482318"/>
    <w:rsid w:val="0048240A"/>
    <w:rsid w:val="00482720"/>
    <w:rsid w:val="00482F87"/>
    <w:rsid w:val="004839E7"/>
    <w:rsid w:val="00483B1E"/>
    <w:rsid w:val="00483F25"/>
    <w:rsid w:val="00484022"/>
    <w:rsid w:val="00484069"/>
    <w:rsid w:val="004845D1"/>
    <w:rsid w:val="00484CA1"/>
    <w:rsid w:val="00485F03"/>
    <w:rsid w:val="004865F6"/>
    <w:rsid w:val="00486629"/>
    <w:rsid w:val="00486652"/>
    <w:rsid w:val="00487BFC"/>
    <w:rsid w:val="004902BA"/>
    <w:rsid w:val="00490863"/>
    <w:rsid w:val="00491081"/>
    <w:rsid w:val="004921DE"/>
    <w:rsid w:val="004927E0"/>
    <w:rsid w:val="00492DDA"/>
    <w:rsid w:val="00493BAD"/>
    <w:rsid w:val="0049455B"/>
    <w:rsid w:val="00494946"/>
    <w:rsid w:val="00494C35"/>
    <w:rsid w:val="0049542C"/>
    <w:rsid w:val="0049547B"/>
    <w:rsid w:val="00495ACC"/>
    <w:rsid w:val="004962A2"/>
    <w:rsid w:val="0049635B"/>
    <w:rsid w:val="004972BB"/>
    <w:rsid w:val="004975E3"/>
    <w:rsid w:val="0049770F"/>
    <w:rsid w:val="00497BC8"/>
    <w:rsid w:val="004A042C"/>
    <w:rsid w:val="004A044D"/>
    <w:rsid w:val="004A0F3E"/>
    <w:rsid w:val="004A1004"/>
    <w:rsid w:val="004A14BD"/>
    <w:rsid w:val="004A1A22"/>
    <w:rsid w:val="004A1A8A"/>
    <w:rsid w:val="004A23AB"/>
    <w:rsid w:val="004A38B2"/>
    <w:rsid w:val="004A3908"/>
    <w:rsid w:val="004A3AA2"/>
    <w:rsid w:val="004A3C71"/>
    <w:rsid w:val="004A4C59"/>
    <w:rsid w:val="004A5B9C"/>
    <w:rsid w:val="004A5CA0"/>
    <w:rsid w:val="004A5FE7"/>
    <w:rsid w:val="004A67A2"/>
    <w:rsid w:val="004A6E1B"/>
    <w:rsid w:val="004A7C6A"/>
    <w:rsid w:val="004B1396"/>
    <w:rsid w:val="004B1D29"/>
    <w:rsid w:val="004B2D1E"/>
    <w:rsid w:val="004B2E5A"/>
    <w:rsid w:val="004B3026"/>
    <w:rsid w:val="004B43BC"/>
    <w:rsid w:val="004B4B61"/>
    <w:rsid w:val="004B5247"/>
    <w:rsid w:val="004B588E"/>
    <w:rsid w:val="004B5AA3"/>
    <w:rsid w:val="004B6257"/>
    <w:rsid w:val="004B6294"/>
    <w:rsid w:val="004B7730"/>
    <w:rsid w:val="004B78B3"/>
    <w:rsid w:val="004C0CE3"/>
    <w:rsid w:val="004C0E0D"/>
    <w:rsid w:val="004C11D6"/>
    <w:rsid w:val="004C1B1E"/>
    <w:rsid w:val="004C20BD"/>
    <w:rsid w:val="004C23C4"/>
    <w:rsid w:val="004C2BF5"/>
    <w:rsid w:val="004C322A"/>
    <w:rsid w:val="004C377D"/>
    <w:rsid w:val="004C37C4"/>
    <w:rsid w:val="004C395C"/>
    <w:rsid w:val="004C4CC8"/>
    <w:rsid w:val="004C55E1"/>
    <w:rsid w:val="004C5D5A"/>
    <w:rsid w:val="004C642C"/>
    <w:rsid w:val="004C7003"/>
    <w:rsid w:val="004C7055"/>
    <w:rsid w:val="004D0846"/>
    <w:rsid w:val="004D13B4"/>
    <w:rsid w:val="004D13FB"/>
    <w:rsid w:val="004D1D6E"/>
    <w:rsid w:val="004D2318"/>
    <w:rsid w:val="004D2765"/>
    <w:rsid w:val="004D28DB"/>
    <w:rsid w:val="004D322D"/>
    <w:rsid w:val="004D3EA5"/>
    <w:rsid w:val="004D4BA4"/>
    <w:rsid w:val="004D634A"/>
    <w:rsid w:val="004D6883"/>
    <w:rsid w:val="004E0617"/>
    <w:rsid w:val="004E0913"/>
    <w:rsid w:val="004E2270"/>
    <w:rsid w:val="004E2360"/>
    <w:rsid w:val="004E3CCA"/>
    <w:rsid w:val="004E4B01"/>
    <w:rsid w:val="004E62BD"/>
    <w:rsid w:val="004E647F"/>
    <w:rsid w:val="004E68AD"/>
    <w:rsid w:val="004E6C74"/>
    <w:rsid w:val="004E7044"/>
    <w:rsid w:val="004E7157"/>
    <w:rsid w:val="004E769A"/>
    <w:rsid w:val="004E7A1D"/>
    <w:rsid w:val="004E7AAE"/>
    <w:rsid w:val="004F0619"/>
    <w:rsid w:val="004F1788"/>
    <w:rsid w:val="004F1855"/>
    <w:rsid w:val="004F239C"/>
    <w:rsid w:val="004F3539"/>
    <w:rsid w:val="004F3A4A"/>
    <w:rsid w:val="004F40CA"/>
    <w:rsid w:val="004F42BA"/>
    <w:rsid w:val="004F4949"/>
    <w:rsid w:val="004F537D"/>
    <w:rsid w:val="004F7015"/>
    <w:rsid w:val="004F7919"/>
    <w:rsid w:val="004F7DEA"/>
    <w:rsid w:val="004F7E98"/>
    <w:rsid w:val="004F7E99"/>
    <w:rsid w:val="00500D5B"/>
    <w:rsid w:val="00500E6C"/>
    <w:rsid w:val="005012D2"/>
    <w:rsid w:val="0050130D"/>
    <w:rsid w:val="0050280A"/>
    <w:rsid w:val="00502A9B"/>
    <w:rsid w:val="00503A0E"/>
    <w:rsid w:val="00503DA9"/>
    <w:rsid w:val="00505250"/>
    <w:rsid w:val="005053D1"/>
    <w:rsid w:val="00505F61"/>
    <w:rsid w:val="00507096"/>
    <w:rsid w:val="00507D5F"/>
    <w:rsid w:val="00507E58"/>
    <w:rsid w:val="00507FB4"/>
    <w:rsid w:val="00510119"/>
    <w:rsid w:val="005101B9"/>
    <w:rsid w:val="005107A6"/>
    <w:rsid w:val="00510943"/>
    <w:rsid w:val="0051138B"/>
    <w:rsid w:val="00511B5B"/>
    <w:rsid w:val="00511C25"/>
    <w:rsid w:val="00511E02"/>
    <w:rsid w:val="0051353B"/>
    <w:rsid w:val="00513B78"/>
    <w:rsid w:val="005140D8"/>
    <w:rsid w:val="00514DF9"/>
    <w:rsid w:val="00515845"/>
    <w:rsid w:val="00516756"/>
    <w:rsid w:val="00516D71"/>
    <w:rsid w:val="00517E53"/>
    <w:rsid w:val="005205BC"/>
    <w:rsid w:val="00520F9A"/>
    <w:rsid w:val="00522AC5"/>
    <w:rsid w:val="00523403"/>
    <w:rsid w:val="00523664"/>
    <w:rsid w:val="005236F6"/>
    <w:rsid w:val="0052454D"/>
    <w:rsid w:val="0052461E"/>
    <w:rsid w:val="00526951"/>
    <w:rsid w:val="005305E2"/>
    <w:rsid w:val="00530ADD"/>
    <w:rsid w:val="00530AFA"/>
    <w:rsid w:val="00530BEB"/>
    <w:rsid w:val="0053137D"/>
    <w:rsid w:val="00531A45"/>
    <w:rsid w:val="00532367"/>
    <w:rsid w:val="00532B50"/>
    <w:rsid w:val="00532FF0"/>
    <w:rsid w:val="005335E7"/>
    <w:rsid w:val="005338D2"/>
    <w:rsid w:val="00533ED4"/>
    <w:rsid w:val="00534844"/>
    <w:rsid w:val="0053486D"/>
    <w:rsid w:val="0053625E"/>
    <w:rsid w:val="0053693A"/>
    <w:rsid w:val="00536EEA"/>
    <w:rsid w:val="00537BF1"/>
    <w:rsid w:val="005401DE"/>
    <w:rsid w:val="00540534"/>
    <w:rsid w:val="0054089D"/>
    <w:rsid w:val="005413E6"/>
    <w:rsid w:val="00542C86"/>
    <w:rsid w:val="00543127"/>
    <w:rsid w:val="0054349D"/>
    <w:rsid w:val="005437FA"/>
    <w:rsid w:val="00543B92"/>
    <w:rsid w:val="00544644"/>
    <w:rsid w:val="00544C55"/>
    <w:rsid w:val="00544EB0"/>
    <w:rsid w:val="005450AE"/>
    <w:rsid w:val="0054560D"/>
    <w:rsid w:val="005464C7"/>
    <w:rsid w:val="005468BA"/>
    <w:rsid w:val="005468BD"/>
    <w:rsid w:val="00547008"/>
    <w:rsid w:val="005472E1"/>
    <w:rsid w:val="00547AA9"/>
    <w:rsid w:val="0055052E"/>
    <w:rsid w:val="005508EB"/>
    <w:rsid w:val="00551192"/>
    <w:rsid w:val="00552F2D"/>
    <w:rsid w:val="005534CA"/>
    <w:rsid w:val="00555D8E"/>
    <w:rsid w:val="00556BA4"/>
    <w:rsid w:val="00557894"/>
    <w:rsid w:val="0056075F"/>
    <w:rsid w:val="005614A6"/>
    <w:rsid w:val="00561842"/>
    <w:rsid w:val="005618ED"/>
    <w:rsid w:val="00563194"/>
    <w:rsid w:val="0056321B"/>
    <w:rsid w:val="00563633"/>
    <w:rsid w:val="005649AF"/>
    <w:rsid w:val="00564F8D"/>
    <w:rsid w:val="0056714A"/>
    <w:rsid w:val="00567626"/>
    <w:rsid w:val="00567BFF"/>
    <w:rsid w:val="00567CEB"/>
    <w:rsid w:val="005702DB"/>
    <w:rsid w:val="00571069"/>
    <w:rsid w:val="00571B45"/>
    <w:rsid w:val="0057210D"/>
    <w:rsid w:val="005733D2"/>
    <w:rsid w:val="00573FB5"/>
    <w:rsid w:val="00574796"/>
    <w:rsid w:val="00575E23"/>
    <w:rsid w:val="0057661E"/>
    <w:rsid w:val="00576877"/>
    <w:rsid w:val="00576E20"/>
    <w:rsid w:val="00577128"/>
    <w:rsid w:val="005771C6"/>
    <w:rsid w:val="00577F36"/>
    <w:rsid w:val="00577F48"/>
    <w:rsid w:val="005806B9"/>
    <w:rsid w:val="00580FC6"/>
    <w:rsid w:val="005816C3"/>
    <w:rsid w:val="005827BA"/>
    <w:rsid w:val="005827D9"/>
    <w:rsid w:val="005833BD"/>
    <w:rsid w:val="00583B95"/>
    <w:rsid w:val="00584F76"/>
    <w:rsid w:val="00585931"/>
    <w:rsid w:val="0058667F"/>
    <w:rsid w:val="0058759F"/>
    <w:rsid w:val="0058776C"/>
    <w:rsid w:val="00590390"/>
    <w:rsid w:val="00590F14"/>
    <w:rsid w:val="005914CD"/>
    <w:rsid w:val="00591D58"/>
    <w:rsid w:val="0059270F"/>
    <w:rsid w:val="00592AAB"/>
    <w:rsid w:val="00592F41"/>
    <w:rsid w:val="005936DA"/>
    <w:rsid w:val="0059483A"/>
    <w:rsid w:val="005948ED"/>
    <w:rsid w:val="00595A35"/>
    <w:rsid w:val="0059629C"/>
    <w:rsid w:val="00596725"/>
    <w:rsid w:val="00596B7C"/>
    <w:rsid w:val="00596CB1"/>
    <w:rsid w:val="00596DA9"/>
    <w:rsid w:val="00597340"/>
    <w:rsid w:val="00597B35"/>
    <w:rsid w:val="005A1C66"/>
    <w:rsid w:val="005A2055"/>
    <w:rsid w:val="005A22DA"/>
    <w:rsid w:val="005A2DB6"/>
    <w:rsid w:val="005A4104"/>
    <w:rsid w:val="005A46E9"/>
    <w:rsid w:val="005A5630"/>
    <w:rsid w:val="005A64BD"/>
    <w:rsid w:val="005A694B"/>
    <w:rsid w:val="005A7E53"/>
    <w:rsid w:val="005B0875"/>
    <w:rsid w:val="005B0D4A"/>
    <w:rsid w:val="005B1053"/>
    <w:rsid w:val="005B1855"/>
    <w:rsid w:val="005B1BCA"/>
    <w:rsid w:val="005B1D6C"/>
    <w:rsid w:val="005B1F80"/>
    <w:rsid w:val="005B32D1"/>
    <w:rsid w:val="005B3B1D"/>
    <w:rsid w:val="005B3BB2"/>
    <w:rsid w:val="005B3F24"/>
    <w:rsid w:val="005B64DD"/>
    <w:rsid w:val="005B6B73"/>
    <w:rsid w:val="005B6E5A"/>
    <w:rsid w:val="005B790E"/>
    <w:rsid w:val="005B7A9F"/>
    <w:rsid w:val="005C0D03"/>
    <w:rsid w:val="005C14A6"/>
    <w:rsid w:val="005C15BF"/>
    <w:rsid w:val="005C171B"/>
    <w:rsid w:val="005C19DD"/>
    <w:rsid w:val="005C1F31"/>
    <w:rsid w:val="005C3286"/>
    <w:rsid w:val="005C369E"/>
    <w:rsid w:val="005C36AE"/>
    <w:rsid w:val="005C3D4A"/>
    <w:rsid w:val="005C45EA"/>
    <w:rsid w:val="005C6F1B"/>
    <w:rsid w:val="005C77F1"/>
    <w:rsid w:val="005D0317"/>
    <w:rsid w:val="005D0436"/>
    <w:rsid w:val="005D1366"/>
    <w:rsid w:val="005D1CF1"/>
    <w:rsid w:val="005D1E63"/>
    <w:rsid w:val="005D1E8F"/>
    <w:rsid w:val="005D2F3C"/>
    <w:rsid w:val="005D3100"/>
    <w:rsid w:val="005D347D"/>
    <w:rsid w:val="005D35A6"/>
    <w:rsid w:val="005D5B76"/>
    <w:rsid w:val="005D5BE8"/>
    <w:rsid w:val="005D6587"/>
    <w:rsid w:val="005D67D8"/>
    <w:rsid w:val="005D6827"/>
    <w:rsid w:val="005D6CCB"/>
    <w:rsid w:val="005D6EDF"/>
    <w:rsid w:val="005D7535"/>
    <w:rsid w:val="005E0380"/>
    <w:rsid w:val="005E0386"/>
    <w:rsid w:val="005E0AB9"/>
    <w:rsid w:val="005E205C"/>
    <w:rsid w:val="005E329E"/>
    <w:rsid w:val="005E36FE"/>
    <w:rsid w:val="005E4B82"/>
    <w:rsid w:val="005E4ECD"/>
    <w:rsid w:val="005E56A9"/>
    <w:rsid w:val="005E6C7B"/>
    <w:rsid w:val="005E73FE"/>
    <w:rsid w:val="005F153B"/>
    <w:rsid w:val="005F1A91"/>
    <w:rsid w:val="005F22B6"/>
    <w:rsid w:val="005F303A"/>
    <w:rsid w:val="005F39CE"/>
    <w:rsid w:val="005F3CA3"/>
    <w:rsid w:val="005F3DEF"/>
    <w:rsid w:val="005F4265"/>
    <w:rsid w:val="005F46E0"/>
    <w:rsid w:val="005F5637"/>
    <w:rsid w:val="005F59D9"/>
    <w:rsid w:val="005F7FC8"/>
    <w:rsid w:val="00600C13"/>
    <w:rsid w:val="006015F9"/>
    <w:rsid w:val="00601B93"/>
    <w:rsid w:val="0060259E"/>
    <w:rsid w:val="00602B92"/>
    <w:rsid w:val="00602D4C"/>
    <w:rsid w:val="0060380C"/>
    <w:rsid w:val="00603AB3"/>
    <w:rsid w:val="00603D30"/>
    <w:rsid w:val="00603EAA"/>
    <w:rsid w:val="006049FD"/>
    <w:rsid w:val="00604CFF"/>
    <w:rsid w:val="00604F7E"/>
    <w:rsid w:val="00605104"/>
    <w:rsid w:val="00605777"/>
    <w:rsid w:val="006057C9"/>
    <w:rsid w:val="006058B1"/>
    <w:rsid w:val="00606160"/>
    <w:rsid w:val="006061F5"/>
    <w:rsid w:val="00606287"/>
    <w:rsid w:val="00607670"/>
    <w:rsid w:val="00607677"/>
    <w:rsid w:val="006077D5"/>
    <w:rsid w:val="00607AFC"/>
    <w:rsid w:val="00607DE9"/>
    <w:rsid w:val="006113CB"/>
    <w:rsid w:val="0061154D"/>
    <w:rsid w:val="0061264B"/>
    <w:rsid w:val="00612668"/>
    <w:rsid w:val="006129AA"/>
    <w:rsid w:val="00612AF1"/>
    <w:rsid w:val="0061341B"/>
    <w:rsid w:val="00613A9D"/>
    <w:rsid w:val="006140F9"/>
    <w:rsid w:val="00614583"/>
    <w:rsid w:val="006150AE"/>
    <w:rsid w:val="00616471"/>
    <w:rsid w:val="00616800"/>
    <w:rsid w:val="00617EE5"/>
    <w:rsid w:val="00620EAE"/>
    <w:rsid w:val="00620F4A"/>
    <w:rsid w:val="00621638"/>
    <w:rsid w:val="0062206F"/>
    <w:rsid w:val="00622452"/>
    <w:rsid w:val="00622987"/>
    <w:rsid w:val="00623187"/>
    <w:rsid w:val="006244FA"/>
    <w:rsid w:val="00624952"/>
    <w:rsid w:val="006253E5"/>
    <w:rsid w:val="006265E8"/>
    <w:rsid w:val="00626F31"/>
    <w:rsid w:val="0062700D"/>
    <w:rsid w:val="0062743A"/>
    <w:rsid w:val="00627D85"/>
    <w:rsid w:val="00627F2C"/>
    <w:rsid w:val="006301BB"/>
    <w:rsid w:val="00630680"/>
    <w:rsid w:val="006308DA"/>
    <w:rsid w:val="00630BC8"/>
    <w:rsid w:val="00631375"/>
    <w:rsid w:val="00632076"/>
    <w:rsid w:val="0063248B"/>
    <w:rsid w:val="00632B89"/>
    <w:rsid w:val="00632BBE"/>
    <w:rsid w:val="00633795"/>
    <w:rsid w:val="00635053"/>
    <w:rsid w:val="006352FE"/>
    <w:rsid w:val="00635E1B"/>
    <w:rsid w:val="006364BE"/>
    <w:rsid w:val="0063769B"/>
    <w:rsid w:val="0064012B"/>
    <w:rsid w:val="006403D9"/>
    <w:rsid w:val="006415E3"/>
    <w:rsid w:val="006418C8"/>
    <w:rsid w:val="00641ABE"/>
    <w:rsid w:val="00642F0A"/>
    <w:rsid w:val="006430A4"/>
    <w:rsid w:val="00643746"/>
    <w:rsid w:val="00643F65"/>
    <w:rsid w:val="00644347"/>
    <w:rsid w:val="006449E8"/>
    <w:rsid w:val="00644B94"/>
    <w:rsid w:val="00645DBC"/>
    <w:rsid w:val="00645E21"/>
    <w:rsid w:val="006466AF"/>
    <w:rsid w:val="006467A0"/>
    <w:rsid w:val="006468FF"/>
    <w:rsid w:val="006472B2"/>
    <w:rsid w:val="006478CF"/>
    <w:rsid w:val="00647DDA"/>
    <w:rsid w:val="00647E2D"/>
    <w:rsid w:val="00650643"/>
    <w:rsid w:val="006508D6"/>
    <w:rsid w:val="00651057"/>
    <w:rsid w:val="00651A9F"/>
    <w:rsid w:val="006529ED"/>
    <w:rsid w:val="00652B27"/>
    <w:rsid w:val="00652E30"/>
    <w:rsid w:val="00653660"/>
    <w:rsid w:val="00653979"/>
    <w:rsid w:val="00653D7B"/>
    <w:rsid w:val="0065448C"/>
    <w:rsid w:val="006546F8"/>
    <w:rsid w:val="00654AFE"/>
    <w:rsid w:val="0065595E"/>
    <w:rsid w:val="00655A6F"/>
    <w:rsid w:val="006565AB"/>
    <w:rsid w:val="006566C2"/>
    <w:rsid w:val="00660260"/>
    <w:rsid w:val="0066036C"/>
    <w:rsid w:val="006608F5"/>
    <w:rsid w:val="00660E47"/>
    <w:rsid w:val="0066143B"/>
    <w:rsid w:val="00662072"/>
    <w:rsid w:val="006622B2"/>
    <w:rsid w:val="006629F4"/>
    <w:rsid w:val="00662C28"/>
    <w:rsid w:val="00662D71"/>
    <w:rsid w:val="00664BD6"/>
    <w:rsid w:val="00664D35"/>
    <w:rsid w:val="00664DEF"/>
    <w:rsid w:val="00666AEE"/>
    <w:rsid w:val="00666CFE"/>
    <w:rsid w:val="0066724F"/>
    <w:rsid w:val="00667906"/>
    <w:rsid w:val="006711BE"/>
    <w:rsid w:val="00671A53"/>
    <w:rsid w:val="00671D3C"/>
    <w:rsid w:val="0067223E"/>
    <w:rsid w:val="006729C0"/>
    <w:rsid w:val="00672C87"/>
    <w:rsid w:val="00672CE9"/>
    <w:rsid w:val="006730A7"/>
    <w:rsid w:val="006739A8"/>
    <w:rsid w:val="0067446B"/>
    <w:rsid w:val="00674565"/>
    <w:rsid w:val="00674918"/>
    <w:rsid w:val="0067531E"/>
    <w:rsid w:val="00675674"/>
    <w:rsid w:val="0067583C"/>
    <w:rsid w:val="006758F6"/>
    <w:rsid w:val="00675CE4"/>
    <w:rsid w:val="00676249"/>
    <w:rsid w:val="00677DBC"/>
    <w:rsid w:val="00680423"/>
    <w:rsid w:val="00680C37"/>
    <w:rsid w:val="00680F8F"/>
    <w:rsid w:val="006827EF"/>
    <w:rsid w:val="00683E1A"/>
    <w:rsid w:val="00683F47"/>
    <w:rsid w:val="0068499C"/>
    <w:rsid w:val="00684DC8"/>
    <w:rsid w:val="00684E0A"/>
    <w:rsid w:val="00685218"/>
    <w:rsid w:val="00685510"/>
    <w:rsid w:val="00685AC2"/>
    <w:rsid w:val="00685DBA"/>
    <w:rsid w:val="006876EC"/>
    <w:rsid w:val="0068773A"/>
    <w:rsid w:val="00687810"/>
    <w:rsid w:val="0069036D"/>
    <w:rsid w:val="00690C8A"/>
    <w:rsid w:val="00690CE1"/>
    <w:rsid w:val="00690FA2"/>
    <w:rsid w:val="00690FE8"/>
    <w:rsid w:val="00691282"/>
    <w:rsid w:val="006916DB"/>
    <w:rsid w:val="006918B4"/>
    <w:rsid w:val="00692788"/>
    <w:rsid w:val="00692D42"/>
    <w:rsid w:val="00693534"/>
    <w:rsid w:val="0069359F"/>
    <w:rsid w:val="006943C1"/>
    <w:rsid w:val="006946BD"/>
    <w:rsid w:val="00694793"/>
    <w:rsid w:val="00694E17"/>
    <w:rsid w:val="006950E4"/>
    <w:rsid w:val="006954B1"/>
    <w:rsid w:val="0069558E"/>
    <w:rsid w:val="006959DD"/>
    <w:rsid w:val="00695D88"/>
    <w:rsid w:val="00696275"/>
    <w:rsid w:val="00696414"/>
    <w:rsid w:val="00697B8E"/>
    <w:rsid w:val="006A1343"/>
    <w:rsid w:val="006A232C"/>
    <w:rsid w:val="006A2865"/>
    <w:rsid w:val="006A2C03"/>
    <w:rsid w:val="006A2D13"/>
    <w:rsid w:val="006A3136"/>
    <w:rsid w:val="006A329E"/>
    <w:rsid w:val="006A38DF"/>
    <w:rsid w:val="006A41F1"/>
    <w:rsid w:val="006A43CF"/>
    <w:rsid w:val="006A48BC"/>
    <w:rsid w:val="006A4EA2"/>
    <w:rsid w:val="006A541A"/>
    <w:rsid w:val="006A5449"/>
    <w:rsid w:val="006A5989"/>
    <w:rsid w:val="006A61B6"/>
    <w:rsid w:val="006A7CAC"/>
    <w:rsid w:val="006B12B4"/>
    <w:rsid w:val="006B1313"/>
    <w:rsid w:val="006B1D43"/>
    <w:rsid w:val="006B1F66"/>
    <w:rsid w:val="006B36FA"/>
    <w:rsid w:val="006B38BD"/>
    <w:rsid w:val="006B49EB"/>
    <w:rsid w:val="006B4E38"/>
    <w:rsid w:val="006B4E67"/>
    <w:rsid w:val="006B4EB3"/>
    <w:rsid w:val="006B4EC6"/>
    <w:rsid w:val="006B6CC7"/>
    <w:rsid w:val="006B6FB4"/>
    <w:rsid w:val="006B70BE"/>
    <w:rsid w:val="006B7F5C"/>
    <w:rsid w:val="006C0072"/>
    <w:rsid w:val="006C125A"/>
    <w:rsid w:val="006C16BB"/>
    <w:rsid w:val="006C33A8"/>
    <w:rsid w:val="006C33E4"/>
    <w:rsid w:val="006C430A"/>
    <w:rsid w:val="006C4945"/>
    <w:rsid w:val="006C52C9"/>
    <w:rsid w:val="006C54B9"/>
    <w:rsid w:val="006C59C9"/>
    <w:rsid w:val="006C5CAA"/>
    <w:rsid w:val="006C6424"/>
    <w:rsid w:val="006C6F86"/>
    <w:rsid w:val="006C7132"/>
    <w:rsid w:val="006C77F0"/>
    <w:rsid w:val="006D0563"/>
    <w:rsid w:val="006D085D"/>
    <w:rsid w:val="006D10C7"/>
    <w:rsid w:val="006D1689"/>
    <w:rsid w:val="006D2031"/>
    <w:rsid w:val="006D22E2"/>
    <w:rsid w:val="006D2B03"/>
    <w:rsid w:val="006D392B"/>
    <w:rsid w:val="006D3D86"/>
    <w:rsid w:val="006D4819"/>
    <w:rsid w:val="006D4D4E"/>
    <w:rsid w:val="006D623E"/>
    <w:rsid w:val="006D73D8"/>
    <w:rsid w:val="006D7818"/>
    <w:rsid w:val="006D7A5A"/>
    <w:rsid w:val="006E01D7"/>
    <w:rsid w:val="006E090A"/>
    <w:rsid w:val="006E1F3E"/>
    <w:rsid w:val="006E2138"/>
    <w:rsid w:val="006E3D15"/>
    <w:rsid w:val="006E3F62"/>
    <w:rsid w:val="006E4A26"/>
    <w:rsid w:val="006E58EE"/>
    <w:rsid w:val="006E61E1"/>
    <w:rsid w:val="006E6CDC"/>
    <w:rsid w:val="006E6CE6"/>
    <w:rsid w:val="006E701B"/>
    <w:rsid w:val="006E74D6"/>
    <w:rsid w:val="006F0C15"/>
    <w:rsid w:val="006F0CFC"/>
    <w:rsid w:val="006F10EB"/>
    <w:rsid w:val="006F1D58"/>
    <w:rsid w:val="006F2F8F"/>
    <w:rsid w:val="006F30C5"/>
    <w:rsid w:val="006F317C"/>
    <w:rsid w:val="006F35E0"/>
    <w:rsid w:val="006F3A9B"/>
    <w:rsid w:val="006F3D27"/>
    <w:rsid w:val="006F40F6"/>
    <w:rsid w:val="006F43CF"/>
    <w:rsid w:val="006F43E7"/>
    <w:rsid w:val="006F4800"/>
    <w:rsid w:val="006F4D6E"/>
    <w:rsid w:val="006F547D"/>
    <w:rsid w:val="006F56FE"/>
    <w:rsid w:val="006F6025"/>
    <w:rsid w:val="00700054"/>
    <w:rsid w:val="007000C7"/>
    <w:rsid w:val="00700116"/>
    <w:rsid w:val="0070031A"/>
    <w:rsid w:val="007003DA"/>
    <w:rsid w:val="0070118E"/>
    <w:rsid w:val="0070164D"/>
    <w:rsid w:val="00701F5C"/>
    <w:rsid w:val="0070222C"/>
    <w:rsid w:val="007024A3"/>
    <w:rsid w:val="00702C5E"/>
    <w:rsid w:val="00702EA7"/>
    <w:rsid w:val="00702F51"/>
    <w:rsid w:val="00702FA8"/>
    <w:rsid w:val="007030EB"/>
    <w:rsid w:val="007034F3"/>
    <w:rsid w:val="00703A18"/>
    <w:rsid w:val="00704804"/>
    <w:rsid w:val="00704CBA"/>
    <w:rsid w:val="00705DB7"/>
    <w:rsid w:val="0070627F"/>
    <w:rsid w:val="00706614"/>
    <w:rsid w:val="00710235"/>
    <w:rsid w:val="00710CC8"/>
    <w:rsid w:val="00710E34"/>
    <w:rsid w:val="00711857"/>
    <w:rsid w:val="007122E2"/>
    <w:rsid w:val="007124F1"/>
    <w:rsid w:val="00712873"/>
    <w:rsid w:val="00712B0A"/>
    <w:rsid w:val="007143F8"/>
    <w:rsid w:val="00715225"/>
    <w:rsid w:val="00715337"/>
    <w:rsid w:val="00715606"/>
    <w:rsid w:val="00716501"/>
    <w:rsid w:val="00716DAC"/>
    <w:rsid w:val="00716DAE"/>
    <w:rsid w:val="00717D48"/>
    <w:rsid w:val="0072041D"/>
    <w:rsid w:val="007205DC"/>
    <w:rsid w:val="00721188"/>
    <w:rsid w:val="007229C9"/>
    <w:rsid w:val="00722E67"/>
    <w:rsid w:val="0072362C"/>
    <w:rsid w:val="00723798"/>
    <w:rsid w:val="00723895"/>
    <w:rsid w:val="00724199"/>
    <w:rsid w:val="0072492C"/>
    <w:rsid w:val="00724F59"/>
    <w:rsid w:val="00725AA8"/>
    <w:rsid w:val="0072661C"/>
    <w:rsid w:val="0072695B"/>
    <w:rsid w:val="00727296"/>
    <w:rsid w:val="00727932"/>
    <w:rsid w:val="0073043E"/>
    <w:rsid w:val="00730940"/>
    <w:rsid w:val="00730AD0"/>
    <w:rsid w:val="00730B99"/>
    <w:rsid w:val="00730BCD"/>
    <w:rsid w:val="0073170E"/>
    <w:rsid w:val="007319AD"/>
    <w:rsid w:val="00732317"/>
    <w:rsid w:val="00732B0C"/>
    <w:rsid w:val="00732F39"/>
    <w:rsid w:val="00733793"/>
    <w:rsid w:val="00733D60"/>
    <w:rsid w:val="00734016"/>
    <w:rsid w:val="0073485D"/>
    <w:rsid w:val="00734E9E"/>
    <w:rsid w:val="007350BE"/>
    <w:rsid w:val="00735198"/>
    <w:rsid w:val="00736170"/>
    <w:rsid w:val="007368E3"/>
    <w:rsid w:val="00737290"/>
    <w:rsid w:val="00740731"/>
    <w:rsid w:val="007407DA"/>
    <w:rsid w:val="00741054"/>
    <w:rsid w:val="00741AEA"/>
    <w:rsid w:val="0074227D"/>
    <w:rsid w:val="00742501"/>
    <w:rsid w:val="00746310"/>
    <w:rsid w:val="007463F0"/>
    <w:rsid w:val="00747047"/>
    <w:rsid w:val="00747346"/>
    <w:rsid w:val="00747679"/>
    <w:rsid w:val="00747E08"/>
    <w:rsid w:val="00750658"/>
    <w:rsid w:val="007513AC"/>
    <w:rsid w:val="00751B7F"/>
    <w:rsid w:val="00752060"/>
    <w:rsid w:val="00752782"/>
    <w:rsid w:val="00752899"/>
    <w:rsid w:val="00752A24"/>
    <w:rsid w:val="00753337"/>
    <w:rsid w:val="0075589C"/>
    <w:rsid w:val="007562BD"/>
    <w:rsid w:val="00756599"/>
    <w:rsid w:val="0075661B"/>
    <w:rsid w:val="00756A51"/>
    <w:rsid w:val="00756D56"/>
    <w:rsid w:val="00757677"/>
    <w:rsid w:val="00757811"/>
    <w:rsid w:val="00757B6A"/>
    <w:rsid w:val="00757F88"/>
    <w:rsid w:val="00757FC5"/>
    <w:rsid w:val="00762440"/>
    <w:rsid w:val="007625F0"/>
    <w:rsid w:val="00763C5D"/>
    <w:rsid w:val="007640B7"/>
    <w:rsid w:val="00764DB8"/>
    <w:rsid w:val="00764FDE"/>
    <w:rsid w:val="00765307"/>
    <w:rsid w:val="00765AFF"/>
    <w:rsid w:val="00766565"/>
    <w:rsid w:val="00766EBB"/>
    <w:rsid w:val="007671B2"/>
    <w:rsid w:val="00767C50"/>
    <w:rsid w:val="00767FB0"/>
    <w:rsid w:val="00770086"/>
    <w:rsid w:val="00770420"/>
    <w:rsid w:val="00770526"/>
    <w:rsid w:val="007714DA"/>
    <w:rsid w:val="0077150D"/>
    <w:rsid w:val="00772975"/>
    <w:rsid w:val="00773B76"/>
    <w:rsid w:val="00774059"/>
    <w:rsid w:val="00774648"/>
    <w:rsid w:val="0077467E"/>
    <w:rsid w:val="0077487D"/>
    <w:rsid w:val="00774D6B"/>
    <w:rsid w:val="00774F06"/>
    <w:rsid w:val="0077532D"/>
    <w:rsid w:val="0077566D"/>
    <w:rsid w:val="00775815"/>
    <w:rsid w:val="00776918"/>
    <w:rsid w:val="00782774"/>
    <w:rsid w:val="007835C2"/>
    <w:rsid w:val="0078364B"/>
    <w:rsid w:val="00783A51"/>
    <w:rsid w:val="00784B08"/>
    <w:rsid w:val="00785762"/>
    <w:rsid w:val="00786A61"/>
    <w:rsid w:val="00786DDD"/>
    <w:rsid w:val="00786EE7"/>
    <w:rsid w:val="007876DF"/>
    <w:rsid w:val="007877BE"/>
    <w:rsid w:val="00787B19"/>
    <w:rsid w:val="00787BA9"/>
    <w:rsid w:val="00787D6A"/>
    <w:rsid w:val="00790B53"/>
    <w:rsid w:val="00790BDB"/>
    <w:rsid w:val="00790BE3"/>
    <w:rsid w:val="00792B68"/>
    <w:rsid w:val="00792E6E"/>
    <w:rsid w:val="00793391"/>
    <w:rsid w:val="007934C2"/>
    <w:rsid w:val="007935DD"/>
    <w:rsid w:val="007936CF"/>
    <w:rsid w:val="00793865"/>
    <w:rsid w:val="00793AC7"/>
    <w:rsid w:val="00794190"/>
    <w:rsid w:val="00794C1E"/>
    <w:rsid w:val="00794DFD"/>
    <w:rsid w:val="007950A5"/>
    <w:rsid w:val="00796544"/>
    <w:rsid w:val="00796861"/>
    <w:rsid w:val="00796B0A"/>
    <w:rsid w:val="00797514"/>
    <w:rsid w:val="007A0C52"/>
    <w:rsid w:val="007A10A5"/>
    <w:rsid w:val="007A1515"/>
    <w:rsid w:val="007A2660"/>
    <w:rsid w:val="007A2B3D"/>
    <w:rsid w:val="007A2BF9"/>
    <w:rsid w:val="007A40A9"/>
    <w:rsid w:val="007A5CA6"/>
    <w:rsid w:val="007A603B"/>
    <w:rsid w:val="007A6058"/>
    <w:rsid w:val="007A6B1B"/>
    <w:rsid w:val="007A7AE9"/>
    <w:rsid w:val="007A7F2F"/>
    <w:rsid w:val="007B0BA3"/>
    <w:rsid w:val="007B11CF"/>
    <w:rsid w:val="007B36BB"/>
    <w:rsid w:val="007B3EA7"/>
    <w:rsid w:val="007B412D"/>
    <w:rsid w:val="007B4432"/>
    <w:rsid w:val="007B45D9"/>
    <w:rsid w:val="007B46C5"/>
    <w:rsid w:val="007B4A4C"/>
    <w:rsid w:val="007B4FF2"/>
    <w:rsid w:val="007B6B62"/>
    <w:rsid w:val="007B7DF0"/>
    <w:rsid w:val="007C02A1"/>
    <w:rsid w:val="007C10AD"/>
    <w:rsid w:val="007C242F"/>
    <w:rsid w:val="007C2445"/>
    <w:rsid w:val="007C2B33"/>
    <w:rsid w:val="007C2DD8"/>
    <w:rsid w:val="007C3303"/>
    <w:rsid w:val="007C4BE8"/>
    <w:rsid w:val="007C508A"/>
    <w:rsid w:val="007C5328"/>
    <w:rsid w:val="007C7C0F"/>
    <w:rsid w:val="007C7E23"/>
    <w:rsid w:val="007D0518"/>
    <w:rsid w:val="007D1BA0"/>
    <w:rsid w:val="007D2259"/>
    <w:rsid w:val="007D238C"/>
    <w:rsid w:val="007D293D"/>
    <w:rsid w:val="007D2F71"/>
    <w:rsid w:val="007D3866"/>
    <w:rsid w:val="007D3E61"/>
    <w:rsid w:val="007D531E"/>
    <w:rsid w:val="007D598D"/>
    <w:rsid w:val="007D60A2"/>
    <w:rsid w:val="007D619E"/>
    <w:rsid w:val="007D622D"/>
    <w:rsid w:val="007D6436"/>
    <w:rsid w:val="007D6D72"/>
    <w:rsid w:val="007D7359"/>
    <w:rsid w:val="007D782E"/>
    <w:rsid w:val="007D7970"/>
    <w:rsid w:val="007E0210"/>
    <w:rsid w:val="007E0EBE"/>
    <w:rsid w:val="007E1565"/>
    <w:rsid w:val="007E1731"/>
    <w:rsid w:val="007E1E61"/>
    <w:rsid w:val="007E20B8"/>
    <w:rsid w:val="007E3EB7"/>
    <w:rsid w:val="007E3F5F"/>
    <w:rsid w:val="007E475E"/>
    <w:rsid w:val="007E4C5C"/>
    <w:rsid w:val="007E4E2A"/>
    <w:rsid w:val="007E523A"/>
    <w:rsid w:val="007E53FF"/>
    <w:rsid w:val="007E56E6"/>
    <w:rsid w:val="007E5EA5"/>
    <w:rsid w:val="007E65A6"/>
    <w:rsid w:val="007E6C1F"/>
    <w:rsid w:val="007F0241"/>
    <w:rsid w:val="007F024C"/>
    <w:rsid w:val="007F102F"/>
    <w:rsid w:val="007F10A5"/>
    <w:rsid w:val="007F2D15"/>
    <w:rsid w:val="007F32E7"/>
    <w:rsid w:val="007F3B50"/>
    <w:rsid w:val="007F40D3"/>
    <w:rsid w:val="007F429C"/>
    <w:rsid w:val="007F5E1D"/>
    <w:rsid w:val="007F602F"/>
    <w:rsid w:val="007F717E"/>
    <w:rsid w:val="007F79B8"/>
    <w:rsid w:val="00800309"/>
    <w:rsid w:val="00800B4D"/>
    <w:rsid w:val="0080129D"/>
    <w:rsid w:val="008014DD"/>
    <w:rsid w:val="008037AE"/>
    <w:rsid w:val="00803807"/>
    <w:rsid w:val="00804049"/>
    <w:rsid w:val="00804987"/>
    <w:rsid w:val="008054E5"/>
    <w:rsid w:val="00805579"/>
    <w:rsid w:val="0080569B"/>
    <w:rsid w:val="00805BA7"/>
    <w:rsid w:val="00805F0C"/>
    <w:rsid w:val="00806428"/>
    <w:rsid w:val="0080701E"/>
    <w:rsid w:val="008070BD"/>
    <w:rsid w:val="00810181"/>
    <w:rsid w:val="00810492"/>
    <w:rsid w:val="00812225"/>
    <w:rsid w:val="008122F6"/>
    <w:rsid w:val="00812C1E"/>
    <w:rsid w:val="00813F39"/>
    <w:rsid w:val="00814152"/>
    <w:rsid w:val="008142AB"/>
    <w:rsid w:val="00814C25"/>
    <w:rsid w:val="0081509D"/>
    <w:rsid w:val="008151CB"/>
    <w:rsid w:val="008162D8"/>
    <w:rsid w:val="0081635B"/>
    <w:rsid w:val="00816F31"/>
    <w:rsid w:val="00816FED"/>
    <w:rsid w:val="00817EB3"/>
    <w:rsid w:val="0082067D"/>
    <w:rsid w:val="00820A3B"/>
    <w:rsid w:val="008217B9"/>
    <w:rsid w:val="00821A2A"/>
    <w:rsid w:val="00821BC8"/>
    <w:rsid w:val="00822076"/>
    <w:rsid w:val="00822697"/>
    <w:rsid w:val="00822963"/>
    <w:rsid w:val="008245B5"/>
    <w:rsid w:val="008245BD"/>
    <w:rsid w:val="0082498F"/>
    <w:rsid w:val="00824A81"/>
    <w:rsid w:val="00826142"/>
    <w:rsid w:val="0082628A"/>
    <w:rsid w:val="0082778D"/>
    <w:rsid w:val="008309F8"/>
    <w:rsid w:val="00830DBC"/>
    <w:rsid w:val="00831423"/>
    <w:rsid w:val="008315D2"/>
    <w:rsid w:val="008319C4"/>
    <w:rsid w:val="00831F1C"/>
    <w:rsid w:val="00832548"/>
    <w:rsid w:val="008343B0"/>
    <w:rsid w:val="008347B2"/>
    <w:rsid w:val="00835459"/>
    <w:rsid w:val="0083607F"/>
    <w:rsid w:val="00836290"/>
    <w:rsid w:val="0083671C"/>
    <w:rsid w:val="0083768E"/>
    <w:rsid w:val="00837D07"/>
    <w:rsid w:val="00840007"/>
    <w:rsid w:val="008402F1"/>
    <w:rsid w:val="008404A8"/>
    <w:rsid w:val="0084168F"/>
    <w:rsid w:val="00843873"/>
    <w:rsid w:val="00843EE4"/>
    <w:rsid w:val="008467C3"/>
    <w:rsid w:val="008468D8"/>
    <w:rsid w:val="00846FCA"/>
    <w:rsid w:val="00851851"/>
    <w:rsid w:val="00852303"/>
    <w:rsid w:val="00852A08"/>
    <w:rsid w:val="008532ED"/>
    <w:rsid w:val="0085530B"/>
    <w:rsid w:val="00855F56"/>
    <w:rsid w:val="00856104"/>
    <w:rsid w:val="00856206"/>
    <w:rsid w:val="00856A74"/>
    <w:rsid w:val="008571A4"/>
    <w:rsid w:val="00857561"/>
    <w:rsid w:val="00857D52"/>
    <w:rsid w:val="00857D9F"/>
    <w:rsid w:val="008611BC"/>
    <w:rsid w:val="00861B35"/>
    <w:rsid w:val="00861B8B"/>
    <w:rsid w:val="00861CB5"/>
    <w:rsid w:val="00862A76"/>
    <w:rsid w:val="0086324F"/>
    <w:rsid w:val="008633F1"/>
    <w:rsid w:val="00864B8B"/>
    <w:rsid w:val="00864F0D"/>
    <w:rsid w:val="00865346"/>
    <w:rsid w:val="00865F26"/>
    <w:rsid w:val="00866667"/>
    <w:rsid w:val="00866C9B"/>
    <w:rsid w:val="00866EA5"/>
    <w:rsid w:val="00866ECE"/>
    <w:rsid w:val="008675AF"/>
    <w:rsid w:val="00867A73"/>
    <w:rsid w:val="00867C79"/>
    <w:rsid w:val="0087064D"/>
    <w:rsid w:val="00870BEC"/>
    <w:rsid w:val="00870C82"/>
    <w:rsid w:val="00870CCA"/>
    <w:rsid w:val="00870F0A"/>
    <w:rsid w:val="008719A7"/>
    <w:rsid w:val="00871A45"/>
    <w:rsid w:val="00872AB3"/>
    <w:rsid w:val="00872BDD"/>
    <w:rsid w:val="00872BE3"/>
    <w:rsid w:val="00873E64"/>
    <w:rsid w:val="00874CB4"/>
    <w:rsid w:val="00874DFD"/>
    <w:rsid w:val="00876AF9"/>
    <w:rsid w:val="00876F7A"/>
    <w:rsid w:val="00876F7F"/>
    <w:rsid w:val="00877BEB"/>
    <w:rsid w:val="00877C74"/>
    <w:rsid w:val="008801AE"/>
    <w:rsid w:val="008806B3"/>
    <w:rsid w:val="00880B2E"/>
    <w:rsid w:val="00880C7A"/>
    <w:rsid w:val="00880FCE"/>
    <w:rsid w:val="008812E5"/>
    <w:rsid w:val="00881347"/>
    <w:rsid w:val="008814DC"/>
    <w:rsid w:val="00881845"/>
    <w:rsid w:val="00881D27"/>
    <w:rsid w:val="00881DB6"/>
    <w:rsid w:val="00882005"/>
    <w:rsid w:val="0088216A"/>
    <w:rsid w:val="00882DFF"/>
    <w:rsid w:val="00883180"/>
    <w:rsid w:val="00883969"/>
    <w:rsid w:val="00884E36"/>
    <w:rsid w:val="00885C2E"/>
    <w:rsid w:val="008861F6"/>
    <w:rsid w:val="00886599"/>
    <w:rsid w:val="00886D6E"/>
    <w:rsid w:val="00886F4C"/>
    <w:rsid w:val="008874A2"/>
    <w:rsid w:val="008879C8"/>
    <w:rsid w:val="00890211"/>
    <w:rsid w:val="0089111F"/>
    <w:rsid w:val="0089166B"/>
    <w:rsid w:val="0089183B"/>
    <w:rsid w:val="00892372"/>
    <w:rsid w:val="00892823"/>
    <w:rsid w:val="00892B30"/>
    <w:rsid w:val="0089356E"/>
    <w:rsid w:val="00893A5B"/>
    <w:rsid w:val="00894BD5"/>
    <w:rsid w:val="00895194"/>
    <w:rsid w:val="008956DF"/>
    <w:rsid w:val="00895793"/>
    <w:rsid w:val="0089595D"/>
    <w:rsid w:val="00895B6C"/>
    <w:rsid w:val="00895BE6"/>
    <w:rsid w:val="0089612C"/>
    <w:rsid w:val="00896593"/>
    <w:rsid w:val="008973BF"/>
    <w:rsid w:val="00897BFD"/>
    <w:rsid w:val="008A0EFA"/>
    <w:rsid w:val="008A1213"/>
    <w:rsid w:val="008A1C09"/>
    <w:rsid w:val="008A1FA5"/>
    <w:rsid w:val="008A2202"/>
    <w:rsid w:val="008A2BBE"/>
    <w:rsid w:val="008A3ABE"/>
    <w:rsid w:val="008A4872"/>
    <w:rsid w:val="008A49E1"/>
    <w:rsid w:val="008A4EBA"/>
    <w:rsid w:val="008A6914"/>
    <w:rsid w:val="008A6AF0"/>
    <w:rsid w:val="008B008A"/>
    <w:rsid w:val="008B1A62"/>
    <w:rsid w:val="008B213D"/>
    <w:rsid w:val="008B3A4F"/>
    <w:rsid w:val="008B3B81"/>
    <w:rsid w:val="008B49F2"/>
    <w:rsid w:val="008B5022"/>
    <w:rsid w:val="008B6997"/>
    <w:rsid w:val="008B6D23"/>
    <w:rsid w:val="008B7403"/>
    <w:rsid w:val="008B753D"/>
    <w:rsid w:val="008C14BD"/>
    <w:rsid w:val="008C1CB7"/>
    <w:rsid w:val="008C233D"/>
    <w:rsid w:val="008C2809"/>
    <w:rsid w:val="008C2C32"/>
    <w:rsid w:val="008C2FE4"/>
    <w:rsid w:val="008C3A47"/>
    <w:rsid w:val="008C437E"/>
    <w:rsid w:val="008C50A6"/>
    <w:rsid w:val="008C5EEC"/>
    <w:rsid w:val="008C6867"/>
    <w:rsid w:val="008C702D"/>
    <w:rsid w:val="008C70AE"/>
    <w:rsid w:val="008C75EE"/>
    <w:rsid w:val="008C79EF"/>
    <w:rsid w:val="008D03B8"/>
    <w:rsid w:val="008D041D"/>
    <w:rsid w:val="008D100E"/>
    <w:rsid w:val="008D149E"/>
    <w:rsid w:val="008D1A89"/>
    <w:rsid w:val="008D2222"/>
    <w:rsid w:val="008D278E"/>
    <w:rsid w:val="008D284B"/>
    <w:rsid w:val="008D2891"/>
    <w:rsid w:val="008D2CBD"/>
    <w:rsid w:val="008D32BF"/>
    <w:rsid w:val="008D38B2"/>
    <w:rsid w:val="008D4B4B"/>
    <w:rsid w:val="008D4DF0"/>
    <w:rsid w:val="008D5556"/>
    <w:rsid w:val="008D599B"/>
    <w:rsid w:val="008D6F13"/>
    <w:rsid w:val="008D77B8"/>
    <w:rsid w:val="008D79B4"/>
    <w:rsid w:val="008E1013"/>
    <w:rsid w:val="008E1699"/>
    <w:rsid w:val="008E1893"/>
    <w:rsid w:val="008E1F97"/>
    <w:rsid w:val="008E2145"/>
    <w:rsid w:val="008E21CC"/>
    <w:rsid w:val="008E2AA6"/>
    <w:rsid w:val="008E3531"/>
    <w:rsid w:val="008E39ED"/>
    <w:rsid w:val="008E3AF4"/>
    <w:rsid w:val="008E5503"/>
    <w:rsid w:val="008E5F91"/>
    <w:rsid w:val="008E63B9"/>
    <w:rsid w:val="008E64EA"/>
    <w:rsid w:val="008E672D"/>
    <w:rsid w:val="008E72CB"/>
    <w:rsid w:val="008E7493"/>
    <w:rsid w:val="008E7FC6"/>
    <w:rsid w:val="008F00BA"/>
    <w:rsid w:val="008F1503"/>
    <w:rsid w:val="008F3550"/>
    <w:rsid w:val="008F509D"/>
    <w:rsid w:val="008F52CB"/>
    <w:rsid w:val="008F565F"/>
    <w:rsid w:val="008F5A3B"/>
    <w:rsid w:val="008F607A"/>
    <w:rsid w:val="008F7554"/>
    <w:rsid w:val="008F7A43"/>
    <w:rsid w:val="00901B7E"/>
    <w:rsid w:val="009020BE"/>
    <w:rsid w:val="00902AA9"/>
    <w:rsid w:val="00903C85"/>
    <w:rsid w:val="00903D93"/>
    <w:rsid w:val="00903E00"/>
    <w:rsid w:val="0090466A"/>
    <w:rsid w:val="00906631"/>
    <w:rsid w:val="00906F03"/>
    <w:rsid w:val="009077C2"/>
    <w:rsid w:val="00907FD1"/>
    <w:rsid w:val="00910709"/>
    <w:rsid w:val="00910E43"/>
    <w:rsid w:val="0091195E"/>
    <w:rsid w:val="00911CF7"/>
    <w:rsid w:val="0091224A"/>
    <w:rsid w:val="009130AC"/>
    <w:rsid w:val="009132BC"/>
    <w:rsid w:val="009138C9"/>
    <w:rsid w:val="00913EF2"/>
    <w:rsid w:val="009143AC"/>
    <w:rsid w:val="00914730"/>
    <w:rsid w:val="00914D18"/>
    <w:rsid w:val="00915A92"/>
    <w:rsid w:val="00915CD4"/>
    <w:rsid w:val="00916368"/>
    <w:rsid w:val="00917590"/>
    <w:rsid w:val="00917A9B"/>
    <w:rsid w:val="00917C5F"/>
    <w:rsid w:val="00920420"/>
    <w:rsid w:val="0092079C"/>
    <w:rsid w:val="00921FAC"/>
    <w:rsid w:val="0092382F"/>
    <w:rsid w:val="009238DA"/>
    <w:rsid w:val="00924353"/>
    <w:rsid w:val="00924820"/>
    <w:rsid w:val="00925F71"/>
    <w:rsid w:val="00926CEA"/>
    <w:rsid w:val="00926CEC"/>
    <w:rsid w:val="00927D7C"/>
    <w:rsid w:val="00927EBB"/>
    <w:rsid w:val="009302B9"/>
    <w:rsid w:val="00930660"/>
    <w:rsid w:val="00930A7F"/>
    <w:rsid w:val="009318C5"/>
    <w:rsid w:val="00931D92"/>
    <w:rsid w:val="00932B38"/>
    <w:rsid w:val="009332FD"/>
    <w:rsid w:val="00933DC3"/>
    <w:rsid w:val="00934210"/>
    <w:rsid w:val="0093465E"/>
    <w:rsid w:val="00935822"/>
    <w:rsid w:val="0093588A"/>
    <w:rsid w:val="00935F63"/>
    <w:rsid w:val="0093619D"/>
    <w:rsid w:val="00936592"/>
    <w:rsid w:val="009369C2"/>
    <w:rsid w:val="00936B80"/>
    <w:rsid w:val="00937029"/>
    <w:rsid w:val="0093746F"/>
    <w:rsid w:val="00937A52"/>
    <w:rsid w:val="009405E3"/>
    <w:rsid w:val="009407C2"/>
    <w:rsid w:val="00940B0F"/>
    <w:rsid w:val="0094127E"/>
    <w:rsid w:val="00941458"/>
    <w:rsid w:val="00941704"/>
    <w:rsid w:val="00941727"/>
    <w:rsid w:val="0094174C"/>
    <w:rsid w:val="00941F0E"/>
    <w:rsid w:val="009435A7"/>
    <w:rsid w:val="00943645"/>
    <w:rsid w:val="00943787"/>
    <w:rsid w:val="0094398F"/>
    <w:rsid w:val="00943FF6"/>
    <w:rsid w:val="00944171"/>
    <w:rsid w:val="00944469"/>
    <w:rsid w:val="009446B2"/>
    <w:rsid w:val="00944CC7"/>
    <w:rsid w:val="0094533A"/>
    <w:rsid w:val="00946722"/>
    <w:rsid w:val="0094732F"/>
    <w:rsid w:val="0094744B"/>
    <w:rsid w:val="009474A9"/>
    <w:rsid w:val="0094767A"/>
    <w:rsid w:val="0095130D"/>
    <w:rsid w:val="0095146F"/>
    <w:rsid w:val="00952078"/>
    <w:rsid w:val="009521D7"/>
    <w:rsid w:val="00952295"/>
    <w:rsid w:val="00952387"/>
    <w:rsid w:val="00952793"/>
    <w:rsid w:val="00953C8E"/>
    <w:rsid w:val="009540A0"/>
    <w:rsid w:val="00954402"/>
    <w:rsid w:val="0095466E"/>
    <w:rsid w:val="00954CC0"/>
    <w:rsid w:val="0095531E"/>
    <w:rsid w:val="009554B5"/>
    <w:rsid w:val="00955870"/>
    <w:rsid w:val="00956ACB"/>
    <w:rsid w:val="00956FB8"/>
    <w:rsid w:val="0095725F"/>
    <w:rsid w:val="00957725"/>
    <w:rsid w:val="00957B5C"/>
    <w:rsid w:val="00957B7B"/>
    <w:rsid w:val="00957DD2"/>
    <w:rsid w:val="00960545"/>
    <w:rsid w:val="00960F2E"/>
    <w:rsid w:val="00962E23"/>
    <w:rsid w:val="00962FBE"/>
    <w:rsid w:val="009636FB"/>
    <w:rsid w:val="00963CDE"/>
    <w:rsid w:val="00964715"/>
    <w:rsid w:val="00964C9C"/>
    <w:rsid w:val="00964CA9"/>
    <w:rsid w:val="009650FD"/>
    <w:rsid w:val="00965227"/>
    <w:rsid w:val="009655DA"/>
    <w:rsid w:val="00965652"/>
    <w:rsid w:val="00965A76"/>
    <w:rsid w:val="00965B0A"/>
    <w:rsid w:val="009663BC"/>
    <w:rsid w:val="009668EF"/>
    <w:rsid w:val="00967DCE"/>
    <w:rsid w:val="00967FDA"/>
    <w:rsid w:val="00970A7F"/>
    <w:rsid w:val="00970AFE"/>
    <w:rsid w:val="009714F1"/>
    <w:rsid w:val="0097170B"/>
    <w:rsid w:val="00972483"/>
    <w:rsid w:val="00972996"/>
    <w:rsid w:val="009739F5"/>
    <w:rsid w:val="00974EB9"/>
    <w:rsid w:val="00974F8F"/>
    <w:rsid w:val="0097551F"/>
    <w:rsid w:val="00975938"/>
    <w:rsid w:val="00976387"/>
    <w:rsid w:val="00976A81"/>
    <w:rsid w:val="009775C1"/>
    <w:rsid w:val="00977626"/>
    <w:rsid w:val="00977921"/>
    <w:rsid w:val="00977B0F"/>
    <w:rsid w:val="00977C3F"/>
    <w:rsid w:val="00977D61"/>
    <w:rsid w:val="0098127D"/>
    <w:rsid w:val="0098186E"/>
    <w:rsid w:val="009819D8"/>
    <w:rsid w:val="00981DBF"/>
    <w:rsid w:val="009821F9"/>
    <w:rsid w:val="00982C28"/>
    <w:rsid w:val="00982F9F"/>
    <w:rsid w:val="00983148"/>
    <w:rsid w:val="00983F27"/>
    <w:rsid w:val="00984897"/>
    <w:rsid w:val="0098490B"/>
    <w:rsid w:val="00985043"/>
    <w:rsid w:val="00985101"/>
    <w:rsid w:val="009853DA"/>
    <w:rsid w:val="009856F1"/>
    <w:rsid w:val="00985A50"/>
    <w:rsid w:val="00985D00"/>
    <w:rsid w:val="009863A9"/>
    <w:rsid w:val="009868B4"/>
    <w:rsid w:val="00986C8D"/>
    <w:rsid w:val="009903D7"/>
    <w:rsid w:val="009918EB"/>
    <w:rsid w:val="009934C6"/>
    <w:rsid w:val="0099351E"/>
    <w:rsid w:val="00993BEE"/>
    <w:rsid w:val="00993E56"/>
    <w:rsid w:val="00993F6E"/>
    <w:rsid w:val="00994032"/>
    <w:rsid w:val="00994303"/>
    <w:rsid w:val="009944E3"/>
    <w:rsid w:val="00994B93"/>
    <w:rsid w:val="00994DCF"/>
    <w:rsid w:val="00995530"/>
    <w:rsid w:val="00996063"/>
    <w:rsid w:val="00996CFA"/>
    <w:rsid w:val="00997185"/>
    <w:rsid w:val="009979EC"/>
    <w:rsid w:val="00997CC4"/>
    <w:rsid w:val="00997D11"/>
    <w:rsid w:val="009A0561"/>
    <w:rsid w:val="009A0757"/>
    <w:rsid w:val="009A0C72"/>
    <w:rsid w:val="009A1CBC"/>
    <w:rsid w:val="009A1EBD"/>
    <w:rsid w:val="009A1F0F"/>
    <w:rsid w:val="009A2294"/>
    <w:rsid w:val="009A31E3"/>
    <w:rsid w:val="009A46A8"/>
    <w:rsid w:val="009A4740"/>
    <w:rsid w:val="009A528D"/>
    <w:rsid w:val="009A5816"/>
    <w:rsid w:val="009A5A0C"/>
    <w:rsid w:val="009A5B21"/>
    <w:rsid w:val="009A5B6E"/>
    <w:rsid w:val="009A7439"/>
    <w:rsid w:val="009A7A1E"/>
    <w:rsid w:val="009A7C86"/>
    <w:rsid w:val="009B0AE6"/>
    <w:rsid w:val="009B0CCF"/>
    <w:rsid w:val="009B243F"/>
    <w:rsid w:val="009B2EFD"/>
    <w:rsid w:val="009B395E"/>
    <w:rsid w:val="009B4928"/>
    <w:rsid w:val="009B57F3"/>
    <w:rsid w:val="009B5FD1"/>
    <w:rsid w:val="009B6201"/>
    <w:rsid w:val="009B653B"/>
    <w:rsid w:val="009B6D03"/>
    <w:rsid w:val="009B6FCE"/>
    <w:rsid w:val="009B759C"/>
    <w:rsid w:val="009B7F93"/>
    <w:rsid w:val="009C083C"/>
    <w:rsid w:val="009C1278"/>
    <w:rsid w:val="009C138F"/>
    <w:rsid w:val="009C1BE0"/>
    <w:rsid w:val="009C1C47"/>
    <w:rsid w:val="009C1CC3"/>
    <w:rsid w:val="009C2E3A"/>
    <w:rsid w:val="009C3B42"/>
    <w:rsid w:val="009C57E0"/>
    <w:rsid w:val="009C58B3"/>
    <w:rsid w:val="009C5963"/>
    <w:rsid w:val="009C60EE"/>
    <w:rsid w:val="009C6B98"/>
    <w:rsid w:val="009C7064"/>
    <w:rsid w:val="009D112B"/>
    <w:rsid w:val="009D176F"/>
    <w:rsid w:val="009D2202"/>
    <w:rsid w:val="009D3462"/>
    <w:rsid w:val="009D369E"/>
    <w:rsid w:val="009D3CC8"/>
    <w:rsid w:val="009D4128"/>
    <w:rsid w:val="009D464B"/>
    <w:rsid w:val="009D497E"/>
    <w:rsid w:val="009D58E3"/>
    <w:rsid w:val="009D5B8E"/>
    <w:rsid w:val="009D5FA7"/>
    <w:rsid w:val="009D7811"/>
    <w:rsid w:val="009E0861"/>
    <w:rsid w:val="009E1610"/>
    <w:rsid w:val="009E221A"/>
    <w:rsid w:val="009E262A"/>
    <w:rsid w:val="009E2C48"/>
    <w:rsid w:val="009E3592"/>
    <w:rsid w:val="009E36E4"/>
    <w:rsid w:val="009E44E8"/>
    <w:rsid w:val="009E4E73"/>
    <w:rsid w:val="009E5131"/>
    <w:rsid w:val="009E5574"/>
    <w:rsid w:val="009E5631"/>
    <w:rsid w:val="009E5A35"/>
    <w:rsid w:val="009E5C92"/>
    <w:rsid w:val="009E5D82"/>
    <w:rsid w:val="009E5FE9"/>
    <w:rsid w:val="009E6725"/>
    <w:rsid w:val="009E6891"/>
    <w:rsid w:val="009E69BE"/>
    <w:rsid w:val="009E6FA7"/>
    <w:rsid w:val="009F031E"/>
    <w:rsid w:val="009F06EA"/>
    <w:rsid w:val="009F07F6"/>
    <w:rsid w:val="009F0C7D"/>
    <w:rsid w:val="009F0D0B"/>
    <w:rsid w:val="009F2034"/>
    <w:rsid w:val="009F281A"/>
    <w:rsid w:val="009F2849"/>
    <w:rsid w:val="009F382F"/>
    <w:rsid w:val="009F4FF4"/>
    <w:rsid w:val="009F6EEB"/>
    <w:rsid w:val="009F6F64"/>
    <w:rsid w:val="009F6F80"/>
    <w:rsid w:val="009F71B0"/>
    <w:rsid w:val="009F7363"/>
    <w:rsid w:val="009F7CD3"/>
    <w:rsid w:val="00A00147"/>
    <w:rsid w:val="00A006B4"/>
    <w:rsid w:val="00A00CFD"/>
    <w:rsid w:val="00A00E6E"/>
    <w:rsid w:val="00A01C9E"/>
    <w:rsid w:val="00A02111"/>
    <w:rsid w:val="00A02814"/>
    <w:rsid w:val="00A028E6"/>
    <w:rsid w:val="00A03BBE"/>
    <w:rsid w:val="00A04BF2"/>
    <w:rsid w:val="00A059E5"/>
    <w:rsid w:val="00A06EE8"/>
    <w:rsid w:val="00A0714C"/>
    <w:rsid w:val="00A07CD5"/>
    <w:rsid w:val="00A10596"/>
    <w:rsid w:val="00A10A1A"/>
    <w:rsid w:val="00A11279"/>
    <w:rsid w:val="00A11B60"/>
    <w:rsid w:val="00A13024"/>
    <w:rsid w:val="00A1329C"/>
    <w:rsid w:val="00A1343A"/>
    <w:rsid w:val="00A1346A"/>
    <w:rsid w:val="00A13849"/>
    <w:rsid w:val="00A13C72"/>
    <w:rsid w:val="00A14270"/>
    <w:rsid w:val="00A1483E"/>
    <w:rsid w:val="00A14842"/>
    <w:rsid w:val="00A15036"/>
    <w:rsid w:val="00A154CC"/>
    <w:rsid w:val="00A16345"/>
    <w:rsid w:val="00A17B04"/>
    <w:rsid w:val="00A17FD6"/>
    <w:rsid w:val="00A20093"/>
    <w:rsid w:val="00A20478"/>
    <w:rsid w:val="00A20D3D"/>
    <w:rsid w:val="00A211D4"/>
    <w:rsid w:val="00A212DE"/>
    <w:rsid w:val="00A217CB"/>
    <w:rsid w:val="00A21E83"/>
    <w:rsid w:val="00A22FDB"/>
    <w:rsid w:val="00A23167"/>
    <w:rsid w:val="00A2353D"/>
    <w:rsid w:val="00A23877"/>
    <w:rsid w:val="00A23B12"/>
    <w:rsid w:val="00A240BE"/>
    <w:rsid w:val="00A2446A"/>
    <w:rsid w:val="00A245B3"/>
    <w:rsid w:val="00A2626F"/>
    <w:rsid w:val="00A27759"/>
    <w:rsid w:val="00A3021C"/>
    <w:rsid w:val="00A314F5"/>
    <w:rsid w:val="00A31D62"/>
    <w:rsid w:val="00A31E28"/>
    <w:rsid w:val="00A3222B"/>
    <w:rsid w:val="00A325C8"/>
    <w:rsid w:val="00A3468D"/>
    <w:rsid w:val="00A34B07"/>
    <w:rsid w:val="00A3506D"/>
    <w:rsid w:val="00A35D39"/>
    <w:rsid w:val="00A36DA5"/>
    <w:rsid w:val="00A379CA"/>
    <w:rsid w:val="00A37DE5"/>
    <w:rsid w:val="00A406A5"/>
    <w:rsid w:val="00A408B1"/>
    <w:rsid w:val="00A40C97"/>
    <w:rsid w:val="00A4117B"/>
    <w:rsid w:val="00A4205E"/>
    <w:rsid w:val="00A42B00"/>
    <w:rsid w:val="00A4322F"/>
    <w:rsid w:val="00A4385A"/>
    <w:rsid w:val="00A43D15"/>
    <w:rsid w:val="00A43E46"/>
    <w:rsid w:val="00A4477D"/>
    <w:rsid w:val="00A448F7"/>
    <w:rsid w:val="00A455A8"/>
    <w:rsid w:val="00A458D6"/>
    <w:rsid w:val="00A459BB"/>
    <w:rsid w:val="00A4628E"/>
    <w:rsid w:val="00A4649D"/>
    <w:rsid w:val="00A4762A"/>
    <w:rsid w:val="00A47794"/>
    <w:rsid w:val="00A47B63"/>
    <w:rsid w:val="00A47C5E"/>
    <w:rsid w:val="00A47C93"/>
    <w:rsid w:val="00A5123C"/>
    <w:rsid w:val="00A51600"/>
    <w:rsid w:val="00A5162C"/>
    <w:rsid w:val="00A52240"/>
    <w:rsid w:val="00A528DD"/>
    <w:rsid w:val="00A52A2B"/>
    <w:rsid w:val="00A52CE1"/>
    <w:rsid w:val="00A532F2"/>
    <w:rsid w:val="00A534DD"/>
    <w:rsid w:val="00A5361B"/>
    <w:rsid w:val="00A538FD"/>
    <w:rsid w:val="00A53E0A"/>
    <w:rsid w:val="00A540C0"/>
    <w:rsid w:val="00A54EC9"/>
    <w:rsid w:val="00A5782A"/>
    <w:rsid w:val="00A57985"/>
    <w:rsid w:val="00A60407"/>
    <w:rsid w:val="00A60CDA"/>
    <w:rsid w:val="00A61545"/>
    <w:rsid w:val="00A63632"/>
    <w:rsid w:val="00A6456E"/>
    <w:rsid w:val="00A64A07"/>
    <w:rsid w:val="00A65BD0"/>
    <w:rsid w:val="00A65D50"/>
    <w:rsid w:val="00A661FC"/>
    <w:rsid w:val="00A67361"/>
    <w:rsid w:val="00A677AC"/>
    <w:rsid w:val="00A70437"/>
    <w:rsid w:val="00A713C0"/>
    <w:rsid w:val="00A72826"/>
    <w:rsid w:val="00A72ACB"/>
    <w:rsid w:val="00A73122"/>
    <w:rsid w:val="00A743C1"/>
    <w:rsid w:val="00A7483F"/>
    <w:rsid w:val="00A74871"/>
    <w:rsid w:val="00A7489A"/>
    <w:rsid w:val="00A74DAA"/>
    <w:rsid w:val="00A7539F"/>
    <w:rsid w:val="00A7566F"/>
    <w:rsid w:val="00A75BA2"/>
    <w:rsid w:val="00A778F7"/>
    <w:rsid w:val="00A779D9"/>
    <w:rsid w:val="00A80715"/>
    <w:rsid w:val="00A80BDA"/>
    <w:rsid w:val="00A80C75"/>
    <w:rsid w:val="00A80FD7"/>
    <w:rsid w:val="00A810F4"/>
    <w:rsid w:val="00A83850"/>
    <w:rsid w:val="00A83EC4"/>
    <w:rsid w:val="00A840D7"/>
    <w:rsid w:val="00A841F6"/>
    <w:rsid w:val="00A844BD"/>
    <w:rsid w:val="00A8502D"/>
    <w:rsid w:val="00A858E7"/>
    <w:rsid w:val="00A85ACF"/>
    <w:rsid w:val="00A85D36"/>
    <w:rsid w:val="00A861D3"/>
    <w:rsid w:val="00A86EDE"/>
    <w:rsid w:val="00A871BE"/>
    <w:rsid w:val="00A87AE1"/>
    <w:rsid w:val="00A90BFC"/>
    <w:rsid w:val="00A90C90"/>
    <w:rsid w:val="00A90F76"/>
    <w:rsid w:val="00A91246"/>
    <w:rsid w:val="00A91EC2"/>
    <w:rsid w:val="00A93BBD"/>
    <w:rsid w:val="00A93BCE"/>
    <w:rsid w:val="00A93C58"/>
    <w:rsid w:val="00A94356"/>
    <w:rsid w:val="00A944A8"/>
    <w:rsid w:val="00A94F8F"/>
    <w:rsid w:val="00A95293"/>
    <w:rsid w:val="00A952FE"/>
    <w:rsid w:val="00A95F63"/>
    <w:rsid w:val="00A96217"/>
    <w:rsid w:val="00A96606"/>
    <w:rsid w:val="00A96BF4"/>
    <w:rsid w:val="00A96F80"/>
    <w:rsid w:val="00A97A6A"/>
    <w:rsid w:val="00A97B56"/>
    <w:rsid w:val="00AA077B"/>
    <w:rsid w:val="00AA0C68"/>
    <w:rsid w:val="00AA0F94"/>
    <w:rsid w:val="00AA1E46"/>
    <w:rsid w:val="00AA224F"/>
    <w:rsid w:val="00AA254F"/>
    <w:rsid w:val="00AA2B38"/>
    <w:rsid w:val="00AA2EB7"/>
    <w:rsid w:val="00AA408C"/>
    <w:rsid w:val="00AA4120"/>
    <w:rsid w:val="00AA4752"/>
    <w:rsid w:val="00AA4FB7"/>
    <w:rsid w:val="00AA6E48"/>
    <w:rsid w:val="00AA6FD7"/>
    <w:rsid w:val="00AA7094"/>
    <w:rsid w:val="00AB0331"/>
    <w:rsid w:val="00AB151C"/>
    <w:rsid w:val="00AB1EAA"/>
    <w:rsid w:val="00AB28EB"/>
    <w:rsid w:val="00AB2D26"/>
    <w:rsid w:val="00AB2F91"/>
    <w:rsid w:val="00AB4078"/>
    <w:rsid w:val="00AB4F25"/>
    <w:rsid w:val="00AB5B40"/>
    <w:rsid w:val="00AB5FE2"/>
    <w:rsid w:val="00AB61C2"/>
    <w:rsid w:val="00AB65ED"/>
    <w:rsid w:val="00AB68BC"/>
    <w:rsid w:val="00AB7152"/>
    <w:rsid w:val="00AC0129"/>
    <w:rsid w:val="00AC01F8"/>
    <w:rsid w:val="00AC03F8"/>
    <w:rsid w:val="00AC04B5"/>
    <w:rsid w:val="00AC0547"/>
    <w:rsid w:val="00AC0841"/>
    <w:rsid w:val="00AC0BE6"/>
    <w:rsid w:val="00AC0EA4"/>
    <w:rsid w:val="00AC1D46"/>
    <w:rsid w:val="00AC1F6F"/>
    <w:rsid w:val="00AC1FFC"/>
    <w:rsid w:val="00AC223A"/>
    <w:rsid w:val="00AC2375"/>
    <w:rsid w:val="00AC356F"/>
    <w:rsid w:val="00AC4099"/>
    <w:rsid w:val="00AC4685"/>
    <w:rsid w:val="00AC4A4F"/>
    <w:rsid w:val="00AC4E3F"/>
    <w:rsid w:val="00AC4E58"/>
    <w:rsid w:val="00AC5152"/>
    <w:rsid w:val="00AC63AE"/>
    <w:rsid w:val="00AC6D2E"/>
    <w:rsid w:val="00AC796F"/>
    <w:rsid w:val="00AD0068"/>
    <w:rsid w:val="00AD03C9"/>
    <w:rsid w:val="00AD2951"/>
    <w:rsid w:val="00AD373E"/>
    <w:rsid w:val="00AD3F07"/>
    <w:rsid w:val="00AD402A"/>
    <w:rsid w:val="00AD4F15"/>
    <w:rsid w:val="00AD4F4D"/>
    <w:rsid w:val="00AD5788"/>
    <w:rsid w:val="00AD60FC"/>
    <w:rsid w:val="00AD7473"/>
    <w:rsid w:val="00AE094C"/>
    <w:rsid w:val="00AE09FD"/>
    <w:rsid w:val="00AE0A6C"/>
    <w:rsid w:val="00AE0DA8"/>
    <w:rsid w:val="00AE2557"/>
    <w:rsid w:val="00AE3027"/>
    <w:rsid w:val="00AE3A99"/>
    <w:rsid w:val="00AE5F22"/>
    <w:rsid w:val="00AE61BA"/>
    <w:rsid w:val="00AE62C2"/>
    <w:rsid w:val="00AE6885"/>
    <w:rsid w:val="00AE6CAA"/>
    <w:rsid w:val="00AE6DE6"/>
    <w:rsid w:val="00AF0433"/>
    <w:rsid w:val="00AF0BAD"/>
    <w:rsid w:val="00AF112D"/>
    <w:rsid w:val="00AF1BA9"/>
    <w:rsid w:val="00AF1C61"/>
    <w:rsid w:val="00AF1FCC"/>
    <w:rsid w:val="00AF3438"/>
    <w:rsid w:val="00AF4414"/>
    <w:rsid w:val="00AF452F"/>
    <w:rsid w:val="00AF4F4B"/>
    <w:rsid w:val="00AF5274"/>
    <w:rsid w:val="00AF640F"/>
    <w:rsid w:val="00AF69E7"/>
    <w:rsid w:val="00AF6A33"/>
    <w:rsid w:val="00AF6E27"/>
    <w:rsid w:val="00AF6F28"/>
    <w:rsid w:val="00AF7904"/>
    <w:rsid w:val="00AF7ED1"/>
    <w:rsid w:val="00B0067E"/>
    <w:rsid w:val="00B00706"/>
    <w:rsid w:val="00B00851"/>
    <w:rsid w:val="00B00892"/>
    <w:rsid w:val="00B00D21"/>
    <w:rsid w:val="00B01500"/>
    <w:rsid w:val="00B01B25"/>
    <w:rsid w:val="00B0239E"/>
    <w:rsid w:val="00B024F8"/>
    <w:rsid w:val="00B027B8"/>
    <w:rsid w:val="00B0315D"/>
    <w:rsid w:val="00B035DE"/>
    <w:rsid w:val="00B04443"/>
    <w:rsid w:val="00B0452E"/>
    <w:rsid w:val="00B0474B"/>
    <w:rsid w:val="00B05078"/>
    <w:rsid w:val="00B05DC4"/>
    <w:rsid w:val="00B06CDB"/>
    <w:rsid w:val="00B070B1"/>
    <w:rsid w:val="00B07B0B"/>
    <w:rsid w:val="00B07D16"/>
    <w:rsid w:val="00B07D29"/>
    <w:rsid w:val="00B10454"/>
    <w:rsid w:val="00B10DB8"/>
    <w:rsid w:val="00B11021"/>
    <w:rsid w:val="00B11989"/>
    <w:rsid w:val="00B12550"/>
    <w:rsid w:val="00B12E3D"/>
    <w:rsid w:val="00B12E4A"/>
    <w:rsid w:val="00B1311B"/>
    <w:rsid w:val="00B13246"/>
    <w:rsid w:val="00B148CE"/>
    <w:rsid w:val="00B14EAA"/>
    <w:rsid w:val="00B15718"/>
    <w:rsid w:val="00B15F18"/>
    <w:rsid w:val="00B16249"/>
    <w:rsid w:val="00B163B1"/>
    <w:rsid w:val="00B17A1B"/>
    <w:rsid w:val="00B17E4E"/>
    <w:rsid w:val="00B20064"/>
    <w:rsid w:val="00B201D3"/>
    <w:rsid w:val="00B2104D"/>
    <w:rsid w:val="00B2165D"/>
    <w:rsid w:val="00B21EC3"/>
    <w:rsid w:val="00B22874"/>
    <w:rsid w:val="00B22C31"/>
    <w:rsid w:val="00B23546"/>
    <w:rsid w:val="00B24C61"/>
    <w:rsid w:val="00B251E9"/>
    <w:rsid w:val="00B252C4"/>
    <w:rsid w:val="00B25875"/>
    <w:rsid w:val="00B25BB1"/>
    <w:rsid w:val="00B25F24"/>
    <w:rsid w:val="00B26094"/>
    <w:rsid w:val="00B27025"/>
    <w:rsid w:val="00B3026F"/>
    <w:rsid w:val="00B30572"/>
    <w:rsid w:val="00B3069D"/>
    <w:rsid w:val="00B30760"/>
    <w:rsid w:val="00B3124A"/>
    <w:rsid w:val="00B31461"/>
    <w:rsid w:val="00B32D58"/>
    <w:rsid w:val="00B3307C"/>
    <w:rsid w:val="00B33D12"/>
    <w:rsid w:val="00B34B07"/>
    <w:rsid w:val="00B34D98"/>
    <w:rsid w:val="00B34E0B"/>
    <w:rsid w:val="00B35057"/>
    <w:rsid w:val="00B35164"/>
    <w:rsid w:val="00B35690"/>
    <w:rsid w:val="00B36B12"/>
    <w:rsid w:val="00B36DCC"/>
    <w:rsid w:val="00B37CB4"/>
    <w:rsid w:val="00B400A0"/>
    <w:rsid w:val="00B403AF"/>
    <w:rsid w:val="00B40647"/>
    <w:rsid w:val="00B408F3"/>
    <w:rsid w:val="00B40F6D"/>
    <w:rsid w:val="00B41194"/>
    <w:rsid w:val="00B415D4"/>
    <w:rsid w:val="00B42368"/>
    <w:rsid w:val="00B423EA"/>
    <w:rsid w:val="00B425D9"/>
    <w:rsid w:val="00B43F0F"/>
    <w:rsid w:val="00B43F24"/>
    <w:rsid w:val="00B44739"/>
    <w:rsid w:val="00B447E6"/>
    <w:rsid w:val="00B4554C"/>
    <w:rsid w:val="00B46FD0"/>
    <w:rsid w:val="00B50ABA"/>
    <w:rsid w:val="00B50C88"/>
    <w:rsid w:val="00B5106C"/>
    <w:rsid w:val="00B5106E"/>
    <w:rsid w:val="00B510BF"/>
    <w:rsid w:val="00B52EEC"/>
    <w:rsid w:val="00B53386"/>
    <w:rsid w:val="00B539B4"/>
    <w:rsid w:val="00B53D0E"/>
    <w:rsid w:val="00B54D13"/>
    <w:rsid w:val="00B54D9E"/>
    <w:rsid w:val="00B558F6"/>
    <w:rsid w:val="00B55D99"/>
    <w:rsid w:val="00B56C7F"/>
    <w:rsid w:val="00B57A5A"/>
    <w:rsid w:val="00B60C61"/>
    <w:rsid w:val="00B6222E"/>
    <w:rsid w:val="00B62350"/>
    <w:rsid w:val="00B63049"/>
    <w:rsid w:val="00B63BAC"/>
    <w:rsid w:val="00B64748"/>
    <w:rsid w:val="00B64937"/>
    <w:rsid w:val="00B64F3F"/>
    <w:rsid w:val="00B6509F"/>
    <w:rsid w:val="00B65A50"/>
    <w:rsid w:val="00B65AF9"/>
    <w:rsid w:val="00B6637F"/>
    <w:rsid w:val="00B66AA3"/>
    <w:rsid w:val="00B66D0C"/>
    <w:rsid w:val="00B66F7C"/>
    <w:rsid w:val="00B6774F"/>
    <w:rsid w:val="00B70126"/>
    <w:rsid w:val="00B70E0A"/>
    <w:rsid w:val="00B71CAF"/>
    <w:rsid w:val="00B72D77"/>
    <w:rsid w:val="00B72E94"/>
    <w:rsid w:val="00B73E3D"/>
    <w:rsid w:val="00B73F01"/>
    <w:rsid w:val="00B74043"/>
    <w:rsid w:val="00B74670"/>
    <w:rsid w:val="00B74680"/>
    <w:rsid w:val="00B74882"/>
    <w:rsid w:val="00B7525C"/>
    <w:rsid w:val="00B7544A"/>
    <w:rsid w:val="00B762C3"/>
    <w:rsid w:val="00B76D71"/>
    <w:rsid w:val="00B77A6F"/>
    <w:rsid w:val="00B81126"/>
    <w:rsid w:val="00B812A8"/>
    <w:rsid w:val="00B816BB"/>
    <w:rsid w:val="00B82603"/>
    <w:rsid w:val="00B82D5B"/>
    <w:rsid w:val="00B83C90"/>
    <w:rsid w:val="00B844C7"/>
    <w:rsid w:val="00B85A9C"/>
    <w:rsid w:val="00B87467"/>
    <w:rsid w:val="00B879F6"/>
    <w:rsid w:val="00B90547"/>
    <w:rsid w:val="00B9057C"/>
    <w:rsid w:val="00B90CD2"/>
    <w:rsid w:val="00B9197B"/>
    <w:rsid w:val="00B921F2"/>
    <w:rsid w:val="00B93144"/>
    <w:rsid w:val="00B93287"/>
    <w:rsid w:val="00B936DC"/>
    <w:rsid w:val="00B93F7E"/>
    <w:rsid w:val="00B93FC5"/>
    <w:rsid w:val="00B94001"/>
    <w:rsid w:val="00B942C7"/>
    <w:rsid w:val="00B94504"/>
    <w:rsid w:val="00B94B16"/>
    <w:rsid w:val="00B95146"/>
    <w:rsid w:val="00B953D8"/>
    <w:rsid w:val="00B96D4C"/>
    <w:rsid w:val="00B96E2D"/>
    <w:rsid w:val="00B97C9D"/>
    <w:rsid w:val="00BA1A0D"/>
    <w:rsid w:val="00BA2999"/>
    <w:rsid w:val="00BA3454"/>
    <w:rsid w:val="00BA3591"/>
    <w:rsid w:val="00BA4587"/>
    <w:rsid w:val="00BA471B"/>
    <w:rsid w:val="00BA5AD8"/>
    <w:rsid w:val="00BA5D0E"/>
    <w:rsid w:val="00BA5DAC"/>
    <w:rsid w:val="00BA61E8"/>
    <w:rsid w:val="00BA688B"/>
    <w:rsid w:val="00BA7286"/>
    <w:rsid w:val="00BA75B7"/>
    <w:rsid w:val="00BA75DA"/>
    <w:rsid w:val="00BA7913"/>
    <w:rsid w:val="00BB0283"/>
    <w:rsid w:val="00BB04B7"/>
    <w:rsid w:val="00BB1E09"/>
    <w:rsid w:val="00BB1F32"/>
    <w:rsid w:val="00BB2132"/>
    <w:rsid w:val="00BB3941"/>
    <w:rsid w:val="00BB43FA"/>
    <w:rsid w:val="00BB4823"/>
    <w:rsid w:val="00BB4939"/>
    <w:rsid w:val="00BB4DF6"/>
    <w:rsid w:val="00BB58BF"/>
    <w:rsid w:val="00BB6F9E"/>
    <w:rsid w:val="00BB6FA6"/>
    <w:rsid w:val="00BC00B0"/>
    <w:rsid w:val="00BC04CA"/>
    <w:rsid w:val="00BC1EB4"/>
    <w:rsid w:val="00BC1FC5"/>
    <w:rsid w:val="00BC228B"/>
    <w:rsid w:val="00BC2C78"/>
    <w:rsid w:val="00BC2C81"/>
    <w:rsid w:val="00BC358C"/>
    <w:rsid w:val="00BC37B9"/>
    <w:rsid w:val="00BC5716"/>
    <w:rsid w:val="00BC6C70"/>
    <w:rsid w:val="00BC7649"/>
    <w:rsid w:val="00BD0F93"/>
    <w:rsid w:val="00BD108E"/>
    <w:rsid w:val="00BD19B5"/>
    <w:rsid w:val="00BD200A"/>
    <w:rsid w:val="00BD28A5"/>
    <w:rsid w:val="00BD2A67"/>
    <w:rsid w:val="00BD2BC9"/>
    <w:rsid w:val="00BD2E5E"/>
    <w:rsid w:val="00BD351F"/>
    <w:rsid w:val="00BD3634"/>
    <w:rsid w:val="00BD3BAC"/>
    <w:rsid w:val="00BD45C2"/>
    <w:rsid w:val="00BD47AF"/>
    <w:rsid w:val="00BD55C3"/>
    <w:rsid w:val="00BD5621"/>
    <w:rsid w:val="00BD5A1E"/>
    <w:rsid w:val="00BD6265"/>
    <w:rsid w:val="00BD7136"/>
    <w:rsid w:val="00BD7B60"/>
    <w:rsid w:val="00BD7EE1"/>
    <w:rsid w:val="00BE037A"/>
    <w:rsid w:val="00BE0B15"/>
    <w:rsid w:val="00BE0DC6"/>
    <w:rsid w:val="00BE19CD"/>
    <w:rsid w:val="00BE1B93"/>
    <w:rsid w:val="00BE1F3F"/>
    <w:rsid w:val="00BE25E4"/>
    <w:rsid w:val="00BE2668"/>
    <w:rsid w:val="00BE2BBC"/>
    <w:rsid w:val="00BE3A7C"/>
    <w:rsid w:val="00BE3AC5"/>
    <w:rsid w:val="00BE3DE5"/>
    <w:rsid w:val="00BE41A9"/>
    <w:rsid w:val="00BE6410"/>
    <w:rsid w:val="00BF07B5"/>
    <w:rsid w:val="00BF09BE"/>
    <w:rsid w:val="00BF0ED4"/>
    <w:rsid w:val="00BF0F81"/>
    <w:rsid w:val="00BF106F"/>
    <w:rsid w:val="00BF12C6"/>
    <w:rsid w:val="00BF3070"/>
    <w:rsid w:val="00BF35C6"/>
    <w:rsid w:val="00BF4E72"/>
    <w:rsid w:val="00BF5E01"/>
    <w:rsid w:val="00BF65CA"/>
    <w:rsid w:val="00BF6913"/>
    <w:rsid w:val="00BF697A"/>
    <w:rsid w:val="00BF75F9"/>
    <w:rsid w:val="00C009B2"/>
    <w:rsid w:val="00C00DD7"/>
    <w:rsid w:val="00C01043"/>
    <w:rsid w:val="00C01AF5"/>
    <w:rsid w:val="00C01EC3"/>
    <w:rsid w:val="00C02001"/>
    <w:rsid w:val="00C0214C"/>
    <w:rsid w:val="00C0224B"/>
    <w:rsid w:val="00C026D3"/>
    <w:rsid w:val="00C02EC0"/>
    <w:rsid w:val="00C0325E"/>
    <w:rsid w:val="00C03570"/>
    <w:rsid w:val="00C0423E"/>
    <w:rsid w:val="00C045B0"/>
    <w:rsid w:val="00C04DFA"/>
    <w:rsid w:val="00C050EC"/>
    <w:rsid w:val="00C053FE"/>
    <w:rsid w:val="00C055D4"/>
    <w:rsid w:val="00C068B7"/>
    <w:rsid w:val="00C069E0"/>
    <w:rsid w:val="00C07F57"/>
    <w:rsid w:val="00C10A10"/>
    <w:rsid w:val="00C113F5"/>
    <w:rsid w:val="00C1158B"/>
    <w:rsid w:val="00C122BE"/>
    <w:rsid w:val="00C1274A"/>
    <w:rsid w:val="00C1420B"/>
    <w:rsid w:val="00C1522F"/>
    <w:rsid w:val="00C15269"/>
    <w:rsid w:val="00C1527D"/>
    <w:rsid w:val="00C156D8"/>
    <w:rsid w:val="00C1640B"/>
    <w:rsid w:val="00C165C6"/>
    <w:rsid w:val="00C20A6F"/>
    <w:rsid w:val="00C20CE9"/>
    <w:rsid w:val="00C21078"/>
    <w:rsid w:val="00C2167B"/>
    <w:rsid w:val="00C22001"/>
    <w:rsid w:val="00C23231"/>
    <w:rsid w:val="00C24539"/>
    <w:rsid w:val="00C25287"/>
    <w:rsid w:val="00C252DF"/>
    <w:rsid w:val="00C261D9"/>
    <w:rsid w:val="00C264E2"/>
    <w:rsid w:val="00C26694"/>
    <w:rsid w:val="00C26C39"/>
    <w:rsid w:val="00C26E35"/>
    <w:rsid w:val="00C27205"/>
    <w:rsid w:val="00C27CC7"/>
    <w:rsid w:val="00C30468"/>
    <w:rsid w:val="00C312DA"/>
    <w:rsid w:val="00C31498"/>
    <w:rsid w:val="00C31B26"/>
    <w:rsid w:val="00C31D89"/>
    <w:rsid w:val="00C321A5"/>
    <w:rsid w:val="00C3274C"/>
    <w:rsid w:val="00C32868"/>
    <w:rsid w:val="00C32988"/>
    <w:rsid w:val="00C333FA"/>
    <w:rsid w:val="00C33667"/>
    <w:rsid w:val="00C33AE5"/>
    <w:rsid w:val="00C33CBF"/>
    <w:rsid w:val="00C34376"/>
    <w:rsid w:val="00C346BE"/>
    <w:rsid w:val="00C361E3"/>
    <w:rsid w:val="00C36418"/>
    <w:rsid w:val="00C36DB0"/>
    <w:rsid w:val="00C37163"/>
    <w:rsid w:val="00C37173"/>
    <w:rsid w:val="00C40B19"/>
    <w:rsid w:val="00C41AA9"/>
    <w:rsid w:val="00C42A01"/>
    <w:rsid w:val="00C42FDF"/>
    <w:rsid w:val="00C43789"/>
    <w:rsid w:val="00C43B90"/>
    <w:rsid w:val="00C44213"/>
    <w:rsid w:val="00C4426C"/>
    <w:rsid w:val="00C44464"/>
    <w:rsid w:val="00C44557"/>
    <w:rsid w:val="00C44778"/>
    <w:rsid w:val="00C45A0B"/>
    <w:rsid w:val="00C45A9F"/>
    <w:rsid w:val="00C45F59"/>
    <w:rsid w:val="00C460BF"/>
    <w:rsid w:val="00C46702"/>
    <w:rsid w:val="00C46F69"/>
    <w:rsid w:val="00C471DC"/>
    <w:rsid w:val="00C47CE8"/>
    <w:rsid w:val="00C50A00"/>
    <w:rsid w:val="00C50BF3"/>
    <w:rsid w:val="00C514BF"/>
    <w:rsid w:val="00C51EDD"/>
    <w:rsid w:val="00C52E71"/>
    <w:rsid w:val="00C53901"/>
    <w:rsid w:val="00C55711"/>
    <w:rsid w:val="00C563B1"/>
    <w:rsid w:val="00C5641E"/>
    <w:rsid w:val="00C56461"/>
    <w:rsid w:val="00C570D7"/>
    <w:rsid w:val="00C574E7"/>
    <w:rsid w:val="00C57B56"/>
    <w:rsid w:val="00C57D2F"/>
    <w:rsid w:val="00C57D9C"/>
    <w:rsid w:val="00C57ED8"/>
    <w:rsid w:val="00C601A6"/>
    <w:rsid w:val="00C60D08"/>
    <w:rsid w:val="00C612C8"/>
    <w:rsid w:val="00C619DC"/>
    <w:rsid w:val="00C62B96"/>
    <w:rsid w:val="00C62D8F"/>
    <w:rsid w:val="00C6322F"/>
    <w:rsid w:val="00C63402"/>
    <w:rsid w:val="00C63FFA"/>
    <w:rsid w:val="00C6439B"/>
    <w:rsid w:val="00C64FAA"/>
    <w:rsid w:val="00C6664B"/>
    <w:rsid w:val="00C66969"/>
    <w:rsid w:val="00C70045"/>
    <w:rsid w:val="00C714CF"/>
    <w:rsid w:val="00C716D7"/>
    <w:rsid w:val="00C71E9A"/>
    <w:rsid w:val="00C721D7"/>
    <w:rsid w:val="00C727E1"/>
    <w:rsid w:val="00C72D51"/>
    <w:rsid w:val="00C7419C"/>
    <w:rsid w:val="00C747B3"/>
    <w:rsid w:val="00C74C63"/>
    <w:rsid w:val="00C75B7D"/>
    <w:rsid w:val="00C761A0"/>
    <w:rsid w:val="00C76EC9"/>
    <w:rsid w:val="00C809A2"/>
    <w:rsid w:val="00C81048"/>
    <w:rsid w:val="00C8142F"/>
    <w:rsid w:val="00C82353"/>
    <w:rsid w:val="00C82C52"/>
    <w:rsid w:val="00C84046"/>
    <w:rsid w:val="00C84596"/>
    <w:rsid w:val="00C848A1"/>
    <w:rsid w:val="00C8635A"/>
    <w:rsid w:val="00C87BC7"/>
    <w:rsid w:val="00C87C77"/>
    <w:rsid w:val="00C9238D"/>
    <w:rsid w:val="00C92663"/>
    <w:rsid w:val="00C9282E"/>
    <w:rsid w:val="00C92B89"/>
    <w:rsid w:val="00C9302D"/>
    <w:rsid w:val="00C93B8E"/>
    <w:rsid w:val="00C93E8F"/>
    <w:rsid w:val="00C94174"/>
    <w:rsid w:val="00C94387"/>
    <w:rsid w:val="00C951C5"/>
    <w:rsid w:val="00C95DD1"/>
    <w:rsid w:val="00C96111"/>
    <w:rsid w:val="00C96372"/>
    <w:rsid w:val="00C96383"/>
    <w:rsid w:val="00C96858"/>
    <w:rsid w:val="00CA00FA"/>
    <w:rsid w:val="00CA16A8"/>
    <w:rsid w:val="00CA17E3"/>
    <w:rsid w:val="00CA18FB"/>
    <w:rsid w:val="00CA214F"/>
    <w:rsid w:val="00CA21A0"/>
    <w:rsid w:val="00CA2609"/>
    <w:rsid w:val="00CA2E4A"/>
    <w:rsid w:val="00CA3ACA"/>
    <w:rsid w:val="00CA3DAA"/>
    <w:rsid w:val="00CA3F72"/>
    <w:rsid w:val="00CA432F"/>
    <w:rsid w:val="00CA4479"/>
    <w:rsid w:val="00CA44FD"/>
    <w:rsid w:val="00CA4816"/>
    <w:rsid w:val="00CA4AAE"/>
    <w:rsid w:val="00CA5374"/>
    <w:rsid w:val="00CA6A4F"/>
    <w:rsid w:val="00CA72FF"/>
    <w:rsid w:val="00CA75E1"/>
    <w:rsid w:val="00CA762E"/>
    <w:rsid w:val="00CA789A"/>
    <w:rsid w:val="00CB1BF9"/>
    <w:rsid w:val="00CB22F9"/>
    <w:rsid w:val="00CB255D"/>
    <w:rsid w:val="00CB374C"/>
    <w:rsid w:val="00CB386E"/>
    <w:rsid w:val="00CB6B9C"/>
    <w:rsid w:val="00CB763F"/>
    <w:rsid w:val="00CB7A50"/>
    <w:rsid w:val="00CC00E4"/>
    <w:rsid w:val="00CC059D"/>
    <w:rsid w:val="00CC08A3"/>
    <w:rsid w:val="00CC0EF7"/>
    <w:rsid w:val="00CC1B75"/>
    <w:rsid w:val="00CC2F9E"/>
    <w:rsid w:val="00CC399E"/>
    <w:rsid w:val="00CC4985"/>
    <w:rsid w:val="00CC4FEC"/>
    <w:rsid w:val="00CC51C3"/>
    <w:rsid w:val="00CC5398"/>
    <w:rsid w:val="00CC73CE"/>
    <w:rsid w:val="00CC762A"/>
    <w:rsid w:val="00CD101F"/>
    <w:rsid w:val="00CD1D01"/>
    <w:rsid w:val="00CD2299"/>
    <w:rsid w:val="00CD23BE"/>
    <w:rsid w:val="00CD2E11"/>
    <w:rsid w:val="00CD341B"/>
    <w:rsid w:val="00CD5323"/>
    <w:rsid w:val="00CD580B"/>
    <w:rsid w:val="00CD5861"/>
    <w:rsid w:val="00CD61E8"/>
    <w:rsid w:val="00CD665D"/>
    <w:rsid w:val="00CD6ED4"/>
    <w:rsid w:val="00CD7055"/>
    <w:rsid w:val="00CD7E1E"/>
    <w:rsid w:val="00CE35F2"/>
    <w:rsid w:val="00CE489E"/>
    <w:rsid w:val="00CE48E3"/>
    <w:rsid w:val="00CE4936"/>
    <w:rsid w:val="00CE5D06"/>
    <w:rsid w:val="00CE6AF1"/>
    <w:rsid w:val="00CE6C59"/>
    <w:rsid w:val="00CE755F"/>
    <w:rsid w:val="00CE75D4"/>
    <w:rsid w:val="00CE7CAC"/>
    <w:rsid w:val="00CF09FE"/>
    <w:rsid w:val="00CF1ECD"/>
    <w:rsid w:val="00CF2677"/>
    <w:rsid w:val="00CF33B8"/>
    <w:rsid w:val="00CF4677"/>
    <w:rsid w:val="00CF50B3"/>
    <w:rsid w:val="00CF5F7D"/>
    <w:rsid w:val="00CF6465"/>
    <w:rsid w:val="00CF66E9"/>
    <w:rsid w:val="00D00117"/>
    <w:rsid w:val="00D015B8"/>
    <w:rsid w:val="00D01FF8"/>
    <w:rsid w:val="00D0362D"/>
    <w:rsid w:val="00D03AA6"/>
    <w:rsid w:val="00D0558F"/>
    <w:rsid w:val="00D05AF3"/>
    <w:rsid w:val="00D05C77"/>
    <w:rsid w:val="00D05F56"/>
    <w:rsid w:val="00D069CF"/>
    <w:rsid w:val="00D06C24"/>
    <w:rsid w:val="00D072CF"/>
    <w:rsid w:val="00D07691"/>
    <w:rsid w:val="00D113BC"/>
    <w:rsid w:val="00D115AA"/>
    <w:rsid w:val="00D11ADB"/>
    <w:rsid w:val="00D12013"/>
    <w:rsid w:val="00D126B0"/>
    <w:rsid w:val="00D13DFE"/>
    <w:rsid w:val="00D14BE9"/>
    <w:rsid w:val="00D155FA"/>
    <w:rsid w:val="00D16167"/>
    <w:rsid w:val="00D17859"/>
    <w:rsid w:val="00D20FF2"/>
    <w:rsid w:val="00D221DD"/>
    <w:rsid w:val="00D2228B"/>
    <w:rsid w:val="00D226D9"/>
    <w:rsid w:val="00D2279B"/>
    <w:rsid w:val="00D22AB9"/>
    <w:rsid w:val="00D247BB"/>
    <w:rsid w:val="00D24ECF"/>
    <w:rsid w:val="00D24F0C"/>
    <w:rsid w:val="00D2538F"/>
    <w:rsid w:val="00D25ADB"/>
    <w:rsid w:val="00D25EDC"/>
    <w:rsid w:val="00D263AF"/>
    <w:rsid w:val="00D267C6"/>
    <w:rsid w:val="00D2712C"/>
    <w:rsid w:val="00D27555"/>
    <w:rsid w:val="00D30270"/>
    <w:rsid w:val="00D30EC4"/>
    <w:rsid w:val="00D32523"/>
    <w:rsid w:val="00D3325D"/>
    <w:rsid w:val="00D33846"/>
    <w:rsid w:val="00D339CC"/>
    <w:rsid w:val="00D34864"/>
    <w:rsid w:val="00D34C0A"/>
    <w:rsid w:val="00D34D93"/>
    <w:rsid w:val="00D34D9A"/>
    <w:rsid w:val="00D3553A"/>
    <w:rsid w:val="00D35773"/>
    <w:rsid w:val="00D35E20"/>
    <w:rsid w:val="00D35ECC"/>
    <w:rsid w:val="00D35F36"/>
    <w:rsid w:val="00D370D6"/>
    <w:rsid w:val="00D40698"/>
    <w:rsid w:val="00D41101"/>
    <w:rsid w:val="00D411BC"/>
    <w:rsid w:val="00D411EA"/>
    <w:rsid w:val="00D4266D"/>
    <w:rsid w:val="00D42776"/>
    <w:rsid w:val="00D43506"/>
    <w:rsid w:val="00D441EC"/>
    <w:rsid w:val="00D449CD"/>
    <w:rsid w:val="00D44CC7"/>
    <w:rsid w:val="00D46E22"/>
    <w:rsid w:val="00D506FD"/>
    <w:rsid w:val="00D50EC3"/>
    <w:rsid w:val="00D50F07"/>
    <w:rsid w:val="00D5142C"/>
    <w:rsid w:val="00D51558"/>
    <w:rsid w:val="00D51D04"/>
    <w:rsid w:val="00D52AD4"/>
    <w:rsid w:val="00D52FC3"/>
    <w:rsid w:val="00D53D56"/>
    <w:rsid w:val="00D53EBC"/>
    <w:rsid w:val="00D54436"/>
    <w:rsid w:val="00D54955"/>
    <w:rsid w:val="00D54A9B"/>
    <w:rsid w:val="00D54C55"/>
    <w:rsid w:val="00D54E82"/>
    <w:rsid w:val="00D550E1"/>
    <w:rsid w:val="00D5542B"/>
    <w:rsid w:val="00D55538"/>
    <w:rsid w:val="00D56A14"/>
    <w:rsid w:val="00D57193"/>
    <w:rsid w:val="00D60C4C"/>
    <w:rsid w:val="00D611AD"/>
    <w:rsid w:val="00D612EC"/>
    <w:rsid w:val="00D617B6"/>
    <w:rsid w:val="00D62BA4"/>
    <w:rsid w:val="00D62E7F"/>
    <w:rsid w:val="00D63CAF"/>
    <w:rsid w:val="00D63E5F"/>
    <w:rsid w:val="00D641AE"/>
    <w:rsid w:val="00D64CE3"/>
    <w:rsid w:val="00D653C5"/>
    <w:rsid w:val="00D65C68"/>
    <w:rsid w:val="00D66796"/>
    <w:rsid w:val="00D668C4"/>
    <w:rsid w:val="00D7049A"/>
    <w:rsid w:val="00D71C80"/>
    <w:rsid w:val="00D720F3"/>
    <w:rsid w:val="00D73BF4"/>
    <w:rsid w:val="00D74881"/>
    <w:rsid w:val="00D74B38"/>
    <w:rsid w:val="00D74B66"/>
    <w:rsid w:val="00D77F00"/>
    <w:rsid w:val="00D801A2"/>
    <w:rsid w:val="00D80AFF"/>
    <w:rsid w:val="00D80F1A"/>
    <w:rsid w:val="00D81DC6"/>
    <w:rsid w:val="00D81EE5"/>
    <w:rsid w:val="00D827F8"/>
    <w:rsid w:val="00D82B3B"/>
    <w:rsid w:val="00D82BBB"/>
    <w:rsid w:val="00D83180"/>
    <w:rsid w:val="00D83D9B"/>
    <w:rsid w:val="00D84822"/>
    <w:rsid w:val="00D85719"/>
    <w:rsid w:val="00D85885"/>
    <w:rsid w:val="00D86CDA"/>
    <w:rsid w:val="00D86D7F"/>
    <w:rsid w:val="00D87D38"/>
    <w:rsid w:val="00D900EE"/>
    <w:rsid w:val="00D9051E"/>
    <w:rsid w:val="00D90EF7"/>
    <w:rsid w:val="00D91076"/>
    <w:rsid w:val="00D91833"/>
    <w:rsid w:val="00D92056"/>
    <w:rsid w:val="00D92470"/>
    <w:rsid w:val="00D92A3B"/>
    <w:rsid w:val="00D92BA2"/>
    <w:rsid w:val="00D93B27"/>
    <w:rsid w:val="00D941C0"/>
    <w:rsid w:val="00D95122"/>
    <w:rsid w:val="00D95660"/>
    <w:rsid w:val="00D96F51"/>
    <w:rsid w:val="00D97727"/>
    <w:rsid w:val="00D97810"/>
    <w:rsid w:val="00D97AFD"/>
    <w:rsid w:val="00D97B4E"/>
    <w:rsid w:val="00DA0120"/>
    <w:rsid w:val="00DA0208"/>
    <w:rsid w:val="00DA02B0"/>
    <w:rsid w:val="00DA11DC"/>
    <w:rsid w:val="00DA1929"/>
    <w:rsid w:val="00DA19CA"/>
    <w:rsid w:val="00DA1B00"/>
    <w:rsid w:val="00DA30F1"/>
    <w:rsid w:val="00DA3DDA"/>
    <w:rsid w:val="00DA4206"/>
    <w:rsid w:val="00DA544B"/>
    <w:rsid w:val="00DA55DD"/>
    <w:rsid w:val="00DA5CD7"/>
    <w:rsid w:val="00DA5D8B"/>
    <w:rsid w:val="00DA5FA9"/>
    <w:rsid w:val="00DA67ED"/>
    <w:rsid w:val="00DA683E"/>
    <w:rsid w:val="00DA7537"/>
    <w:rsid w:val="00DA7CC5"/>
    <w:rsid w:val="00DB0200"/>
    <w:rsid w:val="00DB0942"/>
    <w:rsid w:val="00DB0DF6"/>
    <w:rsid w:val="00DB2229"/>
    <w:rsid w:val="00DB262B"/>
    <w:rsid w:val="00DB33AE"/>
    <w:rsid w:val="00DB3BC3"/>
    <w:rsid w:val="00DB483F"/>
    <w:rsid w:val="00DB5719"/>
    <w:rsid w:val="00DB580D"/>
    <w:rsid w:val="00DB5B54"/>
    <w:rsid w:val="00DB5CE8"/>
    <w:rsid w:val="00DB607F"/>
    <w:rsid w:val="00DB6706"/>
    <w:rsid w:val="00DB6A35"/>
    <w:rsid w:val="00DB7BF3"/>
    <w:rsid w:val="00DB7DD6"/>
    <w:rsid w:val="00DB7E0A"/>
    <w:rsid w:val="00DB7ECE"/>
    <w:rsid w:val="00DC070D"/>
    <w:rsid w:val="00DC0983"/>
    <w:rsid w:val="00DC0E5F"/>
    <w:rsid w:val="00DC14CC"/>
    <w:rsid w:val="00DC176C"/>
    <w:rsid w:val="00DC2ECA"/>
    <w:rsid w:val="00DC30D9"/>
    <w:rsid w:val="00DC376A"/>
    <w:rsid w:val="00DC4CE3"/>
    <w:rsid w:val="00DD07C1"/>
    <w:rsid w:val="00DD0F47"/>
    <w:rsid w:val="00DD15EA"/>
    <w:rsid w:val="00DD2723"/>
    <w:rsid w:val="00DD2F34"/>
    <w:rsid w:val="00DD39C2"/>
    <w:rsid w:val="00DD4D6A"/>
    <w:rsid w:val="00DD5330"/>
    <w:rsid w:val="00DD5979"/>
    <w:rsid w:val="00DD5CAF"/>
    <w:rsid w:val="00DD6D8D"/>
    <w:rsid w:val="00DD6E47"/>
    <w:rsid w:val="00DE016C"/>
    <w:rsid w:val="00DE017B"/>
    <w:rsid w:val="00DE042E"/>
    <w:rsid w:val="00DE053D"/>
    <w:rsid w:val="00DE1632"/>
    <w:rsid w:val="00DE18F1"/>
    <w:rsid w:val="00DE2104"/>
    <w:rsid w:val="00DE22D3"/>
    <w:rsid w:val="00DE2795"/>
    <w:rsid w:val="00DE2DE3"/>
    <w:rsid w:val="00DE3734"/>
    <w:rsid w:val="00DE42A4"/>
    <w:rsid w:val="00DE47E8"/>
    <w:rsid w:val="00DE4AE0"/>
    <w:rsid w:val="00DE4FB2"/>
    <w:rsid w:val="00DE68DB"/>
    <w:rsid w:val="00DE6EDB"/>
    <w:rsid w:val="00DF0479"/>
    <w:rsid w:val="00DF075A"/>
    <w:rsid w:val="00DF1042"/>
    <w:rsid w:val="00DF3401"/>
    <w:rsid w:val="00DF3CC1"/>
    <w:rsid w:val="00DF430C"/>
    <w:rsid w:val="00DF504B"/>
    <w:rsid w:val="00DF556F"/>
    <w:rsid w:val="00DF637C"/>
    <w:rsid w:val="00DF6413"/>
    <w:rsid w:val="00DF67D7"/>
    <w:rsid w:val="00DF6B22"/>
    <w:rsid w:val="00DF74F1"/>
    <w:rsid w:val="00DF7542"/>
    <w:rsid w:val="00DF7F92"/>
    <w:rsid w:val="00E0090A"/>
    <w:rsid w:val="00E00EE3"/>
    <w:rsid w:val="00E0223C"/>
    <w:rsid w:val="00E02449"/>
    <w:rsid w:val="00E027AD"/>
    <w:rsid w:val="00E02A22"/>
    <w:rsid w:val="00E02B2D"/>
    <w:rsid w:val="00E02C59"/>
    <w:rsid w:val="00E02F0E"/>
    <w:rsid w:val="00E036C7"/>
    <w:rsid w:val="00E0375F"/>
    <w:rsid w:val="00E038CA"/>
    <w:rsid w:val="00E041B1"/>
    <w:rsid w:val="00E04B04"/>
    <w:rsid w:val="00E05669"/>
    <w:rsid w:val="00E075A9"/>
    <w:rsid w:val="00E10D52"/>
    <w:rsid w:val="00E10FF8"/>
    <w:rsid w:val="00E113B2"/>
    <w:rsid w:val="00E12592"/>
    <w:rsid w:val="00E12C08"/>
    <w:rsid w:val="00E12D3B"/>
    <w:rsid w:val="00E13378"/>
    <w:rsid w:val="00E133B0"/>
    <w:rsid w:val="00E14B78"/>
    <w:rsid w:val="00E14E83"/>
    <w:rsid w:val="00E15E05"/>
    <w:rsid w:val="00E1700F"/>
    <w:rsid w:val="00E175B7"/>
    <w:rsid w:val="00E200C5"/>
    <w:rsid w:val="00E20611"/>
    <w:rsid w:val="00E207AF"/>
    <w:rsid w:val="00E20D1D"/>
    <w:rsid w:val="00E20E4A"/>
    <w:rsid w:val="00E21E19"/>
    <w:rsid w:val="00E21ECC"/>
    <w:rsid w:val="00E23DB7"/>
    <w:rsid w:val="00E245A7"/>
    <w:rsid w:val="00E245D8"/>
    <w:rsid w:val="00E24ACE"/>
    <w:rsid w:val="00E2545A"/>
    <w:rsid w:val="00E25572"/>
    <w:rsid w:val="00E25997"/>
    <w:rsid w:val="00E25D43"/>
    <w:rsid w:val="00E26BEE"/>
    <w:rsid w:val="00E26E6A"/>
    <w:rsid w:val="00E271D1"/>
    <w:rsid w:val="00E273D0"/>
    <w:rsid w:val="00E27AAD"/>
    <w:rsid w:val="00E30EA6"/>
    <w:rsid w:val="00E30F26"/>
    <w:rsid w:val="00E31054"/>
    <w:rsid w:val="00E317FA"/>
    <w:rsid w:val="00E31FD1"/>
    <w:rsid w:val="00E321C7"/>
    <w:rsid w:val="00E32591"/>
    <w:rsid w:val="00E32BF3"/>
    <w:rsid w:val="00E33104"/>
    <w:rsid w:val="00E33945"/>
    <w:rsid w:val="00E33D17"/>
    <w:rsid w:val="00E3419A"/>
    <w:rsid w:val="00E355EA"/>
    <w:rsid w:val="00E35919"/>
    <w:rsid w:val="00E3624A"/>
    <w:rsid w:val="00E36342"/>
    <w:rsid w:val="00E37127"/>
    <w:rsid w:val="00E408F0"/>
    <w:rsid w:val="00E43407"/>
    <w:rsid w:val="00E45AA8"/>
    <w:rsid w:val="00E46334"/>
    <w:rsid w:val="00E46373"/>
    <w:rsid w:val="00E46BFA"/>
    <w:rsid w:val="00E47A56"/>
    <w:rsid w:val="00E47CDA"/>
    <w:rsid w:val="00E47FFE"/>
    <w:rsid w:val="00E50ABE"/>
    <w:rsid w:val="00E50E34"/>
    <w:rsid w:val="00E50E77"/>
    <w:rsid w:val="00E518CA"/>
    <w:rsid w:val="00E52DC4"/>
    <w:rsid w:val="00E52F15"/>
    <w:rsid w:val="00E5308A"/>
    <w:rsid w:val="00E53667"/>
    <w:rsid w:val="00E556A7"/>
    <w:rsid w:val="00E55813"/>
    <w:rsid w:val="00E55873"/>
    <w:rsid w:val="00E55FCC"/>
    <w:rsid w:val="00E56109"/>
    <w:rsid w:val="00E57B6D"/>
    <w:rsid w:val="00E57CC0"/>
    <w:rsid w:val="00E57D01"/>
    <w:rsid w:val="00E607D0"/>
    <w:rsid w:val="00E6212E"/>
    <w:rsid w:val="00E65311"/>
    <w:rsid w:val="00E65F3E"/>
    <w:rsid w:val="00E662E8"/>
    <w:rsid w:val="00E6645B"/>
    <w:rsid w:val="00E66BE0"/>
    <w:rsid w:val="00E6705A"/>
    <w:rsid w:val="00E67468"/>
    <w:rsid w:val="00E678EE"/>
    <w:rsid w:val="00E67E93"/>
    <w:rsid w:val="00E71250"/>
    <w:rsid w:val="00E71512"/>
    <w:rsid w:val="00E717C0"/>
    <w:rsid w:val="00E72779"/>
    <w:rsid w:val="00E727C2"/>
    <w:rsid w:val="00E72C4C"/>
    <w:rsid w:val="00E73D30"/>
    <w:rsid w:val="00E745E7"/>
    <w:rsid w:val="00E749DB"/>
    <w:rsid w:val="00E75BFC"/>
    <w:rsid w:val="00E75EF6"/>
    <w:rsid w:val="00E775A1"/>
    <w:rsid w:val="00E77B5E"/>
    <w:rsid w:val="00E80229"/>
    <w:rsid w:val="00E80F4D"/>
    <w:rsid w:val="00E8245C"/>
    <w:rsid w:val="00E834AE"/>
    <w:rsid w:val="00E834DE"/>
    <w:rsid w:val="00E834F0"/>
    <w:rsid w:val="00E85723"/>
    <w:rsid w:val="00E864E7"/>
    <w:rsid w:val="00E869F8"/>
    <w:rsid w:val="00E90DDE"/>
    <w:rsid w:val="00E9124C"/>
    <w:rsid w:val="00E91553"/>
    <w:rsid w:val="00E92620"/>
    <w:rsid w:val="00E92C8C"/>
    <w:rsid w:val="00E92DA2"/>
    <w:rsid w:val="00E931E1"/>
    <w:rsid w:val="00E9556F"/>
    <w:rsid w:val="00EA014E"/>
    <w:rsid w:val="00EA1012"/>
    <w:rsid w:val="00EA137F"/>
    <w:rsid w:val="00EA16D0"/>
    <w:rsid w:val="00EA3F72"/>
    <w:rsid w:val="00EA505E"/>
    <w:rsid w:val="00EA54C4"/>
    <w:rsid w:val="00EA58CC"/>
    <w:rsid w:val="00EA6C1D"/>
    <w:rsid w:val="00EA6E6A"/>
    <w:rsid w:val="00EA7E3D"/>
    <w:rsid w:val="00EB00BC"/>
    <w:rsid w:val="00EB0218"/>
    <w:rsid w:val="00EB0DEA"/>
    <w:rsid w:val="00EB1FD6"/>
    <w:rsid w:val="00EB288B"/>
    <w:rsid w:val="00EB2E47"/>
    <w:rsid w:val="00EB3058"/>
    <w:rsid w:val="00EB3581"/>
    <w:rsid w:val="00EB404B"/>
    <w:rsid w:val="00EB4749"/>
    <w:rsid w:val="00EB47E4"/>
    <w:rsid w:val="00EB49B9"/>
    <w:rsid w:val="00EB49C3"/>
    <w:rsid w:val="00EB4CD5"/>
    <w:rsid w:val="00EB5148"/>
    <w:rsid w:val="00EB5CAC"/>
    <w:rsid w:val="00EB6B4A"/>
    <w:rsid w:val="00EB6C58"/>
    <w:rsid w:val="00EB6C74"/>
    <w:rsid w:val="00EB7733"/>
    <w:rsid w:val="00EB7D9E"/>
    <w:rsid w:val="00EC0046"/>
    <w:rsid w:val="00EC0679"/>
    <w:rsid w:val="00EC0A64"/>
    <w:rsid w:val="00EC0BE9"/>
    <w:rsid w:val="00EC0D6B"/>
    <w:rsid w:val="00EC103D"/>
    <w:rsid w:val="00EC168E"/>
    <w:rsid w:val="00EC2004"/>
    <w:rsid w:val="00EC2043"/>
    <w:rsid w:val="00EC283C"/>
    <w:rsid w:val="00EC2EBB"/>
    <w:rsid w:val="00EC3326"/>
    <w:rsid w:val="00EC46C7"/>
    <w:rsid w:val="00EC4717"/>
    <w:rsid w:val="00EC5F3C"/>
    <w:rsid w:val="00EC6EE6"/>
    <w:rsid w:val="00ED00D9"/>
    <w:rsid w:val="00ED0C66"/>
    <w:rsid w:val="00ED1BD1"/>
    <w:rsid w:val="00ED2893"/>
    <w:rsid w:val="00ED346C"/>
    <w:rsid w:val="00ED3719"/>
    <w:rsid w:val="00ED4D5D"/>
    <w:rsid w:val="00ED6D14"/>
    <w:rsid w:val="00ED6EA5"/>
    <w:rsid w:val="00ED7158"/>
    <w:rsid w:val="00ED79D1"/>
    <w:rsid w:val="00ED7B11"/>
    <w:rsid w:val="00ED7B9B"/>
    <w:rsid w:val="00EE0026"/>
    <w:rsid w:val="00EE09E4"/>
    <w:rsid w:val="00EE11BF"/>
    <w:rsid w:val="00EE17A1"/>
    <w:rsid w:val="00EE1A12"/>
    <w:rsid w:val="00EE2210"/>
    <w:rsid w:val="00EE2A1A"/>
    <w:rsid w:val="00EE2DE0"/>
    <w:rsid w:val="00EE3499"/>
    <w:rsid w:val="00EE39C2"/>
    <w:rsid w:val="00EE3CE2"/>
    <w:rsid w:val="00EE4067"/>
    <w:rsid w:val="00EE40F7"/>
    <w:rsid w:val="00EE4790"/>
    <w:rsid w:val="00EE4A6A"/>
    <w:rsid w:val="00EE4B4D"/>
    <w:rsid w:val="00EE52DB"/>
    <w:rsid w:val="00EE580B"/>
    <w:rsid w:val="00EE7492"/>
    <w:rsid w:val="00EE7BFA"/>
    <w:rsid w:val="00EF0803"/>
    <w:rsid w:val="00EF0C0B"/>
    <w:rsid w:val="00EF1238"/>
    <w:rsid w:val="00EF1DCD"/>
    <w:rsid w:val="00EF2CB2"/>
    <w:rsid w:val="00EF2E7B"/>
    <w:rsid w:val="00EF3EBD"/>
    <w:rsid w:val="00EF5DFD"/>
    <w:rsid w:val="00EF7483"/>
    <w:rsid w:val="00EF7560"/>
    <w:rsid w:val="00EF7702"/>
    <w:rsid w:val="00EF7971"/>
    <w:rsid w:val="00F001BF"/>
    <w:rsid w:val="00F013DE"/>
    <w:rsid w:val="00F01D57"/>
    <w:rsid w:val="00F0285E"/>
    <w:rsid w:val="00F02BE4"/>
    <w:rsid w:val="00F03F54"/>
    <w:rsid w:val="00F0420B"/>
    <w:rsid w:val="00F0490A"/>
    <w:rsid w:val="00F04F18"/>
    <w:rsid w:val="00F04F62"/>
    <w:rsid w:val="00F052DE"/>
    <w:rsid w:val="00F0566C"/>
    <w:rsid w:val="00F062DE"/>
    <w:rsid w:val="00F06401"/>
    <w:rsid w:val="00F064C3"/>
    <w:rsid w:val="00F06BC9"/>
    <w:rsid w:val="00F06EE4"/>
    <w:rsid w:val="00F10CD5"/>
    <w:rsid w:val="00F11134"/>
    <w:rsid w:val="00F11661"/>
    <w:rsid w:val="00F12CCF"/>
    <w:rsid w:val="00F12FD1"/>
    <w:rsid w:val="00F1394D"/>
    <w:rsid w:val="00F13C86"/>
    <w:rsid w:val="00F147DF"/>
    <w:rsid w:val="00F14954"/>
    <w:rsid w:val="00F15922"/>
    <w:rsid w:val="00F15A4F"/>
    <w:rsid w:val="00F15EFB"/>
    <w:rsid w:val="00F15F2C"/>
    <w:rsid w:val="00F162F8"/>
    <w:rsid w:val="00F20DEB"/>
    <w:rsid w:val="00F21333"/>
    <w:rsid w:val="00F219D9"/>
    <w:rsid w:val="00F22F80"/>
    <w:rsid w:val="00F231A7"/>
    <w:rsid w:val="00F23A0E"/>
    <w:rsid w:val="00F24307"/>
    <w:rsid w:val="00F24863"/>
    <w:rsid w:val="00F26107"/>
    <w:rsid w:val="00F2660B"/>
    <w:rsid w:val="00F26B87"/>
    <w:rsid w:val="00F30309"/>
    <w:rsid w:val="00F30AEF"/>
    <w:rsid w:val="00F30C6A"/>
    <w:rsid w:val="00F3116C"/>
    <w:rsid w:val="00F315E1"/>
    <w:rsid w:val="00F31942"/>
    <w:rsid w:val="00F31F3D"/>
    <w:rsid w:val="00F332DC"/>
    <w:rsid w:val="00F337AA"/>
    <w:rsid w:val="00F33ADB"/>
    <w:rsid w:val="00F34049"/>
    <w:rsid w:val="00F346FA"/>
    <w:rsid w:val="00F3492B"/>
    <w:rsid w:val="00F34EE6"/>
    <w:rsid w:val="00F3504E"/>
    <w:rsid w:val="00F356F0"/>
    <w:rsid w:val="00F36316"/>
    <w:rsid w:val="00F364BF"/>
    <w:rsid w:val="00F364E2"/>
    <w:rsid w:val="00F400B6"/>
    <w:rsid w:val="00F4047B"/>
    <w:rsid w:val="00F416F4"/>
    <w:rsid w:val="00F42250"/>
    <w:rsid w:val="00F42398"/>
    <w:rsid w:val="00F429A4"/>
    <w:rsid w:val="00F42A7B"/>
    <w:rsid w:val="00F42A95"/>
    <w:rsid w:val="00F43890"/>
    <w:rsid w:val="00F439DA"/>
    <w:rsid w:val="00F44791"/>
    <w:rsid w:val="00F44884"/>
    <w:rsid w:val="00F452D7"/>
    <w:rsid w:val="00F46A52"/>
    <w:rsid w:val="00F46ABF"/>
    <w:rsid w:val="00F47491"/>
    <w:rsid w:val="00F50018"/>
    <w:rsid w:val="00F50A28"/>
    <w:rsid w:val="00F50C06"/>
    <w:rsid w:val="00F51885"/>
    <w:rsid w:val="00F52EF0"/>
    <w:rsid w:val="00F53911"/>
    <w:rsid w:val="00F53C26"/>
    <w:rsid w:val="00F545FD"/>
    <w:rsid w:val="00F55621"/>
    <w:rsid w:val="00F55913"/>
    <w:rsid w:val="00F55AA5"/>
    <w:rsid w:val="00F56164"/>
    <w:rsid w:val="00F56213"/>
    <w:rsid w:val="00F57A62"/>
    <w:rsid w:val="00F604A2"/>
    <w:rsid w:val="00F6080F"/>
    <w:rsid w:val="00F60850"/>
    <w:rsid w:val="00F60D7C"/>
    <w:rsid w:val="00F6168E"/>
    <w:rsid w:val="00F61C62"/>
    <w:rsid w:val="00F630C0"/>
    <w:rsid w:val="00F632C2"/>
    <w:rsid w:val="00F636E0"/>
    <w:rsid w:val="00F63C59"/>
    <w:rsid w:val="00F64883"/>
    <w:rsid w:val="00F64C7A"/>
    <w:rsid w:val="00F64D96"/>
    <w:rsid w:val="00F64FCC"/>
    <w:rsid w:val="00F65137"/>
    <w:rsid w:val="00F65576"/>
    <w:rsid w:val="00F66579"/>
    <w:rsid w:val="00F66D50"/>
    <w:rsid w:val="00F70BDA"/>
    <w:rsid w:val="00F71B3B"/>
    <w:rsid w:val="00F71BA5"/>
    <w:rsid w:val="00F72058"/>
    <w:rsid w:val="00F72800"/>
    <w:rsid w:val="00F72A21"/>
    <w:rsid w:val="00F73002"/>
    <w:rsid w:val="00F73E0D"/>
    <w:rsid w:val="00F740B3"/>
    <w:rsid w:val="00F74B8A"/>
    <w:rsid w:val="00F74E64"/>
    <w:rsid w:val="00F7515A"/>
    <w:rsid w:val="00F75B10"/>
    <w:rsid w:val="00F76389"/>
    <w:rsid w:val="00F77EE9"/>
    <w:rsid w:val="00F800CF"/>
    <w:rsid w:val="00F80423"/>
    <w:rsid w:val="00F8074E"/>
    <w:rsid w:val="00F80D44"/>
    <w:rsid w:val="00F81335"/>
    <w:rsid w:val="00F81702"/>
    <w:rsid w:val="00F81C63"/>
    <w:rsid w:val="00F831BF"/>
    <w:rsid w:val="00F832AA"/>
    <w:rsid w:val="00F8332E"/>
    <w:rsid w:val="00F83590"/>
    <w:rsid w:val="00F836C3"/>
    <w:rsid w:val="00F83DF8"/>
    <w:rsid w:val="00F846AA"/>
    <w:rsid w:val="00F84750"/>
    <w:rsid w:val="00F8569E"/>
    <w:rsid w:val="00F85769"/>
    <w:rsid w:val="00F8595C"/>
    <w:rsid w:val="00F86280"/>
    <w:rsid w:val="00F86FBF"/>
    <w:rsid w:val="00F875E6"/>
    <w:rsid w:val="00F9028A"/>
    <w:rsid w:val="00F92294"/>
    <w:rsid w:val="00F922AB"/>
    <w:rsid w:val="00F92BEF"/>
    <w:rsid w:val="00F92E5A"/>
    <w:rsid w:val="00F92F46"/>
    <w:rsid w:val="00F934D2"/>
    <w:rsid w:val="00F93574"/>
    <w:rsid w:val="00F93F2B"/>
    <w:rsid w:val="00F93F8B"/>
    <w:rsid w:val="00F9464F"/>
    <w:rsid w:val="00F94723"/>
    <w:rsid w:val="00F94FD0"/>
    <w:rsid w:val="00F96720"/>
    <w:rsid w:val="00F97535"/>
    <w:rsid w:val="00FA16DA"/>
    <w:rsid w:val="00FA1854"/>
    <w:rsid w:val="00FA28B4"/>
    <w:rsid w:val="00FA28D2"/>
    <w:rsid w:val="00FA3243"/>
    <w:rsid w:val="00FA3811"/>
    <w:rsid w:val="00FA3A82"/>
    <w:rsid w:val="00FA3EE3"/>
    <w:rsid w:val="00FA52CE"/>
    <w:rsid w:val="00FA55D4"/>
    <w:rsid w:val="00FA5CC8"/>
    <w:rsid w:val="00FA5F13"/>
    <w:rsid w:val="00FA6DB1"/>
    <w:rsid w:val="00FA7DB8"/>
    <w:rsid w:val="00FB09FA"/>
    <w:rsid w:val="00FB0C76"/>
    <w:rsid w:val="00FB1A8E"/>
    <w:rsid w:val="00FB23E9"/>
    <w:rsid w:val="00FB4577"/>
    <w:rsid w:val="00FB4927"/>
    <w:rsid w:val="00FB5B5B"/>
    <w:rsid w:val="00FB5DBA"/>
    <w:rsid w:val="00FB7293"/>
    <w:rsid w:val="00FC03FD"/>
    <w:rsid w:val="00FC0A04"/>
    <w:rsid w:val="00FC107B"/>
    <w:rsid w:val="00FC1363"/>
    <w:rsid w:val="00FC2F6B"/>
    <w:rsid w:val="00FC42D6"/>
    <w:rsid w:val="00FC4BB5"/>
    <w:rsid w:val="00FC5821"/>
    <w:rsid w:val="00FC58A0"/>
    <w:rsid w:val="00FC6C66"/>
    <w:rsid w:val="00FC756A"/>
    <w:rsid w:val="00FC76A3"/>
    <w:rsid w:val="00FC77EB"/>
    <w:rsid w:val="00FC7B6F"/>
    <w:rsid w:val="00FD0D5F"/>
    <w:rsid w:val="00FD0F3B"/>
    <w:rsid w:val="00FD26E5"/>
    <w:rsid w:val="00FD2E4C"/>
    <w:rsid w:val="00FD2FAB"/>
    <w:rsid w:val="00FD387F"/>
    <w:rsid w:val="00FD48D1"/>
    <w:rsid w:val="00FD5140"/>
    <w:rsid w:val="00FD522B"/>
    <w:rsid w:val="00FD5C64"/>
    <w:rsid w:val="00FD64E4"/>
    <w:rsid w:val="00FD72EA"/>
    <w:rsid w:val="00FD7A15"/>
    <w:rsid w:val="00FD7B02"/>
    <w:rsid w:val="00FE0B08"/>
    <w:rsid w:val="00FE14AE"/>
    <w:rsid w:val="00FE15E6"/>
    <w:rsid w:val="00FE1EF1"/>
    <w:rsid w:val="00FE21FD"/>
    <w:rsid w:val="00FE22BA"/>
    <w:rsid w:val="00FE2629"/>
    <w:rsid w:val="00FE2E63"/>
    <w:rsid w:val="00FE3063"/>
    <w:rsid w:val="00FE37A5"/>
    <w:rsid w:val="00FE37AB"/>
    <w:rsid w:val="00FE47DF"/>
    <w:rsid w:val="00FE51A6"/>
    <w:rsid w:val="00FE5815"/>
    <w:rsid w:val="00FE5B5E"/>
    <w:rsid w:val="00FE6006"/>
    <w:rsid w:val="00FE60BA"/>
    <w:rsid w:val="00FE6898"/>
    <w:rsid w:val="00FE6C2A"/>
    <w:rsid w:val="00FF0327"/>
    <w:rsid w:val="00FF1607"/>
    <w:rsid w:val="00FF1916"/>
    <w:rsid w:val="00FF1B15"/>
    <w:rsid w:val="00FF3DBF"/>
    <w:rsid w:val="00FF3FE9"/>
    <w:rsid w:val="00FF477C"/>
    <w:rsid w:val="00FF4B1B"/>
    <w:rsid w:val="00FF4E03"/>
    <w:rsid w:val="00FF568E"/>
    <w:rsid w:val="00FF57BE"/>
    <w:rsid w:val="00FF5CAB"/>
    <w:rsid w:val="00FF5DF8"/>
    <w:rsid w:val="00FF5E74"/>
    <w:rsid w:val="00FF6053"/>
    <w:rsid w:val="00FF688D"/>
    <w:rsid w:val="00FF6C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280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E68DB"/>
    <w:pPr>
      <w:spacing w:after="200" w:line="276" w:lineRule="auto"/>
    </w:pPr>
    <w:rPr>
      <w:rFonts w:asciiTheme="minorHAnsi" w:eastAsiaTheme="minorHAnsi" w:hAnsiTheme="minorHAnsi" w:cstheme="minorBidi"/>
      <w:sz w:val="22"/>
      <w:szCs w:val="22"/>
    </w:rPr>
  </w:style>
  <w:style w:type="paragraph" w:styleId="Heading1">
    <w:name w:val="heading 1"/>
    <w:basedOn w:val="Normal"/>
    <w:next w:val="Body1"/>
    <w:qFormat/>
    <w:rsid w:val="004E0913"/>
    <w:pPr>
      <w:keepNext/>
      <w:pageBreakBefore/>
      <w:numPr>
        <w:numId w:val="1"/>
      </w:numPr>
      <w:spacing w:before="240" w:after="60"/>
      <w:outlineLvl w:val="0"/>
    </w:pPr>
    <w:rPr>
      <w:rFonts w:ascii="Arial" w:hAnsi="Arial"/>
      <w:b/>
      <w:kern w:val="28"/>
      <w:sz w:val="28"/>
    </w:rPr>
  </w:style>
  <w:style w:type="paragraph" w:styleId="Heading2">
    <w:name w:val="heading 2"/>
    <w:basedOn w:val="Normal"/>
    <w:next w:val="Body1"/>
    <w:link w:val="Heading2Char"/>
    <w:qFormat/>
    <w:rsid w:val="004E0913"/>
    <w:pPr>
      <w:keepNext/>
      <w:numPr>
        <w:ilvl w:val="1"/>
        <w:numId w:val="1"/>
      </w:numPr>
      <w:spacing w:before="240" w:after="60"/>
      <w:ind w:left="90"/>
      <w:outlineLvl w:val="1"/>
    </w:pPr>
    <w:rPr>
      <w:rFonts w:ascii="Arial" w:hAnsi="Arial"/>
      <w:b/>
      <w:i/>
    </w:rPr>
  </w:style>
  <w:style w:type="paragraph" w:styleId="Heading3">
    <w:name w:val="heading 3"/>
    <w:basedOn w:val="Normal"/>
    <w:next w:val="Body1"/>
    <w:qFormat/>
    <w:rsid w:val="004E0913"/>
    <w:pPr>
      <w:keepNext/>
      <w:numPr>
        <w:ilvl w:val="2"/>
        <w:numId w:val="1"/>
      </w:numPr>
      <w:spacing w:before="240" w:after="60"/>
      <w:ind w:left="450"/>
      <w:outlineLvl w:val="2"/>
    </w:pPr>
    <w:rPr>
      <w:rFonts w:ascii="Arial" w:hAnsi="Arial"/>
    </w:rPr>
  </w:style>
  <w:style w:type="paragraph" w:styleId="Heading4">
    <w:name w:val="heading 4"/>
    <w:basedOn w:val="Normal"/>
    <w:next w:val="Body1"/>
    <w:qFormat/>
    <w:rsid w:val="004E0913"/>
    <w:pPr>
      <w:keepNext/>
      <w:numPr>
        <w:ilvl w:val="3"/>
        <w:numId w:val="1"/>
      </w:numPr>
      <w:spacing w:before="240" w:after="60"/>
      <w:outlineLvl w:val="3"/>
    </w:pPr>
    <w:rPr>
      <w:rFonts w:ascii="Arial" w:hAnsi="Arial"/>
    </w:rPr>
  </w:style>
  <w:style w:type="paragraph" w:styleId="Heading5">
    <w:name w:val="heading 5"/>
    <w:basedOn w:val="Normal"/>
    <w:next w:val="Body1"/>
    <w:qFormat/>
    <w:rsid w:val="004E0913"/>
    <w:pPr>
      <w:numPr>
        <w:ilvl w:val="4"/>
        <w:numId w:val="1"/>
      </w:numPr>
      <w:spacing w:before="240" w:after="60"/>
      <w:outlineLvl w:val="4"/>
    </w:pPr>
    <w:rPr>
      <w:rFonts w:ascii="Arial" w:hAnsi="Arial"/>
    </w:rPr>
  </w:style>
  <w:style w:type="paragraph" w:styleId="Heading6">
    <w:name w:val="heading 6"/>
    <w:basedOn w:val="Normal"/>
    <w:next w:val="Body1"/>
    <w:qFormat/>
    <w:rsid w:val="004E0913"/>
    <w:pPr>
      <w:numPr>
        <w:ilvl w:val="5"/>
        <w:numId w:val="1"/>
      </w:numPr>
      <w:spacing w:before="240" w:after="60"/>
      <w:outlineLvl w:val="5"/>
    </w:pPr>
    <w:rPr>
      <w:i/>
    </w:rPr>
  </w:style>
  <w:style w:type="paragraph" w:styleId="Heading7">
    <w:name w:val="heading 7"/>
    <w:basedOn w:val="Normal"/>
    <w:next w:val="Body1"/>
    <w:qFormat/>
    <w:rsid w:val="004E0913"/>
    <w:pPr>
      <w:numPr>
        <w:ilvl w:val="6"/>
        <w:numId w:val="1"/>
      </w:numPr>
      <w:spacing w:before="240" w:after="60"/>
      <w:outlineLvl w:val="6"/>
    </w:pPr>
    <w:rPr>
      <w:rFonts w:ascii="Arial" w:hAnsi="Arial"/>
      <w:b/>
      <w:sz w:val="16"/>
    </w:rPr>
  </w:style>
  <w:style w:type="paragraph" w:styleId="Heading8">
    <w:name w:val="heading 8"/>
    <w:basedOn w:val="Normal"/>
    <w:next w:val="Body1"/>
    <w:qFormat/>
    <w:rsid w:val="004E0913"/>
    <w:pPr>
      <w:numPr>
        <w:ilvl w:val="7"/>
        <w:numId w:val="1"/>
      </w:numPr>
      <w:spacing w:before="240" w:after="60"/>
      <w:outlineLvl w:val="7"/>
    </w:pPr>
    <w:rPr>
      <w:rFonts w:ascii="Arial" w:hAnsi="Arial"/>
      <w:i/>
      <w:sz w:val="16"/>
    </w:rPr>
  </w:style>
  <w:style w:type="paragraph" w:styleId="Heading9">
    <w:name w:val="heading 9"/>
    <w:basedOn w:val="Normal"/>
    <w:next w:val="Body1"/>
    <w:qFormat/>
    <w:rsid w:val="004E0913"/>
    <w:pPr>
      <w:numPr>
        <w:ilvl w:val="8"/>
        <w:numId w:val="1"/>
      </w:numPr>
      <w:spacing w:before="240" w:after="60"/>
      <w:outlineLvl w:val="8"/>
    </w:pPr>
    <w:rPr>
      <w:rFonts w:ascii="Arial" w:hAnsi="Arial"/>
      <w:sz w:val="16"/>
    </w:rPr>
  </w:style>
  <w:style w:type="character" w:default="1" w:styleId="DefaultParagraphFont">
    <w:name w:val="Default Paragraph Font"/>
    <w:uiPriority w:val="1"/>
    <w:semiHidden/>
    <w:unhideWhenUsed/>
    <w:rsid w:val="00DE68DB"/>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DE68DB"/>
  </w:style>
  <w:style w:type="paragraph" w:customStyle="1" w:styleId="Body1">
    <w:name w:val="Body1"/>
    <w:basedOn w:val="Body"/>
    <w:next w:val="Body"/>
    <w:rsid w:val="004E0913"/>
    <w:pPr>
      <w:spacing w:before="0"/>
    </w:pPr>
  </w:style>
  <w:style w:type="paragraph" w:customStyle="1" w:styleId="Body">
    <w:name w:val="Body"/>
    <w:rsid w:val="004E0913"/>
    <w:pPr>
      <w:spacing w:before="200"/>
      <w:ind w:left="720"/>
    </w:pPr>
  </w:style>
  <w:style w:type="paragraph" w:customStyle="1" w:styleId="2-columnlist">
    <w:name w:val="2-column list"/>
    <w:rsid w:val="004E0913"/>
    <w:pPr>
      <w:widowControl w:val="0"/>
      <w:spacing w:before="240"/>
      <w:ind w:left="3600" w:hanging="2880"/>
    </w:pPr>
    <w:rPr>
      <w:color w:val="000000"/>
    </w:rPr>
  </w:style>
  <w:style w:type="character" w:customStyle="1" w:styleId="monospaceitalic">
    <w:name w:val="monospace italic"/>
    <w:basedOn w:val="monospace"/>
    <w:rsid w:val="004E0913"/>
    <w:rPr>
      <w:i/>
    </w:rPr>
  </w:style>
  <w:style w:type="paragraph" w:customStyle="1" w:styleId="ChapterTitle">
    <w:name w:val="Chapter Title"/>
    <w:next w:val="Body1"/>
    <w:rsid w:val="004E0913"/>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rsid w:val="004E0913"/>
    <w:pPr>
      <w:widowControl w:val="0"/>
      <w:spacing w:before="80"/>
    </w:pPr>
    <w:rPr>
      <w:rFonts w:ascii="Courier New" w:hAnsi="Courier New"/>
      <w:color w:val="000000"/>
      <w:sz w:val="18"/>
    </w:rPr>
  </w:style>
  <w:style w:type="paragraph" w:customStyle="1" w:styleId="Graphic">
    <w:name w:val="Graphic"/>
    <w:next w:val="Normal"/>
    <w:rsid w:val="004E0913"/>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rsid w:val="004E0913"/>
    <w:pPr>
      <w:widowControl w:val="0"/>
      <w:spacing w:before="100"/>
      <w:ind w:left="1080"/>
    </w:pPr>
    <w:rPr>
      <w:color w:val="000000"/>
    </w:rPr>
  </w:style>
  <w:style w:type="paragraph" w:customStyle="1" w:styleId="Indent2">
    <w:name w:val="Indent2"/>
    <w:rsid w:val="004E0913"/>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rsid w:val="004E0913"/>
    <w:pPr>
      <w:widowControl w:val="0"/>
      <w:spacing w:before="100"/>
      <w:ind w:left="1800"/>
    </w:pPr>
    <w:rPr>
      <w:color w:val="000000"/>
    </w:rPr>
  </w:style>
  <w:style w:type="paragraph" w:styleId="DocumentMap">
    <w:name w:val="Document Map"/>
    <w:basedOn w:val="Normal"/>
    <w:semiHidden/>
    <w:rsid w:val="004E0913"/>
    <w:pPr>
      <w:shd w:val="clear" w:color="auto" w:fill="000080"/>
    </w:pPr>
    <w:rPr>
      <w:rFonts w:ascii="Tahoma" w:hAnsi="Tahoma" w:cs="Tms Rmn"/>
    </w:rPr>
  </w:style>
  <w:style w:type="paragraph" w:customStyle="1" w:styleId="FunctionHead">
    <w:name w:val="Function Head"/>
    <w:next w:val="Body1"/>
    <w:rsid w:val="004E0913"/>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styleId="Footer">
    <w:name w:val="footer"/>
    <w:basedOn w:val="Normal"/>
    <w:rsid w:val="004E0913"/>
    <w:pPr>
      <w:tabs>
        <w:tab w:val="center" w:pos="4320"/>
        <w:tab w:val="right" w:pos="8640"/>
      </w:tabs>
    </w:pPr>
    <w:rPr>
      <w:rFonts w:ascii="Tms Rmn" w:hAnsi="Tms Rmn"/>
    </w:rPr>
  </w:style>
  <w:style w:type="paragraph" w:customStyle="1" w:styleId="TPTitle">
    <w:name w:val="TPTitle"/>
    <w:rsid w:val="004E0913"/>
    <w:pPr>
      <w:spacing w:before="936"/>
      <w:jc w:val="center"/>
    </w:pPr>
    <w:rPr>
      <w:rFonts w:ascii="Arial" w:hAnsi="Arial"/>
      <w:b/>
      <w:sz w:val="48"/>
    </w:rPr>
  </w:style>
  <w:style w:type="paragraph" w:customStyle="1" w:styleId="MLfooter">
    <w:name w:val="M:L footer"/>
    <w:rsid w:val="004E0913"/>
    <w:pPr>
      <w:widowControl w:val="0"/>
      <w:tabs>
        <w:tab w:val="center" w:pos="4680"/>
        <w:tab w:val="right" w:pos="9359"/>
      </w:tabs>
    </w:pPr>
    <w:rPr>
      <w:rFonts w:ascii="Arial" w:hAnsi="Arial"/>
      <w:i/>
      <w:color w:val="000000"/>
      <w:sz w:val="16"/>
    </w:rPr>
  </w:style>
  <w:style w:type="paragraph" w:customStyle="1" w:styleId="MLheader">
    <w:name w:val="M:L header"/>
    <w:rsid w:val="004E0913"/>
    <w:pPr>
      <w:widowControl w:val="0"/>
      <w:spacing w:before="60" w:line="200" w:lineRule="exact"/>
    </w:pPr>
    <w:rPr>
      <w:rFonts w:ascii="Helvetica" w:hAnsi="Helvetica"/>
      <w:i/>
      <w:color w:val="000000"/>
      <w:sz w:val="16"/>
    </w:rPr>
  </w:style>
  <w:style w:type="paragraph" w:customStyle="1" w:styleId="MRfooter">
    <w:name w:val="M:R footer"/>
    <w:rsid w:val="004E0913"/>
    <w:pPr>
      <w:widowControl w:val="0"/>
      <w:tabs>
        <w:tab w:val="center" w:pos="4681"/>
        <w:tab w:val="right" w:pos="9329"/>
      </w:tabs>
    </w:pPr>
    <w:rPr>
      <w:rFonts w:ascii="Arial" w:hAnsi="Arial"/>
      <w:i/>
      <w:color w:val="000000"/>
      <w:sz w:val="16"/>
    </w:rPr>
  </w:style>
  <w:style w:type="paragraph" w:customStyle="1" w:styleId="MRheader">
    <w:name w:val="M:R header"/>
    <w:rsid w:val="004E0913"/>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rsid w:val="004E0913"/>
    <w:pPr>
      <w:keepNext/>
      <w:pBdr>
        <w:bottom w:val="single" w:sz="4" w:space="1" w:color="auto"/>
      </w:pBdr>
      <w:spacing w:before="280"/>
    </w:pPr>
    <w:rPr>
      <w:rFonts w:ascii="Arial" w:hAnsi="Arial"/>
      <w:b/>
      <w:color w:val="000000"/>
      <w:sz w:val="36"/>
    </w:rPr>
  </w:style>
  <w:style w:type="paragraph" w:customStyle="1" w:styleId="TableHead">
    <w:name w:val="Table Head"/>
    <w:rsid w:val="004E0913"/>
    <w:pPr>
      <w:keepNext/>
      <w:keepLines/>
      <w:widowControl w:val="0"/>
      <w:tabs>
        <w:tab w:val="left" w:pos="7200"/>
        <w:tab w:val="left" w:pos="7920"/>
      </w:tabs>
      <w:spacing w:before="80" w:after="80"/>
      <w:jc w:val="center"/>
    </w:pPr>
    <w:rPr>
      <w:b/>
      <w:color w:val="000000"/>
    </w:rPr>
  </w:style>
  <w:style w:type="paragraph" w:customStyle="1" w:styleId="Code1">
    <w:name w:val="Code1"/>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rsid w:val="004E0913"/>
    <w:pPr>
      <w:spacing w:before="0"/>
    </w:pPr>
  </w:style>
  <w:style w:type="paragraph" w:customStyle="1" w:styleId="Code2">
    <w:name w:val="Code2"/>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Code2"/>
    <w:rsid w:val="004E0913"/>
    <w:pPr>
      <w:spacing w:before="0"/>
    </w:pPr>
  </w:style>
  <w:style w:type="paragraph" w:customStyle="1" w:styleId="Code3">
    <w:name w:val="Code3"/>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rsid w:val="004E0913"/>
    <w:pPr>
      <w:spacing w:before="0"/>
    </w:pPr>
  </w:style>
  <w:style w:type="paragraph" w:customStyle="1" w:styleId="TPEditionPartNo">
    <w:name w:val="TPEdition/Part No."/>
    <w:rsid w:val="004E0913"/>
    <w:pPr>
      <w:spacing w:before="3040"/>
      <w:jc w:val="center"/>
    </w:pPr>
    <w:rPr>
      <w:rFonts w:ascii="Arial" w:hAnsi="Arial"/>
      <w:sz w:val="18"/>
    </w:rPr>
  </w:style>
  <w:style w:type="paragraph" w:styleId="TOC1">
    <w:name w:val="toc 1"/>
    <w:next w:val="TOC2"/>
    <w:autoRedefine/>
    <w:uiPriority w:val="39"/>
    <w:rsid w:val="004E0913"/>
    <w:pPr>
      <w:keepNext/>
      <w:keepLines/>
      <w:widowControl w:val="0"/>
      <w:tabs>
        <w:tab w:val="left" w:pos="720"/>
        <w:tab w:val="left" w:pos="2160"/>
        <w:tab w:val="right" w:leader="dot" w:pos="9360"/>
      </w:tabs>
      <w:spacing w:before="400"/>
    </w:pPr>
    <w:rPr>
      <w:rFonts w:ascii="Arial" w:hAnsi="Arial"/>
      <w:b/>
      <w:noProof/>
      <w:sz w:val="28"/>
    </w:rPr>
  </w:style>
  <w:style w:type="paragraph" w:styleId="TOC2">
    <w:name w:val="toc 2"/>
    <w:basedOn w:val="Normal"/>
    <w:next w:val="Normal"/>
    <w:autoRedefine/>
    <w:uiPriority w:val="39"/>
    <w:rsid w:val="004E0913"/>
    <w:pPr>
      <w:tabs>
        <w:tab w:val="left" w:pos="1440"/>
        <w:tab w:val="right" w:leader="dot" w:pos="9360"/>
      </w:tabs>
      <w:ind w:left="1440" w:hanging="720"/>
    </w:pPr>
    <w:rPr>
      <w:noProof/>
    </w:rPr>
  </w:style>
  <w:style w:type="paragraph" w:styleId="TOC4">
    <w:name w:val="toc 4"/>
    <w:autoRedefine/>
    <w:uiPriority w:val="39"/>
    <w:rsid w:val="004E0913"/>
    <w:pPr>
      <w:tabs>
        <w:tab w:val="left" w:pos="2160"/>
        <w:tab w:val="left" w:pos="3060"/>
        <w:tab w:val="right" w:leader="dot" w:pos="9360"/>
      </w:tabs>
      <w:ind w:left="3067" w:hanging="907"/>
    </w:pPr>
    <w:rPr>
      <w:noProof/>
    </w:rPr>
  </w:style>
  <w:style w:type="paragraph" w:styleId="TOC5">
    <w:name w:val="toc 5"/>
    <w:autoRedefine/>
    <w:uiPriority w:val="39"/>
    <w:rsid w:val="004E0913"/>
    <w:pPr>
      <w:tabs>
        <w:tab w:val="left" w:pos="2160"/>
        <w:tab w:val="left" w:pos="3780"/>
        <w:tab w:val="right" w:leader="dot" w:pos="9360"/>
      </w:tabs>
      <w:ind w:left="3787" w:hanging="907"/>
    </w:pPr>
    <w:rPr>
      <w:noProof/>
    </w:rPr>
  </w:style>
  <w:style w:type="paragraph" w:styleId="TOC6">
    <w:name w:val="toc 6"/>
    <w:autoRedefine/>
    <w:uiPriority w:val="39"/>
    <w:rsid w:val="004E0913"/>
    <w:pPr>
      <w:tabs>
        <w:tab w:val="left" w:pos="2160"/>
        <w:tab w:val="left" w:pos="4680"/>
        <w:tab w:val="right" w:leader="dot" w:pos="9360"/>
      </w:tabs>
      <w:ind w:left="4680" w:hanging="1080"/>
    </w:pPr>
    <w:rPr>
      <w:noProof/>
    </w:rPr>
  </w:style>
  <w:style w:type="paragraph" w:styleId="TOC9">
    <w:name w:val="toc 9"/>
    <w:autoRedefine/>
    <w:uiPriority w:val="39"/>
    <w:rsid w:val="004E0913"/>
    <w:pPr>
      <w:tabs>
        <w:tab w:val="left" w:pos="3780"/>
        <w:tab w:val="left" w:pos="5760"/>
        <w:tab w:val="right" w:leader="dot" w:pos="9360"/>
      </w:tabs>
      <w:ind w:left="5760" w:hanging="1440"/>
    </w:pPr>
    <w:rPr>
      <w:noProof/>
    </w:rPr>
  </w:style>
  <w:style w:type="paragraph" w:customStyle="1" w:styleId="WarrTitle">
    <w:name w:val="WarrTitle"/>
    <w:next w:val="Normal"/>
    <w:rsid w:val="004E0913"/>
    <w:pPr>
      <w:pBdr>
        <w:bottom w:val="single" w:sz="6" w:space="1" w:color="auto"/>
      </w:pBdr>
      <w:spacing w:after="400"/>
    </w:pPr>
    <w:rPr>
      <w:rFonts w:ascii="Arial" w:hAnsi="Arial"/>
      <w:b/>
      <w:sz w:val="48"/>
    </w:rPr>
  </w:style>
  <w:style w:type="paragraph" w:customStyle="1" w:styleId="WarrHd">
    <w:name w:val="WarrHd"/>
    <w:next w:val="Normal"/>
    <w:rsid w:val="004E0913"/>
    <w:pPr>
      <w:spacing w:before="200"/>
    </w:pPr>
    <w:rPr>
      <w:rFonts w:ascii="Arial" w:hAnsi="Arial"/>
      <w:b/>
    </w:rPr>
  </w:style>
  <w:style w:type="paragraph" w:styleId="TOC3">
    <w:name w:val="toc 3"/>
    <w:autoRedefine/>
    <w:uiPriority w:val="39"/>
    <w:rsid w:val="004E0913"/>
    <w:pPr>
      <w:tabs>
        <w:tab w:val="left" w:pos="1440"/>
        <w:tab w:val="left" w:pos="2160"/>
        <w:tab w:val="right" w:leader="dot" w:pos="9360"/>
      </w:tabs>
      <w:ind w:left="2160" w:hanging="720"/>
    </w:pPr>
    <w:rPr>
      <w:noProof/>
    </w:rPr>
  </w:style>
  <w:style w:type="paragraph" w:styleId="TOC7">
    <w:name w:val="toc 7"/>
    <w:basedOn w:val="Normal"/>
    <w:next w:val="Normal"/>
    <w:autoRedefine/>
    <w:uiPriority w:val="39"/>
    <w:rsid w:val="004E0913"/>
    <w:pPr>
      <w:tabs>
        <w:tab w:val="left" w:pos="3060"/>
        <w:tab w:val="left" w:pos="5760"/>
        <w:tab w:val="right" w:leader="dot" w:pos="9360"/>
      </w:tabs>
      <w:ind w:left="5760" w:hanging="1440"/>
    </w:pPr>
    <w:rPr>
      <w:noProof/>
    </w:rPr>
  </w:style>
  <w:style w:type="paragraph" w:customStyle="1" w:styleId="TPCopyright">
    <w:name w:val="TPCopyright"/>
    <w:rsid w:val="004E0913"/>
    <w:pPr>
      <w:spacing w:before="4500"/>
      <w:jc w:val="center"/>
    </w:pPr>
    <w:rPr>
      <w:rFonts w:ascii="Arial" w:hAnsi="Arial"/>
      <w:sz w:val="18"/>
    </w:rPr>
  </w:style>
  <w:style w:type="paragraph" w:styleId="TOC8">
    <w:name w:val="toc 8"/>
    <w:basedOn w:val="Normal"/>
    <w:next w:val="Normal"/>
    <w:autoRedefine/>
    <w:uiPriority w:val="39"/>
    <w:rsid w:val="004E0913"/>
    <w:pPr>
      <w:tabs>
        <w:tab w:val="left" w:pos="3060"/>
        <w:tab w:val="left" w:pos="5760"/>
        <w:tab w:val="right" w:leader="dot" w:pos="9360"/>
      </w:tabs>
      <w:ind w:left="5760" w:hanging="1440"/>
    </w:pPr>
    <w:rPr>
      <w:noProof/>
    </w:rPr>
  </w:style>
  <w:style w:type="paragraph" w:customStyle="1" w:styleId="ListHyphen">
    <w:name w:val="List:Hyphen"/>
    <w:basedOn w:val="Body"/>
    <w:rsid w:val="004E0913"/>
    <w:pPr>
      <w:tabs>
        <w:tab w:val="num" w:pos="1800"/>
      </w:tabs>
      <w:spacing w:before="100"/>
      <w:ind w:left="1800" w:hanging="360"/>
    </w:pPr>
  </w:style>
  <w:style w:type="paragraph" w:customStyle="1" w:styleId="FigureCaption">
    <w:name w:val="Figure Caption"/>
    <w:next w:val="Body"/>
    <w:rsid w:val="004E0913"/>
    <w:pPr>
      <w:widowControl w:val="0"/>
      <w:spacing w:before="40" w:after="80"/>
      <w:jc w:val="center"/>
    </w:pPr>
    <w:rPr>
      <w:rFonts w:ascii="Arial" w:hAnsi="Arial"/>
      <w:color w:val="000000"/>
      <w:sz w:val="18"/>
    </w:rPr>
  </w:style>
  <w:style w:type="paragraph" w:customStyle="1" w:styleId="TableCaption">
    <w:name w:val="Table Caption"/>
    <w:rsid w:val="004E0913"/>
    <w:pPr>
      <w:keepNext/>
      <w:keepLines/>
      <w:widowControl w:val="0"/>
      <w:spacing w:before="240" w:after="80"/>
      <w:jc w:val="center"/>
    </w:pPr>
    <w:rPr>
      <w:rFonts w:ascii="Arial" w:hAnsi="Arial"/>
      <w:sz w:val="18"/>
    </w:rPr>
  </w:style>
  <w:style w:type="character" w:customStyle="1" w:styleId="monospace">
    <w:name w:val="monospace"/>
    <w:basedOn w:val="DefaultParagraphFont"/>
    <w:rsid w:val="004E0913"/>
    <w:rPr>
      <w:rFonts w:ascii="Courier New" w:hAnsi="Courier New"/>
      <w:sz w:val="18"/>
    </w:rPr>
  </w:style>
  <w:style w:type="paragraph" w:customStyle="1" w:styleId="Subhead1">
    <w:name w:val="Subhead1"/>
    <w:basedOn w:val="Normal"/>
    <w:rsid w:val="004E0913"/>
    <w:pPr>
      <w:keepNext/>
      <w:spacing w:before="120" w:after="120"/>
      <w:ind w:left="720"/>
    </w:pPr>
    <w:rPr>
      <w:rFonts w:ascii="Arial" w:hAnsi="Arial" w:cs="Arial"/>
      <w:b/>
      <w:noProof/>
      <w:szCs w:val="20"/>
    </w:rPr>
  </w:style>
  <w:style w:type="paragraph" w:customStyle="1" w:styleId="Subhead2">
    <w:name w:val="Subhead2"/>
    <w:basedOn w:val="Subhead1"/>
    <w:rsid w:val="004E0913"/>
    <w:pPr>
      <w:ind w:left="1440"/>
    </w:pPr>
  </w:style>
  <w:style w:type="paragraph" w:customStyle="1" w:styleId="Codenosp">
    <w:name w:val="Code(nosp)"/>
    <w:basedOn w:val="Code1nosp"/>
    <w:rsid w:val="004E0913"/>
    <w:pPr>
      <w:ind w:left="0"/>
    </w:pPr>
  </w:style>
  <w:style w:type="paragraph" w:customStyle="1" w:styleId="ListNumber">
    <w:name w:val="List:Number"/>
    <w:rsid w:val="004E0913"/>
    <w:pPr>
      <w:tabs>
        <w:tab w:val="num" w:pos="1080"/>
      </w:tabs>
      <w:spacing w:before="100"/>
      <w:ind w:left="1080" w:hanging="360"/>
    </w:pPr>
  </w:style>
  <w:style w:type="paragraph" w:customStyle="1" w:styleId="ListNumber2">
    <w:name w:val="List:Number2"/>
    <w:rsid w:val="004E0913"/>
    <w:pPr>
      <w:spacing w:before="100"/>
    </w:pPr>
  </w:style>
  <w:style w:type="paragraph" w:customStyle="1" w:styleId="ListNumber3">
    <w:name w:val="List:Number3"/>
    <w:basedOn w:val="Body"/>
    <w:rsid w:val="004E0913"/>
    <w:pPr>
      <w:numPr>
        <w:numId w:val="5"/>
      </w:numPr>
      <w:spacing w:before="100"/>
    </w:pPr>
  </w:style>
  <w:style w:type="paragraph" w:customStyle="1" w:styleId="ListBullet">
    <w:name w:val="List:Bullet"/>
    <w:rsid w:val="004E0913"/>
    <w:pPr>
      <w:widowControl w:val="0"/>
      <w:numPr>
        <w:numId w:val="4"/>
      </w:numPr>
      <w:spacing w:before="100"/>
    </w:pPr>
    <w:rPr>
      <w:color w:val="000000"/>
    </w:rPr>
  </w:style>
  <w:style w:type="paragraph" w:customStyle="1" w:styleId="TableCell">
    <w:name w:val="Table Cell"/>
    <w:rsid w:val="004E0913"/>
    <w:pPr>
      <w:widowControl w:val="0"/>
      <w:spacing w:before="40" w:after="40"/>
      <w:ind w:right="-144"/>
    </w:pPr>
    <w:rPr>
      <w:color w:val="000000"/>
    </w:rPr>
  </w:style>
  <w:style w:type="paragraph" w:customStyle="1" w:styleId="TableCellCourierNew">
    <w:name w:val="Table Cell CourierNew"/>
    <w:basedOn w:val="TableCell"/>
    <w:rsid w:val="004E0913"/>
    <w:rPr>
      <w:rFonts w:ascii="Courier New" w:hAnsi="Courier New"/>
      <w:sz w:val="18"/>
    </w:rPr>
  </w:style>
  <w:style w:type="paragraph" w:customStyle="1" w:styleId="TableCellCourierNewCentered">
    <w:name w:val="Table Cell CourierNew Centered"/>
    <w:basedOn w:val="TableCellCourierNew"/>
    <w:rsid w:val="004E0913"/>
    <w:pPr>
      <w:jc w:val="center"/>
    </w:pPr>
  </w:style>
  <w:style w:type="character" w:customStyle="1" w:styleId="Bold">
    <w:name w:val="Bold"/>
    <w:rsid w:val="004E0913"/>
    <w:rPr>
      <w:b/>
    </w:rPr>
  </w:style>
  <w:style w:type="character" w:customStyle="1" w:styleId="Italic">
    <w:name w:val="Italic"/>
    <w:rsid w:val="004E0913"/>
    <w:rPr>
      <w:i/>
    </w:rPr>
  </w:style>
  <w:style w:type="paragraph" w:customStyle="1" w:styleId="ListBullet3">
    <w:name w:val="List:Bullet3"/>
    <w:basedOn w:val="ListBullet"/>
    <w:rsid w:val="004E0913"/>
    <w:pPr>
      <w:numPr>
        <w:numId w:val="3"/>
      </w:numPr>
    </w:pPr>
  </w:style>
  <w:style w:type="paragraph" w:customStyle="1" w:styleId="ListBullet2">
    <w:name w:val="List:Bullet2"/>
    <w:basedOn w:val="ListBullet"/>
    <w:rsid w:val="004E0913"/>
    <w:pPr>
      <w:numPr>
        <w:numId w:val="37"/>
      </w:numPr>
    </w:pPr>
  </w:style>
  <w:style w:type="paragraph" w:customStyle="1" w:styleId="TableCellCentered">
    <w:name w:val="Table Cell Centered"/>
    <w:basedOn w:val="TableCell"/>
    <w:rsid w:val="004E0913"/>
    <w:pPr>
      <w:jc w:val="center"/>
    </w:pPr>
  </w:style>
  <w:style w:type="character" w:styleId="FollowedHyperlink">
    <w:name w:val="FollowedHyperlink"/>
    <w:basedOn w:val="DefaultParagraphFont"/>
    <w:rsid w:val="004E0913"/>
    <w:rPr>
      <w:color w:val="800080"/>
      <w:u w:val="single"/>
    </w:rPr>
  </w:style>
  <w:style w:type="paragraph" w:customStyle="1" w:styleId="AttrFuncSubheading">
    <w:name w:val="Attr+Func Subheading"/>
    <w:basedOn w:val="Body"/>
    <w:next w:val="Body"/>
    <w:rsid w:val="004E0913"/>
    <w:pPr>
      <w:keepNext/>
      <w:spacing w:before="280" w:after="60"/>
      <w:ind w:left="0"/>
    </w:pPr>
    <w:rPr>
      <w:rFonts w:ascii="Arial" w:hAnsi="Arial"/>
      <w:b/>
      <w:color w:val="000000"/>
    </w:rPr>
  </w:style>
  <w:style w:type="paragraph" w:customStyle="1" w:styleId="AttrFuncHeading">
    <w:name w:val="Attr+Func Heading"/>
    <w:basedOn w:val="Heading2"/>
    <w:rsid w:val="004E0913"/>
    <w:pPr>
      <w:pageBreakBefore/>
      <w:numPr>
        <w:ilvl w:val="0"/>
        <w:numId w:val="0"/>
      </w:numPr>
      <w:spacing w:before="0" w:after="240"/>
    </w:pPr>
    <w:rPr>
      <w:szCs w:val="20"/>
    </w:rPr>
  </w:style>
  <w:style w:type="character" w:styleId="Hyperlink">
    <w:name w:val="Hyperlink"/>
    <w:basedOn w:val="DefaultParagraphFont"/>
    <w:uiPriority w:val="99"/>
    <w:rsid w:val="004E0913"/>
    <w:rPr>
      <w:color w:val="0000FF"/>
      <w:u w:val="single"/>
    </w:rPr>
  </w:style>
  <w:style w:type="paragraph" w:styleId="Header">
    <w:name w:val="header"/>
    <w:basedOn w:val="Normal"/>
    <w:rsid w:val="004E0913"/>
    <w:pPr>
      <w:tabs>
        <w:tab w:val="center" w:pos="4320"/>
        <w:tab w:val="right" w:pos="8640"/>
      </w:tabs>
    </w:pPr>
  </w:style>
  <w:style w:type="paragraph" w:customStyle="1" w:styleId="Tablecell0">
    <w:name w:val="Table cell"/>
    <w:rsid w:val="004E0913"/>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Body"/>
    <w:rsid w:val="004E0913"/>
    <w:pPr>
      <w:ind w:left="0"/>
    </w:pPr>
  </w:style>
  <w:style w:type="paragraph" w:customStyle="1" w:styleId="IOComponent">
    <w:name w:val="IO Component"/>
    <w:basedOn w:val="Normal"/>
    <w:rsid w:val="004E0913"/>
    <w:pPr>
      <w:ind w:left="1800" w:hanging="360"/>
    </w:pPr>
    <w:rPr>
      <w:color w:val="FF0000"/>
      <w:szCs w:val="20"/>
    </w:rPr>
  </w:style>
  <w:style w:type="paragraph" w:customStyle="1" w:styleId="Heading3nobreak">
    <w:name w:val="Heading 3 nobreak"/>
    <w:basedOn w:val="Heading3"/>
    <w:next w:val="Body"/>
    <w:rsid w:val="004E0913"/>
    <w:pPr>
      <w:numPr>
        <w:ilvl w:val="0"/>
        <w:numId w:val="0"/>
      </w:numPr>
      <w:tabs>
        <w:tab w:val="num" w:pos="360"/>
      </w:tabs>
      <w:ind w:left="360" w:hanging="360"/>
    </w:pPr>
    <w:rPr>
      <w:szCs w:val="20"/>
    </w:rPr>
  </w:style>
  <w:style w:type="paragraph" w:styleId="BalloonText">
    <w:name w:val="Balloon Text"/>
    <w:basedOn w:val="Normal"/>
    <w:semiHidden/>
    <w:rsid w:val="004E0913"/>
    <w:rPr>
      <w:rFonts w:ascii="Tahoma" w:hAnsi="Tahoma" w:cs="Tms Rmn"/>
      <w:sz w:val="16"/>
      <w:szCs w:val="16"/>
    </w:rPr>
  </w:style>
  <w:style w:type="paragraph" w:customStyle="1" w:styleId="ZBody">
    <w:name w:val="ZBody"/>
    <w:basedOn w:val="ListNumber"/>
    <w:rsid w:val="004E0913"/>
    <w:pPr>
      <w:tabs>
        <w:tab w:val="clear" w:pos="1080"/>
      </w:tabs>
    </w:pPr>
  </w:style>
  <w:style w:type="paragraph" w:customStyle="1" w:styleId="Chapter">
    <w:name w:val="Chapter #"/>
    <w:rsid w:val="004E0913"/>
    <w:pPr>
      <w:widowControl w:val="0"/>
      <w:spacing w:line="560" w:lineRule="exact"/>
    </w:pPr>
    <w:rPr>
      <w:rFonts w:ascii="Helvetica" w:hAnsi="Helvetica"/>
      <w:b/>
      <w:color w:val="000000"/>
      <w:sz w:val="48"/>
    </w:rPr>
  </w:style>
  <w:style w:type="paragraph" w:customStyle="1" w:styleId="ChapterTitleSpacer">
    <w:name w:val="Chapter Title Spacer"/>
    <w:rsid w:val="004E0913"/>
    <w:pPr>
      <w:widowControl w:val="0"/>
      <w:spacing w:line="560" w:lineRule="exact"/>
    </w:pPr>
    <w:rPr>
      <w:rFonts w:ascii="Helvetica" w:hAnsi="Helvetica"/>
      <w:b/>
      <w:color w:val="000000"/>
      <w:sz w:val="48"/>
    </w:rPr>
  </w:style>
  <w:style w:type="paragraph" w:customStyle="1" w:styleId="Figurecaption0">
    <w:name w:val="Figure caption"/>
    <w:next w:val="Body"/>
    <w:autoRedefine/>
    <w:rsid w:val="004E0913"/>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rsid w:val="004E0913"/>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0">
    <w:name w:val="List:bullet"/>
    <w:rsid w:val="004E0913"/>
    <w:pPr>
      <w:widowControl w:val="0"/>
      <w:spacing w:before="100" w:line="280" w:lineRule="exact"/>
      <w:ind w:left="1080" w:hanging="360"/>
    </w:pPr>
    <w:rPr>
      <w:rFonts w:ascii="Times" w:hAnsi="Times"/>
      <w:color w:val="000000"/>
      <w:spacing w:val="5"/>
    </w:rPr>
  </w:style>
  <w:style w:type="paragraph" w:customStyle="1" w:styleId="MFirstfooter">
    <w:name w:val="M:First footer"/>
    <w:rsid w:val="004E0913"/>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rsid w:val="004E0913"/>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rsid w:val="004E0913"/>
    <w:pPr>
      <w:spacing w:before="180"/>
    </w:pPr>
    <w:rPr>
      <w:rFonts w:ascii="Helvetica" w:hAnsi="Helvetica"/>
      <w:b/>
      <w:sz w:val="18"/>
    </w:rPr>
  </w:style>
  <w:style w:type="paragraph" w:customStyle="1" w:styleId="VIF2-collist">
    <w:name w:val="VI/F:2-col list"/>
    <w:basedOn w:val="Normal"/>
    <w:rsid w:val="004E0913"/>
    <w:pPr>
      <w:tabs>
        <w:tab w:val="left" w:pos="2520"/>
      </w:tabs>
      <w:spacing w:before="200" w:line="240" w:lineRule="exact"/>
      <w:ind w:left="2520" w:hanging="1800"/>
    </w:pPr>
    <w:rPr>
      <w:rFonts w:ascii="Times" w:hAnsi="Times"/>
    </w:rPr>
  </w:style>
  <w:style w:type="paragraph" w:customStyle="1" w:styleId="VIF2-collistnosp">
    <w:name w:val="VI/F:2-col list (nosp)"/>
    <w:rsid w:val="004E0913"/>
    <w:pPr>
      <w:tabs>
        <w:tab w:val="left" w:pos="2520"/>
      </w:tabs>
      <w:spacing w:line="240" w:lineRule="exact"/>
      <w:ind w:left="2520" w:hanging="1800"/>
    </w:pPr>
    <w:rPr>
      <w:rFonts w:ascii="Times" w:hAnsi="Times"/>
    </w:rPr>
  </w:style>
  <w:style w:type="paragraph" w:customStyle="1" w:styleId="VIFBody">
    <w:name w:val="VI/F:Body"/>
    <w:rsid w:val="004E0913"/>
    <w:pPr>
      <w:spacing w:before="200" w:line="240" w:lineRule="exact"/>
      <w:ind w:left="720"/>
    </w:pPr>
    <w:rPr>
      <w:rFonts w:ascii="Times" w:hAnsi="Times"/>
    </w:rPr>
  </w:style>
  <w:style w:type="paragraph" w:customStyle="1" w:styleId="VIFBody1">
    <w:name w:val="VI/F:Body1"/>
    <w:basedOn w:val="VIFBody"/>
    <w:next w:val="VIFBody"/>
    <w:rsid w:val="004E0913"/>
    <w:pPr>
      <w:spacing w:before="0"/>
    </w:pPr>
  </w:style>
  <w:style w:type="paragraph" w:customStyle="1" w:styleId="VIFCode1">
    <w:name w:val="VI/F:Code1"/>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rsid w:val="004E0913"/>
    <w:pPr>
      <w:spacing w:before="0"/>
    </w:pPr>
  </w:style>
  <w:style w:type="paragraph" w:customStyle="1" w:styleId="VIFCode2">
    <w:name w:val="VI/F:Code2"/>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rsid w:val="004E0913"/>
    <w:pPr>
      <w:spacing w:before="0"/>
    </w:pPr>
  </w:style>
  <w:style w:type="paragraph" w:customStyle="1" w:styleId="VIFCode3">
    <w:name w:val="VI/F:Code3"/>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rsid w:val="004E0913"/>
    <w:pPr>
      <w:spacing w:before="0"/>
    </w:pPr>
  </w:style>
  <w:style w:type="paragraph" w:customStyle="1" w:styleId="VIFListBullet">
    <w:name w:val="VI/F:ListBullet"/>
    <w:rsid w:val="004E0913"/>
    <w:pPr>
      <w:spacing w:before="80" w:line="240" w:lineRule="atLeast"/>
      <w:ind w:left="1080" w:hanging="360"/>
    </w:pPr>
    <w:rPr>
      <w:rFonts w:ascii="Times" w:hAnsi="Times"/>
    </w:rPr>
  </w:style>
  <w:style w:type="paragraph" w:customStyle="1" w:styleId="VIFListBullet1">
    <w:name w:val="VI/F:ListBullet1"/>
    <w:basedOn w:val="VIFListBullet"/>
    <w:rsid w:val="004E0913"/>
    <w:pPr>
      <w:ind w:left="1440"/>
    </w:pPr>
  </w:style>
  <w:style w:type="paragraph" w:customStyle="1" w:styleId="TPAddressInfo">
    <w:name w:val="TPAddress Info"/>
    <w:rsid w:val="004E0913"/>
    <w:pPr>
      <w:ind w:left="720"/>
    </w:pPr>
    <w:rPr>
      <w:rFonts w:ascii="Times" w:hAnsi="Times"/>
    </w:rPr>
  </w:style>
  <w:style w:type="paragraph" w:customStyle="1" w:styleId="WarrPara">
    <w:name w:val="WarrPara"/>
    <w:rsid w:val="004E0913"/>
    <w:pPr>
      <w:spacing w:before="60" w:line="140" w:lineRule="exact"/>
      <w:ind w:left="1166"/>
    </w:pPr>
    <w:rPr>
      <w:rFonts w:ascii="Times" w:hAnsi="Times"/>
      <w:sz w:val="14"/>
    </w:rPr>
  </w:style>
  <w:style w:type="paragraph" w:customStyle="1" w:styleId="FunctionPrototype">
    <w:name w:val="Function Prototype"/>
    <w:basedOn w:val="Code1"/>
    <w:next w:val="Body1"/>
    <w:rsid w:val="004E0913"/>
    <w:pPr>
      <w:tabs>
        <w:tab w:val="clear" w:pos="2880"/>
      </w:tabs>
      <w:ind w:left="3600" w:hanging="2880"/>
    </w:pPr>
  </w:style>
  <w:style w:type="paragraph" w:customStyle="1" w:styleId="Chaptertitle0">
    <w:name w:val="Chapter title"/>
    <w:rsid w:val="004E0913"/>
    <w:pPr>
      <w:spacing w:before="360"/>
    </w:pPr>
    <w:rPr>
      <w:rFonts w:ascii="Helvetica" w:hAnsi="Helvetica"/>
      <w:b/>
      <w:sz w:val="48"/>
    </w:rPr>
  </w:style>
  <w:style w:type="paragraph" w:customStyle="1" w:styleId="Style">
    <w:name w:val="Style"/>
    <w:rsid w:val="004E0913"/>
    <w:pPr>
      <w:widowControl w:val="0"/>
    </w:pPr>
    <w:rPr>
      <w:sz w:val="24"/>
    </w:rPr>
  </w:style>
  <w:style w:type="character" w:customStyle="1" w:styleId="IviFunctionName">
    <w:name w:val="IviFunctionName"/>
    <w:basedOn w:val="DefaultParagraphFont"/>
    <w:rsid w:val="004E0913"/>
    <w:rPr>
      <w:rFonts w:ascii="Courier New" w:hAnsi="Courier New"/>
      <w:noProof/>
      <w:sz w:val="18"/>
    </w:rPr>
  </w:style>
  <w:style w:type="character" w:customStyle="1" w:styleId="NormalCharacter">
    <w:name w:val="Normal Character"/>
    <w:basedOn w:val="DefaultParagraphFont"/>
    <w:rsid w:val="004E0913"/>
  </w:style>
  <w:style w:type="paragraph" w:customStyle="1" w:styleId="NCWText">
    <w:name w:val="NCW Text"/>
    <w:rsid w:val="004E0913"/>
    <w:pPr>
      <w:spacing w:before="80" w:after="80" w:line="240" w:lineRule="atLeast"/>
    </w:pPr>
    <w:rPr>
      <w:rFonts w:ascii="Times" w:hAnsi="Times"/>
      <w:b/>
      <w:i/>
    </w:rPr>
  </w:style>
  <w:style w:type="paragraph" w:customStyle="1" w:styleId="NCWHead">
    <w:name w:val="NCW Head"/>
    <w:rsid w:val="004E0913"/>
    <w:pPr>
      <w:spacing w:before="80" w:after="80" w:line="240" w:lineRule="atLeast"/>
    </w:pPr>
    <w:rPr>
      <w:rFonts w:ascii="Times" w:hAnsi="Times"/>
      <w:b/>
    </w:rPr>
  </w:style>
  <w:style w:type="paragraph" w:customStyle="1" w:styleId="NCWIcon">
    <w:name w:val="NCW Icon"/>
    <w:rsid w:val="004E0913"/>
    <w:pPr>
      <w:spacing w:before="80" w:line="240" w:lineRule="atLeast"/>
    </w:pPr>
    <w:rPr>
      <w:rFonts w:ascii="Times" w:hAnsi="Times"/>
    </w:rPr>
  </w:style>
  <w:style w:type="paragraph" w:styleId="ListBullet20">
    <w:name w:val="List Bullet 2"/>
    <w:basedOn w:val="Normal"/>
    <w:rsid w:val="004E0913"/>
    <w:pPr>
      <w:tabs>
        <w:tab w:val="left" w:pos="720"/>
      </w:tabs>
      <w:ind w:left="720" w:hanging="360"/>
    </w:pPr>
  </w:style>
  <w:style w:type="paragraph" w:styleId="Caption">
    <w:name w:val="caption"/>
    <w:basedOn w:val="Normal"/>
    <w:next w:val="Normal"/>
    <w:qFormat/>
    <w:rsid w:val="004E0913"/>
    <w:pPr>
      <w:spacing w:before="120" w:after="120"/>
    </w:pPr>
    <w:rPr>
      <w:b/>
    </w:rPr>
  </w:style>
  <w:style w:type="paragraph" w:styleId="PlainText">
    <w:name w:val="Plain Text"/>
    <w:basedOn w:val="Normal"/>
    <w:rsid w:val="004E0913"/>
    <w:rPr>
      <w:rFonts w:ascii="Courier New" w:hAnsi="Courier New"/>
    </w:rPr>
  </w:style>
  <w:style w:type="paragraph" w:customStyle="1" w:styleId="TPLine">
    <w:name w:val="TPLine"/>
    <w:rsid w:val="004E0913"/>
    <w:pPr>
      <w:tabs>
        <w:tab w:val="right" w:leader="underscore" w:pos="4870"/>
      </w:tabs>
    </w:pPr>
    <w:rPr>
      <w:rFonts w:ascii="Helvetica Condensed" w:hAnsi="Helvetica Condensed"/>
      <w:sz w:val="18"/>
    </w:rPr>
  </w:style>
  <w:style w:type="paragraph" w:customStyle="1" w:styleId="AddressInfo">
    <w:name w:val="Address Info"/>
    <w:basedOn w:val="Normal"/>
    <w:rsid w:val="004E0913"/>
    <w:pPr>
      <w:ind w:left="720"/>
    </w:pPr>
    <w:rPr>
      <w:rFonts w:ascii="Times" w:hAnsi="Times"/>
    </w:rPr>
  </w:style>
  <w:style w:type="character" w:customStyle="1" w:styleId="Courier">
    <w:name w:val="Courier"/>
    <w:basedOn w:val="DefaultParagraphFont"/>
    <w:rsid w:val="004E0913"/>
    <w:rPr>
      <w:rFonts w:ascii="Courier" w:hAnsi="Courier"/>
      <w:sz w:val="18"/>
    </w:rPr>
  </w:style>
  <w:style w:type="paragraph" w:customStyle="1" w:styleId="norm">
    <w:name w:val="norm"/>
    <w:basedOn w:val="Body1"/>
    <w:rsid w:val="004E0913"/>
  </w:style>
  <w:style w:type="character" w:styleId="PageNumber">
    <w:name w:val="page number"/>
    <w:basedOn w:val="DefaultParagraphFont"/>
    <w:rsid w:val="004E0913"/>
  </w:style>
  <w:style w:type="paragraph" w:customStyle="1" w:styleId="tablecel">
    <w:name w:val="table cel"/>
    <w:basedOn w:val="Normal"/>
    <w:rsid w:val="004E0913"/>
    <w:pPr>
      <w:keepNext/>
      <w:keepLines/>
      <w:spacing w:before="40" w:after="40"/>
    </w:pPr>
  </w:style>
  <w:style w:type="paragraph" w:customStyle="1" w:styleId="heading20">
    <w:name w:val="heading2"/>
    <w:basedOn w:val="Body1"/>
    <w:rsid w:val="004E0913"/>
  </w:style>
  <w:style w:type="paragraph" w:customStyle="1" w:styleId="Times">
    <w:name w:val="Times"/>
    <w:basedOn w:val="Tablecell0"/>
    <w:rsid w:val="004E0913"/>
    <w:pPr>
      <w:tabs>
        <w:tab w:val="clear" w:pos="279"/>
        <w:tab w:val="clear" w:pos="639"/>
        <w:tab w:val="clear" w:pos="999"/>
      </w:tabs>
    </w:pPr>
    <w:rPr>
      <w:rFonts w:ascii="Courier New" w:hAnsi="Courier New"/>
      <w:sz w:val="18"/>
    </w:rPr>
  </w:style>
  <w:style w:type="paragraph" w:customStyle="1" w:styleId="n">
    <w:name w:val="n"/>
    <w:basedOn w:val="Heading2"/>
    <w:rsid w:val="004E0913"/>
    <w:pPr>
      <w:numPr>
        <w:ilvl w:val="0"/>
        <w:numId w:val="0"/>
      </w:numPr>
      <w:outlineLvl w:val="9"/>
    </w:pPr>
  </w:style>
  <w:style w:type="paragraph" w:customStyle="1" w:styleId="Note">
    <w:name w:val="Note"/>
    <w:basedOn w:val="Normal"/>
    <w:rsid w:val="004E0913"/>
    <w:pPr>
      <w:tabs>
        <w:tab w:val="left" w:pos="900"/>
      </w:tabs>
      <w:spacing w:before="60" w:after="48"/>
      <w:ind w:left="900" w:right="130" w:hanging="785"/>
    </w:pPr>
    <w:rPr>
      <w:rFonts w:ascii="MS Sans Serif" w:hAnsi="MS Sans Serif"/>
      <w:b/>
    </w:rPr>
  </w:style>
  <w:style w:type="paragraph" w:customStyle="1" w:styleId="Body-centered">
    <w:name w:val="Body-centered"/>
    <w:basedOn w:val="Body"/>
    <w:rsid w:val="004E0913"/>
    <w:pPr>
      <w:spacing w:line="240" w:lineRule="atLeast"/>
      <w:jc w:val="center"/>
    </w:pPr>
  </w:style>
  <w:style w:type="paragraph" w:customStyle="1" w:styleId="Level3Head">
    <w:name w:val="Level 3 Head"/>
    <w:basedOn w:val="Normal"/>
    <w:next w:val="Body1"/>
    <w:rsid w:val="004E0913"/>
    <w:pPr>
      <w:spacing w:before="280" w:after="60"/>
    </w:pPr>
    <w:rPr>
      <w:rFonts w:ascii="Helvetica" w:hAnsi="Helvetica"/>
    </w:rPr>
  </w:style>
  <w:style w:type="paragraph" w:customStyle="1" w:styleId="Tablecell-C">
    <w:name w:val="Table cell-C"/>
    <w:basedOn w:val="Normal"/>
    <w:rsid w:val="004E0913"/>
    <w:pPr>
      <w:spacing w:before="40" w:after="40" w:line="240" w:lineRule="atLeast"/>
      <w:jc w:val="center"/>
    </w:pPr>
    <w:rPr>
      <w:rFonts w:ascii="Times" w:hAnsi="Times"/>
    </w:rPr>
  </w:style>
  <w:style w:type="paragraph" w:styleId="BodyTextIndent">
    <w:name w:val="Body Text Indent"/>
    <w:basedOn w:val="Normal"/>
    <w:rsid w:val="004E0913"/>
    <w:pPr>
      <w:ind w:left="360"/>
    </w:pPr>
  </w:style>
  <w:style w:type="paragraph" w:customStyle="1" w:styleId="heading40">
    <w:name w:val="heading4"/>
    <w:basedOn w:val="Normal"/>
    <w:rsid w:val="004E0913"/>
  </w:style>
  <w:style w:type="paragraph" w:customStyle="1" w:styleId="AnnotRef">
    <w:name w:val="Annot Ref"/>
    <w:basedOn w:val="Normal"/>
    <w:rsid w:val="004E0913"/>
    <w:rPr>
      <w:noProof/>
      <w:sz w:val="16"/>
    </w:rPr>
  </w:style>
  <w:style w:type="paragraph" w:customStyle="1" w:styleId="AnnotText">
    <w:name w:val="Annot Text"/>
    <w:basedOn w:val="Normal"/>
    <w:rsid w:val="004E0913"/>
    <w:rPr>
      <w:noProof/>
    </w:rPr>
  </w:style>
  <w:style w:type="paragraph" w:customStyle="1" w:styleId="Toc30">
    <w:name w:val="Toc 3"/>
    <w:basedOn w:val="Normal"/>
    <w:rsid w:val="004E0913"/>
    <w:pPr>
      <w:tabs>
        <w:tab w:val="left" w:pos="7920"/>
        <w:tab w:val="left" w:leader="dot" w:pos="8280"/>
        <w:tab w:val="right" w:leader="dot" w:pos="8640"/>
      </w:tabs>
      <w:ind w:left="1440" w:right="720"/>
    </w:pPr>
    <w:rPr>
      <w:noProof/>
    </w:rPr>
  </w:style>
  <w:style w:type="paragraph" w:customStyle="1" w:styleId="Toc20">
    <w:name w:val="Toc 2"/>
    <w:basedOn w:val="Normal"/>
    <w:rsid w:val="004E0913"/>
    <w:pPr>
      <w:tabs>
        <w:tab w:val="left" w:pos="7920"/>
        <w:tab w:val="left" w:leader="dot" w:pos="8280"/>
        <w:tab w:val="right" w:leader="dot" w:pos="8640"/>
      </w:tabs>
      <w:ind w:left="720" w:right="720"/>
    </w:pPr>
    <w:rPr>
      <w:noProof/>
    </w:rPr>
  </w:style>
  <w:style w:type="paragraph" w:customStyle="1" w:styleId="Toc10">
    <w:name w:val="Toc 1"/>
    <w:basedOn w:val="Normal"/>
    <w:rsid w:val="004E0913"/>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sid w:val="004E0913"/>
    <w:rPr>
      <w:noProof/>
    </w:rPr>
  </w:style>
  <w:style w:type="paragraph" w:customStyle="1" w:styleId="Rule">
    <w:name w:val="Rule"/>
    <w:basedOn w:val="Normal"/>
    <w:rsid w:val="004E0913"/>
    <w:pPr>
      <w:spacing w:before="120"/>
    </w:pPr>
    <w:rPr>
      <w:noProof/>
    </w:rPr>
  </w:style>
  <w:style w:type="paragraph" w:customStyle="1" w:styleId="Recommendation">
    <w:name w:val="Recommendation"/>
    <w:basedOn w:val="Normal"/>
    <w:rsid w:val="004E0913"/>
    <w:pPr>
      <w:spacing w:before="120"/>
    </w:pPr>
    <w:rPr>
      <w:noProof/>
    </w:rPr>
  </w:style>
  <w:style w:type="paragraph" w:customStyle="1" w:styleId="Permission">
    <w:name w:val="Permission"/>
    <w:basedOn w:val="Normal"/>
    <w:rsid w:val="004E0913"/>
    <w:pPr>
      <w:spacing w:before="120"/>
    </w:pPr>
    <w:rPr>
      <w:noProof/>
    </w:rPr>
  </w:style>
  <w:style w:type="paragraph" w:customStyle="1" w:styleId="Sectiontitle">
    <w:name w:val="Section title"/>
    <w:basedOn w:val="Normal"/>
    <w:rsid w:val="004E0913"/>
    <w:pPr>
      <w:ind w:right="-720"/>
    </w:pPr>
    <w:rPr>
      <w:b/>
      <w:noProof/>
      <w:sz w:val="28"/>
      <w:u w:val="single"/>
    </w:rPr>
  </w:style>
  <w:style w:type="paragraph" w:customStyle="1" w:styleId="TipText">
    <w:name w:val="Tip Text"/>
    <w:basedOn w:val="TipHead"/>
    <w:rsid w:val="004E0913"/>
    <w:pPr>
      <w:keepNext w:val="0"/>
    </w:pPr>
    <w:rPr>
      <w:b w:val="0"/>
    </w:rPr>
  </w:style>
  <w:style w:type="paragraph" w:customStyle="1" w:styleId="TipHead">
    <w:name w:val="Tip Head"/>
    <w:basedOn w:val="Normal"/>
    <w:next w:val="TipText"/>
    <w:rsid w:val="004E0913"/>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rsid w:val="004E0913"/>
    <w:pPr>
      <w:keepNext/>
      <w:spacing w:before="120" w:after="120" w:line="240" w:lineRule="atLeast"/>
      <w:jc w:val="center"/>
    </w:pPr>
    <w:rPr>
      <w:b/>
      <w:noProof/>
      <w:sz w:val="28"/>
    </w:rPr>
  </w:style>
  <w:style w:type="paragraph" w:customStyle="1" w:styleId="bu">
    <w:name w:val="bu"/>
    <w:basedOn w:val="Normal"/>
    <w:rsid w:val="004E0913"/>
    <w:pPr>
      <w:spacing w:before="120" w:after="120" w:line="240" w:lineRule="atLeast"/>
      <w:ind w:left="120" w:hanging="120"/>
    </w:pPr>
    <w:rPr>
      <w:noProof/>
    </w:rPr>
  </w:style>
  <w:style w:type="paragraph" w:customStyle="1" w:styleId="ue">
    <w:name w:val="ue"/>
    <w:basedOn w:val="Normal"/>
    <w:next w:val="Normal"/>
    <w:rsid w:val="004E0913"/>
    <w:pPr>
      <w:spacing w:line="240" w:lineRule="atLeast"/>
      <w:ind w:left="720"/>
    </w:pPr>
    <w:rPr>
      <w:rFonts w:ascii="Helvetica" w:hAnsi="Helvetica"/>
      <w:noProof/>
    </w:rPr>
  </w:style>
  <w:style w:type="paragraph" w:customStyle="1" w:styleId="proc">
    <w:name w:val="proc"/>
    <w:basedOn w:val="bu"/>
    <w:rsid w:val="004E0913"/>
    <w:pPr>
      <w:ind w:left="360" w:hanging="360"/>
    </w:pPr>
  </w:style>
  <w:style w:type="paragraph" w:customStyle="1" w:styleId="ibu">
    <w:name w:val="ibu"/>
    <w:basedOn w:val="bu"/>
    <w:rsid w:val="004E0913"/>
    <w:pPr>
      <w:keepLines/>
      <w:tabs>
        <w:tab w:val="left" w:pos="840"/>
      </w:tabs>
      <w:spacing w:after="86"/>
      <w:ind w:left="835" w:hanging="245"/>
    </w:pPr>
  </w:style>
  <w:style w:type="paragraph" w:customStyle="1" w:styleId="eu">
    <w:name w:val="eu"/>
    <w:basedOn w:val="Normal"/>
    <w:rsid w:val="004E0913"/>
    <w:pPr>
      <w:spacing w:before="120" w:after="80" w:line="240" w:lineRule="atLeast"/>
      <w:ind w:left="1440" w:hanging="720"/>
    </w:pPr>
    <w:rPr>
      <w:rFonts w:ascii="Helvetica" w:hAnsi="Helvetica"/>
      <w:noProof/>
    </w:rPr>
  </w:style>
  <w:style w:type="paragraph" w:customStyle="1" w:styleId="figcap">
    <w:name w:val="figcap"/>
    <w:basedOn w:val="Normal"/>
    <w:next w:val="Normal"/>
    <w:rsid w:val="004E0913"/>
    <w:pPr>
      <w:spacing w:after="120" w:line="480" w:lineRule="atLeast"/>
      <w:ind w:left="720" w:hanging="720"/>
    </w:pPr>
    <w:rPr>
      <w:noProof/>
    </w:rPr>
  </w:style>
  <w:style w:type="paragraph" w:customStyle="1" w:styleId="ack">
    <w:name w:val="ack"/>
    <w:basedOn w:val="Normal"/>
    <w:next w:val="Normal"/>
    <w:rsid w:val="004E0913"/>
    <w:pPr>
      <w:spacing w:line="480" w:lineRule="atLeast"/>
      <w:ind w:left="360"/>
    </w:pPr>
    <w:rPr>
      <w:noProof/>
      <w:sz w:val="16"/>
    </w:rPr>
  </w:style>
  <w:style w:type="paragraph" w:customStyle="1" w:styleId="paragraph">
    <w:name w:val="paragraph"/>
    <w:basedOn w:val="Normal"/>
    <w:rsid w:val="004E0913"/>
    <w:pPr>
      <w:spacing w:after="80" w:line="480" w:lineRule="atLeast"/>
      <w:ind w:firstLine="720"/>
    </w:pPr>
    <w:rPr>
      <w:noProof/>
    </w:rPr>
  </w:style>
  <w:style w:type="paragraph" w:customStyle="1" w:styleId="bt1">
    <w:name w:val="bt1"/>
    <w:basedOn w:val="Normal"/>
    <w:rsid w:val="004E0913"/>
    <w:pPr>
      <w:spacing w:after="120"/>
      <w:ind w:left="180"/>
    </w:pPr>
    <w:rPr>
      <w:noProof/>
    </w:rPr>
  </w:style>
  <w:style w:type="paragraph" w:customStyle="1" w:styleId="bt2">
    <w:name w:val="bt2"/>
    <w:basedOn w:val="Normal"/>
    <w:rsid w:val="004E0913"/>
    <w:pPr>
      <w:spacing w:after="120"/>
      <w:ind w:left="360"/>
    </w:pPr>
    <w:rPr>
      <w:noProof/>
    </w:rPr>
  </w:style>
  <w:style w:type="paragraph" w:customStyle="1" w:styleId="bt3">
    <w:name w:val="bt3"/>
    <w:basedOn w:val="Normal"/>
    <w:rsid w:val="004E0913"/>
    <w:pPr>
      <w:ind w:left="720"/>
    </w:pPr>
    <w:rPr>
      <w:noProof/>
    </w:rPr>
  </w:style>
  <w:style w:type="paragraph" w:customStyle="1" w:styleId="bt4">
    <w:name w:val="bt4"/>
    <w:basedOn w:val="Normal"/>
    <w:rsid w:val="004E0913"/>
    <w:pPr>
      <w:ind w:left="1080"/>
    </w:pPr>
    <w:rPr>
      <w:noProof/>
    </w:rPr>
  </w:style>
  <w:style w:type="paragraph" w:customStyle="1" w:styleId="bt5">
    <w:name w:val="bt5"/>
    <w:basedOn w:val="Normal"/>
    <w:rsid w:val="004E0913"/>
    <w:pPr>
      <w:ind w:left="1440"/>
    </w:pPr>
    <w:rPr>
      <w:noProof/>
    </w:rPr>
  </w:style>
  <w:style w:type="paragraph" w:customStyle="1" w:styleId="bt6">
    <w:name w:val="bt6"/>
    <w:basedOn w:val="Normal"/>
    <w:rsid w:val="004E0913"/>
    <w:pPr>
      <w:ind w:left="1800"/>
    </w:pPr>
    <w:rPr>
      <w:noProof/>
    </w:rPr>
  </w:style>
  <w:style w:type="paragraph" w:customStyle="1" w:styleId="bt7">
    <w:name w:val="bt7"/>
    <w:basedOn w:val="Normal"/>
    <w:rsid w:val="004E0913"/>
    <w:pPr>
      <w:ind w:left="2160"/>
    </w:pPr>
    <w:rPr>
      <w:noProof/>
    </w:rPr>
  </w:style>
  <w:style w:type="paragraph" w:customStyle="1" w:styleId="bt8">
    <w:name w:val="bt8"/>
    <w:basedOn w:val="Normal"/>
    <w:rsid w:val="004E0913"/>
    <w:pPr>
      <w:ind w:left="2520"/>
    </w:pPr>
    <w:rPr>
      <w:noProof/>
    </w:rPr>
  </w:style>
  <w:style w:type="paragraph" w:customStyle="1" w:styleId="bt9">
    <w:name w:val="bt9"/>
    <w:basedOn w:val="Normal"/>
    <w:rsid w:val="004E0913"/>
    <w:pPr>
      <w:ind w:left="2880"/>
    </w:pPr>
    <w:rPr>
      <w:noProof/>
    </w:rPr>
  </w:style>
  <w:style w:type="paragraph" w:customStyle="1" w:styleId="pr">
    <w:name w:val="pr"/>
    <w:basedOn w:val="ibu"/>
    <w:rsid w:val="004E0913"/>
    <w:pPr>
      <w:keepLines w:val="0"/>
      <w:tabs>
        <w:tab w:val="clear" w:pos="840"/>
      </w:tabs>
      <w:spacing w:before="0" w:after="0" w:line="480" w:lineRule="atLeast"/>
      <w:ind w:left="1080" w:hanging="360"/>
    </w:pPr>
  </w:style>
  <w:style w:type="paragraph" w:customStyle="1" w:styleId="tab2right">
    <w:name w:val="tab2right"/>
    <w:basedOn w:val="Normal"/>
    <w:rsid w:val="004E0913"/>
    <w:pPr>
      <w:spacing w:line="240" w:lineRule="atLeast"/>
      <w:jc w:val="center"/>
    </w:pPr>
    <w:rPr>
      <w:noProof/>
    </w:rPr>
  </w:style>
  <w:style w:type="paragraph" w:customStyle="1" w:styleId="RuleText">
    <w:name w:val="RuleText"/>
    <w:basedOn w:val="Rule"/>
    <w:next w:val="Normal"/>
    <w:rsid w:val="004E0913"/>
    <w:pPr>
      <w:spacing w:before="0" w:after="240"/>
      <w:ind w:left="1080"/>
    </w:pPr>
    <w:rPr>
      <w:noProof w:val="0"/>
      <w:color w:val="000000"/>
    </w:rPr>
  </w:style>
  <w:style w:type="paragraph" w:customStyle="1" w:styleId="Section">
    <w:name w:val="Section"/>
    <w:basedOn w:val="Heading1"/>
    <w:rsid w:val="004E0913"/>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sid w:val="004E0913"/>
    <w:rPr>
      <w:rFonts w:ascii="Courier New" w:hAnsi="Courier New" w:cs="Courier New"/>
      <w:sz w:val="18"/>
      <w:szCs w:val="18"/>
    </w:rPr>
  </w:style>
  <w:style w:type="paragraph" w:styleId="BodyText">
    <w:name w:val="Body Text"/>
    <w:basedOn w:val="Normal"/>
    <w:rsid w:val="004E0913"/>
    <w:pPr>
      <w:autoSpaceDE w:val="0"/>
      <w:autoSpaceDN w:val="0"/>
      <w:adjustRightInd w:val="0"/>
    </w:pPr>
  </w:style>
  <w:style w:type="paragraph" w:customStyle="1" w:styleId="bpdy1">
    <w:name w:val="bpdy1"/>
    <w:basedOn w:val="Normal"/>
    <w:rsid w:val="004E0913"/>
    <w:pPr>
      <w:autoSpaceDE w:val="0"/>
      <w:autoSpaceDN w:val="0"/>
      <w:adjustRightInd w:val="0"/>
    </w:pPr>
  </w:style>
  <w:style w:type="paragraph" w:customStyle="1" w:styleId="TableHeading">
    <w:name w:val="Table Heading"/>
    <w:basedOn w:val="Normal"/>
    <w:rsid w:val="004E0913"/>
    <w:pPr>
      <w:keepNext/>
      <w:keepLines/>
      <w:spacing w:before="80" w:after="80"/>
    </w:pPr>
    <w:rPr>
      <w:rFonts w:ascii="Times" w:hAnsi="Times"/>
      <w:b/>
    </w:rPr>
  </w:style>
  <w:style w:type="paragraph" w:customStyle="1" w:styleId="TableCells">
    <w:name w:val="Table Cells"/>
    <w:basedOn w:val="Normal"/>
    <w:rsid w:val="004E0913"/>
    <w:pPr>
      <w:keepNext/>
      <w:keepLines/>
      <w:spacing w:before="40" w:after="40"/>
    </w:pPr>
    <w:rPr>
      <w:rFonts w:ascii="Times" w:hAnsi="Times"/>
    </w:rPr>
  </w:style>
  <w:style w:type="paragraph" w:styleId="BodyTextIndent2">
    <w:name w:val="Body Text Indent 2"/>
    <w:basedOn w:val="Normal"/>
    <w:rsid w:val="004E0913"/>
    <w:pPr>
      <w:ind w:left="360"/>
    </w:pPr>
  </w:style>
  <w:style w:type="paragraph" w:customStyle="1" w:styleId="subhead10">
    <w:name w:val="subhead 1"/>
    <w:basedOn w:val="Body"/>
    <w:rsid w:val="004E0913"/>
  </w:style>
  <w:style w:type="paragraph" w:customStyle="1" w:styleId="AttrFuncHeading3">
    <w:name w:val="Attr+Func Heading 3"/>
    <w:basedOn w:val="Heading3"/>
    <w:next w:val="Body"/>
    <w:rsid w:val="004E0913"/>
    <w:pPr>
      <w:pageBreakBefore/>
      <w:spacing w:before="0" w:after="240"/>
    </w:pPr>
  </w:style>
  <w:style w:type="paragraph" w:styleId="FootnoteText">
    <w:name w:val="footnote text"/>
    <w:basedOn w:val="Normal"/>
    <w:semiHidden/>
    <w:rsid w:val="004E0913"/>
  </w:style>
  <w:style w:type="character" w:styleId="FootnoteReference">
    <w:name w:val="footnote reference"/>
    <w:basedOn w:val="DefaultParagraphFont"/>
    <w:semiHidden/>
    <w:rsid w:val="004E0913"/>
    <w:rPr>
      <w:vertAlign w:val="superscript"/>
    </w:rPr>
  </w:style>
  <w:style w:type="paragraph" w:customStyle="1" w:styleId="bnody">
    <w:name w:val="bnody"/>
    <w:basedOn w:val="Body1"/>
    <w:rsid w:val="004E0913"/>
  </w:style>
  <w:style w:type="paragraph" w:styleId="ListBullet30">
    <w:name w:val="List Bullet 3"/>
    <w:basedOn w:val="Normal"/>
    <w:autoRedefine/>
    <w:rsid w:val="004E0913"/>
    <w:pPr>
      <w:tabs>
        <w:tab w:val="num" w:pos="1080"/>
      </w:tabs>
      <w:ind w:left="1080" w:hanging="360"/>
    </w:pPr>
  </w:style>
  <w:style w:type="paragraph" w:customStyle="1" w:styleId="Listbullet1">
    <w:name w:val="List::bullet"/>
    <w:basedOn w:val="Body"/>
    <w:rsid w:val="004E0913"/>
  </w:style>
  <w:style w:type="paragraph" w:customStyle="1" w:styleId="DefaultParagraphFontParaChar">
    <w:name w:val="Default Paragraph Font Para Char"/>
    <w:basedOn w:val="Normal"/>
    <w:rsid w:val="00CA00FA"/>
    <w:pPr>
      <w:spacing w:after="160" w:line="240" w:lineRule="exact"/>
    </w:pPr>
    <w:rPr>
      <w:rFonts w:ascii="Verdana" w:hAnsi="Verdana"/>
      <w:szCs w:val="20"/>
    </w:rPr>
  </w:style>
  <w:style w:type="paragraph" w:customStyle="1" w:styleId="TextinList2">
    <w:name w:val="Text in List 2"/>
    <w:basedOn w:val="Normal"/>
    <w:rsid w:val="00CA00FA"/>
    <w:pPr>
      <w:keepLines/>
      <w:tabs>
        <w:tab w:val="left" w:pos="360"/>
      </w:tabs>
      <w:spacing w:after="80" w:line="240" w:lineRule="exact"/>
      <w:ind w:left="2160"/>
    </w:pPr>
    <w:rPr>
      <w:rFonts w:ascii="Verdana" w:hAnsi="Verdana"/>
      <w:color w:val="000000"/>
      <w:sz w:val="18"/>
      <w:szCs w:val="20"/>
    </w:rPr>
  </w:style>
  <w:style w:type="paragraph" w:styleId="Revision">
    <w:name w:val="Revision"/>
    <w:hidden/>
    <w:uiPriority w:val="99"/>
    <w:semiHidden/>
    <w:rsid w:val="008C14BD"/>
    <w:rPr>
      <w:szCs w:val="24"/>
    </w:rPr>
  </w:style>
  <w:style w:type="character" w:customStyle="1" w:styleId="Heading2Char">
    <w:name w:val="Heading 2 Char"/>
    <w:basedOn w:val="DefaultParagraphFont"/>
    <w:link w:val="Heading2"/>
    <w:rsid w:val="00965227"/>
    <w:rPr>
      <w:rFonts w:ascii="Arial" w:eastAsiaTheme="minorHAnsi" w:hAnsi="Arial" w:cstheme="minorBidi"/>
      <w:b/>
      <w:i/>
      <w:sz w:val="22"/>
      <w:szCs w:val="22"/>
    </w:rPr>
  </w:style>
  <w:style w:type="table" w:styleId="TableGrid">
    <w:name w:val="Table Grid"/>
    <w:basedOn w:val="TableNormal"/>
    <w:rsid w:val="00AA254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Classic3">
    <w:name w:val="Table Classic 3"/>
    <w:basedOn w:val="TableNormal"/>
    <w:rsid w:val="00FE47DF"/>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List5">
    <w:name w:val="Table List 5"/>
    <w:basedOn w:val="TableNormal"/>
    <w:rsid w:val="001802D1"/>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Grid6">
    <w:name w:val="Table Grid 6"/>
    <w:basedOn w:val="TableNormal"/>
    <w:rsid w:val="001802D1"/>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5">
    <w:name w:val="Table Grid 5"/>
    <w:basedOn w:val="TableNormal"/>
    <w:rsid w:val="001802D1"/>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ListParagraph">
    <w:name w:val="List Paragraph"/>
    <w:basedOn w:val="Normal"/>
    <w:uiPriority w:val="34"/>
    <w:qFormat/>
    <w:rsid w:val="009F2034"/>
    <w:pPr>
      <w:ind w:left="720"/>
    </w:pPr>
  </w:style>
  <w:style w:type="character" w:styleId="CommentReference">
    <w:name w:val="annotation reference"/>
    <w:basedOn w:val="DefaultParagraphFont"/>
    <w:rsid w:val="001D2C28"/>
    <w:rPr>
      <w:sz w:val="16"/>
      <w:szCs w:val="16"/>
    </w:rPr>
  </w:style>
  <w:style w:type="paragraph" w:styleId="CommentText">
    <w:name w:val="annotation text"/>
    <w:basedOn w:val="Normal"/>
    <w:link w:val="CommentTextChar"/>
    <w:rsid w:val="001D2C28"/>
    <w:rPr>
      <w:sz w:val="20"/>
      <w:szCs w:val="20"/>
    </w:rPr>
  </w:style>
  <w:style w:type="character" w:customStyle="1" w:styleId="CommentTextChar">
    <w:name w:val="Comment Text Char"/>
    <w:basedOn w:val="DefaultParagraphFont"/>
    <w:link w:val="CommentText"/>
    <w:rsid w:val="001D2C28"/>
  </w:style>
  <w:style w:type="paragraph" w:styleId="CommentSubject">
    <w:name w:val="annotation subject"/>
    <w:basedOn w:val="CommentText"/>
    <w:next w:val="CommentText"/>
    <w:link w:val="CommentSubjectChar"/>
    <w:rsid w:val="001D2C28"/>
    <w:rPr>
      <w:b/>
      <w:bCs/>
    </w:rPr>
  </w:style>
  <w:style w:type="character" w:customStyle="1" w:styleId="CommentSubjectChar">
    <w:name w:val="Comment Subject Char"/>
    <w:basedOn w:val="CommentTextChar"/>
    <w:link w:val="CommentSubject"/>
    <w:rsid w:val="001D2C28"/>
    <w:rPr>
      <w:b/>
      <w:bCs/>
    </w:rPr>
  </w:style>
</w:styles>
</file>

<file path=word/webSettings.xml><?xml version="1.0" encoding="utf-8"?>
<w:webSettings xmlns:r="http://schemas.openxmlformats.org/officeDocument/2006/relationships" xmlns:w="http://schemas.openxmlformats.org/wordprocessingml/2006/main">
  <w:divs>
    <w:div w:id="26417448">
      <w:bodyDiv w:val="1"/>
      <w:marLeft w:val="0"/>
      <w:marRight w:val="0"/>
      <w:marTop w:val="0"/>
      <w:marBottom w:val="0"/>
      <w:divBdr>
        <w:top w:val="none" w:sz="0" w:space="0" w:color="auto"/>
        <w:left w:val="none" w:sz="0" w:space="0" w:color="auto"/>
        <w:bottom w:val="none" w:sz="0" w:space="0" w:color="auto"/>
        <w:right w:val="none" w:sz="0" w:space="0" w:color="auto"/>
      </w:divBdr>
      <w:divsChild>
        <w:div w:id="704139523">
          <w:marLeft w:val="0"/>
          <w:marRight w:val="0"/>
          <w:marTop w:val="0"/>
          <w:marBottom w:val="0"/>
          <w:divBdr>
            <w:top w:val="none" w:sz="0" w:space="0" w:color="auto"/>
            <w:left w:val="none" w:sz="0" w:space="0" w:color="auto"/>
            <w:bottom w:val="none" w:sz="0" w:space="0" w:color="auto"/>
            <w:right w:val="none" w:sz="0" w:space="0" w:color="auto"/>
          </w:divBdr>
        </w:div>
      </w:divsChild>
    </w:div>
    <w:div w:id="57022871">
      <w:bodyDiv w:val="1"/>
      <w:marLeft w:val="0"/>
      <w:marRight w:val="0"/>
      <w:marTop w:val="0"/>
      <w:marBottom w:val="0"/>
      <w:divBdr>
        <w:top w:val="none" w:sz="0" w:space="0" w:color="auto"/>
        <w:left w:val="none" w:sz="0" w:space="0" w:color="auto"/>
        <w:bottom w:val="none" w:sz="0" w:space="0" w:color="auto"/>
        <w:right w:val="none" w:sz="0" w:space="0" w:color="auto"/>
      </w:divBdr>
      <w:divsChild>
        <w:div w:id="846093011">
          <w:marLeft w:val="0"/>
          <w:marRight w:val="0"/>
          <w:marTop w:val="0"/>
          <w:marBottom w:val="0"/>
          <w:divBdr>
            <w:top w:val="none" w:sz="0" w:space="0" w:color="auto"/>
            <w:left w:val="none" w:sz="0" w:space="0" w:color="auto"/>
            <w:bottom w:val="none" w:sz="0" w:space="0" w:color="auto"/>
            <w:right w:val="none" w:sz="0" w:space="0" w:color="auto"/>
          </w:divBdr>
        </w:div>
      </w:divsChild>
    </w:div>
    <w:div w:id="378360957">
      <w:bodyDiv w:val="1"/>
      <w:marLeft w:val="0"/>
      <w:marRight w:val="0"/>
      <w:marTop w:val="0"/>
      <w:marBottom w:val="0"/>
      <w:divBdr>
        <w:top w:val="none" w:sz="0" w:space="0" w:color="auto"/>
        <w:left w:val="none" w:sz="0" w:space="0" w:color="auto"/>
        <w:bottom w:val="none" w:sz="0" w:space="0" w:color="auto"/>
        <w:right w:val="none" w:sz="0" w:space="0" w:color="auto"/>
      </w:divBdr>
    </w:div>
    <w:div w:id="402605232">
      <w:bodyDiv w:val="1"/>
      <w:marLeft w:val="0"/>
      <w:marRight w:val="0"/>
      <w:marTop w:val="0"/>
      <w:marBottom w:val="0"/>
      <w:divBdr>
        <w:top w:val="none" w:sz="0" w:space="0" w:color="auto"/>
        <w:left w:val="none" w:sz="0" w:space="0" w:color="auto"/>
        <w:bottom w:val="none" w:sz="0" w:space="0" w:color="auto"/>
        <w:right w:val="none" w:sz="0" w:space="0" w:color="auto"/>
      </w:divBdr>
      <w:divsChild>
        <w:div w:id="712342043">
          <w:marLeft w:val="0"/>
          <w:marRight w:val="0"/>
          <w:marTop w:val="0"/>
          <w:marBottom w:val="0"/>
          <w:divBdr>
            <w:top w:val="none" w:sz="0" w:space="0" w:color="auto"/>
            <w:left w:val="none" w:sz="0" w:space="0" w:color="auto"/>
            <w:bottom w:val="none" w:sz="0" w:space="0" w:color="auto"/>
            <w:right w:val="none" w:sz="0" w:space="0" w:color="auto"/>
          </w:divBdr>
        </w:div>
      </w:divsChild>
    </w:div>
    <w:div w:id="461387408">
      <w:bodyDiv w:val="1"/>
      <w:marLeft w:val="0"/>
      <w:marRight w:val="0"/>
      <w:marTop w:val="0"/>
      <w:marBottom w:val="0"/>
      <w:divBdr>
        <w:top w:val="none" w:sz="0" w:space="0" w:color="auto"/>
        <w:left w:val="none" w:sz="0" w:space="0" w:color="auto"/>
        <w:bottom w:val="none" w:sz="0" w:space="0" w:color="auto"/>
        <w:right w:val="none" w:sz="0" w:space="0" w:color="auto"/>
      </w:divBdr>
      <w:divsChild>
        <w:div w:id="375812181">
          <w:marLeft w:val="547"/>
          <w:marRight w:val="0"/>
          <w:marTop w:val="0"/>
          <w:marBottom w:val="0"/>
          <w:divBdr>
            <w:top w:val="none" w:sz="0" w:space="0" w:color="auto"/>
            <w:left w:val="none" w:sz="0" w:space="0" w:color="auto"/>
            <w:bottom w:val="none" w:sz="0" w:space="0" w:color="auto"/>
            <w:right w:val="none" w:sz="0" w:space="0" w:color="auto"/>
          </w:divBdr>
        </w:div>
      </w:divsChild>
    </w:div>
    <w:div w:id="507983181">
      <w:bodyDiv w:val="1"/>
      <w:marLeft w:val="0"/>
      <w:marRight w:val="0"/>
      <w:marTop w:val="0"/>
      <w:marBottom w:val="0"/>
      <w:divBdr>
        <w:top w:val="none" w:sz="0" w:space="0" w:color="auto"/>
        <w:left w:val="none" w:sz="0" w:space="0" w:color="auto"/>
        <w:bottom w:val="none" w:sz="0" w:space="0" w:color="auto"/>
        <w:right w:val="none" w:sz="0" w:space="0" w:color="auto"/>
      </w:divBdr>
      <w:divsChild>
        <w:div w:id="935479198">
          <w:marLeft w:val="547"/>
          <w:marRight w:val="0"/>
          <w:marTop w:val="0"/>
          <w:marBottom w:val="0"/>
          <w:divBdr>
            <w:top w:val="none" w:sz="0" w:space="0" w:color="auto"/>
            <w:left w:val="none" w:sz="0" w:space="0" w:color="auto"/>
            <w:bottom w:val="none" w:sz="0" w:space="0" w:color="auto"/>
            <w:right w:val="none" w:sz="0" w:space="0" w:color="auto"/>
          </w:divBdr>
        </w:div>
      </w:divsChild>
    </w:div>
    <w:div w:id="598101882">
      <w:bodyDiv w:val="1"/>
      <w:marLeft w:val="0"/>
      <w:marRight w:val="0"/>
      <w:marTop w:val="0"/>
      <w:marBottom w:val="0"/>
      <w:divBdr>
        <w:top w:val="none" w:sz="0" w:space="0" w:color="auto"/>
        <w:left w:val="none" w:sz="0" w:space="0" w:color="auto"/>
        <w:bottom w:val="none" w:sz="0" w:space="0" w:color="auto"/>
        <w:right w:val="none" w:sz="0" w:space="0" w:color="auto"/>
      </w:divBdr>
    </w:div>
    <w:div w:id="631978544">
      <w:bodyDiv w:val="1"/>
      <w:marLeft w:val="0"/>
      <w:marRight w:val="0"/>
      <w:marTop w:val="0"/>
      <w:marBottom w:val="0"/>
      <w:divBdr>
        <w:top w:val="none" w:sz="0" w:space="0" w:color="auto"/>
        <w:left w:val="none" w:sz="0" w:space="0" w:color="auto"/>
        <w:bottom w:val="none" w:sz="0" w:space="0" w:color="auto"/>
        <w:right w:val="none" w:sz="0" w:space="0" w:color="auto"/>
      </w:divBdr>
    </w:div>
    <w:div w:id="658459866">
      <w:bodyDiv w:val="1"/>
      <w:marLeft w:val="0"/>
      <w:marRight w:val="0"/>
      <w:marTop w:val="0"/>
      <w:marBottom w:val="0"/>
      <w:divBdr>
        <w:top w:val="none" w:sz="0" w:space="0" w:color="auto"/>
        <w:left w:val="none" w:sz="0" w:space="0" w:color="auto"/>
        <w:bottom w:val="none" w:sz="0" w:space="0" w:color="auto"/>
        <w:right w:val="none" w:sz="0" w:space="0" w:color="auto"/>
      </w:divBdr>
      <w:divsChild>
        <w:div w:id="1240868544">
          <w:marLeft w:val="547"/>
          <w:marRight w:val="0"/>
          <w:marTop w:val="0"/>
          <w:marBottom w:val="0"/>
          <w:divBdr>
            <w:top w:val="none" w:sz="0" w:space="0" w:color="auto"/>
            <w:left w:val="none" w:sz="0" w:space="0" w:color="auto"/>
            <w:bottom w:val="none" w:sz="0" w:space="0" w:color="auto"/>
            <w:right w:val="none" w:sz="0" w:space="0" w:color="auto"/>
          </w:divBdr>
        </w:div>
      </w:divsChild>
    </w:div>
    <w:div w:id="769617296">
      <w:bodyDiv w:val="1"/>
      <w:marLeft w:val="0"/>
      <w:marRight w:val="0"/>
      <w:marTop w:val="0"/>
      <w:marBottom w:val="0"/>
      <w:divBdr>
        <w:top w:val="none" w:sz="0" w:space="0" w:color="auto"/>
        <w:left w:val="none" w:sz="0" w:space="0" w:color="auto"/>
        <w:bottom w:val="none" w:sz="0" w:space="0" w:color="auto"/>
        <w:right w:val="none" w:sz="0" w:space="0" w:color="auto"/>
      </w:divBdr>
    </w:div>
    <w:div w:id="788741691">
      <w:bodyDiv w:val="1"/>
      <w:marLeft w:val="0"/>
      <w:marRight w:val="0"/>
      <w:marTop w:val="0"/>
      <w:marBottom w:val="0"/>
      <w:divBdr>
        <w:top w:val="none" w:sz="0" w:space="0" w:color="auto"/>
        <w:left w:val="none" w:sz="0" w:space="0" w:color="auto"/>
        <w:bottom w:val="none" w:sz="0" w:space="0" w:color="auto"/>
        <w:right w:val="none" w:sz="0" w:space="0" w:color="auto"/>
      </w:divBdr>
      <w:divsChild>
        <w:div w:id="1287547869">
          <w:marLeft w:val="547"/>
          <w:marRight w:val="0"/>
          <w:marTop w:val="0"/>
          <w:marBottom w:val="0"/>
          <w:divBdr>
            <w:top w:val="none" w:sz="0" w:space="0" w:color="auto"/>
            <w:left w:val="none" w:sz="0" w:space="0" w:color="auto"/>
            <w:bottom w:val="none" w:sz="0" w:space="0" w:color="auto"/>
            <w:right w:val="none" w:sz="0" w:space="0" w:color="auto"/>
          </w:divBdr>
        </w:div>
      </w:divsChild>
    </w:div>
    <w:div w:id="858010535">
      <w:bodyDiv w:val="1"/>
      <w:marLeft w:val="0"/>
      <w:marRight w:val="0"/>
      <w:marTop w:val="0"/>
      <w:marBottom w:val="0"/>
      <w:divBdr>
        <w:top w:val="none" w:sz="0" w:space="0" w:color="auto"/>
        <w:left w:val="none" w:sz="0" w:space="0" w:color="auto"/>
        <w:bottom w:val="none" w:sz="0" w:space="0" w:color="auto"/>
        <w:right w:val="none" w:sz="0" w:space="0" w:color="auto"/>
      </w:divBdr>
      <w:divsChild>
        <w:div w:id="70736927">
          <w:marLeft w:val="547"/>
          <w:marRight w:val="0"/>
          <w:marTop w:val="0"/>
          <w:marBottom w:val="0"/>
          <w:divBdr>
            <w:top w:val="none" w:sz="0" w:space="0" w:color="auto"/>
            <w:left w:val="none" w:sz="0" w:space="0" w:color="auto"/>
            <w:bottom w:val="none" w:sz="0" w:space="0" w:color="auto"/>
            <w:right w:val="none" w:sz="0" w:space="0" w:color="auto"/>
          </w:divBdr>
        </w:div>
      </w:divsChild>
    </w:div>
    <w:div w:id="941956230">
      <w:bodyDiv w:val="1"/>
      <w:marLeft w:val="0"/>
      <w:marRight w:val="0"/>
      <w:marTop w:val="0"/>
      <w:marBottom w:val="0"/>
      <w:divBdr>
        <w:top w:val="none" w:sz="0" w:space="0" w:color="auto"/>
        <w:left w:val="none" w:sz="0" w:space="0" w:color="auto"/>
        <w:bottom w:val="none" w:sz="0" w:space="0" w:color="auto"/>
        <w:right w:val="none" w:sz="0" w:space="0" w:color="auto"/>
      </w:divBdr>
      <w:divsChild>
        <w:div w:id="116225360">
          <w:marLeft w:val="547"/>
          <w:marRight w:val="0"/>
          <w:marTop w:val="0"/>
          <w:marBottom w:val="0"/>
          <w:divBdr>
            <w:top w:val="none" w:sz="0" w:space="0" w:color="auto"/>
            <w:left w:val="none" w:sz="0" w:space="0" w:color="auto"/>
            <w:bottom w:val="none" w:sz="0" w:space="0" w:color="auto"/>
            <w:right w:val="none" w:sz="0" w:space="0" w:color="auto"/>
          </w:divBdr>
        </w:div>
      </w:divsChild>
    </w:div>
    <w:div w:id="971787627">
      <w:bodyDiv w:val="1"/>
      <w:marLeft w:val="0"/>
      <w:marRight w:val="0"/>
      <w:marTop w:val="0"/>
      <w:marBottom w:val="0"/>
      <w:divBdr>
        <w:top w:val="none" w:sz="0" w:space="0" w:color="auto"/>
        <w:left w:val="none" w:sz="0" w:space="0" w:color="auto"/>
        <w:bottom w:val="none" w:sz="0" w:space="0" w:color="auto"/>
        <w:right w:val="none" w:sz="0" w:space="0" w:color="auto"/>
      </w:divBdr>
    </w:div>
    <w:div w:id="978847599">
      <w:bodyDiv w:val="1"/>
      <w:marLeft w:val="0"/>
      <w:marRight w:val="0"/>
      <w:marTop w:val="0"/>
      <w:marBottom w:val="0"/>
      <w:divBdr>
        <w:top w:val="none" w:sz="0" w:space="0" w:color="auto"/>
        <w:left w:val="none" w:sz="0" w:space="0" w:color="auto"/>
        <w:bottom w:val="none" w:sz="0" w:space="0" w:color="auto"/>
        <w:right w:val="none" w:sz="0" w:space="0" w:color="auto"/>
      </w:divBdr>
    </w:div>
    <w:div w:id="1140920665">
      <w:bodyDiv w:val="1"/>
      <w:marLeft w:val="0"/>
      <w:marRight w:val="0"/>
      <w:marTop w:val="0"/>
      <w:marBottom w:val="0"/>
      <w:divBdr>
        <w:top w:val="none" w:sz="0" w:space="0" w:color="auto"/>
        <w:left w:val="none" w:sz="0" w:space="0" w:color="auto"/>
        <w:bottom w:val="none" w:sz="0" w:space="0" w:color="auto"/>
        <w:right w:val="none" w:sz="0" w:space="0" w:color="auto"/>
      </w:divBdr>
    </w:div>
    <w:div w:id="1174415360">
      <w:bodyDiv w:val="1"/>
      <w:marLeft w:val="0"/>
      <w:marRight w:val="0"/>
      <w:marTop w:val="0"/>
      <w:marBottom w:val="0"/>
      <w:divBdr>
        <w:top w:val="none" w:sz="0" w:space="0" w:color="auto"/>
        <w:left w:val="none" w:sz="0" w:space="0" w:color="auto"/>
        <w:bottom w:val="none" w:sz="0" w:space="0" w:color="auto"/>
        <w:right w:val="none" w:sz="0" w:space="0" w:color="auto"/>
      </w:divBdr>
      <w:divsChild>
        <w:div w:id="1988194917">
          <w:marLeft w:val="547"/>
          <w:marRight w:val="0"/>
          <w:marTop w:val="0"/>
          <w:marBottom w:val="0"/>
          <w:divBdr>
            <w:top w:val="none" w:sz="0" w:space="0" w:color="auto"/>
            <w:left w:val="none" w:sz="0" w:space="0" w:color="auto"/>
            <w:bottom w:val="none" w:sz="0" w:space="0" w:color="auto"/>
            <w:right w:val="none" w:sz="0" w:space="0" w:color="auto"/>
          </w:divBdr>
        </w:div>
      </w:divsChild>
    </w:div>
    <w:div w:id="1277058676">
      <w:bodyDiv w:val="1"/>
      <w:marLeft w:val="0"/>
      <w:marRight w:val="0"/>
      <w:marTop w:val="0"/>
      <w:marBottom w:val="0"/>
      <w:divBdr>
        <w:top w:val="none" w:sz="0" w:space="0" w:color="auto"/>
        <w:left w:val="none" w:sz="0" w:space="0" w:color="auto"/>
        <w:bottom w:val="none" w:sz="0" w:space="0" w:color="auto"/>
        <w:right w:val="none" w:sz="0" w:space="0" w:color="auto"/>
      </w:divBdr>
      <w:divsChild>
        <w:div w:id="2054038716">
          <w:marLeft w:val="547"/>
          <w:marRight w:val="0"/>
          <w:marTop w:val="0"/>
          <w:marBottom w:val="0"/>
          <w:divBdr>
            <w:top w:val="none" w:sz="0" w:space="0" w:color="auto"/>
            <w:left w:val="none" w:sz="0" w:space="0" w:color="auto"/>
            <w:bottom w:val="none" w:sz="0" w:space="0" w:color="auto"/>
            <w:right w:val="none" w:sz="0" w:space="0" w:color="auto"/>
          </w:divBdr>
        </w:div>
      </w:divsChild>
    </w:div>
    <w:div w:id="1323660897">
      <w:bodyDiv w:val="1"/>
      <w:marLeft w:val="0"/>
      <w:marRight w:val="0"/>
      <w:marTop w:val="0"/>
      <w:marBottom w:val="0"/>
      <w:divBdr>
        <w:top w:val="none" w:sz="0" w:space="0" w:color="auto"/>
        <w:left w:val="none" w:sz="0" w:space="0" w:color="auto"/>
        <w:bottom w:val="none" w:sz="0" w:space="0" w:color="auto"/>
        <w:right w:val="none" w:sz="0" w:space="0" w:color="auto"/>
      </w:divBdr>
      <w:divsChild>
        <w:div w:id="1551919313">
          <w:marLeft w:val="0"/>
          <w:marRight w:val="0"/>
          <w:marTop w:val="0"/>
          <w:marBottom w:val="0"/>
          <w:divBdr>
            <w:top w:val="none" w:sz="0" w:space="0" w:color="auto"/>
            <w:left w:val="none" w:sz="0" w:space="0" w:color="auto"/>
            <w:bottom w:val="none" w:sz="0" w:space="0" w:color="auto"/>
            <w:right w:val="none" w:sz="0" w:space="0" w:color="auto"/>
          </w:divBdr>
          <w:divsChild>
            <w:div w:id="5914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8379">
      <w:bodyDiv w:val="1"/>
      <w:marLeft w:val="0"/>
      <w:marRight w:val="0"/>
      <w:marTop w:val="0"/>
      <w:marBottom w:val="0"/>
      <w:divBdr>
        <w:top w:val="none" w:sz="0" w:space="0" w:color="auto"/>
        <w:left w:val="none" w:sz="0" w:space="0" w:color="auto"/>
        <w:bottom w:val="none" w:sz="0" w:space="0" w:color="auto"/>
        <w:right w:val="none" w:sz="0" w:space="0" w:color="auto"/>
      </w:divBdr>
    </w:div>
    <w:div w:id="1345206623">
      <w:bodyDiv w:val="1"/>
      <w:marLeft w:val="0"/>
      <w:marRight w:val="0"/>
      <w:marTop w:val="0"/>
      <w:marBottom w:val="0"/>
      <w:divBdr>
        <w:top w:val="none" w:sz="0" w:space="0" w:color="auto"/>
        <w:left w:val="none" w:sz="0" w:space="0" w:color="auto"/>
        <w:bottom w:val="none" w:sz="0" w:space="0" w:color="auto"/>
        <w:right w:val="none" w:sz="0" w:space="0" w:color="auto"/>
      </w:divBdr>
      <w:divsChild>
        <w:div w:id="1852984154">
          <w:marLeft w:val="547"/>
          <w:marRight w:val="0"/>
          <w:marTop w:val="0"/>
          <w:marBottom w:val="0"/>
          <w:divBdr>
            <w:top w:val="none" w:sz="0" w:space="0" w:color="auto"/>
            <w:left w:val="none" w:sz="0" w:space="0" w:color="auto"/>
            <w:bottom w:val="none" w:sz="0" w:space="0" w:color="auto"/>
            <w:right w:val="none" w:sz="0" w:space="0" w:color="auto"/>
          </w:divBdr>
        </w:div>
      </w:divsChild>
    </w:div>
    <w:div w:id="1382899797">
      <w:bodyDiv w:val="1"/>
      <w:marLeft w:val="0"/>
      <w:marRight w:val="0"/>
      <w:marTop w:val="0"/>
      <w:marBottom w:val="0"/>
      <w:divBdr>
        <w:top w:val="none" w:sz="0" w:space="0" w:color="auto"/>
        <w:left w:val="none" w:sz="0" w:space="0" w:color="auto"/>
        <w:bottom w:val="none" w:sz="0" w:space="0" w:color="auto"/>
        <w:right w:val="none" w:sz="0" w:space="0" w:color="auto"/>
      </w:divBdr>
      <w:divsChild>
        <w:div w:id="185022156">
          <w:marLeft w:val="0"/>
          <w:marRight w:val="0"/>
          <w:marTop w:val="0"/>
          <w:marBottom w:val="0"/>
          <w:divBdr>
            <w:top w:val="none" w:sz="0" w:space="0" w:color="auto"/>
            <w:left w:val="none" w:sz="0" w:space="0" w:color="auto"/>
            <w:bottom w:val="none" w:sz="0" w:space="0" w:color="auto"/>
            <w:right w:val="none" w:sz="0" w:space="0" w:color="auto"/>
          </w:divBdr>
        </w:div>
      </w:divsChild>
    </w:div>
    <w:div w:id="1517110189">
      <w:bodyDiv w:val="1"/>
      <w:marLeft w:val="0"/>
      <w:marRight w:val="0"/>
      <w:marTop w:val="0"/>
      <w:marBottom w:val="0"/>
      <w:divBdr>
        <w:top w:val="none" w:sz="0" w:space="0" w:color="auto"/>
        <w:left w:val="none" w:sz="0" w:space="0" w:color="auto"/>
        <w:bottom w:val="none" w:sz="0" w:space="0" w:color="auto"/>
        <w:right w:val="none" w:sz="0" w:space="0" w:color="auto"/>
      </w:divBdr>
      <w:divsChild>
        <w:div w:id="297420914">
          <w:marLeft w:val="0"/>
          <w:marRight w:val="0"/>
          <w:marTop w:val="0"/>
          <w:marBottom w:val="0"/>
          <w:divBdr>
            <w:top w:val="none" w:sz="0" w:space="0" w:color="auto"/>
            <w:left w:val="none" w:sz="0" w:space="0" w:color="auto"/>
            <w:bottom w:val="none" w:sz="0" w:space="0" w:color="auto"/>
            <w:right w:val="none" w:sz="0" w:space="0" w:color="auto"/>
          </w:divBdr>
        </w:div>
      </w:divsChild>
    </w:div>
    <w:div w:id="1554073126">
      <w:bodyDiv w:val="1"/>
      <w:marLeft w:val="0"/>
      <w:marRight w:val="0"/>
      <w:marTop w:val="0"/>
      <w:marBottom w:val="0"/>
      <w:divBdr>
        <w:top w:val="none" w:sz="0" w:space="0" w:color="auto"/>
        <w:left w:val="none" w:sz="0" w:space="0" w:color="auto"/>
        <w:bottom w:val="none" w:sz="0" w:space="0" w:color="auto"/>
        <w:right w:val="none" w:sz="0" w:space="0" w:color="auto"/>
      </w:divBdr>
      <w:divsChild>
        <w:div w:id="1110661198">
          <w:marLeft w:val="0"/>
          <w:marRight w:val="0"/>
          <w:marTop w:val="0"/>
          <w:marBottom w:val="0"/>
          <w:divBdr>
            <w:top w:val="none" w:sz="0" w:space="0" w:color="auto"/>
            <w:left w:val="none" w:sz="0" w:space="0" w:color="auto"/>
            <w:bottom w:val="none" w:sz="0" w:space="0" w:color="auto"/>
            <w:right w:val="none" w:sz="0" w:space="0" w:color="auto"/>
          </w:divBdr>
        </w:div>
      </w:divsChild>
    </w:div>
    <w:div w:id="1592277743">
      <w:bodyDiv w:val="1"/>
      <w:marLeft w:val="0"/>
      <w:marRight w:val="0"/>
      <w:marTop w:val="0"/>
      <w:marBottom w:val="0"/>
      <w:divBdr>
        <w:top w:val="none" w:sz="0" w:space="0" w:color="auto"/>
        <w:left w:val="none" w:sz="0" w:space="0" w:color="auto"/>
        <w:bottom w:val="none" w:sz="0" w:space="0" w:color="auto"/>
        <w:right w:val="none" w:sz="0" w:space="0" w:color="auto"/>
      </w:divBdr>
    </w:div>
    <w:div w:id="1652902199">
      <w:bodyDiv w:val="1"/>
      <w:marLeft w:val="0"/>
      <w:marRight w:val="0"/>
      <w:marTop w:val="0"/>
      <w:marBottom w:val="0"/>
      <w:divBdr>
        <w:top w:val="none" w:sz="0" w:space="0" w:color="auto"/>
        <w:left w:val="none" w:sz="0" w:space="0" w:color="auto"/>
        <w:bottom w:val="none" w:sz="0" w:space="0" w:color="auto"/>
        <w:right w:val="none" w:sz="0" w:space="0" w:color="auto"/>
      </w:divBdr>
    </w:div>
    <w:div w:id="1663579016">
      <w:bodyDiv w:val="1"/>
      <w:marLeft w:val="0"/>
      <w:marRight w:val="0"/>
      <w:marTop w:val="0"/>
      <w:marBottom w:val="0"/>
      <w:divBdr>
        <w:top w:val="none" w:sz="0" w:space="0" w:color="auto"/>
        <w:left w:val="none" w:sz="0" w:space="0" w:color="auto"/>
        <w:bottom w:val="none" w:sz="0" w:space="0" w:color="auto"/>
        <w:right w:val="none" w:sz="0" w:space="0" w:color="auto"/>
      </w:divBdr>
    </w:div>
    <w:div w:id="1666587830">
      <w:bodyDiv w:val="1"/>
      <w:marLeft w:val="0"/>
      <w:marRight w:val="0"/>
      <w:marTop w:val="0"/>
      <w:marBottom w:val="0"/>
      <w:divBdr>
        <w:top w:val="none" w:sz="0" w:space="0" w:color="auto"/>
        <w:left w:val="none" w:sz="0" w:space="0" w:color="auto"/>
        <w:bottom w:val="none" w:sz="0" w:space="0" w:color="auto"/>
        <w:right w:val="none" w:sz="0" w:space="0" w:color="auto"/>
      </w:divBdr>
      <w:divsChild>
        <w:div w:id="620650051">
          <w:marLeft w:val="0"/>
          <w:marRight w:val="0"/>
          <w:marTop w:val="0"/>
          <w:marBottom w:val="0"/>
          <w:divBdr>
            <w:top w:val="none" w:sz="0" w:space="0" w:color="auto"/>
            <w:left w:val="none" w:sz="0" w:space="0" w:color="auto"/>
            <w:bottom w:val="none" w:sz="0" w:space="0" w:color="auto"/>
            <w:right w:val="none" w:sz="0" w:space="0" w:color="auto"/>
          </w:divBdr>
        </w:div>
      </w:divsChild>
    </w:div>
    <w:div w:id="1769889424">
      <w:bodyDiv w:val="1"/>
      <w:marLeft w:val="0"/>
      <w:marRight w:val="0"/>
      <w:marTop w:val="0"/>
      <w:marBottom w:val="0"/>
      <w:divBdr>
        <w:top w:val="none" w:sz="0" w:space="0" w:color="auto"/>
        <w:left w:val="none" w:sz="0" w:space="0" w:color="auto"/>
        <w:bottom w:val="none" w:sz="0" w:space="0" w:color="auto"/>
        <w:right w:val="none" w:sz="0" w:space="0" w:color="auto"/>
      </w:divBdr>
      <w:divsChild>
        <w:div w:id="1421291102">
          <w:marLeft w:val="0"/>
          <w:marRight w:val="0"/>
          <w:marTop w:val="0"/>
          <w:marBottom w:val="0"/>
          <w:divBdr>
            <w:top w:val="none" w:sz="0" w:space="0" w:color="auto"/>
            <w:left w:val="none" w:sz="0" w:space="0" w:color="auto"/>
            <w:bottom w:val="none" w:sz="0" w:space="0" w:color="auto"/>
            <w:right w:val="none" w:sz="0" w:space="0" w:color="auto"/>
          </w:divBdr>
        </w:div>
      </w:divsChild>
    </w:div>
    <w:div w:id="1877082335">
      <w:bodyDiv w:val="1"/>
      <w:marLeft w:val="0"/>
      <w:marRight w:val="0"/>
      <w:marTop w:val="0"/>
      <w:marBottom w:val="0"/>
      <w:divBdr>
        <w:top w:val="none" w:sz="0" w:space="0" w:color="auto"/>
        <w:left w:val="none" w:sz="0" w:space="0" w:color="auto"/>
        <w:bottom w:val="none" w:sz="0" w:space="0" w:color="auto"/>
        <w:right w:val="none" w:sz="0" w:space="0" w:color="auto"/>
      </w:divBdr>
      <w:divsChild>
        <w:div w:id="1682121887">
          <w:marLeft w:val="547"/>
          <w:marRight w:val="0"/>
          <w:marTop w:val="0"/>
          <w:marBottom w:val="0"/>
          <w:divBdr>
            <w:top w:val="none" w:sz="0" w:space="0" w:color="auto"/>
            <w:left w:val="none" w:sz="0" w:space="0" w:color="auto"/>
            <w:bottom w:val="none" w:sz="0" w:space="0" w:color="auto"/>
            <w:right w:val="none" w:sz="0" w:space="0" w:color="auto"/>
          </w:divBdr>
        </w:div>
      </w:divsChild>
    </w:div>
    <w:div w:id="1886788696">
      <w:bodyDiv w:val="1"/>
      <w:marLeft w:val="0"/>
      <w:marRight w:val="0"/>
      <w:marTop w:val="0"/>
      <w:marBottom w:val="0"/>
      <w:divBdr>
        <w:top w:val="none" w:sz="0" w:space="0" w:color="auto"/>
        <w:left w:val="none" w:sz="0" w:space="0" w:color="auto"/>
        <w:bottom w:val="none" w:sz="0" w:space="0" w:color="auto"/>
        <w:right w:val="none" w:sz="0" w:space="0" w:color="auto"/>
      </w:divBdr>
      <w:divsChild>
        <w:div w:id="471603541">
          <w:marLeft w:val="0"/>
          <w:marRight w:val="0"/>
          <w:marTop w:val="0"/>
          <w:marBottom w:val="0"/>
          <w:divBdr>
            <w:top w:val="none" w:sz="0" w:space="0" w:color="auto"/>
            <w:left w:val="none" w:sz="0" w:space="0" w:color="auto"/>
            <w:bottom w:val="none" w:sz="0" w:space="0" w:color="auto"/>
            <w:right w:val="none" w:sz="0" w:space="0" w:color="auto"/>
          </w:divBdr>
        </w:div>
      </w:divsChild>
    </w:div>
    <w:div w:id="1933197971">
      <w:bodyDiv w:val="1"/>
      <w:marLeft w:val="0"/>
      <w:marRight w:val="0"/>
      <w:marTop w:val="0"/>
      <w:marBottom w:val="0"/>
      <w:divBdr>
        <w:top w:val="none" w:sz="0" w:space="0" w:color="auto"/>
        <w:left w:val="none" w:sz="0" w:space="0" w:color="auto"/>
        <w:bottom w:val="none" w:sz="0" w:space="0" w:color="auto"/>
        <w:right w:val="none" w:sz="0" w:space="0" w:color="auto"/>
      </w:divBdr>
      <w:divsChild>
        <w:div w:id="1513489424">
          <w:marLeft w:val="547"/>
          <w:marRight w:val="0"/>
          <w:marTop w:val="0"/>
          <w:marBottom w:val="0"/>
          <w:divBdr>
            <w:top w:val="none" w:sz="0" w:space="0" w:color="auto"/>
            <w:left w:val="none" w:sz="0" w:space="0" w:color="auto"/>
            <w:bottom w:val="none" w:sz="0" w:space="0" w:color="auto"/>
            <w:right w:val="none" w:sz="0" w:space="0" w:color="auto"/>
          </w:divBdr>
        </w:div>
      </w:divsChild>
    </w:div>
    <w:div w:id="2023169082">
      <w:bodyDiv w:val="1"/>
      <w:marLeft w:val="0"/>
      <w:marRight w:val="0"/>
      <w:marTop w:val="0"/>
      <w:marBottom w:val="0"/>
      <w:divBdr>
        <w:top w:val="none" w:sz="0" w:space="0" w:color="auto"/>
        <w:left w:val="none" w:sz="0" w:space="0" w:color="auto"/>
        <w:bottom w:val="none" w:sz="0" w:space="0" w:color="auto"/>
        <w:right w:val="none" w:sz="0" w:space="0" w:color="auto"/>
      </w:divBdr>
      <w:divsChild>
        <w:div w:id="491455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image" Target="media/image3.emf"/><Relationship Id="rId39" Type="http://schemas.openxmlformats.org/officeDocument/2006/relationships/diagramLayout" Target="diagrams/layout6.xml"/><Relationship Id="rId21" Type="http://schemas.openxmlformats.org/officeDocument/2006/relationships/diagramData" Target="diagrams/data3.xml"/><Relationship Id="rId34" Type="http://schemas.openxmlformats.org/officeDocument/2006/relationships/diagramLayout" Target="diagrams/layout5.xml"/><Relationship Id="rId42" Type="http://schemas.microsoft.com/office/2007/relationships/diagramDrawing" Target="diagrams/drawing6.xml"/><Relationship Id="rId47" Type="http://schemas.microsoft.com/office/2007/relationships/diagramDrawing" Target="diagrams/drawing7.xml"/><Relationship Id="rId50" Type="http://schemas.openxmlformats.org/officeDocument/2006/relationships/diagramQuickStyle" Target="diagrams/quickStyle8.xml"/><Relationship Id="rId55"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diagramData" Target="diagrams/data5.xml"/><Relationship Id="rId38" Type="http://schemas.openxmlformats.org/officeDocument/2006/relationships/diagramData" Target="diagrams/data6.xml"/><Relationship Id="rId46" Type="http://schemas.openxmlformats.org/officeDocument/2006/relationships/diagramColors" Target="diagrams/colors7.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Layout" Target="diagrams/layout4.xml"/><Relationship Id="rId41" Type="http://schemas.openxmlformats.org/officeDocument/2006/relationships/diagramColors" Target="diagrams/colors6.xm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microsoft.com/office/2007/relationships/diagramDrawing" Target="diagrams/drawing4.xml"/><Relationship Id="rId37" Type="http://schemas.microsoft.com/office/2007/relationships/diagramDrawing" Target="diagrams/drawing5.xml"/><Relationship Id="rId40" Type="http://schemas.openxmlformats.org/officeDocument/2006/relationships/diagramQuickStyle" Target="diagrams/quickStyle6.xml"/><Relationship Id="rId45" Type="http://schemas.openxmlformats.org/officeDocument/2006/relationships/diagramQuickStyle" Target="diagrams/quickStyle7.xml"/><Relationship Id="rId53" Type="http://schemas.openxmlformats.org/officeDocument/2006/relationships/image" Target="media/image5.jpeg"/><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Data" Target="diagrams/data4.xml"/><Relationship Id="rId36" Type="http://schemas.openxmlformats.org/officeDocument/2006/relationships/diagramColors" Target="diagrams/colors5.xml"/><Relationship Id="rId49" Type="http://schemas.openxmlformats.org/officeDocument/2006/relationships/diagramLayout" Target="diagrams/layout8.xml"/><Relationship Id="rId57"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diagramColors" Target="diagrams/colors2.xml"/><Relationship Id="rId31" Type="http://schemas.openxmlformats.org/officeDocument/2006/relationships/diagramColors" Target="diagrams/colors4.xml"/><Relationship Id="rId44" Type="http://schemas.openxmlformats.org/officeDocument/2006/relationships/diagramLayout" Target="diagrams/layout7.xml"/><Relationship Id="rId52" Type="http://schemas.microsoft.com/office/2007/relationships/diagramDrawing" Target="diagrams/drawing8.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image" Target="media/image4.emf"/><Relationship Id="rId30" Type="http://schemas.openxmlformats.org/officeDocument/2006/relationships/diagramQuickStyle" Target="diagrams/quickStyle4.xml"/><Relationship Id="rId35" Type="http://schemas.openxmlformats.org/officeDocument/2006/relationships/diagramQuickStyle" Target="diagrams/quickStyle5.xml"/><Relationship Id="rId43" Type="http://schemas.openxmlformats.org/officeDocument/2006/relationships/diagramData" Target="diagrams/data7.xml"/><Relationship Id="rId48" Type="http://schemas.openxmlformats.org/officeDocument/2006/relationships/diagramData" Target="diagrams/data8.xml"/><Relationship Id="rId56"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diagramColors" Target="diagrams/colors8.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l">
            <a:lnSpc>
              <a:spcPct val="100000"/>
            </a:lnSpc>
            <a:spcAft>
              <a:spcPts val="0"/>
            </a:spcAft>
          </a:pPr>
          <a:r>
            <a:rPr lang="en-US" sz="1100" spc="0" baseline="0" dirty="0" smtClean="0"/>
            <a:t>   C:\Program Files\</a:t>
          </a:r>
        </a:p>
        <a:p>
          <a:pPr algn="l">
            <a:lnSpc>
              <a:spcPct val="100000"/>
            </a:lnSpc>
            <a:spcAft>
              <a:spcPts val="0"/>
            </a:spcAft>
          </a:pPr>
          <a:r>
            <a:rPr lang="en-US" sz="1100" spc="0" baseline="0" dirty="0" smtClean="0"/>
            <a:t>               IVI Foundation\</a:t>
          </a:r>
        </a:p>
        <a:p>
          <a:pPr algn="l">
            <a:lnSpc>
              <a:spcPct val="100000"/>
            </a:lnSpc>
            <a:spcAft>
              <a:spcPts val="0"/>
            </a:spcAft>
          </a:pPr>
          <a:r>
            <a:rPr lang="en-US" sz="1100" spc="0" baseline="0" dirty="0" smtClean="0"/>
            <a:t>                                   IVI\      </a:t>
          </a:r>
          <a:r>
            <a:rPr lang="en-US" sz="1100" spc="0" baseline="0" dirty="0" smtClean="0">
              <a:solidFill>
                <a:srgbClr val="FF0000"/>
              </a:solidFill>
            </a:rPr>
            <a:t>(IVI Standard Root Directory)</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32-bit Directory Structure</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341170" custLinFactNeighborY="-1162">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184F0F06-D23F-4D57-A44B-8ADF19EE867D}" type="presOf" srcId="{915AD79A-D9AB-47DA-B54A-593B47BC705B}" destId="{67562075-1154-4A53-B148-FB0207CAEA60}"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8CE37EF8-65D7-46A8-B67A-FECD3041C8D4}" type="presOf" srcId="{D48D658D-0EED-461C-93D7-8CCD76C06B3A}" destId="{C8EE89AB-7F77-4A0A-8887-A6EC3F7261F3}" srcOrd="1"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8CAD34E6-337B-48B7-9280-105308B50C46}" type="presOf" srcId="{E99B21D4-5745-4FF2-AD22-D6FF15C1ECB6}" destId="{7E52A596-D236-4E1C-85E8-DE046F21ED1D}" srcOrd="0" destOrd="0" presId="urn:microsoft.com/office/officeart/2005/8/layout/hierarchy6"/>
    <dgm:cxn modelId="{51A0195B-6E01-478A-A950-037D59262ECE}" type="presOf" srcId="{D48D658D-0EED-461C-93D7-8CCD76C06B3A}" destId="{E7B5BAB1-F3ED-4EF8-847D-52FCEB6873EC}" srcOrd="0" destOrd="0" presId="urn:microsoft.com/office/officeart/2005/8/layout/hierarchy6"/>
    <dgm:cxn modelId="{E48FAD30-99EF-42EC-B2C3-02E344E9B161}" type="presParOf" srcId="{7E52A596-D236-4E1C-85E8-DE046F21ED1D}" destId="{E02E0A13-8DDE-4144-9050-2F938C0C2717}" srcOrd="0" destOrd="0" presId="urn:microsoft.com/office/officeart/2005/8/layout/hierarchy6"/>
    <dgm:cxn modelId="{D304BB84-ECC7-4ED2-A844-3B1A647AEDAB}" type="presParOf" srcId="{E02E0A13-8DDE-4144-9050-2F938C0C2717}" destId="{4472DF37-66EE-48A1-881C-22B5403E48C1}" srcOrd="0" destOrd="0" presId="urn:microsoft.com/office/officeart/2005/8/layout/hierarchy6"/>
    <dgm:cxn modelId="{89A34040-246B-47A1-A3D8-5F03A7640AAB}" type="presParOf" srcId="{E02E0A13-8DDE-4144-9050-2F938C0C2717}" destId="{22DCBE28-DFD7-43A3-B6A7-040A78F7A539}" srcOrd="1" destOrd="0" presId="urn:microsoft.com/office/officeart/2005/8/layout/hierarchy6"/>
    <dgm:cxn modelId="{5CD154A0-F7AB-4BE6-9FB6-D761FA7F4709}" type="presParOf" srcId="{22DCBE28-DFD7-43A3-B6A7-040A78F7A539}" destId="{042110E1-7170-4325-B60F-F40A9EB6905F}" srcOrd="0" destOrd="0" presId="urn:microsoft.com/office/officeart/2005/8/layout/hierarchy6"/>
    <dgm:cxn modelId="{5321B2AB-C8CE-45A2-B4C0-F353DBDBDBB0}" type="presParOf" srcId="{042110E1-7170-4325-B60F-F40A9EB6905F}" destId="{67562075-1154-4A53-B148-FB0207CAEA60}" srcOrd="0" destOrd="0" presId="urn:microsoft.com/office/officeart/2005/8/layout/hierarchy6"/>
    <dgm:cxn modelId="{6BE2107E-893C-401C-93F0-E26DF8D24984}" type="presParOf" srcId="{042110E1-7170-4325-B60F-F40A9EB6905F}" destId="{837C7105-EB27-460E-80C0-63FF61AF4608}" srcOrd="1" destOrd="0" presId="urn:microsoft.com/office/officeart/2005/8/layout/hierarchy6"/>
    <dgm:cxn modelId="{09B13D19-5FD2-4576-A77C-8D4615AFD49D}" type="presParOf" srcId="{7E52A596-D236-4E1C-85E8-DE046F21ED1D}" destId="{26D292A2-7D49-463B-8E18-4086AE48D89D}" srcOrd="1" destOrd="0" presId="urn:microsoft.com/office/officeart/2005/8/layout/hierarchy6"/>
    <dgm:cxn modelId="{68872048-C239-4877-80F0-A6BA68930002}" type="presParOf" srcId="{26D292A2-7D49-463B-8E18-4086AE48D89D}" destId="{9270D525-0DBC-455C-AE7D-6EFFEF0194C3}" srcOrd="0" destOrd="0" presId="urn:microsoft.com/office/officeart/2005/8/layout/hierarchy6"/>
    <dgm:cxn modelId="{7FA3122A-C4CF-426C-9A96-A5A124C3E099}" type="presParOf" srcId="{9270D525-0DBC-455C-AE7D-6EFFEF0194C3}" destId="{E7B5BAB1-F3ED-4EF8-847D-52FCEB6873EC}" srcOrd="0" destOrd="0" presId="urn:microsoft.com/office/officeart/2005/8/layout/hierarchy6"/>
    <dgm:cxn modelId="{5176D76C-9455-46D2-A0A5-7EAD2940C5C2}"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l">
            <a:lnSpc>
              <a:spcPct val="100000"/>
            </a:lnSpc>
            <a:spcAft>
              <a:spcPts val="0"/>
            </a:spcAft>
          </a:pPr>
          <a:r>
            <a:rPr lang="en-US" sz="1100" spc="0" baseline="0" dirty="0" smtClean="0"/>
            <a:t>   C:\Program Files (x86)\</a:t>
          </a:r>
        </a:p>
        <a:p>
          <a:pPr algn="l">
            <a:lnSpc>
              <a:spcPct val="100000"/>
            </a:lnSpc>
            <a:spcAft>
              <a:spcPts val="0"/>
            </a:spcAft>
          </a:pPr>
          <a:r>
            <a:rPr lang="en-US" sz="1100" spc="0" baseline="0" dirty="0" smtClean="0"/>
            <a:t>               IVI Foundation\</a:t>
          </a:r>
        </a:p>
        <a:p>
          <a:pPr algn="l">
            <a:lnSpc>
              <a:spcPct val="100000"/>
            </a:lnSpc>
            <a:spcAft>
              <a:spcPts val="0"/>
            </a:spcAft>
          </a:pPr>
          <a:r>
            <a:rPr lang="en-US" sz="1100" spc="0" baseline="0" dirty="0" smtClean="0"/>
            <a:t>                                   IVI\      </a:t>
          </a:r>
          <a:r>
            <a:rPr lang="en-US" sz="1100" spc="0" baseline="0" dirty="0" smtClean="0">
              <a:solidFill>
                <a:srgbClr val="FF0000"/>
              </a:solidFill>
            </a:rPr>
            <a:t>(IVI Standard Root Directory)</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32-bit Directory Structure</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341170" custLinFactNeighborY="-1162">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DCA12E86-2903-4916-87C5-1CD1F530CEE2}" type="presOf" srcId="{E99B21D4-5745-4FF2-AD22-D6FF15C1ECB6}" destId="{7E52A596-D236-4E1C-85E8-DE046F21ED1D}" srcOrd="0" destOrd="0" presId="urn:microsoft.com/office/officeart/2005/8/layout/hierarchy6"/>
    <dgm:cxn modelId="{0BF43B30-6109-43A0-80A1-60BD6A594710}" type="presOf" srcId="{D48D658D-0EED-461C-93D7-8CCD76C06B3A}" destId="{C8EE89AB-7F77-4A0A-8887-A6EC3F7261F3}" srcOrd="1" destOrd="0" presId="urn:microsoft.com/office/officeart/2005/8/layout/hierarchy6"/>
    <dgm:cxn modelId="{0EFD822A-B9F5-49B6-A999-50E933E73086}" type="presOf" srcId="{915AD79A-D9AB-47DA-B54A-593B47BC705B}" destId="{67562075-1154-4A53-B148-FB0207CAEA60}" srcOrd="0" destOrd="0" presId="urn:microsoft.com/office/officeart/2005/8/layout/hierarchy6"/>
    <dgm:cxn modelId="{4F02E4A1-C03D-45F1-AEDD-8BC00B8C1A69}" type="presOf" srcId="{D48D658D-0EED-461C-93D7-8CCD76C06B3A}" destId="{E7B5BAB1-F3ED-4EF8-847D-52FCEB6873EC}"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A51D4557-92D5-407E-BCEA-A8C05C43E389}" srcId="{E99B21D4-5745-4FF2-AD22-D6FF15C1ECB6}" destId="{915AD79A-D9AB-47DA-B54A-593B47BC705B}" srcOrd="0" destOrd="0" parTransId="{691E2CA6-F7A9-4DC8-8760-CE423BB7404C}" sibTransId="{B021A785-F4F1-4174-ACBC-E6EDE5BAAB18}"/>
    <dgm:cxn modelId="{C67A0ADB-335D-43EB-B12A-CD9A2B9E00EA}" type="presParOf" srcId="{7E52A596-D236-4E1C-85E8-DE046F21ED1D}" destId="{E02E0A13-8DDE-4144-9050-2F938C0C2717}" srcOrd="0" destOrd="0" presId="urn:microsoft.com/office/officeart/2005/8/layout/hierarchy6"/>
    <dgm:cxn modelId="{FA4919B9-F4AD-4086-9E85-F76CA11A8CC0}" type="presParOf" srcId="{E02E0A13-8DDE-4144-9050-2F938C0C2717}" destId="{4472DF37-66EE-48A1-881C-22B5403E48C1}" srcOrd="0" destOrd="0" presId="urn:microsoft.com/office/officeart/2005/8/layout/hierarchy6"/>
    <dgm:cxn modelId="{0EAFA74D-1E7E-4B79-9548-E841AB9F84DD}" type="presParOf" srcId="{E02E0A13-8DDE-4144-9050-2F938C0C2717}" destId="{22DCBE28-DFD7-43A3-B6A7-040A78F7A539}" srcOrd="1" destOrd="0" presId="urn:microsoft.com/office/officeart/2005/8/layout/hierarchy6"/>
    <dgm:cxn modelId="{D9EBD531-4775-43F6-8CAA-3CAB944CBBE8}" type="presParOf" srcId="{22DCBE28-DFD7-43A3-B6A7-040A78F7A539}" destId="{042110E1-7170-4325-B60F-F40A9EB6905F}" srcOrd="0" destOrd="0" presId="urn:microsoft.com/office/officeart/2005/8/layout/hierarchy6"/>
    <dgm:cxn modelId="{1DE49D32-BAE7-4B0D-9CDA-8FB49F1E23FD}" type="presParOf" srcId="{042110E1-7170-4325-B60F-F40A9EB6905F}" destId="{67562075-1154-4A53-B148-FB0207CAEA60}" srcOrd="0" destOrd="0" presId="urn:microsoft.com/office/officeart/2005/8/layout/hierarchy6"/>
    <dgm:cxn modelId="{647BED62-6CAF-4CBB-97A2-46DC78372E4F}" type="presParOf" srcId="{042110E1-7170-4325-B60F-F40A9EB6905F}" destId="{837C7105-EB27-460E-80C0-63FF61AF4608}" srcOrd="1" destOrd="0" presId="urn:microsoft.com/office/officeart/2005/8/layout/hierarchy6"/>
    <dgm:cxn modelId="{AF25819F-D7F2-4939-B6EB-25951ECB6D68}" type="presParOf" srcId="{7E52A596-D236-4E1C-85E8-DE046F21ED1D}" destId="{26D292A2-7D49-463B-8E18-4086AE48D89D}" srcOrd="1" destOrd="0" presId="urn:microsoft.com/office/officeart/2005/8/layout/hierarchy6"/>
    <dgm:cxn modelId="{AFB9A6E2-3657-464D-8DCF-B7219F597FF0}" type="presParOf" srcId="{26D292A2-7D49-463B-8E18-4086AE48D89D}" destId="{9270D525-0DBC-455C-AE7D-6EFFEF0194C3}" srcOrd="0" destOrd="0" presId="urn:microsoft.com/office/officeart/2005/8/layout/hierarchy6"/>
    <dgm:cxn modelId="{09DAE970-1308-4F39-95AC-B6049120CBE4}" type="presParOf" srcId="{9270D525-0DBC-455C-AE7D-6EFFEF0194C3}" destId="{E7B5BAB1-F3ED-4EF8-847D-52FCEB6873EC}" srcOrd="0" destOrd="0" presId="urn:microsoft.com/office/officeart/2005/8/layout/hierarchy6"/>
    <dgm:cxn modelId="{61051DAE-66C3-4871-A524-FD4D1B474E12}"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l">
            <a:lnSpc>
              <a:spcPct val="100000"/>
            </a:lnSpc>
            <a:spcAft>
              <a:spcPts val="0"/>
            </a:spcAft>
          </a:pPr>
          <a:r>
            <a:rPr lang="en-US" sz="1100" spc="0" baseline="0" dirty="0" smtClean="0"/>
            <a:t>   C:\Program Files\</a:t>
          </a:r>
        </a:p>
        <a:p>
          <a:pPr algn="l">
            <a:lnSpc>
              <a:spcPct val="100000"/>
            </a:lnSpc>
            <a:spcAft>
              <a:spcPts val="0"/>
            </a:spcAft>
          </a:pPr>
          <a:r>
            <a:rPr lang="en-US" sz="1100" spc="0" baseline="0" dirty="0" smtClean="0"/>
            <a:t>               IVI Foundation\</a:t>
          </a:r>
        </a:p>
        <a:p>
          <a:pPr algn="l">
            <a:lnSpc>
              <a:spcPct val="100000"/>
            </a:lnSpc>
            <a:spcAft>
              <a:spcPts val="0"/>
            </a:spcAft>
          </a:pPr>
          <a:r>
            <a:rPr lang="en-US" sz="1100" spc="0" baseline="0" dirty="0" smtClean="0"/>
            <a:t>                                   IVI\      </a:t>
          </a:r>
          <a:r>
            <a:rPr lang="en-US" sz="1100" spc="0" baseline="0" dirty="0" smtClean="0">
              <a:solidFill>
                <a:srgbClr val="FF0000"/>
              </a:solidFill>
            </a:rPr>
            <a:t>(IVI Standard Root Directory)</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64-bit Directory Structure</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341170" custLinFactNeighborY="-1162">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157F9DDB-C53C-4641-90AD-3A5C88C4F116}" srcId="{E99B21D4-5745-4FF2-AD22-D6FF15C1ECB6}" destId="{D48D658D-0EED-461C-93D7-8CCD76C06B3A}" srcOrd="1" destOrd="0" parTransId="{DF22C967-EC94-466C-A4D0-E996ABB3C993}" sibTransId="{CA6870A5-E0AA-4936-87D1-72B15A45304F}"/>
    <dgm:cxn modelId="{BE229F80-2CAF-49E4-BACE-EC1BFE323349}" type="presOf" srcId="{D48D658D-0EED-461C-93D7-8CCD76C06B3A}" destId="{E7B5BAB1-F3ED-4EF8-847D-52FCEB6873EC}" srcOrd="0" destOrd="0" presId="urn:microsoft.com/office/officeart/2005/8/layout/hierarchy6"/>
    <dgm:cxn modelId="{D5428761-5251-4409-A7B4-6287EB2A74BC}" type="presOf" srcId="{E99B21D4-5745-4FF2-AD22-D6FF15C1ECB6}" destId="{7E52A596-D236-4E1C-85E8-DE046F21ED1D}"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E75E45E3-C984-4B42-973E-88FF2C66B0C9}" type="presOf" srcId="{915AD79A-D9AB-47DA-B54A-593B47BC705B}" destId="{67562075-1154-4A53-B148-FB0207CAEA60}" srcOrd="0" destOrd="0" presId="urn:microsoft.com/office/officeart/2005/8/layout/hierarchy6"/>
    <dgm:cxn modelId="{86C902F5-39A8-43F0-9ABF-E869E959E1A3}" type="presOf" srcId="{D48D658D-0EED-461C-93D7-8CCD76C06B3A}" destId="{C8EE89AB-7F77-4A0A-8887-A6EC3F7261F3}" srcOrd="1" destOrd="0" presId="urn:microsoft.com/office/officeart/2005/8/layout/hierarchy6"/>
    <dgm:cxn modelId="{AA82805D-9EAC-401A-92B9-E9D045984CFF}" type="presParOf" srcId="{7E52A596-D236-4E1C-85E8-DE046F21ED1D}" destId="{E02E0A13-8DDE-4144-9050-2F938C0C2717}" srcOrd="0" destOrd="0" presId="urn:microsoft.com/office/officeart/2005/8/layout/hierarchy6"/>
    <dgm:cxn modelId="{DDBC79CC-F7B4-42F7-9FA4-93B1BB45FE9B}" type="presParOf" srcId="{E02E0A13-8DDE-4144-9050-2F938C0C2717}" destId="{4472DF37-66EE-48A1-881C-22B5403E48C1}" srcOrd="0" destOrd="0" presId="urn:microsoft.com/office/officeart/2005/8/layout/hierarchy6"/>
    <dgm:cxn modelId="{63403044-F4F9-4AB8-9E66-B93BD755FCE1}" type="presParOf" srcId="{E02E0A13-8DDE-4144-9050-2F938C0C2717}" destId="{22DCBE28-DFD7-43A3-B6A7-040A78F7A539}" srcOrd="1" destOrd="0" presId="urn:microsoft.com/office/officeart/2005/8/layout/hierarchy6"/>
    <dgm:cxn modelId="{27AB173C-9690-4776-A2C1-5EC4BD89ECDE}" type="presParOf" srcId="{22DCBE28-DFD7-43A3-B6A7-040A78F7A539}" destId="{042110E1-7170-4325-B60F-F40A9EB6905F}" srcOrd="0" destOrd="0" presId="urn:microsoft.com/office/officeart/2005/8/layout/hierarchy6"/>
    <dgm:cxn modelId="{44D47A86-689C-4496-86A8-AAD67A48A425}" type="presParOf" srcId="{042110E1-7170-4325-B60F-F40A9EB6905F}" destId="{67562075-1154-4A53-B148-FB0207CAEA60}" srcOrd="0" destOrd="0" presId="urn:microsoft.com/office/officeart/2005/8/layout/hierarchy6"/>
    <dgm:cxn modelId="{1136E33F-9F16-451E-B931-AEB3B0CBF667}" type="presParOf" srcId="{042110E1-7170-4325-B60F-F40A9EB6905F}" destId="{837C7105-EB27-460E-80C0-63FF61AF4608}" srcOrd="1" destOrd="0" presId="urn:microsoft.com/office/officeart/2005/8/layout/hierarchy6"/>
    <dgm:cxn modelId="{AF66609D-C0C3-471E-9CF6-6419CDD3EA98}" type="presParOf" srcId="{7E52A596-D236-4E1C-85E8-DE046F21ED1D}" destId="{26D292A2-7D49-463B-8E18-4086AE48D89D}" srcOrd="1" destOrd="0" presId="urn:microsoft.com/office/officeart/2005/8/layout/hierarchy6"/>
    <dgm:cxn modelId="{3438808F-6140-49C8-9165-30E27B775181}" type="presParOf" srcId="{26D292A2-7D49-463B-8E18-4086AE48D89D}" destId="{9270D525-0DBC-455C-AE7D-6EFFEF0194C3}" srcOrd="0" destOrd="0" presId="urn:microsoft.com/office/officeart/2005/8/layout/hierarchy6"/>
    <dgm:cxn modelId="{A4A103F2-2AF5-4E7D-A72B-87881F04E7AB}" type="presParOf" srcId="{9270D525-0DBC-455C-AE7D-6EFFEF0194C3}" destId="{E7B5BAB1-F3ED-4EF8-847D-52FCEB6873EC}" srcOrd="0" destOrd="0" presId="urn:microsoft.com/office/officeart/2005/8/layout/hierarchy6"/>
    <dgm:cxn modelId="{07923893-E34D-460F-AC30-7414E78DA4FB}"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xmlns=""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ctr"/>
          <a:r>
            <a:rPr lang="en-US" sz="1100" dirty="0" smtClean="0"/>
            <a:t>&lt;IVIStandardRootDir32&gt;\Microsoft.NET</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32-bit Directory Structure</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242726">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E98F95FF-8C40-4B19-8172-C101F3DEFFA0}" type="presOf" srcId="{D48D658D-0EED-461C-93D7-8CCD76C06B3A}" destId="{C8EE89AB-7F77-4A0A-8887-A6EC3F7261F3}" srcOrd="1" destOrd="0" presId="urn:microsoft.com/office/officeart/2005/8/layout/hierarchy6"/>
    <dgm:cxn modelId="{613B6123-50AC-4A78-AE03-4EAFE1152342}" type="presOf" srcId="{915AD79A-D9AB-47DA-B54A-593B47BC705B}" destId="{67562075-1154-4A53-B148-FB0207CAEA60}" srcOrd="0" destOrd="0" presId="urn:microsoft.com/office/officeart/2005/8/layout/hierarchy6"/>
    <dgm:cxn modelId="{C3190684-0546-4636-A6EF-920ABEACD0E2}" type="presOf" srcId="{D48D658D-0EED-461C-93D7-8CCD76C06B3A}" destId="{E7B5BAB1-F3ED-4EF8-847D-52FCEB6873EC}"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378A5D85-B04A-4983-993A-6AECD0AA3164}" type="presOf" srcId="{E99B21D4-5745-4FF2-AD22-D6FF15C1ECB6}" destId="{7E52A596-D236-4E1C-85E8-DE046F21ED1D}"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D7804589-2554-4047-BC06-56002756195F}" type="presParOf" srcId="{7E52A596-D236-4E1C-85E8-DE046F21ED1D}" destId="{E02E0A13-8DDE-4144-9050-2F938C0C2717}" srcOrd="0" destOrd="0" presId="urn:microsoft.com/office/officeart/2005/8/layout/hierarchy6"/>
    <dgm:cxn modelId="{FF3D3E9B-664E-45F5-9F88-25725B047A54}" type="presParOf" srcId="{E02E0A13-8DDE-4144-9050-2F938C0C2717}" destId="{4472DF37-66EE-48A1-881C-22B5403E48C1}" srcOrd="0" destOrd="0" presId="urn:microsoft.com/office/officeart/2005/8/layout/hierarchy6"/>
    <dgm:cxn modelId="{550987B6-340F-4A9F-BC27-ABCA9C20CD1A}" type="presParOf" srcId="{E02E0A13-8DDE-4144-9050-2F938C0C2717}" destId="{22DCBE28-DFD7-43A3-B6A7-040A78F7A539}" srcOrd="1" destOrd="0" presId="urn:microsoft.com/office/officeart/2005/8/layout/hierarchy6"/>
    <dgm:cxn modelId="{A4356847-9A06-4123-8916-711F38F79D67}" type="presParOf" srcId="{22DCBE28-DFD7-43A3-B6A7-040A78F7A539}" destId="{042110E1-7170-4325-B60F-F40A9EB6905F}" srcOrd="0" destOrd="0" presId="urn:microsoft.com/office/officeart/2005/8/layout/hierarchy6"/>
    <dgm:cxn modelId="{27A5F8D7-9C15-4D88-B2C0-C5CD78DF9C00}" type="presParOf" srcId="{042110E1-7170-4325-B60F-F40A9EB6905F}" destId="{67562075-1154-4A53-B148-FB0207CAEA60}" srcOrd="0" destOrd="0" presId="urn:microsoft.com/office/officeart/2005/8/layout/hierarchy6"/>
    <dgm:cxn modelId="{B9628EA2-07B0-42DE-8C7A-E0179418B624}" type="presParOf" srcId="{042110E1-7170-4325-B60F-F40A9EB6905F}" destId="{837C7105-EB27-460E-80C0-63FF61AF4608}" srcOrd="1" destOrd="0" presId="urn:microsoft.com/office/officeart/2005/8/layout/hierarchy6"/>
    <dgm:cxn modelId="{C0A9CEE9-0BC6-4F58-9A26-109D941E4CB1}" type="presParOf" srcId="{7E52A596-D236-4E1C-85E8-DE046F21ED1D}" destId="{26D292A2-7D49-463B-8E18-4086AE48D89D}" srcOrd="1" destOrd="0" presId="urn:microsoft.com/office/officeart/2005/8/layout/hierarchy6"/>
    <dgm:cxn modelId="{6F5AE220-5D8A-44A8-B908-72527615339A}" type="presParOf" srcId="{26D292A2-7D49-463B-8E18-4086AE48D89D}" destId="{9270D525-0DBC-455C-AE7D-6EFFEF0194C3}" srcOrd="0" destOrd="0" presId="urn:microsoft.com/office/officeart/2005/8/layout/hierarchy6"/>
    <dgm:cxn modelId="{DA40CBC2-E35C-40E3-9E9C-43D2B4359A69}" type="presParOf" srcId="{9270D525-0DBC-455C-AE7D-6EFFEF0194C3}" destId="{E7B5BAB1-F3ED-4EF8-847D-52FCEB6873EC}" srcOrd="0" destOrd="0" presId="urn:microsoft.com/office/officeart/2005/8/layout/hierarchy6"/>
    <dgm:cxn modelId="{60187D25-5F64-41A7-91AC-ADADBC888D84}"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xmlns="" relId="rId3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r>
            <a:rPr lang="en-US" sz="1100" dirty="0" smtClean="0"/>
            <a:t>&lt;IVIStandardRootDir32&gt;\Microsoft.NET</a:t>
          </a:r>
          <a:endParaRPr lang="en-US" sz="1100" dirty="0"/>
        </a:p>
      </dgm:t>
    </dgm:pt>
    <dgm:pt modelId="{691E2CA6-F7A9-4DC8-8760-CE423BB7404C}" type="parTrans" cxnId="{A51D4557-92D5-407E-BCEA-A8C05C43E389}">
      <dgm:prSet/>
      <dgm:spPr/>
      <dgm:t>
        <a:bodyPr/>
        <a:lstStyle/>
        <a:p>
          <a:endParaRPr lang="en-US"/>
        </a:p>
      </dgm:t>
    </dgm:pt>
    <dgm:pt modelId="{B021A785-F4F1-4174-ACBC-E6EDE5BAAB18}" type="sibTrans" cxnId="{A51D4557-92D5-407E-BCEA-A8C05C43E389}">
      <dgm:prSet/>
      <dgm:spPr/>
      <dgm:t>
        <a:bodyPr/>
        <a:lstStyle/>
        <a:p>
          <a:endParaRPr lang="en-US"/>
        </a:p>
      </dgm:t>
    </dgm:pt>
    <dgm:pt modelId="{D48D658D-0EED-461C-93D7-8CCD76C06B3A}">
      <dgm:prSet phldrT="[Text]" custT="1"/>
      <dgm:spPr>
        <a:solidFill>
          <a:srgbClr val="CDCDDE"/>
        </a:solidFill>
      </dgm:spPr>
      <dgm:t>
        <a:bodyPr/>
        <a:lstStyle/>
        <a:p>
          <a:r>
            <a:rPr lang="en-US" sz="1100" dirty="0" smtClean="0"/>
            <a:t>32-bit Directory Structure</a:t>
          </a:r>
          <a:endParaRPr lang="en-US" sz="1100" dirty="0"/>
        </a:p>
      </dgm:t>
    </dgm:pt>
    <dgm:pt modelId="{CA6870A5-E0AA-4936-87D1-72B15A45304F}" type="sibTrans" cxnId="{157F9DDB-C53C-4641-90AD-3A5C88C4F116}">
      <dgm:prSet/>
      <dgm:spPr/>
      <dgm:t>
        <a:bodyPr/>
        <a:lstStyle/>
        <a:p>
          <a:endParaRPr lang="en-US"/>
        </a:p>
      </dgm:t>
    </dgm:pt>
    <dgm:pt modelId="{DF22C967-EC94-466C-A4D0-E996ABB3C993}" type="parTrans" cxnId="{157F9DDB-C53C-4641-90AD-3A5C88C4F116}">
      <dgm:prSet/>
      <dgm:spPr/>
      <dgm:t>
        <a:bodyPr/>
        <a:lstStyle/>
        <a:p>
          <a:endParaRPr lang="en-US"/>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242726">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DD44441E-F442-4804-95C9-1664EAB67F7A}" type="presOf" srcId="{D48D658D-0EED-461C-93D7-8CCD76C06B3A}" destId="{E7B5BAB1-F3ED-4EF8-847D-52FCEB6873EC}" srcOrd="0" destOrd="0" presId="urn:microsoft.com/office/officeart/2005/8/layout/hierarchy6"/>
    <dgm:cxn modelId="{FA9B2369-FF64-47BF-B2E3-48249AD87D6C}" type="presOf" srcId="{D48D658D-0EED-461C-93D7-8CCD76C06B3A}" destId="{C8EE89AB-7F77-4A0A-8887-A6EC3F7261F3}" srcOrd="1"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51CF6875-D0E0-4748-B38E-E8E163940A33}" type="presOf" srcId="{915AD79A-D9AB-47DA-B54A-593B47BC705B}" destId="{67562075-1154-4A53-B148-FB0207CAEA60}"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474B5460-B2A9-43B7-8ECA-1F2863C4F313}" type="presOf" srcId="{E99B21D4-5745-4FF2-AD22-D6FF15C1ECB6}" destId="{7E52A596-D236-4E1C-85E8-DE046F21ED1D}" srcOrd="0" destOrd="0" presId="urn:microsoft.com/office/officeart/2005/8/layout/hierarchy6"/>
    <dgm:cxn modelId="{B3F82A36-C520-4BD9-A934-0E82D8D3C2AA}" type="presParOf" srcId="{7E52A596-D236-4E1C-85E8-DE046F21ED1D}" destId="{E02E0A13-8DDE-4144-9050-2F938C0C2717}" srcOrd="0" destOrd="0" presId="urn:microsoft.com/office/officeart/2005/8/layout/hierarchy6"/>
    <dgm:cxn modelId="{9CA688DB-A553-4713-B946-89BF6F00C8D7}" type="presParOf" srcId="{E02E0A13-8DDE-4144-9050-2F938C0C2717}" destId="{4472DF37-66EE-48A1-881C-22B5403E48C1}" srcOrd="0" destOrd="0" presId="urn:microsoft.com/office/officeart/2005/8/layout/hierarchy6"/>
    <dgm:cxn modelId="{B9B961B4-B05E-46AA-9C52-A9E07B586EC8}" type="presParOf" srcId="{E02E0A13-8DDE-4144-9050-2F938C0C2717}" destId="{22DCBE28-DFD7-43A3-B6A7-040A78F7A539}" srcOrd="1" destOrd="0" presId="urn:microsoft.com/office/officeart/2005/8/layout/hierarchy6"/>
    <dgm:cxn modelId="{34083225-9289-43F9-9FE2-F2229F882A46}" type="presParOf" srcId="{22DCBE28-DFD7-43A3-B6A7-040A78F7A539}" destId="{042110E1-7170-4325-B60F-F40A9EB6905F}" srcOrd="0" destOrd="0" presId="urn:microsoft.com/office/officeart/2005/8/layout/hierarchy6"/>
    <dgm:cxn modelId="{FFD6E2A3-F41E-4486-ACE3-E0DD76F0FEE8}" type="presParOf" srcId="{042110E1-7170-4325-B60F-F40A9EB6905F}" destId="{67562075-1154-4A53-B148-FB0207CAEA60}" srcOrd="0" destOrd="0" presId="urn:microsoft.com/office/officeart/2005/8/layout/hierarchy6"/>
    <dgm:cxn modelId="{61597FCC-007A-4F35-A6F5-9FA5D493A435}" type="presParOf" srcId="{042110E1-7170-4325-B60F-F40A9EB6905F}" destId="{837C7105-EB27-460E-80C0-63FF61AF4608}" srcOrd="1" destOrd="0" presId="urn:microsoft.com/office/officeart/2005/8/layout/hierarchy6"/>
    <dgm:cxn modelId="{C527AA49-AC65-43AE-BD6D-7C889B612BBF}" type="presParOf" srcId="{7E52A596-D236-4E1C-85E8-DE046F21ED1D}" destId="{26D292A2-7D49-463B-8E18-4086AE48D89D}" srcOrd="1" destOrd="0" presId="urn:microsoft.com/office/officeart/2005/8/layout/hierarchy6"/>
    <dgm:cxn modelId="{8CE9A781-41B3-4AC6-B51D-2829BD03E086}" type="presParOf" srcId="{26D292A2-7D49-463B-8E18-4086AE48D89D}" destId="{9270D525-0DBC-455C-AE7D-6EFFEF0194C3}" srcOrd="0" destOrd="0" presId="urn:microsoft.com/office/officeart/2005/8/layout/hierarchy6"/>
    <dgm:cxn modelId="{BB812990-E453-4AEF-8504-368E7B40C1B3}" type="presParOf" srcId="{9270D525-0DBC-455C-AE7D-6EFFEF0194C3}" destId="{E7B5BAB1-F3ED-4EF8-847D-52FCEB6873EC}" srcOrd="0" destOrd="0" presId="urn:microsoft.com/office/officeart/2005/8/layout/hierarchy6"/>
    <dgm:cxn modelId="{0933D0A5-DCE9-40FC-8467-68E6CD54678C}"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xmlns="" relId="rId37"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r>
            <a:rPr lang="en-US" sz="1100" dirty="0" smtClean="0"/>
            <a:t>&lt;IVIStandardRootDir64&gt;\Microsoft.NET</a:t>
          </a:r>
          <a:endParaRPr lang="en-US" sz="1100" dirty="0"/>
        </a:p>
      </dgm:t>
    </dgm:pt>
    <dgm:pt modelId="{691E2CA6-F7A9-4DC8-8760-CE423BB7404C}" type="parTrans" cxnId="{A51D4557-92D5-407E-BCEA-A8C05C43E389}">
      <dgm:prSet/>
      <dgm:spPr/>
      <dgm:t>
        <a:bodyPr/>
        <a:lstStyle/>
        <a:p>
          <a:endParaRPr lang="en-US"/>
        </a:p>
      </dgm:t>
    </dgm:pt>
    <dgm:pt modelId="{B021A785-F4F1-4174-ACBC-E6EDE5BAAB18}" type="sibTrans" cxnId="{A51D4557-92D5-407E-BCEA-A8C05C43E389}">
      <dgm:prSet/>
      <dgm:spPr/>
      <dgm:t>
        <a:bodyPr/>
        <a:lstStyle/>
        <a:p>
          <a:endParaRPr lang="en-US"/>
        </a:p>
      </dgm:t>
    </dgm:pt>
    <dgm:pt modelId="{D48D658D-0EED-461C-93D7-8CCD76C06B3A}">
      <dgm:prSet phldrT="[Text]" custT="1"/>
      <dgm:spPr>
        <a:solidFill>
          <a:srgbClr val="CDCDDE"/>
        </a:solidFill>
      </dgm:spPr>
      <dgm:t>
        <a:bodyPr/>
        <a:lstStyle/>
        <a:p>
          <a:r>
            <a:rPr lang="en-US" sz="1100" dirty="0" smtClean="0"/>
            <a:t>64-bit Directory Structure</a:t>
          </a:r>
          <a:endParaRPr lang="en-US" sz="1100" dirty="0"/>
        </a:p>
      </dgm:t>
    </dgm:pt>
    <dgm:pt modelId="{CA6870A5-E0AA-4936-87D1-72B15A45304F}" type="sibTrans" cxnId="{157F9DDB-C53C-4641-90AD-3A5C88C4F116}">
      <dgm:prSet/>
      <dgm:spPr/>
      <dgm:t>
        <a:bodyPr/>
        <a:lstStyle/>
        <a:p>
          <a:endParaRPr lang="en-US"/>
        </a:p>
      </dgm:t>
    </dgm:pt>
    <dgm:pt modelId="{DF22C967-EC94-466C-A4D0-E996ABB3C993}" type="parTrans" cxnId="{157F9DDB-C53C-4641-90AD-3A5C88C4F116}">
      <dgm:prSet/>
      <dgm:spPr/>
      <dgm:t>
        <a:bodyPr/>
        <a:lstStyle/>
        <a:p>
          <a:endParaRPr lang="en-US"/>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242726">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157F9DDB-C53C-4641-90AD-3A5C88C4F116}" srcId="{E99B21D4-5745-4FF2-AD22-D6FF15C1ECB6}" destId="{D48D658D-0EED-461C-93D7-8CCD76C06B3A}" srcOrd="1" destOrd="0" parTransId="{DF22C967-EC94-466C-A4D0-E996ABB3C993}" sibTransId="{CA6870A5-E0AA-4936-87D1-72B15A45304F}"/>
    <dgm:cxn modelId="{3B3A879F-AADE-437C-852E-A5E28AF2F301}" type="presOf" srcId="{E99B21D4-5745-4FF2-AD22-D6FF15C1ECB6}" destId="{7E52A596-D236-4E1C-85E8-DE046F21ED1D}" srcOrd="0" destOrd="0" presId="urn:microsoft.com/office/officeart/2005/8/layout/hierarchy6"/>
    <dgm:cxn modelId="{4C4A0F3D-B027-401F-AB9C-755897020A9C}" type="presOf" srcId="{D48D658D-0EED-461C-93D7-8CCD76C06B3A}" destId="{C8EE89AB-7F77-4A0A-8887-A6EC3F7261F3}" srcOrd="1"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49C00A9C-DD85-4AAD-807A-162C1A37B7F1}" type="presOf" srcId="{915AD79A-D9AB-47DA-B54A-593B47BC705B}" destId="{67562075-1154-4A53-B148-FB0207CAEA60}" srcOrd="0" destOrd="0" presId="urn:microsoft.com/office/officeart/2005/8/layout/hierarchy6"/>
    <dgm:cxn modelId="{FC97FDA1-3F45-4321-A0CA-787CA9C4136B}" type="presOf" srcId="{D48D658D-0EED-461C-93D7-8CCD76C06B3A}" destId="{E7B5BAB1-F3ED-4EF8-847D-52FCEB6873EC}" srcOrd="0" destOrd="0" presId="urn:microsoft.com/office/officeart/2005/8/layout/hierarchy6"/>
    <dgm:cxn modelId="{69E668C0-21A3-4C7E-B231-5C38944FFAB3}" type="presParOf" srcId="{7E52A596-D236-4E1C-85E8-DE046F21ED1D}" destId="{E02E0A13-8DDE-4144-9050-2F938C0C2717}" srcOrd="0" destOrd="0" presId="urn:microsoft.com/office/officeart/2005/8/layout/hierarchy6"/>
    <dgm:cxn modelId="{973CB38C-86E8-4EA4-9A3E-25BA3008A6CC}" type="presParOf" srcId="{E02E0A13-8DDE-4144-9050-2F938C0C2717}" destId="{4472DF37-66EE-48A1-881C-22B5403E48C1}" srcOrd="0" destOrd="0" presId="urn:microsoft.com/office/officeart/2005/8/layout/hierarchy6"/>
    <dgm:cxn modelId="{77779034-5B28-4803-8553-ED8EEC11A147}" type="presParOf" srcId="{E02E0A13-8DDE-4144-9050-2F938C0C2717}" destId="{22DCBE28-DFD7-43A3-B6A7-040A78F7A539}" srcOrd="1" destOrd="0" presId="urn:microsoft.com/office/officeart/2005/8/layout/hierarchy6"/>
    <dgm:cxn modelId="{0BCAABBF-C65F-4F81-A54B-23306E5C1015}" type="presParOf" srcId="{22DCBE28-DFD7-43A3-B6A7-040A78F7A539}" destId="{042110E1-7170-4325-B60F-F40A9EB6905F}" srcOrd="0" destOrd="0" presId="urn:microsoft.com/office/officeart/2005/8/layout/hierarchy6"/>
    <dgm:cxn modelId="{8B8BCE8A-D91A-4539-884E-30E08F053811}" type="presParOf" srcId="{042110E1-7170-4325-B60F-F40A9EB6905F}" destId="{67562075-1154-4A53-B148-FB0207CAEA60}" srcOrd="0" destOrd="0" presId="urn:microsoft.com/office/officeart/2005/8/layout/hierarchy6"/>
    <dgm:cxn modelId="{D7D0AB95-C6C9-481C-8312-22BD390030EA}" type="presParOf" srcId="{042110E1-7170-4325-B60F-F40A9EB6905F}" destId="{837C7105-EB27-460E-80C0-63FF61AF4608}" srcOrd="1" destOrd="0" presId="urn:microsoft.com/office/officeart/2005/8/layout/hierarchy6"/>
    <dgm:cxn modelId="{36EFDD76-2A6D-4A68-8DCE-2A0452F774DA}" type="presParOf" srcId="{7E52A596-D236-4E1C-85E8-DE046F21ED1D}" destId="{26D292A2-7D49-463B-8E18-4086AE48D89D}" srcOrd="1" destOrd="0" presId="urn:microsoft.com/office/officeart/2005/8/layout/hierarchy6"/>
    <dgm:cxn modelId="{BAFDF569-1CDC-48D9-BC1D-679F3CE10A40}" type="presParOf" srcId="{26D292A2-7D49-463B-8E18-4086AE48D89D}" destId="{9270D525-0DBC-455C-AE7D-6EFFEF0194C3}" srcOrd="0" destOrd="0" presId="urn:microsoft.com/office/officeart/2005/8/layout/hierarchy6"/>
    <dgm:cxn modelId="{C7FDC631-521C-474E-A791-A82D09AF3BAE}" type="presParOf" srcId="{9270D525-0DBC-455C-AE7D-6EFFEF0194C3}" destId="{E7B5BAB1-F3ED-4EF8-847D-52FCEB6873EC}" srcOrd="0" destOrd="0" presId="urn:microsoft.com/office/officeart/2005/8/layout/hierarchy6"/>
    <dgm:cxn modelId="{572A9A6E-EC60-481B-BD97-49AB3CBDCC27}"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xmlns="" relId="rId42"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ctr"/>
          <a:r>
            <a:rPr lang="en-US" sz="1100" dirty="0"/>
            <a:t>&lt;IVIStandardRootDir32&gt;</a:t>
          </a:r>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50DB02A7-AA37-4800-90AA-537996D1D2DA}">
      <dgm:prSet phldrT="[Text]" custT="1"/>
      <dgm:spPr>
        <a:solidFill>
          <a:srgbClr val="333399"/>
        </a:solidFill>
      </dgm:spPr>
      <dgm:t>
        <a:bodyPr/>
        <a:lstStyle/>
        <a:p>
          <a:pPr algn="ctr"/>
          <a:r>
            <a:rPr lang="en-US" sz="1100" dirty="0" smtClean="0"/>
            <a:t>Microsoft.NET</a:t>
          </a:r>
          <a:endParaRPr lang="en-US" sz="1100" dirty="0"/>
        </a:p>
      </dgm:t>
    </dgm:pt>
    <dgm:pt modelId="{34CB8DC8-16B8-4A36-BB3B-138933487E7A}" type="parTrans" cxnId="{C56D9AA3-F5D7-42D9-800D-D926C7189DAE}">
      <dgm:prSet/>
      <dgm:spPr>
        <a:ln>
          <a:solidFill>
            <a:srgbClr val="333399"/>
          </a:solidFill>
        </a:ln>
      </dgm:spPr>
      <dgm:t>
        <a:bodyPr/>
        <a:lstStyle/>
        <a:p>
          <a:pPr algn="ctr"/>
          <a:endParaRPr lang="en-US" sz="1100"/>
        </a:p>
      </dgm:t>
    </dgm:pt>
    <dgm:pt modelId="{3AAF94BE-C8AC-48FE-878A-8868F81E0870}" type="sibTrans" cxnId="{C56D9AA3-F5D7-42D9-800D-D926C7189DAE}">
      <dgm:prSet/>
      <dgm:spPr/>
      <dgm:t>
        <a:bodyPr/>
        <a:lstStyle/>
        <a:p>
          <a:pPr algn="ctr"/>
          <a:endParaRPr lang="en-US" sz="1100"/>
        </a:p>
      </dgm:t>
    </dgm:pt>
    <dgm:pt modelId="{7AEF5B10-279B-42D6-9F51-5BE393150CAC}">
      <dgm:prSet phldrT="[Text]" custT="1"/>
      <dgm:spPr>
        <a:solidFill>
          <a:srgbClr val="333399"/>
        </a:solidFill>
      </dgm:spPr>
      <dgm:t>
        <a:bodyPr/>
        <a:lstStyle/>
        <a:p>
          <a:pPr algn="ctr"/>
          <a:r>
            <a:rPr lang="en-US" sz="1100" dirty="0" smtClean="0"/>
            <a:t>Framework32</a:t>
          </a:r>
          <a:endParaRPr lang="en-US" sz="1100" dirty="0"/>
        </a:p>
      </dgm:t>
    </dgm:pt>
    <dgm:pt modelId="{37527DEA-76A8-402F-968D-E33BC57594C9}" type="parTrans" cxnId="{29A1CB70-0843-499F-8547-8CB5A20E3FF5}">
      <dgm:prSet/>
      <dgm:spPr>
        <a:ln>
          <a:solidFill>
            <a:srgbClr val="333399"/>
          </a:solidFill>
        </a:ln>
      </dgm:spPr>
      <dgm:t>
        <a:bodyPr/>
        <a:lstStyle/>
        <a:p>
          <a:pPr algn="ctr"/>
          <a:endParaRPr lang="en-US" sz="1100"/>
        </a:p>
      </dgm:t>
    </dgm:pt>
    <dgm:pt modelId="{AA04D75A-EE24-487C-AF2E-72BD47856E4A}" type="sibTrans" cxnId="{29A1CB70-0843-499F-8547-8CB5A20E3FF5}">
      <dgm:prSet/>
      <dgm:spPr/>
      <dgm:t>
        <a:bodyPr/>
        <a:lstStyle/>
        <a:p>
          <a:pPr algn="ctr"/>
          <a:endParaRPr lang="en-US" sz="1100"/>
        </a:p>
      </dgm:t>
    </dgm:pt>
    <dgm:pt modelId="{61C4ACC1-98FD-4620-A3B9-F7DCC6BCF4E7}">
      <dgm:prSet phldrT="[Text]" custT="1"/>
      <dgm:spPr>
        <a:solidFill>
          <a:srgbClr val="333399"/>
        </a:solidFill>
      </dgm:spPr>
      <dgm:t>
        <a:bodyPr/>
        <a:lstStyle/>
        <a:p>
          <a:pPr algn="ctr"/>
          <a:r>
            <a:rPr lang="en-US" sz="1100" i="1" dirty="0" smtClean="0"/>
            <a:t>&lt;FrameworkVersionDir&gt;</a:t>
          </a:r>
          <a:endParaRPr lang="en-US" sz="1100" i="1" dirty="0"/>
        </a:p>
      </dgm:t>
    </dgm:pt>
    <dgm:pt modelId="{0C724442-FE41-4D08-A5C7-086533A3430A}" type="parTrans" cxnId="{67FB894D-DBB8-4245-9E71-FD0AF574498A}">
      <dgm:prSet/>
      <dgm:spPr>
        <a:ln>
          <a:solidFill>
            <a:srgbClr val="333399"/>
          </a:solidFill>
        </a:ln>
      </dgm:spPr>
      <dgm:t>
        <a:bodyPr/>
        <a:lstStyle/>
        <a:p>
          <a:pPr algn="ctr"/>
          <a:endParaRPr lang="en-US" sz="1100"/>
        </a:p>
      </dgm:t>
    </dgm:pt>
    <dgm:pt modelId="{66F74931-2619-414E-8EC5-D02ED35C787A}" type="sibTrans" cxnId="{67FB894D-DBB8-4245-9E71-FD0AF574498A}">
      <dgm:prSet/>
      <dgm:spPr/>
      <dgm:t>
        <a:bodyPr/>
        <a:lstStyle/>
        <a:p>
          <a:pPr algn="ctr"/>
          <a:endParaRPr lang="en-US" sz="1100"/>
        </a:p>
      </dgm:t>
    </dgm:pt>
    <dgm:pt modelId="{481F49BD-466D-4002-9E69-7A9C90D91CF6}">
      <dgm:prSet phldrT="[Text]" custT="1"/>
      <dgm:spPr>
        <a:solidFill>
          <a:srgbClr val="CDCDDE"/>
        </a:solidFill>
      </dgm:spPr>
      <dgm:t>
        <a:bodyPr/>
        <a:lstStyle/>
        <a:p>
          <a:pPr algn="ctr"/>
          <a:r>
            <a:rPr lang="en-US" sz="1100" dirty="0" smtClean="0"/>
            <a:t>IVI .NET Standard Root Directory</a:t>
          </a:r>
          <a:endParaRPr lang="en-US" sz="1100" dirty="0"/>
        </a:p>
      </dgm:t>
    </dgm:pt>
    <dgm:pt modelId="{601D57A1-1BE8-481E-AF1D-5C8B0FE5ACB0}" type="parTrans" cxnId="{CBBC114E-BFDB-4E6B-B58B-E2055B08110B}">
      <dgm:prSet/>
      <dgm:spPr/>
      <dgm:t>
        <a:bodyPr/>
        <a:lstStyle/>
        <a:p>
          <a:pPr algn="ctr"/>
          <a:endParaRPr lang="en-US" sz="1100"/>
        </a:p>
      </dgm:t>
    </dgm:pt>
    <dgm:pt modelId="{3A84ADFA-14BD-4FD5-9976-19E1B6A9ABB7}" type="sibTrans" cxnId="{CBBC114E-BFDB-4E6B-B58B-E2055B08110B}">
      <dgm:prSet/>
      <dgm:spPr/>
      <dgm:t>
        <a:bodyPr/>
        <a:lstStyle/>
        <a:p>
          <a:pPr algn="ctr"/>
          <a:endParaRPr lang="en-US" sz="1100"/>
        </a:p>
      </dgm:t>
    </dgm:pt>
    <dgm:pt modelId="{777C262A-0895-49E2-B7F3-27D048830ADC}">
      <dgm:prSet phldrT="[Text]" custT="1"/>
      <dgm:spPr>
        <a:solidFill>
          <a:srgbClr val="CDCDDE"/>
        </a:solidFill>
      </dgm:spPr>
      <dgm:t>
        <a:bodyPr/>
        <a:lstStyle/>
        <a:p>
          <a:pPr algn="ctr"/>
          <a:r>
            <a:rPr lang="en-US" sz="1100" dirty="0" smtClean="0"/>
            <a:t>Framework Platform Directory</a:t>
          </a:r>
          <a:endParaRPr lang="en-US" sz="1100" dirty="0"/>
        </a:p>
      </dgm:t>
    </dgm:pt>
    <dgm:pt modelId="{17B35273-B931-4CB8-829F-2791B153221C}" type="parTrans" cxnId="{60C01AE8-7726-469F-A11D-91909C503549}">
      <dgm:prSet/>
      <dgm:spPr/>
      <dgm:t>
        <a:bodyPr/>
        <a:lstStyle/>
        <a:p>
          <a:pPr algn="ctr"/>
          <a:endParaRPr lang="en-US" sz="1100"/>
        </a:p>
      </dgm:t>
    </dgm:pt>
    <dgm:pt modelId="{1AFFFA57-3291-4A19-8774-3CE081479CB2}" type="sibTrans" cxnId="{60C01AE8-7726-469F-A11D-91909C50354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32-bit IVI Standard Root Directory</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8869A46D-B0B1-4324-9D16-F365CF90DE92}">
      <dgm:prSet phldrT="[Text]" custT="1"/>
      <dgm:spPr>
        <a:solidFill>
          <a:srgbClr val="CDCDDE"/>
        </a:solidFill>
      </dgm:spPr>
      <dgm:t>
        <a:bodyPr/>
        <a:lstStyle/>
        <a:p>
          <a:pPr algn="ctr"/>
          <a:r>
            <a:rPr lang="en-US" sz="1100" i="0" dirty="0" smtClean="0"/>
            <a:t>Framework Version Directory</a:t>
          </a:r>
          <a:endParaRPr lang="en-US" sz="1100" i="0" dirty="0"/>
        </a:p>
      </dgm:t>
    </dgm:pt>
    <dgm:pt modelId="{4D476ACA-E528-4CC9-8910-E52D17C2B5A4}" type="parTrans" cxnId="{3569E3A9-8DD1-4911-A9FF-310D4A038ECA}">
      <dgm:prSet/>
      <dgm:spPr/>
      <dgm:t>
        <a:bodyPr/>
        <a:lstStyle/>
        <a:p>
          <a:pPr algn="ctr"/>
          <a:endParaRPr lang="en-US" sz="1100"/>
        </a:p>
      </dgm:t>
    </dgm:pt>
    <dgm:pt modelId="{42F02B7B-5F2C-4A4E-87DE-DC599C90615F}" type="sibTrans" cxnId="{3569E3A9-8DD1-4911-A9FF-310D4A038ECA}">
      <dgm:prSet/>
      <dgm:spPr/>
      <dgm:t>
        <a:bodyPr/>
        <a:lstStyle/>
        <a:p>
          <a:pPr algn="ctr"/>
          <a:endParaRPr lang="en-US" sz="1100"/>
        </a:p>
      </dgm:t>
    </dgm:pt>
    <dgm:pt modelId="{AA129833-B7B4-47C7-A1F0-7DDF1140B02F}">
      <dgm:prSet custT="1"/>
      <dgm:spPr>
        <a:solidFill>
          <a:srgbClr val="333399"/>
        </a:solidFill>
      </dgm:spPr>
      <dgm:t>
        <a:bodyPr/>
        <a:lstStyle/>
        <a:p>
          <a:pPr algn="ctr"/>
          <a:r>
            <a:rPr lang="en-US" sz="1100" i="1" dirty="0"/>
            <a:t>&lt;DriverNamespace&gt; (&lt;MajorMinorVersion&gt;)</a:t>
          </a:r>
        </a:p>
      </dgm:t>
    </dgm:pt>
    <dgm:pt modelId="{04E6863D-D18E-44C1-B048-55326D66F81A}" type="parTrans" cxnId="{59806BB4-5596-48EF-BD6C-54DDBB2402D9}">
      <dgm:prSet/>
      <dgm:spPr>
        <a:ln>
          <a:solidFill>
            <a:srgbClr val="333399"/>
          </a:solidFill>
        </a:ln>
      </dgm:spPr>
      <dgm:t>
        <a:bodyPr/>
        <a:lstStyle/>
        <a:p>
          <a:pPr algn="ctr"/>
          <a:endParaRPr lang="en-US" sz="1100"/>
        </a:p>
      </dgm:t>
    </dgm:pt>
    <dgm:pt modelId="{7B523D7D-9FAA-48F1-8D7A-771240EB0997}" type="sibTrans" cxnId="{59806BB4-5596-48EF-BD6C-54DDBB2402D9}">
      <dgm:prSet/>
      <dgm:spPr/>
      <dgm:t>
        <a:bodyPr/>
        <a:lstStyle/>
        <a:p>
          <a:pPr algn="ctr"/>
          <a:endParaRPr lang="en-US" sz="1100"/>
        </a:p>
      </dgm:t>
    </dgm:pt>
    <dgm:pt modelId="{83E9B850-4F02-493F-9975-F0631C001D5C}">
      <dgm:prSet phldrT="[Text]" custT="1"/>
      <dgm:spPr>
        <a:solidFill>
          <a:srgbClr val="CDCDDE"/>
        </a:solidFill>
      </dgm:spPr>
      <dgm:t>
        <a:bodyPr/>
        <a:lstStyle/>
        <a:p>
          <a:pPr algn="ctr"/>
          <a:r>
            <a:rPr lang="en-US" sz="1100" i="0" dirty="0" smtClean="0"/>
            <a:t>Component Version- Specific Directory</a:t>
          </a:r>
          <a:endParaRPr lang="en-US" sz="1100" i="0" dirty="0"/>
        </a:p>
      </dgm:t>
    </dgm:pt>
    <dgm:pt modelId="{C27ED725-2787-41C7-9149-EBD190131327}" type="parTrans" cxnId="{739D1724-1376-4C00-BD13-2A58B0849609}">
      <dgm:prSet/>
      <dgm:spPr/>
      <dgm:t>
        <a:bodyPr/>
        <a:lstStyle/>
        <a:p>
          <a:pPr algn="ctr"/>
          <a:endParaRPr lang="en-US" sz="1100"/>
        </a:p>
      </dgm:t>
    </dgm:pt>
    <dgm:pt modelId="{5BA16341-957C-49E7-8351-974BC8C2665D}" type="sibTrans" cxnId="{739D1724-1376-4C00-BD13-2A58B0849609}">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632357">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CADDD86A-CC26-4520-82CC-C1E86DE419C8}" type="pres">
      <dgm:prSet presAssocID="{34CB8DC8-16B8-4A36-BB3B-138933487E7A}" presName="Name19" presStyleLbl="parChTrans1D2" presStyleIdx="0" presStyleCnt="1"/>
      <dgm:spPr/>
      <dgm:t>
        <a:bodyPr/>
        <a:lstStyle/>
        <a:p>
          <a:endParaRPr lang="en-US"/>
        </a:p>
      </dgm:t>
    </dgm:pt>
    <dgm:pt modelId="{CA91F858-9892-462D-AF22-20434B88A607}" type="pres">
      <dgm:prSet presAssocID="{50DB02A7-AA37-4800-90AA-537996D1D2DA}" presName="Name21" presStyleCnt="0"/>
      <dgm:spPr/>
      <dgm:t>
        <a:bodyPr/>
        <a:lstStyle/>
        <a:p>
          <a:endParaRPr lang="en-US"/>
        </a:p>
      </dgm:t>
    </dgm:pt>
    <dgm:pt modelId="{135B186E-5D16-4725-A1AC-9368270A5C47}" type="pres">
      <dgm:prSet presAssocID="{50DB02A7-AA37-4800-90AA-537996D1D2DA}" presName="level2Shape" presStyleLbl="node2" presStyleIdx="0" presStyleCnt="1" custScaleX="194800"/>
      <dgm:spPr/>
      <dgm:t>
        <a:bodyPr/>
        <a:lstStyle/>
        <a:p>
          <a:endParaRPr lang="en-US"/>
        </a:p>
      </dgm:t>
    </dgm:pt>
    <dgm:pt modelId="{73059F66-040A-4481-BF04-FE0CAE3990C1}" type="pres">
      <dgm:prSet presAssocID="{50DB02A7-AA37-4800-90AA-537996D1D2DA}" presName="hierChild3" presStyleCnt="0"/>
      <dgm:spPr/>
      <dgm:t>
        <a:bodyPr/>
        <a:lstStyle/>
        <a:p>
          <a:endParaRPr lang="en-US"/>
        </a:p>
      </dgm:t>
    </dgm:pt>
    <dgm:pt modelId="{4829703B-1037-4F22-94C1-DFDBDBD858AE}" type="pres">
      <dgm:prSet presAssocID="{37527DEA-76A8-402F-968D-E33BC57594C9}" presName="Name19" presStyleLbl="parChTrans1D3" presStyleIdx="0" presStyleCnt="1"/>
      <dgm:spPr/>
      <dgm:t>
        <a:bodyPr/>
        <a:lstStyle/>
        <a:p>
          <a:endParaRPr lang="en-US"/>
        </a:p>
      </dgm:t>
    </dgm:pt>
    <dgm:pt modelId="{756CA6B5-31FA-4161-86F6-2E0B3A5A5D88}" type="pres">
      <dgm:prSet presAssocID="{7AEF5B10-279B-42D6-9F51-5BE393150CAC}" presName="Name21" presStyleCnt="0"/>
      <dgm:spPr/>
      <dgm:t>
        <a:bodyPr/>
        <a:lstStyle/>
        <a:p>
          <a:endParaRPr lang="en-US"/>
        </a:p>
      </dgm:t>
    </dgm:pt>
    <dgm:pt modelId="{AE318028-4585-4390-8FDA-1243071ECDA8}" type="pres">
      <dgm:prSet presAssocID="{7AEF5B10-279B-42D6-9F51-5BE393150CAC}" presName="level2Shape" presStyleLbl="node3" presStyleIdx="0" presStyleCnt="1" custScaleX="172996"/>
      <dgm:spPr/>
      <dgm:t>
        <a:bodyPr/>
        <a:lstStyle/>
        <a:p>
          <a:endParaRPr lang="en-US"/>
        </a:p>
      </dgm:t>
    </dgm:pt>
    <dgm:pt modelId="{35B5BC1C-6528-4802-9074-D19929D0E26A}" type="pres">
      <dgm:prSet presAssocID="{7AEF5B10-279B-42D6-9F51-5BE393150CAC}" presName="hierChild3" presStyleCnt="0"/>
      <dgm:spPr/>
      <dgm:t>
        <a:bodyPr/>
        <a:lstStyle/>
        <a:p>
          <a:endParaRPr lang="en-US"/>
        </a:p>
      </dgm:t>
    </dgm:pt>
    <dgm:pt modelId="{0CBBE729-CC04-47FA-934C-C45941151D65}" type="pres">
      <dgm:prSet presAssocID="{0C724442-FE41-4D08-A5C7-086533A3430A}" presName="Name19" presStyleLbl="parChTrans1D4" presStyleIdx="0" presStyleCnt="2"/>
      <dgm:spPr/>
      <dgm:t>
        <a:bodyPr/>
        <a:lstStyle/>
        <a:p>
          <a:endParaRPr lang="en-US"/>
        </a:p>
      </dgm:t>
    </dgm:pt>
    <dgm:pt modelId="{37657832-60EA-41E9-B541-E15F9AC2C6D6}" type="pres">
      <dgm:prSet presAssocID="{61C4ACC1-98FD-4620-A3B9-F7DCC6BCF4E7}" presName="Name21" presStyleCnt="0"/>
      <dgm:spPr/>
      <dgm:t>
        <a:bodyPr/>
        <a:lstStyle/>
        <a:p>
          <a:endParaRPr lang="en-US"/>
        </a:p>
      </dgm:t>
    </dgm:pt>
    <dgm:pt modelId="{DA64E23E-5A25-48E1-BA20-4099DD293D5F}" type="pres">
      <dgm:prSet presAssocID="{61C4ACC1-98FD-4620-A3B9-F7DCC6BCF4E7}" presName="level2Shape" presStyleLbl="node4" presStyleIdx="0" presStyleCnt="2" custScaleX="273236"/>
      <dgm:spPr/>
      <dgm:t>
        <a:bodyPr/>
        <a:lstStyle/>
        <a:p>
          <a:endParaRPr lang="en-US"/>
        </a:p>
      </dgm:t>
    </dgm:pt>
    <dgm:pt modelId="{A98B7610-F4FF-4597-ABB2-8A1B72B8098C}" type="pres">
      <dgm:prSet presAssocID="{61C4ACC1-98FD-4620-A3B9-F7DCC6BCF4E7}" presName="hierChild3" presStyleCnt="0"/>
      <dgm:spPr/>
      <dgm:t>
        <a:bodyPr/>
        <a:lstStyle/>
        <a:p>
          <a:endParaRPr lang="en-US"/>
        </a:p>
      </dgm:t>
    </dgm:pt>
    <dgm:pt modelId="{7C94A4D7-F54D-44A0-9A5E-B5C8A9556271}" type="pres">
      <dgm:prSet presAssocID="{04E6863D-D18E-44C1-B048-55326D66F81A}" presName="Name19" presStyleLbl="parChTrans1D4" presStyleIdx="1" presStyleCnt="2"/>
      <dgm:spPr/>
      <dgm:t>
        <a:bodyPr/>
        <a:lstStyle/>
        <a:p>
          <a:endParaRPr lang="en-US"/>
        </a:p>
      </dgm:t>
    </dgm:pt>
    <dgm:pt modelId="{587FCDDA-7D5F-412B-A3B2-096006AFDF27}" type="pres">
      <dgm:prSet presAssocID="{AA129833-B7B4-47C7-A1F0-7DDF1140B02F}" presName="Name21" presStyleCnt="0"/>
      <dgm:spPr/>
      <dgm:t>
        <a:bodyPr/>
        <a:lstStyle/>
        <a:p>
          <a:endParaRPr lang="en-US"/>
        </a:p>
      </dgm:t>
    </dgm:pt>
    <dgm:pt modelId="{CF93AC15-6DA8-4272-960A-4A03BD34DC93}" type="pres">
      <dgm:prSet presAssocID="{AA129833-B7B4-47C7-A1F0-7DDF1140B02F}" presName="level2Shape" presStyleLbl="node4" presStyleIdx="1" presStyleCnt="2" custScaleX="252722"/>
      <dgm:spPr/>
      <dgm:t>
        <a:bodyPr/>
        <a:lstStyle/>
        <a:p>
          <a:endParaRPr lang="en-US"/>
        </a:p>
      </dgm:t>
    </dgm:pt>
    <dgm:pt modelId="{22583707-A39A-4C8F-8CAD-3075B302B01B}" type="pres">
      <dgm:prSet presAssocID="{AA129833-B7B4-47C7-A1F0-7DDF1140B02F}" presName="hierChild3"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5"/>
      <dgm:spPr/>
      <dgm:t>
        <a:bodyPr/>
        <a:lstStyle/>
        <a:p>
          <a:endParaRPr lang="en-US"/>
        </a:p>
      </dgm:t>
    </dgm:pt>
    <dgm:pt modelId="{C8EE89AB-7F77-4A0A-8887-A6EC3F7261F3}" type="pres">
      <dgm:prSet presAssocID="{D48D658D-0EED-461C-93D7-8CCD76C06B3A}" presName="bgRectTx" presStyleLbl="bgShp" presStyleIdx="0" presStyleCnt="5">
        <dgm:presLayoutVars>
          <dgm:bulletEnabled val="1"/>
        </dgm:presLayoutVars>
      </dgm:prSet>
      <dgm:spPr/>
      <dgm:t>
        <a:bodyPr/>
        <a:lstStyle/>
        <a:p>
          <a:endParaRPr lang="en-US"/>
        </a:p>
      </dgm:t>
    </dgm:pt>
    <dgm:pt modelId="{666DF952-3BDC-4F16-8818-0D942DBE2861}" type="pres">
      <dgm:prSet presAssocID="{D48D658D-0EED-461C-93D7-8CCD76C06B3A}" presName="spComp" presStyleCnt="0"/>
      <dgm:spPr/>
      <dgm:t>
        <a:bodyPr/>
        <a:lstStyle/>
        <a:p>
          <a:endParaRPr lang="en-US"/>
        </a:p>
      </dgm:t>
    </dgm:pt>
    <dgm:pt modelId="{64E14587-F8F4-4405-BB7F-715A02B38F4C}" type="pres">
      <dgm:prSet presAssocID="{D48D658D-0EED-461C-93D7-8CCD76C06B3A}" presName="vSp" presStyleCnt="0"/>
      <dgm:spPr/>
      <dgm:t>
        <a:bodyPr/>
        <a:lstStyle/>
        <a:p>
          <a:endParaRPr lang="en-US"/>
        </a:p>
      </dgm:t>
    </dgm:pt>
    <dgm:pt modelId="{72C6DEF7-C3A1-4525-B7F8-2B5FF492E1F6}" type="pres">
      <dgm:prSet presAssocID="{481F49BD-466D-4002-9E69-7A9C90D91CF6}" presName="rectComp" presStyleCnt="0"/>
      <dgm:spPr/>
      <dgm:t>
        <a:bodyPr/>
        <a:lstStyle/>
        <a:p>
          <a:endParaRPr lang="en-US"/>
        </a:p>
      </dgm:t>
    </dgm:pt>
    <dgm:pt modelId="{97F16156-73CE-453A-A3DB-1DE975F857E2}" type="pres">
      <dgm:prSet presAssocID="{481F49BD-466D-4002-9E69-7A9C90D91CF6}" presName="bgRect" presStyleLbl="bgShp" presStyleIdx="1" presStyleCnt="5"/>
      <dgm:spPr/>
      <dgm:t>
        <a:bodyPr/>
        <a:lstStyle/>
        <a:p>
          <a:endParaRPr lang="en-US"/>
        </a:p>
      </dgm:t>
    </dgm:pt>
    <dgm:pt modelId="{5FFE3137-32A9-4884-AE42-E61AA320B7ED}" type="pres">
      <dgm:prSet presAssocID="{481F49BD-466D-4002-9E69-7A9C90D91CF6}" presName="bgRectTx" presStyleLbl="bgShp" presStyleIdx="1" presStyleCnt="5">
        <dgm:presLayoutVars>
          <dgm:bulletEnabled val="1"/>
        </dgm:presLayoutVars>
      </dgm:prSet>
      <dgm:spPr/>
      <dgm:t>
        <a:bodyPr/>
        <a:lstStyle/>
        <a:p>
          <a:endParaRPr lang="en-US"/>
        </a:p>
      </dgm:t>
    </dgm:pt>
    <dgm:pt modelId="{FE923DEB-D4CB-4326-91A7-AF9D89F53FD8}" type="pres">
      <dgm:prSet presAssocID="{481F49BD-466D-4002-9E69-7A9C90D91CF6}" presName="spComp" presStyleCnt="0"/>
      <dgm:spPr/>
      <dgm:t>
        <a:bodyPr/>
        <a:lstStyle/>
        <a:p>
          <a:endParaRPr lang="en-US"/>
        </a:p>
      </dgm:t>
    </dgm:pt>
    <dgm:pt modelId="{5968A721-5C10-49E4-B54F-146EEE89CB15}" type="pres">
      <dgm:prSet presAssocID="{481F49BD-466D-4002-9E69-7A9C90D91CF6}" presName="vSp" presStyleCnt="0"/>
      <dgm:spPr/>
      <dgm:t>
        <a:bodyPr/>
        <a:lstStyle/>
        <a:p>
          <a:endParaRPr lang="en-US"/>
        </a:p>
      </dgm:t>
    </dgm:pt>
    <dgm:pt modelId="{3362DC13-2DD9-4A85-ACBE-D44CA2F281C0}" type="pres">
      <dgm:prSet presAssocID="{777C262A-0895-49E2-B7F3-27D048830ADC}" presName="rectComp" presStyleCnt="0"/>
      <dgm:spPr/>
      <dgm:t>
        <a:bodyPr/>
        <a:lstStyle/>
        <a:p>
          <a:endParaRPr lang="en-US"/>
        </a:p>
      </dgm:t>
    </dgm:pt>
    <dgm:pt modelId="{CCA5A6A0-7B11-4760-AC5A-8FDCDCC1A2B4}" type="pres">
      <dgm:prSet presAssocID="{777C262A-0895-49E2-B7F3-27D048830ADC}" presName="bgRect" presStyleLbl="bgShp" presStyleIdx="2" presStyleCnt="5"/>
      <dgm:spPr/>
      <dgm:t>
        <a:bodyPr/>
        <a:lstStyle/>
        <a:p>
          <a:endParaRPr lang="en-US"/>
        </a:p>
      </dgm:t>
    </dgm:pt>
    <dgm:pt modelId="{90FA1207-471C-47BD-A696-FC73FCEE4298}" type="pres">
      <dgm:prSet presAssocID="{777C262A-0895-49E2-B7F3-27D048830ADC}" presName="bgRectTx" presStyleLbl="bgShp" presStyleIdx="2" presStyleCnt="5">
        <dgm:presLayoutVars>
          <dgm:bulletEnabled val="1"/>
        </dgm:presLayoutVars>
      </dgm:prSet>
      <dgm:spPr/>
      <dgm:t>
        <a:bodyPr/>
        <a:lstStyle/>
        <a:p>
          <a:endParaRPr lang="en-US"/>
        </a:p>
      </dgm:t>
    </dgm:pt>
    <dgm:pt modelId="{639D6B63-AFD0-489B-96CB-0674CE6FD85D}" type="pres">
      <dgm:prSet presAssocID="{777C262A-0895-49E2-B7F3-27D048830ADC}" presName="spComp" presStyleCnt="0"/>
      <dgm:spPr/>
      <dgm:t>
        <a:bodyPr/>
        <a:lstStyle/>
        <a:p>
          <a:endParaRPr lang="en-US"/>
        </a:p>
      </dgm:t>
    </dgm:pt>
    <dgm:pt modelId="{4BAEF83B-698E-4BD1-9F1A-B180C442E5E7}" type="pres">
      <dgm:prSet presAssocID="{777C262A-0895-49E2-B7F3-27D048830ADC}" presName="vSp" presStyleCnt="0"/>
      <dgm:spPr/>
      <dgm:t>
        <a:bodyPr/>
        <a:lstStyle/>
        <a:p>
          <a:endParaRPr lang="en-US"/>
        </a:p>
      </dgm:t>
    </dgm:pt>
    <dgm:pt modelId="{969BDE91-6C1B-464B-B180-AB945A9C1755}" type="pres">
      <dgm:prSet presAssocID="{8869A46D-B0B1-4324-9D16-F365CF90DE92}" presName="rectComp" presStyleCnt="0"/>
      <dgm:spPr/>
      <dgm:t>
        <a:bodyPr/>
        <a:lstStyle/>
        <a:p>
          <a:endParaRPr lang="en-US"/>
        </a:p>
      </dgm:t>
    </dgm:pt>
    <dgm:pt modelId="{D84A5BE7-C4AE-46EC-9A36-1DFD0C0B4CC8}" type="pres">
      <dgm:prSet presAssocID="{8869A46D-B0B1-4324-9D16-F365CF90DE92}" presName="bgRect" presStyleLbl="bgShp" presStyleIdx="3" presStyleCnt="5"/>
      <dgm:spPr/>
      <dgm:t>
        <a:bodyPr/>
        <a:lstStyle/>
        <a:p>
          <a:endParaRPr lang="en-US"/>
        </a:p>
      </dgm:t>
    </dgm:pt>
    <dgm:pt modelId="{EFEDF220-E6C8-4316-B17D-12394DA8087E}" type="pres">
      <dgm:prSet presAssocID="{8869A46D-B0B1-4324-9D16-F365CF90DE92}" presName="bgRectTx" presStyleLbl="bgShp" presStyleIdx="3" presStyleCnt="5">
        <dgm:presLayoutVars>
          <dgm:bulletEnabled val="1"/>
        </dgm:presLayoutVars>
      </dgm:prSet>
      <dgm:spPr/>
      <dgm:t>
        <a:bodyPr/>
        <a:lstStyle/>
        <a:p>
          <a:endParaRPr lang="en-US"/>
        </a:p>
      </dgm:t>
    </dgm:pt>
    <dgm:pt modelId="{082B5382-CDCA-4873-97A8-0EE0BD6E866B}" type="pres">
      <dgm:prSet presAssocID="{8869A46D-B0B1-4324-9D16-F365CF90DE92}" presName="spComp" presStyleCnt="0"/>
      <dgm:spPr/>
      <dgm:t>
        <a:bodyPr/>
        <a:lstStyle/>
        <a:p>
          <a:endParaRPr lang="en-US"/>
        </a:p>
      </dgm:t>
    </dgm:pt>
    <dgm:pt modelId="{D12F9A43-1E11-41F8-A236-18E466C1E380}" type="pres">
      <dgm:prSet presAssocID="{8869A46D-B0B1-4324-9D16-F365CF90DE92}" presName="vSp" presStyleCnt="0"/>
      <dgm:spPr/>
      <dgm:t>
        <a:bodyPr/>
        <a:lstStyle/>
        <a:p>
          <a:endParaRPr lang="en-US"/>
        </a:p>
      </dgm:t>
    </dgm:pt>
    <dgm:pt modelId="{693DCB60-D61C-463E-94A7-2D5789712E99}" type="pres">
      <dgm:prSet presAssocID="{83E9B850-4F02-493F-9975-F0631C001D5C}" presName="rectComp" presStyleCnt="0"/>
      <dgm:spPr/>
      <dgm:t>
        <a:bodyPr/>
        <a:lstStyle/>
        <a:p>
          <a:endParaRPr lang="en-US"/>
        </a:p>
      </dgm:t>
    </dgm:pt>
    <dgm:pt modelId="{14CD4DAB-44D0-4E46-8C76-ECAFDE60453E}" type="pres">
      <dgm:prSet presAssocID="{83E9B850-4F02-493F-9975-F0631C001D5C}" presName="bgRect" presStyleLbl="bgShp" presStyleIdx="4" presStyleCnt="5"/>
      <dgm:spPr/>
      <dgm:t>
        <a:bodyPr/>
        <a:lstStyle/>
        <a:p>
          <a:endParaRPr lang="en-US"/>
        </a:p>
      </dgm:t>
    </dgm:pt>
    <dgm:pt modelId="{991E5307-855E-4C77-986E-4AED022E7474}" type="pres">
      <dgm:prSet presAssocID="{83E9B850-4F02-493F-9975-F0631C001D5C}" presName="bgRectTx" presStyleLbl="bgShp" presStyleIdx="4" presStyleCnt="5">
        <dgm:presLayoutVars>
          <dgm:bulletEnabled val="1"/>
        </dgm:presLayoutVars>
      </dgm:prSet>
      <dgm:spPr/>
      <dgm:t>
        <a:bodyPr/>
        <a:lstStyle/>
        <a:p>
          <a:endParaRPr lang="en-US"/>
        </a:p>
      </dgm:t>
    </dgm:pt>
  </dgm:ptLst>
  <dgm:cxnLst>
    <dgm:cxn modelId="{739D1724-1376-4C00-BD13-2A58B0849609}" srcId="{E99B21D4-5745-4FF2-AD22-D6FF15C1ECB6}" destId="{83E9B850-4F02-493F-9975-F0631C001D5C}" srcOrd="5" destOrd="0" parTransId="{C27ED725-2787-41C7-9149-EBD190131327}" sibTransId="{5BA16341-957C-49E7-8351-974BC8C2665D}"/>
    <dgm:cxn modelId="{14AD895C-F137-41DA-B11E-239B398FF240}" type="presOf" srcId="{915AD79A-D9AB-47DA-B54A-593B47BC705B}" destId="{67562075-1154-4A53-B148-FB0207CAEA60}" srcOrd="0" destOrd="0" presId="urn:microsoft.com/office/officeart/2005/8/layout/hierarchy6"/>
    <dgm:cxn modelId="{3569E3A9-8DD1-4911-A9FF-310D4A038ECA}" srcId="{E99B21D4-5745-4FF2-AD22-D6FF15C1ECB6}" destId="{8869A46D-B0B1-4324-9D16-F365CF90DE92}" srcOrd="4" destOrd="0" parTransId="{4D476ACA-E528-4CC9-8910-E52D17C2B5A4}" sibTransId="{42F02B7B-5F2C-4A4E-87DE-DC599C90615F}"/>
    <dgm:cxn modelId="{59806BB4-5596-48EF-BD6C-54DDBB2402D9}" srcId="{61C4ACC1-98FD-4620-A3B9-F7DCC6BCF4E7}" destId="{AA129833-B7B4-47C7-A1F0-7DDF1140B02F}" srcOrd="0" destOrd="0" parTransId="{04E6863D-D18E-44C1-B048-55326D66F81A}" sibTransId="{7B523D7D-9FAA-48F1-8D7A-771240EB0997}"/>
    <dgm:cxn modelId="{157F9DDB-C53C-4641-90AD-3A5C88C4F116}" srcId="{E99B21D4-5745-4FF2-AD22-D6FF15C1ECB6}" destId="{D48D658D-0EED-461C-93D7-8CCD76C06B3A}" srcOrd="1" destOrd="0" parTransId="{DF22C967-EC94-466C-A4D0-E996ABB3C993}" sibTransId="{CA6870A5-E0AA-4936-87D1-72B15A45304F}"/>
    <dgm:cxn modelId="{F70E950A-3BBC-4131-B6A9-22A4BF4117FC}" type="presOf" srcId="{777C262A-0895-49E2-B7F3-27D048830ADC}" destId="{CCA5A6A0-7B11-4760-AC5A-8FDCDCC1A2B4}" srcOrd="0" destOrd="0" presId="urn:microsoft.com/office/officeart/2005/8/layout/hierarchy6"/>
    <dgm:cxn modelId="{0DF062FC-497E-4BCE-8588-268B6206AA7D}" type="presOf" srcId="{83E9B850-4F02-493F-9975-F0631C001D5C}" destId="{991E5307-855E-4C77-986E-4AED022E7474}" srcOrd="1" destOrd="0" presId="urn:microsoft.com/office/officeart/2005/8/layout/hierarchy6"/>
    <dgm:cxn modelId="{CBBC114E-BFDB-4E6B-B58B-E2055B08110B}" srcId="{E99B21D4-5745-4FF2-AD22-D6FF15C1ECB6}" destId="{481F49BD-466D-4002-9E69-7A9C90D91CF6}" srcOrd="2" destOrd="0" parTransId="{601D57A1-1BE8-481E-AF1D-5C8B0FE5ACB0}" sibTransId="{3A84ADFA-14BD-4FD5-9976-19E1B6A9ABB7}"/>
    <dgm:cxn modelId="{778CAF76-E02D-4980-941F-5B54328FD405}" type="presOf" srcId="{50DB02A7-AA37-4800-90AA-537996D1D2DA}" destId="{135B186E-5D16-4725-A1AC-9368270A5C47}" srcOrd="0" destOrd="0" presId="urn:microsoft.com/office/officeart/2005/8/layout/hierarchy6"/>
    <dgm:cxn modelId="{C56D9AA3-F5D7-42D9-800D-D926C7189DAE}" srcId="{915AD79A-D9AB-47DA-B54A-593B47BC705B}" destId="{50DB02A7-AA37-4800-90AA-537996D1D2DA}" srcOrd="0" destOrd="0" parTransId="{34CB8DC8-16B8-4A36-BB3B-138933487E7A}" sibTransId="{3AAF94BE-C8AC-48FE-878A-8868F81E0870}"/>
    <dgm:cxn modelId="{7ADC0A5E-38A8-4EBC-A201-2C2866DBFED2}" type="presOf" srcId="{37527DEA-76A8-402F-968D-E33BC57594C9}" destId="{4829703B-1037-4F22-94C1-DFDBDBD858AE}" srcOrd="0" destOrd="0" presId="urn:microsoft.com/office/officeart/2005/8/layout/hierarchy6"/>
    <dgm:cxn modelId="{3CEBC2BF-C640-4646-8AF1-9437368289CE}" type="presOf" srcId="{0C724442-FE41-4D08-A5C7-086533A3430A}" destId="{0CBBE729-CC04-47FA-934C-C45941151D65}" srcOrd="0" destOrd="0" presId="urn:microsoft.com/office/officeart/2005/8/layout/hierarchy6"/>
    <dgm:cxn modelId="{2E3CDA48-EA19-4A34-8AB2-8AD668B260BC}" type="presOf" srcId="{34CB8DC8-16B8-4A36-BB3B-138933487E7A}" destId="{CADDD86A-CC26-4520-82CC-C1E86DE419C8}" srcOrd="0" destOrd="0" presId="urn:microsoft.com/office/officeart/2005/8/layout/hierarchy6"/>
    <dgm:cxn modelId="{A3920B79-83FD-44F8-9259-332589B42080}" type="presOf" srcId="{AA129833-B7B4-47C7-A1F0-7DDF1140B02F}" destId="{CF93AC15-6DA8-4272-960A-4A03BD34DC93}" srcOrd="0" destOrd="0" presId="urn:microsoft.com/office/officeart/2005/8/layout/hierarchy6"/>
    <dgm:cxn modelId="{C4F0BD02-BB02-4897-BF89-B5CA9E5CA478}" type="presOf" srcId="{8869A46D-B0B1-4324-9D16-F365CF90DE92}" destId="{D84A5BE7-C4AE-46EC-9A36-1DFD0C0B4CC8}" srcOrd="0" destOrd="0" presId="urn:microsoft.com/office/officeart/2005/8/layout/hierarchy6"/>
    <dgm:cxn modelId="{07548457-AD2A-4F79-AFD2-C0CF4FC6EF71}" type="presOf" srcId="{04E6863D-D18E-44C1-B048-55326D66F81A}" destId="{7C94A4D7-F54D-44A0-9A5E-B5C8A9556271}" srcOrd="0" destOrd="0" presId="urn:microsoft.com/office/officeart/2005/8/layout/hierarchy6"/>
    <dgm:cxn modelId="{C07810B7-BED0-435A-9D13-5B8312355040}" type="presOf" srcId="{777C262A-0895-49E2-B7F3-27D048830ADC}" destId="{90FA1207-471C-47BD-A696-FC73FCEE4298}" srcOrd="1" destOrd="0" presId="urn:microsoft.com/office/officeart/2005/8/layout/hierarchy6"/>
    <dgm:cxn modelId="{68EC595A-4933-452A-AF7A-95B320C373AD}" type="presOf" srcId="{D48D658D-0EED-461C-93D7-8CCD76C06B3A}" destId="{C8EE89AB-7F77-4A0A-8887-A6EC3F7261F3}" srcOrd="1" destOrd="0" presId="urn:microsoft.com/office/officeart/2005/8/layout/hierarchy6"/>
    <dgm:cxn modelId="{60C01AE8-7726-469F-A11D-91909C503549}" srcId="{E99B21D4-5745-4FF2-AD22-D6FF15C1ECB6}" destId="{777C262A-0895-49E2-B7F3-27D048830ADC}" srcOrd="3" destOrd="0" parTransId="{17B35273-B931-4CB8-829F-2791B153221C}" sibTransId="{1AFFFA57-3291-4A19-8774-3CE081479CB2}"/>
    <dgm:cxn modelId="{771937FE-E07C-48E7-938B-EB67BF93B869}" type="presOf" srcId="{481F49BD-466D-4002-9E69-7A9C90D91CF6}" destId="{5FFE3137-32A9-4884-AE42-E61AA320B7ED}" srcOrd="1" destOrd="0" presId="urn:microsoft.com/office/officeart/2005/8/layout/hierarchy6"/>
    <dgm:cxn modelId="{5B0991D9-34BA-4C17-BB4B-7A1788EAAEB1}" type="presOf" srcId="{D48D658D-0EED-461C-93D7-8CCD76C06B3A}" destId="{E7B5BAB1-F3ED-4EF8-847D-52FCEB6873EC}" srcOrd="0" destOrd="0" presId="urn:microsoft.com/office/officeart/2005/8/layout/hierarchy6"/>
    <dgm:cxn modelId="{67FB894D-DBB8-4245-9E71-FD0AF574498A}" srcId="{7AEF5B10-279B-42D6-9F51-5BE393150CAC}" destId="{61C4ACC1-98FD-4620-A3B9-F7DCC6BCF4E7}" srcOrd="0" destOrd="0" parTransId="{0C724442-FE41-4D08-A5C7-086533A3430A}" sibTransId="{66F74931-2619-414E-8EC5-D02ED35C787A}"/>
    <dgm:cxn modelId="{7311CF2E-D083-476F-A1A8-A50B14A7D050}" type="presOf" srcId="{7AEF5B10-279B-42D6-9F51-5BE393150CAC}" destId="{AE318028-4585-4390-8FDA-1243071ECDA8}" srcOrd="0" destOrd="0" presId="urn:microsoft.com/office/officeart/2005/8/layout/hierarchy6"/>
    <dgm:cxn modelId="{29A1CB70-0843-499F-8547-8CB5A20E3FF5}" srcId="{50DB02A7-AA37-4800-90AA-537996D1D2DA}" destId="{7AEF5B10-279B-42D6-9F51-5BE393150CAC}" srcOrd="0" destOrd="0" parTransId="{37527DEA-76A8-402F-968D-E33BC57594C9}" sibTransId="{AA04D75A-EE24-487C-AF2E-72BD47856E4A}"/>
    <dgm:cxn modelId="{175B044E-544E-4C5F-A3B6-9E7C21381B52}" type="presOf" srcId="{E99B21D4-5745-4FF2-AD22-D6FF15C1ECB6}" destId="{7E52A596-D236-4E1C-85E8-DE046F21ED1D}" srcOrd="0" destOrd="0" presId="urn:microsoft.com/office/officeart/2005/8/layout/hierarchy6"/>
    <dgm:cxn modelId="{222ACFF2-261F-4E0C-A1E1-12078A1420F7}" type="presOf" srcId="{8869A46D-B0B1-4324-9D16-F365CF90DE92}" destId="{EFEDF220-E6C8-4316-B17D-12394DA8087E}" srcOrd="1" destOrd="0" presId="urn:microsoft.com/office/officeart/2005/8/layout/hierarchy6"/>
    <dgm:cxn modelId="{BC6CA681-DF8B-4165-9F2F-88B93D1CCCA5}" type="presOf" srcId="{61C4ACC1-98FD-4620-A3B9-F7DCC6BCF4E7}" destId="{DA64E23E-5A25-48E1-BA20-4099DD293D5F}" srcOrd="0" destOrd="0" presId="urn:microsoft.com/office/officeart/2005/8/layout/hierarchy6"/>
    <dgm:cxn modelId="{6E07AF13-8669-43EF-B64E-CA34938B32B1}" type="presOf" srcId="{83E9B850-4F02-493F-9975-F0631C001D5C}" destId="{14CD4DAB-44D0-4E46-8C76-ECAFDE60453E}" srcOrd="0" destOrd="0" presId="urn:microsoft.com/office/officeart/2005/8/layout/hierarchy6"/>
    <dgm:cxn modelId="{793FAC59-6E2B-4402-B3E7-64A0839743BD}" type="presOf" srcId="{481F49BD-466D-4002-9E69-7A9C90D91CF6}" destId="{97F16156-73CE-453A-A3DB-1DE975F857E2}"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CB221DBE-5A01-4B36-B379-8D26BBD94FED}" type="presParOf" srcId="{7E52A596-D236-4E1C-85E8-DE046F21ED1D}" destId="{E02E0A13-8DDE-4144-9050-2F938C0C2717}" srcOrd="0" destOrd="0" presId="urn:microsoft.com/office/officeart/2005/8/layout/hierarchy6"/>
    <dgm:cxn modelId="{BC858D95-30BF-4262-B9A9-F0175191F962}" type="presParOf" srcId="{E02E0A13-8DDE-4144-9050-2F938C0C2717}" destId="{4472DF37-66EE-48A1-881C-22B5403E48C1}" srcOrd="0" destOrd="0" presId="urn:microsoft.com/office/officeart/2005/8/layout/hierarchy6"/>
    <dgm:cxn modelId="{6F1151F8-F304-4AA5-87BB-6C2ED3C24438}" type="presParOf" srcId="{E02E0A13-8DDE-4144-9050-2F938C0C2717}" destId="{22DCBE28-DFD7-43A3-B6A7-040A78F7A539}" srcOrd="1" destOrd="0" presId="urn:microsoft.com/office/officeart/2005/8/layout/hierarchy6"/>
    <dgm:cxn modelId="{9FFD1676-F190-401D-BD75-8BF8E8AACCFE}" type="presParOf" srcId="{22DCBE28-DFD7-43A3-B6A7-040A78F7A539}" destId="{042110E1-7170-4325-B60F-F40A9EB6905F}" srcOrd="0" destOrd="0" presId="urn:microsoft.com/office/officeart/2005/8/layout/hierarchy6"/>
    <dgm:cxn modelId="{33520DC5-880C-40EF-B222-CD3B70365B2E}" type="presParOf" srcId="{042110E1-7170-4325-B60F-F40A9EB6905F}" destId="{67562075-1154-4A53-B148-FB0207CAEA60}" srcOrd="0" destOrd="0" presId="urn:microsoft.com/office/officeart/2005/8/layout/hierarchy6"/>
    <dgm:cxn modelId="{3FDBFAB1-4474-4F4C-AE82-D5766CD9EF0E}" type="presParOf" srcId="{042110E1-7170-4325-B60F-F40A9EB6905F}" destId="{837C7105-EB27-460E-80C0-63FF61AF4608}" srcOrd="1" destOrd="0" presId="urn:microsoft.com/office/officeart/2005/8/layout/hierarchy6"/>
    <dgm:cxn modelId="{D9497A65-6984-4BFC-BA32-B79E48E693A1}" type="presParOf" srcId="{837C7105-EB27-460E-80C0-63FF61AF4608}" destId="{CADDD86A-CC26-4520-82CC-C1E86DE419C8}" srcOrd="0" destOrd="0" presId="urn:microsoft.com/office/officeart/2005/8/layout/hierarchy6"/>
    <dgm:cxn modelId="{D322817F-CA97-42B0-BD5F-A17FEDF0BE0F}" type="presParOf" srcId="{837C7105-EB27-460E-80C0-63FF61AF4608}" destId="{CA91F858-9892-462D-AF22-20434B88A607}" srcOrd="1" destOrd="0" presId="urn:microsoft.com/office/officeart/2005/8/layout/hierarchy6"/>
    <dgm:cxn modelId="{13EF77C7-0A7D-41FA-A3EB-0DCC2078B390}" type="presParOf" srcId="{CA91F858-9892-462D-AF22-20434B88A607}" destId="{135B186E-5D16-4725-A1AC-9368270A5C47}" srcOrd="0" destOrd="0" presId="urn:microsoft.com/office/officeart/2005/8/layout/hierarchy6"/>
    <dgm:cxn modelId="{4308B441-C39E-49D6-8870-A8EE34B9749B}" type="presParOf" srcId="{CA91F858-9892-462D-AF22-20434B88A607}" destId="{73059F66-040A-4481-BF04-FE0CAE3990C1}" srcOrd="1" destOrd="0" presId="urn:microsoft.com/office/officeart/2005/8/layout/hierarchy6"/>
    <dgm:cxn modelId="{B69796D0-62AC-4AFE-A203-6EB5007B57EE}" type="presParOf" srcId="{73059F66-040A-4481-BF04-FE0CAE3990C1}" destId="{4829703B-1037-4F22-94C1-DFDBDBD858AE}" srcOrd="0" destOrd="0" presId="urn:microsoft.com/office/officeart/2005/8/layout/hierarchy6"/>
    <dgm:cxn modelId="{128FD1C2-854D-4525-9342-DDDFDFB5F26D}" type="presParOf" srcId="{73059F66-040A-4481-BF04-FE0CAE3990C1}" destId="{756CA6B5-31FA-4161-86F6-2E0B3A5A5D88}" srcOrd="1" destOrd="0" presId="urn:microsoft.com/office/officeart/2005/8/layout/hierarchy6"/>
    <dgm:cxn modelId="{5D4768AD-F6C2-4E10-A3E8-DC3DE03B25BC}" type="presParOf" srcId="{756CA6B5-31FA-4161-86F6-2E0B3A5A5D88}" destId="{AE318028-4585-4390-8FDA-1243071ECDA8}" srcOrd="0" destOrd="0" presId="urn:microsoft.com/office/officeart/2005/8/layout/hierarchy6"/>
    <dgm:cxn modelId="{5C6909CD-CB91-442F-841D-68464D090F6A}" type="presParOf" srcId="{756CA6B5-31FA-4161-86F6-2E0B3A5A5D88}" destId="{35B5BC1C-6528-4802-9074-D19929D0E26A}" srcOrd="1" destOrd="0" presId="urn:microsoft.com/office/officeart/2005/8/layout/hierarchy6"/>
    <dgm:cxn modelId="{AC6C782B-CE75-437F-AD39-A14F8BE3C5CF}" type="presParOf" srcId="{35B5BC1C-6528-4802-9074-D19929D0E26A}" destId="{0CBBE729-CC04-47FA-934C-C45941151D65}" srcOrd="0" destOrd="0" presId="urn:microsoft.com/office/officeart/2005/8/layout/hierarchy6"/>
    <dgm:cxn modelId="{7CDB778D-53E9-4FB7-852D-4374BA68D425}" type="presParOf" srcId="{35B5BC1C-6528-4802-9074-D19929D0E26A}" destId="{37657832-60EA-41E9-B541-E15F9AC2C6D6}" srcOrd="1" destOrd="0" presId="urn:microsoft.com/office/officeart/2005/8/layout/hierarchy6"/>
    <dgm:cxn modelId="{19C640F6-E750-4037-AAAB-D50C97ABBC75}" type="presParOf" srcId="{37657832-60EA-41E9-B541-E15F9AC2C6D6}" destId="{DA64E23E-5A25-48E1-BA20-4099DD293D5F}" srcOrd="0" destOrd="0" presId="urn:microsoft.com/office/officeart/2005/8/layout/hierarchy6"/>
    <dgm:cxn modelId="{72FE2E78-8B2C-4CEC-8DC6-74080DD37F21}" type="presParOf" srcId="{37657832-60EA-41E9-B541-E15F9AC2C6D6}" destId="{A98B7610-F4FF-4597-ABB2-8A1B72B8098C}" srcOrd="1" destOrd="0" presId="urn:microsoft.com/office/officeart/2005/8/layout/hierarchy6"/>
    <dgm:cxn modelId="{BE54BDC6-FB24-470D-A655-83A9D9214338}" type="presParOf" srcId="{A98B7610-F4FF-4597-ABB2-8A1B72B8098C}" destId="{7C94A4D7-F54D-44A0-9A5E-B5C8A9556271}" srcOrd="0" destOrd="0" presId="urn:microsoft.com/office/officeart/2005/8/layout/hierarchy6"/>
    <dgm:cxn modelId="{E74B5C6A-61E0-4AA8-997F-46CB89908508}" type="presParOf" srcId="{A98B7610-F4FF-4597-ABB2-8A1B72B8098C}" destId="{587FCDDA-7D5F-412B-A3B2-096006AFDF27}" srcOrd="1" destOrd="0" presId="urn:microsoft.com/office/officeart/2005/8/layout/hierarchy6"/>
    <dgm:cxn modelId="{99B50481-DBF7-4C1F-BF79-23332159A101}" type="presParOf" srcId="{587FCDDA-7D5F-412B-A3B2-096006AFDF27}" destId="{CF93AC15-6DA8-4272-960A-4A03BD34DC93}" srcOrd="0" destOrd="0" presId="urn:microsoft.com/office/officeart/2005/8/layout/hierarchy6"/>
    <dgm:cxn modelId="{7E05EA6C-2809-481F-9E74-B8BDF0B43851}" type="presParOf" srcId="{587FCDDA-7D5F-412B-A3B2-096006AFDF27}" destId="{22583707-A39A-4C8F-8CAD-3075B302B01B}" srcOrd="1" destOrd="0" presId="urn:microsoft.com/office/officeart/2005/8/layout/hierarchy6"/>
    <dgm:cxn modelId="{0986A996-F9FD-4A1F-8F2F-F85261507211}" type="presParOf" srcId="{7E52A596-D236-4E1C-85E8-DE046F21ED1D}" destId="{26D292A2-7D49-463B-8E18-4086AE48D89D}" srcOrd="1" destOrd="0" presId="urn:microsoft.com/office/officeart/2005/8/layout/hierarchy6"/>
    <dgm:cxn modelId="{1BF881FD-6D44-40A3-BEEE-68811D5BA19B}" type="presParOf" srcId="{26D292A2-7D49-463B-8E18-4086AE48D89D}" destId="{9270D525-0DBC-455C-AE7D-6EFFEF0194C3}" srcOrd="0" destOrd="0" presId="urn:microsoft.com/office/officeart/2005/8/layout/hierarchy6"/>
    <dgm:cxn modelId="{E8990024-BD6F-4624-B7E9-9ECDEA7B6313}" type="presParOf" srcId="{9270D525-0DBC-455C-AE7D-6EFFEF0194C3}" destId="{E7B5BAB1-F3ED-4EF8-847D-52FCEB6873EC}" srcOrd="0" destOrd="0" presId="urn:microsoft.com/office/officeart/2005/8/layout/hierarchy6"/>
    <dgm:cxn modelId="{0A739640-9608-4C73-86FD-11E508FDF6FF}" type="presParOf" srcId="{9270D525-0DBC-455C-AE7D-6EFFEF0194C3}" destId="{C8EE89AB-7F77-4A0A-8887-A6EC3F7261F3}" srcOrd="1" destOrd="0" presId="urn:microsoft.com/office/officeart/2005/8/layout/hierarchy6"/>
    <dgm:cxn modelId="{61AD292D-A5CB-4280-B5E4-B1350D9FFE6D}" type="presParOf" srcId="{26D292A2-7D49-463B-8E18-4086AE48D89D}" destId="{666DF952-3BDC-4F16-8818-0D942DBE2861}" srcOrd="1" destOrd="0" presId="urn:microsoft.com/office/officeart/2005/8/layout/hierarchy6"/>
    <dgm:cxn modelId="{13EE91C8-75B4-4C13-983E-6DD264F0B01E}" type="presParOf" srcId="{666DF952-3BDC-4F16-8818-0D942DBE2861}" destId="{64E14587-F8F4-4405-BB7F-715A02B38F4C}" srcOrd="0" destOrd="0" presId="urn:microsoft.com/office/officeart/2005/8/layout/hierarchy6"/>
    <dgm:cxn modelId="{74AFE936-5148-4B3C-B1C8-A01419735268}" type="presParOf" srcId="{26D292A2-7D49-463B-8E18-4086AE48D89D}" destId="{72C6DEF7-C3A1-4525-B7F8-2B5FF492E1F6}" srcOrd="2" destOrd="0" presId="urn:microsoft.com/office/officeart/2005/8/layout/hierarchy6"/>
    <dgm:cxn modelId="{0A8DFD97-7576-4F9C-A941-77D834338C80}" type="presParOf" srcId="{72C6DEF7-C3A1-4525-B7F8-2B5FF492E1F6}" destId="{97F16156-73CE-453A-A3DB-1DE975F857E2}" srcOrd="0" destOrd="0" presId="urn:microsoft.com/office/officeart/2005/8/layout/hierarchy6"/>
    <dgm:cxn modelId="{41804066-BC6A-4BD6-8963-7E613C718B6F}" type="presParOf" srcId="{72C6DEF7-C3A1-4525-B7F8-2B5FF492E1F6}" destId="{5FFE3137-32A9-4884-AE42-E61AA320B7ED}" srcOrd="1" destOrd="0" presId="urn:microsoft.com/office/officeart/2005/8/layout/hierarchy6"/>
    <dgm:cxn modelId="{8DDF3BFA-CE3E-4333-996C-9C7B0B7025F7}" type="presParOf" srcId="{26D292A2-7D49-463B-8E18-4086AE48D89D}" destId="{FE923DEB-D4CB-4326-91A7-AF9D89F53FD8}" srcOrd="3" destOrd="0" presId="urn:microsoft.com/office/officeart/2005/8/layout/hierarchy6"/>
    <dgm:cxn modelId="{3746F100-87DB-4D43-B03E-B1E98D3A5316}" type="presParOf" srcId="{FE923DEB-D4CB-4326-91A7-AF9D89F53FD8}" destId="{5968A721-5C10-49E4-B54F-146EEE89CB15}" srcOrd="0" destOrd="0" presId="urn:microsoft.com/office/officeart/2005/8/layout/hierarchy6"/>
    <dgm:cxn modelId="{5EC574A1-29B4-402E-9D71-70125C587835}" type="presParOf" srcId="{26D292A2-7D49-463B-8E18-4086AE48D89D}" destId="{3362DC13-2DD9-4A85-ACBE-D44CA2F281C0}" srcOrd="4" destOrd="0" presId="urn:microsoft.com/office/officeart/2005/8/layout/hierarchy6"/>
    <dgm:cxn modelId="{F4F34FEC-75FF-4B36-A852-4BB14E423A53}" type="presParOf" srcId="{3362DC13-2DD9-4A85-ACBE-D44CA2F281C0}" destId="{CCA5A6A0-7B11-4760-AC5A-8FDCDCC1A2B4}" srcOrd="0" destOrd="0" presId="urn:microsoft.com/office/officeart/2005/8/layout/hierarchy6"/>
    <dgm:cxn modelId="{127599C1-6AB7-44F5-A698-A6B3C4A6EDD9}" type="presParOf" srcId="{3362DC13-2DD9-4A85-ACBE-D44CA2F281C0}" destId="{90FA1207-471C-47BD-A696-FC73FCEE4298}" srcOrd="1" destOrd="0" presId="urn:microsoft.com/office/officeart/2005/8/layout/hierarchy6"/>
    <dgm:cxn modelId="{D2F71670-22D8-40D9-811F-078D3E84E78D}" type="presParOf" srcId="{26D292A2-7D49-463B-8E18-4086AE48D89D}" destId="{639D6B63-AFD0-489B-96CB-0674CE6FD85D}" srcOrd="5" destOrd="0" presId="urn:microsoft.com/office/officeart/2005/8/layout/hierarchy6"/>
    <dgm:cxn modelId="{67198EC2-05A0-4530-A8AE-A2D881A7B48C}" type="presParOf" srcId="{639D6B63-AFD0-489B-96CB-0674CE6FD85D}" destId="{4BAEF83B-698E-4BD1-9F1A-B180C442E5E7}" srcOrd="0" destOrd="0" presId="urn:microsoft.com/office/officeart/2005/8/layout/hierarchy6"/>
    <dgm:cxn modelId="{1C9DC42D-6B56-4F15-8FC7-388951E96A1E}" type="presParOf" srcId="{26D292A2-7D49-463B-8E18-4086AE48D89D}" destId="{969BDE91-6C1B-464B-B180-AB945A9C1755}" srcOrd="6" destOrd="0" presId="urn:microsoft.com/office/officeart/2005/8/layout/hierarchy6"/>
    <dgm:cxn modelId="{54D8FBC1-321D-4281-8458-A1AD38C3BAE3}" type="presParOf" srcId="{969BDE91-6C1B-464B-B180-AB945A9C1755}" destId="{D84A5BE7-C4AE-46EC-9A36-1DFD0C0B4CC8}" srcOrd="0" destOrd="0" presId="urn:microsoft.com/office/officeart/2005/8/layout/hierarchy6"/>
    <dgm:cxn modelId="{57F9CACA-06A8-4AB3-8B4A-D3C6BADB1DD4}" type="presParOf" srcId="{969BDE91-6C1B-464B-B180-AB945A9C1755}" destId="{EFEDF220-E6C8-4316-B17D-12394DA8087E}" srcOrd="1" destOrd="0" presId="urn:microsoft.com/office/officeart/2005/8/layout/hierarchy6"/>
    <dgm:cxn modelId="{215D0118-AA6B-4AAD-863E-9A5B8A2DEF98}" type="presParOf" srcId="{26D292A2-7D49-463B-8E18-4086AE48D89D}" destId="{082B5382-CDCA-4873-97A8-0EE0BD6E866B}" srcOrd="7" destOrd="0" presId="urn:microsoft.com/office/officeart/2005/8/layout/hierarchy6"/>
    <dgm:cxn modelId="{27374ECA-1F9C-43A7-89FF-FD38A419AA24}" type="presParOf" srcId="{082B5382-CDCA-4873-97A8-0EE0BD6E866B}" destId="{D12F9A43-1E11-41F8-A236-18E466C1E380}" srcOrd="0" destOrd="0" presId="urn:microsoft.com/office/officeart/2005/8/layout/hierarchy6"/>
    <dgm:cxn modelId="{BE08D85B-B728-4780-AD7F-0A3523C4EB78}" type="presParOf" srcId="{26D292A2-7D49-463B-8E18-4086AE48D89D}" destId="{693DCB60-D61C-463E-94A7-2D5789712E99}" srcOrd="8" destOrd="0" presId="urn:microsoft.com/office/officeart/2005/8/layout/hierarchy6"/>
    <dgm:cxn modelId="{76904180-01E8-44B7-8107-A9F091C5BB37}" type="presParOf" srcId="{693DCB60-D61C-463E-94A7-2D5789712E99}" destId="{14CD4DAB-44D0-4E46-8C76-ECAFDE60453E}" srcOrd="0" destOrd="0" presId="urn:microsoft.com/office/officeart/2005/8/layout/hierarchy6"/>
    <dgm:cxn modelId="{893E7FF1-2152-4C1C-95DC-A2A5280D3745}" type="presParOf" srcId="{693DCB60-D61C-463E-94A7-2D5789712E99}" destId="{991E5307-855E-4C77-986E-4AED022E7474}" srcOrd="1" destOrd="0" presId="urn:microsoft.com/office/officeart/2005/8/layout/hierarchy6"/>
  </dgm:cxnLst>
  <dgm:bg/>
  <dgm:whole/>
  <dgm:extLst>
    <a:ext uri="http://schemas.microsoft.com/office/drawing/2008/diagram">
      <dsp:dataModelExt xmlns:dsp="http://schemas.microsoft.com/office/drawing/2008/diagram" xmlns="" relId="rId47"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ctr"/>
          <a:r>
            <a:rPr lang="en-US" sz="1100" dirty="0"/>
            <a:t>&lt;IVIStandardRootDir64&gt;</a:t>
          </a:r>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50DB02A7-AA37-4800-90AA-537996D1D2DA}">
      <dgm:prSet phldrT="[Text]" custT="1"/>
      <dgm:spPr>
        <a:solidFill>
          <a:srgbClr val="333399"/>
        </a:solidFill>
      </dgm:spPr>
      <dgm:t>
        <a:bodyPr/>
        <a:lstStyle/>
        <a:p>
          <a:pPr algn="ctr"/>
          <a:r>
            <a:rPr lang="en-US" sz="1100" dirty="0" smtClean="0"/>
            <a:t>Microsoft.NET</a:t>
          </a:r>
          <a:endParaRPr lang="en-US" sz="1100" dirty="0"/>
        </a:p>
      </dgm:t>
    </dgm:pt>
    <dgm:pt modelId="{34CB8DC8-16B8-4A36-BB3B-138933487E7A}" type="parTrans" cxnId="{C56D9AA3-F5D7-42D9-800D-D926C7189DAE}">
      <dgm:prSet/>
      <dgm:spPr>
        <a:ln>
          <a:solidFill>
            <a:srgbClr val="333399"/>
          </a:solidFill>
        </a:ln>
      </dgm:spPr>
      <dgm:t>
        <a:bodyPr/>
        <a:lstStyle/>
        <a:p>
          <a:pPr algn="ctr"/>
          <a:endParaRPr lang="en-US" sz="1100"/>
        </a:p>
      </dgm:t>
    </dgm:pt>
    <dgm:pt modelId="{3AAF94BE-C8AC-48FE-878A-8868F81E0870}" type="sibTrans" cxnId="{C56D9AA3-F5D7-42D9-800D-D926C7189DAE}">
      <dgm:prSet/>
      <dgm:spPr/>
      <dgm:t>
        <a:bodyPr/>
        <a:lstStyle/>
        <a:p>
          <a:pPr algn="ctr"/>
          <a:endParaRPr lang="en-US" sz="1100"/>
        </a:p>
      </dgm:t>
    </dgm:pt>
    <dgm:pt modelId="{7AEF5B10-279B-42D6-9F51-5BE393150CAC}">
      <dgm:prSet phldrT="[Text]" custT="1"/>
      <dgm:spPr>
        <a:solidFill>
          <a:srgbClr val="333399"/>
        </a:solidFill>
      </dgm:spPr>
      <dgm:t>
        <a:bodyPr/>
        <a:lstStyle/>
        <a:p>
          <a:pPr algn="ctr"/>
          <a:r>
            <a:rPr lang="en-US" sz="1100" dirty="0" smtClean="0"/>
            <a:t>Framework64</a:t>
          </a:r>
          <a:endParaRPr lang="en-US" sz="1100" dirty="0"/>
        </a:p>
      </dgm:t>
    </dgm:pt>
    <dgm:pt modelId="{37527DEA-76A8-402F-968D-E33BC57594C9}" type="parTrans" cxnId="{29A1CB70-0843-499F-8547-8CB5A20E3FF5}">
      <dgm:prSet/>
      <dgm:spPr>
        <a:ln>
          <a:solidFill>
            <a:srgbClr val="333399"/>
          </a:solidFill>
        </a:ln>
      </dgm:spPr>
      <dgm:t>
        <a:bodyPr/>
        <a:lstStyle/>
        <a:p>
          <a:pPr algn="ctr"/>
          <a:endParaRPr lang="en-US" sz="1100"/>
        </a:p>
      </dgm:t>
    </dgm:pt>
    <dgm:pt modelId="{AA04D75A-EE24-487C-AF2E-72BD47856E4A}" type="sibTrans" cxnId="{29A1CB70-0843-499F-8547-8CB5A20E3FF5}">
      <dgm:prSet/>
      <dgm:spPr/>
      <dgm:t>
        <a:bodyPr/>
        <a:lstStyle/>
        <a:p>
          <a:pPr algn="ctr"/>
          <a:endParaRPr lang="en-US" sz="1100"/>
        </a:p>
      </dgm:t>
    </dgm:pt>
    <dgm:pt modelId="{61C4ACC1-98FD-4620-A3B9-F7DCC6BCF4E7}">
      <dgm:prSet phldrT="[Text]" custT="1"/>
      <dgm:spPr>
        <a:solidFill>
          <a:srgbClr val="333399"/>
        </a:solidFill>
      </dgm:spPr>
      <dgm:t>
        <a:bodyPr/>
        <a:lstStyle/>
        <a:p>
          <a:pPr algn="ctr"/>
          <a:r>
            <a:rPr lang="en-US" sz="1100" i="1" dirty="0" smtClean="0"/>
            <a:t>&lt;FrameworkVersionDir&gt;</a:t>
          </a:r>
          <a:endParaRPr lang="en-US" sz="1100" i="1" dirty="0"/>
        </a:p>
      </dgm:t>
    </dgm:pt>
    <dgm:pt modelId="{0C724442-FE41-4D08-A5C7-086533A3430A}" type="parTrans" cxnId="{67FB894D-DBB8-4245-9E71-FD0AF574498A}">
      <dgm:prSet/>
      <dgm:spPr>
        <a:ln>
          <a:solidFill>
            <a:srgbClr val="333399"/>
          </a:solidFill>
        </a:ln>
      </dgm:spPr>
      <dgm:t>
        <a:bodyPr/>
        <a:lstStyle/>
        <a:p>
          <a:pPr algn="ctr"/>
          <a:endParaRPr lang="en-US" sz="1100"/>
        </a:p>
      </dgm:t>
    </dgm:pt>
    <dgm:pt modelId="{66F74931-2619-414E-8EC5-D02ED35C787A}" type="sibTrans" cxnId="{67FB894D-DBB8-4245-9E71-FD0AF574498A}">
      <dgm:prSet/>
      <dgm:spPr/>
      <dgm:t>
        <a:bodyPr/>
        <a:lstStyle/>
        <a:p>
          <a:pPr algn="ctr"/>
          <a:endParaRPr lang="en-US" sz="1100"/>
        </a:p>
      </dgm:t>
    </dgm:pt>
    <dgm:pt modelId="{481F49BD-466D-4002-9E69-7A9C90D91CF6}">
      <dgm:prSet phldrT="[Text]" custT="1"/>
      <dgm:spPr>
        <a:solidFill>
          <a:srgbClr val="CDCDDE"/>
        </a:solidFill>
      </dgm:spPr>
      <dgm:t>
        <a:bodyPr/>
        <a:lstStyle/>
        <a:p>
          <a:pPr algn="ctr"/>
          <a:r>
            <a:rPr lang="en-US" sz="1100" dirty="0" smtClean="0"/>
            <a:t>IVI .NET Standard Root Directory</a:t>
          </a:r>
          <a:endParaRPr lang="en-US" sz="1100" dirty="0"/>
        </a:p>
      </dgm:t>
    </dgm:pt>
    <dgm:pt modelId="{601D57A1-1BE8-481E-AF1D-5C8B0FE5ACB0}" type="parTrans" cxnId="{CBBC114E-BFDB-4E6B-B58B-E2055B08110B}">
      <dgm:prSet/>
      <dgm:spPr/>
      <dgm:t>
        <a:bodyPr/>
        <a:lstStyle/>
        <a:p>
          <a:pPr algn="ctr"/>
          <a:endParaRPr lang="en-US" sz="1100"/>
        </a:p>
      </dgm:t>
    </dgm:pt>
    <dgm:pt modelId="{3A84ADFA-14BD-4FD5-9976-19E1B6A9ABB7}" type="sibTrans" cxnId="{CBBC114E-BFDB-4E6B-B58B-E2055B08110B}">
      <dgm:prSet/>
      <dgm:spPr/>
      <dgm:t>
        <a:bodyPr/>
        <a:lstStyle/>
        <a:p>
          <a:pPr algn="ctr"/>
          <a:endParaRPr lang="en-US" sz="1100"/>
        </a:p>
      </dgm:t>
    </dgm:pt>
    <dgm:pt modelId="{777C262A-0895-49E2-B7F3-27D048830ADC}">
      <dgm:prSet phldrT="[Text]" custT="1"/>
      <dgm:spPr>
        <a:solidFill>
          <a:srgbClr val="CDCDDE"/>
        </a:solidFill>
      </dgm:spPr>
      <dgm:t>
        <a:bodyPr/>
        <a:lstStyle/>
        <a:p>
          <a:pPr algn="ctr"/>
          <a:r>
            <a:rPr lang="en-US" sz="1100" dirty="0" smtClean="0"/>
            <a:t>Framework Platform Directory</a:t>
          </a:r>
          <a:endParaRPr lang="en-US" sz="1100" dirty="0"/>
        </a:p>
      </dgm:t>
    </dgm:pt>
    <dgm:pt modelId="{17B35273-B931-4CB8-829F-2791B153221C}" type="parTrans" cxnId="{60C01AE8-7726-469F-A11D-91909C503549}">
      <dgm:prSet/>
      <dgm:spPr/>
      <dgm:t>
        <a:bodyPr/>
        <a:lstStyle/>
        <a:p>
          <a:pPr algn="ctr"/>
          <a:endParaRPr lang="en-US" sz="1100"/>
        </a:p>
      </dgm:t>
    </dgm:pt>
    <dgm:pt modelId="{1AFFFA57-3291-4A19-8774-3CE081479CB2}" type="sibTrans" cxnId="{60C01AE8-7726-469F-A11D-91909C50354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64-bit IVI Standard Root Directory</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8869A46D-B0B1-4324-9D16-F365CF90DE92}">
      <dgm:prSet phldrT="[Text]" custT="1"/>
      <dgm:spPr>
        <a:solidFill>
          <a:srgbClr val="CDCDDE"/>
        </a:solidFill>
      </dgm:spPr>
      <dgm:t>
        <a:bodyPr/>
        <a:lstStyle/>
        <a:p>
          <a:pPr algn="ctr"/>
          <a:r>
            <a:rPr lang="en-US" sz="1100" i="0" dirty="0" smtClean="0"/>
            <a:t>Framework Version Directory</a:t>
          </a:r>
          <a:endParaRPr lang="en-US" sz="1100" i="0" dirty="0"/>
        </a:p>
      </dgm:t>
    </dgm:pt>
    <dgm:pt modelId="{4D476ACA-E528-4CC9-8910-E52D17C2B5A4}" type="parTrans" cxnId="{3569E3A9-8DD1-4911-A9FF-310D4A038ECA}">
      <dgm:prSet/>
      <dgm:spPr/>
      <dgm:t>
        <a:bodyPr/>
        <a:lstStyle/>
        <a:p>
          <a:pPr algn="ctr"/>
          <a:endParaRPr lang="en-US" sz="1100"/>
        </a:p>
      </dgm:t>
    </dgm:pt>
    <dgm:pt modelId="{42F02B7B-5F2C-4A4E-87DE-DC599C90615F}" type="sibTrans" cxnId="{3569E3A9-8DD1-4911-A9FF-310D4A038ECA}">
      <dgm:prSet/>
      <dgm:spPr/>
      <dgm:t>
        <a:bodyPr/>
        <a:lstStyle/>
        <a:p>
          <a:pPr algn="ctr"/>
          <a:endParaRPr lang="en-US" sz="1100"/>
        </a:p>
      </dgm:t>
    </dgm:pt>
    <dgm:pt modelId="{AA129833-B7B4-47C7-A1F0-7DDF1140B02F}">
      <dgm:prSet custT="1"/>
      <dgm:spPr>
        <a:solidFill>
          <a:srgbClr val="333399"/>
        </a:solidFill>
      </dgm:spPr>
      <dgm:t>
        <a:bodyPr/>
        <a:lstStyle/>
        <a:p>
          <a:pPr algn="ctr"/>
          <a:r>
            <a:rPr lang="en-US" sz="1100" i="1" dirty="0"/>
            <a:t>&lt;DriverNamespace&gt; (&lt;MajorMinorVersion&gt;)</a:t>
          </a:r>
        </a:p>
      </dgm:t>
    </dgm:pt>
    <dgm:pt modelId="{04E6863D-D18E-44C1-B048-55326D66F81A}" type="parTrans" cxnId="{59806BB4-5596-48EF-BD6C-54DDBB2402D9}">
      <dgm:prSet/>
      <dgm:spPr>
        <a:ln>
          <a:solidFill>
            <a:srgbClr val="333399"/>
          </a:solidFill>
        </a:ln>
      </dgm:spPr>
      <dgm:t>
        <a:bodyPr/>
        <a:lstStyle/>
        <a:p>
          <a:pPr algn="ctr"/>
          <a:endParaRPr lang="en-US" sz="1100"/>
        </a:p>
      </dgm:t>
    </dgm:pt>
    <dgm:pt modelId="{7B523D7D-9FAA-48F1-8D7A-771240EB0997}" type="sibTrans" cxnId="{59806BB4-5596-48EF-BD6C-54DDBB2402D9}">
      <dgm:prSet/>
      <dgm:spPr/>
      <dgm:t>
        <a:bodyPr/>
        <a:lstStyle/>
        <a:p>
          <a:pPr algn="ctr"/>
          <a:endParaRPr lang="en-US" sz="1100"/>
        </a:p>
      </dgm:t>
    </dgm:pt>
    <dgm:pt modelId="{83E9B850-4F02-493F-9975-F0631C001D5C}">
      <dgm:prSet phldrT="[Text]" custT="1"/>
      <dgm:spPr>
        <a:solidFill>
          <a:srgbClr val="CDCDDE"/>
        </a:solidFill>
      </dgm:spPr>
      <dgm:t>
        <a:bodyPr/>
        <a:lstStyle/>
        <a:p>
          <a:pPr algn="ctr"/>
          <a:r>
            <a:rPr lang="en-US" sz="1100" i="0" dirty="0" smtClean="0"/>
            <a:t>Component Version-Specific Directory</a:t>
          </a:r>
          <a:endParaRPr lang="en-US" sz="1100" i="0" dirty="0"/>
        </a:p>
      </dgm:t>
    </dgm:pt>
    <dgm:pt modelId="{C27ED725-2787-41C7-9149-EBD190131327}" type="parTrans" cxnId="{739D1724-1376-4C00-BD13-2A58B0849609}">
      <dgm:prSet/>
      <dgm:spPr/>
      <dgm:t>
        <a:bodyPr/>
        <a:lstStyle/>
        <a:p>
          <a:pPr algn="ctr"/>
          <a:endParaRPr lang="en-US" sz="1100"/>
        </a:p>
      </dgm:t>
    </dgm:pt>
    <dgm:pt modelId="{5BA16341-957C-49E7-8351-974BC8C2665D}" type="sibTrans" cxnId="{739D1724-1376-4C00-BD13-2A58B0849609}">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632357">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CADDD86A-CC26-4520-82CC-C1E86DE419C8}" type="pres">
      <dgm:prSet presAssocID="{34CB8DC8-16B8-4A36-BB3B-138933487E7A}" presName="Name19" presStyleLbl="parChTrans1D2" presStyleIdx="0" presStyleCnt="1"/>
      <dgm:spPr/>
      <dgm:t>
        <a:bodyPr/>
        <a:lstStyle/>
        <a:p>
          <a:endParaRPr lang="en-US"/>
        </a:p>
      </dgm:t>
    </dgm:pt>
    <dgm:pt modelId="{CA91F858-9892-462D-AF22-20434B88A607}" type="pres">
      <dgm:prSet presAssocID="{50DB02A7-AA37-4800-90AA-537996D1D2DA}" presName="Name21" presStyleCnt="0"/>
      <dgm:spPr/>
      <dgm:t>
        <a:bodyPr/>
        <a:lstStyle/>
        <a:p>
          <a:endParaRPr lang="en-US"/>
        </a:p>
      </dgm:t>
    </dgm:pt>
    <dgm:pt modelId="{135B186E-5D16-4725-A1AC-9368270A5C47}" type="pres">
      <dgm:prSet presAssocID="{50DB02A7-AA37-4800-90AA-537996D1D2DA}" presName="level2Shape" presStyleLbl="node2" presStyleIdx="0" presStyleCnt="1" custScaleX="194800"/>
      <dgm:spPr/>
      <dgm:t>
        <a:bodyPr/>
        <a:lstStyle/>
        <a:p>
          <a:endParaRPr lang="en-US"/>
        </a:p>
      </dgm:t>
    </dgm:pt>
    <dgm:pt modelId="{73059F66-040A-4481-BF04-FE0CAE3990C1}" type="pres">
      <dgm:prSet presAssocID="{50DB02A7-AA37-4800-90AA-537996D1D2DA}" presName="hierChild3" presStyleCnt="0"/>
      <dgm:spPr/>
      <dgm:t>
        <a:bodyPr/>
        <a:lstStyle/>
        <a:p>
          <a:endParaRPr lang="en-US"/>
        </a:p>
      </dgm:t>
    </dgm:pt>
    <dgm:pt modelId="{4829703B-1037-4F22-94C1-DFDBDBD858AE}" type="pres">
      <dgm:prSet presAssocID="{37527DEA-76A8-402F-968D-E33BC57594C9}" presName="Name19" presStyleLbl="parChTrans1D3" presStyleIdx="0" presStyleCnt="1"/>
      <dgm:spPr/>
      <dgm:t>
        <a:bodyPr/>
        <a:lstStyle/>
        <a:p>
          <a:endParaRPr lang="en-US"/>
        </a:p>
      </dgm:t>
    </dgm:pt>
    <dgm:pt modelId="{756CA6B5-31FA-4161-86F6-2E0B3A5A5D88}" type="pres">
      <dgm:prSet presAssocID="{7AEF5B10-279B-42D6-9F51-5BE393150CAC}" presName="Name21" presStyleCnt="0"/>
      <dgm:spPr/>
      <dgm:t>
        <a:bodyPr/>
        <a:lstStyle/>
        <a:p>
          <a:endParaRPr lang="en-US"/>
        </a:p>
      </dgm:t>
    </dgm:pt>
    <dgm:pt modelId="{AE318028-4585-4390-8FDA-1243071ECDA8}" type="pres">
      <dgm:prSet presAssocID="{7AEF5B10-279B-42D6-9F51-5BE393150CAC}" presName="level2Shape" presStyleLbl="node3" presStyleIdx="0" presStyleCnt="1" custScaleX="172996"/>
      <dgm:spPr/>
      <dgm:t>
        <a:bodyPr/>
        <a:lstStyle/>
        <a:p>
          <a:endParaRPr lang="en-US"/>
        </a:p>
      </dgm:t>
    </dgm:pt>
    <dgm:pt modelId="{35B5BC1C-6528-4802-9074-D19929D0E26A}" type="pres">
      <dgm:prSet presAssocID="{7AEF5B10-279B-42D6-9F51-5BE393150CAC}" presName="hierChild3" presStyleCnt="0"/>
      <dgm:spPr/>
      <dgm:t>
        <a:bodyPr/>
        <a:lstStyle/>
        <a:p>
          <a:endParaRPr lang="en-US"/>
        </a:p>
      </dgm:t>
    </dgm:pt>
    <dgm:pt modelId="{0CBBE729-CC04-47FA-934C-C45941151D65}" type="pres">
      <dgm:prSet presAssocID="{0C724442-FE41-4D08-A5C7-086533A3430A}" presName="Name19" presStyleLbl="parChTrans1D4" presStyleIdx="0" presStyleCnt="2"/>
      <dgm:spPr/>
      <dgm:t>
        <a:bodyPr/>
        <a:lstStyle/>
        <a:p>
          <a:endParaRPr lang="en-US"/>
        </a:p>
      </dgm:t>
    </dgm:pt>
    <dgm:pt modelId="{37657832-60EA-41E9-B541-E15F9AC2C6D6}" type="pres">
      <dgm:prSet presAssocID="{61C4ACC1-98FD-4620-A3B9-F7DCC6BCF4E7}" presName="Name21" presStyleCnt="0"/>
      <dgm:spPr/>
      <dgm:t>
        <a:bodyPr/>
        <a:lstStyle/>
        <a:p>
          <a:endParaRPr lang="en-US"/>
        </a:p>
      </dgm:t>
    </dgm:pt>
    <dgm:pt modelId="{DA64E23E-5A25-48E1-BA20-4099DD293D5F}" type="pres">
      <dgm:prSet presAssocID="{61C4ACC1-98FD-4620-A3B9-F7DCC6BCF4E7}" presName="level2Shape" presStyleLbl="node4" presStyleIdx="0" presStyleCnt="2" custScaleX="273236"/>
      <dgm:spPr/>
      <dgm:t>
        <a:bodyPr/>
        <a:lstStyle/>
        <a:p>
          <a:endParaRPr lang="en-US"/>
        </a:p>
      </dgm:t>
    </dgm:pt>
    <dgm:pt modelId="{A98B7610-F4FF-4597-ABB2-8A1B72B8098C}" type="pres">
      <dgm:prSet presAssocID="{61C4ACC1-98FD-4620-A3B9-F7DCC6BCF4E7}" presName="hierChild3" presStyleCnt="0"/>
      <dgm:spPr/>
      <dgm:t>
        <a:bodyPr/>
        <a:lstStyle/>
        <a:p>
          <a:endParaRPr lang="en-US"/>
        </a:p>
      </dgm:t>
    </dgm:pt>
    <dgm:pt modelId="{7C94A4D7-F54D-44A0-9A5E-B5C8A9556271}" type="pres">
      <dgm:prSet presAssocID="{04E6863D-D18E-44C1-B048-55326D66F81A}" presName="Name19" presStyleLbl="parChTrans1D4" presStyleIdx="1" presStyleCnt="2"/>
      <dgm:spPr/>
      <dgm:t>
        <a:bodyPr/>
        <a:lstStyle/>
        <a:p>
          <a:endParaRPr lang="en-US"/>
        </a:p>
      </dgm:t>
    </dgm:pt>
    <dgm:pt modelId="{587FCDDA-7D5F-412B-A3B2-096006AFDF27}" type="pres">
      <dgm:prSet presAssocID="{AA129833-B7B4-47C7-A1F0-7DDF1140B02F}" presName="Name21" presStyleCnt="0"/>
      <dgm:spPr/>
      <dgm:t>
        <a:bodyPr/>
        <a:lstStyle/>
        <a:p>
          <a:endParaRPr lang="en-US"/>
        </a:p>
      </dgm:t>
    </dgm:pt>
    <dgm:pt modelId="{CF93AC15-6DA8-4272-960A-4A03BD34DC93}" type="pres">
      <dgm:prSet presAssocID="{AA129833-B7B4-47C7-A1F0-7DDF1140B02F}" presName="level2Shape" presStyleLbl="node4" presStyleIdx="1" presStyleCnt="2" custScaleX="252722"/>
      <dgm:spPr/>
      <dgm:t>
        <a:bodyPr/>
        <a:lstStyle/>
        <a:p>
          <a:endParaRPr lang="en-US"/>
        </a:p>
      </dgm:t>
    </dgm:pt>
    <dgm:pt modelId="{22583707-A39A-4C8F-8CAD-3075B302B01B}" type="pres">
      <dgm:prSet presAssocID="{AA129833-B7B4-47C7-A1F0-7DDF1140B02F}" presName="hierChild3"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5"/>
      <dgm:spPr/>
      <dgm:t>
        <a:bodyPr/>
        <a:lstStyle/>
        <a:p>
          <a:endParaRPr lang="en-US"/>
        </a:p>
      </dgm:t>
    </dgm:pt>
    <dgm:pt modelId="{C8EE89AB-7F77-4A0A-8887-A6EC3F7261F3}" type="pres">
      <dgm:prSet presAssocID="{D48D658D-0EED-461C-93D7-8CCD76C06B3A}" presName="bgRectTx" presStyleLbl="bgShp" presStyleIdx="0" presStyleCnt="5">
        <dgm:presLayoutVars>
          <dgm:bulletEnabled val="1"/>
        </dgm:presLayoutVars>
      </dgm:prSet>
      <dgm:spPr/>
      <dgm:t>
        <a:bodyPr/>
        <a:lstStyle/>
        <a:p>
          <a:endParaRPr lang="en-US"/>
        </a:p>
      </dgm:t>
    </dgm:pt>
    <dgm:pt modelId="{666DF952-3BDC-4F16-8818-0D942DBE2861}" type="pres">
      <dgm:prSet presAssocID="{D48D658D-0EED-461C-93D7-8CCD76C06B3A}" presName="spComp" presStyleCnt="0"/>
      <dgm:spPr/>
      <dgm:t>
        <a:bodyPr/>
        <a:lstStyle/>
        <a:p>
          <a:endParaRPr lang="en-US"/>
        </a:p>
      </dgm:t>
    </dgm:pt>
    <dgm:pt modelId="{64E14587-F8F4-4405-BB7F-715A02B38F4C}" type="pres">
      <dgm:prSet presAssocID="{D48D658D-0EED-461C-93D7-8CCD76C06B3A}" presName="vSp" presStyleCnt="0"/>
      <dgm:spPr/>
      <dgm:t>
        <a:bodyPr/>
        <a:lstStyle/>
        <a:p>
          <a:endParaRPr lang="en-US"/>
        </a:p>
      </dgm:t>
    </dgm:pt>
    <dgm:pt modelId="{72C6DEF7-C3A1-4525-B7F8-2B5FF492E1F6}" type="pres">
      <dgm:prSet presAssocID="{481F49BD-466D-4002-9E69-7A9C90D91CF6}" presName="rectComp" presStyleCnt="0"/>
      <dgm:spPr/>
      <dgm:t>
        <a:bodyPr/>
        <a:lstStyle/>
        <a:p>
          <a:endParaRPr lang="en-US"/>
        </a:p>
      </dgm:t>
    </dgm:pt>
    <dgm:pt modelId="{97F16156-73CE-453A-A3DB-1DE975F857E2}" type="pres">
      <dgm:prSet presAssocID="{481F49BD-466D-4002-9E69-7A9C90D91CF6}" presName="bgRect" presStyleLbl="bgShp" presStyleIdx="1" presStyleCnt="5"/>
      <dgm:spPr/>
      <dgm:t>
        <a:bodyPr/>
        <a:lstStyle/>
        <a:p>
          <a:endParaRPr lang="en-US"/>
        </a:p>
      </dgm:t>
    </dgm:pt>
    <dgm:pt modelId="{5FFE3137-32A9-4884-AE42-E61AA320B7ED}" type="pres">
      <dgm:prSet presAssocID="{481F49BD-466D-4002-9E69-7A9C90D91CF6}" presName="bgRectTx" presStyleLbl="bgShp" presStyleIdx="1" presStyleCnt="5">
        <dgm:presLayoutVars>
          <dgm:bulletEnabled val="1"/>
        </dgm:presLayoutVars>
      </dgm:prSet>
      <dgm:spPr/>
      <dgm:t>
        <a:bodyPr/>
        <a:lstStyle/>
        <a:p>
          <a:endParaRPr lang="en-US"/>
        </a:p>
      </dgm:t>
    </dgm:pt>
    <dgm:pt modelId="{FE923DEB-D4CB-4326-91A7-AF9D89F53FD8}" type="pres">
      <dgm:prSet presAssocID="{481F49BD-466D-4002-9E69-7A9C90D91CF6}" presName="spComp" presStyleCnt="0"/>
      <dgm:spPr/>
      <dgm:t>
        <a:bodyPr/>
        <a:lstStyle/>
        <a:p>
          <a:endParaRPr lang="en-US"/>
        </a:p>
      </dgm:t>
    </dgm:pt>
    <dgm:pt modelId="{5968A721-5C10-49E4-B54F-146EEE89CB15}" type="pres">
      <dgm:prSet presAssocID="{481F49BD-466D-4002-9E69-7A9C90D91CF6}" presName="vSp" presStyleCnt="0"/>
      <dgm:spPr/>
      <dgm:t>
        <a:bodyPr/>
        <a:lstStyle/>
        <a:p>
          <a:endParaRPr lang="en-US"/>
        </a:p>
      </dgm:t>
    </dgm:pt>
    <dgm:pt modelId="{3362DC13-2DD9-4A85-ACBE-D44CA2F281C0}" type="pres">
      <dgm:prSet presAssocID="{777C262A-0895-49E2-B7F3-27D048830ADC}" presName="rectComp" presStyleCnt="0"/>
      <dgm:spPr/>
      <dgm:t>
        <a:bodyPr/>
        <a:lstStyle/>
        <a:p>
          <a:endParaRPr lang="en-US"/>
        </a:p>
      </dgm:t>
    </dgm:pt>
    <dgm:pt modelId="{CCA5A6A0-7B11-4760-AC5A-8FDCDCC1A2B4}" type="pres">
      <dgm:prSet presAssocID="{777C262A-0895-49E2-B7F3-27D048830ADC}" presName="bgRect" presStyleLbl="bgShp" presStyleIdx="2" presStyleCnt="5"/>
      <dgm:spPr/>
      <dgm:t>
        <a:bodyPr/>
        <a:lstStyle/>
        <a:p>
          <a:endParaRPr lang="en-US"/>
        </a:p>
      </dgm:t>
    </dgm:pt>
    <dgm:pt modelId="{90FA1207-471C-47BD-A696-FC73FCEE4298}" type="pres">
      <dgm:prSet presAssocID="{777C262A-0895-49E2-B7F3-27D048830ADC}" presName="bgRectTx" presStyleLbl="bgShp" presStyleIdx="2" presStyleCnt="5">
        <dgm:presLayoutVars>
          <dgm:bulletEnabled val="1"/>
        </dgm:presLayoutVars>
      </dgm:prSet>
      <dgm:spPr/>
      <dgm:t>
        <a:bodyPr/>
        <a:lstStyle/>
        <a:p>
          <a:endParaRPr lang="en-US"/>
        </a:p>
      </dgm:t>
    </dgm:pt>
    <dgm:pt modelId="{639D6B63-AFD0-489B-96CB-0674CE6FD85D}" type="pres">
      <dgm:prSet presAssocID="{777C262A-0895-49E2-B7F3-27D048830ADC}" presName="spComp" presStyleCnt="0"/>
      <dgm:spPr/>
      <dgm:t>
        <a:bodyPr/>
        <a:lstStyle/>
        <a:p>
          <a:endParaRPr lang="en-US"/>
        </a:p>
      </dgm:t>
    </dgm:pt>
    <dgm:pt modelId="{4BAEF83B-698E-4BD1-9F1A-B180C442E5E7}" type="pres">
      <dgm:prSet presAssocID="{777C262A-0895-49E2-B7F3-27D048830ADC}" presName="vSp" presStyleCnt="0"/>
      <dgm:spPr/>
      <dgm:t>
        <a:bodyPr/>
        <a:lstStyle/>
        <a:p>
          <a:endParaRPr lang="en-US"/>
        </a:p>
      </dgm:t>
    </dgm:pt>
    <dgm:pt modelId="{969BDE91-6C1B-464B-B180-AB945A9C1755}" type="pres">
      <dgm:prSet presAssocID="{8869A46D-B0B1-4324-9D16-F365CF90DE92}" presName="rectComp" presStyleCnt="0"/>
      <dgm:spPr/>
      <dgm:t>
        <a:bodyPr/>
        <a:lstStyle/>
        <a:p>
          <a:endParaRPr lang="en-US"/>
        </a:p>
      </dgm:t>
    </dgm:pt>
    <dgm:pt modelId="{D84A5BE7-C4AE-46EC-9A36-1DFD0C0B4CC8}" type="pres">
      <dgm:prSet presAssocID="{8869A46D-B0B1-4324-9D16-F365CF90DE92}" presName="bgRect" presStyleLbl="bgShp" presStyleIdx="3" presStyleCnt="5"/>
      <dgm:spPr/>
      <dgm:t>
        <a:bodyPr/>
        <a:lstStyle/>
        <a:p>
          <a:endParaRPr lang="en-US"/>
        </a:p>
      </dgm:t>
    </dgm:pt>
    <dgm:pt modelId="{EFEDF220-E6C8-4316-B17D-12394DA8087E}" type="pres">
      <dgm:prSet presAssocID="{8869A46D-B0B1-4324-9D16-F365CF90DE92}" presName="bgRectTx" presStyleLbl="bgShp" presStyleIdx="3" presStyleCnt="5">
        <dgm:presLayoutVars>
          <dgm:bulletEnabled val="1"/>
        </dgm:presLayoutVars>
      </dgm:prSet>
      <dgm:spPr/>
      <dgm:t>
        <a:bodyPr/>
        <a:lstStyle/>
        <a:p>
          <a:endParaRPr lang="en-US"/>
        </a:p>
      </dgm:t>
    </dgm:pt>
    <dgm:pt modelId="{082B5382-CDCA-4873-97A8-0EE0BD6E866B}" type="pres">
      <dgm:prSet presAssocID="{8869A46D-B0B1-4324-9D16-F365CF90DE92}" presName="spComp" presStyleCnt="0"/>
      <dgm:spPr/>
      <dgm:t>
        <a:bodyPr/>
        <a:lstStyle/>
        <a:p>
          <a:endParaRPr lang="en-US"/>
        </a:p>
      </dgm:t>
    </dgm:pt>
    <dgm:pt modelId="{D12F9A43-1E11-41F8-A236-18E466C1E380}" type="pres">
      <dgm:prSet presAssocID="{8869A46D-B0B1-4324-9D16-F365CF90DE92}" presName="vSp" presStyleCnt="0"/>
      <dgm:spPr/>
      <dgm:t>
        <a:bodyPr/>
        <a:lstStyle/>
        <a:p>
          <a:endParaRPr lang="en-US"/>
        </a:p>
      </dgm:t>
    </dgm:pt>
    <dgm:pt modelId="{693DCB60-D61C-463E-94A7-2D5789712E99}" type="pres">
      <dgm:prSet presAssocID="{83E9B850-4F02-493F-9975-F0631C001D5C}" presName="rectComp" presStyleCnt="0"/>
      <dgm:spPr/>
      <dgm:t>
        <a:bodyPr/>
        <a:lstStyle/>
        <a:p>
          <a:endParaRPr lang="en-US"/>
        </a:p>
      </dgm:t>
    </dgm:pt>
    <dgm:pt modelId="{14CD4DAB-44D0-4E46-8C76-ECAFDE60453E}" type="pres">
      <dgm:prSet presAssocID="{83E9B850-4F02-493F-9975-F0631C001D5C}" presName="bgRect" presStyleLbl="bgShp" presStyleIdx="4" presStyleCnt="5"/>
      <dgm:spPr/>
      <dgm:t>
        <a:bodyPr/>
        <a:lstStyle/>
        <a:p>
          <a:endParaRPr lang="en-US"/>
        </a:p>
      </dgm:t>
    </dgm:pt>
    <dgm:pt modelId="{991E5307-855E-4C77-986E-4AED022E7474}" type="pres">
      <dgm:prSet presAssocID="{83E9B850-4F02-493F-9975-F0631C001D5C}" presName="bgRectTx" presStyleLbl="bgShp" presStyleIdx="4" presStyleCnt="5">
        <dgm:presLayoutVars>
          <dgm:bulletEnabled val="1"/>
        </dgm:presLayoutVars>
      </dgm:prSet>
      <dgm:spPr/>
      <dgm:t>
        <a:bodyPr/>
        <a:lstStyle/>
        <a:p>
          <a:endParaRPr lang="en-US"/>
        </a:p>
      </dgm:t>
    </dgm:pt>
  </dgm:ptLst>
  <dgm:cxnLst>
    <dgm:cxn modelId="{EDEF05FF-1B9B-411F-916F-C78667AC2005}" type="presOf" srcId="{83E9B850-4F02-493F-9975-F0631C001D5C}" destId="{991E5307-855E-4C77-986E-4AED022E7474}" srcOrd="1" destOrd="0" presId="urn:microsoft.com/office/officeart/2005/8/layout/hierarchy6"/>
    <dgm:cxn modelId="{60C01AE8-7726-469F-A11D-91909C503549}" srcId="{E99B21D4-5745-4FF2-AD22-D6FF15C1ECB6}" destId="{777C262A-0895-49E2-B7F3-27D048830ADC}" srcOrd="3" destOrd="0" parTransId="{17B35273-B931-4CB8-829F-2791B153221C}" sibTransId="{1AFFFA57-3291-4A19-8774-3CE081479CB2}"/>
    <dgm:cxn modelId="{F811EA76-D95B-47D6-9F83-9D05FA001002}" type="presOf" srcId="{0C724442-FE41-4D08-A5C7-086533A3430A}" destId="{0CBBE729-CC04-47FA-934C-C45941151D65}" srcOrd="0" destOrd="0" presId="urn:microsoft.com/office/officeart/2005/8/layout/hierarchy6"/>
    <dgm:cxn modelId="{5CD60C2C-3BFA-4757-ACC5-D8B5D2324DC1}" type="presOf" srcId="{34CB8DC8-16B8-4A36-BB3B-138933487E7A}" destId="{CADDD86A-CC26-4520-82CC-C1E86DE419C8}" srcOrd="0" destOrd="0" presId="urn:microsoft.com/office/officeart/2005/8/layout/hierarchy6"/>
    <dgm:cxn modelId="{1AFB9DBB-88B1-496E-B59E-35078E613A23}" type="presOf" srcId="{481F49BD-466D-4002-9E69-7A9C90D91CF6}" destId="{5FFE3137-32A9-4884-AE42-E61AA320B7ED}" srcOrd="1" destOrd="0" presId="urn:microsoft.com/office/officeart/2005/8/layout/hierarchy6"/>
    <dgm:cxn modelId="{6E614AA9-275F-45FB-9C85-EDD3CCC31855}" type="presOf" srcId="{8869A46D-B0B1-4324-9D16-F365CF90DE92}" destId="{EFEDF220-E6C8-4316-B17D-12394DA8087E}" srcOrd="1" destOrd="0" presId="urn:microsoft.com/office/officeart/2005/8/layout/hierarchy6"/>
    <dgm:cxn modelId="{16F812BF-2AF2-4FA0-9368-E65ACE1FFA07}" type="presOf" srcId="{D48D658D-0EED-461C-93D7-8CCD76C06B3A}" destId="{C8EE89AB-7F77-4A0A-8887-A6EC3F7261F3}" srcOrd="1" destOrd="0" presId="urn:microsoft.com/office/officeart/2005/8/layout/hierarchy6"/>
    <dgm:cxn modelId="{7EB3D259-C8FB-4D0F-9C37-298E3A416996}" type="presOf" srcId="{04E6863D-D18E-44C1-B048-55326D66F81A}" destId="{7C94A4D7-F54D-44A0-9A5E-B5C8A9556271}" srcOrd="0" destOrd="0" presId="urn:microsoft.com/office/officeart/2005/8/layout/hierarchy6"/>
    <dgm:cxn modelId="{26415CF8-FD58-4D25-BD82-87E92CAD9299}" type="presOf" srcId="{AA129833-B7B4-47C7-A1F0-7DDF1140B02F}" destId="{CF93AC15-6DA8-4272-960A-4A03BD34DC93}" srcOrd="0" destOrd="0" presId="urn:microsoft.com/office/officeart/2005/8/layout/hierarchy6"/>
    <dgm:cxn modelId="{7F64AAF7-5CCE-4C55-A595-22B854977B24}" type="presOf" srcId="{D48D658D-0EED-461C-93D7-8CCD76C06B3A}" destId="{E7B5BAB1-F3ED-4EF8-847D-52FCEB6873EC}" srcOrd="0" destOrd="0" presId="urn:microsoft.com/office/officeart/2005/8/layout/hierarchy6"/>
    <dgm:cxn modelId="{3569E3A9-8DD1-4911-A9FF-310D4A038ECA}" srcId="{E99B21D4-5745-4FF2-AD22-D6FF15C1ECB6}" destId="{8869A46D-B0B1-4324-9D16-F365CF90DE92}" srcOrd="4" destOrd="0" parTransId="{4D476ACA-E528-4CC9-8910-E52D17C2B5A4}" sibTransId="{42F02B7B-5F2C-4A4E-87DE-DC599C90615F}"/>
    <dgm:cxn modelId="{9ABF8B1D-4593-4919-AD92-B2C1ADDC801B}" type="presOf" srcId="{E99B21D4-5745-4FF2-AD22-D6FF15C1ECB6}" destId="{7E52A596-D236-4E1C-85E8-DE046F21ED1D}" srcOrd="0" destOrd="0" presId="urn:microsoft.com/office/officeart/2005/8/layout/hierarchy6"/>
    <dgm:cxn modelId="{CBBC114E-BFDB-4E6B-B58B-E2055B08110B}" srcId="{E99B21D4-5745-4FF2-AD22-D6FF15C1ECB6}" destId="{481F49BD-466D-4002-9E69-7A9C90D91CF6}" srcOrd="2" destOrd="0" parTransId="{601D57A1-1BE8-481E-AF1D-5C8B0FE5ACB0}" sibTransId="{3A84ADFA-14BD-4FD5-9976-19E1B6A9ABB7}"/>
    <dgm:cxn modelId="{739D1724-1376-4C00-BD13-2A58B0849609}" srcId="{E99B21D4-5745-4FF2-AD22-D6FF15C1ECB6}" destId="{83E9B850-4F02-493F-9975-F0631C001D5C}" srcOrd="5" destOrd="0" parTransId="{C27ED725-2787-41C7-9149-EBD190131327}" sibTransId="{5BA16341-957C-49E7-8351-974BC8C2665D}"/>
    <dgm:cxn modelId="{67FB894D-DBB8-4245-9E71-FD0AF574498A}" srcId="{7AEF5B10-279B-42D6-9F51-5BE393150CAC}" destId="{61C4ACC1-98FD-4620-A3B9-F7DCC6BCF4E7}" srcOrd="0" destOrd="0" parTransId="{0C724442-FE41-4D08-A5C7-086533A3430A}" sibTransId="{66F74931-2619-414E-8EC5-D02ED35C787A}"/>
    <dgm:cxn modelId="{A31EE68D-5F61-4911-9D6C-A970A19B78C1}" type="presOf" srcId="{777C262A-0895-49E2-B7F3-27D048830ADC}" destId="{90FA1207-471C-47BD-A696-FC73FCEE4298}" srcOrd="1" destOrd="0" presId="urn:microsoft.com/office/officeart/2005/8/layout/hierarchy6"/>
    <dgm:cxn modelId="{C56D9AA3-F5D7-42D9-800D-D926C7189DAE}" srcId="{915AD79A-D9AB-47DA-B54A-593B47BC705B}" destId="{50DB02A7-AA37-4800-90AA-537996D1D2DA}" srcOrd="0" destOrd="0" parTransId="{34CB8DC8-16B8-4A36-BB3B-138933487E7A}" sibTransId="{3AAF94BE-C8AC-48FE-878A-8868F81E0870}"/>
    <dgm:cxn modelId="{19E0AD1D-848F-45A6-A5FB-C863EDD13E43}" type="presOf" srcId="{50DB02A7-AA37-4800-90AA-537996D1D2DA}" destId="{135B186E-5D16-4725-A1AC-9368270A5C47}" srcOrd="0" destOrd="0" presId="urn:microsoft.com/office/officeart/2005/8/layout/hierarchy6"/>
    <dgm:cxn modelId="{59806BB4-5596-48EF-BD6C-54DDBB2402D9}" srcId="{61C4ACC1-98FD-4620-A3B9-F7DCC6BCF4E7}" destId="{AA129833-B7B4-47C7-A1F0-7DDF1140B02F}" srcOrd="0" destOrd="0" parTransId="{04E6863D-D18E-44C1-B048-55326D66F81A}" sibTransId="{7B523D7D-9FAA-48F1-8D7A-771240EB0997}"/>
    <dgm:cxn modelId="{7157C873-E720-4EA5-9795-91B214FA206F}" type="presOf" srcId="{8869A46D-B0B1-4324-9D16-F365CF90DE92}" destId="{D84A5BE7-C4AE-46EC-9A36-1DFD0C0B4CC8}" srcOrd="0" destOrd="0" presId="urn:microsoft.com/office/officeart/2005/8/layout/hierarchy6"/>
    <dgm:cxn modelId="{09AC174C-844D-422C-B4CB-9F412D817CE4}" type="presOf" srcId="{7AEF5B10-279B-42D6-9F51-5BE393150CAC}" destId="{AE318028-4585-4390-8FDA-1243071ECDA8}" srcOrd="0" destOrd="0" presId="urn:microsoft.com/office/officeart/2005/8/layout/hierarchy6"/>
    <dgm:cxn modelId="{6B7E0A10-86CE-480D-87C4-906B5CCF34D6}" type="presOf" srcId="{37527DEA-76A8-402F-968D-E33BC57594C9}" destId="{4829703B-1037-4F22-94C1-DFDBDBD858AE}"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7117015D-B61E-44A3-82A0-7FDFD3EDCB3B}" type="presOf" srcId="{915AD79A-D9AB-47DA-B54A-593B47BC705B}" destId="{67562075-1154-4A53-B148-FB0207CAEA60}" srcOrd="0" destOrd="0" presId="urn:microsoft.com/office/officeart/2005/8/layout/hierarchy6"/>
    <dgm:cxn modelId="{6155ACB9-C4DB-4BBA-BF5B-5B612E36B78B}" type="presOf" srcId="{481F49BD-466D-4002-9E69-7A9C90D91CF6}" destId="{97F16156-73CE-453A-A3DB-1DE975F857E2}"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5639140B-34FE-49A1-AEDE-4082959B626D}" type="presOf" srcId="{83E9B850-4F02-493F-9975-F0631C001D5C}" destId="{14CD4DAB-44D0-4E46-8C76-ECAFDE60453E}" srcOrd="0" destOrd="0" presId="urn:microsoft.com/office/officeart/2005/8/layout/hierarchy6"/>
    <dgm:cxn modelId="{29A1CB70-0843-499F-8547-8CB5A20E3FF5}" srcId="{50DB02A7-AA37-4800-90AA-537996D1D2DA}" destId="{7AEF5B10-279B-42D6-9F51-5BE393150CAC}" srcOrd="0" destOrd="0" parTransId="{37527DEA-76A8-402F-968D-E33BC57594C9}" sibTransId="{AA04D75A-EE24-487C-AF2E-72BD47856E4A}"/>
    <dgm:cxn modelId="{FD0DF4B4-BE48-42AF-A631-447F1D7003AE}" type="presOf" srcId="{777C262A-0895-49E2-B7F3-27D048830ADC}" destId="{CCA5A6A0-7B11-4760-AC5A-8FDCDCC1A2B4}" srcOrd="0" destOrd="0" presId="urn:microsoft.com/office/officeart/2005/8/layout/hierarchy6"/>
    <dgm:cxn modelId="{0B3709BD-4F4D-4642-8D67-D9DECD031234}" type="presOf" srcId="{61C4ACC1-98FD-4620-A3B9-F7DCC6BCF4E7}" destId="{DA64E23E-5A25-48E1-BA20-4099DD293D5F}" srcOrd="0" destOrd="0" presId="urn:microsoft.com/office/officeart/2005/8/layout/hierarchy6"/>
    <dgm:cxn modelId="{935F40E3-FFE5-48C6-849B-2695837C7073}" type="presParOf" srcId="{7E52A596-D236-4E1C-85E8-DE046F21ED1D}" destId="{E02E0A13-8DDE-4144-9050-2F938C0C2717}" srcOrd="0" destOrd="0" presId="urn:microsoft.com/office/officeart/2005/8/layout/hierarchy6"/>
    <dgm:cxn modelId="{94E0C765-A99C-4BE0-9C83-720A2E561EFC}" type="presParOf" srcId="{E02E0A13-8DDE-4144-9050-2F938C0C2717}" destId="{4472DF37-66EE-48A1-881C-22B5403E48C1}" srcOrd="0" destOrd="0" presId="urn:microsoft.com/office/officeart/2005/8/layout/hierarchy6"/>
    <dgm:cxn modelId="{C3AEEBA8-B8B6-443F-AB22-AF2DD394C819}" type="presParOf" srcId="{E02E0A13-8DDE-4144-9050-2F938C0C2717}" destId="{22DCBE28-DFD7-43A3-B6A7-040A78F7A539}" srcOrd="1" destOrd="0" presId="urn:microsoft.com/office/officeart/2005/8/layout/hierarchy6"/>
    <dgm:cxn modelId="{3A02B555-95A5-4CC1-BB66-5245C7D1ABB6}" type="presParOf" srcId="{22DCBE28-DFD7-43A3-B6A7-040A78F7A539}" destId="{042110E1-7170-4325-B60F-F40A9EB6905F}" srcOrd="0" destOrd="0" presId="urn:microsoft.com/office/officeart/2005/8/layout/hierarchy6"/>
    <dgm:cxn modelId="{65DE985A-8ACE-4913-BEBF-7A3CF78A1D69}" type="presParOf" srcId="{042110E1-7170-4325-B60F-F40A9EB6905F}" destId="{67562075-1154-4A53-B148-FB0207CAEA60}" srcOrd="0" destOrd="0" presId="urn:microsoft.com/office/officeart/2005/8/layout/hierarchy6"/>
    <dgm:cxn modelId="{E98893C8-9419-45A2-9E51-63F7A79C469C}" type="presParOf" srcId="{042110E1-7170-4325-B60F-F40A9EB6905F}" destId="{837C7105-EB27-460E-80C0-63FF61AF4608}" srcOrd="1" destOrd="0" presId="urn:microsoft.com/office/officeart/2005/8/layout/hierarchy6"/>
    <dgm:cxn modelId="{CC9E38ED-3DED-4A69-9B15-B73E90B422D9}" type="presParOf" srcId="{837C7105-EB27-460E-80C0-63FF61AF4608}" destId="{CADDD86A-CC26-4520-82CC-C1E86DE419C8}" srcOrd="0" destOrd="0" presId="urn:microsoft.com/office/officeart/2005/8/layout/hierarchy6"/>
    <dgm:cxn modelId="{2CE884DA-B90C-4CAC-9686-AA2DD4DA2A6C}" type="presParOf" srcId="{837C7105-EB27-460E-80C0-63FF61AF4608}" destId="{CA91F858-9892-462D-AF22-20434B88A607}" srcOrd="1" destOrd="0" presId="urn:microsoft.com/office/officeart/2005/8/layout/hierarchy6"/>
    <dgm:cxn modelId="{1D541B4D-67E1-40A2-B49A-2E37575CC02C}" type="presParOf" srcId="{CA91F858-9892-462D-AF22-20434B88A607}" destId="{135B186E-5D16-4725-A1AC-9368270A5C47}" srcOrd="0" destOrd="0" presId="urn:microsoft.com/office/officeart/2005/8/layout/hierarchy6"/>
    <dgm:cxn modelId="{93FACED6-170A-4F66-822F-052148732D44}" type="presParOf" srcId="{CA91F858-9892-462D-AF22-20434B88A607}" destId="{73059F66-040A-4481-BF04-FE0CAE3990C1}" srcOrd="1" destOrd="0" presId="urn:microsoft.com/office/officeart/2005/8/layout/hierarchy6"/>
    <dgm:cxn modelId="{072E0A71-ADD0-44ED-BB95-A67A62C1944C}" type="presParOf" srcId="{73059F66-040A-4481-BF04-FE0CAE3990C1}" destId="{4829703B-1037-4F22-94C1-DFDBDBD858AE}" srcOrd="0" destOrd="0" presId="urn:microsoft.com/office/officeart/2005/8/layout/hierarchy6"/>
    <dgm:cxn modelId="{CF761C8B-B84B-4CD9-8049-7257BD294048}" type="presParOf" srcId="{73059F66-040A-4481-BF04-FE0CAE3990C1}" destId="{756CA6B5-31FA-4161-86F6-2E0B3A5A5D88}" srcOrd="1" destOrd="0" presId="urn:microsoft.com/office/officeart/2005/8/layout/hierarchy6"/>
    <dgm:cxn modelId="{73EC3E04-E632-4F51-B41D-2FCF18D4C922}" type="presParOf" srcId="{756CA6B5-31FA-4161-86F6-2E0B3A5A5D88}" destId="{AE318028-4585-4390-8FDA-1243071ECDA8}" srcOrd="0" destOrd="0" presId="urn:microsoft.com/office/officeart/2005/8/layout/hierarchy6"/>
    <dgm:cxn modelId="{48E3603B-A18E-458A-BDBC-9714304AE151}" type="presParOf" srcId="{756CA6B5-31FA-4161-86F6-2E0B3A5A5D88}" destId="{35B5BC1C-6528-4802-9074-D19929D0E26A}" srcOrd="1" destOrd="0" presId="urn:microsoft.com/office/officeart/2005/8/layout/hierarchy6"/>
    <dgm:cxn modelId="{36345400-4D14-480B-9C9D-F59556AF662F}" type="presParOf" srcId="{35B5BC1C-6528-4802-9074-D19929D0E26A}" destId="{0CBBE729-CC04-47FA-934C-C45941151D65}" srcOrd="0" destOrd="0" presId="urn:microsoft.com/office/officeart/2005/8/layout/hierarchy6"/>
    <dgm:cxn modelId="{C1CC5761-957D-42CB-B531-0D402C6B9F45}" type="presParOf" srcId="{35B5BC1C-6528-4802-9074-D19929D0E26A}" destId="{37657832-60EA-41E9-B541-E15F9AC2C6D6}" srcOrd="1" destOrd="0" presId="urn:microsoft.com/office/officeart/2005/8/layout/hierarchy6"/>
    <dgm:cxn modelId="{9FCCAB05-A775-4019-AD54-1ED8EB6AE966}" type="presParOf" srcId="{37657832-60EA-41E9-B541-E15F9AC2C6D6}" destId="{DA64E23E-5A25-48E1-BA20-4099DD293D5F}" srcOrd="0" destOrd="0" presId="urn:microsoft.com/office/officeart/2005/8/layout/hierarchy6"/>
    <dgm:cxn modelId="{0F41BA22-17CC-4EB4-93A4-D4148902ED94}" type="presParOf" srcId="{37657832-60EA-41E9-B541-E15F9AC2C6D6}" destId="{A98B7610-F4FF-4597-ABB2-8A1B72B8098C}" srcOrd="1" destOrd="0" presId="urn:microsoft.com/office/officeart/2005/8/layout/hierarchy6"/>
    <dgm:cxn modelId="{2AB6FAB8-C72B-4CE7-B68E-391466ED501A}" type="presParOf" srcId="{A98B7610-F4FF-4597-ABB2-8A1B72B8098C}" destId="{7C94A4D7-F54D-44A0-9A5E-B5C8A9556271}" srcOrd="0" destOrd="0" presId="urn:microsoft.com/office/officeart/2005/8/layout/hierarchy6"/>
    <dgm:cxn modelId="{E2F7C77C-B2BD-4637-87C1-F6FD8F687B87}" type="presParOf" srcId="{A98B7610-F4FF-4597-ABB2-8A1B72B8098C}" destId="{587FCDDA-7D5F-412B-A3B2-096006AFDF27}" srcOrd="1" destOrd="0" presId="urn:microsoft.com/office/officeart/2005/8/layout/hierarchy6"/>
    <dgm:cxn modelId="{1D42BB7C-8419-48DB-98DE-7068568A427F}" type="presParOf" srcId="{587FCDDA-7D5F-412B-A3B2-096006AFDF27}" destId="{CF93AC15-6DA8-4272-960A-4A03BD34DC93}" srcOrd="0" destOrd="0" presId="urn:microsoft.com/office/officeart/2005/8/layout/hierarchy6"/>
    <dgm:cxn modelId="{F575E921-B5B6-4213-902E-67743F29324E}" type="presParOf" srcId="{587FCDDA-7D5F-412B-A3B2-096006AFDF27}" destId="{22583707-A39A-4C8F-8CAD-3075B302B01B}" srcOrd="1" destOrd="0" presId="urn:microsoft.com/office/officeart/2005/8/layout/hierarchy6"/>
    <dgm:cxn modelId="{B246D3EE-DE38-4F98-AE73-82320FB0EAE9}" type="presParOf" srcId="{7E52A596-D236-4E1C-85E8-DE046F21ED1D}" destId="{26D292A2-7D49-463B-8E18-4086AE48D89D}" srcOrd="1" destOrd="0" presId="urn:microsoft.com/office/officeart/2005/8/layout/hierarchy6"/>
    <dgm:cxn modelId="{DBF77698-BEB9-4EAB-8800-8A01B82192EF}" type="presParOf" srcId="{26D292A2-7D49-463B-8E18-4086AE48D89D}" destId="{9270D525-0DBC-455C-AE7D-6EFFEF0194C3}" srcOrd="0" destOrd="0" presId="urn:microsoft.com/office/officeart/2005/8/layout/hierarchy6"/>
    <dgm:cxn modelId="{3BBF6194-2923-4598-97D9-645D26B2AF4E}" type="presParOf" srcId="{9270D525-0DBC-455C-AE7D-6EFFEF0194C3}" destId="{E7B5BAB1-F3ED-4EF8-847D-52FCEB6873EC}" srcOrd="0" destOrd="0" presId="urn:microsoft.com/office/officeart/2005/8/layout/hierarchy6"/>
    <dgm:cxn modelId="{C74FAF00-911B-43B1-B330-2151EE677709}" type="presParOf" srcId="{9270D525-0DBC-455C-AE7D-6EFFEF0194C3}" destId="{C8EE89AB-7F77-4A0A-8887-A6EC3F7261F3}" srcOrd="1" destOrd="0" presId="urn:microsoft.com/office/officeart/2005/8/layout/hierarchy6"/>
    <dgm:cxn modelId="{7980FC3B-87EA-448C-A5BF-09AEA971ECE7}" type="presParOf" srcId="{26D292A2-7D49-463B-8E18-4086AE48D89D}" destId="{666DF952-3BDC-4F16-8818-0D942DBE2861}" srcOrd="1" destOrd="0" presId="urn:microsoft.com/office/officeart/2005/8/layout/hierarchy6"/>
    <dgm:cxn modelId="{66AECF73-2A7B-4B87-A0CA-29EC44EB5B8B}" type="presParOf" srcId="{666DF952-3BDC-4F16-8818-0D942DBE2861}" destId="{64E14587-F8F4-4405-BB7F-715A02B38F4C}" srcOrd="0" destOrd="0" presId="urn:microsoft.com/office/officeart/2005/8/layout/hierarchy6"/>
    <dgm:cxn modelId="{1BF42785-A738-468C-BE5C-D246E46E7B05}" type="presParOf" srcId="{26D292A2-7D49-463B-8E18-4086AE48D89D}" destId="{72C6DEF7-C3A1-4525-B7F8-2B5FF492E1F6}" srcOrd="2" destOrd="0" presId="urn:microsoft.com/office/officeart/2005/8/layout/hierarchy6"/>
    <dgm:cxn modelId="{6A86B660-A561-472D-9942-40AA23FC7595}" type="presParOf" srcId="{72C6DEF7-C3A1-4525-B7F8-2B5FF492E1F6}" destId="{97F16156-73CE-453A-A3DB-1DE975F857E2}" srcOrd="0" destOrd="0" presId="urn:microsoft.com/office/officeart/2005/8/layout/hierarchy6"/>
    <dgm:cxn modelId="{19A779DD-4B43-4A06-8246-7F3F8C45455A}" type="presParOf" srcId="{72C6DEF7-C3A1-4525-B7F8-2B5FF492E1F6}" destId="{5FFE3137-32A9-4884-AE42-E61AA320B7ED}" srcOrd="1" destOrd="0" presId="urn:microsoft.com/office/officeart/2005/8/layout/hierarchy6"/>
    <dgm:cxn modelId="{361B379C-745B-43E9-B833-E0E7156CE5B8}" type="presParOf" srcId="{26D292A2-7D49-463B-8E18-4086AE48D89D}" destId="{FE923DEB-D4CB-4326-91A7-AF9D89F53FD8}" srcOrd="3" destOrd="0" presId="urn:microsoft.com/office/officeart/2005/8/layout/hierarchy6"/>
    <dgm:cxn modelId="{B624801A-C860-400A-BD1F-BA6C4F4FA8B2}" type="presParOf" srcId="{FE923DEB-D4CB-4326-91A7-AF9D89F53FD8}" destId="{5968A721-5C10-49E4-B54F-146EEE89CB15}" srcOrd="0" destOrd="0" presId="urn:microsoft.com/office/officeart/2005/8/layout/hierarchy6"/>
    <dgm:cxn modelId="{EF50FD3F-FD73-4A96-AB4F-76BB212BA9F3}" type="presParOf" srcId="{26D292A2-7D49-463B-8E18-4086AE48D89D}" destId="{3362DC13-2DD9-4A85-ACBE-D44CA2F281C0}" srcOrd="4" destOrd="0" presId="urn:microsoft.com/office/officeart/2005/8/layout/hierarchy6"/>
    <dgm:cxn modelId="{5C6F9F29-7E4B-40A0-A1CE-19A7B91A6923}" type="presParOf" srcId="{3362DC13-2DD9-4A85-ACBE-D44CA2F281C0}" destId="{CCA5A6A0-7B11-4760-AC5A-8FDCDCC1A2B4}" srcOrd="0" destOrd="0" presId="urn:microsoft.com/office/officeart/2005/8/layout/hierarchy6"/>
    <dgm:cxn modelId="{DAA8F6E2-40D6-4559-B35C-36D71839E333}" type="presParOf" srcId="{3362DC13-2DD9-4A85-ACBE-D44CA2F281C0}" destId="{90FA1207-471C-47BD-A696-FC73FCEE4298}" srcOrd="1" destOrd="0" presId="urn:microsoft.com/office/officeart/2005/8/layout/hierarchy6"/>
    <dgm:cxn modelId="{3F2D1644-8661-4F8D-9E89-ABAA6E9FDC87}" type="presParOf" srcId="{26D292A2-7D49-463B-8E18-4086AE48D89D}" destId="{639D6B63-AFD0-489B-96CB-0674CE6FD85D}" srcOrd="5" destOrd="0" presId="urn:microsoft.com/office/officeart/2005/8/layout/hierarchy6"/>
    <dgm:cxn modelId="{EEEFAF04-18D2-4E89-B493-E3154BE5DB67}" type="presParOf" srcId="{639D6B63-AFD0-489B-96CB-0674CE6FD85D}" destId="{4BAEF83B-698E-4BD1-9F1A-B180C442E5E7}" srcOrd="0" destOrd="0" presId="urn:microsoft.com/office/officeart/2005/8/layout/hierarchy6"/>
    <dgm:cxn modelId="{DDD93918-7853-45CA-B540-4E7CD9C19C41}" type="presParOf" srcId="{26D292A2-7D49-463B-8E18-4086AE48D89D}" destId="{969BDE91-6C1B-464B-B180-AB945A9C1755}" srcOrd="6" destOrd="0" presId="urn:microsoft.com/office/officeart/2005/8/layout/hierarchy6"/>
    <dgm:cxn modelId="{A9F5B196-0858-412C-B6BA-34666C741FB7}" type="presParOf" srcId="{969BDE91-6C1B-464B-B180-AB945A9C1755}" destId="{D84A5BE7-C4AE-46EC-9A36-1DFD0C0B4CC8}" srcOrd="0" destOrd="0" presId="urn:microsoft.com/office/officeart/2005/8/layout/hierarchy6"/>
    <dgm:cxn modelId="{8BD33D54-35D2-4338-955F-51FEE3AF3096}" type="presParOf" srcId="{969BDE91-6C1B-464B-B180-AB945A9C1755}" destId="{EFEDF220-E6C8-4316-B17D-12394DA8087E}" srcOrd="1" destOrd="0" presId="urn:microsoft.com/office/officeart/2005/8/layout/hierarchy6"/>
    <dgm:cxn modelId="{58FAA5D0-CF07-4644-ACAC-A13F2940E142}" type="presParOf" srcId="{26D292A2-7D49-463B-8E18-4086AE48D89D}" destId="{082B5382-CDCA-4873-97A8-0EE0BD6E866B}" srcOrd="7" destOrd="0" presId="urn:microsoft.com/office/officeart/2005/8/layout/hierarchy6"/>
    <dgm:cxn modelId="{567BA833-2D0A-40FB-964A-60C47C553EA1}" type="presParOf" srcId="{082B5382-CDCA-4873-97A8-0EE0BD6E866B}" destId="{D12F9A43-1E11-41F8-A236-18E466C1E380}" srcOrd="0" destOrd="0" presId="urn:microsoft.com/office/officeart/2005/8/layout/hierarchy6"/>
    <dgm:cxn modelId="{75C5909B-208F-4903-95D3-EEB12874D6CA}" type="presParOf" srcId="{26D292A2-7D49-463B-8E18-4086AE48D89D}" destId="{693DCB60-D61C-463E-94A7-2D5789712E99}" srcOrd="8" destOrd="0" presId="urn:microsoft.com/office/officeart/2005/8/layout/hierarchy6"/>
    <dgm:cxn modelId="{ECEB16AE-453B-4093-8735-A59A729A7309}" type="presParOf" srcId="{693DCB60-D61C-463E-94A7-2D5789712E99}" destId="{14CD4DAB-44D0-4E46-8C76-ECAFDE60453E}" srcOrd="0" destOrd="0" presId="urn:microsoft.com/office/officeart/2005/8/layout/hierarchy6"/>
    <dgm:cxn modelId="{403C4859-EEE7-43F7-9831-2FDE7AD89905}" type="presParOf" srcId="{693DCB60-D61C-463E-94A7-2D5789712E99}" destId="{991E5307-855E-4C77-986E-4AED022E7474}" srcOrd="1" destOrd="0" presId="urn:microsoft.com/office/officeart/2005/8/layout/hierarchy6"/>
  </dgm:cxnLst>
  <dgm:bg/>
  <dgm:whole/>
  <dgm:extLst>
    <a:ext uri="http://schemas.microsoft.com/office/drawing/2008/diagram">
      <dsp:dataModelExt xmlns:dsp="http://schemas.microsoft.com/office/drawing/2008/diagram" xmlns="" relId="rId5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7B5BAB1-F3ED-4EF8-847D-52FCEB6873EC}">
      <dsp:nvSpPr>
        <dsp:cNvPr id="0" name=""/>
        <dsp:cNvSpPr/>
      </dsp:nvSpPr>
      <dsp:spPr>
        <a:xfrm>
          <a:off x="0" y="23440"/>
          <a:ext cx="4905375" cy="781794"/>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Directory Structure</a:t>
          </a:r>
          <a:endParaRPr lang="en-US" sz="1100" kern="1200" dirty="0"/>
        </a:p>
      </dsp:txBody>
      <dsp:txXfrm>
        <a:off x="0" y="23440"/>
        <a:ext cx="1471612" cy="781794"/>
      </dsp:txXfrm>
    </dsp:sp>
    <dsp:sp modelId="{67562075-1154-4A53-B148-FB0207CAEA60}">
      <dsp:nvSpPr>
        <dsp:cNvPr id="0" name=""/>
        <dsp:cNvSpPr/>
      </dsp:nvSpPr>
      <dsp:spPr>
        <a:xfrm>
          <a:off x="1472410" y="81019"/>
          <a:ext cx="3334058" cy="651495"/>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100000"/>
            </a:lnSpc>
            <a:spcBef>
              <a:spcPct val="0"/>
            </a:spcBef>
            <a:spcAft>
              <a:spcPts val="0"/>
            </a:spcAft>
          </a:pPr>
          <a:r>
            <a:rPr lang="en-US" sz="1100" kern="1200" spc="0" baseline="0" dirty="0" smtClean="0"/>
            <a:t>   C:\Program Files\</a:t>
          </a:r>
        </a:p>
        <a:p>
          <a:pPr lvl="0" algn="l" defTabSz="488950">
            <a:lnSpc>
              <a:spcPct val="100000"/>
            </a:lnSpc>
            <a:spcBef>
              <a:spcPct val="0"/>
            </a:spcBef>
            <a:spcAft>
              <a:spcPts val="0"/>
            </a:spcAft>
          </a:pPr>
          <a:r>
            <a:rPr lang="en-US" sz="1100" kern="1200" spc="0" baseline="0" dirty="0" smtClean="0"/>
            <a:t>               IVI Foundation\</a:t>
          </a:r>
        </a:p>
        <a:p>
          <a:pPr lvl="0" algn="l" defTabSz="488950">
            <a:lnSpc>
              <a:spcPct val="100000"/>
            </a:lnSpc>
            <a:spcBef>
              <a:spcPct val="0"/>
            </a:spcBef>
            <a:spcAft>
              <a:spcPts val="0"/>
            </a:spcAft>
          </a:pPr>
          <a:r>
            <a:rPr lang="en-US" sz="1100" kern="1200" spc="0" baseline="0" dirty="0" smtClean="0"/>
            <a:t>                                   IVI\      </a:t>
          </a:r>
          <a:r>
            <a:rPr lang="en-US" sz="1100" kern="1200" spc="0" baseline="0" dirty="0" smtClean="0">
              <a:solidFill>
                <a:srgbClr val="FF0000"/>
              </a:solidFill>
            </a:rPr>
            <a:t>(IVI Standard Root Directory)</a:t>
          </a:r>
          <a:endParaRPr lang="en-US" sz="1100" kern="1200" dirty="0"/>
        </a:p>
      </dsp:txBody>
      <dsp:txXfrm>
        <a:off x="1472410" y="81019"/>
        <a:ext cx="3334058" cy="651495"/>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7B5BAB1-F3ED-4EF8-847D-52FCEB6873EC}">
      <dsp:nvSpPr>
        <dsp:cNvPr id="0" name=""/>
        <dsp:cNvSpPr/>
      </dsp:nvSpPr>
      <dsp:spPr>
        <a:xfrm>
          <a:off x="0" y="23440"/>
          <a:ext cx="4905375" cy="781794"/>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Directory Structure</a:t>
          </a:r>
          <a:endParaRPr lang="en-US" sz="1100" kern="1200" dirty="0"/>
        </a:p>
      </dsp:txBody>
      <dsp:txXfrm>
        <a:off x="0" y="23440"/>
        <a:ext cx="1471612" cy="781794"/>
      </dsp:txXfrm>
    </dsp:sp>
    <dsp:sp modelId="{67562075-1154-4A53-B148-FB0207CAEA60}">
      <dsp:nvSpPr>
        <dsp:cNvPr id="0" name=""/>
        <dsp:cNvSpPr/>
      </dsp:nvSpPr>
      <dsp:spPr>
        <a:xfrm>
          <a:off x="1472410" y="81019"/>
          <a:ext cx="3334058" cy="651495"/>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100000"/>
            </a:lnSpc>
            <a:spcBef>
              <a:spcPct val="0"/>
            </a:spcBef>
            <a:spcAft>
              <a:spcPts val="0"/>
            </a:spcAft>
          </a:pPr>
          <a:r>
            <a:rPr lang="en-US" sz="1100" kern="1200" spc="0" baseline="0" dirty="0" smtClean="0"/>
            <a:t>   C:\Program Files (x86)\</a:t>
          </a:r>
        </a:p>
        <a:p>
          <a:pPr lvl="0" algn="l" defTabSz="488950">
            <a:lnSpc>
              <a:spcPct val="100000"/>
            </a:lnSpc>
            <a:spcBef>
              <a:spcPct val="0"/>
            </a:spcBef>
            <a:spcAft>
              <a:spcPts val="0"/>
            </a:spcAft>
          </a:pPr>
          <a:r>
            <a:rPr lang="en-US" sz="1100" kern="1200" spc="0" baseline="0" dirty="0" smtClean="0"/>
            <a:t>               IVI Foundation\</a:t>
          </a:r>
        </a:p>
        <a:p>
          <a:pPr lvl="0" algn="l" defTabSz="488950">
            <a:lnSpc>
              <a:spcPct val="100000"/>
            </a:lnSpc>
            <a:spcBef>
              <a:spcPct val="0"/>
            </a:spcBef>
            <a:spcAft>
              <a:spcPts val="0"/>
            </a:spcAft>
          </a:pPr>
          <a:r>
            <a:rPr lang="en-US" sz="1100" kern="1200" spc="0" baseline="0" dirty="0" smtClean="0"/>
            <a:t>                                   IVI\      </a:t>
          </a:r>
          <a:r>
            <a:rPr lang="en-US" sz="1100" kern="1200" spc="0" baseline="0" dirty="0" smtClean="0">
              <a:solidFill>
                <a:srgbClr val="FF0000"/>
              </a:solidFill>
            </a:rPr>
            <a:t>(IVI Standard Root Directory)</a:t>
          </a:r>
          <a:endParaRPr lang="en-US" sz="1100" kern="1200" dirty="0"/>
        </a:p>
      </dsp:txBody>
      <dsp:txXfrm>
        <a:off x="1472410" y="81019"/>
        <a:ext cx="3334058" cy="651495"/>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7B5BAB1-F3ED-4EF8-847D-52FCEB6873EC}">
      <dsp:nvSpPr>
        <dsp:cNvPr id="0" name=""/>
        <dsp:cNvSpPr/>
      </dsp:nvSpPr>
      <dsp:spPr>
        <a:xfrm>
          <a:off x="0" y="23440"/>
          <a:ext cx="4905375" cy="781794"/>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64-bit Directory Structure</a:t>
          </a:r>
          <a:endParaRPr lang="en-US" sz="1100" kern="1200" dirty="0"/>
        </a:p>
      </dsp:txBody>
      <dsp:txXfrm>
        <a:off x="0" y="23440"/>
        <a:ext cx="1471612" cy="781794"/>
      </dsp:txXfrm>
    </dsp:sp>
    <dsp:sp modelId="{67562075-1154-4A53-B148-FB0207CAEA60}">
      <dsp:nvSpPr>
        <dsp:cNvPr id="0" name=""/>
        <dsp:cNvSpPr/>
      </dsp:nvSpPr>
      <dsp:spPr>
        <a:xfrm>
          <a:off x="1472410" y="81019"/>
          <a:ext cx="3334058" cy="651495"/>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100000"/>
            </a:lnSpc>
            <a:spcBef>
              <a:spcPct val="0"/>
            </a:spcBef>
            <a:spcAft>
              <a:spcPts val="0"/>
            </a:spcAft>
          </a:pPr>
          <a:r>
            <a:rPr lang="en-US" sz="1100" kern="1200" spc="0" baseline="0" dirty="0" smtClean="0"/>
            <a:t>   C:\Program Files\</a:t>
          </a:r>
        </a:p>
        <a:p>
          <a:pPr lvl="0" algn="l" defTabSz="488950">
            <a:lnSpc>
              <a:spcPct val="100000"/>
            </a:lnSpc>
            <a:spcBef>
              <a:spcPct val="0"/>
            </a:spcBef>
            <a:spcAft>
              <a:spcPts val="0"/>
            </a:spcAft>
          </a:pPr>
          <a:r>
            <a:rPr lang="en-US" sz="1100" kern="1200" spc="0" baseline="0" dirty="0" smtClean="0"/>
            <a:t>               IVI Foundation\</a:t>
          </a:r>
        </a:p>
        <a:p>
          <a:pPr lvl="0" algn="l" defTabSz="488950">
            <a:lnSpc>
              <a:spcPct val="100000"/>
            </a:lnSpc>
            <a:spcBef>
              <a:spcPct val="0"/>
            </a:spcBef>
            <a:spcAft>
              <a:spcPts val="0"/>
            </a:spcAft>
          </a:pPr>
          <a:r>
            <a:rPr lang="en-US" sz="1100" kern="1200" spc="0" baseline="0" dirty="0" smtClean="0"/>
            <a:t>                                   IVI\      </a:t>
          </a:r>
          <a:r>
            <a:rPr lang="en-US" sz="1100" kern="1200" spc="0" baseline="0" dirty="0" smtClean="0">
              <a:solidFill>
                <a:srgbClr val="FF0000"/>
              </a:solidFill>
            </a:rPr>
            <a:t>(IVI Standard Root Directory)</a:t>
          </a:r>
          <a:endParaRPr lang="en-US" sz="1100" kern="1200" dirty="0"/>
        </a:p>
      </dsp:txBody>
      <dsp:txXfrm>
        <a:off x="1472410" y="81019"/>
        <a:ext cx="3334058" cy="651495"/>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7B5BAB1-F3ED-4EF8-847D-52FCEB6873EC}">
      <dsp:nvSpPr>
        <dsp:cNvPr id="0" name=""/>
        <dsp:cNvSpPr/>
      </dsp:nvSpPr>
      <dsp:spPr>
        <a:xfrm>
          <a:off x="0" y="76300"/>
          <a:ext cx="3829050" cy="857049"/>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Directory Structure</a:t>
          </a:r>
          <a:endParaRPr lang="en-US" sz="1100" kern="1200" dirty="0"/>
        </a:p>
      </dsp:txBody>
      <dsp:txXfrm>
        <a:off x="0" y="76300"/>
        <a:ext cx="1148715" cy="857049"/>
      </dsp:txXfrm>
    </dsp:sp>
    <dsp:sp modelId="{67562075-1154-4A53-B148-FB0207CAEA60}">
      <dsp:nvSpPr>
        <dsp:cNvPr id="0" name=""/>
        <dsp:cNvSpPr/>
      </dsp:nvSpPr>
      <dsp:spPr>
        <a:xfrm>
          <a:off x="1150416" y="147721"/>
          <a:ext cx="2600351" cy="714207"/>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&lt;IVIStandardRootDir32&gt;\Microsoft.NET</a:t>
          </a:r>
          <a:endParaRPr lang="en-US" sz="1100" kern="1200" dirty="0"/>
        </a:p>
      </dsp:txBody>
      <dsp:txXfrm>
        <a:off x="1150416" y="147721"/>
        <a:ext cx="2600351" cy="714207"/>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7B5BAB1-F3ED-4EF8-847D-52FCEB6873EC}">
      <dsp:nvSpPr>
        <dsp:cNvPr id="0" name=""/>
        <dsp:cNvSpPr/>
      </dsp:nvSpPr>
      <dsp:spPr>
        <a:xfrm>
          <a:off x="0" y="4862"/>
          <a:ext cx="3829050" cy="857049"/>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Directory Structure</a:t>
          </a:r>
          <a:endParaRPr lang="en-US" sz="1100" kern="1200" dirty="0"/>
        </a:p>
      </dsp:txBody>
      <dsp:txXfrm>
        <a:off x="0" y="4862"/>
        <a:ext cx="1148715" cy="857049"/>
      </dsp:txXfrm>
    </dsp:sp>
    <dsp:sp modelId="{67562075-1154-4A53-B148-FB0207CAEA60}">
      <dsp:nvSpPr>
        <dsp:cNvPr id="0" name=""/>
        <dsp:cNvSpPr/>
      </dsp:nvSpPr>
      <dsp:spPr>
        <a:xfrm>
          <a:off x="1150416" y="76283"/>
          <a:ext cx="2600351" cy="714207"/>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&lt;IVIStandardRootDir32&gt;\Microsoft.NET</a:t>
          </a:r>
          <a:endParaRPr lang="en-US" sz="1100" kern="1200" dirty="0"/>
        </a:p>
      </dsp:txBody>
      <dsp:txXfrm>
        <a:off x="1150416" y="76283"/>
        <a:ext cx="2600351" cy="714207"/>
      </dsp:txXfrm>
    </dsp:sp>
  </dsp:spTree>
</dsp:drawing>
</file>

<file path=word/diagrams/drawing6.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7B5BAB1-F3ED-4EF8-847D-52FCEB6873EC}">
      <dsp:nvSpPr>
        <dsp:cNvPr id="0" name=""/>
        <dsp:cNvSpPr/>
      </dsp:nvSpPr>
      <dsp:spPr>
        <a:xfrm>
          <a:off x="0" y="57250"/>
          <a:ext cx="3829050" cy="857049"/>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64-bit Directory Structure</a:t>
          </a:r>
          <a:endParaRPr lang="en-US" sz="1100" kern="1200" dirty="0"/>
        </a:p>
      </dsp:txBody>
      <dsp:txXfrm>
        <a:off x="0" y="57250"/>
        <a:ext cx="1148715" cy="857049"/>
      </dsp:txXfrm>
    </dsp:sp>
    <dsp:sp modelId="{67562075-1154-4A53-B148-FB0207CAEA60}">
      <dsp:nvSpPr>
        <dsp:cNvPr id="0" name=""/>
        <dsp:cNvSpPr/>
      </dsp:nvSpPr>
      <dsp:spPr>
        <a:xfrm>
          <a:off x="1150416" y="128671"/>
          <a:ext cx="2600351" cy="714207"/>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&lt;IVIStandardRootDir64&gt;\Microsoft.NET</a:t>
          </a:r>
          <a:endParaRPr lang="en-US" sz="1100" kern="1200" dirty="0"/>
        </a:p>
      </dsp:txBody>
      <dsp:txXfrm>
        <a:off x="1150416" y="128671"/>
        <a:ext cx="2600351" cy="714207"/>
      </dsp:txXfrm>
    </dsp:sp>
  </dsp:spTree>
</dsp:drawing>
</file>

<file path=word/diagrams/drawing7.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4CD4DAB-44D0-4E46-8C76-ECAFDE60453E}">
      <dsp:nvSpPr>
        <dsp:cNvPr id="0" name=""/>
        <dsp:cNvSpPr/>
      </dsp:nvSpPr>
      <dsp:spPr>
        <a:xfrm>
          <a:off x="0" y="2524162"/>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i="0" kern="1200" dirty="0" smtClean="0"/>
            <a:t>Component Version- Specific Directory</a:t>
          </a:r>
          <a:endParaRPr lang="en-US" sz="1100" i="0" kern="1200" dirty="0"/>
        </a:p>
      </dsp:txBody>
      <dsp:txXfrm>
        <a:off x="0" y="2524162"/>
        <a:ext cx="1723072" cy="493588"/>
      </dsp:txXfrm>
    </dsp:sp>
    <dsp:sp modelId="{D84A5BE7-C4AE-46EC-9A36-1DFD0C0B4CC8}">
      <dsp:nvSpPr>
        <dsp:cNvPr id="0" name=""/>
        <dsp:cNvSpPr/>
      </dsp:nvSpPr>
      <dsp:spPr>
        <a:xfrm>
          <a:off x="0" y="1948308"/>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i="0" kern="1200" dirty="0" smtClean="0"/>
            <a:t>Framework Version Directory</a:t>
          </a:r>
          <a:endParaRPr lang="en-US" sz="1100" i="0" kern="1200" dirty="0"/>
        </a:p>
      </dsp:txBody>
      <dsp:txXfrm>
        <a:off x="0" y="1948308"/>
        <a:ext cx="1723072" cy="493588"/>
      </dsp:txXfrm>
    </dsp:sp>
    <dsp:sp modelId="{CCA5A6A0-7B11-4760-AC5A-8FDCDCC1A2B4}">
      <dsp:nvSpPr>
        <dsp:cNvPr id="0" name=""/>
        <dsp:cNvSpPr/>
      </dsp:nvSpPr>
      <dsp:spPr>
        <a:xfrm>
          <a:off x="0" y="1372455"/>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Framework Platform Directory</a:t>
          </a:r>
          <a:endParaRPr lang="en-US" sz="1100" kern="1200" dirty="0"/>
        </a:p>
      </dsp:txBody>
      <dsp:txXfrm>
        <a:off x="0" y="1372455"/>
        <a:ext cx="1723072" cy="493588"/>
      </dsp:txXfrm>
    </dsp:sp>
    <dsp:sp modelId="{97F16156-73CE-453A-A3DB-1DE975F857E2}">
      <dsp:nvSpPr>
        <dsp:cNvPr id="0" name=""/>
        <dsp:cNvSpPr/>
      </dsp:nvSpPr>
      <dsp:spPr>
        <a:xfrm>
          <a:off x="0" y="796602"/>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IVI .NET Standard Root Directory</a:t>
          </a:r>
          <a:endParaRPr lang="en-US" sz="1100" kern="1200" dirty="0"/>
        </a:p>
      </dsp:txBody>
      <dsp:txXfrm>
        <a:off x="0" y="796602"/>
        <a:ext cx="1723072" cy="493588"/>
      </dsp:txXfrm>
    </dsp:sp>
    <dsp:sp modelId="{E7B5BAB1-F3ED-4EF8-847D-52FCEB6873EC}">
      <dsp:nvSpPr>
        <dsp:cNvPr id="0" name=""/>
        <dsp:cNvSpPr/>
      </dsp:nvSpPr>
      <dsp:spPr>
        <a:xfrm>
          <a:off x="0" y="220749"/>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IVI Standard Root Directory</a:t>
          </a:r>
          <a:endParaRPr lang="en-US" sz="1100" kern="1200" dirty="0"/>
        </a:p>
      </dsp:txBody>
      <dsp:txXfrm>
        <a:off x="0" y="220749"/>
        <a:ext cx="1723072" cy="493588"/>
      </dsp:txXfrm>
    </dsp:sp>
    <dsp:sp modelId="{67562075-1154-4A53-B148-FB0207CAEA60}">
      <dsp:nvSpPr>
        <dsp:cNvPr id="0" name=""/>
        <dsp:cNvSpPr/>
      </dsp:nvSpPr>
      <dsp:spPr>
        <a:xfrm>
          <a:off x="1725112" y="261881"/>
          <a:ext cx="3901551"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a:t>&lt;IVIStandardRootDir32&gt;</a:t>
          </a:r>
        </a:p>
      </dsp:txBody>
      <dsp:txXfrm>
        <a:off x="1725112" y="261881"/>
        <a:ext cx="3901551" cy="411323"/>
      </dsp:txXfrm>
    </dsp:sp>
    <dsp:sp modelId="{CADDD86A-CC26-4520-82CC-C1E86DE419C8}">
      <dsp:nvSpPr>
        <dsp:cNvPr id="0" name=""/>
        <dsp:cNvSpPr/>
      </dsp:nvSpPr>
      <dsp:spPr>
        <a:xfrm>
          <a:off x="3630168" y="673205"/>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135B186E-5D16-4725-A1AC-9368270A5C47}">
      <dsp:nvSpPr>
        <dsp:cNvPr id="0" name=""/>
        <dsp:cNvSpPr/>
      </dsp:nvSpPr>
      <dsp:spPr>
        <a:xfrm>
          <a:off x="3074944" y="837734"/>
          <a:ext cx="1201887"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Microsoft.NET</a:t>
          </a:r>
          <a:endParaRPr lang="en-US" sz="1100" kern="1200" dirty="0"/>
        </a:p>
      </dsp:txBody>
      <dsp:txXfrm>
        <a:off x="3074944" y="837734"/>
        <a:ext cx="1201887" cy="411323"/>
      </dsp:txXfrm>
    </dsp:sp>
    <dsp:sp modelId="{4829703B-1037-4F22-94C1-DFDBDBD858AE}">
      <dsp:nvSpPr>
        <dsp:cNvPr id="0" name=""/>
        <dsp:cNvSpPr/>
      </dsp:nvSpPr>
      <dsp:spPr>
        <a:xfrm>
          <a:off x="3630168" y="1249058"/>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AE318028-4585-4390-8FDA-1243071ECDA8}">
      <dsp:nvSpPr>
        <dsp:cNvPr id="0" name=""/>
        <dsp:cNvSpPr/>
      </dsp:nvSpPr>
      <dsp:spPr>
        <a:xfrm>
          <a:off x="3142207" y="1413588"/>
          <a:ext cx="1067360"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Framework32</a:t>
          </a:r>
          <a:endParaRPr lang="en-US" sz="1100" kern="1200" dirty="0"/>
        </a:p>
      </dsp:txBody>
      <dsp:txXfrm>
        <a:off x="3142207" y="1413588"/>
        <a:ext cx="1067360" cy="411323"/>
      </dsp:txXfrm>
    </dsp:sp>
    <dsp:sp modelId="{0CBBE729-CC04-47FA-934C-C45941151D65}">
      <dsp:nvSpPr>
        <dsp:cNvPr id="0" name=""/>
        <dsp:cNvSpPr/>
      </dsp:nvSpPr>
      <dsp:spPr>
        <a:xfrm>
          <a:off x="3630168" y="1824911"/>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DA64E23E-5A25-48E1-BA20-4099DD293D5F}">
      <dsp:nvSpPr>
        <dsp:cNvPr id="0" name=""/>
        <dsp:cNvSpPr/>
      </dsp:nvSpPr>
      <dsp:spPr>
        <a:xfrm>
          <a:off x="2832974" y="1989441"/>
          <a:ext cx="1685826"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i="1" kern="1200" dirty="0" smtClean="0"/>
            <a:t>&lt;FrameworkVersionDir&gt;</a:t>
          </a:r>
          <a:endParaRPr lang="en-US" sz="1100" i="1" kern="1200" dirty="0"/>
        </a:p>
      </dsp:txBody>
      <dsp:txXfrm>
        <a:off x="2832974" y="1989441"/>
        <a:ext cx="1685826" cy="411323"/>
      </dsp:txXfrm>
    </dsp:sp>
    <dsp:sp modelId="{7C94A4D7-F54D-44A0-9A5E-B5C8A9556271}">
      <dsp:nvSpPr>
        <dsp:cNvPr id="0" name=""/>
        <dsp:cNvSpPr/>
      </dsp:nvSpPr>
      <dsp:spPr>
        <a:xfrm>
          <a:off x="3630168" y="2400765"/>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CF93AC15-6DA8-4272-960A-4A03BD34DC93}">
      <dsp:nvSpPr>
        <dsp:cNvPr id="0" name=""/>
        <dsp:cNvSpPr/>
      </dsp:nvSpPr>
      <dsp:spPr>
        <a:xfrm>
          <a:off x="2896258" y="2565294"/>
          <a:ext cx="1559258"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i="1" kern="1200" dirty="0"/>
            <a:t>&lt;DriverNamespace&gt; (&lt;MajorMinorVersion&gt;)</a:t>
          </a:r>
        </a:p>
      </dsp:txBody>
      <dsp:txXfrm>
        <a:off x="2896258" y="2565294"/>
        <a:ext cx="1559258" cy="411323"/>
      </dsp:txXfrm>
    </dsp:sp>
  </dsp:spTree>
</dsp:drawing>
</file>

<file path=word/diagrams/drawing8.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4CD4DAB-44D0-4E46-8C76-ECAFDE60453E}">
      <dsp:nvSpPr>
        <dsp:cNvPr id="0" name=""/>
        <dsp:cNvSpPr/>
      </dsp:nvSpPr>
      <dsp:spPr>
        <a:xfrm>
          <a:off x="0" y="2524162"/>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i="0" kern="1200" dirty="0" smtClean="0"/>
            <a:t>Component Version-Specific Directory</a:t>
          </a:r>
          <a:endParaRPr lang="en-US" sz="1100" i="0" kern="1200" dirty="0"/>
        </a:p>
      </dsp:txBody>
      <dsp:txXfrm>
        <a:off x="0" y="2524162"/>
        <a:ext cx="1723072" cy="493588"/>
      </dsp:txXfrm>
    </dsp:sp>
    <dsp:sp modelId="{D84A5BE7-C4AE-46EC-9A36-1DFD0C0B4CC8}">
      <dsp:nvSpPr>
        <dsp:cNvPr id="0" name=""/>
        <dsp:cNvSpPr/>
      </dsp:nvSpPr>
      <dsp:spPr>
        <a:xfrm>
          <a:off x="0" y="1948308"/>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i="0" kern="1200" dirty="0" smtClean="0"/>
            <a:t>Framework Version Directory</a:t>
          </a:r>
          <a:endParaRPr lang="en-US" sz="1100" i="0" kern="1200" dirty="0"/>
        </a:p>
      </dsp:txBody>
      <dsp:txXfrm>
        <a:off x="0" y="1948308"/>
        <a:ext cx="1723072" cy="493588"/>
      </dsp:txXfrm>
    </dsp:sp>
    <dsp:sp modelId="{CCA5A6A0-7B11-4760-AC5A-8FDCDCC1A2B4}">
      <dsp:nvSpPr>
        <dsp:cNvPr id="0" name=""/>
        <dsp:cNvSpPr/>
      </dsp:nvSpPr>
      <dsp:spPr>
        <a:xfrm>
          <a:off x="0" y="1372455"/>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Framework Platform Directory</a:t>
          </a:r>
          <a:endParaRPr lang="en-US" sz="1100" kern="1200" dirty="0"/>
        </a:p>
      </dsp:txBody>
      <dsp:txXfrm>
        <a:off x="0" y="1372455"/>
        <a:ext cx="1723072" cy="493588"/>
      </dsp:txXfrm>
    </dsp:sp>
    <dsp:sp modelId="{97F16156-73CE-453A-A3DB-1DE975F857E2}">
      <dsp:nvSpPr>
        <dsp:cNvPr id="0" name=""/>
        <dsp:cNvSpPr/>
      </dsp:nvSpPr>
      <dsp:spPr>
        <a:xfrm>
          <a:off x="0" y="796602"/>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IVI .NET Standard Root Directory</a:t>
          </a:r>
          <a:endParaRPr lang="en-US" sz="1100" kern="1200" dirty="0"/>
        </a:p>
      </dsp:txBody>
      <dsp:txXfrm>
        <a:off x="0" y="796602"/>
        <a:ext cx="1723072" cy="493588"/>
      </dsp:txXfrm>
    </dsp:sp>
    <dsp:sp modelId="{E7B5BAB1-F3ED-4EF8-847D-52FCEB6873EC}">
      <dsp:nvSpPr>
        <dsp:cNvPr id="0" name=""/>
        <dsp:cNvSpPr/>
      </dsp:nvSpPr>
      <dsp:spPr>
        <a:xfrm>
          <a:off x="0" y="220749"/>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64-bit IVI Standard Root Directory</a:t>
          </a:r>
          <a:endParaRPr lang="en-US" sz="1100" kern="1200" dirty="0"/>
        </a:p>
      </dsp:txBody>
      <dsp:txXfrm>
        <a:off x="0" y="220749"/>
        <a:ext cx="1723072" cy="493588"/>
      </dsp:txXfrm>
    </dsp:sp>
    <dsp:sp modelId="{67562075-1154-4A53-B148-FB0207CAEA60}">
      <dsp:nvSpPr>
        <dsp:cNvPr id="0" name=""/>
        <dsp:cNvSpPr/>
      </dsp:nvSpPr>
      <dsp:spPr>
        <a:xfrm>
          <a:off x="1725112" y="261881"/>
          <a:ext cx="3901551"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a:t>&lt;IVIStandardRootDir64&gt;</a:t>
          </a:r>
        </a:p>
      </dsp:txBody>
      <dsp:txXfrm>
        <a:off x="1725112" y="261881"/>
        <a:ext cx="3901551" cy="411323"/>
      </dsp:txXfrm>
    </dsp:sp>
    <dsp:sp modelId="{CADDD86A-CC26-4520-82CC-C1E86DE419C8}">
      <dsp:nvSpPr>
        <dsp:cNvPr id="0" name=""/>
        <dsp:cNvSpPr/>
      </dsp:nvSpPr>
      <dsp:spPr>
        <a:xfrm>
          <a:off x="3630168" y="673205"/>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135B186E-5D16-4725-A1AC-9368270A5C47}">
      <dsp:nvSpPr>
        <dsp:cNvPr id="0" name=""/>
        <dsp:cNvSpPr/>
      </dsp:nvSpPr>
      <dsp:spPr>
        <a:xfrm>
          <a:off x="3074944" y="837734"/>
          <a:ext cx="1201887"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Microsoft.NET</a:t>
          </a:r>
          <a:endParaRPr lang="en-US" sz="1100" kern="1200" dirty="0"/>
        </a:p>
      </dsp:txBody>
      <dsp:txXfrm>
        <a:off x="3074944" y="837734"/>
        <a:ext cx="1201887" cy="411323"/>
      </dsp:txXfrm>
    </dsp:sp>
    <dsp:sp modelId="{4829703B-1037-4F22-94C1-DFDBDBD858AE}">
      <dsp:nvSpPr>
        <dsp:cNvPr id="0" name=""/>
        <dsp:cNvSpPr/>
      </dsp:nvSpPr>
      <dsp:spPr>
        <a:xfrm>
          <a:off x="3630168" y="1249058"/>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AE318028-4585-4390-8FDA-1243071ECDA8}">
      <dsp:nvSpPr>
        <dsp:cNvPr id="0" name=""/>
        <dsp:cNvSpPr/>
      </dsp:nvSpPr>
      <dsp:spPr>
        <a:xfrm>
          <a:off x="3142207" y="1413588"/>
          <a:ext cx="1067360"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Framework64</a:t>
          </a:r>
          <a:endParaRPr lang="en-US" sz="1100" kern="1200" dirty="0"/>
        </a:p>
      </dsp:txBody>
      <dsp:txXfrm>
        <a:off x="3142207" y="1413588"/>
        <a:ext cx="1067360" cy="411323"/>
      </dsp:txXfrm>
    </dsp:sp>
    <dsp:sp modelId="{0CBBE729-CC04-47FA-934C-C45941151D65}">
      <dsp:nvSpPr>
        <dsp:cNvPr id="0" name=""/>
        <dsp:cNvSpPr/>
      </dsp:nvSpPr>
      <dsp:spPr>
        <a:xfrm>
          <a:off x="3630168" y="1824911"/>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DA64E23E-5A25-48E1-BA20-4099DD293D5F}">
      <dsp:nvSpPr>
        <dsp:cNvPr id="0" name=""/>
        <dsp:cNvSpPr/>
      </dsp:nvSpPr>
      <dsp:spPr>
        <a:xfrm>
          <a:off x="2832974" y="1989441"/>
          <a:ext cx="1685826"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i="1" kern="1200" dirty="0" smtClean="0"/>
            <a:t>&lt;FrameworkVersionDir&gt;</a:t>
          </a:r>
          <a:endParaRPr lang="en-US" sz="1100" i="1" kern="1200" dirty="0"/>
        </a:p>
      </dsp:txBody>
      <dsp:txXfrm>
        <a:off x="2832974" y="1989441"/>
        <a:ext cx="1685826" cy="411323"/>
      </dsp:txXfrm>
    </dsp:sp>
    <dsp:sp modelId="{7C94A4D7-F54D-44A0-9A5E-B5C8A9556271}">
      <dsp:nvSpPr>
        <dsp:cNvPr id="0" name=""/>
        <dsp:cNvSpPr/>
      </dsp:nvSpPr>
      <dsp:spPr>
        <a:xfrm>
          <a:off x="3630168" y="2400765"/>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CF93AC15-6DA8-4272-960A-4A03BD34DC93}">
      <dsp:nvSpPr>
        <dsp:cNvPr id="0" name=""/>
        <dsp:cNvSpPr/>
      </dsp:nvSpPr>
      <dsp:spPr>
        <a:xfrm>
          <a:off x="2896258" y="2565294"/>
          <a:ext cx="1559258"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i="1" kern="1200" dirty="0"/>
            <a:t>&lt;DriverNamespace&gt; (&lt;MajorMinorVersion&gt;)</a:t>
          </a:r>
        </a:p>
      </dsp:txBody>
      <dsp:txXfrm>
        <a:off x="2896258" y="2565294"/>
        <a:ext cx="1559258" cy="41132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8.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D51F06-D985-4554-A2D8-D1473EA35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88</Pages>
  <Words>29718</Words>
  <Characters>169395</Characters>
  <Application>Microsoft Office Word</Application>
  <DocSecurity>0</DocSecurity>
  <Lines>1411</Lines>
  <Paragraphs>397</Paragraphs>
  <ScaleCrop>false</ScaleCrop>
  <HeadingPairs>
    <vt:vector size="2" baseType="variant">
      <vt:variant>
        <vt:lpstr>Title</vt:lpstr>
      </vt:variant>
      <vt:variant>
        <vt:i4>1</vt:i4>
      </vt:variant>
    </vt:vector>
  </HeadingPairs>
  <TitlesOfParts>
    <vt:vector size="1" baseType="lpstr">
      <vt:lpstr>IVI-3.1 Architecture Specification</vt:lpstr>
    </vt:vector>
  </TitlesOfParts>
  <LinksUpToDate>false</LinksUpToDate>
  <CharactersWithSpaces>198716</CharactersWithSpaces>
  <SharedDoc>false</SharedDoc>
  <HLinks>
    <vt:vector size="402" baseType="variant">
      <vt:variant>
        <vt:i4>4456470</vt:i4>
      </vt:variant>
      <vt:variant>
        <vt:i4>438</vt:i4>
      </vt:variant>
      <vt:variant>
        <vt:i4>0</vt:i4>
      </vt:variant>
      <vt:variant>
        <vt:i4>5</vt:i4>
      </vt:variant>
      <vt:variant>
        <vt:lpwstr>http://www.ivifoundation.org/</vt:lpwstr>
      </vt:variant>
      <vt:variant>
        <vt:lpwstr/>
      </vt:variant>
      <vt:variant>
        <vt:i4>1376308</vt:i4>
      </vt:variant>
      <vt:variant>
        <vt:i4>395</vt:i4>
      </vt:variant>
      <vt:variant>
        <vt:i4>0</vt:i4>
      </vt:variant>
      <vt:variant>
        <vt:i4>5</vt:i4>
      </vt:variant>
      <vt:variant>
        <vt:lpwstr/>
      </vt:variant>
      <vt:variant>
        <vt:lpwstr>_Toc225140713</vt:lpwstr>
      </vt:variant>
      <vt:variant>
        <vt:i4>1376308</vt:i4>
      </vt:variant>
      <vt:variant>
        <vt:i4>389</vt:i4>
      </vt:variant>
      <vt:variant>
        <vt:i4>0</vt:i4>
      </vt:variant>
      <vt:variant>
        <vt:i4>5</vt:i4>
      </vt:variant>
      <vt:variant>
        <vt:lpwstr/>
      </vt:variant>
      <vt:variant>
        <vt:lpwstr>_Toc225140712</vt:lpwstr>
      </vt:variant>
      <vt:variant>
        <vt:i4>1376308</vt:i4>
      </vt:variant>
      <vt:variant>
        <vt:i4>383</vt:i4>
      </vt:variant>
      <vt:variant>
        <vt:i4>0</vt:i4>
      </vt:variant>
      <vt:variant>
        <vt:i4>5</vt:i4>
      </vt:variant>
      <vt:variant>
        <vt:lpwstr/>
      </vt:variant>
      <vt:variant>
        <vt:lpwstr>_Toc225140711</vt:lpwstr>
      </vt:variant>
      <vt:variant>
        <vt:i4>1376308</vt:i4>
      </vt:variant>
      <vt:variant>
        <vt:i4>377</vt:i4>
      </vt:variant>
      <vt:variant>
        <vt:i4>0</vt:i4>
      </vt:variant>
      <vt:variant>
        <vt:i4>5</vt:i4>
      </vt:variant>
      <vt:variant>
        <vt:lpwstr/>
      </vt:variant>
      <vt:variant>
        <vt:lpwstr>_Toc225140710</vt:lpwstr>
      </vt:variant>
      <vt:variant>
        <vt:i4>1310772</vt:i4>
      </vt:variant>
      <vt:variant>
        <vt:i4>371</vt:i4>
      </vt:variant>
      <vt:variant>
        <vt:i4>0</vt:i4>
      </vt:variant>
      <vt:variant>
        <vt:i4>5</vt:i4>
      </vt:variant>
      <vt:variant>
        <vt:lpwstr/>
      </vt:variant>
      <vt:variant>
        <vt:lpwstr>_Toc225140709</vt:lpwstr>
      </vt:variant>
      <vt:variant>
        <vt:i4>1310772</vt:i4>
      </vt:variant>
      <vt:variant>
        <vt:i4>365</vt:i4>
      </vt:variant>
      <vt:variant>
        <vt:i4>0</vt:i4>
      </vt:variant>
      <vt:variant>
        <vt:i4>5</vt:i4>
      </vt:variant>
      <vt:variant>
        <vt:lpwstr/>
      </vt:variant>
      <vt:variant>
        <vt:lpwstr>_Toc225140708</vt:lpwstr>
      </vt:variant>
      <vt:variant>
        <vt:i4>1310772</vt:i4>
      </vt:variant>
      <vt:variant>
        <vt:i4>359</vt:i4>
      </vt:variant>
      <vt:variant>
        <vt:i4>0</vt:i4>
      </vt:variant>
      <vt:variant>
        <vt:i4>5</vt:i4>
      </vt:variant>
      <vt:variant>
        <vt:lpwstr/>
      </vt:variant>
      <vt:variant>
        <vt:lpwstr>_Toc225140707</vt:lpwstr>
      </vt:variant>
      <vt:variant>
        <vt:i4>1310772</vt:i4>
      </vt:variant>
      <vt:variant>
        <vt:i4>353</vt:i4>
      </vt:variant>
      <vt:variant>
        <vt:i4>0</vt:i4>
      </vt:variant>
      <vt:variant>
        <vt:i4>5</vt:i4>
      </vt:variant>
      <vt:variant>
        <vt:lpwstr/>
      </vt:variant>
      <vt:variant>
        <vt:lpwstr>_Toc225140706</vt:lpwstr>
      </vt:variant>
      <vt:variant>
        <vt:i4>1310772</vt:i4>
      </vt:variant>
      <vt:variant>
        <vt:i4>347</vt:i4>
      </vt:variant>
      <vt:variant>
        <vt:i4>0</vt:i4>
      </vt:variant>
      <vt:variant>
        <vt:i4>5</vt:i4>
      </vt:variant>
      <vt:variant>
        <vt:lpwstr/>
      </vt:variant>
      <vt:variant>
        <vt:lpwstr>_Toc225140705</vt:lpwstr>
      </vt:variant>
      <vt:variant>
        <vt:i4>1310772</vt:i4>
      </vt:variant>
      <vt:variant>
        <vt:i4>341</vt:i4>
      </vt:variant>
      <vt:variant>
        <vt:i4>0</vt:i4>
      </vt:variant>
      <vt:variant>
        <vt:i4>5</vt:i4>
      </vt:variant>
      <vt:variant>
        <vt:lpwstr/>
      </vt:variant>
      <vt:variant>
        <vt:lpwstr>_Toc225140704</vt:lpwstr>
      </vt:variant>
      <vt:variant>
        <vt:i4>1310772</vt:i4>
      </vt:variant>
      <vt:variant>
        <vt:i4>335</vt:i4>
      </vt:variant>
      <vt:variant>
        <vt:i4>0</vt:i4>
      </vt:variant>
      <vt:variant>
        <vt:i4>5</vt:i4>
      </vt:variant>
      <vt:variant>
        <vt:lpwstr/>
      </vt:variant>
      <vt:variant>
        <vt:lpwstr>_Toc225140703</vt:lpwstr>
      </vt:variant>
      <vt:variant>
        <vt:i4>1310772</vt:i4>
      </vt:variant>
      <vt:variant>
        <vt:i4>329</vt:i4>
      </vt:variant>
      <vt:variant>
        <vt:i4>0</vt:i4>
      </vt:variant>
      <vt:variant>
        <vt:i4>5</vt:i4>
      </vt:variant>
      <vt:variant>
        <vt:lpwstr/>
      </vt:variant>
      <vt:variant>
        <vt:lpwstr>_Toc225140702</vt:lpwstr>
      </vt:variant>
      <vt:variant>
        <vt:i4>1310772</vt:i4>
      </vt:variant>
      <vt:variant>
        <vt:i4>323</vt:i4>
      </vt:variant>
      <vt:variant>
        <vt:i4>0</vt:i4>
      </vt:variant>
      <vt:variant>
        <vt:i4>5</vt:i4>
      </vt:variant>
      <vt:variant>
        <vt:lpwstr/>
      </vt:variant>
      <vt:variant>
        <vt:lpwstr>_Toc225140701</vt:lpwstr>
      </vt:variant>
      <vt:variant>
        <vt:i4>1310772</vt:i4>
      </vt:variant>
      <vt:variant>
        <vt:i4>317</vt:i4>
      </vt:variant>
      <vt:variant>
        <vt:i4>0</vt:i4>
      </vt:variant>
      <vt:variant>
        <vt:i4>5</vt:i4>
      </vt:variant>
      <vt:variant>
        <vt:lpwstr/>
      </vt:variant>
      <vt:variant>
        <vt:lpwstr>_Toc225140700</vt:lpwstr>
      </vt:variant>
      <vt:variant>
        <vt:i4>1900597</vt:i4>
      </vt:variant>
      <vt:variant>
        <vt:i4>311</vt:i4>
      </vt:variant>
      <vt:variant>
        <vt:i4>0</vt:i4>
      </vt:variant>
      <vt:variant>
        <vt:i4>5</vt:i4>
      </vt:variant>
      <vt:variant>
        <vt:lpwstr/>
      </vt:variant>
      <vt:variant>
        <vt:lpwstr>_Toc225140699</vt:lpwstr>
      </vt:variant>
      <vt:variant>
        <vt:i4>1900597</vt:i4>
      </vt:variant>
      <vt:variant>
        <vt:i4>305</vt:i4>
      </vt:variant>
      <vt:variant>
        <vt:i4>0</vt:i4>
      </vt:variant>
      <vt:variant>
        <vt:i4>5</vt:i4>
      </vt:variant>
      <vt:variant>
        <vt:lpwstr/>
      </vt:variant>
      <vt:variant>
        <vt:lpwstr>_Toc225140698</vt:lpwstr>
      </vt:variant>
      <vt:variant>
        <vt:i4>1900597</vt:i4>
      </vt:variant>
      <vt:variant>
        <vt:i4>299</vt:i4>
      </vt:variant>
      <vt:variant>
        <vt:i4>0</vt:i4>
      </vt:variant>
      <vt:variant>
        <vt:i4>5</vt:i4>
      </vt:variant>
      <vt:variant>
        <vt:lpwstr/>
      </vt:variant>
      <vt:variant>
        <vt:lpwstr>_Toc225140697</vt:lpwstr>
      </vt:variant>
      <vt:variant>
        <vt:i4>1900597</vt:i4>
      </vt:variant>
      <vt:variant>
        <vt:i4>293</vt:i4>
      </vt:variant>
      <vt:variant>
        <vt:i4>0</vt:i4>
      </vt:variant>
      <vt:variant>
        <vt:i4>5</vt:i4>
      </vt:variant>
      <vt:variant>
        <vt:lpwstr/>
      </vt:variant>
      <vt:variant>
        <vt:lpwstr>_Toc225140696</vt:lpwstr>
      </vt:variant>
      <vt:variant>
        <vt:i4>1900597</vt:i4>
      </vt:variant>
      <vt:variant>
        <vt:i4>287</vt:i4>
      </vt:variant>
      <vt:variant>
        <vt:i4>0</vt:i4>
      </vt:variant>
      <vt:variant>
        <vt:i4>5</vt:i4>
      </vt:variant>
      <vt:variant>
        <vt:lpwstr/>
      </vt:variant>
      <vt:variant>
        <vt:lpwstr>_Toc225140695</vt:lpwstr>
      </vt:variant>
      <vt:variant>
        <vt:i4>1900597</vt:i4>
      </vt:variant>
      <vt:variant>
        <vt:i4>281</vt:i4>
      </vt:variant>
      <vt:variant>
        <vt:i4>0</vt:i4>
      </vt:variant>
      <vt:variant>
        <vt:i4>5</vt:i4>
      </vt:variant>
      <vt:variant>
        <vt:lpwstr/>
      </vt:variant>
      <vt:variant>
        <vt:lpwstr>_Toc225140694</vt:lpwstr>
      </vt:variant>
      <vt:variant>
        <vt:i4>1900597</vt:i4>
      </vt:variant>
      <vt:variant>
        <vt:i4>275</vt:i4>
      </vt:variant>
      <vt:variant>
        <vt:i4>0</vt:i4>
      </vt:variant>
      <vt:variant>
        <vt:i4>5</vt:i4>
      </vt:variant>
      <vt:variant>
        <vt:lpwstr/>
      </vt:variant>
      <vt:variant>
        <vt:lpwstr>_Toc225140693</vt:lpwstr>
      </vt:variant>
      <vt:variant>
        <vt:i4>1900597</vt:i4>
      </vt:variant>
      <vt:variant>
        <vt:i4>269</vt:i4>
      </vt:variant>
      <vt:variant>
        <vt:i4>0</vt:i4>
      </vt:variant>
      <vt:variant>
        <vt:i4>5</vt:i4>
      </vt:variant>
      <vt:variant>
        <vt:lpwstr/>
      </vt:variant>
      <vt:variant>
        <vt:lpwstr>_Toc225140692</vt:lpwstr>
      </vt:variant>
      <vt:variant>
        <vt:i4>1900597</vt:i4>
      </vt:variant>
      <vt:variant>
        <vt:i4>263</vt:i4>
      </vt:variant>
      <vt:variant>
        <vt:i4>0</vt:i4>
      </vt:variant>
      <vt:variant>
        <vt:i4>5</vt:i4>
      </vt:variant>
      <vt:variant>
        <vt:lpwstr/>
      </vt:variant>
      <vt:variant>
        <vt:lpwstr>_Toc225140691</vt:lpwstr>
      </vt:variant>
      <vt:variant>
        <vt:i4>1900597</vt:i4>
      </vt:variant>
      <vt:variant>
        <vt:i4>257</vt:i4>
      </vt:variant>
      <vt:variant>
        <vt:i4>0</vt:i4>
      </vt:variant>
      <vt:variant>
        <vt:i4>5</vt:i4>
      </vt:variant>
      <vt:variant>
        <vt:lpwstr/>
      </vt:variant>
      <vt:variant>
        <vt:lpwstr>_Toc225140690</vt:lpwstr>
      </vt:variant>
      <vt:variant>
        <vt:i4>1835061</vt:i4>
      </vt:variant>
      <vt:variant>
        <vt:i4>251</vt:i4>
      </vt:variant>
      <vt:variant>
        <vt:i4>0</vt:i4>
      </vt:variant>
      <vt:variant>
        <vt:i4>5</vt:i4>
      </vt:variant>
      <vt:variant>
        <vt:lpwstr/>
      </vt:variant>
      <vt:variant>
        <vt:lpwstr>_Toc225140689</vt:lpwstr>
      </vt:variant>
      <vt:variant>
        <vt:i4>1835061</vt:i4>
      </vt:variant>
      <vt:variant>
        <vt:i4>245</vt:i4>
      </vt:variant>
      <vt:variant>
        <vt:i4>0</vt:i4>
      </vt:variant>
      <vt:variant>
        <vt:i4>5</vt:i4>
      </vt:variant>
      <vt:variant>
        <vt:lpwstr/>
      </vt:variant>
      <vt:variant>
        <vt:lpwstr>_Toc225140688</vt:lpwstr>
      </vt:variant>
      <vt:variant>
        <vt:i4>1835061</vt:i4>
      </vt:variant>
      <vt:variant>
        <vt:i4>239</vt:i4>
      </vt:variant>
      <vt:variant>
        <vt:i4>0</vt:i4>
      </vt:variant>
      <vt:variant>
        <vt:i4>5</vt:i4>
      </vt:variant>
      <vt:variant>
        <vt:lpwstr/>
      </vt:variant>
      <vt:variant>
        <vt:lpwstr>_Toc225140687</vt:lpwstr>
      </vt:variant>
      <vt:variant>
        <vt:i4>1835061</vt:i4>
      </vt:variant>
      <vt:variant>
        <vt:i4>233</vt:i4>
      </vt:variant>
      <vt:variant>
        <vt:i4>0</vt:i4>
      </vt:variant>
      <vt:variant>
        <vt:i4>5</vt:i4>
      </vt:variant>
      <vt:variant>
        <vt:lpwstr/>
      </vt:variant>
      <vt:variant>
        <vt:lpwstr>_Toc225140686</vt:lpwstr>
      </vt:variant>
      <vt:variant>
        <vt:i4>1835061</vt:i4>
      </vt:variant>
      <vt:variant>
        <vt:i4>227</vt:i4>
      </vt:variant>
      <vt:variant>
        <vt:i4>0</vt:i4>
      </vt:variant>
      <vt:variant>
        <vt:i4>5</vt:i4>
      </vt:variant>
      <vt:variant>
        <vt:lpwstr/>
      </vt:variant>
      <vt:variant>
        <vt:lpwstr>_Toc225140685</vt:lpwstr>
      </vt:variant>
      <vt:variant>
        <vt:i4>1835061</vt:i4>
      </vt:variant>
      <vt:variant>
        <vt:i4>221</vt:i4>
      </vt:variant>
      <vt:variant>
        <vt:i4>0</vt:i4>
      </vt:variant>
      <vt:variant>
        <vt:i4>5</vt:i4>
      </vt:variant>
      <vt:variant>
        <vt:lpwstr/>
      </vt:variant>
      <vt:variant>
        <vt:lpwstr>_Toc225140684</vt:lpwstr>
      </vt:variant>
      <vt:variant>
        <vt:i4>1835061</vt:i4>
      </vt:variant>
      <vt:variant>
        <vt:i4>215</vt:i4>
      </vt:variant>
      <vt:variant>
        <vt:i4>0</vt:i4>
      </vt:variant>
      <vt:variant>
        <vt:i4>5</vt:i4>
      </vt:variant>
      <vt:variant>
        <vt:lpwstr/>
      </vt:variant>
      <vt:variant>
        <vt:lpwstr>_Toc225140683</vt:lpwstr>
      </vt:variant>
      <vt:variant>
        <vt:i4>1835061</vt:i4>
      </vt:variant>
      <vt:variant>
        <vt:i4>209</vt:i4>
      </vt:variant>
      <vt:variant>
        <vt:i4>0</vt:i4>
      </vt:variant>
      <vt:variant>
        <vt:i4>5</vt:i4>
      </vt:variant>
      <vt:variant>
        <vt:lpwstr/>
      </vt:variant>
      <vt:variant>
        <vt:lpwstr>_Toc225140682</vt:lpwstr>
      </vt:variant>
      <vt:variant>
        <vt:i4>1835061</vt:i4>
      </vt:variant>
      <vt:variant>
        <vt:i4>203</vt:i4>
      </vt:variant>
      <vt:variant>
        <vt:i4>0</vt:i4>
      </vt:variant>
      <vt:variant>
        <vt:i4>5</vt:i4>
      </vt:variant>
      <vt:variant>
        <vt:lpwstr/>
      </vt:variant>
      <vt:variant>
        <vt:lpwstr>_Toc225140681</vt:lpwstr>
      </vt:variant>
      <vt:variant>
        <vt:i4>1835061</vt:i4>
      </vt:variant>
      <vt:variant>
        <vt:i4>197</vt:i4>
      </vt:variant>
      <vt:variant>
        <vt:i4>0</vt:i4>
      </vt:variant>
      <vt:variant>
        <vt:i4>5</vt:i4>
      </vt:variant>
      <vt:variant>
        <vt:lpwstr/>
      </vt:variant>
      <vt:variant>
        <vt:lpwstr>_Toc225140680</vt:lpwstr>
      </vt:variant>
      <vt:variant>
        <vt:i4>1245237</vt:i4>
      </vt:variant>
      <vt:variant>
        <vt:i4>191</vt:i4>
      </vt:variant>
      <vt:variant>
        <vt:i4>0</vt:i4>
      </vt:variant>
      <vt:variant>
        <vt:i4>5</vt:i4>
      </vt:variant>
      <vt:variant>
        <vt:lpwstr/>
      </vt:variant>
      <vt:variant>
        <vt:lpwstr>_Toc225140679</vt:lpwstr>
      </vt:variant>
      <vt:variant>
        <vt:i4>1245237</vt:i4>
      </vt:variant>
      <vt:variant>
        <vt:i4>185</vt:i4>
      </vt:variant>
      <vt:variant>
        <vt:i4>0</vt:i4>
      </vt:variant>
      <vt:variant>
        <vt:i4>5</vt:i4>
      </vt:variant>
      <vt:variant>
        <vt:lpwstr/>
      </vt:variant>
      <vt:variant>
        <vt:lpwstr>_Toc225140678</vt:lpwstr>
      </vt:variant>
      <vt:variant>
        <vt:i4>1245237</vt:i4>
      </vt:variant>
      <vt:variant>
        <vt:i4>179</vt:i4>
      </vt:variant>
      <vt:variant>
        <vt:i4>0</vt:i4>
      </vt:variant>
      <vt:variant>
        <vt:i4>5</vt:i4>
      </vt:variant>
      <vt:variant>
        <vt:lpwstr/>
      </vt:variant>
      <vt:variant>
        <vt:lpwstr>_Toc225140677</vt:lpwstr>
      </vt:variant>
      <vt:variant>
        <vt:i4>1245237</vt:i4>
      </vt:variant>
      <vt:variant>
        <vt:i4>173</vt:i4>
      </vt:variant>
      <vt:variant>
        <vt:i4>0</vt:i4>
      </vt:variant>
      <vt:variant>
        <vt:i4>5</vt:i4>
      </vt:variant>
      <vt:variant>
        <vt:lpwstr/>
      </vt:variant>
      <vt:variant>
        <vt:lpwstr>_Toc225140676</vt:lpwstr>
      </vt:variant>
      <vt:variant>
        <vt:i4>1245237</vt:i4>
      </vt:variant>
      <vt:variant>
        <vt:i4>167</vt:i4>
      </vt:variant>
      <vt:variant>
        <vt:i4>0</vt:i4>
      </vt:variant>
      <vt:variant>
        <vt:i4>5</vt:i4>
      </vt:variant>
      <vt:variant>
        <vt:lpwstr/>
      </vt:variant>
      <vt:variant>
        <vt:lpwstr>_Toc225140675</vt:lpwstr>
      </vt:variant>
      <vt:variant>
        <vt:i4>1245237</vt:i4>
      </vt:variant>
      <vt:variant>
        <vt:i4>161</vt:i4>
      </vt:variant>
      <vt:variant>
        <vt:i4>0</vt:i4>
      </vt:variant>
      <vt:variant>
        <vt:i4>5</vt:i4>
      </vt:variant>
      <vt:variant>
        <vt:lpwstr/>
      </vt:variant>
      <vt:variant>
        <vt:lpwstr>_Toc225140674</vt:lpwstr>
      </vt:variant>
      <vt:variant>
        <vt:i4>1245237</vt:i4>
      </vt:variant>
      <vt:variant>
        <vt:i4>155</vt:i4>
      </vt:variant>
      <vt:variant>
        <vt:i4>0</vt:i4>
      </vt:variant>
      <vt:variant>
        <vt:i4>5</vt:i4>
      </vt:variant>
      <vt:variant>
        <vt:lpwstr/>
      </vt:variant>
      <vt:variant>
        <vt:lpwstr>_Toc225140673</vt:lpwstr>
      </vt:variant>
      <vt:variant>
        <vt:i4>1245237</vt:i4>
      </vt:variant>
      <vt:variant>
        <vt:i4>149</vt:i4>
      </vt:variant>
      <vt:variant>
        <vt:i4>0</vt:i4>
      </vt:variant>
      <vt:variant>
        <vt:i4>5</vt:i4>
      </vt:variant>
      <vt:variant>
        <vt:lpwstr/>
      </vt:variant>
      <vt:variant>
        <vt:lpwstr>_Toc225140672</vt:lpwstr>
      </vt:variant>
      <vt:variant>
        <vt:i4>1245237</vt:i4>
      </vt:variant>
      <vt:variant>
        <vt:i4>143</vt:i4>
      </vt:variant>
      <vt:variant>
        <vt:i4>0</vt:i4>
      </vt:variant>
      <vt:variant>
        <vt:i4>5</vt:i4>
      </vt:variant>
      <vt:variant>
        <vt:lpwstr/>
      </vt:variant>
      <vt:variant>
        <vt:lpwstr>_Toc225140671</vt:lpwstr>
      </vt:variant>
      <vt:variant>
        <vt:i4>1245237</vt:i4>
      </vt:variant>
      <vt:variant>
        <vt:i4>137</vt:i4>
      </vt:variant>
      <vt:variant>
        <vt:i4>0</vt:i4>
      </vt:variant>
      <vt:variant>
        <vt:i4>5</vt:i4>
      </vt:variant>
      <vt:variant>
        <vt:lpwstr/>
      </vt:variant>
      <vt:variant>
        <vt:lpwstr>_Toc225140670</vt:lpwstr>
      </vt:variant>
      <vt:variant>
        <vt:i4>1179701</vt:i4>
      </vt:variant>
      <vt:variant>
        <vt:i4>131</vt:i4>
      </vt:variant>
      <vt:variant>
        <vt:i4>0</vt:i4>
      </vt:variant>
      <vt:variant>
        <vt:i4>5</vt:i4>
      </vt:variant>
      <vt:variant>
        <vt:lpwstr/>
      </vt:variant>
      <vt:variant>
        <vt:lpwstr>_Toc225140669</vt:lpwstr>
      </vt:variant>
      <vt:variant>
        <vt:i4>1179701</vt:i4>
      </vt:variant>
      <vt:variant>
        <vt:i4>125</vt:i4>
      </vt:variant>
      <vt:variant>
        <vt:i4>0</vt:i4>
      </vt:variant>
      <vt:variant>
        <vt:i4>5</vt:i4>
      </vt:variant>
      <vt:variant>
        <vt:lpwstr/>
      </vt:variant>
      <vt:variant>
        <vt:lpwstr>_Toc225140668</vt:lpwstr>
      </vt:variant>
      <vt:variant>
        <vt:i4>1179701</vt:i4>
      </vt:variant>
      <vt:variant>
        <vt:i4>119</vt:i4>
      </vt:variant>
      <vt:variant>
        <vt:i4>0</vt:i4>
      </vt:variant>
      <vt:variant>
        <vt:i4>5</vt:i4>
      </vt:variant>
      <vt:variant>
        <vt:lpwstr/>
      </vt:variant>
      <vt:variant>
        <vt:lpwstr>_Toc225140667</vt:lpwstr>
      </vt:variant>
      <vt:variant>
        <vt:i4>1179701</vt:i4>
      </vt:variant>
      <vt:variant>
        <vt:i4>113</vt:i4>
      </vt:variant>
      <vt:variant>
        <vt:i4>0</vt:i4>
      </vt:variant>
      <vt:variant>
        <vt:i4>5</vt:i4>
      </vt:variant>
      <vt:variant>
        <vt:lpwstr/>
      </vt:variant>
      <vt:variant>
        <vt:lpwstr>_Toc225140666</vt:lpwstr>
      </vt:variant>
      <vt:variant>
        <vt:i4>1179701</vt:i4>
      </vt:variant>
      <vt:variant>
        <vt:i4>107</vt:i4>
      </vt:variant>
      <vt:variant>
        <vt:i4>0</vt:i4>
      </vt:variant>
      <vt:variant>
        <vt:i4>5</vt:i4>
      </vt:variant>
      <vt:variant>
        <vt:lpwstr/>
      </vt:variant>
      <vt:variant>
        <vt:lpwstr>_Toc225140665</vt:lpwstr>
      </vt:variant>
      <vt:variant>
        <vt:i4>1179701</vt:i4>
      </vt:variant>
      <vt:variant>
        <vt:i4>101</vt:i4>
      </vt:variant>
      <vt:variant>
        <vt:i4>0</vt:i4>
      </vt:variant>
      <vt:variant>
        <vt:i4>5</vt:i4>
      </vt:variant>
      <vt:variant>
        <vt:lpwstr/>
      </vt:variant>
      <vt:variant>
        <vt:lpwstr>_Toc225140664</vt:lpwstr>
      </vt:variant>
      <vt:variant>
        <vt:i4>1179701</vt:i4>
      </vt:variant>
      <vt:variant>
        <vt:i4>95</vt:i4>
      </vt:variant>
      <vt:variant>
        <vt:i4>0</vt:i4>
      </vt:variant>
      <vt:variant>
        <vt:i4>5</vt:i4>
      </vt:variant>
      <vt:variant>
        <vt:lpwstr/>
      </vt:variant>
      <vt:variant>
        <vt:lpwstr>_Toc225140663</vt:lpwstr>
      </vt:variant>
      <vt:variant>
        <vt:i4>1179701</vt:i4>
      </vt:variant>
      <vt:variant>
        <vt:i4>89</vt:i4>
      </vt:variant>
      <vt:variant>
        <vt:i4>0</vt:i4>
      </vt:variant>
      <vt:variant>
        <vt:i4>5</vt:i4>
      </vt:variant>
      <vt:variant>
        <vt:lpwstr/>
      </vt:variant>
      <vt:variant>
        <vt:lpwstr>_Toc225140662</vt:lpwstr>
      </vt:variant>
      <vt:variant>
        <vt:i4>1179701</vt:i4>
      </vt:variant>
      <vt:variant>
        <vt:i4>83</vt:i4>
      </vt:variant>
      <vt:variant>
        <vt:i4>0</vt:i4>
      </vt:variant>
      <vt:variant>
        <vt:i4>5</vt:i4>
      </vt:variant>
      <vt:variant>
        <vt:lpwstr/>
      </vt:variant>
      <vt:variant>
        <vt:lpwstr>_Toc225140661</vt:lpwstr>
      </vt:variant>
      <vt:variant>
        <vt:i4>1179701</vt:i4>
      </vt:variant>
      <vt:variant>
        <vt:i4>77</vt:i4>
      </vt:variant>
      <vt:variant>
        <vt:i4>0</vt:i4>
      </vt:variant>
      <vt:variant>
        <vt:i4>5</vt:i4>
      </vt:variant>
      <vt:variant>
        <vt:lpwstr/>
      </vt:variant>
      <vt:variant>
        <vt:lpwstr>_Toc225140660</vt:lpwstr>
      </vt:variant>
      <vt:variant>
        <vt:i4>1114165</vt:i4>
      </vt:variant>
      <vt:variant>
        <vt:i4>71</vt:i4>
      </vt:variant>
      <vt:variant>
        <vt:i4>0</vt:i4>
      </vt:variant>
      <vt:variant>
        <vt:i4>5</vt:i4>
      </vt:variant>
      <vt:variant>
        <vt:lpwstr/>
      </vt:variant>
      <vt:variant>
        <vt:lpwstr>_Toc225140659</vt:lpwstr>
      </vt:variant>
      <vt:variant>
        <vt:i4>1114165</vt:i4>
      </vt:variant>
      <vt:variant>
        <vt:i4>65</vt:i4>
      </vt:variant>
      <vt:variant>
        <vt:i4>0</vt:i4>
      </vt:variant>
      <vt:variant>
        <vt:i4>5</vt:i4>
      </vt:variant>
      <vt:variant>
        <vt:lpwstr/>
      </vt:variant>
      <vt:variant>
        <vt:lpwstr>_Toc225140658</vt:lpwstr>
      </vt:variant>
      <vt:variant>
        <vt:i4>1114165</vt:i4>
      </vt:variant>
      <vt:variant>
        <vt:i4>59</vt:i4>
      </vt:variant>
      <vt:variant>
        <vt:i4>0</vt:i4>
      </vt:variant>
      <vt:variant>
        <vt:i4>5</vt:i4>
      </vt:variant>
      <vt:variant>
        <vt:lpwstr/>
      </vt:variant>
      <vt:variant>
        <vt:lpwstr>_Toc225140657</vt:lpwstr>
      </vt:variant>
      <vt:variant>
        <vt:i4>1114165</vt:i4>
      </vt:variant>
      <vt:variant>
        <vt:i4>53</vt:i4>
      </vt:variant>
      <vt:variant>
        <vt:i4>0</vt:i4>
      </vt:variant>
      <vt:variant>
        <vt:i4>5</vt:i4>
      </vt:variant>
      <vt:variant>
        <vt:lpwstr/>
      </vt:variant>
      <vt:variant>
        <vt:lpwstr>_Toc225140656</vt:lpwstr>
      </vt:variant>
      <vt:variant>
        <vt:i4>1114165</vt:i4>
      </vt:variant>
      <vt:variant>
        <vt:i4>47</vt:i4>
      </vt:variant>
      <vt:variant>
        <vt:i4>0</vt:i4>
      </vt:variant>
      <vt:variant>
        <vt:i4>5</vt:i4>
      </vt:variant>
      <vt:variant>
        <vt:lpwstr/>
      </vt:variant>
      <vt:variant>
        <vt:lpwstr>_Toc225140655</vt:lpwstr>
      </vt:variant>
      <vt:variant>
        <vt:i4>1114165</vt:i4>
      </vt:variant>
      <vt:variant>
        <vt:i4>41</vt:i4>
      </vt:variant>
      <vt:variant>
        <vt:i4>0</vt:i4>
      </vt:variant>
      <vt:variant>
        <vt:i4>5</vt:i4>
      </vt:variant>
      <vt:variant>
        <vt:lpwstr/>
      </vt:variant>
      <vt:variant>
        <vt:lpwstr>_Toc225140654</vt:lpwstr>
      </vt:variant>
      <vt:variant>
        <vt:i4>1114165</vt:i4>
      </vt:variant>
      <vt:variant>
        <vt:i4>35</vt:i4>
      </vt:variant>
      <vt:variant>
        <vt:i4>0</vt:i4>
      </vt:variant>
      <vt:variant>
        <vt:i4>5</vt:i4>
      </vt:variant>
      <vt:variant>
        <vt:lpwstr/>
      </vt:variant>
      <vt:variant>
        <vt:lpwstr>_Toc225140653</vt:lpwstr>
      </vt:variant>
      <vt:variant>
        <vt:i4>1114165</vt:i4>
      </vt:variant>
      <vt:variant>
        <vt:i4>29</vt:i4>
      </vt:variant>
      <vt:variant>
        <vt:i4>0</vt:i4>
      </vt:variant>
      <vt:variant>
        <vt:i4>5</vt:i4>
      </vt:variant>
      <vt:variant>
        <vt:lpwstr/>
      </vt:variant>
      <vt:variant>
        <vt:lpwstr>_Toc225140652</vt:lpwstr>
      </vt:variant>
      <vt:variant>
        <vt:i4>1114165</vt:i4>
      </vt:variant>
      <vt:variant>
        <vt:i4>23</vt:i4>
      </vt:variant>
      <vt:variant>
        <vt:i4>0</vt:i4>
      </vt:variant>
      <vt:variant>
        <vt:i4>5</vt:i4>
      </vt:variant>
      <vt:variant>
        <vt:lpwstr/>
      </vt:variant>
      <vt:variant>
        <vt:lpwstr>_Toc225140651</vt:lpwstr>
      </vt:variant>
      <vt:variant>
        <vt:i4>1114165</vt:i4>
      </vt:variant>
      <vt:variant>
        <vt:i4>17</vt:i4>
      </vt:variant>
      <vt:variant>
        <vt:i4>0</vt:i4>
      </vt:variant>
      <vt:variant>
        <vt:i4>5</vt:i4>
      </vt:variant>
      <vt:variant>
        <vt:lpwstr/>
      </vt:variant>
      <vt:variant>
        <vt:lpwstr>_Toc225140650</vt:lpwstr>
      </vt:variant>
      <vt:variant>
        <vt:i4>1048629</vt:i4>
      </vt:variant>
      <vt:variant>
        <vt:i4>11</vt:i4>
      </vt:variant>
      <vt:variant>
        <vt:i4>0</vt:i4>
      </vt:variant>
      <vt:variant>
        <vt:i4>5</vt:i4>
      </vt:variant>
      <vt:variant>
        <vt:lpwstr/>
      </vt:variant>
      <vt:variant>
        <vt:lpwstr>_Toc225140649</vt:lpwstr>
      </vt:variant>
      <vt:variant>
        <vt:i4>1048629</vt:i4>
      </vt:variant>
      <vt:variant>
        <vt:i4>5</vt:i4>
      </vt:variant>
      <vt:variant>
        <vt:i4>0</vt:i4>
      </vt:variant>
      <vt:variant>
        <vt:i4>5</vt:i4>
      </vt:variant>
      <vt:variant>
        <vt:lpwstr/>
      </vt:variant>
      <vt:variant>
        <vt:lpwstr>_Toc225140648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IVI-3.1 Architecture Specification</dc:title>
  <dc:creator/>
  <cp:lastModifiedBy/>
  <cp:revision>1</cp:revision>
  <cp:lastPrinted>2009-03-24T15:36:00Z</cp:lastPrinted>
  <dcterms:created xsi:type="dcterms:W3CDTF">2011-07-19T22:17:00Z</dcterms:created>
  <dcterms:modified xsi:type="dcterms:W3CDTF">2011-07-19T22:17:00Z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