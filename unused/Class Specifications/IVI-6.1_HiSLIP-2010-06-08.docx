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80" w:tblpY="1"/>
        <w:tblOverlap w:val="never"/>
        <w:tblW w:w="9440" w:type="dxa"/>
        <w:tblLayout w:type="fixed"/>
        <w:tblCellMar>
          <w:left w:w="80" w:type="dxa"/>
          <w:right w:w="80" w:type="dxa"/>
        </w:tblCellMar>
        <w:tblLook w:val="0000"/>
      </w:tblPr>
      <w:tblGrid>
        <w:gridCol w:w="9440"/>
      </w:tblGrid>
      <w:tr w:rsidR="00593EA5" w:rsidRPr="00CA2D1C">
        <w:trPr>
          <w:cantSplit/>
        </w:trPr>
        <w:tc>
          <w:tcPr>
            <w:tcW w:w="9440" w:type="dxa"/>
          </w:tcPr>
          <w:p w:rsidR="00593EA5" w:rsidRPr="00CA2D1C" w:rsidRDefault="00593EA5" w:rsidP="005C6A35">
            <w:pPr>
              <w:pStyle w:val="TPTitle"/>
              <w:jc w:val="right"/>
              <w:rPr>
                <w:sz w:val="20"/>
              </w:rPr>
            </w:pPr>
            <w:r w:rsidRPr="00CA2D1C">
              <w:rPr>
                <w:b w:val="0"/>
                <w:sz w:val="20"/>
              </w:rP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6.5pt;height:129.75pt" o:ole="" fillcolor="window">
                  <v:imagedata r:id="rId8" o:title=""/>
                </v:shape>
                <o:OLEObject Type="Embed" ProgID="Word.Picture.8" ShapeID="_x0000_i1026" DrawAspect="Content" ObjectID="_1337632168" r:id="rId9"/>
              </w:object>
            </w:r>
          </w:p>
          <w:p w:rsidR="00593EA5" w:rsidRPr="00CA2D1C" w:rsidRDefault="00593EA5">
            <w:pPr>
              <w:pStyle w:val="TPTitle"/>
              <w:rPr>
                <w:sz w:val="40"/>
              </w:rPr>
            </w:pPr>
            <w:r w:rsidRPr="00CA2D1C">
              <w:rPr>
                <w:sz w:val="40"/>
              </w:rPr>
              <w:t>IVI-6.1: IVI High-Speed LAN Instrument Protocol (HiSLIP)</w:t>
            </w:r>
          </w:p>
          <w:p w:rsidR="00593EA5" w:rsidRPr="00CA2D1C" w:rsidRDefault="00127420" w:rsidP="00540A17">
            <w:pPr>
              <w:pStyle w:val="TPEditionPartNo"/>
              <w:rPr>
                <w:sz w:val="20"/>
              </w:rPr>
            </w:pPr>
            <w:r>
              <w:rPr>
                <w:sz w:val="20"/>
              </w:rPr>
              <w:t>June</w:t>
            </w:r>
            <w:r w:rsidR="008F7541">
              <w:rPr>
                <w:sz w:val="20"/>
              </w:rPr>
              <w:t xml:space="preserve"> </w:t>
            </w:r>
            <w:r w:rsidR="004D6307">
              <w:rPr>
                <w:sz w:val="20"/>
              </w:rPr>
              <w:t>8</w:t>
            </w:r>
            <w:r w:rsidR="00593EA5" w:rsidRPr="00CA2D1C">
              <w:rPr>
                <w:sz w:val="20"/>
              </w:rPr>
              <w:t>, 20</w:t>
            </w:r>
            <w:r w:rsidR="006F2BC1">
              <w:rPr>
                <w:sz w:val="20"/>
              </w:rPr>
              <w:t>10</w:t>
            </w:r>
            <w:r w:rsidR="00F77791">
              <w:rPr>
                <w:sz w:val="20"/>
              </w:rPr>
              <w:br/>
              <w:t xml:space="preserve">Revision </w:t>
            </w:r>
            <w:r w:rsidR="008772A1">
              <w:rPr>
                <w:sz w:val="20"/>
              </w:rPr>
              <w:t>1.0</w:t>
            </w:r>
          </w:p>
          <w:p w:rsidR="00593EA5" w:rsidRPr="00CA2D1C" w:rsidRDefault="00593EA5">
            <w:pPr>
              <w:pStyle w:val="TPCopyright"/>
              <w:rPr>
                <w:sz w:val="20"/>
              </w:rPr>
            </w:pPr>
            <w:r w:rsidRPr="00CA2D1C">
              <w:rPr>
                <w:sz w:val="20"/>
              </w:rPr>
              <w:t>© Copyright 20</w:t>
            </w:r>
            <w:r w:rsidR="00392C50">
              <w:rPr>
                <w:sz w:val="20"/>
              </w:rPr>
              <w:t>10</w:t>
            </w:r>
            <w:r w:rsidRPr="00CA2D1C">
              <w:rPr>
                <w:sz w:val="20"/>
              </w:rPr>
              <w:t xml:space="preserve"> IVI Foundation.</w:t>
            </w:r>
            <w:r w:rsidRPr="00CA2D1C">
              <w:rPr>
                <w:sz w:val="20"/>
              </w:rPr>
              <w:br/>
              <w:t>All Rights Reserved.</w:t>
            </w:r>
          </w:p>
          <w:p w:rsidR="00593EA5" w:rsidRPr="00CA2D1C" w:rsidRDefault="00593EA5">
            <w:pPr>
              <w:pStyle w:val="TPLine"/>
              <w:rPr>
                <w:sz w:val="20"/>
              </w:rPr>
            </w:pPr>
          </w:p>
        </w:tc>
      </w:tr>
    </w:tbl>
    <w:p w:rsidR="00593EA5" w:rsidRPr="00CA2D1C" w:rsidRDefault="00593EA5" w:rsidP="003A5105">
      <w:pPr>
        <w:pStyle w:val="WarrTitle"/>
        <w:keepLines/>
        <w:outlineLvl w:val="0"/>
        <w:rPr>
          <w:sz w:val="20"/>
        </w:rPr>
      </w:pPr>
      <w:r w:rsidRPr="00CA2D1C">
        <w:rPr>
          <w:sz w:val="20"/>
        </w:rPr>
        <w:lastRenderedPageBreak/>
        <w:t>Important Information</w:t>
      </w:r>
    </w:p>
    <w:p w:rsidR="00593EA5" w:rsidRPr="00CA2D1C" w:rsidRDefault="00593EA5" w:rsidP="00B32CF2">
      <w:pPr>
        <w:pStyle w:val="Body1"/>
      </w:pPr>
      <w:r w:rsidRPr="00CA2D1C">
        <w:t xml:space="preserve">The IVI-6.1: High-Speed LAN Instrument Protocol Specification is authored by the IVI Foundation member companies. For a vendor membership roster list, please visit the IVI Foundation web site at </w:t>
      </w:r>
      <w:hyperlink r:id="rId10" w:history="1">
        <w:r w:rsidRPr="00CA2D1C">
          <w:rPr>
            <w:rStyle w:val="Hyperlink"/>
            <w:rFonts w:ascii="Courier" w:hAnsi="Courier"/>
          </w:rPr>
          <w:t>www.ivifoundation.org</w:t>
        </w:r>
      </w:hyperlink>
      <w:r w:rsidRPr="00CA2D1C">
        <w:t>.</w:t>
      </w:r>
    </w:p>
    <w:p w:rsidR="00593EA5" w:rsidRPr="00CA2D1C" w:rsidRDefault="00593EA5" w:rsidP="00B32CF2">
      <w:pPr>
        <w:pStyle w:val="Body"/>
      </w:pPr>
      <w:r w:rsidRPr="00CA2D1C">
        <w:t xml:space="preserve">The IVI Foundation wants to receive your comments on this specification. You can contact the Foundation through the web site at </w:t>
      </w:r>
      <w:hyperlink r:id="rId11" w:history="1">
        <w:r w:rsidRPr="00CA2D1C">
          <w:rPr>
            <w:rStyle w:val="Hyperlink"/>
            <w:rFonts w:ascii="Courier New" w:hAnsi="Courier New" w:cs="Courier New"/>
          </w:rPr>
          <w:t>www.ivifoundation.org</w:t>
        </w:r>
      </w:hyperlink>
      <w:r w:rsidRPr="00CA2D1C">
        <w:t>.</w:t>
      </w:r>
    </w:p>
    <w:p w:rsidR="00593EA5" w:rsidRPr="00CA2D1C" w:rsidRDefault="00593EA5">
      <w:pPr>
        <w:pStyle w:val="WarrHd"/>
        <w:outlineLvl w:val="0"/>
      </w:pPr>
      <w:r w:rsidRPr="00CA2D1C">
        <w:t>Warranty</w:t>
      </w:r>
    </w:p>
    <w:p w:rsidR="00593EA5" w:rsidRPr="00CA2D1C" w:rsidRDefault="00593EA5">
      <w:pPr>
        <w:pStyle w:val="IVIBody"/>
      </w:pPr>
      <w:r w:rsidRPr="00CA2D1C">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593EA5" w:rsidRPr="00CA2D1C" w:rsidRDefault="00593EA5">
      <w:pPr>
        <w:pStyle w:val="WarrHd"/>
        <w:outlineLvl w:val="0"/>
      </w:pPr>
      <w:r w:rsidRPr="00CA2D1C">
        <w:t>Trademarks</w:t>
      </w:r>
    </w:p>
    <w:p w:rsidR="00593EA5" w:rsidRPr="00CA2D1C" w:rsidRDefault="00593EA5">
      <w:pPr>
        <w:pStyle w:val="IVIBody"/>
      </w:pPr>
      <w:r w:rsidRPr="00CA2D1C">
        <w:t>Product and company names listed are trademarks or trade names of their respective companies.</w:t>
      </w:r>
    </w:p>
    <w:p w:rsidR="00593EA5" w:rsidRPr="00CA2D1C" w:rsidRDefault="00593EA5">
      <w:pPr>
        <w:pStyle w:val="IVIBody"/>
        <w:sectPr w:rsidR="00593EA5" w:rsidRPr="00CA2D1C" w:rsidSect="000160BA">
          <w:headerReference w:type="even" r:id="rId12"/>
          <w:footerReference w:type="even" r:id="rId13"/>
          <w:footerReference w:type="default" r:id="rId14"/>
          <w:pgSz w:w="12240" w:h="15840" w:code="1"/>
          <w:pgMar w:top="1440" w:right="1440" w:bottom="1440" w:left="1440" w:header="720" w:footer="720" w:gutter="0"/>
          <w:pgNumType w:start="1"/>
          <w:cols w:space="0"/>
          <w:noEndnote/>
          <w:titlePg/>
        </w:sectPr>
      </w:pPr>
      <w:r w:rsidRPr="00CA2D1C">
        <w:t>No investigation has been made of common-law trademark rights in any work.</w:t>
      </w:r>
    </w:p>
    <w:tbl>
      <w:tblPr>
        <w:tblW w:w="9540" w:type="dxa"/>
        <w:tblInd w:w="108" w:type="dxa"/>
        <w:tblLayout w:type="fixed"/>
        <w:tblLook w:val="0000"/>
      </w:tblPr>
      <w:tblGrid>
        <w:gridCol w:w="6840"/>
        <w:gridCol w:w="2700"/>
      </w:tblGrid>
      <w:tr w:rsidR="00593EA5" w:rsidRPr="00CA2D1C">
        <w:tc>
          <w:tcPr>
            <w:tcW w:w="6840" w:type="dxa"/>
          </w:tcPr>
          <w:p w:rsidR="00593EA5" w:rsidRPr="00CA2D1C" w:rsidRDefault="00593EA5">
            <w:pPr>
              <w:pStyle w:val="Chaptertitle"/>
              <w:rPr>
                <w:sz w:val="20"/>
              </w:rPr>
            </w:pPr>
            <w:r w:rsidRPr="00CA2D1C">
              <w:rPr>
                <w:sz w:val="20"/>
              </w:rPr>
              <w:lastRenderedPageBreak/>
              <w:br/>
            </w:r>
            <w:r w:rsidRPr="00CA2D1C">
              <w:rPr>
                <w:sz w:val="20"/>
              </w:rPr>
              <w:br/>
            </w:r>
          </w:p>
        </w:tc>
        <w:tc>
          <w:tcPr>
            <w:tcW w:w="2700" w:type="dxa"/>
          </w:tcPr>
          <w:p w:rsidR="00593EA5" w:rsidRPr="00CA2D1C" w:rsidRDefault="00621724">
            <w:pPr>
              <w:tabs>
                <w:tab w:val="right" w:pos="9360"/>
              </w:tabs>
              <w:spacing w:before="60"/>
              <w:jc w:val="right"/>
              <w:rPr>
                <w:sz w:val="20"/>
                <w:szCs w:val="20"/>
                <w:lang w:val="en-US"/>
              </w:rPr>
            </w:pPr>
            <w:r>
              <w:rPr>
                <w:noProof/>
                <w:sz w:val="20"/>
                <w:szCs w:val="20"/>
                <w:lang w:val="en-US" w:eastAsia="en-US"/>
              </w:rPr>
              <w:drawing>
                <wp:inline distT="0" distB="0" distL="0" distR="0">
                  <wp:extent cx="1457325" cy="1209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457325" cy="1209675"/>
                          </a:xfrm>
                          <a:prstGeom prst="rect">
                            <a:avLst/>
                          </a:prstGeom>
                          <a:noFill/>
                          <a:ln w="9525">
                            <a:noFill/>
                            <a:miter lim="800000"/>
                            <a:headEnd/>
                            <a:tailEnd/>
                          </a:ln>
                        </pic:spPr>
                      </pic:pic>
                    </a:graphicData>
                  </a:graphic>
                </wp:inline>
              </w:drawing>
            </w:r>
          </w:p>
        </w:tc>
      </w:tr>
      <w:tr w:rsidR="00593EA5" w:rsidRPr="00CA2D1C">
        <w:trPr>
          <w:trHeight w:val="120"/>
        </w:trPr>
        <w:tc>
          <w:tcPr>
            <w:tcW w:w="9540" w:type="dxa"/>
            <w:gridSpan w:val="2"/>
          </w:tcPr>
          <w:p w:rsidR="00593EA5" w:rsidRPr="00CA2D1C" w:rsidRDefault="00593EA5">
            <w:pPr>
              <w:tabs>
                <w:tab w:val="right" w:pos="9360"/>
              </w:tabs>
              <w:spacing w:line="-120" w:lineRule="auto"/>
              <w:ind w:right="-475"/>
              <w:rPr>
                <w:sz w:val="20"/>
                <w:szCs w:val="20"/>
                <w:u w:val="single"/>
                <w:lang w:val="en-US"/>
              </w:rPr>
            </w:pPr>
          </w:p>
        </w:tc>
      </w:tr>
      <w:tr w:rsidR="00593EA5" w:rsidRPr="00CA2D1C">
        <w:trPr>
          <w:trHeight w:val="120"/>
        </w:trPr>
        <w:tc>
          <w:tcPr>
            <w:tcW w:w="9540" w:type="dxa"/>
            <w:gridSpan w:val="2"/>
            <w:tcBorders>
              <w:top w:val="single" w:sz="6" w:space="0" w:color="auto"/>
            </w:tcBorders>
          </w:tcPr>
          <w:p w:rsidR="00593EA5" w:rsidRPr="00CA2D1C" w:rsidRDefault="00593EA5">
            <w:pPr>
              <w:tabs>
                <w:tab w:val="right" w:pos="9360"/>
              </w:tabs>
              <w:spacing w:after="120" w:line="-160" w:lineRule="auto"/>
              <w:ind w:right="-475"/>
              <w:rPr>
                <w:sz w:val="20"/>
                <w:szCs w:val="20"/>
                <w:u w:val="single"/>
                <w:lang w:val="en-US"/>
              </w:rPr>
            </w:pPr>
          </w:p>
        </w:tc>
      </w:tr>
    </w:tbl>
    <w:p w:rsidR="00127944" w:rsidRDefault="0091478C">
      <w:pPr>
        <w:pStyle w:val="TOC1"/>
        <w:rPr>
          <w:rFonts w:asciiTheme="minorHAnsi" w:eastAsiaTheme="minorEastAsia" w:hAnsiTheme="minorHAnsi" w:cstheme="minorBidi"/>
          <w:b w:val="0"/>
          <w:sz w:val="22"/>
          <w:szCs w:val="22"/>
        </w:rPr>
      </w:pPr>
      <w:r w:rsidRPr="0091478C">
        <w:rPr>
          <w:caps/>
          <w:noProof w:val="0"/>
          <w:sz w:val="20"/>
        </w:rPr>
        <w:fldChar w:fldCharType="begin"/>
      </w:r>
      <w:r w:rsidR="00593EA5" w:rsidRPr="00CA2D1C">
        <w:rPr>
          <w:caps/>
          <w:noProof w:val="0"/>
          <w:sz w:val="20"/>
        </w:rPr>
        <w:instrText xml:space="preserve"> TOC \o "1-4" </w:instrText>
      </w:r>
      <w:r w:rsidRPr="0091478C">
        <w:rPr>
          <w:caps/>
          <w:noProof w:val="0"/>
          <w:sz w:val="20"/>
        </w:rPr>
        <w:fldChar w:fldCharType="separate"/>
      </w:r>
      <w:r w:rsidR="00127944">
        <w:t>1</w:t>
      </w:r>
      <w:r w:rsidR="00127944">
        <w:rPr>
          <w:rFonts w:asciiTheme="minorHAnsi" w:eastAsiaTheme="minorEastAsia" w:hAnsiTheme="minorHAnsi" w:cstheme="minorBidi"/>
          <w:b w:val="0"/>
          <w:sz w:val="22"/>
          <w:szCs w:val="22"/>
        </w:rPr>
        <w:tab/>
      </w:r>
      <w:r w:rsidR="00127944">
        <w:t>Overview of the IVI HiSLIP Specification</w:t>
      </w:r>
      <w:r w:rsidR="00127944">
        <w:tab/>
      </w:r>
      <w:r w:rsidR="00127944">
        <w:fldChar w:fldCharType="begin"/>
      </w:r>
      <w:r w:rsidR="00127944">
        <w:instrText xml:space="preserve"> PAGEREF _Toc263889017 \h </w:instrText>
      </w:r>
      <w:r w:rsidR="00127944">
        <w:fldChar w:fldCharType="separate"/>
      </w:r>
      <w:r w:rsidR="00127944">
        <w:t>6</w:t>
      </w:r>
      <w:r w:rsidR="00127944">
        <w:fldChar w:fldCharType="end"/>
      </w:r>
    </w:p>
    <w:p w:rsidR="00127944" w:rsidRDefault="00127944">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IVI HiSLIP Overview</w:t>
      </w:r>
      <w:r>
        <w:tab/>
      </w:r>
      <w:r>
        <w:fldChar w:fldCharType="begin"/>
      </w:r>
      <w:r>
        <w:instrText xml:space="preserve"> PAGEREF _Toc263889018 \h </w:instrText>
      </w:r>
      <w:r>
        <w:fldChar w:fldCharType="separate"/>
      </w:r>
      <w:r>
        <w:t>6</w:t>
      </w:r>
      <w:r>
        <w:fldChar w:fldCharType="end"/>
      </w:r>
    </w:p>
    <w:p w:rsidR="00127944" w:rsidRDefault="00127944">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References</w:t>
      </w:r>
      <w:r>
        <w:tab/>
      </w:r>
      <w:r>
        <w:fldChar w:fldCharType="begin"/>
      </w:r>
      <w:r>
        <w:instrText xml:space="preserve"> PAGEREF _Toc263889019 \h </w:instrText>
      </w:r>
      <w:r>
        <w:fldChar w:fldCharType="separate"/>
      </w:r>
      <w:r>
        <w:t>6</w:t>
      </w:r>
      <w:r>
        <w:fldChar w:fldCharType="end"/>
      </w:r>
    </w:p>
    <w:p w:rsidR="00127944" w:rsidRDefault="00127944">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Definitions of Terms and Acronyms</w:t>
      </w:r>
      <w:r>
        <w:tab/>
      </w:r>
      <w:r>
        <w:fldChar w:fldCharType="begin"/>
      </w:r>
      <w:r>
        <w:instrText xml:space="preserve"> PAGEREF _Toc263889020 \h </w:instrText>
      </w:r>
      <w:r>
        <w:fldChar w:fldCharType="separate"/>
      </w:r>
      <w:r>
        <w:t>6</w:t>
      </w:r>
      <w:r>
        <w:fldChar w:fldCharType="end"/>
      </w:r>
    </w:p>
    <w:p w:rsidR="00127944" w:rsidRDefault="00127944">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HiSLIP Protocol Description</w:t>
      </w:r>
      <w:r>
        <w:tab/>
      </w:r>
      <w:r>
        <w:fldChar w:fldCharType="begin"/>
      </w:r>
      <w:r>
        <w:instrText xml:space="preserve"> PAGEREF _Toc263889021 \h </w:instrText>
      </w:r>
      <w:r>
        <w:fldChar w:fldCharType="separate"/>
      </w:r>
      <w:r>
        <w:t>8</w:t>
      </w:r>
      <w:r>
        <w:fldChar w:fldCharType="end"/>
      </w:r>
    </w:p>
    <w:p w:rsidR="00127944" w:rsidRDefault="00127944">
      <w:pPr>
        <w:pStyle w:val="TOC2"/>
        <w:rPr>
          <w:rFonts w:asciiTheme="minorHAnsi" w:eastAsiaTheme="minorEastAsia" w:hAnsiTheme="minorHAnsi" w:cstheme="minorBidi"/>
          <w:sz w:val="22"/>
          <w:szCs w:val="22"/>
        </w:rPr>
      </w:pPr>
      <w:r w:rsidRPr="008973F6">
        <w:t>2.1</w:t>
      </w:r>
      <w:r>
        <w:rPr>
          <w:rFonts w:asciiTheme="minorHAnsi" w:eastAsiaTheme="minorEastAsia" w:hAnsiTheme="minorHAnsi" w:cstheme="minorBidi"/>
          <w:sz w:val="22"/>
          <w:szCs w:val="22"/>
        </w:rPr>
        <w:tab/>
      </w:r>
      <w:r>
        <w:t>HiSLIP Port Assignment</w:t>
      </w:r>
      <w:r>
        <w:tab/>
      </w:r>
      <w:r>
        <w:fldChar w:fldCharType="begin"/>
      </w:r>
      <w:r>
        <w:instrText xml:space="preserve"> PAGEREF _Toc263889022 \h </w:instrText>
      </w:r>
      <w:r>
        <w:fldChar w:fldCharType="separate"/>
      </w:r>
      <w:r>
        <w:t>8</w:t>
      </w:r>
      <w:r>
        <w:fldChar w:fldCharType="end"/>
      </w:r>
    </w:p>
    <w:p w:rsidR="00127944" w:rsidRDefault="00127944">
      <w:pPr>
        <w:pStyle w:val="TOC2"/>
        <w:rPr>
          <w:rFonts w:asciiTheme="minorHAnsi" w:eastAsiaTheme="minorEastAsia" w:hAnsiTheme="minorHAnsi" w:cstheme="minorBidi"/>
          <w:sz w:val="22"/>
          <w:szCs w:val="22"/>
        </w:rPr>
      </w:pPr>
      <w:r w:rsidRPr="008973F6">
        <w:t>2.2</w:t>
      </w:r>
      <w:r>
        <w:rPr>
          <w:rFonts w:asciiTheme="minorHAnsi" w:eastAsiaTheme="minorEastAsia" w:hAnsiTheme="minorHAnsi" w:cstheme="minorBidi"/>
          <w:sz w:val="22"/>
          <w:szCs w:val="22"/>
        </w:rPr>
        <w:tab/>
      </w:r>
      <w:r>
        <w:t>Message Header</w:t>
      </w:r>
      <w:r>
        <w:tab/>
      </w:r>
      <w:r>
        <w:fldChar w:fldCharType="begin"/>
      </w:r>
      <w:r>
        <w:instrText xml:space="preserve"> PAGEREF _Toc263889023 \h </w:instrText>
      </w:r>
      <w:r>
        <w:fldChar w:fldCharType="separate"/>
      </w:r>
      <w:r>
        <w:t>8</w:t>
      </w:r>
      <w:r>
        <w:fldChar w:fldCharType="end"/>
      </w:r>
    </w:p>
    <w:p w:rsidR="00127944" w:rsidRDefault="00127944">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Summary of HiSLIP Messages</w:t>
      </w:r>
      <w:r>
        <w:tab/>
      </w:r>
      <w:r>
        <w:fldChar w:fldCharType="begin"/>
      </w:r>
      <w:r>
        <w:instrText xml:space="preserve"> PAGEREF _Toc263889024 \h </w:instrText>
      </w:r>
      <w:r>
        <w:fldChar w:fldCharType="separate"/>
      </w:r>
      <w:r>
        <w:t>9</w:t>
      </w:r>
      <w:r>
        <w:fldChar w:fldCharType="end"/>
      </w:r>
    </w:p>
    <w:p w:rsidR="00127944" w:rsidRDefault="00127944">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Numeric Values of Message Type codes</w:t>
      </w:r>
      <w:r>
        <w:tab/>
      </w:r>
      <w:r>
        <w:fldChar w:fldCharType="begin"/>
      </w:r>
      <w:r>
        <w:instrText xml:space="preserve"> PAGEREF _Toc263889025 \h </w:instrText>
      </w:r>
      <w:r>
        <w:fldChar w:fldCharType="separate"/>
      </w:r>
      <w:r>
        <w:t>13</w:t>
      </w:r>
      <w:r>
        <w:fldChar w:fldCharType="end"/>
      </w:r>
    </w:p>
    <w:p w:rsidR="00127944" w:rsidRDefault="00127944">
      <w:pPr>
        <w:pStyle w:val="TOC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Locking Mechanism</w:t>
      </w:r>
      <w:r>
        <w:tab/>
      </w:r>
      <w:r>
        <w:fldChar w:fldCharType="begin"/>
      </w:r>
      <w:r>
        <w:instrText xml:space="preserve"> PAGEREF _Toc263889026 \h </w:instrText>
      </w:r>
      <w:r>
        <w:fldChar w:fldCharType="separate"/>
      </w:r>
      <w:r>
        <w:t>14</w:t>
      </w:r>
      <w:r>
        <w:fldChar w:fldCharType="end"/>
      </w:r>
    </w:p>
    <w:p w:rsidR="00127944" w:rsidRDefault="00127944">
      <w:pPr>
        <w:pStyle w:val="TOC3"/>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Server Behavior When Client Does Not Have a Lock</w:t>
      </w:r>
      <w:r>
        <w:tab/>
      </w:r>
      <w:r>
        <w:fldChar w:fldCharType="begin"/>
      </w:r>
      <w:r>
        <w:instrText xml:space="preserve"> PAGEREF _Toc263889027 \h </w:instrText>
      </w:r>
      <w:r>
        <w:fldChar w:fldCharType="separate"/>
      </w:r>
      <w:r>
        <w:t>14</w:t>
      </w:r>
      <w:r>
        <w:fldChar w:fldCharType="end"/>
      </w:r>
    </w:p>
    <w:p w:rsidR="00127944" w:rsidRDefault="00127944">
      <w:pPr>
        <w:pStyle w:val="TOC2"/>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HiSLIP Buffer Sizes</w:t>
      </w:r>
      <w:r>
        <w:tab/>
      </w:r>
      <w:r>
        <w:fldChar w:fldCharType="begin"/>
      </w:r>
      <w:r>
        <w:instrText xml:space="preserve"> PAGEREF _Toc263889028 \h </w:instrText>
      </w:r>
      <w:r>
        <w:fldChar w:fldCharType="separate"/>
      </w:r>
      <w:r>
        <w:t>16</w:t>
      </w:r>
      <w:r>
        <w:fldChar w:fldCharType="end"/>
      </w:r>
    </w:p>
    <w:p w:rsidR="00127944" w:rsidRDefault="00127944">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Overlapped and Synchronized Modes</w:t>
      </w:r>
      <w:r>
        <w:tab/>
      </w:r>
      <w:r>
        <w:fldChar w:fldCharType="begin"/>
      </w:r>
      <w:r>
        <w:instrText xml:space="preserve"> PAGEREF _Toc263889029 \h </w:instrText>
      </w:r>
      <w:r>
        <w:fldChar w:fldCharType="separate"/>
      </w:r>
      <w:r>
        <w:t>17</w:t>
      </w:r>
      <w:r>
        <w:fldChar w:fldCharType="end"/>
      </w:r>
    </w:p>
    <w:p w:rsidR="00127944" w:rsidRDefault="00127944">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Synchronized Mode</w:t>
      </w:r>
      <w:r>
        <w:tab/>
      </w:r>
      <w:r>
        <w:fldChar w:fldCharType="begin"/>
      </w:r>
      <w:r>
        <w:instrText xml:space="preserve"> PAGEREF _Toc263889030 \h </w:instrText>
      </w:r>
      <w:r>
        <w:fldChar w:fldCharType="separate"/>
      </w:r>
      <w:r>
        <w:t>18</w:t>
      </w:r>
      <w:r>
        <w:fldChar w:fldCharType="end"/>
      </w:r>
    </w:p>
    <w:p w:rsidR="00127944" w:rsidRDefault="00127944">
      <w:pPr>
        <w:pStyle w:val="TO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Synchronized Mode Server Requirements</w:t>
      </w:r>
      <w:r>
        <w:tab/>
      </w:r>
      <w:r>
        <w:fldChar w:fldCharType="begin"/>
      </w:r>
      <w:r>
        <w:instrText xml:space="preserve"> PAGEREF _Toc263889031 \h </w:instrText>
      </w:r>
      <w:r>
        <w:fldChar w:fldCharType="separate"/>
      </w:r>
      <w:r>
        <w:t>18</w:t>
      </w:r>
      <w:r>
        <w:fldChar w:fldCharType="end"/>
      </w:r>
    </w:p>
    <w:p w:rsidR="00127944" w:rsidRDefault="00127944">
      <w:pPr>
        <w:pStyle w:val="TOC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Synchronized Mode Client Requirements</w:t>
      </w:r>
      <w:r>
        <w:tab/>
      </w:r>
      <w:r>
        <w:fldChar w:fldCharType="begin"/>
      </w:r>
      <w:r>
        <w:instrText xml:space="preserve"> PAGEREF _Toc263889032 \h </w:instrText>
      </w:r>
      <w:r>
        <w:fldChar w:fldCharType="separate"/>
      </w:r>
      <w:r>
        <w:t>18</w:t>
      </w:r>
      <w:r>
        <w:fldChar w:fldCharType="end"/>
      </w:r>
    </w:p>
    <w:p w:rsidR="00127944" w:rsidRDefault="00127944">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Overlapped mode</w:t>
      </w:r>
      <w:r>
        <w:tab/>
      </w:r>
      <w:r>
        <w:fldChar w:fldCharType="begin"/>
      </w:r>
      <w:r>
        <w:instrText xml:space="preserve"> PAGEREF _Toc263889033 \h </w:instrText>
      </w:r>
      <w:r>
        <w:fldChar w:fldCharType="separate"/>
      </w:r>
      <w:r>
        <w:t>20</w:t>
      </w:r>
      <w:r>
        <w:fldChar w:fldCharType="end"/>
      </w:r>
    </w:p>
    <w:p w:rsidR="00127944" w:rsidRDefault="00127944">
      <w:pPr>
        <w:pStyle w:val="TOC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Overlap Mode Server Requirements</w:t>
      </w:r>
      <w:r>
        <w:tab/>
      </w:r>
      <w:r>
        <w:fldChar w:fldCharType="begin"/>
      </w:r>
      <w:r>
        <w:instrText xml:space="preserve"> PAGEREF _Toc263889034 \h </w:instrText>
      </w:r>
      <w:r>
        <w:fldChar w:fldCharType="separate"/>
      </w:r>
      <w:r>
        <w:t>20</w:t>
      </w:r>
      <w:r>
        <w:fldChar w:fldCharType="end"/>
      </w:r>
    </w:p>
    <w:p w:rsidR="00127944" w:rsidRDefault="00127944">
      <w:pPr>
        <w:pStyle w:val="TOC3"/>
        <w:rPr>
          <w:rFonts w:asciiTheme="minorHAnsi" w:eastAsiaTheme="minorEastAsia" w:hAnsiTheme="minorHAnsi" w:cstheme="minorBidi"/>
          <w:sz w:val="22"/>
          <w:szCs w:val="22"/>
        </w:rPr>
      </w:pPr>
      <w:r>
        <w:t>3.2.2</w:t>
      </w:r>
      <w:r>
        <w:rPr>
          <w:rFonts w:asciiTheme="minorHAnsi" w:eastAsiaTheme="minorEastAsia" w:hAnsiTheme="minorHAnsi" w:cstheme="minorBidi"/>
          <w:sz w:val="22"/>
          <w:szCs w:val="22"/>
        </w:rPr>
        <w:tab/>
      </w:r>
      <w:r>
        <w:t>Overlap Mode Client Requirements</w:t>
      </w:r>
      <w:r>
        <w:tab/>
      </w:r>
      <w:r>
        <w:fldChar w:fldCharType="begin"/>
      </w:r>
      <w:r>
        <w:instrText xml:space="preserve"> PAGEREF _Toc263889035 \h </w:instrText>
      </w:r>
      <w:r>
        <w:fldChar w:fldCharType="separate"/>
      </w:r>
      <w:r>
        <w:t>20</w:t>
      </w:r>
      <w:r>
        <w:fldChar w:fldCharType="end"/>
      </w:r>
    </w:p>
    <w:p w:rsidR="00127944" w:rsidRDefault="00127944">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HiSLIP Transactions</w:t>
      </w:r>
      <w:r>
        <w:tab/>
      </w:r>
      <w:r>
        <w:fldChar w:fldCharType="begin"/>
      </w:r>
      <w:r>
        <w:instrText xml:space="preserve"> PAGEREF _Toc263889036 \h </w:instrText>
      </w:r>
      <w:r>
        <w:fldChar w:fldCharType="separate"/>
      </w:r>
      <w:r>
        <w:t>21</w:t>
      </w:r>
      <w:r>
        <w:fldChar w:fldCharType="end"/>
      </w:r>
    </w:p>
    <w:p w:rsidR="00127944" w:rsidRDefault="00127944">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Initialization Transaction</w:t>
      </w:r>
      <w:r>
        <w:tab/>
      </w:r>
      <w:r>
        <w:fldChar w:fldCharType="begin"/>
      </w:r>
      <w:r>
        <w:instrText xml:space="preserve"> PAGEREF _Toc263889037 \h </w:instrText>
      </w:r>
      <w:r>
        <w:fldChar w:fldCharType="separate"/>
      </w:r>
      <w:r>
        <w:t>22</w:t>
      </w:r>
      <w:r>
        <w:fldChar w:fldCharType="end"/>
      </w:r>
    </w:p>
    <w:p w:rsidR="00127944" w:rsidRDefault="00127944">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Fatal Error Detection and Synchronization Recovery</w:t>
      </w:r>
      <w:r>
        <w:tab/>
      </w:r>
      <w:r>
        <w:fldChar w:fldCharType="begin"/>
      </w:r>
      <w:r>
        <w:instrText xml:space="preserve"> PAGEREF _Toc263889038 \h </w:instrText>
      </w:r>
      <w:r>
        <w:fldChar w:fldCharType="separate"/>
      </w:r>
      <w:r>
        <w:t>25</w:t>
      </w:r>
      <w:r>
        <w:fldChar w:fldCharType="end"/>
      </w:r>
    </w:p>
    <w:p w:rsidR="00127944" w:rsidRDefault="00127944">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Error Notification Transaction</w:t>
      </w:r>
      <w:r>
        <w:tab/>
      </w:r>
      <w:r>
        <w:fldChar w:fldCharType="begin"/>
      </w:r>
      <w:r>
        <w:instrText xml:space="preserve"> PAGEREF _Toc263889039 \h </w:instrText>
      </w:r>
      <w:r>
        <w:fldChar w:fldCharType="separate"/>
      </w:r>
      <w:r>
        <w:t>26</w:t>
      </w:r>
      <w:r>
        <w:fldChar w:fldCharType="end"/>
      </w:r>
    </w:p>
    <w:p w:rsidR="00127944" w:rsidRDefault="00127944">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DataTransfer Messages</w:t>
      </w:r>
      <w:r>
        <w:tab/>
      </w:r>
      <w:r>
        <w:fldChar w:fldCharType="begin"/>
      </w:r>
      <w:r>
        <w:instrText xml:space="preserve"> PAGEREF _Toc263889040 \h </w:instrText>
      </w:r>
      <w:r>
        <w:fldChar w:fldCharType="separate"/>
      </w:r>
      <w:r>
        <w:t>27</w:t>
      </w:r>
      <w:r>
        <w:fldChar w:fldCharType="end"/>
      </w:r>
    </w:p>
    <w:p w:rsidR="00127944" w:rsidRDefault="00127944">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Lock Transaction</w:t>
      </w:r>
      <w:r>
        <w:tab/>
      </w:r>
      <w:r>
        <w:fldChar w:fldCharType="begin"/>
      </w:r>
      <w:r>
        <w:instrText xml:space="preserve"> PAGEREF _Toc263889041 \h </w:instrText>
      </w:r>
      <w:r>
        <w:fldChar w:fldCharType="separate"/>
      </w:r>
      <w:r>
        <w:t>29</w:t>
      </w:r>
      <w:r>
        <w:fldChar w:fldCharType="end"/>
      </w:r>
    </w:p>
    <w:p w:rsidR="00127944" w:rsidRDefault="00127944">
      <w:pPr>
        <w:pStyle w:val="TOC3"/>
        <w:rPr>
          <w:rFonts w:asciiTheme="minorHAnsi" w:eastAsiaTheme="minorEastAsia" w:hAnsiTheme="minorHAnsi" w:cstheme="minorBidi"/>
          <w:sz w:val="22"/>
          <w:szCs w:val="22"/>
        </w:rPr>
      </w:pPr>
      <w:r>
        <w:t>4.5.1</w:t>
      </w:r>
      <w:r>
        <w:rPr>
          <w:rFonts w:asciiTheme="minorHAnsi" w:eastAsiaTheme="minorEastAsia" w:hAnsiTheme="minorHAnsi" w:cstheme="minorBidi"/>
          <w:sz w:val="22"/>
          <w:szCs w:val="22"/>
        </w:rPr>
        <w:tab/>
      </w:r>
      <w:r>
        <w:t>Unlock Considerations</w:t>
      </w:r>
      <w:r>
        <w:tab/>
      </w:r>
      <w:r>
        <w:fldChar w:fldCharType="begin"/>
      </w:r>
      <w:r>
        <w:instrText xml:space="preserve"> PAGEREF _Toc263889042 \h </w:instrText>
      </w:r>
      <w:r>
        <w:fldChar w:fldCharType="separate"/>
      </w:r>
      <w:r>
        <w:t>31</w:t>
      </w:r>
      <w:r>
        <w:fldChar w:fldCharType="end"/>
      </w:r>
    </w:p>
    <w:p w:rsidR="00127944" w:rsidRDefault="00127944">
      <w:pPr>
        <w:pStyle w:val="TOC2"/>
        <w:rPr>
          <w:rFonts w:asciiTheme="minorHAnsi" w:eastAsiaTheme="minorEastAsia" w:hAnsiTheme="minorHAnsi" w:cstheme="minorBidi"/>
          <w:sz w:val="22"/>
          <w:szCs w:val="22"/>
        </w:rPr>
      </w:pPr>
      <w:r>
        <w:t>4.6</w:t>
      </w:r>
      <w:r>
        <w:rPr>
          <w:rFonts w:asciiTheme="minorHAnsi" w:eastAsiaTheme="minorEastAsia" w:hAnsiTheme="minorHAnsi" w:cstheme="minorBidi"/>
          <w:sz w:val="22"/>
          <w:szCs w:val="22"/>
        </w:rPr>
        <w:tab/>
      </w:r>
      <w:r>
        <w:t>Lock Info Transaction</w:t>
      </w:r>
      <w:r>
        <w:tab/>
      </w:r>
      <w:r>
        <w:fldChar w:fldCharType="begin"/>
      </w:r>
      <w:r>
        <w:instrText xml:space="preserve"> PAGEREF _Toc263889043 \h </w:instrText>
      </w:r>
      <w:r>
        <w:fldChar w:fldCharType="separate"/>
      </w:r>
      <w:r>
        <w:t>32</w:t>
      </w:r>
      <w:r>
        <w:fldChar w:fldCharType="end"/>
      </w:r>
    </w:p>
    <w:p w:rsidR="00127944" w:rsidRDefault="00127944">
      <w:pPr>
        <w:pStyle w:val="TOC2"/>
        <w:rPr>
          <w:rFonts w:asciiTheme="minorHAnsi" w:eastAsiaTheme="minorEastAsia" w:hAnsiTheme="minorHAnsi" w:cstheme="minorBidi"/>
          <w:sz w:val="22"/>
          <w:szCs w:val="22"/>
        </w:rPr>
      </w:pPr>
      <w:r>
        <w:t>4.7</w:t>
      </w:r>
      <w:r>
        <w:rPr>
          <w:rFonts w:asciiTheme="minorHAnsi" w:eastAsiaTheme="minorEastAsia" w:hAnsiTheme="minorHAnsi" w:cstheme="minorBidi"/>
          <w:sz w:val="22"/>
          <w:szCs w:val="22"/>
        </w:rPr>
        <w:tab/>
      </w:r>
      <w:r>
        <w:t>Remote Local Transaction</w:t>
      </w:r>
      <w:r>
        <w:tab/>
      </w:r>
      <w:r>
        <w:fldChar w:fldCharType="begin"/>
      </w:r>
      <w:r>
        <w:instrText xml:space="preserve"> PAGEREF _Toc263889044 \h </w:instrText>
      </w:r>
      <w:r>
        <w:fldChar w:fldCharType="separate"/>
      </w:r>
      <w:r>
        <w:t>33</w:t>
      </w:r>
      <w:r>
        <w:fldChar w:fldCharType="end"/>
      </w:r>
    </w:p>
    <w:p w:rsidR="00127944" w:rsidRDefault="00127944">
      <w:pPr>
        <w:pStyle w:val="TOC2"/>
        <w:rPr>
          <w:rFonts w:asciiTheme="minorHAnsi" w:eastAsiaTheme="minorEastAsia" w:hAnsiTheme="minorHAnsi" w:cstheme="minorBidi"/>
          <w:sz w:val="22"/>
          <w:szCs w:val="22"/>
        </w:rPr>
      </w:pPr>
      <w:r>
        <w:t>4.8</w:t>
      </w:r>
      <w:r>
        <w:rPr>
          <w:rFonts w:asciiTheme="minorHAnsi" w:eastAsiaTheme="minorEastAsia" w:hAnsiTheme="minorHAnsi" w:cstheme="minorBidi"/>
          <w:sz w:val="22"/>
          <w:szCs w:val="22"/>
        </w:rPr>
        <w:tab/>
      </w:r>
      <w:r>
        <w:t>Trigger Message</w:t>
      </w:r>
      <w:r>
        <w:tab/>
      </w:r>
      <w:r>
        <w:fldChar w:fldCharType="begin"/>
      </w:r>
      <w:r>
        <w:instrText xml:space="preserve"> PAGEREF _Toc263889045 \h </w:instrText>
      </w:r>
      <w:r>
        <w:fldChar w:fldCharType="separate"/>
      </w:r>
      <w:r>
        <w:t>36</w:t>
      </w:r>
      <w:r>
        <w:fldChar w:fldCharType="end"/>
      </w:r>
    </w:p>
    <w:p w:rsidR="00127944" w:rsidRDefault="00127944">
      <w:pPr>
        <w:pStyle w:val="TOC2"/>
        <w:rPr>
          <w:rFonts w:asciiTheme="minorHAnsi" w:eastAsiaTheme="minorEastAsia" w:hAnsiTheme="minorHAnsi" w:cstheme="minorBidi"/>
          <w:sz w:val="22"/>
          <w:szCs w:val="22"/>
        </w:rPr>
      </w:pPr>
      <w:r>
        <w:t>4.9</w:t>
      </w:r>
      <w:r>
        <w:rPr>
          <w:rFonts w:asciiTheme="minorHAnsi" w:eastAsiaTheme="minorEastAsia" w:hAnsiTheme="minorHAnsi" w:cstheme="minorBidi"/>
          <w:sz w:val="22"/>
          <w:szCs w:val="22"/>
        </w:rPr>
        <w:tab/>
      </w:r>
      <w:r>
        <w:t>Vendor Defined Transactions</w:t>
      </w:r>
      <w:r>
        <w:tab/>
      </w:r>
      <w:r>
        <w:fldChar w:fldCharType="begin"/>
      </w:r>
      <w:r>
        <w:instrText xml:space="preserve"> PAGEREF _Toc263889046 \h </w:instrText>
      </w:r>
      <w:r>
        <w:fldChar w:fldCharType="separate"/>
      </w:r>
      <w:r>
        <w:t>37</w:t>
      </w:r>
      <w:r>
        <w:fldChar w:fldCharType="end"/>
      </w:r>
    </w:p>
    <w:p w:rsidR="00127944" w:rsidRDefault="00127944">
      <w:pPr>
        <w:pStyle w:val="TOC2"/>
        <w:rPr>
          <w:rFonts w:asciiTheme="minorHAnsi" w:eastAsiaTheme="minorEastAsia" w:hAnsiTheme="minorHAnsi" w:cstheme="minorBidi"/>
          <w:sz w:val="22"/>
          <w:szCs w:val="22"/>
        </w:rPr>
      </w:pPr>
      <w:r>
        <w:t>4.10</w:t>
      </w:r>
      <w:r>
        <w:rPr>
          <w:rFonts w:asciiTheme="minorHAnsi" w:eastAsiaTheme="minorEastAsia" w:hAnsiTheme="minorHAnsi" w:cstheme="minorBidi"/>
          <w:sz w:val="22"/>
          <w:szCs w:val="22"/>
        </w:rPr>
        <w:tab/>
      </w:r>
      <w:r>
        <w:t>Maximum Message Size Transaction</w:t>
      </w:r>
      <w:r>
        <w:tab/>
      </w:r>
      <w:r>
        <w:fldChar w:fldCharType="begin"/>
      </w:r>
      <w:r>
        <w:instrText xml:space="preserve"> PAGEREF _Toc263889047 \h </w:instrText>
      </w:r>
      <w:r>
        <w:fldChar w:fldCharType="separate"/>
      </w:r>
      <w:r>
        <w:t>38</w:t>
      </w:r>
      <w:r>
        <w:fldChar w:fldCharType="end"/>
      </w:r>
    </w:p>
    <w:p w:rsidR="00127944" w:rsidRDefault="00127944">
      <w:pPr>
        <w:pStyle w:val="TOC2"/>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Interrupted Transaction</w:t>
      </w:r>
      <w:r>
        <w:tab/>
      </w:r>
      <w:r>
        <w:fldChar w:fldCharType="begin"/>
      </w:r>
      <w:r>
        <w:instrText xml:space="preserve"> PAGEREF _Toc263889048 \h </w:instrText>
      </w:r>
      <w:r>
        <w:fldChar w:fldCharType="separate"/>
      </w:r>
      <w:r>
        <w:t>39</w:t>
      </w:r>
      <w:r>
        <w:fldChar w:fldCharType="end"/>
      </w:r>
    </w:p>
    <w:p w:rsidR="00127944" w:rsidRDefault="00127944">
      <w:pPr>
        <w:pStyle w:val="TOC2"/>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Device Clear Transaction</w:t>
      </w:r>
      <w:r>
        <w:tab/>
      </w:r>
      <w:r>
        <w:fldChar w:fldCharType="begin"/>
      </w:r>
      <w:r>
        <w:instrText xml:space="preserve"> PAGEREF _Toc263889049 \h </w:instrText>
      </w:r>
      <w:r>
        <w:fldChar w:fldCharType="separate"/>
      </w:r>
      <w:r>
        <w:t>40</w:t>
      </w:r>
      <w:r>
        <w:fldChar w:fldCharType="end"/>
      </w:r>
    </w:p>
    <w:p w:rsidR="00127944" w:rsidRDefault="00127944">
      <w:pPr>
        <w:pStyle w:val="TOC3"/>
        <w:rPr>
          <w:rFonts w:asciiTheme="minorHAnsi" w:eastAsiaTheme="minorEastAsia" w:hAnsiTheme="minorHAnsi" w:cstheme="minorBidi"/>
          <w:sz w:val="22"/>
          <w:szCs w:val="22"/>
        </w:rPr>
      </w:pPr>
      <w:r>
        <w:t>4.12.1</w:t>
      </w:r>
      <w:r>
        <w:rPr>
          <w:rFonts w:asciiTheme="minorHAnsi" w:eastAsiaTheme="minorEastAsia" w:hAnsiTheme="minorHAnsi" w:cstheme="minorBidi"/>
          <w:sz w:val="22"/>
          <w:szCs w:val="22"/>
        </w:rPr>
        <w:tab/>
      </w:r>
      <w:r>
        <w:t>Feature Negotiation</w:t>
      </w:r>
      <w:r>
        <w:tab/>
      </w:r>
      <w:r>
        <w:fldChar w:fldCharType="begin"/>
      </w:r>
      <w:r>
        <w:instrText xml:space="preserve"> PAGEREF _Toc263889050 \h </w:instrText>
      </w:r>
      <w:r>
        <w:fldChar w:fldCharType="separate"/>
      </w:r>
      <w:r>
        <w:t>41</w:t>
      </w:r>
      <w:r>
        <w:fldChar w:fldCharType="end"/>
      </w:r>
    </w:p>
    <w:p w:rsidR="00127944" w:rsidRDefault="00127944">
      <w:pPr>
        <w:pStyle w:val="TOC2"/>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Service Request</w:t>
      </w:r>
      <w:r>
        <w:tab/>
      </w:r>
      <w:r>
        <w:fldChar w:fldCharType="begin"/>
      </w:r>
      <w:r>
        <w:instrText xml:space="preserve"> PAGEREF _Toc263889051 \h </w:instrText>
      </w:r>
      <w:r>
        <w:fldChar w:fldCharType="separate"/>
      </w:r>
      <w:r>
        <w:t>42</w:t>
      </w:r>
      <w:r>
        <w:fldChar w:fldCharType="end"/>
      </w:r>
    </w:p>
    <w:p w:rsidR="00127944" w:rsidRDefault="00127944">
      <w:pPr>
        <w:pStyle w:val="TOC2"/>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Status Query Transaction</w:t>
      </w:r>
      <w:r>
        <w:tab/>
      </w:r>
      <w:r>
        <w:fldChar w:fldCharType="begin"/>
      </w:r>
      <w:r>
        <w:instrText xml:space="preserve"> PAGEREF _Toc263889052 \h </w:instrText>
      </w:r>
      <w:r>
        <w:fldChar w:fldCharType="separate"/>
      </w:r>
      <w:r>
        <w:t>43</w:t>
      </w:r>
      <w:r>
        <w:fldChar w:fldCharType="end"/>
      </w:r>
    </w:p>
    <w:p w:rsidR="00127944" w:rsidRDefault="00127944">
      <w:pPr>
        <w:pStyle w:val="TOC3"/>
        <w:rPr>
          <w:rFonts w:asciiTheme="minorHAnsi" w:eastAsiaTheme="minorEastAsia" w:hAnsiTheme="minorHAnsi" w:cstheme="minorBidi"/>
          <w:sz w:val="22"/>
          <w:szCs w:val="22"/>
        </w:rPr>
      </w:pPr>
      <w:r>
        <w:t>4.14.1</w:t>
      </w:r>
      <w:r>
        <w:rPr>
          <w:rFonts w:asciiTheme="minorHAnsi" w:eastAsiaTheme="minorEastAsia" w:hAnsiTheme="minorHAnsi" w:cstheme="minorBidi"/>
          <w:sz w:val="22"/>
          <w:szCs w:val="22"/>
        </w:rPr>
        <w:tab/>
      </w:r>
      <w:r>
        <w:t>MAV Generation in Synchronized Mode</w:t>
      </w:r>
      <w:r>
        <w:tab/>
      </w:r>
      <w:r>
        <w:fldChar w:fldCharType="begin"/>
      </w:r>
      <w:r>
        <w:instrText xml:space="preserve"> PAGEREF _Toc263889053 \h </w:instrText>
      </w:r>
      <w:r>
        <w:fldChar w:fldCharType="separate"/>
      </w:r>
      <w:r>
        <w:t>44</w:t>
      </w:r>
      <w:r>
        <w:fldChar w:fldCharType="end"/>
      </w:r>
    </w:p>
    <w:p w:rsidR="00127944" w:rsidRDefault="00127944">
      <w:pPr>
        <w:pStyle w:val="TOC3"/>
        <w:rPr>
          <w:rFonts w:asciiTheme="minorHAnsi" w:eastAsiaTheme="minorEastAsia" w:hAnsiTheme="minorHAnsi" w:cstheme="minorBidi"/>
          <w:sz w:val="22"/>
          <w:szCs w:val="22"/>
        </w:rPr>
      </w:pPr>
      <w:r>
        <w:lastRenderedPageBreak/>
        <w:t>4.14.2</w:t>
      </w:r>
      <w:r>
        <w:rPr>
          <w:rFonts w:asciiTheme="minorHAnsi" w:eastAsiaTheme="minorEastAsia" w:hAnsiTheme="minorHAnsi" w:cstheme="minorBidi"/>
          <w:sz w:val="22"/>
          <w:szCs w:val="22"/>
        </w:rPr>
        <w:tab/>
      </w:r>
      <w:r>
        <w:t>MAV Generation in Overlapped Mode</w:t>
      </w:r>
      <w:r>
        <w:tab/>
      </w:r>
      <w:r>
        <w:fldChar w:fldCharType="begin"/>
      </w:r>
      <w:r>
        <w:instrText xml:space="preserve"> PAGEREF _Toc263889054 \h </w:instrText>
      </w:r>
      <w:r>
        <w:fldChar w:fldCharType="separate"/>
      </w:r>
      <w:r>
        <w:t>44</w:t>
      </w:r>
      <w:r>
        <w:fldChar w:fldCharType="end"/>
      </w:r>
    </w:p>
    <w:p w:rsidR="00127944" w:rsidRDefault="00127944">
      <w:pPr>
        <w:pStyle w:val="TOC3"/>
        <w:rPr>
          <w:rFonts w:asciiTheme="minorHAnsi" w:eastAsiaTheme="minorEastAsia" w:hAnsiTheme="minorHAnsi" w:cstheme="minorBidi"/>
          <w:sz w:val="22"/>
          <w:szCs w:val="22"/>
        </w:rPr>
      </w:pPr>
      <w:r>
        <w:t>4.14.3</w:t>
      </w:r>
      <w:r>
        <w:rPr>
          <w:rFonts w:asciiTheme="minorHAnsi" w:eastAsiaTheme="minorEastAsia" w:hAnsiTheme="minorHAnsi" w:cstheme="minorBidi"/>
          <w:sz w:val="22"/>
          <w:szCs w:val="22"/>
        </w:rPr>
        <w:tab/>
      </w:r>
      <w:r>
        <w:t>Implementation Note</w:t>
      </w:r>
      <w:r>
        <w:tab/>
      </w:r>
      <w:r>
        <w:fldChar w:fldCharType="begin"/>
      </w:r>
      <w:r>
        <w:instrText xml:space="preserve"> PAGEREF _Toc263889055 \h </w:instrText>
      </w:r>
      <w:r>
        <w:fldChar w:fldCharType="separate"/>
      </w:r>
      <w:r>
        <w:t>44</w:t>
      </w:r>
      <w:r>
        <w:fldChar w:fldCharType="end"/>
      </w:r>
    </w:p>
    <w:p w:rsidR="00127944" w:rsidRDefault="00127944">
      <w:pPr>
        <w:pStyle w:val="TOC1"/>
        <w:rPr>
          <w:rFonts w:asciiTheme="minorHAnsi" w:eastAsiaTheme="minorEastAsia" w:hAnsiTheme="minorHAnsi" w:cstheme="minorBidi"/>
          <w:b w:val="0"/>
          <w:sz w:val="22"/>
          <w:szCs w:val="22"/>
        </w:rPr>
      </w:pPr>
      <w:r>
        <w:t>A.</w:t>
      </w:r>
      <w:r>
        <w:rPr>
          <w:rFonts w:asciiTheme="minorHAnsi" w:eastAsiaTheme="minorEastAsia" w:hAnsiTheme="minorHAnsi" w:cstheme="minorBidi"/>
          <w:b w:val="0"/>
          <w:sz w:val="22"/>
          <w:szCs w:val="22"/>
        </w:rPr>
        <w:tab/>
      </w:r>
      <w:r>
        <w:t>Analysis of Interrupted Conditions</w:t>
      </w:r>
      <w:r>
        <w:tab/>
      </w:r>
      <w:r>
        <w:fldChar w:fldCharType="begin"/>
      </w:r>
      <w:r>
        <w:instrText xml:space="preserve"> PAGEREF _Toc263889056 \h </w:instrText>
      </w:r>
      <w:r>
        <w:fldChar w:fldCharType="separate"/>
      </w:r>
      <w:r>
        <w:t>46</w:t>
      </w:r>
      <w:r>
        <w:fldChar w:fldCharType="end"/>
      </w:r>
    </w:p>
    <w:p w:rsidR="00127944" w:rsidRDefault="00127944">
      <w:pPr>
        <w:pStyle w:val="TOC2"/>
        <w:rPr>
          <w:rFonts w:asciiTheme="minorHAnsi" w:eastAsiaTheme="minorEastAsia" w:hAnsiTheme="minorHAnsi" w:cstheme="minorBidi"/>
          <w:sz w:val="22"/>
          <w:szCs w:val="22"/>
        </w:rPr>
      </w:pPr>
      <w:r>
        <w:t>A.1</w:t>
      </w:r>
      <w:r>
        <w:rPr>
          <w:rFonts w:asciiTheme="minorHAnsi" w:eastAsiaTheme="minorEastAsia" w:hAnsiTheme="minorHAnsi" w:cstheme="minorBidi"/>
          <w:sz w:val="22"/>
          <w:szCs w:val="22"/>
        </w:rPr>
        <w:tab/>
      </w:r>
      <w:r>
        <w:t>Slow Client</w:t>
      </w:r>
      <w:r>
        <w:tab/>
      </w:r>
      <w:r>
        <w:fldChar w:fldCharType="begin"/>
      </w:r>
      <w:r>
        <w:instrText xml:space="preserve"> PAGEREF _Toc263889057 \h </w:instrText>
      </w:r>
      <w:r>
        <w:fldChar w:fldCharType="separate"/>
      </w:r>
      <w:r>
        <w:t>46</w:t>
      </w:r>
      <w:r>
        <w:fldChar w:fldCharType="end"/>
      </w:r>
    </w:p>
    <w:p w:rsidR="00127944" w:rsidRDefault="00127944">
      <w:pPr>
        <w:pStyle w:val="TOC2"/>
        <w:rPr>
          <w:rFonts w:asciiTheme="minorHAnsi" w:eastAsiaTheme="minorEastAsia" w:hAnsiTheme="minorHAnsi" w:cstheme="minorBidi"/>
          <w:sz w:val="22"/>
          <w:szCs w:val="22"/>
        </w:rPr>
      </w:pPr>
      <w:r>
        <w:t>A.2</w:t>
      </w:r>
      <w:r>
        <w:rPr>
          <w:rFonts w:asciiTheme="minorHAnsi" w:eastAsiaTheme="minorEastAsia" w:hAnsiTheme="minorHAnsi" w:cstheme="minorBidi"/>
          <w:sz w:val="22"/>
          <w:szCs w:val="22"/>
        </w:rPr>
        <w:tab/>
      </w:r>
      <w:r>
        <w:t>Fast Client</w:t>
      </w:r>
      <w:r>
        <w:tab/>
      </w:r>
      <w:r>
        <w:fldChar w:fldCharType="begin"/>
      </w:r>
      <w:r>
        <w:instrText xml:space="preserve"> PAGEREF _Toc263889058 \h </w:instrText>
      </w:r>
      <w:r>
        <w:fldChar w:fldCharType="separate"/>
      </w:r>
      <w:r>
        <w:t>47</w:t>
      </w:r>
      <w:r>
        <w:fldChar w:fldCharType="end"/>
      </w:r>
    </w:p>
    <w:p w:rsidR="00127944" w:rsidRDefault="00127944">
      <w:pPr>
        <w:pStyle w:val="TOC2"/>
        <w:rPr>
          <w:rFonts w:asciiTheme="minorHAnsi" w:eastAsiaTheme="minorEastAsia" w:hAnsiTheme="minorHAnsi" w:cstheme="minorBidi"/>
          <w:sz w:val="22"/>
          <w:szCs w:val="22"/>
        </w:rPr>
      </w:pPr>
      <w:r>
        <w:t>A.3</w:t>
      </w:r>
      <w:r>
        <w:rPr>
          <w:rFonts w:asciiTheme="minorHAnsi" w:eastAsiaTheme="minorEastAsia" w:hAnsiTheme="minorHAnsi" w:cstheme="minorBidi"/>
          <w:sz w:val="22"/>
          <w:szCs w:val="22"/>
        </w:rPr>
        <w:tab/>
      </w:r>
      <w:r>
        <w:t>Intermediate Timing</w:t>
      </w:r>
      <w:r>
        <w:tab/>
      </w:r>
      <w:r>
        <w:fldChar w:fldCharType="begin"/>
      </w:r>
      <w:r>
        <w:instrText xml:space="preserve"> PAGEREF _Toc263889059 \h </w:instrText>
      </w:r>
      <w:r>
        <w:fldChar w:fldCharType="separate"/>
      </w:r>
      <w:r>
        <w:t>49</w:t>
      </w:r>
      <w:r>
        <w:fldChar w:fldCharType="end"/>
      </w:r>
    </w:p>
    <w:p w:rsidR="00127944" w:rsidRDefault="00127944">
      <w:pPr>
        <w:pStyle w:val="TOC2"/>
        <w:rPr>
          <w:rFonts w:asciiTheme="minorHAnsi" w:eastAsiaTheme="minorEastAsia" w:hAnsiTheme="minorHAnsi" w:cstheme="minorBidi"/>
          <w:sz w:val="22"/>
          <w:szCs w:val="22"/>
        </w:rPr>
      </w:pPr>
      <w:r>
        <w:pict>
          <v:shape id="_x0000_i1027" type="#_x0000_t75" style="width:428.25pt;height:243.75pt">
            <v:imagedata croptop="-65520f" cropbottom="65520f"/>
          </v:shape>
        </w:pict>
      </w:r>
      <w:r>
        <w:tab/>
      </w:r>
      <w:r>
        <w:fldChar w:fldCharType="begin"/>
      </w:r>
      <w:r>
        <w:instrText xml:space="preserve"> PAGEREF _Toc263889060 \h </w:instrText>
      </w:r>
      <w:r>
        <w:fldChar w:fldCharType="separate"/>
      </w:r>
      <w:r>
        <w:t>49</w:t>
      </w:r>
      <w:r>
        <w:fldChar w:fldCharType="end"/>
      </w:r>
    </w:p>
    <w:p w:rsidR="00593EA5" w:rsidRPr="00CA2D1C" w:rsidRDefault="0091478C">
      <w:pPr>
        <w:pStyle w:val="TOC3"/>
        <w:tabs>
          <w:tab w:val="left" w:pos="3060"/>
        </w:tabs>
        <w:rPr>
          <w:noProof w:val="0"/>
          <w:szCs w:val="20"/>
        </w:rPr>
        <w:sectPr w:rsidR="00593EA5" w:rsidRPr="00CA2D1C" w:rsidSect="000160BA">
          <w:footerReference w:type="first" r:id="rId16"/>
          <w:pgSz w:w="12240" w:h="15840" w:code="1"/>
          <w:pgMar w:top="1440" w:right="1440" w:bottom="1440" w:left="1440" w:header="720" w:footer="720" w:gutter="0"/>
          <w:cols w:space="0"/>
          <w:noEndnote/>
          <w:titlePg/>
        </w:sectPr>
      </w:pPr>
      <w:r w:rsidRPr="00CA2D1C">
        <w:rPr>
          <w:caps/>
          <w:noProof w:val="0"/>
        </w:rPr>
        <w:fldChar w:fldCharType="end"/>
      </w:r>
    </w:p>
    <w:p w:rsidR="00593EA5" w:rsidRPr="00CA2D1C" w:rsidRDefault="00593EA5" w:rsidP="005722DA">
      <w:pPr>
        <w:pStyle w:val="Level1Head"/>
        <w:rPr>
          <w:sz w:val="28"/>
          <w:szCs w:val="28"/>
        </w:rPr>
      </w:pPr>
      <w:r w:rsidRPr="00CA2D1C">
        <w:rPr>
          <w:sz w:val="28"/>
          <w:szCs w:val="28"/>
        </w:rPr>
        <w:lastRenderedPageBreak/>
        <w:t>IVI HiSLIP Revision History</w:t>
      </w:r>
    </w:p>
    <w:p w:rsidR="00593EA5" w:rsidRPr="00CA2D1C" w:rsidRDefault="00593EA5">
      <w:pPr>
        <w:pStyle w:val="IVIBody"/>
      </w:pPr>
      <w:r w:rsidRPr="00CA2D1C">
        <w:t>This section is an overview of the revision history of the IVI HiSLIP specification.</w:t>
      </w:r>
    </w:p>
    <w:p w:rsidR="00593EA5" w:rsidRPr="00CA2D1C" w:rsidRDefault="00593EA5" w:rsidP="00322762">
      <w:pPr>
        <w:pStyle w:val="IVIBody"/>
      </w:pPr>
    </w:p>
    <w:p w:rsidR="00593EA5" w:rsidRPr="00CA2D1C" w:rsidRDefault="00593EA5" w:rsidP="00810BCC">
      <w:pPr>
        <w:rPr>
          <w:lang w:val="en-US"/>
        </w:rPr>
      </w:pPr>
      <w:bookmarkStart w:id="1" w:name="_Toc402677928"/>
      <w:bookmarkStart w:id="2" w:name="_Toc405629848"/>
      <w:bookmarkStart w:id="3" w:name="_Toc423009177"/>
      <w:bookmarkStart w:id="4" w:name="_Ref440271912"/>
      <w:bookmarkStart w:id="5" w:name="_Ref440271986"/>
      <w:bookmarkStart w:id="6" w:name="_Ref440272026"/>
      <w:bookmarkStart w:id="7" w:name="_Ref440274779"/>
      <w:bookmarkStart w:id="8" w:name="_Ref535407982"/>
      <w:bookmarkStart w:id="9" w:name="_Ref535407989"/>
    </w:p>
    <w:p w:rsidR="007A6B43" w:rsidRDefault="007A6B43" w:rsidP="007A6B43">
      <w:pPr>
        <w:pStyle w:val="Caption"/>
        <w:keepNext/>
      </w:pPr>
      <w:r>
        <w:t xml:space="preserve">Table </w:t>
      </w:r>
      <w:fldSimple w:instr=" SEQ Table \* ARABIC ">
        <w:r w:rsidR="00127944">
          <w:rPr>
            <w:noProof/>
          </w:rPr>
          <w:t>1</w:t>
        </w:r>
      </w:fldSimple>
      <w:r>
        <w:t>.  IVI HiSLIP Class Specification Revisions</w:t>
      </w:r>
    </w:p>
    <w:tbl>
      <w:tblPr>
        <w:tblW w:w="10368" w:type="dxa"/>
        <w:tblInd w:w="828" w:type="dxa"/>
        <w:tblLayout w:type="fixed"/>
        <w:tblLook w:val="0000"/>
      </w:tblPr>
      <w:tblGrid>
        <w:gridCol w:w="2484"/>
        <w:gridCol w:w="6156"/>
        <w:gridCol w:w="1728"/>
      </w:tblGrid>
      <w:tr w:rsidR="00593EA5" w:rsidRPr="00CA2D1C" w:rsidTr="00BD22AB">
        <w:trPr>
          <w:tblHeader/>
        </w:trPr>
        <w:tc>
          <w:tcPr>
            <w:tcW w:w="10368" w:type="dxa"/>
            <w:gridSpan w:val="3"/>
          </w:tcPr>
          <w:p w:rsidR="00593EA5" w:rsidRPr="00CA2D1C" w:rsidRDefault="00593EA5" w:rsidP="007A6B43">
            <w:pPr>
              <w:pStyle w:val="IVITableCaption"/>
              <w:jc w:val="left"/>
              <w:rPr>
                <w:sz w:val="20"/>
              </w:rPr>
            </w:pPr>
          </w:p>
        </w:tc>
      </w:tr>
      <w:tr w:rsidR="00593EA5" w:rsidRPr="00CA2D1C" w:rsidTr="00BD22A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484" w:type="dxa"/>
            <w:tcBorders>
              <w:bottom w:val="double" w:sz="6" w:space="0" w:color="auto"/>
            </w:tcBorders>
          </w:tcPr>
          <w:p w:rsidR="00593EA5" w:rsidRPr="00CA2D1C" w:rsidRDefault="00593EA5" w:rsidP="005C1623">
            <w:pPr>
              <w:pStyle w:val="IVITableHead"/>
            </w:pPr>
            <w:r w:rsidRPr="00CA2D1C">
              <w:t>Status</w:t>
            </w:r>
          </w:p>
        </w:tc>
        <w:tc>
          <w:tcPr>
            <w:tcW w:w="6156" w:type="dxa"/>
            <w:tcBorders>
              <w:bottom w:val="double" w:sz="6" w:space="0" w:color="auto"/>
            </w:tcBorders>
          </w:tcPr>
          <w:p w:rsidR="00593EA5" w:rsidRPr="00CA2D1C" w:rsidRDefault="00593EA5" w:rsidP="005C1623">
            <w:pPr>
              <w:pStyle w:val="IVITableHead"/>
            </w:pPr>
            <w:r w:rsidRPr="00CA2D1C">
              <w:t>Action</w:t>
            </w:r>
          </w:p>
        </w:tc>
      </w:tr>
      <w:tr w:rsidR="00593EA5" w:rsidRPr="00CA2D1C" w:rsidTr="00BD22A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1728" w:type="dxa"/>
        </w:trPr>
        <w:tc>
          <w:tcPr>
            <w:tcW w:w="2484" w:type="dxa"/>
          </w:tcPr>
          <w:p w:rsidR="00593EA5" w:rsidRPr="00CA2D1C" w:rsidRDefault="00593EA5" w:rsidP="00127944">
            <w:pPr>
              <w:pStyle w:val="IVITableCell"/>
            </w:pPr>
            <w:r w:rsidRPr="00CA2D1C">
              <w:t xml:space="preserve">Revision </w:t>
            </w:r>
            <w:r w:rsidR="00127944">
              <w:t>1.0</w:t>
            </w:r>
          </w:p>
        </w:tc>
        <w:tc>
          <w:tcPr>
            <w:tcW w:w="6156" w:type="dxa"/>
          </w:tcPr>
          <w:p w:rsidR="00593EA5" w:rsidRPr="00CA2D1C" w:rsidRDefault="00127944" w:rsidP="00197DC9">
            <w:pPr>
              <w:pStyle w:val="IVITableCell"/>
            </w:pPr>
            <w:r>
              <w:t>First version of specification.</w:t>
            </w:r>
          </w:p>
        </w:tc>
      </w:tr>
    </w:tbl>
    <w:p w:rsidR="00593EA5" w:rsidRPr="00CA2D1C" w:rsidRDefault="00593EA5" w:rsidP="00810BCC">
      <w:pPr>
        <w:rPr>
          <w:lang w:val="en-US"/>
        </w:rPr>
      </w:pPr>
    </w:p>
    <w:p w:rsidR="00593EA5" w:rsidRPr="00CA2D1C" w:rsidRDefault="00593EA5" w:rsidP="004B527C">
      <w:pPr>
        <w:pStyle w:val="Heading1"/>
      </w:pPr>
      <w:bookmarkStart w:id="10" w:name="_Toc263889017"/>
      <w:r w:rsidRPr="00CA2D1C">
        <w:lastRenderedPageBreak/>
        <w:t>Overview of the IVI HiSLIP Specification</w:t>
      </w:r>
      <w:bookmarkEnd w:id="1"/>
      <w:bookmarkEnd w:id="2"/>
      <w:bookmarkEnd w:id="3"/>
      <w:bookmarkEnd w:id="4"/>
      <w:bookmarkEnd w:id="5"/>
      <w:bookmarkEnd w:id="6"/>
      <w:bookmarkEnd w:id="7"/>
      <w:bookmarkEnd w:id="8"/>
      <w:bookmarkEnd w:id="9"/>
      <w:bookmarkEnd w:id="10"/>
    </w:p>
    <w:p w:rsidR="00593EA5" w:rsidRPr="00CA2D1C" w:rsidRDefault="00593EA5" w:rsidP="001E0078">
      <w:pPr>
        <w:pStyle w:val="Body1"/>
      </w:pPr>
      <w:r w:rsidRPr="00CA2D1C">
        <w:t>HiSLIP (High Speed LAN Instrument Protocol) is a protocol for TCP-based instrument control that provides the capabilities of conventional test and measurement protocols with minimal impact to performance.  The HiSLIP protocol includes:</w:t>
      </w:r>
    </w:p>
    <w:p w:rsidR="00593EA5" w:rsidRPr="00CA2D1C" w:rsidRDefault="00593EA5" w:rsidP="00276C38">
      <w:pPr>
        <w:pStyle w:val="Body1"/>
        <w:numPr>
          <w:ilvl w:val="0"/>
          <w:numId w:val="4"/>
        </w:numPr>
      </w:pPr>
      <w:r w:rsidRPr="00CA2D1C">
        <w:t>Device clear</w:t>
      </w:r>
    </w:p>
    <w:p w:rsidR="00593EA5" w:rsidRPr="00CA2D1C" w:rsidRDefault="00593EA5" w:rsidP="00276C38">
      <w:pPr>
        <w:pStyle w:val="Body1"/>
        <w:numPr>
          <w:ilvl w:val="0"/>
          <w:numId w:val="4"/>
        </w:numPr>
      </w:pPr>
      <w:r w:rsidRPr="00CA2D1C">
        <w:t>Instrument status reporting with message available calculation per IEEE Std 488.2</w:t>
      </w:r>
    </w:p>
    <w:p w:rsidR="00593EA5" w:rsidRPr="00CA2D1C" w:rsidRDefault="00593EA5" w:rsidP="00276C38">
      <w:pPr>
        <w:pStyle w:val="Body1"/>
        <w:numPr>
          <w:ilvl w:val="0"/>
          <w:numId w:val="4"/>
        </w:numPr>
      </w:pPr>
      <w:r w:rsidRPr="00CA2D1C">
        <w:t>Instrument remote/local status control</w:t>
      </w:r>
    </w:p>
    <w:p w:rsidR="00593EA5" w:rsidRPr="00CA2D1C" w:rsidRDefault="00593EA5" w:rsidP="00276C38">
      <w:pPr>
        <w:pStyle w:val="Body1"/>
        <w:numPr>
          <w:ilvl w:val="0"/>
          <w:numId w:val="4"/>
        </w:numPr>
      </w:pPr>
      <w:r w:rsidRPr="00CA2D1C">
        <w:t>Instrument locking</w:t>
      </w:r>
    </w:p>
    <w:p w:rsidR="00593EA5" w:rsidRPr="00CA2D1C" w:rsidRDefault="00593EA5" w:rsidP="00276C38">
      <w:pPr>
        <w:pStyle w:val="Body1"/>
        <w:numPr>
          <w:ilvl w:val="0"/>
          <w:numId w:val="4"/>
        </w:numPr>
      </w:pPr>
      <w:r w:rsidRPr="00CA2D1C">
        <w:t>Service Request from the instrument to the client</w:t>
      </w:r>
    </w:p>
    <w:p w:rsidR="00593EA5" w:rsidRPr="00CA2D1C" w:rsidRDefault="00593EA5" w:rsidP="00276C38">
      <w:pPr>
        <w:pStyle w:val="Body1"/>
        <w:numPr>
          <w:ilvl w:val="0"/>
          <w:numId w:val="4"/>
        </w:numPr>
      </w:pPr>
      <w:r w:rsidRPr="00CA2D1C">
        <w:t>End message</w:t>
      </w:r>
    </w:p>
    <w:p w:rsidR="00593EA5" w:rsidRPr="00CA2D1C" w:rsidRDefault="00593EA5" w:rsidP="00276C38">
      <w:pPr>
        <w:pStyle w:val="Body1"/>
        <w:numPr>
          <w:ilvl w:val="0"/>
          <w:numId w:val="4"/>
        </w:numPr>
      </w:pPr>
      <w:r w:rsidRPr="00CA2D1C">
        <w:t>Message exchange protocol interrupted error detection</w:t>
      </w:r>
    </w:p>
    <w:p w:rsidR="00593EA5" w:rsidRPr="00CA2D1C" w:rsidRDefault="00593EA5" w:rsidP="001E0078">
      <w:pPr>
        <w:pStyle w:val="Heading2"/>
        <w:pageBreakBefore w:val="0"/>
      </w:pPr>
      <w:bookmarkStart w:id="11" w:name="_Toc423009179"/>
      <w:bookmarkStart w:id="12" w:name="_Toc263889018"/>
      <w:r w:rsidRPr="00CA2D1C">
        <w:t>IVI HiSLIP Overview</w:t>
      </w:r>
      <w:bookmarkEnd w:id="11"/>
      <w:bookmarkEnd w:id="12"/>
    </w:p>
    <w:p w:rsidR="00593EA5" w:rsidRPr="00CA2D1C" w:rsidRDefault="00593EA5" w:rsidP="009A0345">
      <w:pPr>
        <w:pStyle w:val="Body1"/>
      </w:pPr>
      <w:r w:rsidRPr="00CA2D1C">
        <w:t>HiSLIP creates two TCP connections to the same server port</w:t>
      </w:r>
      <w:r w:rsidRPr="00CA2D1C">
        <w:rPr>
          <w:rStyle w:val="FootnoteReference"/>
        </w:rPr>
        <w:footnoteReference w:id="1"/>
      </w:r>
      <w:r w:rsidRPr="00CA2D1C">
        <w:t xml:space="preserve"> referred to as the synchronous channel and asynchronous channel.  HiSLIP sends packetized messages between the client and server on both channels.</w:t>
      </w:r>
    </w:p>
    <w:p w:rsidR="00593EA5" w:rsidRPr="00CA2D1C" w:rsidRDefault="00593EA5" w:rsidP="009A0345">
      <w:pPr>
        <w:pStyle w:val="Body1"/>
      </w:pPr>
    </w:p>
    <w:p w:rsidR="00593EA5" w:rsidRPr="00CA2D1C" w:rsidRDefault="00593EA5" w:rsidP="009A0345">
      <w:pPr>
        <w:pStyle w:val="Body1"/>
      </w:pPr>
      <w:r w:rsidRPr="00CA2D1C">
        <w:t>The synchronous channel carries normal bi-directional ASCII command traffic (such as SCPI) and synchronous GPIB-like meta-messages (such as END and trigger).  Generally, both the client and server can leave messages in the synchronous buffers and execute them in a synchronous fashion.</w:t>
      </w:r>
    </w:p>
    <w:p w:rsidR="00593EA5" w:rsidRPr="00CA2D1C" w:rsidRDefault="00593EA5" w:rsidP="009A0345">
      <w:pPr>
        <w:pStyle w:val="Body1"/>
      </w:pPr>
    </w:p>
    <w:p w:rsidR="00593EA5" w:rsidRPr="00CA2D1C" w:rsidRDefault="00593EA5" w:rsidP="009A0345">
      <w:pPr>
        <w:pStyle w:val="Body1"/>
      </w:pPr>
      <w:r w:rsidRPr="00CA2D1C">
        <w:t xml:space="preserve">The asynchronous channel carries GPIB-like meta-messages that need to be handled independently of the data path (such as device clear and service request).  Generally, both the client and server need to treat asynchronous messages as higher priority and act on them before messages from the synchronous channel, </w:t>
      </w:r>
    </w:p>
    <w:p w:rsidR="00593EA5" w:rsidRPr="00CA2D1C" w:rsidRDefault="00593EA5" w:rsidP="00783D75">
      <w:pPr>
        <w:pStyle w:val="Body"/>
      </w:pPr>
      <w:r w:rsidRPr="00CA2D1C">
        <w:t>The HiSLIP protocol permits multiple virtual instruments at a single port at a given IP address.  When the connection is initialized, the client specifies a sub-address that designates the specific virtual instrument to be associated with this connection.  The protocol does not associate any aspects of the connections to multiple virtual instruments.</w:t>
      </w:r>
    </w:p>
    <w:p w:rsidR="00593EA5" w:rsidRPr="00CA2D1C" w:rsidRDefault="00593EA5" w:rsidP="009A0345">
      <w:pPr>
        <w:pStyle w:val="Body1"/>
      </w:pPr>
    </w:p>
    <w:p w:rsidR="00593EA5" w:rsidRPr="00CA2D1C" w:rsidRDefault="00593EA5" w:rsidP="001E0078">
      <w:pPr>
        <w:pStyle w:val="Heading2"/>
        <w:pageBreakBefore w:val="0"/>
      </w:pPr>
      <w:bookmarkStart w:id="13" w:name="_Toc536419325"/>
      <w:bookmarkStart w:id="14" w:name="_Toc536510055"/>
      <w:bookmarkStart w:id="15" w:name="_Toc3256575"/>
      <w:bookmarkStart w:id="16" w:name="_Toc3359511"/>
      <w:bookmarkStart w:id="17" w:name="_Toc476997914"/>
      <w:bookmarkStart w:id="18" w:name="_Toc476998600"/>
      <w:bookmarkStart w:id="19" w:name="_Toc477153377"/>
      <w:bookmarkStart w:id="20" w:name="_Toc477160899"/>
      <w:bookmarkStart w:id="21" w:name="_Toc477161049"/>
      <w:bookmarkStart w:id="22" w:name="_Toc477233536"/>
      <w:bookmarkStart w:id="23" w:name="_Toc483202770"/>
      <w:bookmarkStart w:id="24" w:name="_Toc483205310"/>
      <w:bookmarkStart w:id="25" w:name="_Toc423009180"/>
      <w:bookmarkStart w:id="26" w:name="_Ref251165523"/>
      <w:bookmarkStart w:id="27" w:name="_Ref251165530"/>
      <w:bookmarkStart w:id="28" w:name="_Toc263889019"/>
      <w:bookmarkEnd w:id="13"/>
      <w:bookmarkEnd w:id="14"/>
      <w:bookmarkEnd w:id="15"/>
      <w:bookmarkEnd w:id="16"/>
      <w:bookmarkEnd w:id="17"/>
      <w:bookmarkEnd w:id="18"/>
      <w:bookmarkEnd w:id="19"/>
      <w:bookmarkEnd w:id="20"/>
      <w:bookmarkEnd w:id="21"/>
      <w:bookmarkEnd w:id="22"/>
      <w:bookmarkEnd w:id="23"/>
      <w:bookmarkEnd w:id="24"/>
      <w:r w:rsidRPr="00CA2D1C">
        <w:t>References</w:t>
      </w:r>
      <w:bookmarkEnd w:id="25"/>
      <w:bookmarkEnd w:id="26"/>
      <w:bookmarkEnd w:id="27"/>
      <w:bookmarkEnd w:id="28"/>
    </w:p>
    <w:p w:rsidR="00593EA5" w:rsidRPr="00CA2D1C" w:rsidRDefault="00593EA5" w:rsidP="005A646D">
      <w:pPr>
        <w:pStyle w:val="IVIBody"/>
      </w:pPr>
      <w:r w:rsidRPr="00CA2D1C">
        <w:t>Several other documents and specifications are related to this specification. These other related documents are the following:</w:t>
      </w:r>
    </w:p>
    <w:p w:rsidR="00593EA5" w:rsidRPr="00CA2D1C" w:rsidRDefault="00593EA5" w:rsidP="00946161">
      <w:pPr>
        <w:pStyle w:val="BodyHanging1"/>
      </w:pPr>
      <w:r w:rsidRPr="00CA2D1C">
        <w:t>VXIPNP</w:t>
      </w:r>
      <w:r w:rsidRPr="00CA2D1C">
        <w:tab/>
        <w:t>VXI</w:t>
      </w:r>
      <w:r w:rsidRPr="0024572C">
        <w:rPr>
          <w:i/>
        </w:rPr>
        <w:t>plug&amp;play</w:t>
      </w:r>
      <w:r w:rsidRPr="00CA2D1C">
        <w:t xml:space="preserve"> VISA Specification defines the API between the client application and the client-side HiSLIP implementation.  This specification is available from the IVI Foundation web site at www.ivifoundation.org.</w:t>
      </w:r>
    </w:p>
    <w:p w:rsidR="00593EA5" w:rsidRPr="00CA2D1C" w:rsidRDefault="00593EA5" w:rsidP="00946161">
      <w:pPr>
        <w:pStyle w:val="BodyHanging1"/>
      </w:pPr>
      <w:r w:rsidRPr="00CA2D1C">
        <w:t>VXI-11.1, 11.2, and 11.3</w:t>
      </w:r>
      <w:r w:rsidRPr="00CA2D1C">
        <w:tab/>
        <w:t>These standards define the VXI-11 protocol which is the primary predecessor to HiSLIP.</w:t>
      </w:r>
    </w:p>
    <w:p w:rsidR="00593EA5" w:rsidRPr="00CA2D1C" w:rsidRDefault="00593EA5" w:rsidP="00946161">
      <w:pPr>
        <w:pStyle w:val="BodyHanging1"/>
      </w:pPr>
      <w:r w:rsidRPr="00CA2D1C">
        <w:t>IEEE 488.2</w:t>
      </w:r>
      <w:r w:rsidRPr="00CA2D1C">
        <w:tab/>
        <w:t>IEEE Std 488.2 defines the interrupted protocol requirements as well as the appropriate server behavior for several of the GPIB messages.</w:t>
      </w:r>
    </w:p>
    <w:p w:rsidR="00593EA5" w:rsidRPr="00CA2D1C" w:rsidRDefault="00593EA5" w:rsidP="005A646D">
      <w:pPr>
        <w:pStyle w:val="IVIBodyBullet"/>
      </w:pPr>
      <w:r w:rsidRPr="00CA2D1C">
        <w:tab/>
      </w:r>
    </w:p>
    <w:p w:rsidR="00593EA5" w:rsidRPr="00CA2D1C" w:rsidRDefault="00593EA5" w:rsidP="001E0078">
      <w:pPr>
        <w:pStyle w:val="Heading2"/>
        <w:pageBreakBefore w:val="0"/>
      </w:pPr>
      <w:bookmarkStart w:id="29" w:name="_Toc536419327"/>
      <w:bookmarkStart w:id="30" w:name="_Toc536510057"/>
      <w:bookmarkStart w:id="31" w:name="_Toc3256577"/>
      <w:bookmarkStart w:id="32" w:name="_Toc3359513"/>
      <w:bookmarkStart w:id="33" w:name="_Toc423009181"/>
      <w:bookmarkStart w:id="34" w:name="_Ref242080558"/>
      <w:bookmarkStart w:id="35" w:name="_Ref242080568"/>
      <w:bookmarkStart w:id="36" w:name="_Toc263889020"/>
      <w:bookmarkEnd w:id="29"/>
      <w:bookmarkEnd w:id="30"/>
      <w:bookmarkEnd w:id="31"/>
      <w:bookmarkEnd w:id="32"/>
      <w:r w:rsidRPr="00CA2D1C">
        <w:t>Definitions of Terms and Acronyms</w:t>
      </w:r>
      <w:bookmarkEnd w:id="33"/>
      <w:bookmarkEnd w:id="34"/>
      <w:bookmarkEnd w:id="35"/>
      <w:bookmarkEnd w:id="36"/>
    </w:p>
    <w:p w:rsidR="00593EA5" w:rsidRPr="00CA2D1C" w:rsidRDefault="00593EA5" w:rsidP="009A0345">
      <w:pPr>
        <w:pStyle w:val="Body1"/>
      </w:pPr>
      <w:r w:rsidRPr="00CA2D1C">
        <w:t>This section defines terms an</w:t>
      </w:r>
      <w:r w:rsidR="003A091B">
        <w:t>d</w:t>
      </w:r>
      <w:r w:rsidRPr="00CA2D1C">
        <w:t xml:space="preserve"> acronyms that are specific to the HiSLIP protocol:</w:t>
      </w:r>
    </w:p>
    <w:p w:rsidR="00593EA5" w:rsidRPr="00CA2D1C" w:rsidRDefault="00593EA5" w:rsidP="00640AC0">
      <w:pPr>
        <w:pStyle w:val="Body1"/>
        <w:ind w:left="1710" w:hanging="990"/>
      </w:pPr>
    </w:p>
    <w:p w:rsidR="00593EA5" w:rsidRPr="00CA2D1C" w:rsidRDefault="00593EA5" w:rsidP="00946161">
      <w:pPr>
        <w:pStyle w:val="BodyHanging1"/>
      </w:pPr>
      <w:r w:rsidRPr="00CA2D1C">
        <w:t xml:space="preserve">RMT </w:t>
      </w:r>
      <w:r w:rsidRPr="00CA2D1C">
        <w:tab/>
        <w:t xml:space="preserve">From IEEE Std 488.2: Response Message Terminator.  RMT is the new-line accompanied by  END sent from the server to the client at the end of a response.  Note that with HiSLIP this is implied by the </w:t>
      </w:r>
      <w:r w:rsidRPr="00CA2D1C">
        <w:rPr>
          <w:i/>
        </w:rPr>
        <w:t>DataEND</w:t>
      </w:r>
      <w:r w:rsidRPr="00CA2D1C">
        <w:t xml:space="preserve"> message.</w:t>
      </w:r>
    </w:p>
    <w:p w:rsidR="00593EA5" w:rsidRPr="00CA2D1C" w:rsidRDefault="00593EA5" w:rsidP="00946161">
      <w:pPr>
        <w:pStyle w:val="BodyHanging1"/>
      </w:pPr>
    </w:p>
    <w:p w:rsidR="00593EA5" w:rsidRPr="00CA2D1C" w:rsidRDefault="00593EA5" w:rsidP="00946161">
      <w:pPr>
        <w:pStyle w:val="BodyHanging1"/>
      </w:pPr>
      <w:r w:rsidRPr="00CA2D1C">
        <w:t>END</w:t>
      </w:r>
      <w:r w:rsidRPr="00CA2D1C">
        <w:tab/>
        <w:t>From IEEE Std 488.2: END is a protocol generated indication of the end of a message.  It is not indicated with an 8-bit value in the data stream.  This message is provided by HiSLIP.</w:t>
      </w:r>
    </w:p>
    <w:p w:rsidR="00593EA5" w:rsidRPr="00CA2D1C" w:rsidRDefault="00593EA5" w:rsidP="00946161">
      <w:pPr>
        <w:pStyle w:val="BodyHanging1"/>
      </w:pPr>
    </w:p>
    <w:p w:rsidR="00593EA5" w:rsidRPr="00CA2D1C" w:rsidRDefault="00593EA5" w:rsidP="00946161">
      <w:pPr>
        <w:pStyle w:val="BodyHanging1"/>
      </w:pPr>
      <w:r w:rsidRPr="00CA2D1C">
        <w:t>eom</w:t>
      </w:r>
      <w:r w:rsidRPr="00CA2D1C">
        <w:tab/>
        <w:t>From IEEE Std 488.2: end-of-message.  eom is the termination character of a message to the server.  The eom is either: new-line, END, or a new-line accompanied by an END.  For the purposes of HiSLIP, eom is implicit after group execute trigger.</w:t>
      </w:r>
    </w:p>
    <w:p w:rsidR="00593EA5" w:rsidRPr="00CA2D1C" w:rsidRDefault="00593EA5" w:rsidP="00946161">
      <w:pPr>
        <w:pStyle w:val="BodyHanging1"/>
      </w:pPr>
    </w:p>
    <w:p w:rsidR="00593EA5" w:rsidRPr="00CA2D1C" w:rsidRDefault="00593EA5" w:rsidP="00946161">
      <w:pPr>
        <w:pStyle w:val="BodyHanging1"/>
      </w:pPr>
      <w:r w:rsidRPr="00CA2D1C">
        <w:t>interrupted</w:t>
      </w:r>
      <w:r w:rsidRPr="00CA2D1C">
        <w:tab/>
        <w:t>From IEEE Std 488.2: A protocol error indicating that a server received an input message (either a command or query) before the client has fully accepted the response of the preceding message.</w:t>
      </w:r>
    </w:p>
    <w:p w:rsidR="00593EA5" w:rsidRPr="00CA2D1C" w:rsidRDefault="00593EA5" w:rsidP="00946161">
      <w:pPr>
        <w:pStyle w:val="BodyHanging1"/>
      </w:pPr>
    </w:p>
    <w:p w:rsidR="00593EA5" w:rsidRPr="00CA2D1C" w:rsidRDefault="00593EA5" w:rsidP="00946161">
      <w:pPr>
        <w:pStyle w:val="BodyHanging1"/>
      </w:pPr>
      <w:r w:rsidRPr="00CA2D1C">
        <w:t>HiSLIP</w:t>
      </w:r>
      <w:r w:rsidRPr="00CA2D1C">
        <w:tab/>
        <w:t>High Speed LAN Instrument Protocol defined in this specification.</w:t>
      </w:r>
    </w:p>
    <w:p w:rsidR="00593EA5" w:rsidRPr="00CA2D1C" w:rsidRDefault="00593EA5" w:rsidP="00946161">
      <w:pPr>
        <w:pStyle w:val="BodyHanging1"/>
      </w:pPr>
    </w:p>
    <w:p w:rsidR="00593EA5" w:rsidRPr="00CA2D1C" w:rsidRDefault="00593EA5" w:rsidP="00946161">
      <w:pPr>
        <w:pStyle w:val="BodyHanging1"/>
      </w:pPr>
      <w:r w:rsidRPr="00CA2D1C">
        <w:t>MAV</w:t>
      </w:r>
      <w:r w:rsidRPr="00CA2D1C">
        <w:tab/>
        <w:t>From IEEE Std 488.2: A bit indicating that there is a message available from the server.</w:t>
      </w:r>
    </w:p>
    <w:p w:rsidR="00593EA5" w:rsidRPr="00CA2D1C" w:rsidRDefault="00593EA5" w:rsidP="004F2781">
      <w:pPr>
        <w:pStyle w:val="IVIDefinition"/>
      </w:pPr>
    </w:p>
    <w:p w:rsidR="00593EA5" w:rsidRPr="00CA2D1C" w:rsidRDefault="00593EA5" w:rsidP="004B527C">
      <w:pPr>
        <w:pStyle w:val="Heading1"/>
      </w:pPr>
      <w:bookmarkStart w:id="37" w:name="_Toc536419329"/>
      <w:bookmarkStart w:id="38" w:name="_Toc536510059"/>
      <w:bookmarkStart w:id="39" w:name="_Toc3256579"/>
      <w:bookmarkStart w:id="40" w:name="_Toc3359515"/>
      <w:bookmarkStart w:id="41" w:name="_Toc402677933"/>
      <w:bookmarkStart w:id="42" w:name="_Toc405629853"/>
      <w:bookmarkStart w:id="43" w:name="_Toc423009182"/>
      <w:bookmarkStart w:id="44" w:name="_Toc263889021"/>
      <w:bookmarkEnd w:id="37"/>
      <w:bookmarkEnd w:id="38"/>
      <w:bookmarkEnd w:id="39"/>
      <w:bookmarkEnd w:id="40"/>
      <w:r w:rsidRPr="00CA2D1C">
        <w:lastRenderedPageBreak/>
        <w:t xml:space="preserve">HiSLIP </w:t>
      </w:r>
      <w:bookmarkEnd w:id="41"/>
      <w:bookmarkEnd w:id="42"/>
      <w:bookmarkEnd w:id="43"/>
      <w:r w:rsidRPr="00CA2D1C">
        <w:t>Protocol Description</w:t>
      </w:r>
      <w:bookmarkEnd w:id="44"/>
    </w:p>
    <w:p w:rsidR="00593EA5" w:rsidRPr="00CA2D1C" w:rsidRDefault="00593EA5" w:rsidP="003D57B8">
      <w:pPr>
        <w:pStyle w:val="Body1"/>
      </w:pPr>
      <w:bookmarkStart w:id="45" w:name="_Toc423009183"/>
      <w:r w:rsidRPr="00CA2D1C">
        <w:t>Both the synchronous and asynchronous channels send all command and data information in a fixed packet format.  A complete packet is referred to as a message.</w:t>
      </w:r>
    </w:p>
    <w:p w:rsidR="00593EA5" w:rsidRDefault="00593EA5" w:rsidP="00B22FA0">
      <w:pPr>
        <w:pStyle w:val="Heading2"/>
        <w:pageBreakBefore w:val="0"/>
        <w:rPr>
          <w:b w:val="0"/>
          <w:i w:val="0"/>
        </w:rPr>
      </w:pPr>
      <w:bookmarkStart w:id="46" w:name="_Toc263889022"/>
      <w:r w:rsidRPr="00CA2D1C">
        <w:t>HiSLIP Port Assignment</w:t>
      </w:r>
      <w:bookmarkEnd w:id="46"/>
    </w:p>
    <w:p w:rsidR="00593EA5" w:rsidRPr="00CA2D1C" w:rsidRDefault="00593EA5">
      <w:pPr>
        <w:pStyle w:val="Body1"/>
      </w:pPr>
      <w:r>
        <w:t>A</w:t>
      </w:r>
      <w:r w:rsidRPr="00CA2D1C">
        <w:t>ll HiSLIP clients and servers shall use the IANA assigned port number of 4880.</w:t>
      </w:r>
    </w:p>
    <w:p w:rsidR="00593EA5" w:rsidRDefault="00593EA5" w:rsidP="00B22FA0">
      <w:pPr>
        <w:pStyle w:val="Heading2"/>
        <w:pageBreakBefore w:val="0"/>
        <w:rPr>
          <w:b w:val="0"/>
          <w:i w:val="0"/>
        </w:rPr>
      </w:pPr>
      <w:bookmarkStart w:id="47" w:name="_Toc263889023"/>
      <w:r w:rsidRPr="00CA2D1C">
        <w:t>Message Header</w:t>
      </w:r>
      <w:bookmarkEnd w:id="47"/>
    </w:p>
    <w:p w:rsidR="00593EA5" w:rsidRPr="00CA2D1C" w:rsidRDefault="00593EA5" w:rsidP="009A0345">
      <w:pPr>
        <w:rPr>
          <w:sz w:val="20"/>
          <w:szCs w:val="20"/>
          <w:lang w:val="en-US"/>
        </w:rPr>
      </w:pPr>
    </w:p>
    <w:p w:rsidR="00593EA5" w:rsidRPr="00CA2D1C" w:rsidRDefault="00593EA5" w:rsidP="009A0345">
      <w:pPr>
        <w:pStyle w:val="Body1"/>
      </w:pPr>
      <w:r w:rsidRPr="00CA2D1C">
        <w:t>The messages consist of a header followed by a counted payload. However, the payload count is frequently zero.</w:t>
      </w:r>
    </w:p>
    <w:p w:rsidR="00593EA5" w:rsidRPr="00CA2D1C" w:rsidRDefault="00593EA5" w:rsidP="009A0345">
      <w:pPr>
        <w:rPr>
          <w:sz w:val="20"/>
          <w:szCs w:val="20"/>
          <w:lang w:val="en-US"/>
        </w:rPr>
      </w:pPr>
      <w:bookmarkStart w:id="48" w:name="_Ref238443836"/>
    </w:p>
    <w:p w:rsidR="00593EA5" w:rsidRPr="00CA2D1C" w:rsidRDefault="00593EA5" w:rsidP="009A0345">
      <w:pPr>
        <w:pStyle w:val="Caption"/>
        <w:keepNext/>
        <w:rPr>
          <w:noProof/>
        </w:rPr>
      </w:pPr>
      <w:r w:rsidRPr="00CA2D1C">
        <w:t xml:space="preserve">Table </w:t>
      </w:r>
      <w:fldSimple w:instr=" SEQ Table \* ARABIC ">
        <w:r w:rsidR="00127944">
          <w:rPr>
            <w:noProof/>
          </w:rPr>
          <w:t>2</w:t>
        </w:r>
      </w:fldSimple>
      <w:bookmarkEnd w:id="48"/>
      <w:r w:rsidRPr="00CA2D1C">
        <w:t xml:space="preserve"> </w:t>
      </w:r>
      <w:r w:rsidRPr="00CA2D1C">
        <w:rPr>
          <w:noProof/>
        </w:rPr>
        <w:t>HiSLIP Message Header Format</w:t>
      </w:r>
    </w:p>
    <w:p w:rsidR="00593EA5" w:rsidRPr="00CA2D1C" w:rsidRDefault="00593EA5" w:rsidP="009A0345">
      <w:pPr>
        <w:rPr>
          <w:sz w:val="20"/>
          <w:szCs w:val="20"/>
          <w:lang w:val="en-US"/>
        </w:rPr>
      </w:pPr>
    </w:p>
    <w:tbl>
      <w:tblPr>
        <w:tblW w:w="6623" w:type="dxa"/>
        <w:tblInd w:w="1435" w:type="dxa"/>
        <w:tblLayout w:type="fixed"/>
        <w:tblCellMar>
          <w:left w:w="0" w:type="dxa"/>
          <w:right w:w="0" w:type="dxa"/>
        </w:tblCellMar>
        <w:tblLook w:val="00A0"/>
      </w:tblPr>
      <w:tblGrid>
        <w:gridCol w:w="4673"/>
        <w:gridCol w:w="1051"/>
        <w:gridCol w:w="899"/>
      </w:tblGrid>
      <w:tr w:rsidR="00593EA5" w:rsidRPr="00CA2D1C" w:rsidTr="00131DED">
        <w:trPr>
          <w:tblHeader/>
        </w:trPr>
        <w:tc>
          <w:tcPr>
            <w:tcW w:w="4673" w:type="dxa"/>
            <w:tcBorders>
              <w:top w:val="single" w:sz="8" w:space="0" w:color="auto"/>
              <w:left w:val="single" w:sz="8" w:space="0" w:color="auto"/>
              <w:bottom w:val="single" w:sz="8" w:space="0" w:color="auto"/>
              <w:right w:val="single" w:sz="8" w:space="0" w:color="auto"/>
            </w:tcBorders>
          </w:tcPr>
          <w:p w:rsidR="00593EA5" w:rsidRPr="00CA2D1C" w:rsidRDefault="00593EA5" w:rsidP="00131DED">
            <w:pPr>
              <w:pStyle w:val="ieeestdsparagraph"/>
              <w:jc w:val="center"/>
              <w:rPr>
                <w:b/>
                <w:bCs/>
              </w:rPr>
            </w:pPr>
            <w:r w:rsidRPr="00CA2D1C">
              <w:rPr>
                <w:b/>
                <w:bCs/>
              </w:rPr>
              <w:t>Field</w:t>
            </w:r>
          </w:p>
        </w:tc>
        <w:tc>
          <w:tcPr>
            <w:tcW w:w="1051"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rPr>
                <w:b/>
                <w:bCs/>
              </w:rPr>
            </w:pPr>
            <w:r w:rsidRPr="00CA2D1C">
              <w:rPr>
                <w:b/>
                <w:bCs/>
              </w:rPr>
              <w:t>Octets</w:t>
            </w:r>
          </w:p>
        </w:tc>
        <w:tc>
          <w:tcPr>
            <w:tcW w:w="899"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rPr>
                <w:b/>
                <w:bCs/>
              </w:rPr>
            </w:pPr>
            <w:r w:rsidRPr="00CA2D1C">
              <w:rPr>
                <w:b/>
                <w:bCs/>
              </w:rPr>
              <w:t>Field</w:t>
            </w:r>
          </w:p>
          <w:p w:rsidR="00593EA5" w:rsidRPr="00CA2D1C" w:rsidRDefault="00593EA5" w:rsidP="00131DED">
            <w:pPr>
              <w:pStyle w:val="ieeestdsparagraph"/>
              <w:jc w:val="center"/>
              <w:rPr>
                <w:b/>
                <w:bCs/>
              </w:rPr>
            </w:pPr>
            <w:r w:rsidRPr="00CA2D1C">
              <w:rPr>
                <w:b/>
                <w:bCs/>
              </w:rPr>
              <w:t>  Offset</w:t>
            </w:r>
          </w:p>
        </w:tc>
      </w:tr>
      <w:tr w:rsidR="00593EA5" w:rsidRPr="00CA2D1C" w:rsidTr="00131DED">
        <w:tc>
          <w:tcPr>
            <w:tcW w:w="4673" w:type="dxa"/>
            <w:tcBorders>
              <w:top w:val="nil"/>
              <w:left w:val="single" w:sz="8" w:space="0" w:color="auto"/>
              <w:bottom w:val="single" w:sz="8" w:space="0" w:color="auto"/>
              <w:right w:val="single" w:sz="8" w:space="0" w:color="auto"/>
            </w:tcBorders>
          </w:tcPr>
          <w:p w:rsidR="00593EA5" w:rsidRPr="00CA2D1C" w:rsidRDefault="00593EA5" w:rsidP="00131DED">
            <w:pPr>
              <w:pStyle w:val="ieeestdsparagraph"/>
              <w:jc w:val="center"/>
            </w:pPr>
            <w:r w:rsidRPr="00CA2D1C">
              <w:t>Prologue (ASCII “HS”)</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2</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0</w:t>
            </w:r>
          </w:p>
        </w:tc>
      </w:tr>
      <w:tr w:rsidR="00593EA5" w:rsidRPr="00CA2D1C" w:rsidTr="00131DED">
        <w:tc>
          <w:tcPr>
            <w:tcW w:w="4673" w:type="dxa"/>
            <w:tcBorders>
              <w:top w:val="nil"/>
              <w:left w:val="single" w:sz="8" w:space="0" w:color="auto"/>
              <w:bottom w:val="single" w:sz="8" w:space="0" w:color="auto"/>
              <w:right w:val="single" w:sz="8" w:space="0" w:color="auto"/>
            </w:tcBorders>
          </w:tcPr>
          <w:p w:rsidR="00593EA5" w:rsidRPr="00CA2D1C" w:rsidRDefault="00593EA5" w:rsidP="00131DED">
            <w:pPr>
              <w:pStyle w:val="ieeestdsparagraph"/>
              <w:jc w:val="center"/>
            </w:pPr>
            <w:r w:rsidRPr="00CA2D1C">
              <w:t>Message Type</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1</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2</w:t>
            </w:r>
          </w:p>
        </w:tc>
      </w:tr>
      <w:tr w:rsidR="00593EA5" w:rsidRPr="00CA2D1C" w:rsidTr="00131DED">
        <w:tc>
          <w:tcPr>
            <w:tcW w:w="4673" w:type="dxa"/>
            <w:tcBorders>
              <w:top w:val="nil"/>
              <w:left w:val="single" w:sz="8" w:space="0" w:color="auto"/>
              <w:bottom w:val="single" w:sz="8" w:space="0" w:color="auto"/>
              <w:right w:val="single" w:sz="8" w:space="0" w:color="auto"/>
            </w:tcBorders>
          </w:tcPr>
          <w:p w:rsidR="00593EA5" w:rsidRPr="00CA2D1C" w:rsidRDefault="00593EA5" w:rsidP="00131DED">
            <w:pPr>
              <w:pStyle w:val="ieeestdsparagraph"/>
              <w:jc w:val="center"/>
            </w:pPr>
            <w:r w:rsidRPr="00CA2D1C">
              <w:t>Control Code</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1</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3</w:t>
            </w:r>
          </w:p>
        </w:tc>
      </w:tr>
      <w:tr w:rsidR="00593EA5" w:rsidRPr="00CA2D1C" w:rsidTr="00131DED">
        <w:tc>
          <w:tcPr>
            <w:tcW w:w="4673" w:type="dxa"/>
            <w:tcBorders>
              <w:top w:val="nil"/>
              <w:left w:val="single" w:sz="8" w:space="0" w:color="auto"/>
              <w:bottom w:val="single" w:sz="8" w:space="0" w:color="auto"/>
              <w:right w:val="single" w:sz="8" w:space="0" w:color="auto"/>
            </w:tcBorders>
          </w:tcPr>
          <w:p w:rsidR="00593EA5" w:rsidRPr="00CA2D1C" w:rsidRDefault="00593EA5" w:rsidP="00131DED">
            <w:pPr>
              <w:pStyle w:val="ieeestdsparagraph"/>
              <w:jc w:val="center"/>
            </w:pPr>
            <w:r w:rsidRPr="00CA2D1C">
              <w:t>Message Parameter</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4</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4</w:t>
            </w:r>
          </w:p>
        </w:tc>
      </w:tr>
      <w:tr w:rsidR="00593EA5" w:rsidRPr="00CA2D1C" w:rsidTr="00131DED">
        <w:tc>
          <w:tcPr>
            <w:tcW w:w="4673" w:type="dxa"/>
            <w:tcBorders>
              <w:top w:val="nil"/>
              <w:left w:val="single" w:sz="8" w:space="0" w:color="auto"/>
              <w:bottom w:val="single" w:sz="8" w:space="0" w:color="auto"/>
              <w:right w:val="single" w:sz="8" w:space="0" w:color="auto"/>
            </w:tcBorders>
          </w:tcPr>
          <w:p w:rsidR="00593EA5" w:rsidRPr="00CA2D1C" w:rsidRDefault="00593EA5" w:rsidP="00131DED">
            <w:pPr>
              <w:pStyle w:val="ieeestdsparagraph"/>
              <w:jc w:val="center"/>
            </w:pPr>
            <w:r w:rsidRPr="00CA2D1C">
              <w:t>Payload Length</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8</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8</w:t>
            </w:r>
          </w:p>
        </w:tc>
      </w:tr>
      <w:tr w:rsidR="00593EA5" w:rsidRPr="00CA2D1C" w:rsidTr="00131DED">
        <w:tc>
          <w:tcPr>
            <w:tcW w:w="4673" w:type="dxa"/>
            <w:tcBorders>
              <w:top w:val="nil"/>
              <w:left w:val="single" w:sz="8" w:space="0" w:color="auto"/>
              <w:bottom w:val="single" w:sz="8" w:space="0" w:color="auto"/>
              <w:right w:val="single" w:sz="8" w:space="0" w:color="auto"/>
            </w:tcBorders>
          </w:tcPr>
          <w:p w:rsidR="00593EA5" w:rsidRPr="00CA2D1C" w:rsidRDefault="00593EA5" w:rsidP="00131DED">
            <w:pPr>
              <w:pStyle w:val="ieeestdsparagraph"/>
              <w:jc w:val="center"/>
            </w:pPr>
            <w:r w:rsidRPr="00CA2D1C">
              <w:t>Data</w:t>
            </w:r>
          </w:p>
        </w:tc>
        <w:tc>
          <w:tcPr>
            <w:tcW w:w="1051"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Payload Length</w:t>
            </w:r>
          </w:p>
        </w:tc>
        <w:tc>
          <w:tcPr>
            <w:tcW w:w="89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131DED">
            <w:pPr>
              <w:pStyle w:val="ieeestdsparagraph"/>
              <w:jc w:val="center"/>
            </w:pPr>
            <w:r w:rsidRPr="00CA2D1C">
              <w:t>16</w:t>
            </w:r>
          </w:p>
        </w:tc>
      </w:tr>
    </w:tbl>
    <w:p w:rsidR="00127944" w:rsidRPr="00CA2D1C" w:rsidRDefault="0091478C" w:rsidP="00127944">
      <w:pPr>
        <w:pStyle w:val="Caption"/>
        <w:keepNext/>
      </w:pPr>
      <w:r w:rsidRPr="0091478C">
        <w:fldChar w:fldCharType="begin"/>
      </w:r>
      <w:r w:rsidR="00593EA5" w:rsidRPr="00CA2D1C">
        <w:instrText xml:space="preserve"> REF _Ref238443836 \h  \* MERGEFORMAT </w:instrText>
      </w:r>
      <w:r w:rsidRPr="0091478C">
        <w:fldChar w:fldCharType="separate"/>
      </w:r>
    </w:p>
    <w:p w:rsidR="00593EA5" w:rsidRPr="00CA2D1C" w:rsidRDefault="00127944" w:rsidP="009A0345">
      <w:pPr>
        <w:pStyle w:val="Body1"/>
      </w:pPr>
      <w:r w:rsidRPr="00CA2D1C">
        <w:t xml:space="preserve">Table </w:t>
      </w:r>
      <w:r>
        <w:rPr>
          <w:noProof/>
        </w:rPr>
        <w:t>2</w:t>
      </w:r>
      <w:r w:rsidR="0091478C" w:rsidRPr="00CA2D1C">
        <w:fldChar w:fldCharType="end"/>
      </w:r>
      <w:r w:rsidR="00593EA5" w:rsidRPr="00CA2D1C">
        <w:t xml:space="preserve"> defines the header used for HiSLIP messages.  The fields are:</w:t>
      </w:r>
    </w:p>
    <w:p w:rsidR="00593EA5" w:rsidRPr="00CA2D1C" w:rsidRDefault="00593EA5" w:rsidP="009A0345">
      <w:pPr>
        <w:rPr>
          <w:sz w:val="20"/>
          <w:szCs w:val="20"/>
          <w:lang w:val="en-US"/>
        </w:rPr>
      </w:pPr>
    </w:p>
    <w:p w:rsidR="00593EA5" w:rsidRPr="00CA2D1C" w:rsidRDefault="00593EA5" w:rsidP="009A0345">
      <w:pPr>
        <w:pStyle w:val="BodyHanging1"/>
      </w:pPr>
      <w:r w:rsidRPr="00CA2D1C">
        <w:t>Prologue</w:t>
      </w:r>
      <w:r w:rsidRPr="00CA2D1C">
        <w:tab/>
        <w:t>A pattern to facilitate HiSLIP devices detecting when they receive an ill-formed message or are out of sync.  The value shall be ASCII ‘HS’ encoded as a 16 bit value.  ‘H’ is in the most significant network order position and ‘S’ is in the second byte.</w:t>
      </w:r>
    </w:p>
    <w:p w:rsidR="00593EA5" w:rsidRPr="00CA2D1C" w:rsidRDefault="00593EA5" w:rsidP="009A0345">
      <w:pPr>
        <w:pStyle w:val="BodyHanging1"/>
      </w:pPr>
    </w:p>
    <w:p w:rsidR="00593EA5" w:rsidRPr="00CA2D1C" w:rsidRDefault="00593EA5" w:rsidP="009A0345">
      <w:pPr>
        <w:pStyle w:val="BodyHanging1"/>
      </w:pPr>
      <w:r w:rsidRPr="00CA2D1C">
        <w:t>Message Type</w:t>
      </w:r>
      <w:r w:rsidRPr="00CA2D1C">
        <w:tab/>
        <w:t xml:space="preserve">This field identifies this message.  See </w:t>
      </w:r>
      <w:r w:rsidR="0091478C" w:rsidRPr="00CA2D1C">
        <w:fldChar w:fldCharType="begin"/>
      </w:r>
      <w:r w:rsidRPr="00CA2D1C">
        <w:instrText xml:space="preserve"> REF _Ref243186906 \h </w:instrText>
      </w:r>
      <w:r w:rsidR="0091478C" w:rsidRPr="00CA2D1C">
        <w:fldChar w:fldCharType="separate"/>
      </w:r>
      <w:r w:rsidR="00127944" w:rsidRPr="00CA2D1C">
        <w:t xml:space="preserve">Table </w:t>
      </w:r>
      <w:r w:rsidR="00127944">
        <w:rPr>
          <w:noProof/>
        </w:rPr>
        <w:t>3</w:t>
      </w:r>
      <w:r w:rsidR="0091478C" w:rsidRPr="00CA2D1C">
        <w:fldChar w:fldCharType="end"/>
      </w:r>
      <w:r>
        <w:t xml:space="preserve">, </w:t>
      </w:r>
      <w:fldSimple w:instr=" REF _Ref253653660 \h  \* MERGEFORMAT ">
        <w:r w:rsidR="00127944" w:rsidRPr="00127944">
          <w:rPr>
            <w:i/>
            <w:noProof/>
          </w:rPr>
          <w:t>HiSLIP Messages</w:t>
        </w:r>
      </w:fldSimple>
      <w:r>
        <w:t>,</w:t>
      </w:r>
      <w:r w:rsidRPr="00CA2D1C">
        <w:t xml:space="preserve"> for a description of the HiSLIP messages.  See </w:t>
      </w:r>
      <w:r w:rsidR="0091478C" w:rsidRPr="00CA2D1C">
        <w:fldChar w:fldCharType="begin"/>
      </w:r>
      <w:r w:rsidRPr="00CA2D1C">
        <w:instrText xml:space="preserve"> REF _Ref250620703 \h </w:instrText>
      </w:r>
      <w:r w:rsidR="0091478C" w:rsidRPr="00CA2D1C">
        <w:fldChar w:fldCharType="separate"/>
      </w:r>
      <w:r w:rsidR="00127944" w:rsidRPr="00CA2D1C">
        <w:t xml:space="preserve">Table </w:t>
      </w:r>
      <w:r w:rsidR="00127944">
        <w:rPr>
          <w:noProof/>
        </w:rPr>
        <w:t>4</w:t>
      </w:r>
      <w:r w:rsidR="0091478C" w:rsidRPr="00CA2D1C">
        <w:fldChar w:fldCharType="end"/>
      </w:r>
      <w:r>
        <w:t>,</w:t>
      </w:r>
      <w:fldSimple w:instr=" REF _Ref253653626 \h  \* MERGEFORMAT ">
        <w:r w:rsidR="00127944" w:rsidRPr="00127944">
          <w:rPr>
            <w:i/>
          </w:rPr>
          <w:t>Message Type Value Definitions</w:t>
        </w:r>
      </w:fldSimple>
      <w:r w:rsidR="003A091B">
        <w:t>,</w:t>
      </w:r>
      <w:r w:rsidR="0091478C" w:rsidRPr="00CA2D1C">
        <w:fldChar w:fldCharType="begin"/>
      </w:r>
      <w:r w:rsidRPr="00CA2D1C">
        <w:instrText xml:space="preserve"> REF _Ref243186916 \h </w:instrText>
      </w:r>
      <w:r w:rsidR="0091478C" w:rsidRPr="00CA2D1C">
        <w:fldChar w:fldCharType="separate"/>
      </w:r>
      <w:r w:rsidR="00127944">
        <w:rPr>
          <w:b/>
          <w:bCs/>
        </w:rPr>
        <w:t>Error! Reference source not found.</w:t>
      </w:r>
      <w:r w:rsidR="0091478C" w:rsidRPr="00CA2D1C">
        <w:fldChar w:fldCharType="end"/>
      </w:r>
      <w:r w:rsidRPr="00CA2D1C">
        <w:t xml:space="preserve"> for the numeric values of each message type.</w:t>
      </w:r>
    </w:p>
    <w:p w:rsidR="00593EA5" w:rsidRPr="00CA2D1C" w:rsidRDefault="00593EA5" w:rsidP="009A0345">
      <w:pPr>
        <w:pStyle w:val="BodyHanging1"/>
      </w:pPr>
    </w:p>
    <w:p w:rsidR="00593EA5" w:rsidRPr="00CA2D1C" w:rsidRDefault="00593EA5" w:rsidP="009A0345">
      <w:pPr>
        <w:pStyle w:val="BodyHanging1"/>
      </w:pPr>
      <w:r w:rsidRPr="00CA2D1C">
        <w:t>Control Code</w:t>
      </w:r>
      <w:r w:rsidRPr="00CA2D1C">
        <w:tab/>
        <w:t>This 8-bit field is a general parameter for the message. If the field is not defined</w:t>
      </w:r>
      <w:r w:rsidR="003A091B">
        <w:t xml:space="preserve"> for a message</w:t>
      </w:r>
      <w:r w:rsidRPr="00CA2D1C">
        <w:t>, 0 shall be sent.</w:t>
      </w:r>
    </w:p>
    <w:p w:rsidR="00593EA5" w:rsidRPr="00CA2D1C" w:rsidRDefault="00593EA5" w:rsidP="009A0345">
      <w:pPr>
        <w:pStyle w:val="BodyHanging1"/>
      </w:pPr>
    </w:p>
    <w:p w:rsidR="00593EA5" w:rsidRPr="00CA2D1C" w:rsidRDefault="00593EA5" w:rsidP="009A0345">
      <w:pPr>
        <w:pStyle w:val="BodyHanging1"/>
      </w:pPr>
      <w:r w:rsidRPr="00CA2D1C">
        <w:t>MessageParameter</w:t>
      </w:r>
      <w:r w:rsidRPr="00CA2D1C">
        <w:tab/>
        <w:t>This 32-bit field has various uses in different messages. If this field is not defined for a message, 0 shall be sent.</w:t>
      </w:r>
    </w:p>
    <w:p w:rsidR="00593EA5" w:rsidRPr="00CA2D1C" w:rsidRDefault="00593EA5" w:rsidP="009A0345">
      <w:pPr>
        <w:pStyle w:val="BodyHanging1"/>
      </w:pPr>
    </w:p>
    <w:p w:rsidR="00593EA5" w:rsidRPr="00CA2D1C" w:rsidRDefault="00593EA5" w:rsidP="009A0345">
      <w:pPr>
        <w:pStyle w:val="BodyHanging1"/>
      </w:pPr>
      <w:r w:rsidRPr="00CA2D1C">
        <w:t>Payload Length</w:t>
      </w:r>
      <w:r w:rsidRPr="00CA2D1C">
        <w:tab/>
        <w:t xml:space="preserve">This field indicates the length in octets of the payload data contained in the message. This field is an unsigned 64-bit integer.  The maximum data transfer size may be limited by the implementation, see section </w:t>
      </w:r>
      <w:r w:rsidR="0091478C" w:rsidRPr="00CA2D1C">
        <w:fldChar w:fldCharType="begin"/>
      </w:r>
      <w:r w:rsidRPr="00CA2D1C">
        <w:instrText xml:space="preserve"> REF _Ref243187097 \r \h </w:instrText>
      </w:r>
      <w:r w:rsidR="0091478C" w:rsidRPr="00CA2D1C">
        <w:fldChar w:fldCharType="separate"/>
      </w:r>
      <w:r w:rsidR="00127944">
        <w:t>4.10</w:t>
      </w:r>
      <w:r w:rsidR="0091478C" w:rsidRPr="00CA2D1C">
        <w:fldChar w:fldCharType="end"/>
      </w:r>
      <w:r w:rsidRPr="00CA2D1C">
        <w:t xml:space="preserve">, </w:t>
      </w:r>
      <w:fldSimple w:instr=" REF _Ref243187103 \h  \* MERGEFORMAT ">
        <w:r w:rsidR="00127944" w:rsidRPr="00127944">
          <w:rPr>
            <w:i/>
          </w:rPr>
          <w:t>Maximum Message Size Transaction</w:t>
        </w:r>
      </w:fldSimple>
      <w:r w:rsidRPr="00CA2D1C">
        <w:t xml:space="preserve"> for details.  If the message type does not use a payload, the length shall be set to zero.</w:t>
      </w:r>
    </w:p>
    <w:p w:rsidR="00593EA5" w:rsidRPr="00CA2D1C" w:rsidRDefault="00593EA5" w:rsidP="009A0345">
      <w:pPr>
        <w:rPr>
          <w:sz w:val="20"/>
          <w:szCs w:val="20"/>
          <w:lang w:val="en-US"/>
        </w:rPr>
      </w:pPr>
    </w:p>
    <w:p w:rsidR="00593EA5" w:rsidRPr="00CA2D1C" w:rsidRDefault="00593EA5" w:rsidP="00131AD8">
      <w:pPr>
        <w:pStyle w:val="Body1"/>
      </w:pPr>
      <w:r w:rsidRPr="00CA2D1C">
        <w:t>All Hi-SLIP fields are marshaled onto the network in network order (big endian).  That is, most significant byte first.</w:t>
      </w:r>
    </w:p>
    <w:p w:rsidR="00593EA5" w:rsidRPr="00CA2D1C" w:rsidRDefault="00593EA5" w:rsidP="006758C2">
      <w:pPr>
        <w:pStyle w:val="Body1"/>
      </w:pPr>
      <w:r w:rsidRPr="00CA2D1C">
        <w:t>Where the specification calls for an ASCII string as the payload the payload length shall refer to the length of the number of characters in the string and extended ASCII (8-bit) is implied.  A trailing NUL character shall not be sent or accounted for in the length.</w:t>
      </w:r>
    </w:p>
    <w:p w:rsidR="00593EA5" w:rsidRPr="00CA2D1C" w:rsidRDefault="00593EA5" w:rsidP="006758C2">
      <w:pPr>
        <w:pStyle w:val="Body"/>
      </w:pPr>
    </w:p>
    <w:p w:rsidR="00593EA5" w:rsidRDefault="00593EA5" w:rsidP="00B22FA0">
      <w:pPr>
        <w:pStyle w:val="Heading2"/>
        <w:pageBreakBefore w:val="0"/>
      </w:pPr>
      <w:bookmarkStart w:id="49" w:name="_Toc263889024"/>
      <w:r w:rsidRPr="00CA2D1C">
        <w:lastRenderedPageBreak/>
        <w:t>Summary of HiSLIP Messages</w:t>
      </w:r>
      <w:bookmarkEnd w:id="49"/>
    </w:p>
    <w:p w:rsidR="00593EA5" w:rsidRPr="00CA2D1C" w:rsidRDefault="00593EA5" w:rsidP="006758C2">
      <w:pPr>
        <w:rPr>
          <w:lang w:val="en-US" w:eastAsia="en-US"/>
        </w:rPr>
      </w:pPr>
    </w:p>
    <w:p w:rsidR="00593EA5" w:rsidRPr="00CA2D1C" w:rsidRDefault="0091478C" w:rsidP="006758C2">
      <w:pPr>
        <w:rPr>
          <w:lang w:val="en-US" w:eastAsia="en-US"/>
        </w:rPr>
        <w:sectPr w:rsidR="00593EA5" w:rsidRPr="00CA2D1C" w:rsidSect="00131DED">
          <w:pgSz w:w="12240" w:h="15840"/>
          <w:pgMar w:top="1440" w:right="540" w:bottom="1440" w:left="1440" w:header="720" w:footer="720" w:gutter="0"/>
          <w:cols w:space="720"/>
          <w:docGrid w:linePitch="360"/>
        </w:sectPr>
      </w:pPr>
      <w:r w:rsidRPr="00CA2D1C">
        <w:rPr>
          <w:lang w:val="en-US" w:eastAsia="en-US"/>
        </w:rPr>
        <w:fldChar w:fldCharType="begin"/>
      </w:r>
      <w:r w:rsidR="00593EA5" w:rsidRPr="00CA2D1C">
        <w:rPr>
          <w:lang w:val="en-US" w:eastAsia="en-US"/>
        </w:rPr>
        <w:instrText xml:space="preserve"> REF _Ref243186906 \h </w:instrText>
      </w:r>
      <w:r w:rsidRPr="00CA2D1C">
        <w:rPr>
          <w:lang w:val="en-US" w:eastAsia="en-US"/>
        </w:rPr>
      </w:r>
      <w:r w:rsidRPr="00CA2D1C">
        <w:rPr>
          <w:lang w:val="en-US" w:eastAsia="en-US"/>
        </w:rPr>
        <w:fldChar w:fldCharType="separate"/>
      </w:r>
      <w:r w:rsidR="00127944" w:rsidRPr="00CA2D1C">
        <w:t xml:space="preserve">Table </w:t>
      </w:r>
      <w:r w:rsidR="00127944">
        <w:rPr>
          <w:noProof/>
        </w:rPr>
        <w:t>3</w:t>
      </w:r>
      <w:r w:rsidRPr="00CA2D1C">
        <w:rPr>
          <w:lang w:val="en-US" w:eastAsia="en-US"/>
        </w:rPr>
        <w:fldChar w:fldCharType="end"/>
      </w:r>
      <w:r w:rsidR="00593EA5" w:rsidRPr="00CA2D1C">
        <w:rPr>
          <w:lang w:val="en-US" w:eastAsia="en-US"/>
        </w:rPr>
        <w:t xml:space="preserve"> summarizes the HiSLIP messages.</w:t>
      </w:r>
    </w:p>
    <w:p w:rsidR="00593EA5" w:rsidRPr="00CA2D1C" w:rsidRDefault="00593EA5" w:rsidP="009A0345">
      <w:pPr>
        <w:pStyle w:val="Caption"/>
        <w:keepNext/>
      </w:pPr>
      <w:bookmarkStart w:id="50" w:name="_Ref243186906"/>
      <w:r w:rsidRPr="00CA2D1C">
        <w:lastRenderedPageBreak/>
        <w:t xml:space="preserve">Table </w:t>
      </w:r>
      <w:fldSimple w:instr=" SEQ Table \* ARABIC ">
        <w:r w:rsidR="00127944">
          <w:rPr>
            <w:noProof/>
          </w:rPr>
          <w:t>3</w:t>
        </w:r>
      </w:fldSimple>
      <w:bookmarkEnd w:id="50"/>
      <w:r w:rsidRPr="00CA2D1C">
        <w:t xml:space="preserve"> </w:t>
      </w:r>
      <w:bookmarkStart w:id="51" w:name="_Ref253653660"/>
      <w:r w:rsidRPr="00CA2D1C">
        <w:rPr>
          <w:noProof/>
        </w:rPr>
        <w:t>HiSLIP Messages</w:t>
      </w:r>
      <w:bookmarkEnd w:id="51"/>
    </w:p>
    <w:tbl>
      <w:tblPr>
        <w:tblW w:w="9839"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top w:w="29" w:type="dxa"/>
          <w:left w:w="29" w:type="dxa"/>
          <w:bottom w:w="29" w:type="dxa"/>
          <w:right w:w="29" w:type="dxa"/>
        </w:tblCellMar>
        <w:tblLook w:val="00A0"/>
      </w:tblPr>
      <w:tblGrid>
        <w:gridCol w:w="389"/>
        <w:gridCol w:w="360"/>
        <w:gridCol w:w="2250"/>
        <w:gridCol w:w="2520"/>
        <w:gridCol w:w="1890"/>
        <w:gridCol w:w="2430"/>
      </w:tblGrid>
      <w:tr w:rsidR="00593EA5" w:rsidRPr="00CA2D1C" w:rsidTr="00E140C4">
        <w:trPr>
          <w:cantSplit/>
          <w:trHeight w:val="1134"/>
        </w:trPr>
        <w:tc>
          <w:tcPr>
            <w:tcW w:w="389" w:type="dxa"/>
            <w:tcBorders>
              <w:top w:val="single" w:sz="4" w:space="0" w:color="000000"/>
              <w:bottom w:val="double" w:sz="4" w:space="0" w:color="auto"/>
            </w:tcBorders>
            <w:textDirection w:val="btLr"/>
          </w:tcPr>
          <w:p w:rsidR="00593EA5" w:rsidRPr="00CA2D1C" w:rsidRDefault="00593EA5" w:rsidP="005C1623">
            <w:pPr>
              <w:ind w:right="109"/>
              <w:rPr>
                <w:sz w:val="20"/>
                <w:szCs w:val="20"/>
                <w:lang w:val="en-US"/>
              </w:rPr>
            </w:pPr>
            <w:r w:rsidRPr="00CA2D1C">
              <w:rPr>
                <w:sz w:val="20"/>
                <w:szCs w:val="20"/>
                <w:lang w:val="en-US"/>
              </w:rPr>
              <w:t>Sender</w:t>
            </w:r>
          </w:p>
        </w:tc>
        <w:tc>
          <w:tcPr>
            <w:tcW w:w="360" w:type="dxa"/>
            <w:tcBorders>
              <w:top w:val="single" w:sz="4" w:space="0" w:color="000000"/>
              <w:bottom w:val="double" w:sz="4" w:space="0" w:color="auto"/>
            </w:tcBorders>
            <w:textDirection w:val="btLr"/>
          </w:tcPr>
          <w:p w:rsidR="00593EA5" w:rsidRPr="00CA2D1C" w:rsidRDefault="00593EA5" w:rsidP="005C1623">
            <w:pPr>
              <w:ind w:left="90" w:right="113"/>
              <w:rPr>
                <w:sz w:val="20"/>
                <w:szCs w:val="20"/>
                <w:lang w:val="en-US"/>
              </w:rPr>
            </w:pPr>
            <w:r w:rsidRPr="00CA2D1C">
              <w:rPr>
                <w:sz w:val="20"/>
                <w:szCs w:val="20"/>
                <w:lang w:val="en-US"/>
              </w:rPr>
              <w:t>Channel</w:t>
            </w:r>
          </w:p>
        </w:tc>
        <w:tc>
          <w:tcPr>
            <w:tcW w:w="2250" w:type="dxa"/>
            <w:tcBorders>
              <w:top w:val="single" w:sz="4" w:space="0" w:color="000000"/>
              <w:bottom w:val="double" w:sz="4" w:space="0" w:color="auto"/>
            </w:tcBorders>
          </w:tcPr>
          <w:p w:rsidR="00593EA5" w:rsidRPr="00CA2D1C" w:rsidRDefault="00593EA5" w:rsidP="005C1623">
            <w:pPr>
              <w:rPr>
                <w:sz w:val="20"/>
                <w:szCs w:val="20"/>
                <w:lang w:val="en-US"/>
              </w:rPr>
            </w:pPr>
            <w:r w:rsidRPr="00CA2D1C">
              <w:rPr>
                <w:sz w:val="20"/>
                <w:szCs w:val="20"/>
                <w:lang w:val="en-US"/>
              </w:rPr>
              <w:t>Message Type (1 byte)</w:t>
            </w:r>
          </w:p>
        </w:tc>
        <w:tc>
          <w:tcPr>
            <w:tcW w:w="2520" w:type="dxa"/>
            <w:tcBorders>
              <w:top w:val="single" w:sz="4" w:space="0" w:color="000000"/>
              <w:bottom w:val="double" w:sz="4" w:space="0" w:color="auto"/>
            </w:tcBorders>
          </w:tcPr>
          <w:p w:rsidR="00593EA5" w:rsidRPr="00CA2D1C" w:rsidRDefault="00593EA5" w:rsidP="005C1623">
            <w:pPr>
              <w:rPr>
                <w:sz w:val="20"/>
                <w:szCs w:val="20"/>
                <w:lang w:val="en-US"/>
              </w:rPr>
            </w:pPr>
            <w:r w:rsidRPr="00CA2D1C">
              <w:rPr>
                <w:sz w:val="20"/>
                <w:szCs w:val="20"/>
                <w:lang w:val="en-US"/>
              </w:rPr>
              <w:t>Control Code (1 byte)</w:t>
            </w:r>
          </w:p>
        </w:tc>
        <w:tc>
          <w:tcPr>
            <w:tcW w:w="1890" w:type="dxa"/>
            <w:tcBorders>
              <w:top w:val="single" w:sz="4" w:space="0" w:color="000000"/>
              <w:bottom w:val="double" w:sz="4" w:space="0" w:color="auto"/>
            </w:tcBorders>
          </w:tcPr>
          <w:p w:rsidR="00593EA5" w:rsidRPr="00CA2D1C" w:rsidRDefault="00593EA5" w:rsidP="005C1623">
            <w:pPr>
              <w:rPr>
                <w:sz w:val="20"/>
                <w:szCs w:val="20"/>
                <w:lang w:val="en-US"/>
              </w:rPr>
            </w:pPr>
            <w:r w:rsidRPr="00CA2D1C">
              <w:rPr>
                <w:sz w:val="20"/>
                <w:szCs w:val="20"/>
                <w:lang w:val="en-US"/>
              </w:rPr>
              <w:t>Message Parameter (4 bytes)</w:t>
            </w:r>
          </w:p>
        </w:tc>
        <w:tc>
          <w:tcPr>
            <w:tcW w:w="2430" w:type="dxa"/>
            <w:tcBorders>
              <w:top w:val="single" w:sz="4" w:space="0" w:color="000000"/>
              <w:bottom w:val="double" w:sz="4" w:space="0" w:color="auto"/>
            </w:tcBorders>
          </w:tcPr>
          <w:p w:rsidR="00593EA5" w:rsidRPr="00CA2D1C" w:rsidRDefault="00593EA5" w:rsidP="005C1623">
            <w:pPr>
              <w:rPr>
                <w:sz w:val="20"/>
                <w:szCs w:val="20"/>
                <w:lang w:val="en-US"/>
              </w:rPr>
            </w:pPr>
            <w:r w:rsidRPr="00CA2D1C">
              <w:rPr>
                <w:sz w:val="20"/>
                <w:szCs w:val="20"/>
                <w:lang w:val="en-US"/>
              </w:rPr>
              <w:t>Payload (counted field)</w:t>
            </w:r>
          </w:p>
        </w:tc>
      </w:tr>
      <w:tr w:rsidR="00593EA5" w:rsidRPr="00CA2D1C" w:rsidTr="00E140C4">
        <w:trPr>
          <w:cantSplit/>
          <w:trHeight w:val="87"/>
        </w:trPr>
        <w:tc>
          <w:tcPr>
            <w:tcW w:w="389" w:type="dxa"/>
            <w:tcBorders>
              <w:top w:val="double" w:sz="4" w:space="0" w:color="auto"/>
            </w:tcBorders>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Borders>
              <w:top w:val="double" w:sz="4" w:space="0" w:color="auto"/>
            </w:tcBorders>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tcBorders>
              <w:top w:val="double" w:sz="4" w:space="0" w:color="auto"/>
            </w:tcBorders>
          </w:tcPr>
          <w:p w:rsidR="00593EA5" w:rsidRPr="00CA2D1C" w:rsidRDefault="00593EA5" w:rsidP="005C1623">
            <w:pPr>
              <w:spacing w:before="20" w:after="20"/>
              <w:rPr>
                <w:i/>
                <w:sz w:val="20"/>
                <w:szCs w:val="20"/>
                <w:lang w:val="en-US"/>
              </w:rPr>
            </w:pPr>
            <w:r w:rsidRPr="00CA2D1C">
              <w:rPr>
                <w:i/>
                <w:sz w:val="20"/>
                <w:szCs w:val="20"/>
                <w:lang w:val="en-US"/>
              </w:rPr>
              <w:t>Initialize</w:t>
            </w:r>
          </w:p>
        </w:tc>
        <w:tc>
          <w:tcPr>
            <w:tcW w:w="2520" w:type="dxa"/>
            <w:tcBorders>
              <w:top w:val="double" w:sz="4" w:space="0" w:color="auto"/>
            </w:tcBorders>
          </w:tcPr>
          <w:p w:rsidR="00593EA5" w:rsidRPr="00CA2D1C" w:rsidRDefault="00593EA5" w:rsidP="00A62076">
            <w:pPr>
              <w:spacing w:before="20" w:after="20"/>
              <w:rPr>
                <w:sz w:val="20"/>
                <w:szCs w:val="20"/>
                <w:lang w:val="en-US"/>
              </w:rPr>
            </w:pPr>
          </w:p>
        </w:tc>
        <w:tc>
          <w:tcPr>
            <w:tcW w:w="1890" w:type="dxa"/>
            <w:tcBorders>
              <w:top w:val="double" w:sz="4" w:space="0" w:color="auto"/>
            </w:tcBorders>
          </w:tcPr>
          <w:p w:rsidR="00593EA5" w:rsidRPr="00CA2D1C" w:rsidRDefault="00593EA5" w:rsidP="005C1623">
            <w:pPr>
              <w:spacing w:before="20" w:after="20"/>
              <w:rPr>
                <w:sz w:val="20"/>
                <w:szCs w:val="20"/>
                <w:lang w:val="en-US"/>
              </w:rPr>
            </w:pPr>
            <w:r w:rsidRPr="00CA2D1C">
              <w:rPr>
                <w:sz w:val="20"/>
                <w:szCs w:val="20"/>
                <w:lang w:val="en-US"/>
              </w:rPr>
              <w:t>UpperWord : Client protocol version</w:t>
            </w:r>
          </w:p>
          <w:p w:rsidR="00593EA5" w:rsidRPr="00CA2D1C" w:rsidRDefault="00593EA5" w:rsidP="005C1623">
            <w:pPr>
              <w:spacing w:before="20" w:after="20"/>
              <w:rPr>
                <w:sz w:val="20"/>
                <w:szCs w:val="20"/>
                <w:lang w:val="en-US"/>
              </w:rPr>
            </w:pPr>
            <w:r w:rsidRPr="00CA2D1C">
              <w:rPr>
                <w:sz w:val="20"/>
                <w:szCs w:val="20"/>
                <w:lang w:val="en-US"/>
              </w:rPr>
              <w:t>LowerWord : Client-vendorID</w:t>
            </w:r>
          </w:p>
        </w:tc>
        <w:tc>
          <w:tcPr>
            <w:tcW w:w="2430" w:type="dxa"/>
            <w:tcBorders>
              <w:top w:val="double" w:sz="4" w:space="0" w:color="auto"/>
            </w:tcBorders>
          </w:tcPr>
          <w:p w:rsidR="00593EA5" w:rsidRPr="00CA2D1C" w:rsidRDefault="00593EA5" w:rsidP="004F486E">
            <w:pPr>
              <w:spacing w:before="20" w:after="20"/>
              <w:rPr>
                <w:sz w:val="20"/>
                <w:szCs w:val="20"/>
                <w:lang w:val="en-US"/>
              </w:rPr>
            </w:pPr>
            <w:r w:rsidRPr="00CA2D1C">
              <w:rPr>
                <w:sz w:val="20"/>
                <w:szCs w:val="20"/>
                <w:lang w:val="en-US"/>
              </w:rPr>
              <w:t>sub-address inASCII, may be of zero length</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InitializeResponse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Bit 0 : 1 Prefer Overlap</w:t>
            </w:r>
          </w:p>
          <w:p w:rsidR="00593EA5" w:rsidRPr="00CA2D1C" w:rsidRDefault="00593EA5" w:rsidP="00A62076">
            <w:pPr>
              <w:spacing w:before="20" w:after="20"/>
              <w:rPr>
                <w:sz w:val="20"/>
                <w:szCs w:val="20"/>
                <w:lang w:val="en-US"/>
              </w:rPr>
            </w:pPr>
            <w:r w:rsidRPr="00CA2D1C">
              <w:rPr>
                <w:sz w:val="20"/>
                <w:szCs w:val="20"/>
                <w:lang w:val="en-US"/>
              </w:rPr>
              <w:t xml:space="preserve">         : 0 Prefer Synchronized</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UpperWord : Server Protocol version</w:t>
            </w:r>
          </w:p>
          <w:p w:rsidR="00593EA5" w:rsidRPr="00CA2D1C" w:rsidRDefault="00593EA5" w:rsidP="005C1623">
            <w:pPr>
              <w:spacing w:before="20" w:after="20"/>
              <w:rPr>
                <w:sz w:val="20"/>
                <w:szCs w:val="20"/>
                <w:lang w:val="en-US"/>
              </w:rPr>
            </w:pPr>
            <w:r w:rsidRPr="00CA2D1C">
              <w:rPr>
                <w:sz w:val="20"/>
                <w:szCs w:val="20"/>
                <w:lang w:val="en-US"/>
              </w:rPr>
              <w:t>LowerWord : SessionID</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E</w:t>
            </w:r>
          </w:p>
        </w:tc>
        <w:tc>
          <w:tcPr>
            <w:tcW w:w="360" w:type="dxa"/>
          </w:tcPr>
          <w:p w:rsidR="00593EA5" w:rsidRPr="00CA2D1C" w:rsidRDefault="00593EA5" w:rsidP="005C1623">
            <w:pPr>
              <w:spacing w:before="20" w:after="20"/>
              <w:rPr>
                <w:sz w:val="20"/>
                <w:szCs w:val="20"/>
                <w:lang w:val="en-US"/>
              </w:rPr>
            </w:pPr>
            <w:r w:rsidRPr="00CA2D1C">
              <w:rPr>
                <w:sz w:val="20"/>
                <w:szCs w:val="20"/>
                <w:lang w:val="en-US"/>
              </w:rPr>
              <w:t>E</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FatalError</w:t>
            </w:r>
          </w:p>
        </w:tc>
        <w:tc>
          <w:tcPr>
            <w:tcW w:w="2520" w:type="dxa"/>
          </w:tcPr>
          <w:p w:rsidR="00593EA5" w:rsidRPr="00CA2D1C" w:rsidRDefault="00593EA5" w:rsidP="006A6D84">
            <w:pPr>
              <w:spacing w:before="20" w:after="20"/>
              <w:rPr>
                <w:sz w:val="20"/>
                <w:szCs w:val="20"/>
                <w:lang w:val="en-US"/>
              </w:rPr>
            </w:pPr>
            <w:r w:rsidRPr="00CA2D1C">
              <w:rPr>
                <w:sz w:val="20"/>
                <w:szCs w:val="20"/>
                <w:lang w:val="en-US"/>
              </w:rPr>
              <w:t>ErrorCode (see</w:t>
            </w:r>
            <w:r w:rsidRPr="00CA2D1C">
              <w:rPr>
                <w:rStyle w:val="Body1Char"/>
                <w:sz w:val="20"/>
                <w:szCs w:val="20"/>
                <w:lang w:val="en-US"/>
              </w:rPr>
              <w:t xml:space="preserve"> </w:t>
            </w:r>
            <w:fldSimple w:instr=" REF _Ref240962959 \h  \* MERGEFORMAT ">
              <w:r w:rsidR="00127944" w:rsidRPr="00127944">
                <w:rPr>
                  <w:rStyle w:val="Body1Char"/>
                  <w:sz w:val="20"/>
                  <w:szCs w:val="20"/>
                  <w:lang w:val="en-US"/>
                </w:rPr>
                <w:t>Table 7</w:t>
              </w:r>
            </w:fldSimple>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Error Message in ASCII, may be of zero length</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E</w:t>
            </w:r>
          </w:p>
        </w:tc>
        <w:tc>
          <w:tcPr>
            <w:tcW w:w="360" w:type="dxa"/>
          </w:tcPr>
          <w:p w:rsidR="00593EA5" w:rsidRPr="00CA2D1C" w:rsidRDefault="00593EA5" w:rsidP="005C1623">
            <w:pPr>
              <w:spacing w:before="20" w:after="20"/>
              <w:rPr>
                <w:sz w:val="20"/>
                <w:szCs w:val="20"/>
                <w:lang w:val="en-US"/>
              </w:rPr>
            </w:pPr>
            <w:r w:rsidRPr="00CA2D1C">
              <w:rPr>
                <w:sz w:val="20"/>
                <w:szCs w:val="20"/>
                <w:lang w:val="en-US"/>
              </w:rPr>
              <w:t>E</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Error</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 xml:space="preserve">ErrorCode (see </w:t>
            </w:r>
            <w:fldSimple w:instr=" REF _Ref240962938 \h  \* MERGEFORMAT ">
              <w:r w:rsidR="00127944" w:rsidRPr="00127944">
                <w:rPr>
                  <w:sz w:val="20"/>
                  <w:szCs w:val="20"/>
                  <w:lang w:val="en-US"/>
                </w:rPr>
                <w:t xml:space="preserve">Table </w:t>
              </w:r>
              <w:r w:rsidR="00127944" w:rsidRPr="00127944">
                <w:rPr>
                  <w:noProof/>
                  <w:sz w:val="20"/>
                  <w:szCs w:val="20"/>
                  <w:lang w:val="en-US"/>
                </w:rPr>
                <w:t>9</w:t>
              </w:r>
            </w:fldSimple>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Error Message in ASCII,  may be of zero length</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vMerge w:val="restart"/>
          </w:tcPr>
          <w:p w:rsidR="00593EA5" w:rsidRPr="00CA2D1C" w:rsidRDefault="00593EA5" w:rsidP="005C1623">
            <w:pPr>
              <w:spacing w:before="20" w:after="20"/>
              <w:rPr>
                <w:i/>
                <w:sz w:val="20"/>
                <w:szCs w:val="20"/>
                <w:lang w:val="en-US"/>
              </w:rPr>
            </w:pPr>
            <w:r w:rsidRPr="00CA2D1C">
              <w:rPr>
                <w:i/>
                <w:sz w:val="20"/>
                <w:szCs w:val="20"/>
                <w:lang w:val="en-US"/>
              </w:rPr>
              <w:t>Data</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Bit 0 : 0 RMT was not delivered</w:t>
            </w:r>
          </w:p>
          <w:p w:rsidR="00593EA5" w:rsidRPr="00CA2D1C" w:rsidRDefault="00593EA5" w:rsidP="000C02CB">
            <w:pPr>
              <w:spacing w:before="20" w:after="20"/>
              <w:rPr>
                <w:sz w:val="20"/>
                <w:szCs w:val="20"/>
                <w:lang w:val="en-US"/>
              </w:rPr>
            </w:pPr>
            <w:r w:rsidRPr="00CA2D1C">
              <w:rPr>
                <w:sz w:val="20"/>
                <w:szCs w:val="20"/>
                <w:lang w:val="en-US"/>
              </w:rPr>
              <w:t>Bit 0 : 1 RMT was delivered</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MessageID (this msg)</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Counted data</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vMerge/>
          </w:tcPr>
          <w:p w:rsidR="00593EA5" w:rsidRPr="00CA2D1C" w:rsidRDefault="00593EA5" w:rsidP="005C1623">
            <w:pPr>
              <w:spacing w:before="20" w:after="20"/>
              <w:rPr>
                <w:i/>
                <w:sz w:val="20"/>
                <w:szCs w:val="20"/>
                <w:lang w:val="en-US"/>
              </w:rPr>
            </w:pP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B005B0">
            <w:pPr>
              <w:spacing w:before="20" w:after="20"/>
              <w:rPr>
                <w:sz w:val="20"/>
                <w:szCs w:val="20"/>
                <w:lang w:val="en-US"/>
              </w:rPr>
            </w:pPr>
            <w:r w:rsidRPr="00CA2D1C">
              <w:rPr>
                <w:sz w:val="20"/>
                <w:szCs w:val="20"/>
                <w:lang w:val="en-US"/>
              </w:rPr>
              <w:t>MessageID – usage depends on overlapped or synchronized mode</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Counted data</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vMerge w:val="restart"/>
          </w:tcPr>
          <w:p w:rsidR="00593EA5" w:rsidRPr="00CA2D1C" w:rsidRDefault="00593EA5" w:rsidP="005C1623">
            <w:pPr>
              <w:spacing w:before="20" w:after="20"/>
              <w:rPr>
                <w:i/>
                <w:sz w:val="20"/>
                <w:szCs w:val="20"/>
                <w:lang w:val="en-US"/>
              </w:rPr>
            </w:pPr>
            <w:r w:rsidRPr="00CA2D1C">
              <w:rPr>
                <w:i/>
                <w:sz w:val="20"/>
                <w:szCs w:val="20"/>
                <w:lang w:val="en-US"/>
              </w:rPr>
              <w:t>DataEND</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Bit 0 : 0 RMT was not delivered</w:t>
            </w:r>
          </w:p>
          <w:p w:rsidR="00593EA5" w:rsidRPr="00CA2D1C" w:rsidRDefault="00593EA5" w:rsidP="000C02CB">
            <w:pPr>
              <w:spacing w:before="20" w:after="20"/>
              <w:rPr>
                <w:sz w:val="20"/>
                <w:szCs w:val="20"/>
                <w:lang w:val="en-US"/>
              </w:rPr>
            </w:pPr>
            <w:r w:rsidRPr="00CA2D1C">
              <w:rPr>
                <w:sz w:val="20"/>
                <w:szCs w:val="20"/>
                <w:lang w:val="en-US"/>
              </w:rPr>
              <w:t>Bit 0 : 1 RMT was delivered</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MessageID (this msg)</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Counted data</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vMerge/>
          </w:tcPr>
          <w:p w:rsidR="00593EA5" w:rsidRPr="00CA2D1C" w:rsidRDefault="00593EA5" w:rsidP="005C1623">
            <w:pPr>
              <w:spacing w:before="20" w:after="20"/>
              <w:rPr>
                <w:i/>
                <w:sz w:val="20"/>
                <w:szCs w:val="20"/>
                <w:lang w:val="en-US"/>
              </w:rPr>
            </w:pP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B005B0">
            <w:pPr>
              <w:spacing w:before="20" w:after="20"/>
              <w:rPr>
                <w:sz w:val="20"/>
                <w:szCs w:val="20"/>
                <w:lang w:val="en-US"/>
              </w:rPr>
            </w:pPr>
            <w:r w:rsidRPr="00CA2D1C">
              <w:rPr>
                <w:sz w:val="20"/>
                <w:szCs w:val="20"/>
                <w:lang w:val="en-US"/>
              </w:rPr>
              <w:t>MessageID – usage depends on overlapped or synchronized mode</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Counted data</w:t>
            </w:r>
          </w:p>
        </w:tc>
      </w:tr>
      <w:tr w:rsidR="00593EA5" w:rsidRPr="00CA2D1C" w:rsidTr="00E140C4">
        <w:trPr>
          <w:cantSplit/>
          <w:trHeight w:val="20"/>
        </w:trPr>
        <w:tc>
          <w:tcPr>
            <w:tcW w:w="389" w:type="dxa"/>
            <w:vMerge w:val="restart"/>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vMerge w:val="restart"/>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vMerge w:val="restart"/>
          </w:tcPr>
          <w:p w:rsidR="00593EA5" w:rsidRPr="00CA2D1C" w:rsidRDefault="00593EA5" w:rsidP="005C1623">
            <w:pPr>
              <w:spacing w:before="20" w:after="20"/>
              <w:rPr>
                <w:i/>
                <w:sz w:val="20"/>
                <w:szCs w:val="20"/>
                <w:lang w:val="en-US"/>
              </w:rPr>
            </w:pPr>
            <w:r w:rsidRPr="00CA2D1C">
              <w:rPr>
                <w:i/>
                <w:sz w:val="20"/>
                <w:szCs w:val="20"/>
                <w:lang w:val="en-US"/>
              </w:rPr>
              <w:t>AsyncLock</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1 – Request</w:t>
            </w:r>
          </w:p>
          <w:p w:rsidR="00593EA5" w:rsidRPr="00CA2D1C" w:rsidRDefault="00593EA5" w:rsidP="00A62076">
            <w:pPr>
              <w:spacing w:before="20" w:after="20"/>
              <w:rPr>
                <w:sz w:val="20"/>
                <w:szCs w:val="20"/>
                <w:lang w:val="en-US"/>
              </w:rPr>
            </w:pPr>
          </w:p>
        </w:tc>
        <w:tc>
          <w:tcPr>
            <w:tcW w:w="1890" w:type="dxa"/>
          </w:tcPr>
          <w:p w:rsidR="00593EA5" w:rsidRPr="00CA2D1C" w:rsidRDefault="00593EA5" w:rsidP="005C1623">
            <w:pPr>
              <w:spacing w:before="20" w:after="20"/>
              <w:rPr>
                <w:sz w:val="20"/>
                <w:szCs w:val="20"/>
                <w:lang w:val="en-US"/>
              </w:rPr>
            </w:pPr>
            <w:r w:rsidRPr="00CA2D1C">
              <w:rPr>
                <w:sz w:val="20"/>
                <w:szCs w:val="20"/>
                <w:lang w:val="en-US"/>
              </w:rPr>
              <w:t xml:space="preserve">Timeout </w:t>
            </w:r>
            <w:r w:rsidRPr="00CA2D1C">
              <w:rPr>
                <w:sz w:val="20"/>
                <w:szCs w:val="20"/>
                <w:lang w:val="en-US"/>
              </w:rPr>
              <w:br/>
              <w:t>(in ms)</w:t>
            </w:r>
          </w:p>
          <w:p w:rsidR="00593EA5" w:rsidRPr="00CA2D1C" w:rsidRDefault="00593EA5" w:rsidP="005C1623">
            <w:pPr>
              <w:spacing w:before="20" w:after="20"/>
              <w:rPr>
                <w:sz w:val="20"/>
                <w:szCs w:val="20"/>
                <w:lang w:val="en-US"/>
              </w:rPr>
            </w:pPr>
          </w:p>
        </w:tc>
        <w:tc>
          <w:tcPr>
            <w:tcW w:w="2430" w:type="dxa"/>
          </w:tcPr>
          <w:p w:rsidR="00593EA5" w:rsidRPr="00CA2D1C" w:rsidRDefault="00593EA5" w:rsidP="005C1623">
            <w:pPr>
              <w:spacing w:before="20" w:after="20"/>
              <w:rPr>
                <w:sz w:val="20"/>
                <w:szCs w:val="20"/>
                <w:lang w:val="en-US"/>
              </w:rPr>
            </w:pPr>
            <w:r w:rsidRPr="00CA2D1C">
              <w:rPr>
                <w:sz w:val="20"/>
                <w:szCs w:val="20"/>
                <w:lang w:val="en-US"/>
              </w:rPr>
              <w:t>LockString in ASCII, may be of zero length.</w:t>
            </w:r>
          </w:p>
          <w:p w:rsidR="00593EA5" w:rsidRPr="00CA2D1C" w:rsidRDefault="00593EA5" w:rsidP="005C1623">
            <w:pPr>
              <w:spacing w:before="20" w:after="20"/>
              <w:rPr>
                <w:sz w:val="20"/>
                <w:szCs w:val="20"/>
                <w:lang w:val="en-US"/>
              </w:rPr>
            </w:pPr>
          </w:p>
        </w:tc>
      </w:tr>
      <w:tr w:rsidR="00593EA5" w:rsidRPr="00CA2D1C" w:rsidTr="00E140C4">
        <w:trPr>
          <w:cantSplit/>
          <w:trHeight w:val="20"/>
        </w:trPr>
        <w:tc>
          <w:tcPr>
            <w:tcW w:w="389" w:type="dxa"/>
            <w:vMerge/>
          </w:tcPr>
          <w:p w:rsidR="00593EA5" w:rsidRPr="00CA2D1C" w:rsidRDefault="00593EA5" w:rsidP="005C1623">
            <w:pPr>
              <w:spacing w:before="20" w:after="20"/>
              <w:ind w:right="109"/>
              <w:rPr>
                <w:sz w:val="20"/>
                <w:szCs w:val="20"/>
                <w:lang w:val="en-US"/>
              </w:rPr>
            </w:pPr>
          </w:p>
        </w:tc>
        <w:tc>
          <w:tcPr>
            <w:tcW w:w="360" w:type="dxa"/>
            <w:vMerge/>
          </w:tcPr>
          <w:p w:rsidR="00593EA5" w:rsidRPr="00CA2D1C" w:rsidRDefault="00593EA5" w:rsidP="005C1623">
            <w:pPr>
              <w:spacing w:before="20" w:after="20"/>
              <w:rPr>
                <w:sz w:val="20"/>
                <w:szCs w:val="20"/>
                <w:lang w:val="en-US"/>
              </w:rPr>
            </w:pPr>
          </w:p>
        </w:tc>
        <w:tc>
          <w:tcPr>
            <w:tcW w:w="2250" w:type="dxa"/>
            <w:vMerge/>
          </w:tcPr>
          <w:p w:rsidR="00593EA5" w:rsidRPr="00CA2D1C" w:rsidRDefault="00593EA5" w:rsidP="005C1623">
            <w:pPr>
              <w:spacing w:before="20" w:after="20"/>
              <w:rPr>
                <w:i/>
                <w:sz w:val="20"/>
                <w:szCs w:val="20"/>
                <w:lang w:val="en-US"/>
              </w:rPr>
            </w:pPr>
          </w:p>
        </w:tc>
        <w:tc>
          <w:tcPr>
            <w:tcW w:w="2520" w:type="dxa"/>
          </w:tcPr>
          <w:p w:rsidR="00593EA5" w:rsidRPr="00CA2D1C" w:rsidRDefault="00593EA5" w:rsidP="00A62076">
            <w:pPr>
              <w:spacing w:before="20" w:after="20"/>
              <w:rPr>
                <w:sz w:val="20"/>
                <w:szCs w:val="20"/>
                <w:lang w:val="en-US"/>
              </w:rPr>
            </w:pPr>
            <w:r w:rsidRPr="00CA2D1C">
              <w:rPr>
                <w:sz w:val="20"/>
                <w:szCs w:val="20"/>
                <w:lang w:val="en-US"/>
              </w:rPr>
              <w:t xml:space="preserve">0 – Release </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MessageID</w:t>
            </w:r>
            <w:r>
              <w:rPr>
                <w:sz w:val="20"/>
                <w:szCs w:val="20"/>
                <w:lang w:val="en-US"/>
              </w:rPr>
              <w:t xml:space="preserve"> of last sent message</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D37B8F" w:rsidRPr="00CA2D1C" w:rsidTr="00127944">
        <w:trPr>
          <w:cantSplit/>
          <w:trHeight w:val="608"/>
        </w:trPr>
        <w:tc>
          <w:tcPr>
            <w:tcW w:w="389" w:type="dxa"/>
            <w:vMerge w:val="restart"/>
          </w:tcPr>
          <w:p w:rsidR="00D37B8F" w:rsidRPr="00CA2D1C" w:rsidRDefault="00D37B8F" w:rsidP="005C1623">
            <w:pPr>
              <w:spacing w:before="20" w:after="20"/>
              <w:ind w:right="109"/>
              <w:rPr>
                <w:sz w:val="20"/>
                <w:szCs w:val="20"/>
                <w:lang w:val="en-US"/>
              </w:rPr>
            </w:pPr>
            <w:r w:rsidRPr="00CA2D1C">
              <w:rPr>
                <w:sz w:val="20"/>
                <w:szCs w:val="20"/>
                <w:lang w:val="en-US"/>
              </w:rPr>
              <w:t>S</w:t>
            </w:r>
          </w:p>
        </w:tc>
        <w:tc>
          <w:tcPr>
            <w:tcW w:w="360" w:type="dxa"/>
            <w:vMerge w:val="restart"/>
          </w:tcPr>
          <w:p w:rsidR="00D37B8F" w:rsidRPr="00CA2D1C" w:rsidRDefault="00D37B8F" w:rsidP="005C1623">
            <w:pPr>
              <w:spacing w:before="20" w:after="20"/>
              <w:rPr>
                <w:sz w:val="20"/>
                <w:szCs w:val="20"/>
                <w:lang w:val="en-US"/>
              </w:rPr>
            </w:pPr>
            <w:r w:rsidRPr="00CA2D1C">
              <w:rPr>
                <w:sz w:val="20"/>
                <w:szCs w:val="20"/>
                <w:lang w:val="en-US"/>
              </w:rPr>
              <w:t>A</w:t>
            </w:r>
          </w:p>
        </w:tc>
        <w:tc>
          <w:tcPr>
            <w:tcW w:w="2250" w:type="dxa"/>
            <w:vMerge w:val="restart"/>
          </w:tcPr>
          <w:p w:rsidR="00D37B8F" w:rsidRPr="00CA2D1C" w:rsidRDefault="00D37B8F" w:rsidP="005C1623">
            <w:pPr>
              <w:spacing w:before="20" w:after="20"/>
              <w:rPr>
                <w:i/>
                <w:sz w:val="20"/>
                <w:szCs w:val="20"/>
                <w:lang w:val="en-US"/>
              </w:rPr>
            </w:pPr>
            <w:r w:rsidRPr="00CA2D1C">
              <w:rPr>
                <w:i/>
                <w:sz w:val="20"/>
                <w:szCs w:val="20"/>
                <w:lang w:val="en-US"/>
              </w:rPr>
              <w:t>AsyncLockResponse</w:t>
            </w:r>
          </w:p>
        </w:tc>
        <w:tc>
          <w:tcPr>
            <w:tcW w:w="2520" w:type="dxa"/>
          </w:tcPr>
          <w:p w:rsidR="00D37B8F" w:rsidRDefault="00D37B8F" w:rsidP="00127944">
            <w:pPr>
              <w:spacing w:before="20" w:after="20"/>
              <w:rPr>
                <w:sz w:val="20"/>
                <w:szCs w:val="20"/>
                <w:lang w:val="en-US"/>
              </w:rPr>
            </w:pPr>
            <w:r>
              <w:rPr>
                <w:i/>
                <w:sz w:val="20"/>
                <w:szCs w:val="20"/>
                <w:lang w:val="en-US"/>
              </w:rPr>
              <w:t>In r</w:t>
            </w:r>
            <w:r w:rsidRPr="00D37B8F">
              <w:rPr>
                <w:i/>
                <w:sz w:val="20"/>
                <w:szCs w:val="20"/>
                <w:lang w:val="en-US"/>
              </w:rPr>
              <w:t>esponse to request</w:t>
            </w:r>
            <w:r>
              <w:rPr>
                <w:sz w:val="20"/>
                <w:szCs w:val="20"/>
                <w:lang w:val="en-US"/>
              </w:rPr>
              <w:t>:</w:t>
            </w:r>
          </w:p>
          <w:p w:rsidR="00D37B8F" w:rsidRDefault="00D37B8F" w:rsidP="00D37B8F">
            <w:pPr>
              <w:spacing w:before="20" w:after="20"/>
              <w:rPr>
                <w:color w:val="000000"/>
                <w:sz w:val="20"/>
                <w:szCs w:val="20"/>
                <w:lang w:val="en-US"/>
              </w:rPr>
            </w:pPr>
            <w:r w:rsidRPr="00CA2D1C">
              <w:rPr>
                <w:color w:val="000000"/>
                <w:sz w:val="20"/>
                <w:szCs w:val="20"/>
                <w:lang w:val="en-US"/>
              </w:rPr>
              <w:t>0</w:t>
            </w:r>
            <w:r>
              <w:rPr>
                <w:color w:val="000000"/>
                <w:sz w:val="20"/>
                <w:szCs w:val="20"/>
                <w:lang w:val="en-US"/>
              </w:rPr>
              <w:t xml:space="preserve"> – F</w:t>
            </w:r>
            <w:r w:rsidRPr="00CA2D1C">
              <w:rPr>
                <w:color w:val="000000"/>
                <w:sz w:val="20"/>
                <w:szCs w:val="20"/>
                <w:lang w:val="en-US"/>
              </w:rPr>
              <w:t>ailure</w:t>
            </w:r>
          </w:p>
          <w:p w:rsidR="00D37B8F" w:rsidRDefault="00D37B8F" w:rsidP="00D37B8F">
            <w:pPr>
              <w:spacing w:before="20" w:after="20"/>
              <w:rPr>
                <w:color w:val="000000"/>
                <w:sz w:val="20"/>
                <w:szCs w:val="20"/>
                <w:lang w:val="en-US"/>
              </w:rPr>
            </w:pPr>
            <w:r w:rsidRPr="00CA2D1C">
              <w:rPr>
                <w:color w:val="000000"/>
                <w:sz w:val="20"/>
                <w:szCs w:val="20"/>
                <w:lang w:val="en-US"/>
              </w:rPr>
              <w:t>1</w:t>
            </w:r>
            <w:r>
              <w:rPr>
                <w:color w:val="000000"/>
                <w:sz w:val="20"/>
                <w:szCs w:val="20"/>
                <w:lang w:val="en-US"/>
              </w:rPr>
              <w:t xml:space="preserve"> – S</w:t>
            </w:r>
            <w:r w:rsidRPr="00CA2D1C">
              <w:rPr>
                <w:color w:val="000000"/>
                <w:sz w:val="20"/>
                <w:szCs w:val="20"/>
                <w:lang w:val="en-US"/>
              </w:rPr>
              <w:t>uccess</w:t>
            </w:r>
          </w:p>
          <w:p w:rsidR="00D37B8F" w:rsidRPr="00CA2D1C" w:rsidRDefault="00D37B8F" w:rsidP="00D37B8F">
            <w:pPr>
              <w:spacing w:before="20" w:after="20"/>
              <w:rPr>
                <w:sz w:val="20"/>
                <w:szCs w:val="20"/>
                <w:lang w:val="en-US"/>
              </w:rPr>
            </w:pPr>
            <w:r>
              <w:rPr>
                <w:color w:val="000000"/>
                <w:sz w:val="20"/>
                <w:szCs w:val="20"/>
                <w:lang w:val="en-US"/>
              </w:rPr>
              <w:t>3 - Error</w:t>
            </w:r>
          </w:p>
        </w:tc>
        <w:tc>
          <w:tcPr>
            <w:tcW w:w="1890" w:type="dxa"/>
          </w:tcPr>
          <w:p w:rsidR="00D37B8F" w:rsidRPr="00CA2D1C" w:rsidRDefault="00D37B8F" w:rsidP="00127944">
            <w:pPr>
              <w:spacing w:before="20" w:after="20"/>
              <w:rPr>
                <w:sz w:val="20"/>
                <w:szCs w:val="20"/>
                <w:lang w:val="en-US"/>
              </w:rPr>
            </w:pPr>
            <w:r>
              <w:rPr>
                <w:sz w:val="20"/>
                <w:szCs w:val="20"/>
                <w:lang w:val="en-US"/>
              </w:rPr>
              <w:t>--</w:t>
            </w:r>
          </w:p>
        </w:tc>
        <w:tc>
          <w:tcPr>
            <w:tcW w:w="2430" w:type="dxa"/>
          </w:tcPr>
          <w:p w:rsidR="00D37B8F" w:rsidRPr="00CA2D1C" w:rsidRDefault="00D37B8F" w:rsidP="00127944">
            <w:pPr>
              <w:spacing w:before="20" w:after="20"/>
              <w:rPr>
                <w:sz w:val="20"/>
                <w:szCs w:val="20"/>
                <w:lang w:val="en-US"/>
              </w:rPr>
            </w:pPr>
            <w:r>
              <w:rPr>
                <w:sz w:val="20"/>
                <w:szCs w:val="20"/>
                <w:lang w:val="en-US"/>
              </w:rPr>
              <w:t>--</w:t>
            </w:r>
          </w:p>
        </w:tc>
      </w:tr>
      <w:tr w:rsidR="00D37B8F" w:rsidRPr="00CA2D1C" w:rsidTr="00127944">
        <w:trPr>
          <w:cantSplit/>
          <w:trHeight w:val="608"/>
        </w:trPr>
        <w:tc>
          <w:tcPr>
            <w:tcW w:w="389" w:type="dxa"/>
            <w:vMerge/>
          </w:tcPr>
          <w:p w:rsidR="00D37B8F" w:rsidRPr="00CA2D1C" w:rsidRDefault="00D37B8F" w:rsidP="005C1623">
            <w:pPr>
              <w:spacing w:before="20" w:after="20"/>
              <w:ind w:right="109"/>
              <w:rPr>
                <w:sz w:val="20"/>
                <w:szCs w:val="20"/>
                <w:lang w:val="en-US"/>
              </w:rPr>
            </w:pPr>
          </w:p>
        </w:tc>
        <w:tc>
          <w:tcPr>
            <w:tcW w:w="360" w:type="dxa"/>
            <w:vMerge/>
          </w:tcPr>
          <w:p w:rsidR="00D37B8F" w:rsidRPr="00CA2D1C" w:rsidRDefault="00D37B8F" w:rsidP="005C1623">
            <w:pPr>
              <w:spacing w:before="20" w:after="20"/>
              <w:rPr>
                <w:sz w:val="20"/>
                <w:szCs w:val="20"/>
                <w:lang w:val="en-US"/>
              </w:rPr>
            </w:pPr>
          </w:p>
        </w:tc>
        <w:tc>
          <w:tcPr>
            <w:tcW w:w="2250" w:type="dxa"/>
            <w:vMerge/>
          </w:tcPr>
          <w:p w:rsidR="00D37B8F" w:rsidRPr="00CA2D1C" w:rsidRDefault="00D37B8F" w:rsidP="005C1623">
            <w:pPr>
              <w:spacing w:before="20" w:after="20"/>
              <w:rPr>
                <w:i/>
                <w:sz w:val="20"/>
                <w:szCs w:val="20"/>
                <w:lang w:val="en-US"/>
              </w:rPr>
            </w:pPr>
          </w:p>
        </w:tc>
        <w:tc>
          <w:tcPr>
            <w:tcW w:w="2520" w:type="dxa"/>
          </w:tcPr>
          <w:p w:rsidR="00D37B8F" w:rsidRDefault="00D37B8F" w:rsidP="00A62076">
            <w:pPr>
              <w:spacing w:before="20" w:after="20"/>
              <w:rPr>
                <w:sz w:val="20"/>
                <w:szCs w:val="20"/>
                <w:lang w:val="en-US"/>
              </w:rPr>
            </w:pPr>
            <w:r>
              <w:rPr>
                <w:i/>
                <w:sz w:val="20"/>
                <w:szCs w:val="20"/>
                <w:lang w:val="en-US"/>
              </w:rPr>
              <w:t>In r</w:t>
            </w:r>
            <w:r w:rsidRPr="00D37B8F">
              <w:rPr>
                <w:i/>
                <w:sz w:val="20"/>
                <w:szCs w:val="20"/>
                <w:lang w:val="en-US"/>
              </w:rPr>
              <w:t>esponse to release</w:t>
            </w:r>
            <w:r>
              <w:rPr>
                <w:sz w:val="20"/>
                <w:szCs w:val="20"/>
                <w:lang w:val="en-US"/>
              </w:rPr>
              <w:t>:</w:t>
            </w:r>
          </w:p>
          <w:p w:rsidR="00D37B8F" w:rsidRDefault="00D37B8F" w:rsidP="00D37B8F">
            <w:pPr>
              <w:spacing w:before="20" w:after="20"/>
              <w:rPr>
                <w:color w:val="000000"/>
                <w:sz w:val="20"/>
                <w:szCs w:val="20"/>
                <w:lang w:val="en-US"/>
              </w:rPr>
            </w:pPr>
            <w:r w:rsidRPr="00CA2D1C">
              <w:rPr>
                <w:color w:val="000000"/>
                <w:sz w:val="20"/>
                <w:szCs w:val="20"/>
                <w:lang w:val="en-US"/>
              </w:rPr>
              <w:t>1</w:t>
            </w:r>
            <w:r>
              <w:rPr>
                <w:color w:val="000000"/>
                <w:sz w:val="20"/>
                <w:szCs w:val="20"/>
                <w:lang w:val="en-US"/>
              </w:rPr>
              <w:t xml:space="preserve"> - S</w:t>
            </w:r>
            <w:r w:rsidRPr="00CA2D1C">
              <w:rPr>
                <w:color w:val="000000"/>
                <w:sz w:val="20"/>
                <w:szCs w:val="20"/>
                <w:lang w:val="en-US"/>
              </w:rPr>
              <w:t>uccess</w:t>
            </w:r>
            <w:r>
              <w:rPr>
                <w:color w:val="000000"/>
                <w:sz w:val="20"/>
                <w:szCs w:val="20"/>
                <w:lang w:val="en-US"/>
              </w:rPr>
              <w:t xml:space="preserve"> exclusive</w:t>
            </w:r>
          </w:p>
          <w:p w:rsidR="00D37B8F" w:rsidRDefault="00D37B8F" w:rsidP="00D37B8F">
            <w:pPr>
              <w:spacing w:before="20" w:after="20"/>
              <w:rPr>
                <w:color w:val="000000"/>
                <w:sz w:val="20"/>
                <w:szCs w:val="20"/>
                <w:lang w:val="en-US"/>
              </w:rPr>
            </w:pPr>
            <w:r>
              <w:rPr>
                <w:color w:val="000000"/>
                <w:sz w:val="20"/>
                <w:szCs w:val="20"/>
                <w:lang w:val="en-US"/>
              </w:rPr>
              <w:t>2 - Success shared</w:t>
            </w:r>
          </w:p>
          <w:p w:rsidR="00D37B8F" w:rsidRPr="00CA2D1C" w:rsidRDefault="00D37B8F" w:rsidP="00022734">
            <w:pPr>
              <w:spacing w:before="20" w:after="20"/>
              <w:rPr>
                <w:sz w:val="20"/>
                <w:szCs w:val="20"/>
                <w:lang w:val="en-US"/>
              </w:rPr>
            </w:pPr>
            <w:r>
              <w:rPr>
                <w:color w:val="000000"/>
                <w:sz w:val="20"/>
                <w:szCs w:val="20"/>
                <w:lang w:val="en-US"/>
              </w:rPr>
              <w:t>3</w:t>
            </w:r>
            <w:r w:rsidR="00022734">
              <w:rPr>
                <w:color w:val="000000"/>
                <w:sz w:val="20"/>
                <w:szCs w:val="20"/>
                <w:lang w:val="en-US"/>
              </w:rPr>
              <w:t xml:space="preserve"> - E</w:t>
            </w:r>
            <w:r>
              <w:rPr>
                <w:color w:val="000000"/>
                <w:sz w:val="20"/>
                <w:szCs w:val="20"/>
                <w:lang w:val="en-US"/>
              </w:rPr>
              <w:t>rror</w:t>
            </w:r>
          </w:p>
        </w:tc>
        <w:tc>
          <w:tcPr>
            <w:tcW w:w="1890" w:type="dxa"/>
          </w:tcPr>
          <w:p w:rsidR="00D37B8F" w:rsidRPr="00CA2D1C" w:rsidRDefault="00D37B8F" w:rsidP="005C1623">
            <w:pPr>
              <w:spacing w:before="20" w:after="20"/>
              <w:rPr>
                <w:sz w:val="20"/>
                <w:szCs w:val="20"/>
                <w:lang w:val="en-US"/>
              </w:rPr>
            </w:pPr>
            <w:r w:rsidRPr="00CA2D1C">
              <w:rPr>
                <w:sz w:val="20"/>
                <w:szCs w:val="20"/>
                <w:lang w:val="en-US"/>
              </w:rPr>
              <w:t>--</w:t>
            </w:r>
          </w:p>
        </w:tc>
        <w:tc>
          <w:tcPr>
            <w:tcW w:w="2430" w:type="dxa"/>
          </w:tcPr>
          <w:p w:rsidR="00D37B8F" w:rsidRPr="00CA2D1C" w:rsidRDefault="00D37B8F"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AsyncLockInfo</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lastRenderedPageBreak/>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AsyncLockInfoResponse</w:t>
            </w:r>
          </w:p>
        </w:tc>
        <w:tc>
          <w:tcPr>
            <w:tcW w:w="2520" w:type="dxa"/>
          </w:tcPr>
          <w:p w:rsidR="00593EA5" w:rsidRDefault="00A44996" w:rsidP="00A44996">
            <w:pPr>
              <w:spacing w:before="20" w:after="20"/>
              <w:rPr>
                <w:sz w:val="20"/>
                <w:szCs w:val="20"/>
                <w:lang w:val="en-US"/>
              </w:rPr>
            </w:pPr>
            <w:r>
              <w:rPr>
                <w:sz w:val="20"/>
                <w:szCs w:val="20"/>
                <w:lang w:val="en-US"/>
              </w:rPr>
              <w:t>0 – No exclusive lock granted</w:t>
            </w:r>
          </w:p>
          <w:p w:rsidR="00A44996" w:rsidRPr="00CA2D1C" w:rsidRDefault="00A44996" w:rsidP="00A44996">
            <w:pPr>
              <w:spacing w:before="20" w:after="20"/>
              <w:rPr>
                <w:sz w:val="20"/>
                <w:szCs w:val="20"/>
                <w:lang w:val="en-US"/>
              </w:rPr>
            </w:pPr>
            <w:r>
              <w:rPr>
                <w:sz w:val="20"/>
                <w:szCs w:val="20"/>
                <w:lang w:val="en-US"/>
              </w:rPr>
              <w:t>1 – Exclusive lock granted</w:t>
            </w:r>
          </w:p>
        </w:tc>
        <w:tc>
          <w:tcPr>
            <w:tcW w:w="1890" w:type="dxa"/>
          </w:tcPr>
          <w:p w:rsidR="00593EA5" w:rsidRPr="00A44996" w:rsidRDefault="00593EA5" w:rsidP="00A44996">
            <w:pPr>
              <w:spacing w:before="20" w:after="20"/>
              <w:rPr>
                <w:sz w:val="20"/>
                <w:szCs w:val="20"/>
                <w:lang w:val="en-US"/>
              </w:rPr>
            </w:pPr>
            <w:r w:rsidRPr="00CA2D1C">
              <w:rPr>
                <w:sz w:val="20"/>
                <w:szCs w:val="20"/>
                <w:lang w:val="en-US"/>
              </w:rPr>
              <w:t xml:space="preserve">Number of HiSLIP clients </w:t>
            </w:r>
            <w:r w:rsidR="00A44996">
              <w:rPr>
                <w:sz w:val="20"/>
                <w:szCs w:val="20"/>
                <w:lang w:val="en-US"/>
              </w:rPr>
              <w:t xml:space="preserve">holding locks when </w:t>
            </w:r>
            <w:r w:rsidR="00A44996">
              <w:rPr>
                <w:i/>
                <w:sz w:val="20"/>
                <w:szCs w:val="20"/>
                <w:lang w:val="en-US"/>
              </w:rPr>
              <w:t>AsyncLockInfo</w:t>
            </w:r>
            <w:r w:rsidR="00A44996">
              <w:rPr>
                <w:sz w:val="20"/>
                <w:szCs w:val="20"/>
                <w:lang w:val="en-US"/>
              </w:rPr>
              <w:t xml:space="preserve"> was processed</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Pr>
                <w:sz w:val="20"/>
                <w:szCs w:val="20"/>
                <w:lang w:val="en-US"/>
              </w:rPr>
              <w:t>A</w:t>
            </w:r>
          </w:p>
        </w:tc>
        <w:tc>
          <w:tcPr>
            <w:tcW w:w="2250" w:type="dxa"/>
          </w:tcPr>
          <w:p w:rsidR="00593EA5" w:rsidRPr="00CA2D1C" w:rsidRDefault="00593EA5" w:rsidP="005C1623">
            <w:pPr>
              <w:spacing w:before="20" w:after="20"/>
              <w:rPr>
                <w:i/>
                <w:sz w:val="20"/>
                <w:szCs w:val="20"/>
                <w:lang w:val="en-US"/>
              </w:rPr>
            </w:pPr>
            <w:r>
              <w:rPr>
                <w:i/>
                <w:sz w:val="20"/>
                <w:szCs w:val="20"/>
                <w:lang w:val="en-US"/>
              </w:rPr>
              <w:t>Async</w:t>
            </w:r>
            <w:r w:rsidRPr="00CA2D1C">
              <w:rPr>
                <w:i/>
                <w:sz w:val="20"/>
                <w:szCs w:val="20"/>
                <w:lang w:val="en-US"/>
              </w:rPr>
              <w:t>RemoteLocalControl</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0 – Disable remote</w:t>
            </w:r>
          </w:p>
          <w:p w:rsidR="00593EA5" w:rsidRPr="00CA2D1C" w:rsidRDefault="00593EA5" w:rsidP="00A62076">
            <w:pPr>
              <w:spacing w:before="20" w:after="20"/>
              <w:rPr>
                <w:sz w:val="20"/>
                <w:szCs w:val="20"/>
                <w:lang w:val="en-US"/>
              </w:rPr>
            </w:pPr>
            <w:r w:rsidRPr="00CA2D1C">
              <w:rPr>
                <w:sz w:val="20"/>
                <w:szCs w:val="20"/>
                <w:lang w:val="en-US"/>
              </w:rPr>
              <w:t>1 – Enable remote</w:t>
            </w:r>
          </w:p>
          <w:p w:rsidR="00593EA5" w:rsidRPr="00CA2D1C" w:rsidRDefault="00593EA5" w:rsidP="00A62076">
            <w:pPr>
              <w:spacing w:before="20" w:after="20"/>
              <w:rPr>
                <w:sz w:val="20"/>
                <w:szCs w:val="20"/>
                <w:lang w:val="en-US"/>
              </w:rPr>
            </w:pPr>
            <w:r w:rsidRPr="00CA2D1C">
              <w:rPr>
                <w:sz w:val="20"/>
                <w:szCs w:val="20"/>
                <w:lang w:val="en-US"/>
              </w:rPr>
              <w:t>2 – Disable remote and go to local</w:t>
            </w:r>
          </w:p>
          <w:p w:rsidR="00593EA5" w:rsidRPr="00CA2D1C" w:rsidRDefault="00593EA5" w:rsidP="00A62076">
            <w:pPr>
              <w:spacing w:before="20" w:after="20"/>
              <w:rPr>
                <w:sz w:val="20"/>
                <w:szCs w:val="20"/>
                <w:lang w:val="en-US"/>
              </w:rPr>
            </w:pPr>
            <w:r w:rsidRPr="00CA2D1C">
              <w:rPr>
                <w:sz w:val="20"/>
                <w:szCs w:val="20"/>
                <w:lang w:val="en-US"/>
              </w:rPr>
              <w:t>3 – Enable Remote and go to remote</w:t>
            </w:r>
          </w:p>
          <w:p w:rsidR="00593EA5" w:rsidRPr="00CA2D1C" w:rsidRDefault="00593EA5" w:rsidP="00A62076">
            <w:pPr>
              <w:spacing w:before="20" w:after="20"/>
              <w:rPr>
                <w:sz w:val="20"/>
                <w:szCs w:val="20"/>
                <w:lang w:val="en-US"/>
              </w:rPr>
            </w:pPr>
            <w:r w:rsidRPr="00CA2D1C">
              <w:rPr>
                <w:sz w:val="20"/>
                <w:szCs w:val="20"/>
                <w:lang w:val="en-US"/>
              </w:rPr>
              <w:t>4 – Enable remote and lock out local</w:t>
            </w:r>
          </w:p>
          <w:p w:rsidR="00593EA5" w:rsidRPr="00CA2D1C" w:rsidRDefault="00593EA5" w:rsidP="00A62076">
            <w:pPr>
              <w:spacing w:before="20" w:after="20"/>
              <w:rPr>
                <w:sz w:val="20"/>
                <w:szCs w:val="20"/>
                <w:lang w:val="en-US"/>
              </w:rPr>
            </w:pPr>
            <w:r w:rsidRPr="00CA2D1C">
              <w:rPr>
                <w:sz w:val="20"/>
                <w:szCs w:val="20"/>
                <w:lang w:val="en-US"/>
              </w:rPr>
              <w:t xml:space="preserve">5 – Enable remote, go to remote, and set local lockout </w:t>
            </w:r>
          </w:p>
          <w:p w:rsidR="00593EA5" w:rsidRPr="00CA2D1C" w:rsidRDefault="00593EA5" w:rsidP="00A62076">
            <w:pPr>
              <w:spacing w:before="20" w:after="20"/>
              <w:rPr>
                <w:sz w:val="20"/>
                <w:szCs w:val="20"/>
                <w:lang w:val="en-US"/>
              </w:rPr>
            </w:pPr>
            <w:r w:rsidRPr="00CA2D1C">
              <w:rPr>
                <w:sz w:val="20"/>
                <w:szCs w:val="20"/>
                <w:lang w:val="en-US"/>
              </w:rPr>
              <w:t>6 – go to local without changing REN or lockout state</w:t>
            </w:r>
          </w:p>
        </w:tc>
        <w:tc>
          <w:tcPr>
            <w:tcW w:w="1890" w:type="dxa"/>
          </w:tcPr>
          <w:p w:rsidR="00593EA5" w:rsidRPr="00CA2D1C" w:rsidRDefault="00593EA5" w:rsidP="005C1623">
            <w:pPr>
              <w:spacing w:before="20" w:after="20"/>
              <w:rPr>
                <w:sz w:val="20"/>
                <w:szCs w:val="20"/>
                <w:lang w:val="en-US"/>
              </w:rPr>
            </w:pPr>
            <w:r>
              <w:rPr>
                <w:sz w:val="20"/>
                <w:szCs w:val="20"/>
                <w:lang w:val="en-US"/>
              </w:rPr>
              <w:t>MessageID of last sent message</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932625">
        <w:trPr>
          <w:cantSplit/>
          <w:trHeight w:val="20"/>
        </w:trPr>
        <w:tc>
          <w:tcPr>
            <w:tcW w:w="389" w:type="dxa"/>
          </w:tcPr>
          <w:p w:rsidR="00593EA5" w:rsidRPr="00CA2D1C" w:rsidRDefault="00593EA5" w:rsidP="00932625">
            <w:pPr>
              <w:spacing w:before="20" w:after="20"/>
              <w:ind w:right="109"/>
              <w:rPr>
                <w:sz w:val="20"/>
                <w:szCs w:val="20"/>
                <w:lang w:val="en-US"/>
              </w:rPr>
            </w:pPr>
            <w:r>
              <w:rPr>
                <w:sz w:val="20"/>
                <w:szCs w:val="20"/>
                <w:lang w:val="en-US"/>
              </w:rPr>
              <w:t>S</w:t>
            </w:r>
          </w:p>
        </w:tc>
        <w:tc>
          <w:tcPr>
            <w:tcW w:w="360" w:type="dxa"/>
          </w:tcPr>
          <w:p w:rsidR="00593EA5" w:rsidRPr="00CA2D1C" w:rsidRDefault="00593EA5" w:rsidP="00932625">
            <w:pPr>
              <w:spacing w:before="20" w:after="20"/>
              <w:rPr>
                <w:sz w:val="20"/>
                <w:szCs w:val="20"/>
                <w:lang w:val="en-US"/>
              </w:rPr>
            </w:pPr>
            <w:r w:rsidRPr="00CA2D1C">
              <w:rPr>
                <w:sz w:val="20"/>
                <w:szCs w:val="20"/>
                <w:lang w:val="en-US"/>
              </w:rPr>
              <w:t>A</w:t>
            </w:r>
          </w:p>
        </w:tc>
        <w:tc>
          <w:tcPr>
            <w:tcW w:w="2250" w:type="dxa"/>
          </w:tcPr>
          <w:p w:rsidR="00593EA5" w:rsidRPr="00CA2D1C" w:rsidRDefault="00593EA5" w:rsidP="00932625">
            <w:pPr>
              <w:spacing w:before="20" w:after="20"/>
              <w:rPr>
                <w:i/>
                <w:sz w:val="20"/>
                <w:szCs w:val="20"/>
                <w:lang w:val="en-US"/>
              </w:rPr>
            </w:pPr>
            <w:r w:rsidRPr="00CA2D1C">
              <w:rPr>
                <w:i/>
                <w:sz w:val="20"/>
                <w:szCs w:val="20"/>
                <w:lang w:val="en-US"/>
              </w:rPr>
              <w:t>Async</w:t>
            </w:r>
            <w:r>
              <w:rPr>
                <w:i/>
                <w:sz w:val="20"/>
                <w:szCs w:val="20"/>
                <w:lang w:val="en-US"/>
              </w:rPr>
              <w:t>RemoteLocalResponse</w:t>
            </w:r>
          </w:p>
        </w:tc>
        <w:tc>
          <w:tcPr>
            <w:tcW w:w="2520" w:type="dxa"/>
          </w:tcPr>
          <w:p w:rsidR="00593EA5" w:rsidRPr="00CA2D1C" w:rsidRDefault="00593EA5" w:rsidP="00932625">
            <w:pPr>
              <w:spacing w:before="20" w:after="20"/>
              <w:rPr>
                <w:sz w:val="20"/>
                <w:szCs w:val="20"/>
                <w:lang w:val="en-US"/>
              </w:rPr>
            </w:pPr>
            <w:r w:rsidRPr="00CA2D1C">
              <w:rPr>
                <w:sz w:val="20"/>
                <w:szCs w:val="20"/>
                <w:lang w:val="en-US"/>
              </w:rPr>
              <w:t>--</w:t>
            </w:r>
          </w:p>
        </w:tc>
        <w:tc>
          <w:tcPr>
            <w:tcW w:w="1890" w:type="dxa"/>
          </w:tcPr>
          <w:p w:rsidR="00593EA5" w:rsidRPr="00CA2D1C" w:rsidRDefault="00593EA5" w:rsidP="00932625">
            <w:pPr>
              <w:spacing w:before="20" w:after="20"/>
              <w:rPr>
                <w:sz w:val="20"/>
                <w:szCs w:val="20"/>
                <w:lang w:val="en-US"/>
              </w:rPr>
            </w:pPr>
            <w:r w:rsidRPr="00CA2D1C">
              <w:rPr>
                <w:sz w:val="20"/>
                <w:szCs w:val="20"/>
                <w:lang w:val="en-US"/>
              </w:rPr>
              <w:t>--</w:t>
            </w:r>
          </w:p>
        </w:tc>
        <w:tc>
          <w:tcPr>
            <w:tcW w:w="2430" w:type="dxa"/>
          </w:tcPr>
          <w:p w:rsidR="00593EA5" w:rsidRPr="00CA2D1C" w:rsidRDefault="00593EA5" w:rsidP="00932625">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6A6D84">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6A6D84">
            <w:pPr>
              <w:spacing w:before="20" w:after="20"/>
              <w:rPr>
                <w:sz w:val="20"/>
                <w:szCs w:val="20"/>
                <w:lang w:val="en-US"/>
              </w:rPr>
            </w:pPr>
            <w:r w:rsidRPr="00CA2D1C">
              <w:rPr>
                <w:sz w:val="20"/>
                <w:szCs w:val="20"/>
                <w:lang w:val="en-US"/>
              </w:rPr>
              <w:t>A</w:t>
            </w:r>
          </w:p>
        </w:tc>
        <w:tc>
          <w:tcPr>
            <w:tcW w:w="2250" w:type="dxa"/>
          </w:tcPr>
          <w:p w:rsidR="00593EA5" w:rsidRPr="00CA2D1C" w:rsidRDefault="00593EA5" w:rsidP="006A6D84">
            <w:pPr>
              <w:spacing w:before="20" w:after="20"/>
              <w:rPr>
                <w:i/>
                <w:sz w:val="20"/>
                <w:szCs w:val="20"/>
                <w:lang w:val="en-US"/>
              </w:rPr>
            </w:pPr>
            <w:r w:rsidRPr="00CA2D1C">
              <w:rPr>
                <w:i/>
                <w:sz w:val="20"/>
                <w:szCs w:val="20"/>
                <w:lang w:val="en-US"/>
              </w:rPr>
              <w:t>AsyncDeviceClear</w:t>
            </w:r>
          </w:p>
        </w:tc>
        <w:tc>
          <w:tcPr>
            <w:tcW w:w="2520" w:type="dxa"/>
          </w:tcPr>
          <w:p w:rsidR="00593EA5" w:rsidRPr="00CA2D1C" w:rsidRDefault="00593EA5" w:rsidP="006A6D84">
            <w:pPr>
              <w:spacing w:before="20" w:after="20"/>
              <w:rPr>
                <w:sz w:val="20"/>
                <w:szCs w:val="20"/>
                <w:lang w:val="en-US"/>
              </w:rPr>
            </w:pPr>
            <w:r w:rsidRPr="00CA2D1C">
              <w:rPr>
                <w:sz w:val="20"/>
                <w:szCs w:val="20"/>
                <w:lang w:val="en-US"/>
              </w:rPr>
              <w:t>--</w:t>
            </w:r>
          </w:p>
        </w:tc>
        <w:tc>
          <w:tcPr>
            <w:tcW w:w="1890" w:type="dxa"/>
          </w:tcPr>
          <w:p w:rsidR="00593EA5" w:rsidRPr="00CA2D1C" w:rsidRDefault="00593EA5" w:rsidP="006A6D84">
            <w:pPr>
              <w:spacing w:before="20" w:after="20"/>
              <w:rPr>
                <w:sz w:val="20"/>
                <w:szCs w:val="20"/>
                <w:lang w:val="en-US"/>
              </w:rPr>
            </w:pPr>
            <w:r w:rsidRPr="00CA2D1C">
              <w:rPr>
                <w:sz w:val="20"/>
                <w:szCs w:val="20"/>
                <w:lang w:val="en-US"/>
              </w:rPr>
              <w:t>--</w:t>
            </w:r>
          </w:p>
        </w:tc>
        <w:tc>
          <w:tcPr>
            <w:tcW w:w="2430" w:type="dxa"/>
          </w:tcPr>
          <w:p w:rsidR="00593EA5" w:rsidRPr="00CA2D1C" w:rsidRDefault="00593EA5" w:rsidP="006A6D84">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6A6D84">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6A6D84">
            <w:pPr>
              <w:spacing w:before="20" w:after="20"/>
              <w:rPr>
                <w:sz w:val="20"/>
                <w:szCs w:val="20"/>
                <w:lang w:val="en-US"/>
              </w:rPr>
            </w:pPr>
            <w:r w:rsidRPr="00CA2D1C">
              <w:rPr>
                <w:sz w:val="20"/>
                <w:szCs w:val="20"/>
                <w:lang w:val="en-US"/>
              </w:rPr>
              <w:t>A</w:t>
            </w:r>
          </w:p>
        </w:tc>
        <w:tc>
          <w:tcPr>
            <w:tcW w:w="2250" w:type="dxa"/>
          </w:tcPr>
          <w:p w:rsidR="00593EA5" w:rsidRPr="00CA2D1C" w:rsidRDefault="00593EA5" w:rsidP="006A6D84">
            <w:pPr>
              <w:spacing w:before="20" w:after="20"/>
              <w:rPr>
                <w:i/>
                <w:sz w:val="20"/>
                <w:szCs w:val="20"/>
                <w:lang w:val="en-US"/>
              </w:rPr>
            </w:pPr>
            <w:r w:rsidRPr="00CA2D1C">
              <w:rPr>
                <w:i/>
                <w:sz w:val="20"/>
                <w:szCs w:val="20"/>
                <w:lang w:val="en-US"/>
              </w:rPr>
              <w:t>AsyncDeviceClearAcknowledge</w:t>
            </w:r>
          </w:p>
        </w:tc>
        <w:tc>
          <w:tcPr>
            <w:tcW w:w="2520" w:type="dxa"/>
          </w:tcPr>
          <w:p w:rsidR="00593EA5" w:rsidRPr="00CA2D1C" w:rsidRDefault="00593EA5" w:rsidP="006A6D84">
            <w:pPr>
              <w:spacing w:before="20" w:after="20"/>
              <w:rPr>
                <w:sz w:val="20"/>
                <w:szCs w:val="20"/>
                <w:lang w:val="en-US"/>
              </w:rPr>
            </w:pPr>
            <w:r w:rsidRPr="00CA2D1C">
              <w:rPr>
                <w:sz w:val="20"/>
                <w:szCs w:val="20"/>
                <w:lang w:val="en-US"/>
              </w:rPr>
              <w:t>Feature-bitmap</w:t>
            </w:r>
          </w:p>
        </w:tc>
        <w:tc>
          <w:tcPr>
            <w:tcW w:w="1890" w:type="dxa"/>
          </w:tcPr>
          <w:p w:rsidR="00593EA5" w:rsidRPr="00CA2D1C" w:rsidRDefault="00593EA5" w:rsidP="006A6D84">
            <w:pPr>
              <w:spacing w:before="20" w:after="20"/>
              <w:rPr>
                <w:sz w:val="20"/>
                <w:szCs w:val="20"/>
                <w:lang w:val="en-US"/>
              </w:rPr>
            </w:pPr>
            <w:r w:rsidRPr="00CA2D1C">
              <w:rPr>
                <w:sz w:val="20"/>
                <w:szCs w:val="20"/>
                <w:lang w:val="en-US"/>
              </w:rPr>
              <w:t>--</w:t>
            </w:r>
          </w:p>
        </w:tc>
        <w:tc>
          <w:tcPr>
            <w:tcW w:w="2430" w:type="dxa"/>
          </w:tcPr>
          <w:p w:rsidR="00593EA5" w:rsidRPr="00CA2D1C" w:rsidRDefault="00593EA5" w:rsidP="006A6D84">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DeviceClearComplete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Feature-bitmap</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DeviceClearAcknowledge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Feature-bitmap</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Trigger</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0 – RMT was not delivered</w:t>
            </w:r>
          </w:p>
          <w:p w:rsidR="00593EA5" w:rsidRPr="00CA2D1C" w:rsidRDefault="00593EA5" w:rsidP="00A62076">
            <w:pPr>
              <w:spacing w:before="20" w:after="20"/>
              <w:rPr>
                <w:sz w:val="20"/>
                <w:szCs w:val="20"/>
                <w:lang w:val="en-US"/>
              </w:rPr>
            </w:pPr>
            <w:r w:rsidRPr="00CA2D1C">
              <w:rPr>
                <w:sz w:val="20"/>
                <w:szCs w:val="20"/>
                <w:lang w:val="en-US"/>
              </w:rPr>
              <w:t>1 – RMT was delivered</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MessageID</w:t>
            </w:r>
          </w:p>
          <w:p w:rsidR="00593EA5" w:rsidRPr="00CA2D1C" w:rsidRDefault="00593EA5" w:rsidP="005C1623">
            <w:pPr>
              <w:spacing w:before="20" w:after="20"/>
              <w:rPr>
                <w:sz w:val="20"/>
                <w:szCs w:val="20"/>
                <w:lang w:val="en-US"/>
              </w:rPr>
            </w:pPr>
            <w:r w:rsidRPr="00CA2D1C">
              <w:rPr>
                <w:sz w:val="20"/>
                <w:szCs w:val="20"/>
                <w:lang w:val="en-US"/>
              </w:rPr>
              <w:t>(this message)</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S</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Interrupted</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MessageID</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AsyncInterrupted</w:t>
            </w:r>
          </w:p>
        </w:tc>
        <w:tc>
          <w:tcPr>
            <w:tcW w:w="2520" w:type="dxa"/>
          </w:tcPr>
          <w:p w:rsidR="00593EA5" w:rsidRPr="00CA2D1C" w:rsidRDefault="00593EA5" w:rsidP="00CD067A">
            <w:pPr>
              <w:spacing w:before="20" w:after="20"/>
              <w:rPr>
                <w:sz w:val="20"/>
                <w:szCs w:val="20"/>
                <w:lang w:val="en-US"/>
              </w:rPr>
            </w:pPr>
            <w:r w:rsidRPr="00CA2D1C">
              <w:rPr>
                <w:sz w:val="20"/>
                <w:szCs w:val="20"/>
                <w:lang w:val="en-US"/>
              </w:rPr>
              <w:t>--</w:t>
            </w:r>
          </w:p>
        </w:tc>
        <w:tc>
          <w:tcPr>
            <w:tcW w:w="1890" w:type="dxa"/>
          </w:tcPr>
          <w:p w:rsidR="00593EA5" w:rsidRPr="00CA2D1C" w:rsidRDefault="00593EA5" w:rsidP="00CD067A">
            <w:pPr>
              <w:spacing w:before="20" w:after="20"/>
              <w:rPr>
                <w:sz w:val="20"/>
                <w:szCs w:val="20"/>
                <w:lang w:val="en-US"/>
              </w:rPr>
            </w:pPr>
            <w:r w:rsidRPr="00CA2D1C">
              <w:rPr>
                <w:sz w:val="20"/>
                <w:szCs w:val="20"/>
                <w:lang w:val="en-US"/>
              </w:rPr>
              <w:t>MessageID</w:t>
            </w:r>
          </w:p>
        </w:tc>
        <w:tc>
          <w:tcPr>
            <w:tcW w:w="2430" w:type="dxa"/>
          </w:tcPr>
          <w:p w:rsidR="00593EA5" w:rsidRPr="00CA2D1C" w:rsidRDefault="00593EA5" w:rsidP="005C1623">
            <w:pPr>
              <w:spacing w:before="20" w:after="20"/>
              <w:rPr>
                <w:sz w:val="20"/>
                <w:szCs w:val="20"/>
                <w:lang w:val="en-US"/>
              </w:rPr>
            </w:pPr>
          </w:p>
        </w:tc>
      </w:tr>
      <w:tr w:rsidR="00593EA5" w:rsidRPr="00CA2D1C" w:rsidTr="00E140C4">
        <w:trPr>
          <w:cantSplit/>
          <w:trHeight w:val="20"/>
        </w:trPr>
        <w:tc>
          <w:tcPr>
            <w:tcW w:w="389" w:type="dxa"/>
          </w:tcPr>
          <w:p w:rsidR="00593EA5" w:rsidRPr="00CA2D1C" w:rsidDel="00885E66"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8F7541" w:rsidP="005C1623">
            <w:pPr>
              <w:spacing w:before="20" w:after="20"/>
              <w:rPr>
                <w:sz w:val="20"/>
                <w:szCs w:val="20"/>
                <w:lang w:val="en-US"/>
              </w:rPr>
            </w:pPr>
            <w:r>
              <w:rPr>
                <w:sz w:val="20"/>
                <w:szCs w:val="20"/>
                <w:lang w:val="en-US"/>
              </w:rPr>
              <w:t>A</w:t>
            </w:r>
          </w:p>
        </w:tc>
        <w:tc>
          <w:tcPr>
            <w:tcW w:w="2250" w:type="dxa"/>
          </w:tcPr>
          <w:p w:rsidR="00593EA5" w:rsidRPr="00CA2D1C" w:rsidRDefault="008F7541" w:rsidP="005C1623">
            <w:pPr>
              <w:spacing w:before="20" w:after="20"/>
              <w:rPr>
                <w:i/>
                <w:sz w:val="20"/>
                <w:szCs w:val="20"/>
                <w:lang w:val="en-US"/>
              </w:rPr>
            </w:pPr>
            <w:r>
              <w:rPr>
                <w:i/>
                <w:sz w:val="20"/>
                <w:szCs w:val="20"/>
                <w:lang w:val="en-US"/>
              </w:rPr>
              <w:t>Async</w:t>
            </w:r>
            <w:r w:rsidR="00593EA5" w:rsidRPr="00CA2D1C">
              <w:rPr>
                <w:i/>
                <w:sz w:val="20"/>
                <w:szCs w:val="20"/>
                <w:lang w:val="en-US"/>
              </w:rPr>
              <w:t>MaximumMessageSize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8-byte size – note that the payload length is always 8 and the count is in the payload.</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AsyncMaximumMessageSizeResponse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A62076">
            <w:pPr>
              <w:spacing w:before="20" w:after="20"/>
              <w:rPr>
                <w:sz w:val="20"/>
                <w:szCs w:val="20"/>
                <w:lang w:val="en-US"/>
              </w:rPr>
            </w:pPr>
            <w:r w:rsidRPr="00CA2D1C">
              <w:rPr>
                <w:sz w:val="20"/>
                <w:szCs w:val="20"/>
                <w:lang w:val="en-US"/>
              </w:rPr>
              <w:t>8-byte size – note that the payload length is always 8 and the count is in the payload.</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AsyncInitialize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SessionID</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A62076">
            <w:pPr>
              <w:spacing w:before="20" w:after="20"/>
              <w:rPr>
                <w:i/>
                <w:sz w:val="20"/>
                <w:szCs w:val="20"/>
                <w:lang w:val="en-US"/>
              </w:rPr>
            </w:pPr>
            <w:r w:rsidRPr="00CA2D1C">
              <w:rPr>
                <w:i/>
                <w:sz w:val="20"/>
                <w:szCs w:val="20"/>
                <w:lang w:val="en-US"/>
              </w:rPr>
              <w:t>AsyncInitializeResponse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Server-vendorID</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AsyncServiceRequest</w:t>
            </w:r>
          </w:p>
        </w:tc>
        <w:tc>
          <w:tcPr>
            <w:tcW w:w="2520" w:type="dxa"/>
          </w:tcPr>
          <w:p w:rsidR="00593EA5" w:rsidRPr="00CA2D1C" w:rsidRDefault="00593EA5" w:rsidP="000C02CB">
            <w:pPr>
              <w:spacing w:before="20" w:after="20"/>
              <w:rPr>
                <w:sz w:val="20"/>
                <w:szCs w:val="20"/>
                <w:lang w:val="en-US"/>
              </w:rPr>
            </w:pPr>
            <w:r w:rsidRPr="00CA2D1C">
              <w:rPr>
                <w:sz w:val="20"/>
                <w:szCs w:val="20"/>
                <w:lang w:val="en-US"/>
              </w:rPr>
              <w:t>Server status</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C</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AsyncStatusQuery</w:t>
            </w:r>
          </w:p>
        </w:tc>
        <w:tc>
          <w:tcPr>
            <w:tcW w:w="2520" w:type="dxa"/>
          </w:tcPr>
          <w:p w:rsidR="00593EA5" w:rsidRPr="00CA2D1C" w:rsidRDefault="00593EA5" w:rsidP="00C61988">
            <w:pPr>
              <w:spacing w:before="20" w:after="20"/>
              <w:rPr>
                <w:sz w:val="20"/>
                <w:szCs w:val="20"/>
                <w:lang w:val="en-US"/>
              </w:rPr>
            </w:pPr>
            <w:r w:rsidRPr="00CA2D1C">
              <w:rPr>
                <w:sz w:val="20"/>
                <w:szCs w:val="20"/>
                <w:lang w:val="en-US"/>
              </w:rPr>
              <w:t>0 – RMT was not delivered</w:t>
            </w:r>
          </w:p>
          <w:p w:rsidR="00593EA5" w:rsidRPr="00CA2D1C" w:rsidRDefault="00593EA5" w:rsidP="00C61988">
            <w:pPr>
              <w:spacing w:before="20" w:after="20"/>
              <w:rPr>
                <w:sz w:val="20"/>
                <w:szCs w:val="20"/>
                <w:lang w:val="en-US"/>
              </w:rPr>
            </w:pPr>
            <w:r w:rsidRPr="00CA2D1C">
              <w:rPr>
                <w:sz w:val="20"/>
                <w:szCs w:val="20"/>
                <w:lang w:val="en-US"/>
              </w:rPr>
              <w:t>1 – RMT was delivered</w:t>
            </w:r>
          </w:p>
        </w:tc>
        <w:tc>
          <w:tcPr>
            <w:tcW w:w="1890" w:type="dxa"/>
          </w:tcPr>
          <w:p w:rsidR="00593EA5" w:rsidRPr="00CA2D1C" w:rsidRDefault="00593EA5" w:rsidP="00C61988">
            <w:pPr>
              <w:spacing w:before="20" w:after="20"/>
              <w:rPr>
                <w:sz w:val="20"/>
                <w:szCs w:val="20"/>
                <w:lang w:val="en-US"/>
              </w:rPr>
            </w:pPr>
            <w:r w:rsidRPr="00CA2D1C">
              <w:rPr>
                <w:sz w:val="20"/>
                <w:szCs w:val="20"/>
                <w:lang w:val="en-US"/>
              </w:rPr>
              <w:t>MessageID of last sent  message</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Pr>
          <w:p w:rsidR="00593EA5" w:rsidRPr="00CA2D1C" w:rsidRDefault="00593EA5" w:rsidP="005C1623">
            <w:pPr>
              <w:spacing w:before="20" w:after="20"/>
              <w:ind w:right="109"/>
              <w:rPr>
                <w:sz w:val="20"/>
                <w:szCs w:val="20"/>
                <w:lang w:val="en-US"/>
              </w:rPr>
            </w:pPr>
            <w:r w:rsidRPr="00CA2D1C">
              <w:rPr>
                <w:sz w:val="20"/>
                <w:szCs w:val="20"/>
                <w:lang w:val="en-US"/>
              </w:rPr>
              <w:t>S</w:t>
            </w:r>
          </w:p>
        </w:tc>
        <w:tc>
          <w:tcPr>
            <w:tcW w:w="360" w:type="dxa"/>
          </w:tcPr>
          <w:p w:rsidR="00593EA5" w:rsidRPr="00CA2D1C" w:rsidRDefault="00593EA5" w:rsidP="005C1623">
            <w:pPr>
              <w:spacing w:before="20" w:after="20"/>
              <w:rPr>
                <w:sz w:val="20"/>
                <w:szCs w:val="20"/>
                <w:lang w:val="en-US"/>
              </w:rPr>
            </w:pPr>
            <w:r w:rsidRPr="00CA2D1C">
              <w:rPr>
                <w:sz w:val="20"/>
                <w:szCs w:val="20"/>
                <w:lang w:val="en-US"/>
              </w:rPr>
              <w:t>A</w:t>
            </w:r>
          </w:p>
        </w:tc>
        <w:tc>
          <w:tcPr>
            <w:tcW w:w="2250" w:type="dxa"/>
          </w:tcPr>
          <w:p w:rsidR="00593EA5" w:rsidRPr="00CA2D1C" w:rsidRDefault="00593EA5" w:rsidP="005C1623">
            <w:pPr>
              <w:spacing w:before="20" w:after="20"/>
              <w:rPr>
                <w:i/>
                <w:sz w:val="20"/>
                <w:szCs w:val="20"/>
                <w:lang w:val="en-US"/>
              </w:rPr>
            </w:pPr>
            <w:r w:rsidRPr="00CA2D1C">
              <w:rPr>
                <w:i/>
                <w:sz w:val="20"/>
                <w:szCs w:val="20"/>
                <w:lang w:val="en-US"/>
              </w:rPr>
              <w:t>AsyncStatusResponse</w:t>
            </w:r>
          </w:p>
        </w:tc>
        <w:tc>
          <w:tcPr>
            <w:tcW w:w="2520" w:type="dxa"/>
          </w:tcPr>
          <w:p w:rsidR="00593EA5" w:rsidRPr="00CA2D1C" w:rsidRDefault="00593EA5" w:rsidP="00A62076">
            <w:pPr>
              <w:spacing w:before="20" w:after="20"/>
              <w:rPr>
                <w:sz w:val="20"/>
                <w:szCs w:val="20"/>
                <w:lang w:val="en-US"/>
              </w:rPr>
            </w:pPr>
            <w:r w:rsidRPr="00CA2D1C">
              <w:rPr>
                <w:sz w:val="20"/>
                <w:szCs w:val="20"/>
                <w:lang w:val="en-US"/>
              </w:rPr>
              <w:t>Server status response</w:t>
            </w:r>
          </w:p>
        </w:tc>
        <w:tc>
          <w:tcPr>
            <w:tcW w:w="1890" w:type="dxa"/>
          </w:tcPr>
          <w:p w:rsidR="00593EA5" w:rsidRPr="00CA2D1C" w:rsidRDefault="00593EA5" w:rsidP="005C1623">
            <w:pPr>
              <w:spacing w:before="20" w:after="20"/>
              <w:rPr>
                <w:sz w:val="20"/>
                <w:szCs w:val="20"/>
                <w:lang w:val="en-US"/>
              </w:rPr>
            </w:pPr>
            <w:r w:rsidRPr="00CA2D1C">
              <w:rPr>
                <w:sz w:val="20"/>
                <w:szCs w:val="20"/>
                <w:lang w:val="en-US"/>
              </w:rPr>
              <w:t>--</w:t>
            </w:r>
          </w:p>
        </w:tc>
        <w:tc>
          <w:tcPr>
            <w:tcW w:w="2430" w:type="dxa"/>
          </w:tcPr>
          <w:p w:rsidR="00593EA5" w:rsidRPr="00CA2D1C" w:rsidRDefault="00593EA5" w:rsidP="005C1623">
            <w:pPr>
              <w:spacing w:before="20" w:after="20"/>
              <w:rPr>
                <w:sz w:val="20"/>
                <w:szCs w:val="20"/>
                <w:lang w:val="en-US"/>
              </w:rPr>
            </w:pPr>
            <w:r w:rsidRPr="00CA2D1C">
              <w:rPr>
                <w:sz w:val="20"/>
                <w:szCs w:val="20"/>
                <w:lang w:val="en-US"/>
              </w:rPr>
              <w:t>--</w:t>
            </w:r>
          </w:p>
        </w:tc>
      </w:tr>
      <w:tr w:rsidR="00593EA5" w:rsidRPr="00CA2D1C" w:rsidTr="00E140C4">
        <w:trPr>
          <w:cantSplit/>
          <w:trHeight w:val="20"/>
        </w:trPr>
        <w:tc>
          <w:tcPr>
            <w:tcW w:w="389" w:type="dxa"/>
            <w:tcBorders>
              <w:bottom w:val="single" w:sz="4" w:space="0" w:color="000000"/>
            </w:tcBorders>
          </w:tcPr>
          <w:p w:rsidR="00593EA5" w:rsidRPr="00CA2D1C" w:rsidRDefault="00593EA5" w:rsidP="006A6D84">
            <w:pPr>
              <w:spacing w:before="20" w:after="20"/>
              <w:ind w:right="109"/>
              <w:rPr>
                <w:sz w:val="20"/>
                <w:szCs w:val="20"/>
                <w:lang w:val="en-US"/>
              </w:rPr>
            </w:pPr>
            <w:r w:rsidRPr="00CA2D1C">
              <w:rPr>
                <w:sz w:val="20"/>
                <w:szCs w:val="20"/>
                <w:lang w:val="en-US"/>
              </w:rPr>
              <w:t>E</w:t>
            </w:r>
          </w:p>
        </w:tc>
        <w:tc>
          <w:tcPr>
            <w:tcW w:w="360" w:type="dxa"/>
            <w:tcBorders>
              <w:bottom w:val="single" w:sz="4" w:space="0" w:color="000000"/>
            </w:tcBorders>
          </w:tcPr>
          <w:p w:rsidR="00593EA5" w:rsidRPr="00CA2D1C" w:rsidRDefault="00593EA5" w:rsidP="006A6D84">
            <w:pPr>
              <w:spacing w:before="20" w:after="20"/>
              <w:rPr>
                <w:sz w:val="20"/>
                <w:szCs w:val="20"/>
                <w:lang w:val="en-US"/>
              </w:rPr>
            </w:pPr>
            <w:r w:rsidRPr="00CA2D1C">
              <w:rPr>
                <w:sz w:val="20"/>
                <w:szCs w:val="20"/>
                <w:lang w:val="en-US"/>
              </w:rPr>
              <w:t>E</w:t>
            </w:r>
          </w:p>
        </w:tc>
        <w:tc>
          <w:tcPr>
            <w:tcW w:w="2250" w:type="dxa"/>
            <w:tcBorders>
              <w:bottom w:val="single" w:sz="4" w:space="0" w:color="000000"/>
            </w:tcBorders>
          </w:tcPr>
          <w:p w:rsidR="00593EA5" w:rsidRPr="00CA2D1C" w:rsidRDefault="00593EA5" w:rsidP="006A6D84">
            <w:pPr>
              <w:spacing w:before="20" w:after="20"/>
              <w:rPr>
                <w:i/>
                <w:sz w:val="20"/>
                <w:szCs w:val="20"/>
                <w:lang w:val="en-US"/>
              </w:rPr>
            </w:pPr>
            <w:r w:rsidRPr="00CA2D1C">
              <w:rPr>
                <w:i/>
                <w:sz w:val="20"/>
                <w:szCs w:val="20"/>
                <w:lang w:val="en-US"/>
              </w:rPr>
              <w:t>VendorSpecific</w:t>
            </w:r>
          </w:p>
        </w:tc>
        <w:tc>
          <w:tcPr>
            <w:tcW w:w="2520" w:type="dxa"/>
            <w:tcBorders>
              <w:bottom w:val="single" w:sz="4" w:space="0" w:color="000000"/>
            </w:tcBorders>
          </w:tcPr>
          <w:p w:rsidR="00593EA5" w:rsidRPr="00CA2D1C" w:rsidRDefault="00593EA5" w:rsidP="006A6D84">
            <w:pPr>
              <w:spacing w:before="20" w:after="20"/>
              <w:rPr>
                <w:sz w:val="20"/>
                <w:szCs w:val="20"/>
                <w:lang w:val="en-US"/>
              </w:rPr>
            </w:pPr>
            <w:r w:rsidRPr="00CA2D1C">
              <w:rPr>
                <w:sz w:val="20"/>
                <w:szCs w:val="20"/>
                <w:lang w:val="en-US"/>
              </w:rPr>
              <w:t>Arbitrary</w:t>
            </w:r>
          </w:p>
        </w:tc>
        <w:tc>
          <w:tcPr>
            <w:tcW w:w="1890" w:type="dxa"/>
            <w:tcBorders>
              <w:bottom w:val="single" w:sz="4" w:space="0" w:color="000000"/>
            </w:tcBorders>
          </w:tcPr>
          <w:p w:rsidR="00593EA5" w:rsidRPr="00CA2D1C" w:rsidRDefault="00593EA5" w:rsidP="006A6D84">
            <w:pPr>
              <w:spacing w:before="20" w:after="20"/>
              <w:rPr>
                <w:sz w:val="20"/>
                <w:szCs w:val="20"/>
                <w:lang w:val="en-US"/>
              </w:rPr>
            </w:pPr>
            <w:r w:rsidRPr="00CA2D1C">
              <w:rPr>
                <w:sz w:val="20"/>
                <w:szCs w:val="20"/>
                <w:lang w:val="en-US"/>
              </w:rPr>
              <w:t>Arbitrary</w:t>
            </w:r>
          </w:p>
        </w:tc>
        <w:tc>
          <w:tcPr>
            <w:tcW w:w="2430" w:type="dxa"/>
            <w:tcBorders>
              <w:bottom w:val="single" w:sz="4" w:space="0" w:color="000000"/>
            </w:tcBorders>
          </w:tcPr>
          <w:p w:rsidR="00593EA5" w:rsidRPr="00CA2D1C" w:rsidRDefault="00593EA5" w:rsidP="006A6D84">
            <w:pPr>
              <w:spacing w:before="20" w:after="20"/>
              <w:rPr>
                <w:sz w:val="20"/>
                <w:szCs w:val="20"/>
                <w:lang w:val="en-US"/>
              </w:rPr>
            </w:pPr>
            <w:r w:rsidRPr="00CA2D1C">
              <w:rPr>
                <w:sz w:val="20"/>
                <w:szCs w:val="20"/>
                <w:lang w:val="en-US"/>
              </w:rPr>
              <w:t>Data</w:t>
            </w:r>
          </w:p>
        </w:tc>
      </w:tr>
    </w:tbl>
    <w:p w:rsidR="00593EA5" w:rsidRPr="00CA2D1C" w:rsidRDefault="00593EA5" w:rsidP="009A0345">
      <w:pPr>
        <w:pStyle w:val="Body"/>
        <w:ind w:left="0"/>
      </w:pPr>
    </w:p>
    <w:p w:rsidR="00593EA5" w:rsidRPr="00CA2D1C" w:rsidRDefault="00593EA5">
      <w:pPr>
        <w:rPr>
          <w:sz w:val="20"/>
          <w:szCs w:val="20"/>
          <w:lang w:val="en-US" w:eastAsia="en-US"/>
        </w:rPr>
      </w:pPr>
      <w:r w:rsidRPr="00CA2D1C">
        <w:rPr>
          <w:lang w:val="en-US"/>
        </w:rPr>
        <w:br w:type="page"/>
      </w:r>
    </w:p>
    <w:p w:rsidR="00593EA5" w:rsidRPr="00CA2D1C" w:rsidRDefault="00593EA5" w:rsidP="009A0345">
      <w:pPr>
        <w:rPr>
          <w:sz w:val="20"/>
          <w:szCs w:val="20"/>
          <w:lang w:val="en-US"/>
        </w:rPr>
      </w:pPr>
      <w:r w:rsidRPr="00CA2D1C">
        <w:rPr>
          <w:sz w:val="20"/>
          <w:szCs w:val="20"/>
          <w:lang w:val="en-US"/>
        </w:rPr>
        <w:lastRenderedPageBreak/>
        <w:t xml:space="preserve">In </w:t>
      </w:r>
      <w:fldSimple w:instr=" REF _Ref243186906 \h  \* MERGEFORMAT ">
        <w:r w:rsidR="00127944" w:rsidRPr="00127944">
          <w:rPr>
            <w:sz w:val="20"/>
            <w:szCs w:val="20"/>
            <w:lang w:val="en-US"/>
          </w:rPr>
          <w:t xml:space="preserve">Table </w:t>
        </w:r>
        <w:r w:rsidR="00127944" w:rsidRPr="00127944">
          <w:rPr>
            <w:noProof/>
            <w:sz w:val="20"/>
            <w:szCs w:val="20"/>
            <w:lang w:val="en-US"/>
          </w:rPr>
          <w:t>3</w:t>
        </w:r>
      </w:fldSimple>
      <w:r w:rsidRPr="00CA2D1C">
        <w:rPr>
          <w:sz w:val="20"/>
          <w:szCs w:val="20"/>
          <w:lang w:val="en-US"/>
        </w:rPr>
        <w:t> :</w:t>
      </w:r>
    </w:p>
    <w:p w:rsidR="00593EA5" w:rsidRPr="00CA2D1C" w:rsidRDefault="00593EA5" w:rsidP="009A0345">
      <w:pPr>
        <w:rPr>
          <w:sz w:val="20"/>
          <w:szCs w:val="20"/>
          <w:lang w:val="en-US"/>
        </w:rPr>
      </w:pPr>
      <w:r w:rsidRPr="00CA2D1C">
        <w:rPr>
          <w:sz w:val="20"/>
          <w:szCs w:val="20"/>
          <w:lang w:val="en-US"/>
        </w:rPr>
        <w:tab/>
        <w:t>In the Sender column :</w:t>
      </w:r>
    </w:p>
    <w:p w:rsidR="00593EA5" w:rsidRPr="00CA2D1C" w:rsidRDefault="00593EA5" w:rsidP="00A62076">
      <w:pPr>
        <w:pStyle w:val="BodyHanging1"/>
      </w:pPr>
      <w:r w:rsidRPr="00CA2D1C">
        <w:t>S indicates</w:t>
      </w:r>
      <w:r w:rsidRPr="00CA2D1C">
        <w:tab/>
        <w:t>Server generated message</w:t>
      </w:r>
    </w:p>
    <w:p w:rsidR="00593EA5" w:rsidRPr="00CA2D1C" w:rsidRDefault="00593EA5" w:rsidP="00A62076">
      <w:pPr>
        <w:pStyle w:val="BodyHanging1"/>
      </w:pPr>
      <w:r w:rsidRPr="00CA2D1C">
        <w:t>C indicates</w:t>
      </w:r>
      <w:r w:rsidRPr="00CA2D1C">
        <w:tab/>
        <w:t>Client generated message</w:t>
      </w:r>
    </w:p>
    <w:p w:rsidR="00593EA5" w:rsidRPr="00CA2D1C" w:rsidRDefault="00593EA5" w:rsidP="00A62076">
      <w:pPr>
        <w:pStyle w:val="BodyHanging1"/>
      </w:pPr>
      <w:r w:rsidRPr="00CA2D1C">
        <w:t>E indicates</w:t>
      </w:r>
      <w:r w:rsidRPr="00CA2D1C">
        <w:tab/>
        <w:t>A message that may be generated by either the client or server</w:t>
      </w:r>
    </w:p>
    <w:p w:rsidR="00593EA5" w:rsidRPr="00CA2D1C" w:rsidRDefault="00593EA5" w:rsidP="00A62076">
      <w:pPr>
        <w:rPr>
          <w:sz w:val="20"/>
          <w:szCs w:val="20"/>
          <w:lang w:val="en-US"/>
        </w:rPr>
      </w:pPr>
      <w:r w:rsidRPr="00CA2D1C">
        <w:rPr>
          <w:sz w:val="20"/>
          <w:szCs w:val="20"/>
          <w:lang w:val="en-US"/>
        </w:rPr>
        <w:tab/>
        <w:t>In the channel column :</w:t>
      </w:r>
    </w:p>
    <w:p w:rsidR="00593EA5" w:rsidRPr="00CA2D1C" w:rsidRDefault="00593EA5" w:rsidP="00A62076">
      <w:pPr>
        <w:pStyle w:val="BodyHanging1"/>
      </w:pPr>
      <w:r w:rsidRPr="00CA2D1C">
        <w:t>S indicates</w:t>
      </w:r>
      <w:r w:rsidRPr="00CA2D1C">
        <w:tab/>
        <w:t>Synchronous channel message</w:t>
      </w:r>
    </w:p>
    <w:p w:rsidR="00593EA5" w:rsidRPr="00CA2D1C" w:rsidRDefault="00593EA5" w:rsidP="00A62076">
      <w:pPr>
        <w:pStyle w:val="BodyHanging1"/>
      </w:pPr>
      <w:r w:rsidRPr="00CA2D1C">
        <w:t>A indicates</w:t>
      </w:r>
      <w:r w:rsidRPr="00CA2D1C">
        <w:tab/>
        <w:t>Asynchronous channel message</w:t>
      </w:r>
    </w:p>
    <w:p w:rsidR="00593EA5" w:rsidRPr="00CA2D1C" w:rsidRDefault="00593EA5" w:rsidP="00A62076">
      <w:pPr>
        <w:pStyle w:val="BodyHanging1"/>
      </w:pPr>
      <w:r w:rsidRPr="00CA2D1C">
        <w:t>E indicates</w:t>
      </w:r>
      <w:r w:rsidRPr="00CA2D1C">
        <w:tab/>
        <w:t>A message that may be send on either the synchronous or asynchronous channel</w:t>
      </w:r>
    </w:p>
    <w:p w:rsidR="00593EA5" w:rsidRPr="00CA2D1C" w:rsidRDefault="00593EA5" w:rsidP="00A62076">
      <w:pPr>
        <w:pStyle w:val="BodyHanging1"/>
        <w:ind w:left="0" w:firstLine="0"/>
      </w:pPr>
    </w:p>
    <w:p w:rsidR="00593EA5" w:rsidRPr="00CA2D1C" w:rsidRDefault="00593EA5" w:rsidP="006758C2">
      <w:pPr>
        <w:pStyle w:val="Body1"/>
      </w:pPr>
    </w:p>
    <w:p w:rsidR="00593EA5" w:rsidRPr="00CA2D1C" w:rsidRDefault="00593EA5" w:rsidP="006758C2">
      <w:pPr>
        <w:pStyle w:val="Heading2"/>
      </w:pPr>
      <w:bookmarkStart w:id="52" w:name="_Toc263889025"/>
      <w:r w:rsidRPr="00CA2D1C">
        <w:lastRenderedPageBreak/>
        <w:t>Numeric Values of Message Type codes</w:t>
      </w:r>
      <w:bookmarkEnd w:id="52"/>
    </w:p>
    <w:p w:rsidR="00593EA5" w:rsidRPr="00CA2D1C" w:rsidRDefault="00593EA5" w:rsidP="006758C2">
      <w:pPr>
        <w:pStyle w:val="Body1"/>
      </w:pPr>
    </w:p>
    <w:p w:rsidR="00593EA5" w:rsidRPr="00CA2D1C" w:rsidRDefault="00593EA5" w:rsidP="006758C2">
      <w:pPr>
        <w:pStyle w:val="Body1"/>
      </w:pPr>
      <w:r w:rsidRPr="00CA2D1C">
        <w:t xml:space="preserve">The </w:t>
      </w:r>
      <w:r w:rsidR="0091478C" w:rsidRPr="00CA2D1C">
        <w:fldChar w:fldCharType="begin"/>
      </w:r>
      <w:r w:rsidRPr="00CA2D1C">
        <w:instrText xml:space="preserve"> REF _Ref250620703 \h </w:instrText>
      </w:r>
      <w:r w:rsidR="0091478C" w:rsidRPr="00CA2D1C">
        <w:fldChar w:fldCharType="separate"/>
      </w:r>
      <w:r w:rsidR="00127944" w:rsidRPr="00CA2D1C">
        <w:t xml:space="preserve">Table </w:t>
      </w:r>
      <w:r w:rsidR="00127944">
        <w:rPr>
          <w:noProof/>
        </w:rPr>
        <w:t>4</w:t>
      </w:r>
      <w:r w:rsidR="0091478C" w:rsidRPr="00CA2D1C">
        <w:fldChar w:fldCharType="end"/>
      </w:r>
      <w:r w:rsidRPr="00CA2D1C">
        <w:t xml:space="preserve"> defines the numeric values of the Message Type codes.</w:t>
      </w:r>
    </w:p>
    <w:p w:rsidR="00593EA5" w:rsidRPr="00CA2D1C" w:rsidRDefault="00593EA5" w:rsidP="006758C2">
      <w:pPr>
        <w:pStyle w:val="Body"/>
      </w:pPr>
    </w:p>
    <w:p w:rsidR="00593EA5" w:rsidRPr="00CA2D1C" w:rsidRDefault="00593EA5" w:rsidP="006758C2">
      <w:pPr>
        <w:pStyle w:val="Caption"/>
        <w:keepNext/>
      </w:pPr>
      <w:bookmarkStart w:id="53" w:name="_Ref250620703"/>
      <w:bookmarkStart w:id="54" w:name="_Ref253653584"/>
      <w:r w:rsidRPr="00CA2D1C">
        <w:t xml:space="preserve">Table </w:t>
      </w:r>
      <w:fldSimple w:instr=" SEQ Table \* ARABIC ">
        <w:r w:rsidR="00127944">
          <w:rPr>
            <w:noProof/>
          </w:rPr>
          <w:t>4</w:t>
        </w:r>
      </w:fldSimple>
      <w:bookmarkEnd w:id="53"/>
      <w:r w:rsidRPr="00CA2D1C">
        <w:t xml:space="preserve">  </w:t>
      </w:r>
      <w:bookmarkStart w:id="55" w:name="_Ref253653626"/>
      <w:r w:rsidRPr="00CA2D1C">
        <w:t>Message Type Value Definitions</w:t>
      </w:r>
      <w:bookmarkEnd w:id="54"/>
      <w:bookmarkEnd w:id="55"/>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104"/>
        <w:gridCol w:w="1603"/>
        <w:gridCol w:w="2177"/>
      </w:tblGrid>
      <w:tr w:rsidR="00593EA5" w:rsidRPr="00CA2D1C" w:rsidTr="003D67C1">
        <w:tc>
          <w:tcPr>
            <w:tcW w:w="4104" w:type="dxa"/>
            <w:tcBorders>
              <w:bottom w:val="double" w:sz="4" w:space="0" w:color="auto"/>
            </w:tcBorders>
          </w:tcPr>
          <w:p w:rsidR="00593EA5" w:rsidRPr="00CA2D1C" w:rsidRDefault="00593EA5" w:rsidP="006758C2">
            <w:pPr>
              <w:rPr>
                <w:sz w:val="20"/>
                <w:szCs w:val="20"/>
                <w:lang w:val="en-US"/>
              </w:rPr>
            </w:pPr>
            <w:r w:rsidRPr="00CA2D1C">
              <w:rPr>
                <w:sz w:val="20"/>
                <w:szCs w:val="20"/>
                <w:lang w:val="en-US"/>
              </w:rPr>
              <w:t>Designation</w:t>
            </w:r>
          </w:p>
        </w:tc>
        <w:tc>
          <w:tcPr>
            <w:tcW w:w="1603" w:type="dxa"/>
            <w:tcBorders>
              <w:bottom w:val="double" w:sz="4" w:space="0" w:color="auto"/>
            </w:tcBorders>
          </w:tcPr>
          <w:p w:rsidR="00593EA5" w:rsidRPr="00CA2D1C" w:rsidRDefault="00593EA5" w:rsidP="006758C2">
            <w:pPr>
              <w:rPr>
                <w:sz w:val="20"/>
                <w:szCs w:val="20"/>
                <w:lang w:val="en-US"/>
              </w:rPr>
            </w:pPr>
            <w:r w:rsidRPr="00CA2D1C">
              <w:rPr>
                <w:sz w:val="20"/>
                <w:szCs w:val="20"/>
                <w:lang w:val="en-US"/>
              </w:rPr>
              <w:t>Channel</w:t>
            </w:r>
          </w:p>
        </w:tc>
        <w:tc>
          <w:tcPr>
            <w:tcW w:w="2177" w:type="dxa"/>
            <w:tcBorders>
              <w:bottom w:val="double" w:sz="4" w:space="0" w:color="auto"/>
            </w:tcBorders>
          </w:tcPr>
          <w:p w:rsidR="00593EA5" w:rsidRPr="00CA2D1C" w:rsidRDefault="00593EA5" w:rsidP="006758C2">
            <w:pPr>
              <w:rPr>
                <w:sz w:val="20"/>
                <w:szCs w:val="20"/>
                <w:lang w:val="en-US"/>
              </w:rPr>
            </w:pPr>
            <w:r w:rsidRPr="00CA2D1C">
              <w:rPr>
                <w:sz w:val="20"/>
                <w:szCs w:val="20"/>
                <w:lang w:val="en-US"/>
              </w:rPr>
              <w:t>Numeric Value (decimal)</w:t>
            </w:r>
          </w:p>
        </w:tc>
      </w:tr>
      <w:tr w:rsidR="00593EA5" w:rsidRPr="00CA2D1C" w:rsidTr="003D67C1">
        <w:tc>
          <w:tcPr>
            <w:tcW w:w="4104" w:type="dxa"/>
            <w:tcBorders>
              <w:top w:val="double" w:sz="4" w:space="0" w:color="auto"/>
            </w:tcBorders>
          </w:tcPr>
          <w:p w:rsidR="00593EA5" w:rsidRPr="00CA2D1C" w:rsidRDefault="00593EA5" w:rsidP="006758C2">
            <w:pPr>
              <w:rPr>
                <w:i/>
                <w:sz w:val="20"/>
                <w:szCs w:val="20"/>
                <w:lang w:val="en-US"/>
              </w:rPr>
            </w:pPr>
            <w:r w:rsidRPr="00CA2D1C">
              <w:rPr>
                <w:i/>
                <w:sz w:val="20"/>
                <w:szCs w:val="20"/>
                <w:lang w:val="en-US"/>
              </w:rPr>
              <w:t>Initialize</w:t>
            </w:r>
          </w:p>
        </w:tc>
        <w:tc>
          <w:tcPr>
            <w:tcW w:w="1603" w:type="dxa"/>
            <w:tcBorders>
              <w:top w:val="double" w:sz="4" w:space="0" w:color="auto"/>
            </w:tcBorders>
          </w:tcPr>
          <w:p w:rsidR="00593EA5" w:rsidRPr="00CA2D1C" w:rsidRDefault="00593EA5" w:rsidP="006758C2">
            <w:pPr>
              <w:rPr>
                <w:sz w:val="20"/>
                <w:szCs w:val="20"/>
                <w:lang w:val="en-US"/>
              </w:rPr>
            </w:pPr>
            <w:r w:rsidRPr="00CA2D1C">
              <w:rPr>
                <w:sz w:val="20"/>
                <w:szCs w:val="20"/>
                <w:lang w:val="en-US"/>
              </w:rPr>
              <w:t>Synchronous</w:t>
            </w:r>
          </w:p>
        </w:tc>
        <w:tc>
          <w:tcPr>
            <w:tcW w:w="2177" w:type="dxa"/>
            <w:tcBorders>
              <w:top w:val="double" w:sz="4" w:space="0" w:color="auto"/>
            </w:tcBorders>
          </w:tcPr>
          <w:p w:rsidR="00593EA5" w:rsidRPr="00CA2D1C" w:rsidRDefault="00593EA5" w:rsidP="006758C2">
            <w:pPr>
              <w:rPr>
                <w:sz w:val="20"/>
                <w:szCs w:val="20"/>
                <w:lang w:val="en-US"/>
              </w:rPr>
            </w:pPr>
            <w:r w:rsidRPr="00CA2D1C">
              <w:rPr>
                <w:sz w:val="20"/>
                <w:szCs w:val="20"/>
                <w:lang w:val="en-US"/>
              </w:rPr>
              <w:t>0</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InitializeResponse</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1</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FatalError</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2</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Error</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3</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AsyncLock</w:t>
            </w:r>
          </w:p>
        </w:tc>
        <w:tc>
          <w:tcPr>
            <w:tcW w:w="1603" w:type="dxa"/>
          </w:tcPr>
          <w:p w:rsidR="00593EA5" w:rsidRPr="00CA2D1C" w:rsidRDefault="00593EA5" w:rsidP="0003042C">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4</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AsyncLockResponse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5</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Data</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6</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DataEnd</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7</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DeviceClearComplete</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8</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DeviceClearAcknowledge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9</w:t>
            </w:r>
          </w:p>
        </w:tc>
      </w:tr>
      <w:tr w:rsidR="00593EA5" w:rsidRPr="00CA2D1C" w:rsidTr="003D67C1">
        <w:tc>
          <w:tcPr>
            <w:tcW w:w="4104" w:type="dxa"/>
          </w:tcPr>
          <w:p w:rsidR="00593EA5" w:rsidRPr="00CA2D1C" w:rsidRDefault="00593EA5" w:rsidP="006758C2">
            <w:pPr>
              <w:rPr>
                <w:i/>
                <w:sz w:val="20"/>
                <w:szCs w:val="20"/>
                <w:lang w:val="en-US"/>
              </w:rPr>
            </w:pPr>
            <w:r>
              <w:rPr>
                <w:i/>
                <w:sz w:val="20"/>
                <w:szCs w:val="20"/>
                <w:lang w:val="en-US"/>
              </w:rPr>
              <w:t>Async</w:t>
            </w:r>
            <w:r w:rsidRPr="00CA2D1C">
              <w:rPr>
                <w:i/>
                <w:sz w:val="20"/>
                <w:szCs w:val="20"/>
                <w:lang w:val="en-US"/>
              </w:rPr>
              <w:t>RemoteLocalControl</w:t>
            </w:r>
          </w:p>
        </w:tc>
        <w:tc>
          <w:tcPr>
            <w:tcW w:w="1603" w:type="dxa"/>
          </w:tcPr>
          <w:p w:rsidR="00593EA5" w:rsidRPr="00CA2D1C" w:rsidRDefault="00593EA5" w:rsidP="006758C2">
            <w:pPr>
              <w:rPr>
                <w:sz w:val="20"/>
                <w:szCs w:val="20"/>
                <w:lang w:val="en-US"/>
              </w:rPr>
            </w:pPr>
            <w:r>
              <w:rPr>
                <w:sz w:val="20"/>
                <w:szCs w:val="20"/>
                <w:lang w:val="en-US"/>
              </w:rPr>
              <w:t>As</w:t>
            </w:r>
            <w:r w:rsidRPr="00CA2D1C">
              <w:rPr>
                <w:sz w:val="20"/>
                <w:szCs w:val="20"/>
                <w:lang w:val="en-US"/>
              </w:rPr>
              <w:t>ynchronous</w:t>
            </w:r>
          </w:p>
        </w:tc>
        <w:tc>
          <w:tcPr>
            <w:tcW w:w="2177" w:type="dxa"/>
          </w:tcPr>
          <w:p w:rsidR="00593EA5" w:rsidRPr="00CA2D1C" w:rsidRDefault="00593EA5" w:rsidP="006758C2">
            <w:pPr>
              <w:rPr>
                <w:sz w:val="20"/>
                <w:szCs w:val="20"/>
                <w:lang w:val="en-US"/>
              </w:rPr>
            </w:pPr>
            <w:r w:rsidRPr="00CA2D1C">
              <w:rPr>
                <w:sz w:val="20"/>
                <w:szCs w:val="20"/>
                <w:lang w:val="en-US"/>
              </w:rPr>
              <w:t>10</w:t>
            </w:r>
          </w:p>
        </w:tc>
      </w:tr>
      <w:tr w:rsidR="00593EA5" w:rsidRPr="00CA2D1C" w:rsidTr="003D67C1">
        <w:tc>
          <w:tcPr>
            <w:tcW w:w="4104" w:type="dxa"/>
          </w:tcPr>
          <w:p w:rsidR="00593EA5" w:rsidRPr="006F2BC1" w:rsidRDefault="00593EA5" w:rsidP="006758C2">
            <w:pPr>
              <w:rPr>
                <w:i/>
                <w:sz w:val="20"/>
                <w:szCs w:val="20"/>
                <w:lang w:val="en-US"/>
              </w:rPr>
            </w:pPr>
            <w:r w:rsidRPr="006F2BC1">
              <w:rPr>
                <w:i/>
                <w:sz w:val="20"/>
                <w:szCs w:val="20"/>
                <w:lang w:val="en-US"/>
              </w:rPr>
              <w:t>AsyncRemoteLocalResponse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11</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Trigger</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12</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Interrupted</w:t>
            </w:r>
          </w:p>
        </w:tc>
        <w:tc>
          <w:tcPr>
            <w:tcW w:w="1603" w:type="dxa"/>
          </w:tcPr>
          <w:p w:rsidR="00593EA5" w:rsidRPr="00CA2D1C" w:rsidRDefault="00593EA5" w:rsidP="006758C2">
            <w:pPr>
              <w:rPr>
                <w:sz w:val="20"/>
                <w:szCs w:val="20"/>
                <w:lang w:val="en-US"/>
              </w:rPr>
            </w:pPr>
            <w:r w:rsidRPr="00CA2D1C">
              <w:rPr>
                <w:sz w:val="20"/>
                <w:szCs w:val="20"/>
                <w:lang w:val="en-US"/>
              </w:rPr>
              <w:t>Synchronous</w:t>
            </w:r>
          </w:p>
        </w:tc>
        <w:tc>
          <w:tcPr>
            <w:tcW w:w="2177" w:type="dxa"/>
          </w:tcPr>
          <w:p w:rsidR="00593EA5" w:rsidRPr="00CA2D1C" w:rsidRDefault="00593EA5" w:rsidP="006758C2">
            <w:pPr>
              <w:rPr>
                <w:sz w:val="20"/>
                <w:szCs w:val="20"/>
                <w:lang w:val="en-US"/>
              </w:rPr>
            </w:pPr>
            <w:r w:rsidRPr="00CA2D1C">
              <w:rPr>
                <w:sz w:val="20"/>
                <w:szCs w:val="20"/>
                <w:lang w:val="en-US"/>
              </w:rPr>
              <w:t>13</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AsyncInterrupted</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14</w:t>
            </w:r>
          </w:p>
        </w:tc>
      </w:tr>
      <w:tr w:rsidR="00593EA5" w:rsidRPr="00CA2D1C" w:rsidTr="003D67C1">
        <w:tc>
          <w:tcPr>
            <w:tcW w:w="4104" w:type="dxa"/>
          </w:tcPr>
          <w:p w:rsidR="00593EA5" w:rsidRPr="00CA2D1C" w:rsidRDefault="008F7541" w:rsidP="006758C2">
            <w:pPr>
              <w:rPr>
                <w:i/>
                <w:sz w:val="20"/>
                <w:szCs w:val="20"/>
                <w:lang w:val="en-US"/>
              </w:rPr>
            </w:pPr>
            <w:r>
              <w:rPr>
                <w:i/>
                <w:sz w:val="20"/>
                <w:szCs w:val="20"/>
                <w:lang w:val="en-US"/>
              </w:rPr>
              <w:t>Async</w:t>
            </w:r>
            <w:r w:rsidR="00593EA5" w:rsidRPr="00CA2D1C">
              <w:rPr>
                <w:i/>
                <w:sz w:val="20"/>
                <w:szCs w:val="20"/>
                <w:lang w:val="en-US"/>
              </w:rPr>
              <w:t>MaximumMessageSize</w:t>
            </w:r>
          </w:p>
        </w:tc>
        <w:tc>
          <w:tcPr>
            <w:tcW w:w="1603" w:type="dxa"/>
          </w:tcPr>
          <w:p w:rsidR="00593EA5" w:rsidRPr="00CA2D1C" w:rsidRDefault="008F7541" w:rsidP="008F7541">
            <w:pPr>
              <w:rPr>
                <w:sz w:val="20"/>
                <w:szCs w:val="20"/>
                <w:lang w:val="en-US"/>
              </w:rPr>
            </w:pPr>
            <w:r>
              <w:rPr>
                <w:sz w:val="20"/>
                <w:szCs w:val="20"/>
                <w:lang w:val="en-US"/>
              </w:rPr>
              <w:t>As</w:t>
            </w:r>
            <w:r w:rsidR="00593EA5" w:rsidRPr="00CA2D1C">
              <w:rPr>
                <w:sz w:val="20"/>
                <w:szCs w:val="20"/>
                <w:lang w:val="en-US"/>
              </w:rPr>
              <w:t>ynchronous</w:t>
            </w:r>
          </w:p>
        </w:tc>
        <w:tc>
          <w:tcPr>
            <w:tcW w:w="2177" w:type="dxa"/>
          </w:tcPr>
          <w:p w:rsidR="00593EA5" w:rsidRPr="00CA2D1C" w:rsidRDefault="00593EA5" w:rsidP="006758C2">
            <w:pPr>
              <w:rPr>
                <w:sz w:val="20"/>
                <w:szCs w:val="20"/>
                <w:lang w:val="en-US"/>
              </w:rPr>
            </w:pPr>
            <w:r w:rsidRPr="00CA2D1C">
              <w:rPr>
                <w:sz w:val="20"/>
                <w:szCs w:val="20"/>
                <w:lang w:val="en-US"/>
              </w:rPr>
              <w:t>15</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AsyncMaximumMessageSizeResponse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16</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AsyncInitialize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17</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AsyncInitializeResponse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18</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AsyncDeviceClear</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19</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AsyncServiceRequest</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20</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AsyncStatusQuery</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21</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AsyncStatusResponse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22</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AsyncDeviceClearAcknowledge</w:t>
            </w:r>
          </w:p>
        </w:tc>
        <w:tc>
          <w:tcPr>
            <w:tcW w:w="1603" w:type="dxa"/>
          </w:tcPr>
          <w:p w:rsidR="00593EA5" w:rsidRPr="00CA2D1C" w:rsidRDefault="00593EA5" w:rsidP="006758C2">
            <w:pPr>
              <w:rPr>
                <w:sz w:val="20"/>
                <w:szCs w:val="20"/>
                <w:lang w:val="en-US"/>
              </w:rPr>
            </w:pPr>
            <w:r w:rsidRPr="00CA2D1C">
              <w:rPr>
                <w:sz w:val="20"/>
                <w:szCs w:val="20"/>
                <w:lang w:val="en-US"/>
              </w:rPr>
              <w:t xml:space="preserve">Asynchronous </w:t>
            </w:r>
          </w:p>
        </w:tc>
        <w:tc>
          <w:tcPr>
            <w:tcW w:w="2177" w:type="dxa"/>
          </w:tcPr>
          <w:p w:rsidR="00593EA5" w:rsidRPr="00CA2D1C" w:rsidRDefault="00593EA5" w:rsidP="006758C2">
            <w:pPr>
              <w:rPr>
                <w:sz w:val="20"/>
                <w:szCs w:val="20"/>
                <w:lang w:val="en-US"/>
              </w:rPr>
            </w:pPr>
            <w:r w:rsidRPr="00CA2D1C">
              <w:rPr>
                <w:sz w:val="20"/>
                <w:szCs w:val="20"/>
                <w:lang w:val="en-US"/>
              </w:rPr>
              <w:t>23</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AsyncLockInfo</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24</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AsyncLockInfoResponse</w:t>
            </w:r>
          </w:p>
        </w:tc>
        <w:tc>
          <w:tcPr>
            <w:tcW w:w="1603" w:type="dxa"/>
          </w:tcPr>
          <w:p w:rsidR="00593EA5" w:rsidRPr="00CA2D1C" w:rsidRDefault="00593EA5" w:rsidP="006758C2">
            <w:pPr>
              <w:rPr>
                <w:sz w:val="20"/>
                <w:szCs w:val="20"/>
                <w:lang w:val="en-US"/>
              </w:rPr>
            </w:pPr>
            <w:r w:rsidRPr="00CA2D1C">
              <w:rPr>
                <w:sz w:val="20"/>
                <w:szCs w:val="20"/>
                <w:lang w:val="en-US"/>
              </w:rPr>
              <w:t>Asynchronous</w:t>
            </w:r>
          </w:p>
        </w:tc>
        <w:tc>
          <w:tcPr>
            <w:tcW w:w="2177" w:type="dxa"/>
          </w:tcPr>
          <w:p w:rsidR="00593EA5" w:rsidRPr="00CA2D1C" w:rsidRDefault="00593EA5" w:rsidP="006758C2">
            <w:pPr>
              <w:rPr>
                <w:sz w:val="20"/>
                <w:szCs w:val="20"/>
                <w:lang w:val="en-US"/>
              </w:rPr>
            </w:pPr>
            <w:r w:rsidRPr="00CA2D1C">
              <w:rPr>
                <w:sz w:val="20"/>
                <w:szCs w:val="20"/>
                <w:lang w:val="en-US"/>
              </w:rPr>
              <w:t>25</w:t>
            </w:r>
          </w:p>
        </w:tc>
      </w:tr>
      <w:tr w:rsidR="00593EA5" w:rsidRPr="00CA2D1C" w:rsidTr="003D67C1">
        <w:tc>
          <w:tcPr>
            <w:tcW w:w="4104" w:type="dxa"/>
          </w:tcPr>
          <w:p w:rsidR="00593EA5" w:rsidRPr="00CA2D1C" w:rsidRDefault="00593EA5" w:rsidP="006758C2">
            <w:pPr>
              <w:rPr>
                <w:sz w:val="20"/>
                <w:szCs w:val="20"/>
                <w:lang w:val="en-US"/>
              </w:rPr>
            </w:pPr>
            <w:r w:rsidRPr="00CA2D1C">
              <w:rPr>
                <w:sz w:val="20"/>
                <w:szCs w:val="20"/>
                <w:lang w:val="en-US"/>
              </w:rPr>
              <w:t>reserved for future use</w:t>
            </w:r>
          </w:p>
        </w:tc>
        <w:tc>
          <w:tcPr>
            <w:tcW w:w="1603" w:type="dxa"/>
          </w:tcPr>
          <w:p w:rsidR="00593EA5" w:rsidRPr="00CA2D1C" w:rsidRDefault="00593EA5" w:rsidP="006758C2">
            <w:pPr>
              <w:rPr>
                <w:sz w:val="20"/>
                <w:szCs w:val="20"/>
                <w:lang w:val="en-US"/>
              </w:rPr>
            </w:pPr>
          </w:p>
        </w:tc>
        <w:tc>
          <w:tcPr>
            <w:tcW w:w="2177" w:type="dxa"/>
          </w:tcPr>
          <w:p w:rsidR="00593EA5" w:rsidRPr="00CA2D1C" w:rsidRDefault="00593EA5" w:rsidP="006758C2">
            <w:pPr>
              <w:rPr>
                <w:sz w:val="20"/>
                <w:szCs w:val="20"/>
                <w:lang w:val="en-US"/>
              </w:rPr>
            </w:pPr>
            <w:r w:rsidRPr="00CA2D1C">
              <w:rPr>
                <w:sz w:val="20"/>
                <w:szCs w:val="20"/>
                <w:lang w:val="en-US"/>
              </w:rPr>
              <w:t>26-127</w:t>
            </w:r>
          </w:p>
        </w:tc>
      </w:tr>
      <w:tr w:rsidR="00593EA5" w:rsidRPr="00CA2D1C" w:rsidTr="003D67C1">
        <w:tc>
          <w:tcPr>
            <w:tcW w:w="4104" w:type="dxa"/>
          </w:tcPr>
          <w:p w:rsidR="00593EA5" w:rsidRPr="00CA2D1C" w:rsidRDefault="00593EA5" w:rsidP="006758C2">
            <w:pPr>
              <w:rPr>
                <w:i/>
                <w:sz w:val="20"/>
                <w:szCs w:val="20"/>
                <w:lang w:val="en-US"/>
              </w:rPr>
            </w:pPr>
            <w:r w:rsidRPr="00CA2D1C">
              <w:rPr>
                <w:i/>
                <w:sz w:val="20"/>
                <w:szCs w:val="20"/>
                <w:lang w:val="en-US"/>
              </w:rPr>
              <w:t>VendorSpecific</w:t>
            </w:r>
          </w:p>
        </w:tc>
        <w:tc>
          <w:tcPr>
            <w:tcW w:w="1603" w:type="dxa"/>
          </w:tcPr>
          <w:p w:rsidR="00593EA5" w:rsidRPr="00CA2D1C" w:rsidRDefault="00593EA5" w:rsidP="006758C2">
            <w:pPr>
              <w:rPr>
                <w:sz w:val="20"/>
                <w:szCs w:val="20"/>
                <w:lang w:val="en-US"/>
              </w:rPr>
            </w:pPr>
            <w:r w:rsidRPr="00CA2D1C">
              <w:rPr>
                <w:sz w:val="20"/>
                <w:szCs w:val="20"/>
                <w:lang w:val="en-US"/>
              </w:rPr>
              <w:t>Either</w:t>
            </w:r>
          </w:p>
        </w:tc>
        <w:tc>
          <w:tcPr>
            <w:tcW w:w="2177" w:type="dxa"/>
          </w:tcPr>
          <w:p w:rsidR="00593EA5" w:rsidRPr="00CA2D1C" w:rsidRDefault="00593EA5" w:rsidP="006758C2">
            <w:pPr>
              <w:rPr>
                <w:sz w:val="20"/>
                <w:szCs w:val="20"/>
                <w:lang w:val="en-US"/>
              </w:rPr>
            </w:pPr>
            <w:r w:rsidRPr="00CA2D1C">
              <w:rPr>
                <w:sz w:val="20"/>
                <w:szCs w:val="20"/>
                <w:lang w:val="en-US"/>
              </w:rPr>
              <w:t>128-255 inclusive</w:t>
            </w:r>
          </w:p>
        </w:tc>
      </w:tr>
    </w:tbl>
    <w:p w:rsidR="00593EA5" w:rsidRPr="00CA2D1C" w:rsidRDefault="00593EA5" w:rsidP="006758C2">
      <w:pPr>
        <w:rPr>
          <w:sz w:val="20"/>
          <w:szCs w:val="20"/>
          <w:lang w:val="en-US" w:eastAsia="en-US"/>
        </w:rPr>
      </w:pPr>
    </w:p>
    <w:p w:rsidR="00593EA5" w:rsidRPr="00CA2D1C" w:rsidRDefault="00593EA5" w:rsidP="00A62076">
      <w:pPr>
        <w:pStyle w:val="BodyHanging1"/>
        <w:ind w:left="0" w:firstLine="0"/>
      </w:pPr>
    </w:p>
    <w:p w:rsidR="00593EA5" w:rsidRPr="00CA2D1C" w:rsidRDefault="00593EA5" w:rsidP="003641DA">
      <w:pPr>
        <w:pStyle w:val="Heading2"/>
      </w:pPr>
      <w:bookmarkStart w:id="56" w:name="_Toc242161669"/>
      <w:bookmarkStart w:id="57" w:name="_Toc263889026"/>
      <w:r w:rsidRPr="00CA2D1C">
        <w:lastRenderedPageBreak/>
        <w:t>Locking</w:t>
      </w:r>
      <w:bookmarkEnd w:id="56"/>
      <w:r w:rsidRPr="00CA2D1C">
        <w:t xml:space="preserve"> Mechanism</w:t>
      </w:r>
      <w:bookmarkEnd w:id="57"/>
    </w:p>
    <w:p w:rsidR="00593EA5" w:rsidRPr="00CA2D1C" w:rsidRDefault="00593EA5" w:rsidP="00131DED">
      <w:pPr>
        <w:pStyle w:val="Body1"/>
      </w:pPr>
      <w:r w:rsidRPr="00CA2D1C">
        <w:t>The HiSLIP protocol support</w:t>
      </w:r>
      <w:r>
        <w:t>s</w:t>
      </w:r>
      <w:r w:rsidRPr="00CA2D1C">
        <w:t xml:space="preserve"> the VISA locking mechanism</w:t>
      </w:r>
      <w:r w:rsidRPr="00CA2D1C">
        <w:rPr>
          <w:rStyle w:val="FootnoteReference"/>
        </w:rPr>
        <w:footnoteReference w:id="2"/>
      </w:r>
      <w:r w:rsidRPr="00CA2D1C">
        <w:t xml:space="preserve"> </w:t>
      </w:r>
      <w:r w:rsidR="006F2BC1">
        <w:t xml:space="preserve">including </w:t>
      </w:r>
      <w:r w:rsidRPr="00CA2D1C">
        <w:t>exclusive and shared locks.</w:t>
      </w:r>
    </w:p>
    <w:p w:rsidR="00593EA5" w:rsidRPr="00CA2D1C" w:rsidRDefault="00593EA5" w:rsidP="00131DED">
      <w:pPr>
        <w:pStyle w:val="Body1"/>
      </w:pPr>
    </w:p>
    <w:p w:rsidR="00593EA5" w:rsidRPr="00CA2D1C" w:rsidRDefault="00593EA5" w:rsidP="00131DED">
      <w:pPr>
        <w:pStyle w:val="Body1"/>
      </w:pPr>
      <w:r w:rsidRPr="00CA2D1C">
        <w:t>After the initialization transaction, all subsequent HiSLIP messages from the client to the server are subject to access control governed by the locking transaction.</w:t>
      </w:r>
    </w:p>
    <w:p w:rsidR="00593EA5" w:rsidRPr="00CA2D1C" w:rsidRDefault="00593EA5" w:rsidP="009A0345">
      <w:pPr>
        <w:rPr>
          <w:sz w:val="20"/>
          <w:szCs w:val="20"/>
          <w:lang w:val="en-US"/>
        </w:rPr>
      </w:pPr>
    </w:p>
    <w:p w:rsidR="00593EA5" w:rsidRPr="00CA2D1C" w:rsidRDefault="00593EA5" w:rsidP="00131DED">
      <w:pPr>
        <w:pStyle w:val="Body1"/>
      </w:pPr>
      <w:r w:rsidRPr="00CA2D1C">
        <w:t xml:space="preserve">Section </w:t>
      </w:r>
      <w:fldSimple w:instr=" REF _Ref239146363 \r \h  \* MERGEFORMAT ">
        <w:r w:rsidR="00127944" w:rsidRPr="00127944">
          <w:rPr>
            <w:rStyle w:val="Body1Char"/>
          </w:rPr>
          <w:t>4.5</w:t>
        </w:r>
      </w:fldSimple>
      <w:r w:rsidRPr="00CA2D1C">
        <w:t xml:space="preserve"> describes how one or more clients can obtain a lock.  If the server is locked, only the client or clients that have been granted the lock are permitted access to the server.  Clients that do not have the lock behave as described in section </w:t>
      </w:r>
      <w:r w:rsidR="0091478C" w:rsidRPr="00CA2D1C">
        <w:fldChar w:fldCharType="begin"/>
      </w:r>
      <w:r w:rsidRPr="00CA2D1C">
        <w:instrText xml:space="preserve"> REF _Ref247793373 \r \h </w:instrText>
      </w:r>
      <w:r w:rsidR="0091478C" w:rsidRPr="00CA2D1C">
        <w:fldChar w:fldCharType="separate"/>
      </w:r>
      <w:r w:rsidR="00127944">
        <w:t>2.5.1</w:t>
      </w:r>
      <w:r w:rsidR="0091478C" w:rsidRPr="00CA2D1C">
        <w:fldChar w:fldCharType="end"/>
      </w:r>
      <w:r w:rsidRPr="00CA2D1C">
        <w:t xml:space="preserve">, </w:t>
      </w:r>
      <w:fldSimple w:instr=" REF _Ref247793373 \h  \* MERGEFORMAT ">
        <w:r w:rsidR="00127944" w:rsidRPr="00127944">
          <w:rPr>
            <w:i/>
          </w:rPr>
          <w:t>Server Behavior When Client Does Not Have a</w:t>
        </w:r>
        <w:r w:rsidR="00127944">
          <w:t xml:space="preserve"> </w:t>
        </w:r>
        <w:r w:rsidR="00127944" w:rsidRPr="00CA2D1C">
          <w:t>Lock</w:t>
        </w:r>
      </w:fldSimple>
      <w:r w:rsidRPr="00CA2D1C">
        <w:t>.</w:t>
      </w:r>
      <w:r w:rsidRPr="00CA2D1C" w:rsidDel="00783D75">
        <w:t xml:space="preserve"> </w:t>
      </w:r>
    </w:p>
    <w:p w:rsidR="00593EA5" w:rsidRPr="00CA2D1C" w:rsidRDefault="00593EA5" w:rsidP="00252F66">
      <w:pPr>
        <w:pStyle w:val="Body"/>
      </w:pPr>
      <w:r w:rsidRPr="00CA2D1C">
        <w:t>If a client is holding an exclusive lock, the server guarantees that only that client has received a</w:t>
      </w:r>
      <w:r w:rsidR="006F2BC1">
        <w:t>n exclusive</w:t>
      </w:r>
      <w:r w:rsidRPr="00CA2D1C">
        <w:t xml:space="preserve"> lock.  If no client is holding an exclusive lock, then multiple clients may be granted a </w:t>
      </w:r>
      <w:r w:rsidR="00E33B0E">
        <w:t>shared</w:t>
      </w:r>
      <w:r w:rsidRPr="00CA2D1C">
        <w:t xml:space="preserve"> lock.  If multiple clients hold a </w:t>
      </w:r>
      <w:r w:rsidR="00E33B0E">
        <w:t xml:space="preserve">shared </w:t>
      </w:r>
      <w:r w:rsidRPr="00CA2D1C">
        <w:t xml:space="preserve">lock, each is permitted access to the server.  If the server has no outstanding locks, then any client is permitted access to the server.  </w:t>
      </w:r>
    </w:p>
    <w:p w:rsidR="00593EA5" w:rsidRPr="00CA2D1C" w:rsidRDefault="00593EA5" w:rsidP="00252F66">
      <w:pPr>
        <w:pStyle w:val="Body"/>
      </w:pPr>
      <w:r w:rsidRPr="00CA2D1C">
        <w:t xml:space="preserve">If any client is holding a </w:t>
      </w:r>
      <w:r w:rsidR="00E33B0E">
        <w:t>shared</w:t>
      </w:r>
      <w:r w:rsidRPr="00CA2D1C">
        <w:t xml:space="preserve"> lock, only a client holding a </w:t>
      </w:r>
      <w:r w:rsidR="00E33B0E">
        <w:t>shared</w:t>
      </w:r>
      <w:r w:rsidRPr="00CA2D1C">
        <w:t xml:space="preserve"> lock shall be granted an exclusive lock.  However, if no client is holding a </w:t>
      </w:r>
      <w:r w:rsidR="00E33B0E">
        <w:t>shared</w:t>
      </w:r>
      <w:r w:rsidRPr="00CA2D1C">
        <w:t xml:space="preserve"> lock, a client requesting an exclusive lock shall be granted that lock.</w:t>
      </w:r>
    </w:p>
    <w:p w:rsidR="00593EA5" w:rsidRPr="00CA2D1C" w:rsidRDefault="00593EA5" w:rsidP="009A0345">
      <w:pPr>
        <w:rPr>
          <w:sz w:val="20"/>
          <w:szCs w:val="20"/>
          <w:lang w:val="en-US"/>
        </w:rPr>
      </w:pPr>
    </w:p>
    <w:p w:rsidR="00593EA5" w:rsidRPr="00CA2D1C" w:rsidRDefault="00593EA5" w:rsidP="00131DED">
      <w:pPr>
        <w:pStyle w:val="Body1"/>
      </w:pPr>
      <w:r w:rsidRPr="00CA2D1C">
        <w:t xml:space="preserve">If a server receives a </w:t>
      </w:r>
      <w:r w:rsidRPr="00CA2D1C">
        <w:rPr>
          <w:i/>
        </w:rPr>
        <w:t>Lock</w:t>
      </w:r>
      <w:r w:rsidRPr="00CA2D1C">
        <w:t xml:space="preserve"> message requesting a lock from a client that is not holding the lock, it will wait for the timeout time indicated in that message for the lock to become available.</w:t>
      </w:r>
    </w:p>
    <w:p w:rsidR="00593EA5" w:rsidRPr="00CA2D1C" w:rsidRDefault="00593EA5" w:rsidP="00FE175F">
      <w:pPr>
        <w:pStyle w:val="Body"/>
      </w:pPr>
      <w:r w:rsidRPr="00CA2D1C">
        <w:t>If a HiSLIP connection is closed any locks assigned to the corresponding client are immediately released by the server.</w:t>
      </w:r>
    </w:p>
    <w:p w:rsidR="00593EA5" w:rsidRDefault="00593EA5" w:rsidP="005267BB">
      <w:pPr>
        <w:pStyle w:val="Body"/>
      </w:pPr>
      <w:r w:rsidRPr="00CA2D1C">
        <w:t>Nothing in this section should be taken to require that a server is precl</w:t>
      </w:r>
      <w:r w:rsidR="00621724" w:rsidRPr="00CA2D1C">
        <w:t>u</w:t>
      </w:r>
      <w:r w:rsidRPr="00CA2D1C">
        <w:t>ded from implementing other security mechanisms that may result in it refusing to grant access to any client.</w:t>
      </w:r>
    </w:p>
    <w:p w:rsidR="00621724" w:rsidRPr="00CA2D1C" w:rsidRDefault="00621724" w:rsidP="005267BB">
      <w:pPr>
        <w:pStyle w:val="Body"/>
      </w:pPr>
      <w:r>
        <w:t>The behavior of a server that supports connections other than HiSLIP is beyond the scope of this specification.  However, it is appropriate for a server to manage a single lock across several connection styles, and therefore, a HiSLIP client may be refused a lock although no other HiSLIP client is holding a lock.  Also, a HiSLIP lock may impact other connection styles.</w:t>
      </w:r>
    </w:p>
    <w:p w:rsidR="00593EA5" w:rsidRPr="00CA2D1C" w:rsidRDefault="00593EA5" w:rsidP="00224DCC">
      <w:pPr>
        <w:pStyle w:val="Heading3"/>
      </w:pPr>
      <w:bookmarkStart w:id="58" w:name="_Ref247793373"/>
      <w:bookmarkStart w:id="59" w:name="_Toc263889027"/>
      <w:r w:rsidRPr="00CA2D1C">
        <w:t xml:space="preserve">Server Behavior When Client Does Not </w:t>
      </w:r>
      <w:r w:rsidR="006F2BC1">
        <w:t>H</w:t>
      </w:r>
      <w:r w:rsidRPr="00CA2D1C">
        <w:t xml:space="preserve">ave </w:t>
      </w:r>
      <w:r w:rsidR="006F2BC1">
        <w:t xml:space="preserve">a </w:t>
      </w:r>
      <w:r w:rsidRPr="00CA2D1C">
        <w:t>Lock</w:t>
      </w:r>
      <w:bookmarkEnd w:id="58"/>
      <w:bookmarkEnd w:id="59"/>
    </w:p>
    <w:p w:rsidR="00593EA5" w:rsidRPr="00CA2D1C" w:rsidRDefault="00593EA5" w:rsidP="00224DCC">
      <w:pPr>
        <w:pStyle w:val="Body1"/>
      </w:pPr>
      <w:r w:rsidRPr="00CA2D1C">
        <w:t>This section describes how servers behave towards clients that do not have the lock when some other client has been granted either an ex</w:t>
      </w:r>
      <w:r>
        <w:t>c</w:t>
      </w:r>
      <w:r w:rsidRPr="00CA2D1C">
        <w:t xml:space="preserve">lusive or </w:t>
      </w:r>
      <w:r>
        <w:t>shared</w:t>
      </w:r>
      <w:r w:rsidRPr="00CA2D1C">
        <w:t xml:space="preserve"> lock.</w:t>
      </w:r>
    </w:p>
    <w:p w:rsidR="00593EA5" w:rsidRPr="00CA2D1C" w:rsidRDefault="00593EA5" w:rsidP="00224DCC">
      <w:pPr>
        <w:pStyle w:val="Body1"/>
      </w:pPr>
    </w:p>
    <w:p w:rsidR="00593EA5" w:rsidRPr="00CA2D1C" w:rsidRDefault="00593EA5" w:rsidP="00224DCC">
      <w:pPr>
        <w:pStyle w:val="Body1"/>
      </w:pPr>
      <w:r w:rsidRPr="00CA2D1C">
        <w:t>Exchanges with a client that does not have a lock</w:t>
      </w:r>
      <w:r w:rsidR="00F77791">
        <w:t xml:space="preserve"> while another client has been granted a lock</w:t>
      </w:r>
      <w:r w:rsidRPr="00CA2D1C">
        <w:t xml:space="preserve"> are handled as follows:</w:t>
      </w:r>
    </w:p>
    <w:p w:rsidR="00593EA5" w:rsidRPr="00CA2D1C" w:rsidRDefault="00593EA5" w:rsidP="00224DCC">
      <w:pPr>
        <w:pStyle w:val="Body"/>
        <w:numPr>
          <w:ilvl w:val="0"/>
          <w:numId w:val="4"/>
        </w:numPr>
      </w:pPr>
      <w:r w:rsidRPr="00CA2D1C">
        <w:t xml:space="preserve">The </w:t>
      </w:r>
      <w:r w:rsidRPr="00CA2D1C">
        <w:rPr>
          <w:i/>
        </w:rPr>
        <w:t>AsyncDeviceClear</w:t>
      </w:r>
      <w:r w:rsidRPr="00CA2D1C">
        <w:t xml:space="preserve"> transaction (including all protocol messages) is completed immediately per section </w:t>
      </w:r>
      <w:r w:rsidR="0091478C" w:rsidRPr="00CA2D1C">
        <w:fldChar w:fldCharType="begin"/>
      </w:r>
      <w:r w:rsidRPr="00CA2D1C">
        <w:instrText xml:space="preserve"> REF _Ref247791976 \r \h </w:instrText>
      </w:r>
      <w:r w:rsidR="0091478C" w:rsidRPr="00CA2D1C">
        <w:fldChar w:fldCharType="separate"/>
      </w:r>
      <w:r w:rsidR="00127944">
        <w:t>4.12</w:t>
      </w:r>
      <w:r w:rsidR="0091478C" w:rsidRPr="00CA2D1C">
        <w:fldChar w:fldCharType="end"/>
      </w:r>
      <w:r w:rsidRPr="00CA2D1C">
        <w:t>,</w:t>
      </w:r>
      <w:fldSimple w:instr=" REF _Ref247791954 \h  \* MERGEFORMAT ">
        <w:r w:rsidR="00127944" w:rsidRPr="00127944">
          <w:rPr>
            <w:i/>
          </w:rPr>
          <w:t>Device Clear Transaction</w:t>
        </w:r>
      </w:fldSimple>
      <w:r w:rsidRPr="00CA2D1C">
        <w:t xml:space="preserve">.  Note that only the channel upon which the </w:t>
      </w:r>
      <w:r w:rsidRPr="00CA2D1C">
        <w:rPr>
          <w:i/>
        </w:rPr>
        <w:t>AsyncDeviceClear</w:t>
      </w:r>
      <w:r w:rsidRPr="00CA2D1C">
        <w:t xml:space="preserve"> was sent is impacted by this transaction.</w:t>
      </w:r>
      <w:r w:rsidR="00F77791">
        <w:t xml:space="preserve">  In this circumstance, device clear is not permitted to impact any of the server functions other than those associated with this HiSLIP communication session.</w:t>
      </w:r>
    </w:p>
    <w:p w:rsidR="00593EA5" w:rsidRPr="00CA2D1C" w:rsidRDefault="00593EA5" w:rsidP="006720CE">
      <w:pPr>
        <w:pStyle w:val="Body"/>
        <w:numPr>
          <w:ilvl w:val="0"/>
          <w:numId w:val="4"/>
        </w:numPr>
      </w:pPr>
      <w:r w:rsidRPr="00CA2D1C">
        <w:t>Any transactions that are in-process are completed normally.  Thus, the following may be sent:</w:t>
      </w:r>
    </w:p>
    <w:p w:rsidR="00593EA5" w:rsidRPr="00CA2D1C" w:rsidRDefault="00593EA5" w:rsidP="006720CE">
      <w:pPr>
        <w:pStyle w:val="Body"/>
        <w:numPr>
          <w:ilvl w:val="1"/>
          <w:numId w:val="4"/>
        </w:numPr>
        <w:rPr>
          <w:i/>
        </w:rPr>
      </w:pPr>
      <w:r w:rsidRPr="00CA2D1C">
        <w:rPr>
          <w:i/>
        </w:rPr>
        <w:t>AsyncLockResponse</w:t>
      </w:r>
    </w:p>
    <w:p w:rsidR="00593EA5" w:rsidRPr="00CA2D1C" w:rsidRDefault="00593EA5" w:rsidP="006720CE">
      <w:pPr>
        <w:pStyle w:val="Body"/>
        <w:numPr>
          <w:ilvl w:val="1"/>
          <w:numId w:val="4"/>
        </w:numPr>
        <w:rPr>
          <w:i/>
        </w:rPr>
      </w:pPr>
      <w:r w:rsidRPr="00CA2D1C">
        <w:rPr>
          <w:i/>
        </w:rPr>
        <w:t>AsyncInterrupted</w:t>
      </w:r>
    </w:p>
    <w:p w:rsidR="00593EA5" w:rsidRPr="00CA2D1C" w:rsidRDefault="00593EA5" w:rsidP="006720CE">
      <w:pPr>
        <w:pStyle w:val="Body"/>
        <w:numPr>
          <w:ilvl w:val="1"/>
          <w:numId w:val="4"/>
        </w:numPr>
        <w:rPr>
          <w:i/>
        </w:rPr>
      </w:pPr>
      <w:r w:rsidRPr="00CA2D1C">
        <w:rPr>
          <w:i/>
        </w:rPr>
        <w:t>AsyncMaximumMessageSizeResponse</w:t>
      </w:r>
    </w:p>
    <w:p w:rsidR="00593EA5" w:rsidRPr="00CA2D1C" w:rsidRDefault="00593EA5" w:rsidP="006720CE">
      <w:pPr>
        <w:pStyle w:val="Body"/>
        <w:numPr>
          <w:ilvl w:val="1"/>
          <w:numId w:val="4"/>
        </w:numPr>
      </w:pPr>
      <w:r w:rsidRPr="00CA2D1C">
        <w:t xml:space="preserve">Appropriate </w:t>
      </w:r>
      <w:r w:rsidRPr="00CA2D1C">
        <w:rPr>
          <w:i/>
        </w:rPr>
        <w:t>VendorSpecific</w:t>
      </w:r>
      <w:r w:rsidRPr="00CA2D1C">
        <w:t xml:space="preserve"> messages (subject to the vendor-specific definition of these messages)</w:t>
      </w:r>
    </w:p>
    <w:p w:rsidR="00593EA5" w:rsidRPr="000C020B" w:rsidRDefault="00593EA5" w:rsidP="00224DCC">
      <w:pPr>
        <w:pStyle w:val="Body"/>
        <w:numPr>
          <w:ilvl w:val="0"/>
          <w:numId w:val="4"/>
        </w:numPr>
        <w:rPr>
          <w:i/>
        </w:rPr>
      </w:pPr>
      <w:r w:rsidRPr="00CA2D1C">
        <w:rPr>
          <w:i/>
        </w:rPr>
        <w:lastRenderedPageBreak/>
        <w:t>AsyncStatusQuery</w:t>
      </w:r>
      <w:r w:rsidR="008F7541">
        <w:rPr>
          <w:i/>
        </w:rPr>
        <w:t>, AsyncMaximumMessageSize</w:t>
      </w:r>
      <w:r w:rsidRPr="00CA2D1C">
        <w:rPr>
          <w:i/>
        </w:rPr>
        <w:t xml:space="preserve"> </w:t>
      </w:r>
      <w:r w:rsidRPr="00CA2D1C">
        <w:t xml:space="preserve">and </w:t>
      </w:r>
      <w:r w:rsidRPr="00CA2D1C">
        <w:rPr>
          <w:i/>
        </w:rPr>
        <w:t>AsyncLockInfo</w:t>
      </w:r>
      <w:r w:rsidRPr="00CA2D1C">
        <w:t xml:space="preserve"> transactions are completed.</w:t>
      </w:r>
    </w:p>
    <w:p w:rsidR="00E33B0E" w:rsidRDefault="00593EA5" w:rsidP="006720CE">
      <w:pPr>
        <w:pStyle w:val="Body"/>
        <w:numPr>
          <w:ilvl w:val="0"/>
          <w:numId w:val="4"/>
        </w:numPr>
      </w:pPr>
      <w:r>
        <w:rPr>
          <w:i/>
        </w:rPr>
        <w:t xml:space="preserve">AsyncRemoteLocalControl </w:t>
      </w:r>
      <w:r>
        <w:t xml:space="preserve">transactions are completed. </w:t>
      </w:r>
      <w:r w:rsidR="003F443D">
        <w:t>However, the client shall not wait for locks on other clients to be released. If another client is holding a lock, the server shall only act on the remote/local request after the lock is released.  The behavior is device dependent.</w:t>
      </w:r>
      <w:r w:rsidR="003F443D" w:rsidDel="003F443D">
        <w:t xml:space="preserve"> </w:t>
      </w:r>
    </w:p>
    <w:p w:rsidR="00593EA5" w:rsidRPr="00CA2D1C" w:rsidRDefault="00593EA5" w:rsidP="006720CE">
      <w:pPr>
        <w:pStyle w:val="Body"/>
        <w:numPr>
          <w:ilvl w:val="0"/>
          <w:numId w:val="4"/>
        </w:numPr>
      </w:pPr>
      <w:r w:rsidRPr="003F443D">
        <w:rPr>
          <w:i/>
        </w:rPr>
        <w:t>AsyncServiceRequest</w:t>
      </w:r>
      <w:r w:rsidRPr="00E33B0E">
        <w:t xml:space="preserve"> messag</w:t>
      </w:r>
      <w:r w:rsidRPr="00CA2D1C">
        <w:t>es are sent normally</w:t>
      </w:r>
      <w:r w:rsidR="00E33B0E">
        <w:t>.</w:t>
      </w:r>
    </w:p>
    <w:p w:rsidR="00593EA5" w:rsidRPr="00CA2D1C" w:rsidRDefault="00593EA5" w:rsidP="00224DCC">
      <w:pPr>
        <w:pStyle w:val="Body"/>
        <w:numPr>
          <w:ilvl w:val="0"/>
          <w:numId w:val="4"/>
        </w:numPr>
        <w:rPr>
          <w:i/>
        </w:rPr>
      </w:pPr>
      <w:r w:rsidRPr="00CA2D1C">
        <w:t xml:space="preserve">All </w:t>
      </w:r>
      <w:r w:rsidRPr="00E33B0E">
        <w:t>synchronous</w:t>
      </w:r>
      <w:r w:rsidRPr="003F443D">
        <w:rPr>
          <w:i/>
        </w:rPr>
        <w:t xml:space="preserve"> </w:t>
      </w:r>
      <w:r w:rsidRPr="00E33B0E">
        <w:t>messages</w:t>
      </w:r>
      <w:r w:rsidRPr="00CA2D1C">
        <w:t xml:space="preserve"> are left in the input buffer. Normal TCP behavior to prevent buffer overflows takes place. </w:t>
      </w:r>
      <w:r w:rsidRPr="00CA2D1C">
        <w:rPr>
          <w:i/>
        </w:rPr>
        <w:t xml:space="preserve"> Data, DataEND, Trigger, Error, FatalError, </w:t>
      </w:r>
      <w:r w:rsidRPr="00CA2D1C">
        <w:t xml:space="preserve">and </w:t>
      </w:r>
      <w:r w:rsidRPr="00CA2D1C">
        <w:rPr>
          <w:i/>
        </w:rPr>
        <w:t xml:space="preserve">VendorSpecific </w:t>
      </w:r>
      <w:r w:rsidRPr="00CA2D1C">
        <w:t>messages are left in the input buffer.</w:t>
      </w:r>
    </w:p>
    <w:p w:rsidR="00593EA5" w:rsidRPr="00CA2D1C" w:rsidRDefault="00593EA5" w:rsidP="00C73295">
      <w:pPr>
        <w:pStyle w:val="Body"/>
        <w:numPr>
          <w:ilvl w:val="0"/>
          <w:numId w:val="4"/>
        </w:numPr>
      </w:pPr>
      <w:r w:rsidRPr="00CA2D1C">
        <w:t>Data traffic from the server to the client (</w:t>
      </w:r>
      <w:r w:rsidRPr="00CA2D1C">
        <w:rPr>
          <w:i/>
        </w:rPr>
        <w:t xml:space="preserve">Data </w:t>
      </w:r>
      <w:r w:rsidRPr="00CA2D1C">
        <w:t xml:space="preserve">and </w:t>
      </w:r>
      <w:r w:rsidRPr="00CA2D1C">
        <w:rPr>
          <w:i/>
        </w:rPr>
        <w:t xml:space="preserve">DataEND </w:t>
      </w:r>
      <w:r w:rsidRPr="00CA2D1C">
        <w:t>messages) are sent normally.  However, since incoming synchronous messages are blocked, only responses to operations that were begun before the lock was granted will be generated.</w:t>
      </w:r>
    </w:p>
    <w:p w:rsidR="00593EA5" w:rsidRPr="00CA2D1C" w:rsidRDefault="00593EA5" w:rsidP="006758C2">
      <w:pPr>
        <w:pStyle w:val="Heading2"/>
      </w:pPr>
      <w:bookmarkStart w:id="60" w:name="_Toc263889028"/>
      <w:r w:rsidRPr="00CA2D1C">
        <w:lastRenderedPageBreak/>
        <w:t>HiSLIP Buffer Sizes</w:t>
      </w:r>
      <w:bookmarkEnd w:id="60"/>
    </w:p>
    <w:p w:rsidR="00593EA5" w:rsidRPr="00CA2D1C" w:rsidRDefault="00593EA5" w:rsidP="007C28AA">
      <w:pPr>
        <w:pStyle w:val="Body1"/>
      </w:pPr>
      <w:r w:rsidRPr="00CA2D1C">
        <w:t xml:space="preserve">HiSLIP provides the </w:t>
      </w:r>
      <w:r w:rsidRPr="00CA2D1C">
        <w:rPr>
          <w:i/>
        </w:rPr>
        <w:t>AsyncMaximumMessageSize</w:t>
      </w:r>
      <w:r w:rsidRPr="00CA2D1C">
        <w:t xml:space="preserve"> transaction to inform the client and server of the largest message they are permitted to send to the other device on the synchronous channel.  Clients should initiate this transaction as part of the initialization process (shortly after the HiSLIP initialization) in order to guarantee that messages do not overflow the other devices buffers.</w:t>
      </w:r>
    </w:p>
    <w:p w:rsidR="00593EA5" w:rsidRPr="00CA2D1C" w:rsidRDefault="00593EA5" w:rsidP="007C28AA">
      <w:pPr>
        <w:pStyle w:val="Body"/>
      </w:pPr>
      <w:r w:rsidRPr="00CA2D1C">
        <w:t xml:space="preserve">Each device </w:t>
      </w:r>
      <w:r w:rsidR="008F7541">
        <w:t>shall</w:t>
      </w:r>
      <w:r w:rsidRPr="00CA2D1C">
        <w:t xml:space="preserve"> also have a buffer suitable to accept any asynchronous message.  The buffer size for </w:t>
      </w:r>
      <w:r w:rsidR="008F7541" w:rsidRPr="00CA2D1C">
        <w:t>asynchronous</w:t>
      </w:r>
      <w:r w:rsidRPr="00CA2D1C">
        <w:t xml:space="preserve"> messages are dominated by the messages with a variable payload.  That is:</w:t>
      </w:r>
    </w:p>
    <w:p w:rsidR="00593EA5" w:rsidRPr="00CA2D1C" w:rsidRDefault="00593EA5" w:rsidP="007C28AA">
      <w:pPr>
        <w:pStyle w:val="Body"/>
        <w:numPr>
          <w:ilvl w:val="0"/>
          <w:numId w:val="30"/>
        </w:numPr>
      </w:pPr>
      <w:r w:rsidRPr="00CA2D1C">
        <w:rPr>
          <w:i/>
        </w:rPr>
        <w:t>Error</w:t>
      </w:r>
      <w:r w:rsidRPr="00CA2D1C">
        <w:t xml:space="preserve"> and </w:t>
      </w:r>
      <w:r w:rsidRPr="00CA2D1C">
        <w:rPr>
          <w:i/>
        </w:rPr>
        <w:t>FatalError</w:t>
      </w:r>
      <w:r w:rsidRPr="00CA2D1C">
        <w:t xml:space="preserve"> which include a variable length string in addition to the 16-byte message header</w:t>
      </w:r>
    </w:p>
    <w:p w:rsidR="00593EA5" w:rsidRPr="00CA2D1C" w:rsidRDefault="00593EA5" w:rsidP="007C28AA">
      <w:pPr>
        <w:pStyle w:val="Body"/>
        <w:numPr>
          <w:ilvl w:val="0"/>
          <w:numId w:val="30"/>
        </w:numPr>
      </w:pPr>
      <w:r w:rsidRPr="00CA2D1C">
        <w:rPr>
          <w:i/>
        </w:rPr>
        <w:t>AsyncLock</w:t>
      </w:r>
      <w:r w:rsidRPr="00CA2D1C">
        <w:t xml:space="preserve"> message (sent to the server) that includes the variable length lock string.</w:t>
      </w:r>
    </w:p>
    <w:p w:rsidR="00593EA5" w:rsidRPr="00CA2D1C" w:rsidRDefault="00593EA5" w:rsidP="007C28AA">
      <w:pPr>
        <w:pStyle w:val="Body"/>
      </w:pPr>
      <w:r w:rsidRPr="00CA2D1C">
        <w:t>The VISA</w:t>
      </w:r>
      <w:r w:rsidRPr="00CA2D1C">
        <w:rPr>
          <w:rStyle w:val="FootnoteReference"/>
        </w:rPr>
        <w:footnoteReference w:id="3"/>
      </w:r>
      <w:r w:rsidRPr="00CA2D1C">
        <w:t xml:space="preserve"> limitation for these strings is 256 characters, yielding a maximum message size of 272 bytes.</w:t>
      </w:r>
    </w:p>
    <w:p w:rsidR="00593EA5" w:rsidRPr="00CA2D1C" w:rsidRDefault="00593EA5" w:rsidP="007C28AA">
      <w:pPr>
        <w:pStyle w:val="Body"/>
      </w:pPr>
      <w:r w:rsidRPr="00CA2D1C">
        <w:t>If either the server of client detect the arrival of a message that is too large to properly</w:t>
      </w:r>
      <w:r w:rsidR="008F7541">
        <w:t xml:space="preserve"> </w:t>
      </w:r>
      <w:r w:rsidRPr="00CA2D1C">
        <w:t xml:space="preserve">handle is shall send an </w:t>
      </w:r>
      <w:r w:rsidRPr="00CA2D1C">
        <w:rPr>
          <w:i/>
        </w:rPr>
        <w:t>Error</w:t>
      </w:r>
      <w:r w:rsidRPr="00CA2D1C">
        <w:t xml:space="preserve"> message with the appropriate HiSLIP defined error value.  </w:t>
      </w:r>
    </w:p>
    <w:p w:rsidR="00593EA5" w:rsidRPr="00CA2D1C" w:rsidRDefault="00593EA5" w:rsidP="00757219">
      <w:pPr>
        <w:pStyle w:val="Heading1"/>
      </w:pPr>
      <w:bookmarkStart w:id="61" w:name="_Toc247884155"/>
      <w:bookmarkStart w:id="62" w:name="_Ref244597261"/>
      <w:bookmarkStart w:id="63" w:name="_Ref244597272"/>
      <w:bookmarkStart w:id="64" w:name="_Ref244597286"/>
      <w:bookmarkStart w:id="65" w:name="_Ref253557256"/>
      <w:bookmarkStart w:id="66" w:name="_Toc242161670"/>
      <w:bookmarkStart w:id="67" w:name="_Toc263889029"/>
      <w:bookmarkEnd w:id="61"/>
      <w:r w:rsidRPr="00CA2D1C">
        <w:lastRenderedPageBreak/>
        <w:t>Overlapped and Synchronized Modes</w:t>
      </w:r>
      <w:bookmarkEnd w:id="62"/>
      <w:bookmarkEnd w:id="63"/>
      <w:bookmarkEnd w:id="64"/>
      <w:bookmarkEnd w:id="65"/>
      <w:bookmarkEnd w:id="67"/>
    </w:p>
    <w:p w:rsidR="00593EA5" w:rsidRPr="00CA2D1C" w:rsidRDefault="00593EA5" w:rsidP="00757219">
      <w:pPr>
        <w:pStyle w:val="Body1"/>
      </w:pPr>
      <w:r w:rsidRPr="00CA2D1C">
        <w:t>In order to maintain compatibility with GPIB, VXI-11 and USB-TMC instruments, the HiSLIP protocol supports two different operating modes:</w:t>
      </w:r>
    </w:p>
    <w:p w:rsidR="00593EA5" w:rsidRPr="00CA2D1C" w:rsidRDefault="00593EA5" w:rsidP="00757219">
      <w:pPr>
        <w:pStyle w:val="Body"/>
        <w:ind w:left="2520" w:hanging="1800"/>
      </w:pPr>
      <w:r w:rsidRPr="00CA2D1C">
        <w:t>Overlap mode</w:t>
      </w:r>
      <w:r w:rsidRPr="00CA2D1C">
        <w:tab/>
        <w:t>In overlap mode input and output data and trigger messages are arbitrarily buffered between the client and server.  For instance, a series of independent query messages can be sent to the server without regard to when they complete.  The responses from each will be returned in the order the queries were sent.  Thus multiple query operations may be initiated and conducted by the server independent of the rate at which the client consumes the responses.</w:t>
      </w:r>
    </w:p>
    <w:p w:rsidR="00593EA5" w:rsidRPr="00CA2D1C" w:rsidRDefault="00593EA5" w:rsidP="00757219">
      <w:pPr>
        <w:pStyle w:val="Body"/>
        <w:ind w:left="2520" w:hanging="1800"/>
      </w:pPr>
      <w:r w:rsidRPr="00CA2D1C">
        <w:t xml:space="preserve">Synchronized mode </w:t>
      </w:r>
      <w:r w:rsidRPr="00CA2D1C">
        <w:tab/>
        <w:t>In Synchronized mode,  the client is required to read the result of each query message before sending another query</w:t>
      </w:r>
      <w:r w:rsidRPr="00CA2D1C">
        <w:rPr>
          <w:rStyle w:val="FootnoteReference"/>
        </w:rPr>
        <w:footnoteReference w:id="4"/>
      </w:r>
      <w:r w:rsidRPr="00CA2D1C">
        <w:t xml:space="preserve">.  If the client fails to do so, the protocol generates the interrupted protocol error and the response from the preceding query is cleared by the protocol.  </w:t>
      </w:r>
    </w:p>
    <w:p w:rsidR="00593EA5" w:rsidRPr="00CA2D1C" w:rsidRDefault="00593EA5" w:rsidP="00757219">
      <w:pPr>
        <w:pStyle w:val="Body"/>
      </w:pPr>
      <w:r w:rsidRPr="00CA2D1C">
        <w:t xml:space="preserve">All HiSLIP clients shall support both synchronized and overlapped mode.  HiSLIP servers shall support either synchronized or overlapped mode or both. </w:t>
      </w:r>
    </w:p>
    <w:p w:rsidR="00593EA5" w:rsidRPr="00CA2D1C" w:rsidRDefault="00593EA5" w:rsidP="00757219">
      <w:pPr>
        <w:pStyle w:val="Body"/>
      </w:pPr>
      <w:r w:rsidRPr="00CA2D1C">
        <w:t>The following sections describe the implementation of these modes.</w:t>
      </w:r>
    </w:p>
    <w:p w:rsidR="00593EA5" w:rsidRPr="00CA2D1C" w:rsidRDefault="00593EA5" w:rsidP="00757219">
      <w:pPr>
        <w:pStyle w:val="Body"/>
      </w:pPr>
      <w:r w:rsidRPr="00CA2D1C">
        <w:t xml:space="preserve">Note that the calculation of message available (MAV) and the </w:t>
      </w:r>
      <w:r w:rsidRPr="00CA2D1C">
        <w:rPr>
          <w:i/>
        </w:rPr>
        <w:t>AsyncStatusQuery</w:t>
      </w:r>
      <w:r w:rsidRPr="00CA2D1C">
        <w:t xml:space="preserve"> transaction differ between the overlapped and synchronized modes also.  See section </w:t>
      </w:r>
      <w:r w:rsidR="0091478C" w:rsidRPr="00CA2D1C">
        <w:fldChar w:fldCharType="begin"/>
      </w:r>
      <w:r w:rsidRPr="00CA2D1C">
        <w:instrText xml:space="preserve"> REF _Ref244078378 \r \h </w:instrText>
      </w:r>
      <w:r w:rsidR="0091478C" w:rsidRPr="00CA2D1C">
        <w:fldChar w:fldCharType="separate"/>
      </w:r>
      <w:r w:rsidR="00127944">
        <w:t>4.14</w:t>
      </w:r>
      <w:r w:rsidR="0091478C" w:rsidRPr="00CA2D1C">
        <w:fldChar w:fldCharType="end"/>
      </w:r>
      <w:r w:rsidRPr="00CA2D1C">
        <w:t xml:space="preserve">, </w:t>
      </w:r>
      <w:fldSimple w:instr=" REF _Ref244078353 \h  \* MERGEFORMAT ">
        <w:r w:rsidR="00127944" w:rsidRPr="00127944">
          <w:rPr>
            <w:i/>
          </w:rPr>
          <w:t>Status Query Transaction</w:t>
        </w:r>
      </w:fldSimple>
      <w:r w:rsidRPr="00CA2D1C">
        <w:t xml:space="preserve"> for details.</w:t>
      </w:r>
    </w:p>
    <w:p w:rsidR="00593EA5" w:rsidRPr="00CA2D1C" w:rsidRDefault="00593EA5" w:rsidP="00757219">
      <w:pPr>
        <w:pStyle w:val="Heading2"/>
      </w:pPr>
      <w:bookmarkStart w:id="68" w:name="_Toc263889030"/>
      <w:r w:rsidRPr="00CA2D1C">
        <w:lastRenderedPageBreak/>
        <w:t>Synchronized Mode</w:t>
      </w:r>
      <w:bookmarkEnd w:id="68"/>
    </w:p>
    <w:p w:rsidR="00593EA5" w:rsidRPr="00CA2D1C" w:rsidRDefault="00593EA5" w:rsidP="00757219">
      <w:pPr>
        <w:pStyle w:val="Body1"/>
      </w:pPr>
      <w:r w:rsidRPr="00CA2D1C">
        <w:t>Synchronized mode closely mimics the requirements of the IEEE Std 488.2 message exchange protocol to detect the interrupted error.</w:t>
      </w:r>
    </w:p>
    <w:p w:rsidR="00593EA5" w:rsidRPr="00CA2D1C" w:rsidRDefault="00593EA5" w:rsidP="00757219">
      <w:pPr>
        <w:pStyle w:val="Heading3"/>
      </w:pPr>
      <w:bookmarkStart w:id="69" w:name="_Ref244310671"/>
      <w:bookmarkStart w:id="70" w:name="_Toc263889031"/>
      <w:r w:rsidRPr="00CA2D1C">
        <w:t>Synchronized Mode Server Requirements</w:t>
      </w:r>
      <w:bookmarkEnd w:id="69"/>
      <w:bookmarkEnd w:id="70"/>
    </w:p>
    <w:p w:rsidR="00593EA5" w:rsidRPr="00CA2D1C" w:rsidRDefault="00593EA5" w:rsidP="00757219">
      <w:pPr>
        <w:pStyle w:val="Body1"/>
      </w:pPr>
      <w:r w:rsidRPr="00CA2D1C">
        <w:t>HiSLIP servers shall implement the following:</w:t>
      </w:r>
    </w:p>
    <w:p w:rsidR="00593EA5" w:rsidRPr="00CA2D1C" w:rsidRDefault="00593EA5" w:rsidP="00757219">
      <w:pPr>
        <w:pStyle w:val="Body"/>
        <w:numPr>
          <w:ilvl w:val="0"/>
          <w:numId w:val="11"/>
        </w:numPr>
      </w:pPr>
      <w:bookmarkStart w:id="71" w:name="_Ref244310865"/>
      <w:r w:rsidRPr="00CA2D1C">
        <w:t>When the server application layer (nominally an instrument parser) requests that HiSLIP send a response message terminator the server shall verify that no data is in the server input queue.  If there is data in the input queue, the server shall declare an interrupted error.</w:t>
      </w:r>
      <w:bookmarkEnd w:id="71"/>
    </w:p>
    <w:p w:rsidR="00593EA5" w:rsidRPr="00CA2D1C" w:rsidRDefault="00593EA5" w:rsidP="00757219">
      <w:pPr>
        <w:pStyle w:val="Body"/>
        <w:ind w:left="1152"/>
      </w:pPr>
      <w:r w:rsidRPr="00CA2D1C">
        <w:t>To declare an interrupted error, the server shall:</w:t>
      </w:r>
    </w:p>
    <w:p w:rsidR="00593EA5" w:rsidRPr="00CA2D1C" w:rsidRDefault="00593EA5" w:rsidP="00757219">
      <w:pPr>
        <w:pStyle w:val="Body"/>
        <w:numPr>
          <w:ilvl w:val="0"/>
          <w:numId w:val="10"/>
        </w:numPr>
      </w:pPr>
      <w:r w:rsidRPr="00CA2D1C">
        <w:t>Use the server error reporting mechanism to report the interrupted error within the server.</w:t>
      </w:r>
    </w:p>
    <w:p w:rsidR="00593EA5" w:rsidRPr="00CA2D1C" w:rsidRDefault="00593EA5" w:rsidP="00757219">
      <w:pPr>
        <w:pStyle w:val="Body"/>
        <w:numPr>
          <w:ilvl w:val="0"/>
          <w:numId w:val="10"/>
        </w:numPr>
      </w:pPr>
      <w:r w:rsidRPr="00CA2D1C">
        <w:t>Clear the response message just received from the server application layer, and any other messages buffered to be sent to the client.</w:t>
      </w:r>
    </w:p>
    <w:p w:rsidR="00593EA5" w:rsidRPr="00CA2D1C" w:rsidRDefault="00593EA5" w:rsidP="00757219">
      <w:pPr>
        <w:pStyle w:val="Body"/>
        <w:numPr>
          <w:ilvl w:val="0"/>
          <w:numId w:val="10"/>
        </w:numPr>
      </w:pPr>
      <w:r w:rsidRPr="00CA2D1C">
        <w:t xml:space="preserve">Send the </w:t>
      </w:r>
      <w:r w:rsidRPr="00CA2D1C">
        <w:rPr>
          <w:i/>
        </w:rPr>
        <w:t>Interrupted</w:t>
      </w:r>
      <w:r w:rsidRPr="00CA2D1C">
        <w:t xml:space="preserve"> transaction to the client, including both the </w:t>
      </w:r>
      <w:r w:rsidRPr="00CA2D1C">
        <w:rPr>
          <w:i/>
        </w:rPr>
        <w:t xml:space="preserve">Interrupted </w:t>
      </w:r>
      <w:r w:rsidRPr="00CA2D1C">
        <w:t xml:space="preserve">and </w:t>
      </w:r>
      <w:r w:rsidRPr="00CA2D1C">
        <w:rPr>
          <w:i/>
        </w:rPr>
        <w:t>AsyncInterrupted</w:t>
      </w:r>
      <w:r w:rsidRPr="00CA2D1C">
        <w:t xml:space="preserve"> messages.</w:t>
      </w:r>
    </w:p>
    <w:p w:rsidR="00593EA5" w:rsidRPr="00CA2D1C" w:rsidRDefault="00593EA5" w:rsidP="00757219">
      <w:pPr>
        <w:pStyle w:val="Body"/>
        <w:numPr>
          <w:ilvl w:val="0"/>
          <w:numId w:val="11"/>
        </w:numPr>
      </w:pPr>
      <w:bookmarkStart w:id="72" w:name="_Ref244310693"/>
      <w:r w:rsidRPr="00CA2D1C">
        <w:t xml:space="preserve">When receiving </w:t>
      </w:r>
      <w:r w:rsidRPr="00CA2D1C">
        <w:rPr>
          <w:i/>
        </w:rPr>
        <w:t xml:space="preserve">Data, DataEND, Trigger, </w:t>
      </w:r>
      <w:r w:rsidRPr="00CA2D1C">
        <w:t xml:space="preserve">or </w:t>
      </w:r>
      <w:r w:rsidRPr="00CA2D1C">
        <w:rPr>
          <w:i/>
        </w:rPr>
        <w:t>StatusQuery</w:t>
      </w:r>
      <w:r w:rsidRPr="00CA2D1C">
        <w:t xml:space="preserve"> verify the state of the RMT-delivered flag.</w:t>
      </w:r>
      <w:bookmarkEnd w:id="72"/>
      <w:r w:rsidRPr="00CA2D1C">
        <w:t xml:space="preserve">  </w:t>
      </w:r>
    </w:p>
    <w:p w:rsidR="00593EA5" w:rsidRPr="00CA2D1C" w:rsidRDefault="00593EA5" w:rsidP="00757219">
      <w:pPr>
        <w:pStyle w:val="Body"/>
        <w:ind w:left="1152"/>
      </w:pPr>
      <w:r w:rsidRPr="00CA2D1C">
        <w:t xml:space="preserve">The server shall maintain a flag that indicates RMT-expected.  RMT-expected shall be set </w:t>
      </w:r>
      <w:r w:rsidRPr="00CA2D1C">
        <w:rPr>
          <w:i/>
        </w:rPr>
        <w:t>true</w:t>
      </w:r>
      <w:r w:rsidRPr="00CA2D1C">
        <w:t xml:space="preserve"> when the server sends a </w:t>
      </w:r>
      <w:r w:rsidRPr="00CA2D1C">
        <w:rPr>
          <w:i/>
        </w:rPr>
        <w:t>DataEND</w:t>
      </w:r>
      <w:r w:rsidRPr="00CA2D1C">
        <w:t xml:space="preserve"> message</w:t>
      </w:r>
      <w:r w:rsidRPr="00CA2D1C">
        <w:rPr>
          <w:i/>
        </w:rPr>
        <w:t xml:space="preserve"> </w:t>
      </w:r>
      <w:r w:rsidRPr="00CA2D1C">
        <w:t>(that is, when it sends an RMT).</w:t>
      </w:r>
    </w:p>
    <w:p w:rsidR="00593EA5" w:rsidRPr="00CA2D1C" w:rsidRDefault="00593EA5" w:rsidP="00757219">
      <w:pPr>
        <w:pStyle w:val="Body"/>
        <w:ind w:left="1152"/>
      </w:pPr>
      <w:r w:rsidRPr="00CA2D1C">
        <w:t xml:space="preserve">The RMT-expected bit shall be cleared when the server receives </w:t>
      </w:r>
      <w:r w:rsidRPr="00CA2D1C">
        <w:rPr>
          <w:i/>
        </w:rPr>
        <w:t>AsyncStatusQuery</w:t>
      </w:r>
      <w:r w:rsidRPr="00CA2D1C">
        <w:t xml:space="preserve"> with RMT-delivered flag set to true.</w:t>
      </w:r>
    </w:p>
    <w:p w:rsidR="00593EA5" w:rsidRPr="00CA2D1C" w:rsidRDefault="00593EA5" w:rsidP="00757219">
      <w:pPr>
        <w:pStyle w:val="Body"/>
        <w:ind w:left="1152"/>
        <w:rPr>
          <w:i/>
        </w:rPr>
      </w:pPr>
      <w:r w:rsidRPr="00CA2D1C">
        <w:t xml:space="preserve">When </w:t>
      </w:r>
      <w:r w:rsidRPr="00CA2D1C">
        <w:rPr>
          <w:i/>
        </w:rPr>
        <w:t>Data, DataEND,</w:t>
      </w:r>
      <w:r w:rsidRPr="00CA2D1C">
        <w:t>or</w:t>
      </w:r>
      <w:r w:rsidRPr="00CA2D1C">
        <w:rPr>
          <w:i/>
        </w:rPr>
        <w:t xml:space="preserve"> Trigger</w:t>
      </w:r>
      <w:r w:rsidRPr="00CA2D1C">
        <w:t xml:space="preserve"> are received, if RMT-expected and RMT-delivered are both either true or false the RMT-expected bit shall be cleared.</w:t>
      </w:r>
    </w:p>
    <w:p w:rsidR="00593EA5" w:rsidRPr="00CA2D1C" w:rsidRDefault="00593EA5" w:rsidP="00757219">
      <w:pPr>
        <w:pStyle w:val="Body"/>
        <w:ind w:left="1152"/>
        <w:rPr>
          <w:i/>
        </w:rPr>
      </w:pPr>
      <w:r w:rsidRPr="00CA2D1C">
        <w:t xml:space="preserve">When </w:t>
      </w:r>
      <w:r w:rsidRPr="00CA2D1C">
        <w:rPr>
          <w:i/>
        </w:rPr>
        <w:t>Data, DataEND,</w:t>
      </w:r>
      <w:r w:rsidRPr="00CA2D1C">
        <w:t>or</w:t>
      </w:r>
      <w:r w:rsidRPr="00CA2D1C">
        <w:rPr>
          <w:i/>
        </w:rPr>
        <w:t xml:space="preserve"> Trigger</w:t>
      </w:r>
      <w:r w:rsidRPr="00CA2D1C">
        <w:t xml:space="preserve"> are received, if RMT-expected and RMT-delivered are different, the server shall declare an interrupted error.  The server shall use the server error reporting mechanism to report the interrupted error.  No indication of this interrupted error is sent to the client by the HiSLIP protocol.</w:t>
      </w:r>
    </w:p>
    <w:p w:rsidR="00593EA5" w:rsidRPr="00CA2D1C" w:rsidRDefault="00593EA5" w:rsidP="00757219">
      <w:pPr>
        <w:ind w:left="708"/>
        <w:rPr>
          <w:lang w:val="en-US" w:eastAsia="en-US"/>
        </w:rPr>
      </w:pPr>
    </w:p>
    <w:p w:rsidR="00593EA5" w:rsidRPr="00CA2D1C" w:rsidRDefault="00593EA5" w:rsidP="00757219">
      <w:pPr>
        <w:pStyle w:val="Body1"/>
      </w:pPr>
      <w:r w:rsidRPr="00CA2D1C">
        <w:t xml:space="preserve">When servers send the </w:t>
      </w:r>
      <w:r w:rsidRPr="00CA2D1C">
        <w:rPr>
          <w:i/>
        </w:rPr>
        <w:t>DataEND</w:t>
      </w:r>
      <w:r w:rsidRPr="00CA2D1C">
        <w:t xml:space="preserve"> message, they shall set the MessageID field to the MessageID of the client message that contained the eom that generated this response.</w:t>
      </w:r>
    </w:p>
    <w:p w:rsidR="00593EA5" w:rsidRPr="00CA2D1C" w:rsidRDefault="00593EA5" w:rsidP="00757219">
      <w:pPr>
        <w:pStyle w:val="Body"/>
      </w:pPr>
      <w:r w:rsidRPr="00CA2D1C">
        <w:t xml:space="preserve">When servers send the </w:t>
      </w:r>
      <w:r w:rsidRPr="00CA2D1C">
        <w:rPr>
          <w:i/>
        </w:rPr>
        <w:t>Data</w:t>
      </w:r>
      <w:r w:rsidRPr="00CA2D1C">
        <w:t xml:space="preserve"> message, they may set the MessageID field to the MessageID of the client message that contained the eom that generated this response so long as that eom is at the end of the identified message.  In some circumstance (for instance, if the eom is not at the end of the message), the server might not be able to provide the MessageID of the message ending in the eom.  In these circumstances, the server shall set the MessageID to 0xffff ffff.</w:t>
      </w:r>
    </w:p>
    <w:p w:rsidR="00593EA5" w:rsidRPr="00CA2D1C" w:rsidRDefault="00593EA5" w:rsidP="00757219">
      <w:pPr>
        <w:pStyle w:val="Body"/>
      </w:pPr>
      <w:r w:rsidRPr="00CA2D1C">
        <w:t>After interrupted error processing is complete, the server resumes normal operation.</w:t>
      </w:r>
    </w:p>
    <w:p w:rsidR="00593EA5" w:rsidRPr="00CA2D1C" w:rsidRDefault="00593EA5" w:rsidP="00757219">
      <w:pPr>
        <w:pStyle w:val="Heading3"/>
      </w:pPr>
      <w:bookmarkStart w:id="73" w:name="_Ref244310547"/>
      <w:bookmarkStart w:id="74" w:name="_Ref244310564"/>
      <w:bookmarkStart w:id="75" w:name="_Ref244311149"/>
      <w:bookmarkStart w:id="76" w:name="_Toc263889032"/>
      <w:r w:rsidRPr="00CA2D1C">
        <w:t>Synchronized Mode Client Requirements</w:t>
      </w:r>
      <w:bookmarkEnd w:id="73"/>
      <w:bookmarkEnd w:id="74"/>
      <w:bookmarkEnd w:id="75"/>
      <w:bookmarkEnd w:id="76"/>
    </w:p>
    <w:p w:rsidR="00593EA5" w:rsidRPr="00CA2D1C" w:rsidRDefault="00593EA5" w:rsidP="00757219">
      <w:pPr>
        <w:pStyle w:val="Body1"/>
      </w:pPr>
      <w:r w:rsidRPr="00CA2D1C">
        <w:t>HiSLIP clients shall implement the following:</w:t>
      </w:r>
    </w:p>
    <w:p w:rsidR="00593EA5" w:rsidRPr="00CA2D1C" w:rsidRDefault="00593EA5" w:rsidP="00757219">
      <w:pPr>
        <w:pStyle w:val="Body"/>
        <w:numPr>
          <w:ilvl w:val="0"/>
          <w:numId w:val="12"/>
        </w:numPr>
        <w:rPr>
          <w:i/>
        </w:rPr>
      </w:pPr>
      <w:bookmarkStart w:id="77" w:name="_Ref243128335"/>
      <w:r w:rsidRPr="00CA2D1C">
        <w:t xml:space="preserve">When receiving </w:t>
      </w:r>
      <w:r w:rsidRPr="00CA2D1C">
        <w:rPr>
          <w:i/>
        </w:rPr>
        <w:t>DataEND</w:t>
      </w:r>
      <w:r w:rsidRPr="00CA2D1C">
        <w:t xml:space="preserve"> (that is an RMT) verify that the MessageID indicated in the </w:t>
      </w:r>
      <w:r w:rsidRPr="00CA2D1C">
        <w:rPr>
          <w:i/>
        </w:rPr>
        <w:t>DataEND</w:t>
      </w:r>
      <w:r w:rsidRPr="00CA2D1C">
        <w:t xml:space="preserve"> message is the MessageID that the client sent to the server with the most recent </w:t>
      </w:r>
      <w:r w:rsidRPr="00CA2D1C">
        <w:rPr>
          <w:i/>
        </w:rPr>
        <w:t xml:space="preserve">Data, DataEND </w:t>
      </w:r>
      <w:r w:rsidRPr="00CA2D1C">
        <w:t xml:space="preserve">or </w:t>
      </w:r>
      <w:r w:rsidRPr="00CA2D1C">
        <w:rPr>
          <w:i/>
        </w:rPr>
        <w:t>Trigger</w:t>
      </w:r>
      <w:r w:rsidRPr="00CA2D1C">
        <w:t xml:space="preserve"> message.</w:t>
      </w:r>
      <w:bookmarkEnd w:id="77"/>
    </w:p>
    <w:p w:rsidR="00593EA5" w:rsidRPr="00CA2D1C" w:rsidRDefault="00593EA5" w:rsidP="00757219">
      <w:pPr>
        <w:pStyle w:val="Body"/>
        <w:ind w:left="1512"/>
      </w:pPr>
      <w:r w:rsidRPr="00CA2D1C">
        <w:t xml:space="preserve">If the MessageIDs do not match, the client shall clear any </w:t>
      </w:r>
      <w:r w:rsidRPr="00CA2D1C">
        <w:rPr>
          <w:i/>
        </w:rPr>
        <w:t xml:space="preserve">Data </w:t>
      </w:r>
      <w:r w:rsidRPr="00CA2D1C">
        <w:t xml:space="preserve">responses already buffered and discard the offending </w:t>
      </w:r>
      <w:r w:rsidRPr="00CA2D1C">
        <w:rPr>
          <w:i/>
        </w:rPr>
        <w:t>DataEND</w:t>
      </w:r>
      <w:r w:rsidRPr="00CA2D1C">
        <w:t xml:space="preserve"> message.</w:t>
      </w:r>
    </w:p>
    <w:p w:rsidR="00593EA5" w:rsidRPr="00CA2D1C" w:rsidRDefault="00593EA5" w:rsidP="00757219">
      <w:pPr>
        <w:pStyle w:val="Body"/>
        <w:numPr>
          <w:ilvl w:val="0"/>
          <w:numId w:val="12"/>
        </w:numPr>
        <w:rPr>
          <w:i/>
        </w:rPr>
      </w:pPr>
      <w:bookmarkStart w:id="78" w:name="_Ref243128347"/>
      <w:r w:rsidRPr="00CA2D1C">
        <w:lastRenderedPageBreak/>
        <w:t xml:space="preserve">When receiving </w:t>
      </w:r>
      <w:r w:rsidRPr="00CA2D1C">
        <w:rPr>
          <w:i/>
        </w:rPr>
        <w:t>Data</w:t>
      </w:r>
      <w:r w:rsidRPr="00CA2D1C">
        <w:t xml:space="preserve"> messages if the MessageID is not 0xffff ffff, then verify that the MessageID indicated in the </w:t>
      </w:r>
      <w:r w:rsidRPr="00CA2D1C">
        <w:rPr>
          <w:i/>
        </w:rPr>
        <w:t>Data</w:t>
      </w:r>
      <w:r w:rsidRPr="00CA2D1C">
        <w:t xml:space="preserve"> message is the MessageID that the client sent to the server with the most recent </w:t>
      </w:r>
      <w:r w:rsidRPr="00CA2D1C">
        <w:rPr>
          <w:i/>
        </w:rPr>
        <w:t xml:space="preserve">Data, DataEND </w:t>
      </w:r>
      <w:r w:rsidRPr="00CA2D1C">
        <w:t xml:space="preserve">or </w:t>
      </w:r>
      <w:r w:rsidRPr="00CA2D1C">
        <w:rPr>
          <w:i/>
        </w:rPr>
        <w:t>Trigger</w:t>
      </w:r>
      <w:r w:rsidRPr="00CA2D1C">
        <w:t xml:space="preserve"> message.</w:t>
      </w:r>
      <w:bookmarkEnd w:id="78"/>
    </w:p>
    <w:p w:rsidR="00593EA5" w:rsidRPr="00CA2D1C" w:rsidRDefault="00593EA5" w:rsidP="00757219">
      <w:pPr>
        <w:pStyle w:val="Body"/>
        <w:ind w:left="1512"/>
      </w:pPr>
      <w:r w:rsidRPr="00CA2D1C">
        <w:t xml:space="preserve">If the MessageIDs do not match, the client shall clear any </w:t>
      </w:r>
      <w:r w:rsidRPr="00CA2D1C">
        <w:rPr>
          <w:i/>
        </w:rPr>
        <w:t xml:space="preserve">Data </w:t>
      </w:r>
      <w:r w:rsidRPr="00CA2D1C">
        <w:t xml:space="preserve">responses already buffered and discard the offending </w:t>
      </w:r>
      <w:r w:rsidRPr="00CA2D1C">
        <w:rPr>
          <w:i/>
        </w:rPr>
        <w:t>Data</w:t>
      </w:r>
      <w:r w:rsidRPr="00CA2D1C">
        <w:t xml:space="preserve"> message.</w:t>
      </w:r>
    </w:p>
    <w:p w:rsidR="00593EA5" w:rsidRPr="00CA2D1C" w:rsidRDefault="00593EA5" w:rsidP="00757219">
      <w:pPr>
        <w:pStyle w:val="Body"/>
        <w:numPr>
          <w:ilvl w:val="0"/>
          <w:numId w:val="12"/>
        </w:numPr>
        <w:rPr>
          <w:i/>
        </w:rPr>
      </w:pPr>
      <w:bookmarkStart w:id="79" w:name="_Ref244310622"/>
      <w:r w:rsidRPr="00CA2D1C">
        <w:t xml:space="preserve">When the client sends </w:t>
      </w:r>
      <w:r w:rsidRPr="00CA2D1C">
        <w:rPr>
          <w:i/>
        </w:rPr>
        <w:t>Data, DataEND</w:t>
      </w:r>
      <w:r w:rsidRPr="00CA2D1C">
        <w:t xml:space="preserve"> or </w:t>
      </w:r>
      <w:r w:rsidRPr="00CA2D1C">
        <w:rPr>
          <w:i/>
        </w:rPr>
        <w:t>Trigger</w:t>
      </w:r>
      <w:r w:rsidRPr="00CA2D1C">
        <w:t xml:space="preserve"> if there are any whole or partial server messages that have been validated  per rules </w:t>
      </w:r>
      <w:fldSimple w:instr=" REF _Ref243128335 \r \h  \* MERGEFORMAT ">
        <w:r w:rsidR="00127944">
          <w:t>1</w:t>
        </w:r>
      </w:fldSimple>
      <w:r w:rsidRPr="00CA2D1C">
        <w:t xml:space="preserve"> and </w:t>
      </w:r>
      <w:fldSimple w:instr=" REF _Ref243128347 \r \h  \* MERGEFORMAT ">
        <w:r w:rsidR="00127944">
          <w:t>2</w:t>
        </w:r>
      </w:fldSimple>
      <w:r w:rsidRPr="00CA2D1C">
        <w:t xml:space="preserve"> and buffered they shall be cleared.</w:t>
      </w:r>
      <w:bookmarkEnd w:id="79"/>
    </w:p>
    <w:p w:rsidR="00593EA5" w:rsidRPr="00CA2D1C" w:rsidRDefault="00593EA5" w:rsidP="00757219">
      <w:pPr>
        <w:pStyle w:val="Body"/>
        <w:numPr>
          <w:ilvl w:val="0"/>
          <w:numId w:val="12"/>
        </w:numPr>
        <w:rPr>
          <w:i/>
        </w:rPr>
      </w:pPr>
      <w:r w:rsidRPr="00CA2D1C">
        <w:t xml:space="preserve">When the client receives </w:t>
      </w:r>
      <w:r w:rsidRPr="00CA2D1C">
        <w:rPr>
          <w:i/>
        </w:rPr>
        <w:t xml:space="preserve">Interrupted </w:t>
      </w:r>
      <w:r w:rsidRPr="00CA2D1C">
        <w:t xml:space="preserve">or </w:t>
      </w:r>
      <w:r w:rsidRPr="00CA2D1C">
        <w:rPr>
          <w:i/>
        </w:rPr>
        <w:t xml:space="preserve">AsyncInterrupted </w:t>
      </w:r>
      <w:r w:rsidRPr="00CA2D1C">
        <w:t xml:space="preserve">it shall clear any whole or partial server messages that have been validated per rules </w:t>
      </w:r>
      <w:fldSimple w:instr=" REF _Ref243128335 \r \h  \* MERGEFORMAT ">
        <w:r w:rsidR="00127944">
          <w:t>1</w:t>
        </w:r>
      </w:fldSimple>
      <w:r w:rsidRPr="00CA2D1C">
        <w:t xml:space="preserve"> and </w:t>
      </w:r>
      <w:fldSimple w:instr=" REF _Ref243128347 \r \h  \* MERGEFORMAT ">
        <w:r w:rsidR="00127944">
          <w:t>2</w:t>
        </w:r>
      </w:fldSimple>
      <w:r w:rsidRPr="00CA2D1C">
        <w:t xml:space="preserve">.  </w:t>
      </w:r>
    </w:p>
    <w:p w:rsidR="00593EA5" w:rsidRPr="00CA2D1C" w:rsidRDefault="00593EA5" w:rsidP="00757219">
      <w:pPr>
        <w:pStyle w:val="Body"/>
        <w:ind w:left="1512"/>
      </w:pPr>
      <w:r w:rsidRPr="00CA2D1C">
        <w:t xml:space="preserve">If the client initially detects </w:t>
      </w:r>
      <w:r w:rsidRPr="00CA2D1C">
        <w:rPr>
          <w:i/>
        </w:rPr>
        <w:t>AsyncInterrupted</w:t>
      </w:r>
      <w:r w:rsidRPr="00CA2D1C">
        <w:t xml:space="preserve"> it shall also discard any further </w:t>
      </w:r>
      <w:r w:rsidRPr="00CA2D1C">
        <w:rPr>
          <w:i/>
        </w:rPr>
        <w:t>Data</w:t>
      </w:r>
      <w:r w:rsidRPr="00CA2D1C">
        <w:t xml:space="preserve"> or </w:t>
      </w:r>
      <w:r w:rsidRPr="00CA2D1C">
        <w:rPr>
          <w:i/>
        </w:rPr>
        <w:t>DataEND</w:t>
      </w:r>
      <w:r w:rsidRPr="00CA2D1C">
        <w:t xml:space="preserve"> messages from the server until </w:t>
      </w:r>
      <w:r w:rsidRPr="00CA2D1C">
        <w:rPr>
          <w:i/>
        </w:rPr>
        <w:t>Interrupted</w:t>
      </w:r>
      <w:r w:rsidRPr="00CA2D1C">
        <w:t xml:space="preserve"> is encountered.  </w:t>
      </w:r>
    </w:p>
    <w:p w:rsidR="00593EA5" w:rsidRPr="00CA2D1C" w:rsidRDefault="00593EA5" w:rsidP="00757219">
      <w:pPr>
        <w:pStyle w:val="Body"/>
        <w:ind w:left="1512"/>
        <w:rPr>
          <w:i/>
        </w:rPr>
      </w:pPr>
      <w:r w:rsidRPr="00CA2D1C">
        <w:t xml:space="preserve">If the client detects </w:t>
      </w:r>
      <w:r w:rsidRPr="00CA2D1C">
        <w:rPr>
          <w:i/>
        </w:rPr>
        <w:t xml:space="preserve">Interrupted </w:t>
      </w:r>
      <w:r w:rsidRPr="00CA2D1C">
        <w:t xml:space="preserve">before it detects </w:t>
      </w:r>
      <w:r w:rsidRPr="00CA2D1C">
        <w:rPr>
          <w:i/>
        </w:rPr>
        <w:t>AsyncInterrupted,</w:t>
      </w:r>
      <w:r w:rsidRPr="00CA2D1C">
        <w:t xml:space="preserve"> the client shall not send any further messages until </w:t>
      </w:r>
      <w:r w:rsidRPr="00CA2D1C">
        <w:rPr>
          <w:i/>
        </w:rPr>
        <w:t xml:space="preserve">AsyncInterrupted </w:t>
      </w:r>
      <w:r w:rsidRPr="00CA2D1C">
        <w:t>is received.</w:t>
      </w:r>
    </w:p>
    <w:p w:rsidR="00593EA5" w:rsidRPr="00CA2D1C" w:rsidRDefault="00593EA5" w:rsidP="00757219">
      <w:pPr>
        <w:pStyle w:val="Body1"/>
      </w:pPr>
    </w:p>
    <w:p w:rsidR="00593EA5" w:rsidRPr="00CA2D1C" w:rsidRDefault="00593EA5" w:rsidP="00757219">
      <w:pPr>
        <w:pStyle w:val="Body1"/>
      </w:pPr>
      <w:r w:rsidRPr="00CA2D1C">
        <w:t xml:space="preserve">Clients shall maintain a MessageID count that is initially set to 0xffff ff00.  When clients send </w:t>
      </w:r>
      <w:r w:rsidRPr="00CA2D1C">
        <w:rPr>
          <w:i/>
        </w:rPr>
        <w:t xml:space="preserve">Data, DataEND </w:t>
      </w:r>
      <w:r w:rsidRPr="00CA2D1C">
        <w:t xml:space="preserve">or </w:t>
      </w:r>
      <w:r w:rsidRPr="00CA2D1C">
        <w:rPr>
          <w:i/>
        </w:rPr>
        <w:t>Trigger</w:t>
      </w:r>
      <w:r w:rsidRPr="00CA2D1C">
        <w:t xml:space="preserve"> messages, they shall set the message parameter field of the message header to the current MessageID and increment the MessageID by two in an unsigned 32-bit sense (permitting wrap-around).</w:t>
      </w:r>
    </w:p>
    <w:p w:rsidR="00593EA5" w:rsidRPr="00CA2D1C" w:rsidRDefault="00593EA5" w:rsidP="00757219">
      <w:pPr>
        <w:pStyle w:val="Body"/>
      </w:pPr>
      <w:r w:rsidRPr="00CA2D1C">
        <w:t>The MesssageID is reset to 0xffff ff00 after device clear, and when the connection is initialized.</w:t>
      </w:r>
    </w:p>
    <w:p w:rsidR="00593EA5" w:rsidRPr="00CA2D1C" w:rsidRDefault="00593EA5" w:rsidP="00757219">
      <w:pPr>
        <w:pStyle w:val="Body"/>
      </w:pPr>
      <w:r w:rsidRPr="00CA2D1C">
        <w:t>After interrupted error processing is complete, the client resumes normal operation.</w:t>
      </w:r>
    </w:p>
    <w:p w:rsidR="00593EA5" w:rsidRPr="00CA2D1C" w:rsidRDefault="00593EA5" w:rsidP="00757219">
      <w:pPr>
        <w:pStyle w:val="Body"/>
      </w:pPr>
    </w:p>
    <w:p w:rsidR="00593EA5" w:rsidRPr="00CA2D1C" w:rsidRDefault="00593EA5" w:rsidP="00757219">
      <w:pPr>
        <w:rPr>
          <w:sz w:val="20"/>
          <w:szCs w:val="20"/>
          <w:lang w:val="en-US"/>
        </w:rPr>
      </w:pPr>
    </w:p>
    <w:p w:rsidR="00593EA5" w:rsidRPr="00CA2D1C" w:rsidRDefault="00593EA5" w:rsidP="00757219">
      <w:pPr>
        <w:pStyle w:val="Heading2"/>
      </w:pPr>
      <w:bookmarkStart w:id="80" w:name="_Toc263889033"/>
      <w:r w:rsidRPr="00CA2D1C">
        <w:lastRenderedPageBreak/>
        <w:t>Overlapped mode</w:t>
      </w:r>
      <w:bookmarkEnd w:id="80"/>
    </w:p>
    <w:p w:rsidR="00593EA5" w:rsidRPr="00CA2D1C" w:rsidRDefault="00593EA5" w:rsidP="00757219">
      <w:pPr>
        <w:pStyle w:val="Body1"/>
      </w:pPr>
      <w:r w:rsidRPr="00CA2D1C">
        <w:t>In overlapped mode commands and responses are buffered by the client and server and I/O operations are permitted to overlap.</w:t>
      </w:r>
    </w:p>
    <w:p w:rsidR="00593EA5" w:rsidRPr="00CA2D1C" w:rsidRDefault="00593EA5" w:rsidP="00757219">
      <w:pPr>
        <w:pStyle w:val="Body1"/>
      </w:pPr>
    </w:p>
    <w:p w:rsidR="00593EA5" w:rsidRPr="00CA2D1C" w:rsidRDefault="00593EA5" w:rsidP="00757219">
      <w:pPr>
        <w:pStyle w:val="Body1"/>
      </w:pPr>
      <w:r w:rsidRPr="00CA2D1C">
        <w:t>No special processing is required in the server or client other than buffering inbound messages until the respective application layer requires them.  Buffers are only cleared by a device clear.</w:t>
      </w:r>
    </w:p>
    <w:p w:rsidR="00593EA5" w:rsidRPr="00CA2D1C" w:rsidRDefault="00593EA5" w:rsidP="00757219">
      <w:pPr>
        <w:pStyle w:val="Heading3"/>
      </w:pPr>
      <w:bookmarkStart w:id="81" w:name="_Ref244597572"/>
      <w:bookmarkStart w:id="82" w:name="_Ref244597582"/>
      <w:bookmarkStart w:id="83" w:name="_Toc263889034"/>
      <w:r w:rsidRPr="00CA2D1C">
        <w:t>Overlap Mode Server Requirements</w:t>
      </w:r>
      <w:bookmarkEnd w:id="81"/>
      <w:bookmarkEnd w:id="82"/>
      <w:bookmarkEnd w:id="83"/>
    </w:p>
    <w:p w:rsidR="00593EA5" w:rsidRPr="00CA2D1C" w:rsidRDefault="00593EA5" w:rsidP="00757219">
      <w:pPr>
        <w:pStyle w:val="Body1"/>
      </w:pPr>
      <w:r w:rsidRPr="00CA2D1C">
        <w:t>HiSLIP overlap mode servers maintain a MessageID and use it as follows:</w:t>
      </w:r>
    </w:p>
    <w:p w:rsidR="00593EA5" w:rsidRPr="00CA2D1C" w:rsidRDefault="00593EA5" w:rsidP="00757219">
      <w:pPr>
        <w:pStyle w:val="Body"/>
        <w:numPr>
          <w:ilvl w:val="0"/>
          <w:numId w:val="25"/>
        </w:numPr>
      </w:pPr>
      <w:r w:rsidRPr="00CA2D1C">
        <w:t>The MessageID shall be reset to 0xffff ff00 after device clear or initialization.</w:t>
      </w:r>
    </w:p>
    <w:p w:rsidR="00593EA5" w:rsidRPr="00CA2D1C" w:rsidRDefault="00593EA5" w:rsidP="00757219">
      <w:pPr>
        <w:pStyle w:val="Body"/>
        <w:numPr>
          <w:ilvl w:val="0"/>
          <w:numId w:val="25"/>
        </w:numPr>
      </w:pPr>
      <w:r w:rsidRPr="00CA2D1C">
        <w:t xml:space="preserve">When the server sends </w:t>
      </w:r>
      <w:r w:rsidRPr="00CA2D1C">
        <w:rPr>
          <w:i/>
        </w:rPr>
        <w:t>Data</w:t>
      </w:r>
      <w:r w:rsidRPr="00CA2D1C">
        <w:t xml:space="preserve"> or </w:t>
      </w:r>
      <w:r w:rsidRPr="00CA2D1C">
        <w:rPr>
          <w:i/>
        </w:rPr>
        <w:t xml:space="preserve">DataEND </w:t>
      </w:r>
      <w:r w:rsidRPr="00CA2D1C">
        <w:t xml:space="preserve"> messages it shall place the MessageID into the message parameter and increment it by two in an unsigned 32-bit fashion (permitting wrap-around).</w:t>
      </w:r>
    </w:p>
    <w:p w:rsidR="00593EA5" w:rsidRPr="00CA2D1C" w:rsidRDefault="00593EA5" w:rsidP="00757219">
      <w:pPr>
        <w:pStyle w:val="Heading3"/>
      </w:pPr>
      <w:bookmarkStart w:id="84" w:name="_Ref244597096"/>
      <w:bookmarkStart w:id="85" w:name="_Ref244597142"/>
      <w:bookmarkStart w:id="86" w:name="_Toc263889035"/>
      <w:r w:rsidRPr="00CA2D1C">
        <w:t>Overlap Mode Client Requirements</w:t>
      </w:r>
      <w:bookmarkEnd w:id="84"/>
      <w:bookmarkEnd w:id="85"/>
      <w:bookmarkEnd w:id="86"/>
    </w:p>
    <w:p w:rsidR="00593EA5" w:rsidRPr="00CA2D1C" w:rsidRDefault="00593EA5" w:rsidP="00757219">
      <w:pPr>
        <w:pStyle w:val="Body1"/>
      </w:pPr>
      <w:r w:rsidRPr="00CA2D1C">
        <w:t>HiSLIP clients shall implement the following:</w:t>
      </w:r>
    </w:p>
    <w:p w:rsidR="00593EA5" w:rsidRPr="00CA2D1C" w:rsidRDefault="00593EA5" w:rsidP="00757219">
      <w:pPr>
        <w:pStyle w:val="Body"/>
        <w:numPr>
          <w:ilvl w:val="0"/>
          <w:numId w:val="24"/>
        </w:numPr>
        <w:rPr>
          <w:i/>
        </w:rPr>
      </w:pPr>
      <w:r w:rsidRPr="00CA2D1C">
        <w:t xml:space="preserve">In overlap mode, when sending </w:t>
      </w:r>
      <w:r w:rsidRPr="00CA2D1C">
        <w:rPr>
          <w:i/>
        </w:rPr>
        <w:t>AsyncStatusQuery</w:t>
      </w:r>
      <w:r w:rsidRPr="00CA2D1C">
        <w:t xml:space="preserve"> the client shall place the MessageID of the most recent message that has been entirely delivered to the client in the message parameter.</w:t>
      </w:r>
    </w:p>
    <w:p w:rsidR="00593EA5" w:rsidRPr="00CA2D1C" w:rsidRDefault="00593EA5" w:rsidP="00757219">
      <w:pPr>
        <w:pStyle w:val="Body1"/>
      </w:pPr>
    </w:p>
    <w:p w:rsidR="00593EA5" w:rsidRPr="00CA2D1C" w:rsidRDefault="00593EA5" w:rsidP="00757219">
      <w:pPr>
        <w:pStyle w:val="Body1"/>
      </w:pPr>
      <w:r w:rsidRPr="00CA2D1C">
        <w:t xml:space="preserve">Clients shall maintain a MessageID count that is initially set to 0xffff ff00.  When clients send </w:t>
      </w:r>
      <w:r w:rsidRPr="00CA2D1C">
        <w:rPr>
          <w:i/>
        </w:rPr>
        <w:t xml:space="preserve">Data, DataEND </w:t>
      </w:r>
      <w:r w:rsidRPr="00CA2D1C">
        <w:t xml:space="preserve">or </w:t>
      </w:r>
      <w:r w:rsidRPr="00CA2D1C">
        <w:rPr>
          <w:i/>
        </w:rPr>
        <w:t>Trigger</w:t>
      </w:r>
      <w:r w:rsidRPr="00CA2D1C">
        <w:t xml:space="preserve"> messages, they shall set the MessageID field of the message header to the current MessageID and increment the MessageID by two in an unsigned 32-bit sense (permitting wrap-around).</w:t>
      </w:r>
    </w:p>
    <w:p w:rsidR="00593EA5" w:rsidRPr="00CA2D1C" w:rsidRDefault="00593EA5" w:rsidP="00757219">
      <w:pPr>
        <w:pStyle w:val="Body"/>
      </w:pPr>
      <w:r w:rsidRPr="00CA2D1C">
        <w:t>The MesssageID is reset after device clear, and when the connection is initialized.  In overlap mode, the MessageID is only used for locking.</w:t>
      </w:r>
    </w:p>
    <w:p w:rsidR="00593EA5" w:rsidRPr="00CA2D1C" w:rsidRDefault="00593EA5" w:rsidP="004B527C">
      <w:pPr>
        <w:pStyle w:val="Heading1"/>
      </w:pPr>
      <w:bookmarkStart w:id="87" w:name="_Toc263889036"/>
      <w:r w:rsidRPr="00CA2D1C">
        <w:lastRenderedPageBreak/>
        <w:t xml:space="preserve">HiSLIP </w:t>
      </w:r>
      <w:bookmarkEnd w:id="66"/>
      <w:r w:rsidRPr="00CA2D1C">
        <w:t>Transactions</w:t>
      </w:r>
      <w:bookmarkEnd w:id="87"/>
    </w:p>
    <w:p w:rsidR="00593EA5" w:rsidRPr="00CA2D1C" w:rsidRDefault="00593EA5" w:rsidP="007C28AA">
      <w:pPr>
        <w:pStyle w:val="Body1"/>
      </w:pPr>
      <w:r w:rsidRPr="00CA2D1C">
        <w:t>The following sections describe the HiSLIP protocol transactions.</w:t>
      </w:r>
    </w:p>
    <w:p w:rsidR="00593EA5" w:rsidRPr="00CA2D1C" w:rsidRDefault="00593EA5" w:rsidP="007C28AA">
      <w:pPr>
        <w:pStyle w:val="Body1"/>
      </w:pPr>
    </w:p>
    <w:p w:rsidR="00593EA5" w:rsidRPr="00CA2D1C" w:rsidRDefault="00593EA5" w:rsidP="007C28AA">
      <w:pPr>
        <w:pStyle w:val="Body1"/>
      </w:pPr>
      <w:r w:rsidRPr="00CA2D1C">
        <w:t>In the following sections angle brackets (&lt;&gt;) are used to separate the various fields of the message.  This is always expressed as four fields, the fourth field represents the payload and a count is always implied. &lt;0&gt; in the payload field indicates a count of zero and no payload.</w:t>
      </w:r>
    </w:p>
    <w:p w:rsidR="00593EA5" w:rsidRPr="00CA2D1C" w:rsidRDefault="00593EA5" w:rsidP="003641DA">
      <w:pPr>
        <w:pStyle w:val="Heading2"/>
      </w:pPr>
      <w:bookmarkStart w:id="88" w:name="_Ref239840827"/>
      <w:bookmarkStart w:id="89" w:name="_Toc242161671"/>
      <w:bookmarkStart w:id="90" w:name="_Ref247795703"/>
      <w:bookmarkStart w:id="91" w:name="_Toc263889037"/>
      <w:r w:rsidRPr="00CA2D1C">
        <w:lastRenderedPageBreak/>
        <w:t>Initialization</w:t>
      </w:r>
      <w:bookmarkEnd w:id="88"/>
      <w:bookmarkEnd w:id="89"/>
      <w:r w:rsidRPr="00CA2D1C">
        <w:t xml:space="preserve"> Transaction</w:t>
      </w:r>
      <w:bookmarkEnd w:id="90"/>
      <w:bookmarkEnd w:id="91"/>
    </w:p>
    <w:p w:rsidR="00593EA5" w:rsidRPr="00CA2D1C" w:rsidRDefault="00593EA5" w:rsidP="00131DED">
      <w:pPr>
        <w:pStyle w:val="Body1"/>
      </w:pPr>
      <w:r w:rsidRPr="00CA2D1C">
        <w:t xml:space="preserve">The purpose of the initialization transaction is to establish the HiSLIP connection between the client and server.  This requires opening a synchronous and an asynchronous channel on the same server port and associating the two together.  The two are associated through a session ID that is provided to the client by the server in response to the </w:t>
      </w:r>
      <w:r w:rsidRPr="00CA2D1C">
        <w:rPr>
          <w:i/>
        </w:rPr>
        <w:t>Initialize</w:t>
      </w:r>
      <w:r w:rsidRPr="00CA2D1C">
        <w:t xml:space="preserve"> message.</w:t>
      </w:r>
    </w:p>
    <w:p w:rsidR="00593EA5" w:rsidRPr="00CA2D1C" w:rsidRDefault="00593EA5" w:rsidP="005267BB">
      <w:pPr>
        <w:pStyle w:val="Body1"/>
      </w:pPr>
    </w:p>
    <w:p w:rsidR="00593EA5" w:rsidRPr="00CA2D1C" w:rsidRDefault="00593EA5" w:rsidP="00131DED">
      <w:pPr>
        <w:pStyle w:val="Body1"/>
      </w:pPr>
      <w:r w:rsidRPr="00CA2D1C">
        <w:t>Server’s shall support multiple simultaneous clients initializing.</w:t>
      </w:r>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5</w:t>
        </w:r>
      </w:fldSimple>
      <w:r w:rsidRPr="00CA2D1C">
        <w:t xml:space="preserve"> Initialization Transaction</w:t>
      </w:r>
    </w:p>
    <w:tbl>
      <w:tblPr>
        <w:tblW w:w="9594" w:type="dxa"/>
        <w:jc w:val="center"/>
        <w:tblInd w:w="-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504"/>
        <w:gridCol w:w="873"/>
        <w:gridCol w:w="5310"/>
        <w:gridCol w:w="2907"/>
      </w:tblGrid>
      <w:tr w:rsidR="00593EA5" w:rsidRPr="00CA2D1C" w:rsidTr="003D67C1">
        <w:trPr>
          <w:jc w:val="center"/>
        </w:trPr>
        <w:tc>
          <w:tcPr>
            <w:tcW w:w="504"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873"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Initiator</w:t>
            </w:r>
          </w:p>
        </w:tc>
        <w:tc>
          <w:tcPr>
            <w:tcW w:w="531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 content</w:t>
            </w:r>
          </w:p>
        </w:tc>
        <w:tc>
          <w:tcPr>
            <w:tcW w:w="2907"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rPr>
          <w:jc w:val="center"/>
        </w:trPr>
        <w:tc>
          <w:tcPr>
            <w:tcW w:w="50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0</w:t>
            </w:r>
          </w:p>
        </w:tc>
        <w:tc>
          <w:tcPr>
            <w:tcW w:w="873"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Server</w:t>
            </w:r>
          </w:p>
        </w:tc>
        <w:tc>
          <w:tcPr>
            <w:tcW w:w="531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none</w:t>
            </w:r>
          </w:p>
        </w:tc>
        <w:tc>
          <w:tcPr>
            <w:tcW w:w="2907" w:type="dxa"/>
          </w:tcPr>
          <w:p w:rsidR="00593EA5" w:rsidRPr="00CA2D1C" w:rsidRDefault="00593EA5" w:rsidP="003D67C1">
            <w:pPr>
              <w:keepNext/>
              <w:keepLines/>
              <w:rPr>
                <w:sz w:val="20"/>
                <w:szCs w:val="20"/>
                <w:lang w:val="en-US"/>
              </w:rPr>
            </w:pPr>
            <w:r w:rsidRPr="00CA2D1C">
              <w:rPr>
                <w:sz w:val="20"/>
                <w:szCs w:val="20"/>
                <w:lang w:val="en-US"/>
              </w:rPr>
              <w:t xml:space="preserve">Server passively opens TCPserver socket on the IANA assigned port. </w:t>
            </w:r>
          </w:p>
        </w:tc>
      </w:tr>
      <w:tr w:rsidR="00593EA5" w:rsidRPr="00CA2D1C" w:rsidTr="003D67C1">
        <w:trPr>
          <w:jc w:val="center"/>
        </w:trPr>
        <w:tc>
          <w:tcPr>
            <w:tcW w:w="50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873"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Client </w:t>
            </w:r>
          </w:p>
        </w:tc>
        <w:tc>
          <w:tcPr>
            <w:tcW w:w="531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Opens the synchronous TCP connection (TCP SYN message)</w:t>
            </w:r>
          </w:p>
        </w:tc>
        <w:tc>
          <w:tcPr>
            <w:tcW w:w="2907" w:type="dxa"/>
          </w:tcPr>
          <w:p w:rsidR="00593EA5" w:rsidRPr="00CA2D1C" w:rsidRDefault="00593EA5" w:rsidP="003D67C1">
            <w:pPr>
              <w:keepNext/>
              <w:keepLines/>
              <w:rPr>
                <w:sz w:val="20"/>
                <w:szCs w:val="20"/>
                <w:lang w:val="en-US"/>
              </w:rPr>
            </w:pPr>
            <w:r w:rsidRPr="00CA2D1C">
              <w:rPr>
                <w:sz w:val="20"/>
                <w:szCs w:val="20"/>
                <w:lang w:val="en-US"/>
              </w:rPr>
              <w:t>Client does an active TCP open, the server continues to wait for additional connections</w:t>
            </w:r>
          </w:p>
        </w:tc>
      </w:tr>
      <w:tr w:rsidR="00593EA5" w:rsidRPr="00CA2D1C" w:rsidTr="003D67C1">
        <w:trPr>
          <w:jc w:val="center"/>
        </w:trPr>
        <w:tc>
          <w:tcPr>
            <w:tcW w:w="50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873" w:type="dxa"/>
          </w:tcPr>
          <w:p w:rsidR="00593EA5" w:rsidRPr="00CA2D1C" w:rsidRDefault="00593EA5" w:rsidP="003D67C1">
            <w:pPr>
              <w:keepNext/>
              <w:keepLines/>
              <w:jc w:val="center"/>
              <w:rPr>
                <w:sz w:val="20"/>
                <w:szCs w:val="20"/>
                <w:lang w:val="en-US"/>
              </w:rPr>
            </w:pPr>
            <w:r w:rsidRPr="00CA2D1C">
              <w:rPr>
                <w:color w:val="000000"/>
                <w:sz w:val="20"/>
                <w:szCs w:val="20"/>
                <w:lang w:val="en-US"/>
              </w:rPr>
              <w:t>Client</w:t>
            </w:r>
          </w:p>
        </w:tc>
        <w:tc>
          <w:tcPr>
            <w:tcW w:w="531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Initialize&gt;</w:t>
            </w:r>
            <w:r w:rsidRPr="00CA2D1C">
              <w:rPr>
                <w:color w:val="000000"/>
                <w:sz w:val="20"/>
                <w:szCs w:val="20"/>
                <w:lang w:val="en-US"/>
              </w:rPr>
              <w:t>&lt;0&gt;&lt;</w:t>
            </w:r>
            <w:r w:rsidRPr="00CA2D1C">
              <w:rPr>
                <w:i/>
                <w:color w:val="000000"/>
                <w:sz w:val="20"/>
                <w:szCs w:val="20"/>
                <w:lang w:val="en-US"/>
              </w:rPr>
              <w:t>upper:</w:t>
            </w:r>
            <w:r w:rsidRPr="00CA2D1C">
              <w:rPr>
                <w:color w:val="000000"/>
                <w:sz w:val="20"/>
                <w:szCs w:val="20"/>
                <w:lang w:val="en-US"/>
              </w:rPr>
              <w:t xml:space="preserve">client-protocol-version : </w:t>
            </w:r>
            <w:r w:rsidRPr="00CA2D1C">
              <w:rPr>
                <w:i/>
                <w:color w:val="000000"/>
                <w:sz w:val="20"/>
                <w:szCs w:val="20"/>
                <w:lang w:val="en-US"/>
              </w:rPr>
              <w:t>lower :</w:t>
            </w:r>
            <w:r w:rsidRPr="00CA2D1C">
              <w:rPr>
                <w:color w:val="000000"/>
                <w:sz w:val="20"/>
                <w:szCs w:val="20"/>
                <w:lang w:val="en-US"/>
              </w:rPr>
              <w:t>client-vendorID&gt;&lt;sub-address&gt;</w:t>
            </w:r>
          </w:p>
        </w:tc>
        <w:tc>
          <w:tcPr>
            <w:tcW w:w="2907" w:type="dxa"/>
          </w:tcPr>
          <w:p w:rsidR="00593EA5" w:rsidRPr="00CA2D1C" w:rsidRDefault="00593EA5" w:rsidP="003D67C1">
            <w:pPr>
              <w:keepNext/>
              <w:keepLines/>
              <w:rPr>
                <w:sz w:val="20"/>
                <w:szCs w:val="20"/>
                <w:lang w:val="en-US"/>
              </w:rPr>
            </w:pPr>
            <w:r w:rsidRPr="00CA2D1C">
              <w:rPr>
                <w:sz w:val="20"/>
                <w:szCs w:val="20"/>
                <w:lang w:val="en-US"/>
              </w:rPr>
              <w:t>Client starts the initialization by identifying the vendor, specifying the subaddress, and advertising the protocol version it supports.</w:t>
            </w:r>
          </w:p>
        </w:tc>
      </w:tr>
      <w:tr w:rsidR="00593EA5" w:rsidRPr="00CA2D1C" w:rsidTr="003D67C1">
        <w:trPr>
          <w:jc w:val="center"/>
        </w:trPr>
        <w:tc>
          <w:tcPr>
            <w:tcW w:w="50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3</w:t>
            </w:r>
          </w:p>
        </w:tc>
        <w:tc>
          <w:tcPr>
            <w:tcW w:w="873"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5310" w:type="dxa"/>
          </w:tcPr>
          <w:p w:rsidR="00593EA5" w:rsidRPr="00CA2D1C" w:rsidRDefault="00593EA5" w:rsidP="0023573F">
            <w:pPr>
              <w:keepNext/>
              <w:keepLines/>
              <w:jc w:val="center"/>
              <w:rPr>
                <w:sz w:val="20"/>
                <w:szCs w:val="20"/>
                <w:lang w:val="en-US"/>
              </w:rPr>
            </w:pPr>
            <w:r w:rsidRPr="00CA2D1C">
              <w:rPr>
                <w:sz w:val="20"/>
                <w:szCs w:val="20"/>
                <w:lang w:val="en-US"/>
              </w:rPr>
              <w:t>&lt;</w:t>
            </w:r>
            <w:r w:rsidRPr="00CA2D1C">
              <w:rPr>
                <w:i/>
                <w:sz w:val="20"/>
                <w:szCs w:val="20"/>
                <w:lang w:val="en-US"/>
              </w:rPr>
              <w:t>InitializeResponse&gt;</w:t>
            </w:r>
            <w:r w:rsidRPr="00CA2D1C">
              <w:rPr>
                <w:sz w:val="20"/>
                <w:szCs w:val="20"/>
                <w:lang w:val="en-US"/>
              </w:rPr>
              <w:t>&lt;overlap</w:t>
            </w:r>
            <w:r>
              <w:rPr>
                <w:sz w:val="20"/>
                <w:szCs w:val="20"/>
                <w:lang w:val="en-US"/>
              </w:rPr>
              <w:t>-mode</w:t>
            </w:r>
            <w:r w:rsidRPr="00CA2D1C">
              <w:rPr>
                <w:sz w:val="20"/>
                <w:szCs w:val="20"/>
                <w:lang w:val="en-US"/>
              </w:rPr>
              <w:t>&gt;</w:t>
            </w:r>
            <w:r w:rsidRPr="00CA2D1C">
              <w:rPr>
                <w:i/>
                <w:sz w:val="20"/>
                <w:szCs w:val="20"/>
                <w:lang w:val="en-US"/>
              </w:rPr>
              <w:t>&lt;upper :</w:t>
            </w:r>
            <w:r w:rsidRPr="00CA2D1C">
              <w:rPr>
                <w:sz w:val="20"/>
                <w:szCs w:val="20"/>
                <w:lang w:val="en-US"/>
              </w:rPr>
              <w:t xml:space="preserve">server-protocol-version : </w:t>
            </w:r>
            <w:r w:rsidRPr="00CA2D1C">
              <w:rPr>
                <w:i/>
                <w:sz w:val="20"/>
                <w:szCs w:val="20"/>
                <w:lang w:val="en-US"/>
              </w:rPr>
              <w:t>lower</w:t>
            </w:r>
            <w:r w:rsidRPr="00CA2D1C">
              <w:rPr>
                <w:sz w:val="20"/>
                <w:szCs w:val="20"/>
                <w:lang w:val="en-US"/>
              </w:rPr>
              <w:t> :SessionID</w:t>
            </w:r>
            <w:r w:rsidRPr="00CA2D1C">
              <w:rPr>
                <w:i/>
                <w:sz w:val="20"/>
                <w:szCs w:val="20"/>
                <w:lang w:val="en-US"/>
              </w:rPr>
              <w:t>&gt;</w:t>
            </w:r>
            <w:r w:rsidRPr="00CA2D1C">
              <w:rPr>
                <w:sz w:val="20"/>
                <w:szCs w:val="20"/>
                <w:lang w:val="en-US"/>
              </w:rPr>
              <w:t>&lt;0&gt;</w:t>
            </w:r>
          </w:p>
        </w:tc>
        <w:tc>
          <w:tcPr>
            <w:tcW w:w="2907" w:type="dxa"/>
          </w:tcPr>
          <w:p w:rsidR="00593EA5" w:rsidRPr="00CA2D1C" w:rsidRDefault="00593EA5" w:rsidP="003D67C1">
            <w:pPr>
              <w:keepNext/>
              <w:keepLines/>
              <w:rPr>
                <w:sz w:val="20"/>
                <w:szCs w:val="20"/>
                <w:lang w:val="en-US"/>
              </w:rPr>
            </w:pPr>
            <w:r w:rsidRPr="00CA2D1C">
              <w:rPr>
                <w:sz w:val="20"/>
                <w:szCs w:val="20"/>
                <w:lang w:val="en-US"/>
              </w:rPr>
              <w:t>Server responds with its protocol version.  The two go to the lower of server version and client version.</w:t>
            </w:r>
          </w:p>
          <w:p w:rsidR="00593EA5" w:rsidRPr="00CA2D1C" w:rsidRDefault="00593EA5" w:rsidP="003D67C1">
            <w:pPr>
              <w:keepNext/>
              <w:keepLines/>
              <w:rPr>
                <w:sz w:val="20"/>
                <w:szCs w:val="20"/>
                <w:lang w:val="en-US"/>
              </w:rPr>
            </w:pPr>
          </w:p>
          <w:p w:rsidR="00593EA5" w:rsidRDefault="00593EA5" w:rsidP="003D67C1">
            <w:pPr>
              <w:keepNext/>
              <w:keepLines/>
              <w:rPr>
                <w:sz w:val="20"/>
                <w:szCs w:val="20"/>
                <w:lang w:val="en-US"/>
              </w:rPr>
            </w:pPr>
            <w:r w:rsidRPr="00CA2D1C">
              <w:rPr>
                <w:sz w:val="20"/>
                <w:szCs w:val="20"/>
                <w:lang w:val="en-US"/>
              </w:rPr>
              <w:t xml:space="preserve">The server also provides the SessionID to send with </w:t>
            </w:r>
            <w:r w:rsidRPr="00CA2D1C">
              <w:rPr>
                <w:i/>
                <w:sz w:val="20"/>
                <w:szCs w:val="20"/>
                <w:lang w:val="en-US"/>
              </w:rPr>
              <w:t>AsyncInitialize</w:t>
            </w:r>
            <w:r w:rsidRPr="00CA2D1C">
              <w:rPr>
                <w:sz w:val="20"/>
                <w:szCs w:val="20"/>
                <w:lang w:val="en-US"/>
              </w:rPr>
              <w:t>.</w:t>
            </w:r>
          </w:p>
          <w:p w:rsidR="004D6307" w:rsidRDefault="004D6307" w:rsidP="003D67C1">
            <w:pPr>
              <w:keepNext/>
              <w:keepLines/>
              <w:rPr>
                <w:sz w:val="20"/>
                <w:szCs w:val="20"/>
                <w:lang w:val="en-US"/>
              </w:rPr>
            </w:pPr>
          </w:p>
          <w:p w:rsidR="004D6307" w:rsidRPr="004D6307" w:rsidRDefault="004D6307" w:rsidP="003D67C1">
            <w:pPr>
              <w:keepNext/>
              <w:keepLines/>
              <w:rPr>
                <w:sz w:val="20"/>
                <w:szCs w:val="20"/>
                <w:lang w:val="en-US"/>
              </w:rPr>
            </w:pPr>
            <w:r>
              <w:rPr>
                <w:sz w:val="20"/>
                <w:szCs w:val="20"/>
                <w:lang w:val="en-US"/>
              </w:rPr>
              <w:t xml:space="preserve">Note that several </w:t>
            </w:r>
            <w:r>
              <w:rPr>
                <w:i/>
                <w:sz w:val="20"/>
                <w:szCs w:val="20"/>
                <w:lang w:val="en-US"/>
              </w:rPr>
              <w:t>FatalError</w:t>
            </w:r>
            <w:r>
              <w:rPr>
                <w:sz w:val="20"/>
                <w:szCs w:val="20"/>
                <w:lang w:val="en-US"/>
              </w:rPr>
              <w:t xml:space="preserve"> messages are appropriate at this time.</w:t>
            </w:r>
          </w:p>
        </w:tc>
      </w:tr>
      <w:tr w:rsidR="00593EA5" w:rsidRPr="00CA2D1C" w:rsidTr="003D67C1">
        <w:trPr>
          <w:jc w:val="center"/>
        </w:trPr>
        <w:tc>
          <w:tcPr>
            <w:tcW w:w="50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5</w:t>
            </w:r>
          </w:p>
        </w:tc>
        <w:tc>
          <w:tcPr>
            <w:tcW w:w="873" w:type="dxa"/>
          </w:tcPr>
          <w:p w:rsidR="00593EA5" w:rsidRPr="00CA2D1C" w:rsidRDefault="00593EA5" w:rsidP="003D67C1">
            <w:pPr>
              <w:keepNext/>
              <w:keepLines/>
              <w:jc w:val="center"/>
              <w:rPr>
                <w:sz w:val="20"/>
                <w:szCs w:val="20"/>
                <w:lang w:val="en-US"/>
              </w:rPr>
            </w:pPr>
            <w:r w:rsidRPr="00CA2D1C">
              <w:rPr>
                <w:sz w:val="20"/>
                <w:szCs w:val="20"/>
                <w:lang w:val="en-US"/>
              </w:rPr>
              <w:t>Client</w:t>
            </w:r>
          </w:p>
        </w:tc>
        <w:tc>
          <w:tcPr>
            <w:tcW w:w="5310" w:type="dxa"/>
          </w:tcPr>
          <w:p w:rsidR="00593EA5" w:rsidRPr="00CA2D1C" w:rsidRDefault="00593EA5" w:rsidP="003D67C1">
            <w:pPr>
              <w:keepNext/>
              <w:keepLines/>
              <w:jc w:val="center"/>
              <w:rPr>
                <w:sz w:val="20"/>
                <w:szCs w:val="20"/>
                <w:lang w:val="en-US"/>
              </w:rPr>
            </w:pPr>
            <w:r w:rsidRPr="00CA2D1C">
              <w:rPr>
                <w:sz w:val="20"/>
                <w:szCs w:val="20"/>
                <w:lang w:val="en-US"/>
              </w:rPr>
              <w:t xml:space="preserve">Opens the asynchronous TCP connection </w:t>
            </w:r>
          </w:p>
          <w:p w:rsidR="00593EA5" w:rsidRPr="00CA2D1C" w:rsidRDefault="00593EA5" w:rsidP="003D67C1">
            <w:pPr>
              <w:keepNext/>
              <w:keepLines/>
              <w:jc w:val="center"/>
              <w:rPr>
                <w:sz w:val="20"/>
                <w:szCs w:val="20"/>
                <w:lang w:val="en-US"/>
              </w:rPr>
            </w:pPr>
            <w:r w:rsidRPr="00CA2D1C">
              <w:rPr>
                <w:sz w:val="20"/>
                <w:szCs w:val="20"/>
                <w:lang w:val="en-US"/>
              </w:rPr>
              <w:t xml:space="preserve"> (TCP SYN message)</w:t>
            </w:r>
          </w:p>
        </w:tc>
        <w:tc>
          <w:tcPr>
            <w:tcW w:w="2907" w:type="dxa"/>
          </w:tcPr>
          <w:p w:rsidR="00593EA5" w:rsidRPr="00CA2D1C" w:rsidRDefault="00593EA5" w:rsidP="003D67C1">
            <w:pPr>
              <w:keepNext/>
              <w:keepLines/>
              <w:rPr>
                <w:sz w:val="20"/>
                <w:szCs w:val="20"/>
                <w:lang w:val="en-US"/>
              </w:rPr>
            </w:pPr>
            <w:r w:rsidRPr="00CA2D1C">
              <w:rPr>
                <w:sz w:val="20"/>
                <w:szCs w:val="20"/>
                <w:lang w:val="en-US"/>
              </w:rPr>
              <w:t>Client opens second connection for the asynchronous channel on same server port</w:t>
            </w:r>
          </w:p>
        </w:tc>
      </w:tr>
      <w:tr w:rsidR="00593EA5" w:rsidRPr="00CA2D1C" w:rsidTr="003D67C1">
        <w:trPr>
          <w:jc w:val="center"/>
        </w:trPr>
        <w:tc>
          <w:tcPr>
            <w:tcW w:w="50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6</w:t>
            </w:r>
          </w:p>
        </w:tc>
        <w:tc>
          <w:tcPr>
            <w:tcW w:w="873" w:type="dxa"/>
          </w:tcPr>
          <w:p w:rsidR="00593EA5" w:rsidRPr="00CA2D1C" w:rsidRDefault="00593EA5" w:rsidP="003D67C1">
            <w:pPr>
              <w:keepNext/>
              <w:keepLines/>
              <w:jc w:val="center"/>
              <w:rPr>
                <w:sz w:val="20"/>
                <w:szCs w:val="20"/>
                <w:lang w:val="en-US"/>
              </w:rPr>
            </w:pPr>
            <w:r w:rsidRPr="00CA2D1C">
              <w:rPr>
                <w:sz w:val="20"/>
                <w:szCs w:val="20"/>
                <w:lang w:val="en-US"/>
              </w:rPr>
              <w:t>Client</w:t>
            </w:r>
          </w:p>
        </w:tc>
        <w:tc>
          <w:tcPr>
            <w:tcW w:w="5310" w:type="dxa"/>
          </w:tcPr>
          <w:p w:rsidR="00593EA5" w:rsidRPr="00CA2D1C" w:rsidRDefault="00593EA5" w:rsidP="003D67C1">
            <w:pPr>
              <w:keepNext/>
              <w:keepLines/>
              <w:jc w:val="center"/>
              <w:rPr>
                <w:sz w:val="20"/>
                <w:szCs w:val="20"/>
                <w:lang w:val="en-US"/>
              </w:rPr>
            </w:pPr>
            <w:r w:rsidRPr="00CA2D1C">
              <w:rPr>
                <w:sz w:val="20"/>
                <w:szCs w:val="20"/>
                <w:lang w:val="en-US"/>
              </w:rPr>
              <w:t>&lt;</w:t>
            </w:r>
            <w:r w:rsidRPr="00CA2D1C">
              <w:rPr>
                <w:i/>
                <w:sz w:val="20"/>
                <w:szCs w:val="20"/>
                <w:lang w:val="en-US"/>
              </w:rPr>
              <w:t>AsyncInitialize&gt;&lt;0&gt;</w:t>
            </w:r>
            <w:r w:rsidRPr="00CA2D1C">
              <w:rPr>
                <w:sz w:val="20"/>
                <w:szCs w:val="20"/>
                <w:lang w:val="en-US"/>
              </w:rPr>
              <w:t>&lt;SessionID&gt;&lt;0&gt;</w:t>
            </w:r>
          </w:p>
        </w:tc>
        <w:tc>
          <w:tcPr>
            <w:tcW w:w="2907" w:type="dxa"/>
          </w:tcPr>
          <w:p w:rsidR="00593EA5" w:rsidRPr="00CA2D1C" w:rsidRDefault="00593EA5" w:rsidP="003D67C1">
            <w:pPr>
              <w:keepNext/>
              <w:keepLines/>
              <w:rPr>
                <w:sz w:val="20"/>
                <w:szCs w:val="20"/>
                <w:lang w:val="en-US"/>
              </w:rPr>
            </w:pPr>
            <w:r w:rsidRPr="00CA2D1C">
              <w:rPr>
                <w:sz w:val="20"/>
                <w:szCs w:val="20"/>
                <w:lang w:val="en-US"/>
              </w:rPr>
              <w:t>The client sends SessionID to associate this TCP session with the established HiSLIP synchronous channel.</w:t>
            </w:r>
          </w:p>
        </w:tc>
      </w:tr>
      <w:tr w:rsidR="00593EA5" w:rsidRPr="00CA2D1C" w:rsidTr="003D67C1">
        <w:trPr>
          <w:jc w:val="center"/>
        </w:trPr>
        <w:tc>
          <w:tcPr>
            <w:tcW w:w="50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7</w:t>
            </w:r>
          </w:p>
        </w:tc>
        <w:tc>
          <w:tcPr>
            <w:tcW w:w="873"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5310" w:type="dxa"/>
          </w:tcPr>
          <w:p w:rsidR="00593EA5" w:rsidRPr="00CA2D1C" w:rsidRDefault="00593EA5" w:rsidP="003D67C1">
            <w:pPr>
              <w:keepNext/>
              <w:keepLines/>
              <w:jc w:val="center"/>
              <w:rPr>
                <w:sz w:val="20"/>
                <w:szCs w:val="20"/>
                <w:lang w:val="en-US"/>
              </w:rPr>
            </w:pPr>
            <w:r w:rsidRPr="00CA2D1C">
              <w:rPr>
                <w:sz w:val="20"/>
                <w:szCs w:val="20"/>
                <w:lang w:val="en-US"/>
              </w:rPr>
              <w:t>&lt;</w:t>
            </w:r>
            <w:r w:rsidRPr="00CA2D1C">
              <w:rPr>
                <w:i/>
                <w:sz w:val="20"/>
                <w:szCs w:val="20"/>
                <w:lang w:val="en-US"/>
              </w:rPr>
              <w:t>AsyncInitializeResponse&gt;</w:t>
            </w:r>
            <w:r w:rsidRPr="00CA2D1C">
              <w:rPr>
                <w:sz w:val="20"/>
                <w:szCs w:val="20"/>
                <w:lang w:val="en-US"/>
              </w:rPr>
              <w:t>&lt;0&gt;&lt;server-vendorID&gt;&lt;0&gt;</w:t>
            </w:r>
          </w:p>
        </w:tc>
        <w:tc>
          <w:tcPr>
            <w:tcW w:w="2907" w:type="dxa"/>
          </w:tcPr>
          <w:p w:rsidR="00593EA5" w:rsidRPr="00CA2D1C" w:rsidRDefault="00593EA5" w:rsidP="003D67C1">
            <w:pPr>
              <w:keepNext/>
              <w:keepLines/>
              <w:rPr>
                <w:sz w:val="20"/>
                <w:szCs w:val="20"/>
                <w:lang w:val="en-US"/>
              </w:rPr>
            </w:pPr>
            <w:r w:rsidRPr="00CA2D1C">
              <w:rPr>
                <w:sz w:val="20"/>
                <w:szCs w:val="20"/>
                <w:lang w:val="en-US"/>
              </w:rPr>
              <w:t>Server acknowledges initialize and provides the vendor ID.</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The HiSLIP connection is ready for use.</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31DED">
      <w:pPr>
        <w:pStyle w:val="Body1"/>
      </w:pPr>
      <w:r w:rsidRPr="00CA2D1C">
        <w:t xml:space="preserve">The following are the fields in the </w:t>
      </w:r>
      <w:r w:rsidRPr="00CA2D1C">
        <w:rPr>
          <w:i/>
        </w:rPr>
        <w:t>Initialize</w:t>
      </w:r>
      <w:r w:rsidRPr="00CA2D1C">
        <w:t xml:space="preserve"> client message:</w:t>
      </w:r>
    </w:p>
    <w:p w:rsidR="00593EA5" w:rsidRPr="00CA2D1C" w:rsidRDefault="00593EA5" w:rsidP="00131DED">
      <w:pPr>
        <w:rPr>
          <w:sz w:val="20"/>
          <w:szCs w:val="20"/>
          <w:lang w:val="en-US"/>
        </w:rPr>
      </w:pPr>
    </w:p>
    <w:p w:rsidR="00593EA5" w:rsidRPr="00CA2D1C" w:rsidRDefault="00593EA5" w:rsidP="00131DED">
      <w:pPr>
        <w:pStyle w:val="BodyHanging1"/>
      </w:pPr>
      <w:r w:rsidRPr="00CA2D1C">
        <w:t>client-protocol-version</w:t>
      </w:r>
      <w:r w:rsidRPr="00CA2D1C">
        <w:tab/>
        <w:t>This identifies the highest version of the HiSLIP specification that the client implements.  Per the IVI standards requirements, HiSLIP specification versions are of the form &lt;major&gt;.&lt;minor&gt;.  The major specification revision, expressed as a binary 8-bit integer is the first byte of the client version.  The minor number expressed as a binary 8-bit integer is the second byte of the client version.</w:t>
      </w:r>
    </w:p>
    <w:p w:rsidR="00593EA5" w:rsidRPr="00CA2D1C" w:rsidRDefault="00593EA5" w:rsidP="00131DED">
      <w:pPr>
        <w:pStyle w:val="BodyHanging1"/>
      </w:pPr>
      <w:r w:rsidRPr="00CA2D1C">
        <w:tab/>
      </w:r>
    </w:p>
    <w:p w:rsidR="00593EA5" w:rsidRPr="00CA2D1C" w:rsidRDefault="00593EA5" w:rsidP="00131DED">
      <w:pPr>
        <w:pStyle w:val="BodyHanging1"/>
      </w:pPr>
      <w:r w:rsidRPr="00CA2D1C">
        <w:lastRenderedPageBreak/>
        <w:tab/>
        <w:t>The client version is sent in the most significant 16-bits (big endian sense) of the 32-bit message parameter.</w:t>
      </w:r>
    </w:p>
    <w:p w:rsidR="00593EA5" w:rsidRPr="00CA2D1C" w:rsidRDefault="00593EA5" w:rsidP="00131DED">
      <w:pPr>
        <w:pStyle w:val="BodyHanging1"/>
      </w:pPr>
    </w:p>
    <w:p w:rsidR="00593EA5" w:rsidRPr="00CA2D1C" w:rsidRDefault="00593EA5" w:rsidP="00131DED">
      <w:pPr>
        <w:pStyle w:val="BodyHanging1"/>
      </w:pPr>
      <w:r w:rsidRPr="00CA2D1C">
        <w:t>client-vendorID</w:t>
      </w:r>
      <w:r w:rsidRPr="00CA2D1C">
        <w:tab/>
        <w:t>This identifies the vendor of the HiSLIP protocol on the client.  This is the two-character vendor abbreviation from the VXI</w:t>
      </w:r>
      <w:r w:rsidRPr="00CA2D1C">
        <w:rPr>
          <w:i/>
        </w:rPr>
        <w:t>plug&amp;play</w:t>
      </w:r>
      <w:r w:rsidRPr="00CA2D1C">
        <w:t xml:space="preserve"> specification VPP-9.  These abbreviations are assigned free of charge by the IVI Foundation</w:t>
      </w:r>
      <w:r w:rsidRPr="00CA2D1C">
        <w:rPr>
          <w:rStyle w:val="FootnoteReference"/>
        </w:rPr>
        <w:footnoteReference w:id="5"/>
      </w:r>
      <w:r w:rsidRPr="00CA2D1C">
        <w:t>.</w:t>
      </w:r>
    </w:p>
    <w:p w:rsidR="00593EA5" w:rsidRPr="00CA2D1C" w:rsidRDefault="00593EA5" w:rsidP="00131DED">
      <w:pPr>
        <w:pStyle w:val="BodyHanging1"/>
      </w:pPr>
    </w:p>
    <w:p w:rsidR="00593EA5" w:rsidRPr="00CA2D1C" w:rsidRDefault="00593EA5" w:rsidP="00131DED">
      <w:pPr>
        <w:pStyle w:val="BodyHanging1"/>
      </w:pPr>
      <w:r w:rsidRPr="00CA2D1C">
        <w:tab/>
        <w:t>The client vendorID is sent in the least significant 16-bits (big endian sense) of the 32-bit message parameter.</w:t>
      </w:r>
    </w:p>
    <w:p w:rsidR="00593EA5" w:rsidRPr="00CA2D1C" w:rsidRDefault="00593EA5" w:rsidP="00131DED">
      <w:pPr>
        <w:pStyle w:val="BodyHanging1"/>
      </w:pPr>
    </w:p>
    <w:p w:rsidR="00593EA5" w:rsidRPr="00CA2D1C" w:rsidRDefault="00593EA5" w:rsidP="00131DED">
      <w:pPr>
        <w:pStyle w:val="BodyHanging1"/>
      </w:pPr>
      <w:r w:rsidRPr="00CA2D1C">
        <w:t>sub-address</w:t>
      </w:r>
      <w:r w:rsidRPr="00CA2D1C">
        <w:tab/>
        <w:t>This field corresponds to the VISA LAN device name.  It identifies a particular device managed by this server.  It is in the payload field and therefore includes a 64-bit count.  The count is followed by the appropriate length ASCII sub-address.  For instance: “device2”. The maximum length for this field is 256 characters.</w:t>
      </w:r>
    </w:p>
    <w:p w:rsidR="00593EA5" w:rsidRPr="00CA2D1C" w:rsidRDefault="00593EA5" w:rsidP="00131DED">
      <w:pPr>
        <w:pStyle w:val="BodyHanging1"/>
      </w:pPr>
      <w:r w:rsidRPr="00CA2D1C">
        <w:tab/>
      </w:r>
    </w:p>
    <w:p w:rsidR="00593EA5" w:rsidRPr="00CA2D1C" w:rsidRDefault="00593EA5" w:rsidP="00131DED">
      <w:pPr>
        <w:pStyle w:val="BodyHanging1"/>
      </w:pPr>
      <w:r w:rsidRPr="00CA2D1C">
        <w:tab/>
        <w:t>If the sub-address is null (zero length) the initialize opens the default (perhaps only) device at this IP address.</w:t>
      </w:r>
    </w:p>
    <w:p w:rsidR="00593EA5" w:rsidRPr="00CA2D1C" w:rsidRDefault="00593EA5" w:rsidP="00131DED">
      <w:pPr>
        <w:rPr>
          <w:sz w:val="20"/>
          <w:szCs w:val="20"/>
          <w:lang w:val="en-US"/>
        </w:rPr>
      </w:pPr>
    </w:p>
    <w:p w:rsidR="00593EA5" w:rsidRPr="00CA2D1C" w:rsidRDefault="00593EA5" w:rsidP="00131DED">
      <w:pPr>
        <w:pStyle w:val="Body1"/>
      </w:pPr>
      <w:r w:rsidRPr="00CA2D1C">
        <w:t xml:space="preserve">The following are the fields in the </w:t>
      </w:r>
      <w:r w:rsidRPr="00CA2D1C">
        <w:rPr>
          <w:i/>
        </w:rPr>
        <w:t>InitializeResponse</w:t>
      </w:r>
      <w:r w:rsidRPr="00CA2D1C">
        <w:t xml:space="preserve"> server message:</w:t>
      </w:r>
    </w:p>
    <w:p w:rsidR="00593EA5" w:rsidRPr="00CA2D1C" w:rsidRDefault="00593EA5" w:rsidP="00131DED">
      <w:pPr>
        <w:pStyle w:val="BodyHanging1"/>
      </w:pPr>
      <w:r w:rsidRPr="00CA2D1C">
        <w:t>server-protocol-version</w:t>
      </w:r>
      <w:r w:rsidRPr="00CA2D1C">
        <w:tab/>
        <w:t xml:space="preserve">This identifies the highest version of the HiSLIP specification that the server implements.  It is expressed the same as the client-version field in the </w:t>
      </w:r>
      <w:r w:rsidRPr="00CA2D1C">
        <w:rPr>
          <w:i/>
        </w:rPr>
        <w:t>Initialize</w:t>
      </w:r>
      <w:r w:rsidRPr="00CA2D1C">
        <w:t xml:space="preserve"> client message.</w:t>
      </w:r>
    </w:p>
    <w:p w:rsidR="00593EA5" w:rsidRPr="00CA2D1C" w:rsidRDefault="00593EA5" w:rsidP="00131DED">
      <w:pPr>
        <w:pStyle w:val="BodyHanging1"/>
      </w:pPr>
    </w:p>
    <w:p w:rsidR="00593EA5" w:rsidRPr="00CA2D1C" w:rsidRDefault="00593EA5" w:rsidP="00131DED">
      <w:pPr>
        <w:pStyle w:val="BodyHanging1"/>
      </w:pPr>
      <w:r w:rsidRPr="00CA2D1C">
        <w:tab/>
        <w:t>The server version is sent in the most significant 16-bits (big endian sense) of the 32-bit message parameter.</w:t>
      </w:r>
    </w:p>
    <w:p w:rsidR="00593EA5" w:rsidRPr="00CA2D1C" w:rsidRDefault="00593EA5" w:rsidP="00131DED">
      <w:pPr>
        <w:pStyle w:val="BodyHanging1"/>
      </w:pPr>
    </w:p>
    <w:p w:rsidR="00593EA5" w:rsidRPr="00CA2D1C" w:rsidRDefault="00593EA5" w:rsidP="00131DED">
      <w:pPr>
        <w:pStyle w:val="BodyHanging1"/>
      </w:pPr>
      <w:r w:rsidRPr="00CA2D1C">
        <w:t>SessionID</w:t>
      </w:r>
      <w:r w:rsidRPr="00CA2D1C">
        <w:tab/>
        <w:t xml:space="preserve">This is used to associate the synchronous and asynchronous connections and must be provided by the client in the </w:t>
      </w:r>
      <w:r w:rsidRPr="00CA2D1C">
        <w:rPr>
          <w:i/>
        </w:rPr>
        <w:t>InitializeAsync</w:t>
      </w:r>
      <w:r w:rsidRPr="00CA2D1C">
        <w:t xml:space="preserve"> message.  This associates the two TCP connections into a single HiSLIP connection.</w:t>
      </w:r>
    </w:p>
    <w:p w:rsidR="00593EA5" w:rsidRPr="00CA2D1C" w:rsidRDefault="00593EA5" w:rsidP="00131DED">
      <w:pPr>
        <w:pStyle w:val="BodyHanging1"/>
      </w:pPr>
    </w:p>
    <w:p w:rsidR="00593EA5" w:rsidRPr="00CA2D1C" w:rsidRDefault="00593EA5" w:rsidP="00BD22AB">
      <w:pPr>
        <w:pStyle w:val="BodyHanging1"/>
      </w:pPr>
      <w:r w:rsidRPr="00CA2D1C">
        <w:tab/>
        <w:t>The client vendorID is send in the least significant 16-bits (big endian sense) of the 32-bit message parameter.</w:t>
      </w:r>
    </w:p>
    <w:p w:rsidR="00593EA5" w:rsidRPr="00CA2D1C" w:rsidRDefault="00593EA5" w:rsidP="00BD22AB">
      <w:pPr>
        <w:pStyle w:val="BodyHanging1"/>
      </w:pPr>
    </w:p>
    <w:p w:rsidR="00593EA5" w:rsidRPr="00CA2D1C" w:rsidRDefault="00593EA5" w:rsidP="00BD22AB">
      <w:pPr>
        <w:pStyle w:val="BodyHanging1"/>
      </w:pPr>
      <w:r w:rsidRPr="00CA2D1C">
        <w:t>overlap-</w:t>
      </w:r>
      <w:r>
        <w:t>mode</w:t>
      </w:r>
      <w:r w:rsidRPr="00CA2D1C">
        <w:tab/>
        <w:t xml:space="preserve">The server uses this field to indicate </w:t>
      </w:r>
      <w:r>
        <w:t xml:space="preserve">if it initially in </w:t>
      </w:r>
      <w:r w:rsidRPr="00CA2D1C">
        <w:t xml:space="preserve">overlapped or synchronous </w:t>
      </w:r>
      <w:r>
        <w:t>mode.  0 indicates synchronous</w:t>
      </w:r>
      <w:r w:rsidRPr="00CA2D1C">
        <w:t>, 1 indicates overlapped.</w:t>
      </w:r>
    </w:p>
    <w:p w:rsidR="00593EA5" w:rsidRPr="00CA2D1C" w:rsidRDefault="00593EA5" w:rsidP="00131DED">
      <w:pPr>
        <w:ind w:left="2880" w:hanging="1980"/>
        <w:rPr>
          <w:sz w:val="20"/>
          <w:szCs w:val="20"/>
          <w:lang w:val="en-US"/>
        </w:rPr>
      </w:pPr>
    </w:p>
    <w:p w:rsidR="00593EA5" w:rsidRPr="00CA2D1C" w:rsidRDefault="00593EA5" w:rsidP="00131DED">
      <w:pPr>
        <w:pStyle w:val="Body1"/>
      </w:pPr>
      <w:r w:rsidRPr="00CA2D1C">
        <w:t xml:space="preserve">The following is the field in the </w:t>
      </w:r>
      <w:r w:rsidRPr="00CA2D1C">
        <w:rPr>
          <w:i/>
        </w:rPr>
        <w:t>AsyncInitialize</w:t>
      </w:r>
      <w:r w:rsidRPr="00CA2D1C">
        <w:t xml:space="preserve"> message:</w:t>
      </w:r>
    </w:p>
    <w:p w:rsidR="00593EA5" w:rsidRPr="00CA2D1C" w:rsidRDefault="00593EA5" w:rsidP="00131DED">
      <w:pPr>
        <w:pStyle w:val="BodyHanging1"/>
      </w:pPr>
      <w:r w:rsidRPr="00CA2D1C">
        <w:t>SessionID</w:t>
      </w:r>
      <w:r w:rsidRPr="00CA2D1C">
        <w:tab/>
        <w:t xml:space="preserve">This is the session ID provided by the server in the </w:t>
      </w:r>
      <w:r w:rsidRPr="00CA2D1C">
        <w:rPr>
          <w:i/>
        </w:rPr>
        <w:t>InitializeResponse</w:t>
      </w:r>
      <w:r w:rsidRPr="00CA2D1C">
        <w:t xml:space="preserve"> message.  It associates the synchronous and asynchronous connections. This may be discarded by the client after this message.</w:t>
      </w:r>
    </w:p>
    <w:p w:rsidR="00593EA5" w:rsidRPr="00CA2D1C" w:rsidRDefault="00593EA5" w:rsidP="00131DED">
      <w:pPr>
        <w:ind w:left="2880" w:hanging="1980"/>
        <w:rPr>
          <w:sz w:val="20"/>
          <w:szCs w:val="20"/>
          <w:lang w:val="en-US"/>
        </w:rPr>
      </w:pPr>
    </w:p>
    <w:p w:rsidR="00593EA5" w:rsidRPr="00CA2D1C" w:rsidRDefault="00593EA5" w:rsidP="00131DED">
      <w:pPr>
        <w:pStyle w:val="Body1"/>
      </w:pPr>
      <w:r w:rsidRPr="00CA2D1C">
        <w:t xml:space="preserve">The following is the field in the </w:t>
      </w:r>
      <w:r w:rsidRPr="00CA2D1C">
        <w:rPr>
          <w:i/>
        </w:rPr>
        <w:t>AsyncInitializeResponse</w:t>
      </w:r>
      <w:r w:rsidRPr="00CA2D1C">
        <w:t xml:space="preserve"> message:</w:t>
      </w:r>
    </w:p>
    <w:p w:rsidR="00593EA5" w:rsidRPr="00CA2D1C" w:rsidRDefault="00593EA5" w:rsidP="00131DED">
      <w:pPr>
        <w:pStyle w:val="BodyHanging1"/>
      </w:pPr>
      <w:r w:rsidRPr="00CA2D1C">
        <w:t>server-vendorID</w:t>
      </w:r>
      <w:r w:rsidRPr="00CA2D1C">
        <w:tab/>
        <w:t>This identifies the vendor of the server.  This is the two-character vendor abbreviation from the VXI</w:t>
      </w:r>
      <w:r w:rsidRPr="00CA2D1C">
        <w:rPr>
          <w:i/>
        </w:rPr>
        <w:t>plug&amp;play</w:t>
      </w:r>
      <w:r w:rsidRPr="00CA2D1C">
        <w:t xml:space="preserve"> specification VPP-9.  These abbreviations are assigned free of charge by the IVI Foundation.</w:t>
      </w:r>
      <w:r w:rsidRPr="00CA2D1C">
        <w:rPr>
          <w:rStyle w:val="FootnoteReference"/>
        </w:rPr>
        <w:footnoteReference w:id="6"/>
      </w:r>
    </w:p>
    <w:p w:rsidR="00593EA5" w:rsidRPr="00CA2D1C" w:rsidRDefault="00593EA5" w:rsidP="00131DED">
      <w:pPr>
        <w:rPr>
          <w:sz w:val="20"/>
          <w:szCs w:val="20"/>
          <w:lang w:val="en-US"/>
        </w:rPr>
      </w:pPr>
    </w:p>
    <w:p w:rsidR="00593EA5" w:rsidRPr="00CA2D1C" w:rsidRDefault="00593EA5" w:rsidP="00131DED">
      <w:pPr>
        <w:pStyle w:val="Body1"/>
      </w:pPr>
      <w:r w:rsidRPr="00CA2D1C">
        <w:t>After the initialization sequence, the client and server will both use the highest protocol revision supported by both devices (that is, the smallest of the two exchanged versions).  Note that all HiSLIP devices must support earlier protocol versions.</w:t>
      </w:r>
    </w:p>
    <w:p w:rsidR="00593EA5" w:rsidRPr="00CA2D1C" w:rsidRDefault="00593EA5" w:rsidP="00131DED">
      <w:pPr>
        <w:pStyle w:val="Body1"/>
      </w:pPr>
    </w:p>
    <w:p w:rsidR="00593EA5" w:rsidRPr="00CA2D1C" w:rsidRDefault="00593EA5" w:rsidP="00131DED">
      <w:pPr>
        <w:pStyle w:val="Body1"/>
      </w:pPr>
      <w:r w:rsidRPr="00CA2D1C">
        <w:lastRenderedPageBreak/>
        <w:t xml:space="preserve">Clients that require exclusive access to the server must immediately follow the initialize transaction with an appropriate </w:t>
      </w:r>
      <w:r w:rsidRPr="00CA2D1C">
        <w:rPr>
          <w:i/>
        </w:rPr>
        <w:t>Lock</w:t>
      </w:r>
      <w:r w:rsidRPr="00CA2D1C">
        <w:t xml:space="preserve"> transaction. If the </w:t>
      </w:r>
      <w:r w:rsidRPr="00CA2D1C">
        <w:rPr>
          <w:i/>
        </w:rPr>
        <w:t>Lock</w:t>
      </w:r>
      <w:r w:rsidRPr="00CA2D1C">
        <w:t xml:space="preserve"> operation fails then the client can close the connection.  Servers shall not automatically grant a lock to new clients, and the connection may be opened when another client is holding the lock.</w:t>
      </w:r>
    </w:p>
    <w:p w:rsidR="00593EA5" w:rsidRPr="00CA2D1C" w:rsidRDefault="00593EA5" w:rsidP="00FE175F">
      <w:pPr>
        <w:pStyle w:val="Body"/>
      </w:pPr>
      <w:r w:rsidRPr="00CA2D1C">
        <w:t xml:space="preserve">If the client closes the connection after receiving the </w:t>
      </w:r>
      <w:r w:rsidRPr="00CA2D1C">
        <w:rPr>
          <w:i/>
        </w:rPr>
        <w:t>InitializeResponse</w:t>
      </w:r>
      <w:r w:rsidRPr="00CA2D1C">
        <w:t>, the server should not declare an error as this is a legitimate way for a client to validate the presence and version of a server.</w:t>
      </w:r>
    </w:p>
    <w:p w:rsidR="00593EA5" w:rsidRPr="00CA2D1C" w:rsidRDefault="00593EA5" w:rsidP="00131DED">
      <w:pPr>
        <w:rPr>
          <w:sz w:val="20"/>
          <w:szCs w:val="20"/>
          <w:lang w:val="en-US"/>
        </w:rPr>
      </w:pPr>
    </w:p>
    <w:p w:rsidR="00593EA5" w:rsidRPr="00CA2D1C" w:rsidRDefault="00593EA5" w:rsidP="003641DA">
      <w:pPr>
        <w:pStyle w:val="Heading2"/>
      </w:pPr>
      <w:bookmarkStart w:id="92" w:name="_Ref241054038"/>
      <w:bookmarkStart w:id="93" w:name="_Toc242161672"/>
      <w:bookmarkStart w:id="94" w:name="_Toc263889038"/>
      <w:r w:rsidRPr="00CA2D1C">
        <w:lastRenderedPageBreak/>
        <w:t>Fatal Error Detection and Synchronization Recovery</w:t>
      </w:r>
      <w:bookmarkEnd w:id="94"/>
      <w:r w:rsidRPr="00CA2D1C">
        <w:t xml:space="preserve"> </w:t>
      </w:r>
      <w:bookmarkEnd w:id="92"/>
      <w:bookmarkEnd w:id="93"/>
    </w:p>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6</w:t>
        </w:r>
      </w:fldSimple>
      <w:r w:rsidRPr="00CA2D1C">
        <w:t xml:space="preserve"> Synchronous Fatal Error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1435"/>
        <w:gridCol w:w="4426"/>
        <w:gridCol w:w="2727"/>
      </w:tblGrid>
      <w:tr w:rsidR="00593EA5" w:rsidRPr="00CA2D1C" w:rsidTr="003D67C1">
        <w:trPr>
          <w:jc w:val="center"/>
        </w:trPr>
        <w:tc>
          <w:tcPr>
            <w:tcW w:w="1435"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Initiator</w:t>
            </w:r>
          </w:p>
        </w:tc>
        <w:tc>
          <w:tcPr>
            <w:tcW w:w="4426"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727"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Data Consumer</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Either client or server</w:t>
            </w:r>
          </w:p>
        </w:tc>
        <w:tc>
          <w:tcPr>
            <w:tcW w:w="4426"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FatalError</w:t>
            </w:r>
            <w:r w:rsidRPr="00CA2D1C">
              <w:rPr>
                <w:color w:val="000000"/>
                <w:sz w:val="20"/>
                <w:szCs w:val="20"/>
                <w:lang w:val="en-US"/>
              </w:rPr>
              <w:t>&gt;&lt;ErrorCode&gt;&lt;0&gt;&lt;length&gt;&lt;message&gt;</w:t>
            </w:r>
          </w:p>
        </w:tc>
        <w:tc>
          <w:tcPr>
            <w:tcW w:w="2727" w:type="dxa"/>
          </w:tcPr>
          <w:p w:rsidR="00593EA5" w:rsidRPr="00CA2D1C" w:rsidRDefault="00593EA5" w:rsidP="003D67C1">
            <w:pPr>
              <w:keepNext/>
              <w:keepLines/>
              <w:jc w:val="center"/>
              <w:rPr>
                <w:sz w:val="20"/>
                <w:szCs w:val="20"/>
                <w:lang w:val="en-US"/>
              </w:rPr>
            </w:pPr>
            <w:r w:rsidRPr="00CA2D1C">
              <w:rPr>
                <w:sz w:val="20"/>
                <w:szCs w:val="20"/>
                <w:lang w:val="en-US"/>
              </w:rPr>
              <w:t>Accept data and handle appropriately</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Initiator</w:t>
            </w:r>
          </w:p>
        </w:tc>
        <w:tc>
          <w:tcPr>
            <w:tcW w:w="4426" w:type="dxa"/>
          </w:tcPr>
          <w:p w:rsidR="00593EA5" w:rsidRPr="00CA2D1C" w:rsidRDefault="00593EA5" w:rsidP="003D67C1">
            <w:pPr>
              <w:keepNext/>
              <w:keepLines/>
              <w:jc w:val="center"/>
              <w:rPr>
                <w:sz w:val="20"/>
                <w:szCs w:val="20"/>
                <w:lang w:val="en-US"/>
              </w:rPr>
            </w:pPr>
            <w:r w:rsidRPr="00CA2D1C">
              <w:rPr>
                <w:sz w:val="20"/>
                <w:szCs w:val="20"/>
                <w:lang w:val="en-US"/>
              </w:rPr>
              <w:t>Close the connection</w:t>
            </w:r>
          </w:p>
        </w:tc>
        <w:tc>
          <w:tcPr>
            <w:tcW w:w="2727" w:type="dxa"/>
          </w:tcPr>
          <w:p w:rsidR="00593EA5" w:rsidRPr="00CA2D1C" w:rsidRDefault="00593EA5" w:rsidP="003D67C1">
            <w:pPr>
              <w:keepNext/>
              <w:keepLines/>
              <w:jc w:val="center"/>
              <w:rPr>
                <w:sz w:val="20"/>
                <w:szCs w:val="20"/>
                <w:lang w:val="en-US"/>
              </w:rPr>
            </w:pPr>
            <w:r w:rsidRPr="00CA2D1C">
              <w:rPr>
                <w:sz w:val="20"/>
                <w:szCs w:val="20"/>
                <w:lang w:val="en-US"/>
              </w:rPr>
              <w:t xml:space="preserve">If initiator is the client, it may re-open the connection per </w:t>
            </w:r>
            <w:fldSimple w:instr=" REF _Ref239840827 \r \h  \* MERGEFORMAT ">
              <w:r w:rsidR="00127944" w:rsidRPr="00127944">
                <w:rPr>
                  <w:sz w:val="20"/>
                  <w:szCs w:val="20"/>
                  <w:lang w:val="en-US"/>
                </w:rPr>
                <w:t>4.1</w:t>
              </w:r>
            </w:fldSimple>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31DED">
      <w:pPr>
        <w:pStyle w:val="Body1"/>
      </w:pPr>
      <w:r w:rsidRPr="00CA2D1C">
        <w:t xml:space="preserve">At any point, the client or server may </w:t>
      </w:r>
      <w:r w:rsidR="008C73AF">
        <w:t>encounter a non-recoverable error situation</w:t>
      </w:r>
      <w:r w:rsidRPr="00CA2D1C">
        <w:t xml:space="preserve">.  For instance, the prologue may be incorrect.  If either device detects an error condition that is likely to cause the two devices to lose synchronization it shall send the </w:t>
      </w:r>
      <w:r w:rsidRPr="00CA2D1C">
        <w:rPr>
          <w:i/>
        </w:rPr>
        <w:t>FatalError</w:t>
      </w:r>
      <w:r w:rsidRPr="00CA2D1C">
        <w:t xml:space="preserve"> message on the synchronous channel and the asynchronous channel with appropriate diagnostic information.</w:t>
      </w:r>
    </w:p>
    <w:p w:rsidR="00593EA5" w:rsidRPr="00CA2D1C" w:rsidRDefault="00593EA5" w:rsidP="00131DED">
      <w:pPr>
        <w:pStyle w:val="Body1"/>
      </w:pPr>
    </w:p>
    <w:p w:rsidR="00593EA5" w:rsidRPr="00CA2D1C" w:rsidRDefault="00593EA5" w:rsidP="00131DED">
      <w:pPr>
        <w:pStyle w:val="Body1"/>
      </w:pPr>
      <w:r w:rsidRPr="00CA2D1C">
        <w:t xml:space="preserve">The IVI Foundation defines the error codes listed in </w:t>
      </w:r>
      <w:fldSimple w:instr=" REF _Ref240962959 \h  \* MERGEFORMAT ">
        <w:r w:rsidR="00127944" w:rsidRPr="00CA2D1C">
          <w:t xml:space="preserve">Table </w:t>
        </w:r>
        <w:r w:rsidR="00127944">
          <w:rPr>
            <w:noProof/>
          </w:rPr>
          <w:t>7</w:t>
        </w:r>
      </w:fldSimple>
      <w:r w:rsidRPr="00CA2D1C">
        <w:t>.  Error codes from 128-255 inclusive are device defined.</w:t>
      </w:r>
    </w:p>
    <w:p w:rsidR="00593EA5" w:rsidRPr="00CA2D1C" w:rsidRDefault="00593EA5" w:rsidP="00131DED">
      <w:pPr>
        <w:pStyle w:val="Body1"/>
      </w:pPr>
    </w:p>
    <w:p w:rsidR="00593EA5" w:rsidRPr="00CA2D1C" w:rsidRDefault="00593EA5" w:rsidP="00131DED">
      <w:pPr>
        <w:pStyle w:val="Body1"/>
      </w:pPr>
      <w:r w:rsidRPr="00CA2D1C">
        <w:t>The payload shall be of the specified length and contain a human readable error description expressed in ASCII.  A length of zero with no description is legal.</w:t>
      </w:r>
    </w:p>
    <w:p w:rsidR="00593EA5" w:rsidRPr="00CA2D1C" w:rsidRDefault="00593EA5" w:rsidP="00131DED">
      <w:pPr>
        <w:pStyle w:val="Body1"/>
      </w:pPr>
    </w:p>
    <w:p w:rsidR="00593EA5" w:rsidRPr="00CA2D1C" w:rsidRDefault="00593EA5" w:rsidP="00131DED">
      <w:pPr>
        <w:pStyle w:val="Body1"/>
      </w:pPr>
      <w:r w:rsidRPr="00CA2D1C">
        <w:t xml:space="preserve">If the error is detected by the client, after sending the </w:t>
      </w:r>
      <w:r w:rsidRPr="00CA2D1C">
        <w:rPr>
          <w:i/>
        </w:rPr>
        <w:t>FatalError</w:t>
      </w:r>
      <w:r w:rsidRPr="00CA2D1C">
        <w:t xml:space="preserve"> messages it shall close the HiSLIP connection and may attempt to re-establish the connection (that is, close both synchronous and asynchronous connections and re-establish the connection per section </w:t>
      </w:r>
      <w:fldSimple w:instr=" REF _Ref239840827 \r \h  \* MERGEFORMAT ">
        <w:r w:rsidR="00127944">
          <w:t>4.1</w:t>
        </w:r>
      </w:fldSimple>
      <w:r w:rsidRPr="00CA2D1C">
        <w:t xml:space="preserve">, </w:t>
      </w:r>
      <w:fldSimple w:instr=" REF _Ref247795703 \h  \* MERGEFORMAT ">
        <w:r w:rsidR="00127944" w:rsidRPr="00127944">
          <w:rPr>
            <w:i/>
          </w:rPr>
          <w:t>Initialization Transaction</w:t>
        </w:r>
      </w:fldSimple>
      <w:r w:rsidRPr="00CA2D1C">
        <w:t>).</w:t>
      </w:r>
    </w:p>
    <w:p w:rsidR="00593EA5" w:rsidRPr="00CA2D1C" w:rsidRDefault="00593EA5" w:rsidP="00131DED">
      <w:pPr>
        <w:pStyle w:val="Body1"/>
      </w:pPr>
    </w:p>
    <w:p w:rsidR="00593EA5" w:rsidRPr="00CA2D1C" w:rsidRDefault="00593EA5" w:rsidP="00131DED">
      <w:pPr>
        <w:pStyle w:val="Body1"/>
      </w:pPr>
      <w:r w:rsidRPr="00CA2D1C">
        <w:t xml:space="preserve">If the error is detected by the server, after sending the </w:t>
      </w:r>
      <w:r w:rsidRPr="00CA2D1C">
        <w:rPr>
          <w:i/>
        </w:rPr>
        <w:t>FatalError</w:t>
      </w:r>
      <w:r w:rsidRPr="00CA2D1C">
        <w:t xml:space="preserve"> messages, it shall close the HiSLIP connection.  The client may re-establish the connection.  However the SessionID for the new session will not necessarily relate to the previous SessionID.  Note that locks will not be retained and must be re-acquired.</w:t>
      </w:r>
    </w:p>
    <w:p w:rsidR="00593EA5" w:rsidRPr="00CA2D1C" w:rsidRDefault="00593EA5" w:rsidP="00131DED">
      <w:pPr>
        <w:rPr>
          <w:sz w:val="20"/>
          <w:szCs w:val="20"/>
          <w:lang w:val="en-US"/>
        </w:rPr>
      </w:pPr>
    </w:p>
    <w:p w:rsidR="00593EA5" w:rsidRPr="00CA2D1C" w:rsidRDefault="00593EA5" w:rsidP="00131DED">
      <w:pPr>
        <w:pStyle w:val="Caption"/>
        <w:keepNext/>
      </w:pPr>
      <w:bookmarkStart w:id="95" w:name="_Ref240962959"/>
      <w:bookmarkStart w:id="96" w:name="_Ref240960139"/>
      <w:r w:rsidRPr="00CA2D1C">
        <w:t xml:space="preserve">Table </w:t>
      </w:r>
      <w:fldSimple w:instr=" SEQ Table \* ARABIC ">
        <w:r w:rsidR="00127944">
          <w:rPr>
            <w:noProof/>
          </w:rPr>
          <w:t>7</w:t>
        </w:r>
      </w:fldSimple>
      <w:bookmarkEnd w:id="95"/>
      <w:r w:rsidRPr="00CA2D1C">
        <w:t xml:space="preserve">  HiSLIP Defined Fatal Error Codes</w:t>
      </w:r>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1435"/>
        <w:gridCol w:w="6286"/>
      </w:tblGrid>
      <w:tr w:rsidR="00593EA5" w:rsidRPr="00CA2D1C" w:rsidTr="003D67C1">
        <w:trPr>
          <w:jc w:val="center"/>
        </w:trPr>
        <w:tc>
          <w:tcPr>
            <w:tcW w:w="1435"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Error Code</w:t>
            </w:r>
          </w:p>
        </w:tc>
        <w:tc>
          <w:tcPr>
            <w:tcW w:w="6286"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0</w:t>
            </w:r>
          </w:p>
        </w:tc>
        <w:tc>
          <w:tcPr>
            <w:tcW w:w="6286" w:type="dxa"/>
          </w:tcPr>
          <w:p w:rsidR="00593EA5" w:rsidRPr="00CA2D1C" w:rsidRDefault="00593EA5" w:rsidP="003D67C1">
            <w:pPr>
              <w:keepNext/>
              <w:keepLines/>
              <w:jc w:val="both"/>
              <w:rPr>
                <w:color w:val="000000"/>
                <w:sz w:val="20"/>
                <w:szCs w:val="20"/>
                <w:lang w:val="en-US"/>
              </w:rPr>
            </w:pPr>
            <w:r w:rsidRPr="00CA2D1C">
              <w:rPr>
                <w:color w:val="000000"/>
                <w:sz w:val="20"/>
                <w:szCs w:val="20"/>
                <w:lang w:val="en-US"/>
              </w:rPr>
              <w:t>Unidentified error</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6286" w:type="dxa"/>
          </w:tcPr>
          <w:p w:rsidR="00593EA5" w:rsidRPr="00CA2D1C" w:rsidRDefault="00593EA5" w:rsidP="003D67C1">
            <w:pPr>
              <w:keepNext/>
              <w:keepLines/>
              <w:jc w:val="both"/>
              <w:rPr>
                <w:color w:val="000000"/>
                <w:sz w:val="20"/>
                <w:szCs w:val="20"/>
                <w:lang w:val="en-US"/>
              </w:rPr>
            </w:pPr>
            <w:r w:rsidRPr="00CA2D1C">
              <w:rPr>
                <w:color w:val="000000"/>
                <w:sz w:val="20"/>
                <w:szCs w:val="20"/>
                <w:lang w:val="en-US"/>
              </w:rPr>
              <w:t>Poorly formed message header</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6286" w:type="dxa"/>
          </w:tcPr>
          <w:p w:rsidR="00593EA5" w:rsidRPr="00CA2D1C" w:rsidRDefault="00593EA5" w:rsidP="003D67C1">
            <w:pPr>
              <w:jc w:val="both"/>
              <w:rPr>
                <w:color w:val="000000"/>
                <w:sz w:val="20"/>
                <w:szCs w:val="20"/>
                <w:lang w:val="en-US"/>
              </w:rPr>
            </w:pPr>
            <w:r w:rsidRPr="00CA2D1C">
              <w:rPr>
                <w:color w:val="000000"/>
                <w:sz w:val="20"/>
                <w:szCs w:val="20"/>
                <w:lang w:val="en-US"/>
              </w:rPr>
              <w:t>Attempt to use connection without both channels established</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3</w:t>
            </w:r>
          </w:p>
        </w:tc>
        <w:tc>
          <w:tcPr>
            <w:tcW w:w="6286" w:type="dxa"/>
          </w:tcPr>
          <w:p w:rsidR="00593EA5" w:rsidRPr="00CA2D1C" w:rsidRDefault="00593EA5" w:rsidP="003D67C1">
            <w:pPr>
              <w:keepNext/>
              <w:keepLines/>
              <w:jc w:val="both"/>
              <w:rPr>
                <w:color w:val="000000"/>
                <w:sz w:val="20"/>
                <w:szCs w:val="20"/>
                <w:lang w:val="en-US"/>
              </w:rPr>
            </w:pPr>
            <w:r w:rsidRPr="00CA2D1C">
              <w:rPr>
                <w:color w:val="000000"/>
                <w:sz w:val="20"/>
                <w:szCs w:val="20"/>
                <w:lang w:val="en-US"/>
              </w:rPr>
              <w:t>Invalid Initialization Sequence</w:t>
            </w:r>
          </w:p>
        </w:tc>
      </w:tr>
      <w:tr w:rsidR="008C73AF" w:rsidRPr="00CA2D1C" w:rsidTr="003D67C1">
        <w:trPr>
          <w:jc w:val="center"/>
        </w:trPr>
        <w:tc>
          <w:tcPr>
            <w:tcW w:w="1435" w:type="dxa"/>
            <w:tcBorders>
              <w:right w:val="single" w:sz="12" w:space="0" w:color="auto"/>
            </w:tcBorders>
          </w:tcPr>
          <w:p w:rsidR="008C73AF" w:rsidRPr="00CA2D1C" w:rsidRDefault="008C73AF" w:rsidP="003D67C1">
            <w:pPr>
              <w:keepNext/>
              <w:keepLines/>
              <w:jc w:val="center"/>
              <w:rPr>
                <w:i/>
                <w:sz w:val="20"/>
                <w:szCs w:val="20"/>
                <w:lang w:val="en-US"/>
              </w:rPr>
            </w:pPr>
            <w:r>
              <w:rPr>
                <w:i/>
                <w:sz w:val="20"/>
                <w:szCs w:val="20"/>
                <w:lang w:val="en-US"/>
              </w:rPr>
              <w:t>4</w:t>
            </w:r>
          </w:p>
        </w:tc>
        <w:tc>
          <w:tcPr>
            <w:tcW w:w="6286" w:type="dxa"/>
          </w:tcPr>
          <w:p w:rsidR="008C73AF" w:rsidRPr="00CA2D1C" w:rsidRDefault="008C73AF" w:rsidP="008C73AF">
            <w:pPr>
              <w:keepNext/>
              <w:keepLines/>
              <w:jc w:val="both"/>
              <w:rPr>
                <w:color w:val="000000"/>
                <w:sz w:val="20"/>
                <w:szCs w:val="20"/>
                <w:lang w:val="en-US"/>
              </w:rPr>
            </w:pPr>
            <w:r>
              <w:rPr>
                <w:color w:val="000000"/>
                <w:sz w:val="20"/>
                <w:szCs w:val="20"/>
                <w:lang w:val="en-US"/>
              </w:rPr>
              <w:t>Server refused connection due to maximum number of clients exceeded</w:t>
            </w:r>
          </w:p>
        </w:tc>
      </w:tr>
      <w:tr w:rsidR="00593EA5" w:rsidRPr="00CA2D1C" w:rsidTr="003D67C1">
        <w:trPr>
          <w:jc w:val="center"/>
        </w:trPr>
        <w:tc>
          <w:tcPr>
            <w:tcW w:w="1435" w:type="dxa"/>
            <w:tcBorders>
              <w:right w:val="single" w:sz="12" w:space="0" w:color="auto"/>
            </w:tcBorders>
          </w:tcPr>
          <w:p w:rsidR="00593EA5" w:rsidRPr="00CA2D1C" w:rsidRDefault="008C73AF" w:rsidP="003D67C1">
            <w:pPr>
              <w:jc w:val="center"/>
              <w:rPr>
                <w:i/>
                <w:color w:val="000000"/>
                <w:sz w:val="20"/>
                <w:szCs w:val="20"/>
                <w:lang w:val="en-US"/>
              </w:rPr>
            </w:pPr>
            <w:r>
              <w:rPr>
                <w:i/>
                <w:color w:val="000000"/>
                <w:sz w:val="20"/>
                <w:szCs w:val="20"/>
                <w:lang w:val="en-US"/>
              </w:rPr>
              <w:t>5</w:t>
            </w:r>
            <w:r w:rsidR="00593EA5" w:rsidRPr="00CA2D1C">
              <w:rPr>
                <w:i/>
                <w:color w:val="000000"/>
                <w:sz w:val="20"/>
                <w:szCs w:val="20"/>
                <w:lang w:val="en-US"/>
              </w:rPr>
              <w:t>-127</w:t>
            </w:r>
          </w:p>
        </w:tc>
        <w:tc>
          <w:tcPr>
            <w:tcW w:w="6286" w:type="dxa"/>
          </w:tcPr>
          <w:p w:rsidR="00593EA5" w:rsidRPr="00CA2D1C" w:rsidRDefault="00593EA5" w:rsidP="003D67C1">
            <w:pPr>
              <w:jc w:val="both"/>
              <w:rPr>
                <w:color w:val="000000"/>
                <w:sz w:val="20"/>
                <w:szCs w:val="20"/>
                <w:lang w:val="en-US"/>
              </w:rPr>
            </w:pPr>
            <w:r w:rsidRPr="00CA2D1C">
              <w:rPr>
                <w:color w:val="000000"/>
                <w:sz w:val="20"/>
                <w:szCs w:val="20"/>
                <w:lang w:val="en-US"/>
              </w:rPr>
              <w:t>Reserved for HiSLIP extensions</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128-255</w:t>
            </w:r>
          </w:p>
        </w:tc>
        <w:tc>
          <w:tcPr>
            <w:tcW w:w="6286" w:type="dxa"/>
          </w:tcPr>
          <w:p w:rsidR="00593EA5" w:rsidRPr="00CA2D1C" w:rsidRDefault="00593EA5" w:rsidP="003D67C1">
            <w:pPr>
              <w:keepNext/>
              <w:keepLines/>
              <w:jc w:val="both"/>
              <w:rPr>
                <w:color w:val="000000"/>
                <w:sz w:val="20"/>
                <w:szCs w:val="20"/>
                <w:lang w:val="en-US"/>
              </w:rPr>
            </w:pPr>
            <w:r w:rsidRPr="00CA2D1C">
              <w:rPr>
                <w:color w:val="000000"/>
                <w:sz w:val="20"/>
                <w:szCs w:val="20"/>
                <w:lang w:val="en-US"/>
              </w:rPr>
              <w:t>Device defined errors</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3641DA">
      <w:pPr>
        <w:pStyle w:val="Heading2"/>
      </w:pPr>
      <w:bookmarkStart w:id="97" w:name="_Toc242161673"/>
      <w:bookmarkStart w:id="98" w:name="_Toc263889039"/>
      <w:r w:rsidRPr="00CA2D1C">
        <w:lastRenderedPageBreak/>
        <w:t>Error Notification Transaction</w:t>
      </w:r>
      <w:bookmarkEnd w:id="97"/>
      <w:bookmarkEnd w:id="98"/>
      <w:r w:rsidRPr="00CA2D1C">
        <w:t xml:space="preserve"> </w:t>
      </w:r>
    </w:p>
    <w:p w:rsidR="00593EA5" w:rsidRPr="00CA2D1C" w:rsidRDefault="00593EA5" w:rsidP="00131DED">
      <w:pPr>
        <w:pStyle w:val="Caption"/>
        <w:keepNext/>
      </w:pPr>
      <w:r w:rsidRPr="00CA2D1C">
        <w:t xml:space="preserve">Table </w:t>
      </w:r>
      <w:fldSimple w:instr=" SEQ Table \* ARABIC ">
        <w:r w:rsidR="00127944">
          <w:rPr>
            <w:noProof/>
          </w:rPr>
          <w:t>8</w:t>
        </w:r>
      </w:fldSimple>
      <w:r w:rsidRPr="00CA2D1C">
        <w:t xml:space="preserve"> Synchronous Error Notification Transaction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1435"/>
        <w:gridCol w:w="4426"/>
        <w:gridCol w:w="2727"/>
      </w:tblGrid>
      <w:tr w:rsidR="00593EA5" w:rsidRPr="00CA2D1C" w:rsidTr="003D67C1">
        <w:trPr>
          <w:jc w:val="center"/>
        </w:trPr>
        <w:tc>
          <w:tcPr>
            <w:tcW w:w="1435"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Initiator</w:t>
            </w:r>
          </w:p>
        </w:tc>
        <w:tc>
          <w:tcPr>
            <w:tcW w:w="4426"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727"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Data Consumer</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Either client or server</w:t>
            </w:r>
          </w:p>
        </w:tc>
        <w:tc>
          <w:tcPr>
            <w:tcW w:w="4426"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Error</w:t>
            </w:r>
            <w:r w:rsidRPr="00CA2D1C">
              <w:rPr>
                <w:color w:val="000000"/>
                <w:sz w:val="20"/>
                <w:szCs w:val="20"/>
                <w:lang w:val="en-US"/>
              </w:rPr>
              <w:t>&gt;&lt;ErrorCode&gt;&lt;0&gt;&lt;length&gt;&lt;message&gt;</w:t>
            </w:r>
          </w:p>
        </w:tc>
        <w:tc>
          <w:tcPr>
            <w:tcW w:w="2727" w:type="dxa"/>
          </w:tcPr>
          <w:p w:rsidR="00593EA5" w:rsidRPr="00CA2D1C" w:rsidRDefault="00593EA5" w:rsidP="003D67C1">
            <w:pPr>
              <w:keepNext/>
              <w:keepLines/>
              <w:jc w:val="center"/>
              <w:rPr>
                <w:sz w:val="20"/>
                <w:szCs w:val="20"/>
                <w:lang w:val="en-US"/>
              </w:rPr>
            </w:pPr>
            <w:r w:rsidRPr="00CA2D1C">
              <w:rPr>
                <w:sz w:val="20"/>
                <w:szCs w:val="20"/>
                <w:lang w:val="en-US"/>
              </w:rPr>
              <w:t>Accept data and handle appropriately</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Initiator</w:t>
            </w:r>
          </w:p>
        </w:tc>
        <w:tc>
          <w:tcPr>
            <w:tcW w:w="4426" w:type="dxa"/>
          </w:tcPr>
          <w:p w:rsidR="00593EA5" w:rsidRPr="00CA2D1C" w:rsidRDefault="00593EA5" w:rsidP="003D67C1">
            <w:pPr>
              <w:keepNext/>
              <w:keepLines/>
              <w:jc w:val="center"/>
              <w:rPr>
                <w:sz w:val="20"/>
                <w:szCs w:val="20"/>
                <w:lang w:val="en-US"/>
              </w:rPr>
            </w:pPr>
            <w:r w:rsidRPr="00CA2D1C">
              <w:rPr>
                <w:sz w:val="20"/>
                <w:szCs w:val="20"/>
                <w:lang w:val="en-US"/>
              </w:rPr>
              <w:t>No further action</w:t>
            </w:r>
          </w:p>
        </w:tc>
        <w:tc>
          <w:tcPr>
            <w:tcW w:w="2727" w:type="dxa"/>
          </w:tcPr>
          <w:p w:rsidR="00593EA5" w:rsidRPr="00CA2D1C" w:rsidRDefault="00593EA5" w:rsidP="003D67C1">
            <w:pPr>
              <w:keepNext/>
              <w:keepLines/>
              <w:jc w:val="center"/>
              <w:rPr>
                <w:sz w:val="20"/>
                <w:szCs w:val="20"/>
                <w:lang w:val="en-US"/>
              </w:rPr>
            </w:pPr>
            <w:r w:rsidRPr="00CA2D1C">
              <w:rPr>
                <w:sz w:val="20"/>
                <w:szCs w:val="20"/>
                <w:lang w:val="en-US"/>
              </w:rPr>
              <w:t>No further action</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31DED">
      <w:pPr>
        <w:pStyle w:val="Body1"/>
      </w:pPr>
      <w:r w:rsidRPr="00CA2D1C">
        <w:t xml:space="preserve">If either the client or server receive a message that it is unable to process but that does not cause it to lose synchronization with the sender it shall discard the errant message and any payload associated with it, then reply with the </w:t>
      </w:r>
      <w:r w:rsidRPr="00CA2D1C">
        <w:rPr>
          <w:i/>
          <w:iCs/>
        </w:rPr>
        <w:t>Error</w:t>
      </w:r>
      <w:r w:rsidRPr="00CA2D1C">
        <w:t xml:space="preserve"> message.  </w:t>
      </w:r>
    </w:p>
    <w:p w:rsidR="00593EA5" w:rsidRPr="00CA2D1C" w:rsidRDefault="00593EA5" w:rsidP="006A6D84">
      <w:pPr>
        <w:pStyle w:val="Body"/>
      </w:pPr>
      <w:r w:rsidRPr="00CA2D1C">
        <w:t xml:space="preserve">The </w:t>
      </w:r>
      <w:r w:rsidRPr="00CA2D1C">
        <w:rPr>
          <w:i/>
          <w:iCs/>
        </w:rPr>
        <w:t>Error</w:t>
      </w:r>
      <w:r w:rsidRPr="00CA2D1C">
        <w:t xml:space="preserve"> message shall be sent on whichever connection (synchronous or asynchronous) that the errant message arrived on.</w:t>
      </w:r>
    </w:p>
    <w:p w:rsidR="00593EA5" w:rsidRPr="00CA2D1C" w:rsidRDefault="00593EA5" w:rsidP="00131DED">
      <w:pPr>
        <w:pStyle w:val="Body1"/>
      </w:pPr>
    </w:p>
    <w:p w:rsidR="00593EA5" w:rsidRPr="00CA2D1C" w:rsidRDefault="00593EA5" w:rsidP="006A6D84">
      <w:pPr>
        <w:pStyle w:val="Body1"/>
      </w:pPr>
      <w:r w:rsidRPr="00CA2D1C">
        <w:t>The payload shall be of the specified length and contain a human readable error description expressed in ASCII.  A length of zero with no description is legal.</w:t>
      </w:r>
    </w:p>
    <w:p w:rsidR="00593EA5" w:rsidRPr="00CA2D1C" w:rsidRDefault="00593EA5" w:rsidP="00131DED">
      <w:pPr>
        <w:pStyle w:val="Body1"/>
      </w:pPr>
    </w:p>
    <w:p w:rsidR="00593EA5" w:rsidRPr="00CA2D1C" w:rsidRDefault="00593EA5" w:rsidP="00131DED">
      <w:pPr>
        <w:pStyle w:val="Body1"/>
      </w:pPr>
      <w:r w:rsidRPr="00CA2D1C">
        <w:t xml:space="preserve">The IVI Foundation defines the error codes listed in </w:t>
      </w:r>
      <w:fldSimple w:instr=" REF _Ref240962938 \h  \* MERGEFORMAT ">
        <w:r w:rsidR="00127944" w:rsidRPr="00CA2D1C">
          <w:t xml:space="preserve">Table </w:t>
        </w:r>
        <w:r w:rsidR="00127944">
          <w:rPr>
            <w:noProof/>
          </w:rPr>
          <w:t>9</w:t>
        </w:r>
      </w:fldSimple>
      <w:r w:rsidRPr="00CA2D1C">
        <w:t>, error codes from 128-255 inclusive are device defined.</w:t>
      </w:r>
    </w:p>
    <w:p w:rsidR="00593EA5" w:rsidRPr="00CA2D1C" w:rsidRDefault="00593EA5" w:rsidP="00131DED">
      <w:pPr>
        <w:pStyle w:val="Body1"/>
      </w:pPr>
    </w:p>
    <w:p w:rsidR="00593EA5" w:rsidRPr="00CA2D1C" w:rsidRDefault="00593EA5" w:rsidP="00131DED">
      <w:pPr>
        <w:pStyle w:val="Body1"/>
      </w:pPr>
      <w:r w:rsidRPr="00CA2D1C">
        <w:t xml:space="preserve">After sending the </w:t>
      </w:r>
      <w:r w:rsidRPr="00CA2D1C">
        <w:rPr>
          <w:i/>
          <w:iCs/>
        </w:rPr>
        <w:t>Error</w:t>
      </w:r>
      <w:r w:rsidRPr="00CA2D1C">
        <w:t xml:space="preserve"> message, the device shall return to normal processing.</w:t>
      </w:r>
    </w:p>
    <w:p w:rsidR="00593EA5" w:rsidRPr="00CA2D1C" w:rsidRDefault="00593EA5" w:rsidP="00131DED">
      <w:pPr>
        <w:pStyle w:val="Body1"/>
      </w:pPr>
    </w:p>
    <w:p w:rsidR="00593EA5" w:rsidRPr="00CA2D1C" w:rsidRDefault="00593EA5" w:rsidP="00131DED">
      <w:pPr>
        <w:pStyle w:val="Body1"/>
      </w:pPr>
      <w:r w:rsidRPr="00CA2D1C">
        <w:t xml:space="preserve">For example, the </w:t>
      </w:r>
      <w:r w:rsidRPr="00CA2D1C">
        <w:rPr>
          <w:i/>
          <w:iCs/>
        </w:rPr>
        <w:t>Error</w:t>
      </w:r>
      <w:r w:rsidRPr="00CA2D1C">
        <w:t xml:space="preserve"> message should be sent in reply to unrecognized vendor specific messages or unsupported MessageIDs or control codes.</w:t>
      </w:r>
    </w:p>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31DED">
      <w:pPr>
        <w:pStyle w:val="Caption"/>
        <w:keepNext/>
      </w:pPr>
      <w:bookmarkStart w:id="99" w:name="_Ref240962938"/>
      <w:bookmarkStart w:id="100" w:name="_Ref240962904"/>
      <w:r w:rsidRPr="00CA2D1C">
        <w:t xml:space="preserve">Table </w:t>
      </w:r>
      <w:fldSimple w:instr=" SEQ Table \* ARABIC ">
        <w:r w:rsidR="00127944">
          <w:rPr>
            <w:noProof/>
          </w:rPr>
          <w:t>9</w:t>
        </w:r>
      </w:fldSimple>
      <w:bookmarkEnd w:id="99"/>
      <w:r w:rsidRPr="00CA2D1C">
        <w:t xml:space="preserve">  HiSLIP </w:t>
      </w:r>
      <w:r w:rsidRPr="00CA2D1C">
        <w:rPr>
          <w:noProof/>
        </w:rPr>
        <w:t>Defined Error Codes (non-fatal)</w:t>
      </w:r>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1435"/>
        <w:gridCol w:w="6286"/>
      </w:tblGrid>
      <w:tr w:rsidR="00593EA5" w:rsidRPr="00CA2D1C" w:rsidTr="003D67C1">
        <w:trPr>
          <w:jc w:val="center"/>
        </w:trPr>
        <w:tc>
          <w:tcPr>
            <w:tcW w:w="1435"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Error Code</w:t>
            </w:r>
          </w:p>
        </w:tc>
        <w:tc>
          <w:tcPr>
            <w:tcW w:w="6286"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0</w:t>
            </w:r>
          </w:p>
        </w:tc>
        <w:tc>
          <w:tcPr>
            <w:tcW w:w="6286" w:type="dxa"/>
          </w:tcPr>
          <w:p w:rsidR="00593EA5" w:rsidRPr="00CA2D1C" w:rsidRDefault="00593EA5" w:rsidP="003D67C1">
            <w:pPr>
              <w:keepNext/>
              <w:keepLines/>
              <w:rPr>
                <w:color w:val="000000"/>
                <w:sz w:val="20"/>
                <w:szCs w:val="20"/>
                <w:lang w:val="en-US"/>
              </w:rPr>
            </w:pPr>
            <w:r w:rsidRPr="00CA2D1C">
              <w:rPr>
                <w:color w:val="000000"/>
                <w:sz w:val="20"/>
                <w:szCs w:val="20"/>
                <w:lang w:val="en-US"/>
              </w:rPr>
              <w:t>Unidentified error</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6286" w:type="dxa"/>
          </w:tcPr>
          <w:p w:rsidR="00593EA5" w:rsidRPr="00CA2D1C" w:rsidRDefault="00593EA5" w:rsidP="003D67C1">
            <w:pPr>
              <w:keepNext/>
              <w:keepLines/>
              <w:rPr>
                <w:color w:val="000000"/>
                <w:sz w:val="20"/>
                <w:szCs w:val="20"/>
                <w:lang w:val="en-US"/>
              </w:rPr>
            </w:pPr>
            <w:r w:rsidRPr="00CA2D1C">
              <w:rPr>
                <w:color w:val="000000"/>
                <w:sz w:val="20"/>
                <w:szCs w:val="20"/>
                <w:lang w:val="en-US"/>
              </w:rPr>
              <w:t>Unrecognized Message Type</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6286" w:type="dxa"/>
          </w:tcPr>
          <w:p w:rsidR="00593EA5" w:rsidRPr="00CA2D1C" w:rsidRDefault="00593EA5" w:rsidP="00131DED">
            <w:pPr>
              <w:rPr>
                <w:color w:val="000000"/>
                <w:sz w:val="20"/>
                <w:szCs w:val="20"/>
                <w:lang w:val="en-US"/>
              </w:rPr>
            </w:pPr>
            <w:r w:rsidRPr="00CA2D1C">
              <w:rPr>
                <w:color w:val="000000"/>
                <w:sz w:val="20"/>
                <w:szCs w:val="20"/>
                <w:lang w:val="en-US"/>
              </w:rPr>
              <w:t>Unrecognized control code</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3</w:t>
            </w:r>
          </w:p>
        </w:tc>
        <w:tc>
          <w:tcPr>
            <w:tcW w:w="6286" w:type="dxa"/>
          </w:tcPr>
          <w:p w:rsidR="00593EA5" w:rsidRPr="00CA2D1C" w:rsidRDefault="00593EA5" w:rsidP="003D67C1">
            <w:pPr>
              <w:keepNext/>
              <w:keepLines/>
              <w:rPr>
                <w:color w:val="000000"/>
                <w:sz w:val="20"/>
                <w:szCs w:val="20"/>
                <w:lang w:val="en-US"/>
              </w:rPr>
            </w:pPr>
            <w:r w:rsidRPr="00CA2D1C">
              <w:rPr>
                <w:color w:val="000000"/>
                <w:sz w:val="20"/>
                <w:szCs w:val="20"/>
                <w:lang w:val="en-US"/>
              </w:rPr>
              <w:t>Unrecognized Vendor Defined Message</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4</w:t>
            </w:r>
          </w:p>
        </w:tc>
        <w:tc>
          <w:tcPr>
            <w:tcW w:w="6286" w:type="dxa"/>
          </w:tcPr>
          <w:p w:rsidR="00593EA5" w:rsidRPr="00CA2D1C" w:rsidRDefault="00593EA5" w:rsidP="003D67C1">
            <w:pPr>
              <w:keepNext/>
              <w:keepLines/>
              <w:rPr>
                <w:color w:val="000000"/>
                <w:sz w:val="20"/>
                <w:szCs w:val="20"/>
                <w:lang w:val="en-US"/>
              </w:rPr>
            </w:pPr>
            <w:r w:rsidRPr="00CA2D1C">
              <w:rPr>
                <w:color w:val="000000"/>
                <w:sz w:val="20"/>
                <w:szCs w:val="20"/>
                <w:lang w:val="en-US"/>
              </w:rPr>
              <w:t>Message too large</w:t>
            </w:r>
          </w:p>
        </w:tc>
      </w:tr>
      <w:tr w:rsidR="00593EA5" w:rsidRPr="00CA2D1C" w:rsidTr="003D67C1">
        <w:trPr>
          <w:jc w:val="center"/>
        </w:trPr>
        <w:tc>
          <w:tcPr>
            <w:tcW w:w="1435" w:type="dxa"/>
            <w:tcBorders>
              <w:right w:val="single" w:sz="12" w:space="0" w:color="auto"/>
            </w:tcBorders>
          </w:tcPr>
          <w:p w:rsidR="00593EA5" w:rsidRPr="00CA2D1C" w:rsidRDefault="00593EA5" w:rsidP="003D67C1">
            <w:pPr>
              <w:jc w:val="center"/>
              <w:rPr>
                <w:i/>
                <w:color w:val="000000"/>
                <w:sz w:val="20"/>
                <w:szCs w:val="20"/>
                <w:lang w:val="en-US"/>
              </w:rPr>
            </w:pPr>
            <w:r w:rsidRPr="00CA2D1C">
              <w:rPr>
                <w:i/>
                <w:color w:val="000000"/>
                <w:sz w:val="20"/>
                <w:szCs w:val="20"/>
                <w:lang w:val="en-US"/>
              </w:rPr>
              <w:t>5-127</w:t>
            </w:r>
          </w:p>
        </w:tc>
        <w:tc>
          <w:tcPr>
            <w:tcW w:w="6286" w:type="dxa"/>
          </w:tcPr>
          <w:p w:rsidR="00593EA5" w:rsidRPr="00CA2D1C" w:rsidRDefault="00593EA5">
            <w:pPr>
              <w:rPr>
                <w:color w:val="000000"/>
                <w:sz w:val="20"/>
                <w:szCs w:val="20"/>
                <w:lang w:val="en-US"/>
              </w:rPr>
            </w:pPr>
            <w:r w:rsidRPr="00CA2D1C">
              <w:rPr>
                <w:color w:val="000000"/>
                <w:sz w:val="20"/>
                <w:szCs w:val="20"/>
                <w:lang w:val="en-US"/>
              </w:rPr>
              <w:t>Reserved for HiSLIP extensions</w:t>
            </w:r>
          </w:p>
        </w:tc>
      </w:tr>
      <w:tr w:rsidR="00593EA5" w:rsidRPr="00CA2D1C" w:rsidTr="003D67C1">
        <w:trPr>
          <w:jc w:val="center"/>
        </w:trPr>
        <w:tc>
          <w:tcPr>
            <w:tcW w:w="1435"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128-255</w:t>
            </w:r>
          </w:p>
        </w:tc>
        <w:tc>
          <w:tcPr>
            <w:tcW w:w="6286" w:type="dxa"/>
          </w:tcPr>
          <w:p w:rsidR="00593EA5" w:rsidRPr="00CA2D1C" w:rsidRDefault="00593EA5" w:rsidP="003D67C1">
            <w:pPr>
              <w:keepNext/>
              <w:keepLines/>
              <w:rPr>
                <w:color w:val="000000"/>
                <w:sz w:val="20"/>
                <w:szCs w:val="20"/>
                <w:lang w:val="en-US"/>
              </w:rPr>
            </w:pPr>
            <w:r w:rsidRPr="00CA2D1C">
              <w:rPr>
                <w:color w:val="000000"/>
                <w:sz w:val="20"/>
                <w:szCs w:val="20"/>
                <w:lang w:val="en-US"/>
              </w:rPr>
              <w:t>Device defined errors</w:t>
            </w:r>
          </w:p>
        </w:tc>
      </w:tr>
    </w:tbl>
    <w:p w:rsidR="00593EA5" w:rsidRPr="00CA2D1C" w:rsidRDefault="00593EA5" w:rsidP="00131DED">
      <w:pPr>
        <w:rPr>
          <w:sz w:val="20"/>
          <w:szCs w:val="20"/>
          <w:lang w:val="en-US"/>
        </w:rPr>
      </w:pPr>
    </w:p>
    <w:p w:rsidR="00593EA5" w:rsidRPr="00CA2D1C" w:rsidRDefault="00593EA5" w:rsidP="003641DA">
      <w:pPr>
        <w:pStyle w:val="Heading2"/>
      </w:pPr>
      <w:bookmarkStart w:id="101" w:name="_Toc242161674"/>
      <w:bookmarkStart w:id="102" w:name="_Toc263889040"/>
      <w:r w:rsidRPr="00CA2D1C">
        <w:lastRenderedPageBreak/>
        <w:t>DataTransfer Messages</w:t>
      </w:r>
      <w:bookmarkEnd w:id="101"/>
      <w:bookmarkEnd w:id="102"/>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10</w:t>
        </w:r>
      </w:fldSimple>
      <w:r w:rsidRPr="00CA2D1C">
        <w:t xml:space="preserve"> Data Transfer Messages from Client to 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874"/>
        <w:gridCol w:w="5130"/>
        <w:gridCol w:w="2584"/>
      </w:tblGrid>
      <w:tr w:rsidR="00593EA5" w:rsidRPr="00CA2D1C" w:rsidTr="003D67C1">
        <w:trPr>
          <w:jc w:val="center"/>
        </w:trPr>
        <w:tc>
          <w:tcPr>
            <w:tcW w:w="874"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Initiator</w:t>
            </w:r>
          </w:p>
        </w:tc>
        <w:tc>
          <w:tcPr>
            <w:tcW w:w="513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58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Data Consumer</w:t>
            </w:r>
          </w:p>
        </w:tc>
      </w:tr>
      <w:tr w:rsidR="00593EA5" w:rsidRPr="00CA2D1C" w:rsidTr="003D67C1">
        <w:trPr>
          <w:jc w:val="center"/>
        </w:trPr>
        <w:tc>
          <w:tcPr>
            <w:tcW w:w="87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 xml:space="preserve">client </w:t>
            </w:r>
          </w:p>
        </w:tc>
        <w:tc>
          <w:tcPr>
            <w:tcW w:w="513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Data</w:t>
            </w:r>
            <w:r w:rsidRPr="00CA2D1C">
              <w:rPr>
                <w:color w:val="000000"/>
                <w:sz w:val="20"/>
                <w:szCs w:val="20"/>
                <w:lang w:val="en-US"/>
              </w:rPr>
              <w:t>&gt;&lt;RMT-delivered&gt;&lt;MessageID&gt;&lt;length&gt;&lt;data&gt;</w:t>
            </w:r>
          </w:p>
        </w:tc>
        <w:tc>
          <w:tcPr>
            <w:tcW w:w="2584" w:type="dxa"/>
          </w:tcPr>
          <w:p w:rsidR="00593EA5" w:rsidRPr="00CA2D1C" w:rsidRDefault="00593EA5" w:rsidP="003D67C1">
            <w:pPr>
              <w:keepNext/>
              <w:keepLines/>
              <w:rPr>
                <w:sz w:val="20"/>
                <w:szCs w:val="20"/>
                <w:lang w:val="en-US"/>
              </w:rPr>
            </w:pPr>
            <w:r w:rsidRPr="00CA2D1C">
              <w:rPr>
                <w:sz w:val="20"/>
                <w:szCs w:val="20"/>
                <w:lang w:val="en-US"/>
              </w:rPr>
              <w:t>Accept data and use it appropriately</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 xml:space="preserve">RMT-delivered is 1 if this is the first </w:t>
            </w:r>
            <w:r w:rsidRPr="00CA2D1C">
              <w:rPr>
                <w:i/>
                <w:sz w:val="20"/>
                <w:szCs w:val="20"/>
                <w:lang w:val="en-US"/>
              </w:rPr>
              <w:t>Data</w:t>
            </w:r>
            <w:r w:rsidRPr="00CA2D1C">
              <w:rPr>
                <w:sz w:val="20"/>
                <w:szCs w:val="20"/>
                <w:lang w:val="en-US"/>
              </w:rPr>
              <w:t xml:space="preserve">, </w:t>
            </w:r>
            <w:r w:rsidRPr="00CA2D1C">
              <w:rPr>
                <w:i/>
                <w:sz w:val="20"/>
                <w:szCs w:val="20"/>
                <w:lang w:val="en-US"/>
              </w:rPr>
              <w:t>DataEND</w:t>
            </w:r>
            <w:r w:rsidRPr="00CA2D1C">
              <w:rPr>
                <w:sz w:val="20"/>
                <w:szCs w:val="20"/>
                <w:lang w:val="en-US"/>
              </w:rPr>
              <w:t xml:space="preserve"> or </w:t>
            </w:r>
            <w:r w:rsidRPr="00CA2D1C">
              <w:rPr>
                <w:i/>
                <w:sz w:val="20"/>
                <w:szCs w:val="20"/>
                <w:lang w:val="en-US"/>
              </w:rPr>
              <w:t>Trigger</w:t>
            </w:r>
            <w:r w:rsidRPr="00CA2D1C">
              <w:rPr>
                <w:sz w:val="20"/>
                <w:szCs w:val="20"/>
                <w:lang w:val="en-US"/>
              </w:rPr>
              <w:t xml:space="preserve"> message since the client delivered RMT to the application layer.</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 xml:space="preserve">The client increments the MessageID with each </w:t>
            </w:r>
            <w:r w:rsidRPr="00CA2D1C">
              <w:rPr>
                <w:i/>
                <w:sz w:val="20"/>
                <w:szCs w:val="20"/>
                <w:lang w:val="en-US"/>
              </w:rPr>
              <w:t>Data</w:t>
            </w:r>
            <w:r w:rsidRPr="00CA2D1C">
              <w:rPr>
                <w:sz w:val="20"/>
                <w:szCs w:val="20"/>
                <w:lang w:val="en-US"/>
              </w:rPr>
              <w:t xml:space="preserve">, </w:t>
            </w:r>
            <w:r w:rsidRPr="00CA2D1C">
              <w:rPr>
                <w:i/>
                <w:sz w:val="20"/>
                <w:szCs w:val="20"/>
                <w:lang w:val="en-US"/>
              </w:rPr>
              <w:t>DataEND</w:t>
            </w:r>
            <w:r w:rsidRPr="00CA2D1C">
              <w:rPr>
                <w:sz w:val="20"/>
                <w:szCs w:val="20"/>
                <w:lang w:val="en-US"/>
              </w:rPr>
              <w:t xml:space="preserve"> or </w:t>
            </w:r>
            <w:r w:rsidRPr="00CA2D1C">
              <w:rPr>
                <w:i/>
                <w:sz w:val="20"/>
                <w:szCs w:val="20"/>
                <w:lang w:val="en-US"/>
              </w:rPr>
              <w:t>Trigger</w:t>
            </w:r>
            <w:r w:rsidRPr="00CA2D1C">
              <w:rPr>
                <w:sz w:val="20"/>
                <w:szCs w:val="20"/>
                <w:lang w:val="en-US"/>
              </w:rPr>
              <w:t xml:space="preserve"> message sent.</w:t>
            </w:r>
          </w:p>
        </w:tc>
      </w:tr>
      <w:tr w:rsidR="00593EA5" w:rsidRPr="00CA2D1C" w:rsidTr="003D67C1">
        <w:trPr>
          <w:jc w:val="center"/>
        </w:trPr>
        <w:tc>
          <w:tcPr>
            <w:tcW w:w="87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client</w:t>
            </w:r>
          </w:p>
        </w:tc>
        <w:tc>
          <w:tcPr>
            <w:tcW w:w="5130" w:type="dxa"/>
          </w:tcPr>
          <w:p w:rsidR="00593EA5" w:rsidRPr="00CA2D1C" w:rsidRDefault="00593EA5" w:rsidP="003D67C1">
            <w:pPr>
              <w:keepNext/>
              <w:keepLines/>
              <w:jc w:val="center"/>
              <w:rPr>
                <w:sz w:val="20"/>
                <w:szCs w:val="20"/>
                <w:lang w:val="en-US"/>
              </w:rPr>
            </w:pPr>
            <w:r w:rsidRPr="00CA2D1C">
              <w:rPr>
                <w:i/>
                <w:color w:val="000000"/>
                <w:sz w:val="20"/>
                <w:szCs w:val="20"/>
                <w:lang w:val="en-US"/>
              </w:rPr>
              <w:t>&lt;DataEND</w:t>
            </w:r>
            <w:r w:rsidRPr="00CA2D1C">
              <w:rPr>
                <w:color w:val="000000"/>
                <w:sz w:val="20"/>
                <w:szCs w:val="20"/>
                <w:lang w:val="en-US"/>
              </w:rPr>
              <w:t>&gt;&lt;RMT-delivered&gt;&lt;MessageID&gt;&lt;length&gt;&lt;data&gt;</w:t>
            </w:r>
          </w:p>
        </w:tc>
        <w:tc>
          <w:tcPr>
            <w:tcW w:w="2584" w:type="dxa"/>
          </w:tcPr>
          <w:p w:rsidR="00593EA5" w:rsidRPr="00CA2D1C" w:rsidRDefault="00593EA5" w:rsidP="003D67C1">
            <w:pPr>
              <w:keepNext/>
              <w:keepLines/>
              <w:rPr>
                <w:sz w:val="20"/>
                <w:szCs w:val="20"/>
                <w:lang w:val="en-US"/>
              </w:rPr>
            </w:pPr>
            <w:r w:rsidRPr="00CA2D1C">
              <w:rPr>
                <w:sz w:val="20"/>
                <w:szCs w:val="20"/>
                <w:lang w:val="en-US"/>
              </w:rPr>
              <w:t xml:space="preserve">Accept data and use it appropriately.  Final data byte has an accompanying END. </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 xml:space="preserve">RMT-delivered is 1 if this is the first </w:t>
            </w:r>
            <w:r w:rsidRPr="00CA2D1C">
              <w:rPr>
                <w:i/>
                <w:sz w:val="20"/>
                <w:szCs w:val="20"/>
                <w:lang w:val="en-US"/>
              </w:rPr>
              <w:t>Data</w:t>
            </w:r>
            <w:r w:rsidRPr="00CA2D1C">
              <w:rPr>
                <w:sz w:val="20"/>
                <w:szCs w:val="20"/>
                <w:lang w:val="en-US"/>
              </w:rPr>
              <w:t xml:space="preserve">, </w:t>
            </w:r>
            <w:r w:rsidRPr="00CA2D1C">
              <w:rPr>
                <w:i/>
                <w:sz w:val="20"/>
                <w:szCs w:val="20"/>
                <w:lang w:val="en-US"/>
              </w:rPr>
              <w:t>DataEND</w:t>
            </w:r>
            <w:r w:rsidRPr="00CA2D1C">
              <w:rPr>
                <w:sz w:val="20"/>
                <w:szCs w:val="20"/>
                <w:lang w:val="en-US"/>
              </w:rPr>
              <w:t xml:space="preserve"> or </w:t>
            </w:r>
            <w:r w:rsidRPr="00CA2D1C">
              <w:rPr>
                <w:i/>
                <w:sz w:val="20"/>
                <w:szCs w:val="20"/>
                <w:lang w:val="en-US"/>
              </w:rPr>
              <w:t>Trigger</w:t>
            </w:r>
            <w:r w:rsidRPr="00CA2D1C">
              <w:rPr>
                <w:sz w:val="20"/>
                <w:szCs w:val="20"/>
                <w:lang w:val="en-US"/>
              </w:rPr>
              <w:t xml:space="preserve"> message since the client delivered RMT to the application layer.</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 xml:space="preserve">The client increments the MessageID with each </w:t>
            </w:r>
            <w:r w:rsidRPr="00CA2D1C">
              <w:rPr>
                <w:i/>
                <w:sz w:val="20"/>
                <w:szCs w:val="20"/>
                <w:lang w:val="en-US"/>
              </w:rPr>
              <w:t>Data</w:t>
            </w:r>
            <w:r w:rsidRPr="00CA2D1C">
              <w:rPr>
                <w:sz w:val="20"/>
                <w:szCs w:val="20"/>
                <w:lang w:val="en-US"/>
              </w:rPr>
              <w:t xml:space="preserve">, </w:t>
            </w:r>
            <w:r w:rsidRPr="00CA2D1C">
              <w:rPr>
                <w:i/>
                <w:sz w:val="20"/>
                <w:szCs w:val="20"/>
                <w:lang w:val="en-US"/>
              </w:rPr>
              <w:t>DataEND</w:t>
            </w:r>
            <w:r w:rsidRPr="00CA2D1C">
              <w:rPr>
                <w:sz w:val="20"/>
                <w:szCs w:val="20"/>
                <w:lang w:val="en-US"/>
              </w:rPr>
              <w:t xml:space="preserve"> or </w:t>
            </w:r>
            <w:r w:rsidRPr="00CA2D1C">
              <w:rPr>
                <w:i/>
                <w:sz w:val="20"/>
                <w:szCs w:val="20"/>
                <w:lang w:val="en-US"/>
              </w:rPr>
              <w:t>Trigger</w:t>
            </w:r>
            <w:r w:rsidRPr="00CA2D1C">
              <w:rPr>
                <w:sz w:val="20"/>
                <w:szCs w:val="20"/>
                <w:lang w:val="en-US"/>
              </w:rPr>
              <w:t xml:space="preserve">  message sent.</w:t>
            </w:r>
          </w:p>
        </w:tc>
      </w:tr>
    </w:tbl>
    <w:p w:rsidR="00593EA5" w:rsidRPr="00CA2D1C" w:rsidRDefault="00593EA5" w:rsidP="00131DED">
      <w:pPr>
        <w:rPr>
          <w:sz w:val="20"/>
          <w:szCs w:val="20"/>
          <w:lang w:val="en-US"/>
        </w:rPr>
      </w:pPr>
    </w:p>
    <w:p w:rsidR="00593EA5" w:rsidRPr="00CA2D1C" w:rsidRDefault="00593EA5" w:rsidP="00131DED">
      <w:pPr>
        <w:pStyle w:val="Caption"/>
        <w:keepNext/>
      </w:pPr>
      <w:r w:rsidRPr="00CA2D1C">
        <w:lastRenderedPageBreak/>
        <w:t xml:space="preserve">Table </w:t>
      </w:r>
      <w:fldSimple w:instr=" SEQ Table \* ARABIC ">
        <w:r w:rsidR="00127944">
          <w:rPr>
            <w:noProof/>
          </w:rPr>
          <w:t>11</w:t>
        </w:r>
      </w:fldSimple>
      <w:r w:rsidRPr="00CA2D1C">
        <w:t xml:space="preserve"> Data Transfer Messages from Server to Client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874"/>
        <w:gridCol w:w="5130"/>
        <w:gridCol w:w="2584"/>
      </w:tblGrid>
      <w:tr w:rsidR="00593EA5" w:rsidRPr="00CA2D1C" w:rsidTr="003D67C1">
        <w:trPr>
          <w:jc w:val="center"/>
        </w:trPr>
        <w:tc>
          <w:tcPr>
            <w:tcW w:w="874"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Initiator</w:t>
            </w:r>
          </w:p>
        </w:tc>
        <w:tc>
          <w:tcPr>
            <w:tcW w:w="513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58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Data Consumer</w:t>
            </w:r>
          </w:p>
        </w:tc>
      </w:tr>
      <w:tr w:rsidR="00593EA5" w:rsidRPr="00CA2D1C" w:rsidTr="003D67C1">
        <w:trPr>
          <w:jc w:val="center"/>
        </w:trPr>
        <w:tc>
          <w:tcPr>
            <w:tcW w:w="87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server</w:t>
            </w:r>
          </w:p>
        </w:tc>
        <w:tc>
          <w:tcPr>
            <w:tcW w:w="513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Data</w:t>
            </w:r>
            <w:r w:rsidRPr="00CA2D1C">
              <w:rPr>
                <w:color w:val="000000"/>
                <w:sz w:val="20"/>
                <w:szCs w:val="20"/>
                <w:lang w:val="en-US"/>
              </w:rPr>
              <w:t>&gt;&lt;0&gt;&lt;MessageID&gt;&lt;length&gt;&lt;data&gt;</w:t>
            </w:r>
          </w:p>
        </w:tc>
        <w:tc>
          <w:tcPr>
            <w:tcW w:w="2584" w:type="dxa"/>
          </w:tcPr>
          <w:p w:rsidR="00593EA5" w:rsidRPr="00CA2D1C" w:rsidRDefault="00593EA5" w:rsidP="003D67C1">
            <w:pPr>
              <w:keepNext/>
              <w:keepLines/>
              <w:rPr>
                <w:sz w:val="20"/>
                <w:szCs w:val="20"/>
                <w:lang w:val="en-US"/>
              </w:rPr>
            </w:pPr>
            <w:r w:rsidRPr="00CA2D1C">
              <w:rPr>
                <w:sz w:val="20"/>
                <w:szCs w:val="20"/>
                <w:lang w:val="en-US"/>
              </w:rPr>
              <w:t>Accept data and handle appropriately</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The MessageID in synchronized mode is the ID of the message containing the RMT that generated this response or 0xffff ffff. The MessageID in overlapped mode is an ID that is incremented with each data transfer message sent.</w:t>
            </w:r>
          </w:p>
          <w:p w:rsidR="00593EA5" w:rsidRPr="00CA2D1C" w:rsidRDefault="00593EA5" w:rsidP="003D67C1">
            <w:pPr>
              <w:keepNext/>
              <w:keepLines/>
              <w:rPr>
                <w:sz w:val="20"/>
                <w:szCs w:val="20"/>
                <w:lang w:val="en-US"/>
              </w:rPr>
            </w:pPr>
          </w:p>
        </w:tc>
      </w:tr>
      <w:tr w:rsidR="00593EA5" w:rsidRPr="00CA2D1C" w:rsidTr="003D67C1">
        <w:trPr>
          <w:jc w:val="center"/>
        </w:trPr>
        <w:tc>
          <w:tcPr>
            <w:tcW w:w="874"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server</w:t>
            </w:r>
          </w:p>
        </w:tc>
        <w:tc>
          <w:tcPr>
            <w:tcW w:w="5130" w:type="dxa"/>
          </w:tcPr>
          <w:p w:rsidR="00593EA5" w:rsidRPr="00CA2D1C" w:rsidRDefault="00593EA5" w:rsidP="003D67C1">
            <w:pPr>
              <w:keepNext/>
              <w:keepLines/>
              <w:jc w:val="center"/>
              <w:rPr>
                <w:sz w:val="20"/>
                <w:szCs w:val="20"/>
                <w:lang w:val="en-US"/>
              </w:rPr>
            </w:pPr>
            <w:r w:rsidRPr="00CA2D1C">
              <w:rPr>
                <w:i/>
                <w:color w:val="000000"/>
                <w:sz w:val="20"/>
                <w:szCs w:val="20"/>
                <w:lang w:val="en-US"/>
              </w:rPr>
              <w:t>&lt;DataEND</w:t>
            </w:r>
            <w:r w:rsidRPr="00CA2D1C">
              <w:rPr>
                <w:color w:val="000000"/>
                <w:sz w:val="20"/>
                <w:szCs w:val="20"/>
                <w:lang w:val="en-US"/>
              </w:rPr>
              <w:t>&gt;&lt;0&gt;&lt;MessageID&gt;&lt;length&gt;&lt;data&gt;</w:t>
            </w:r>
          </w:p>
        </w:tc>
        <w:tc>
          <w:tcPr>
            <w:tcW w:w="2584" w:type="dxa"/>
          </w:tcPr>
          <w:p w:rsidR="00593EA5" w:rsidRPr="00CA2D1C" w:rsidRDefault="00593EA5" w:rsidP="003D67C1">
            <w:pPr>
              <w:keepNext/>
              <w:keepLines/>
              <w:rPr>
                <w:sz w:val="20"/>
                <w:szCs w:val="20"/>
                <w:lang w:val="en-US"/>
              </w:rPr>
            </w:pPr>
            <w:r w:rsidRPr="00CA2D1C">
              <w:rPr>
                <w:sz w:val="20"/>
                <w:szCs w:val="20"/>
                <w:lang w:val="en-US"/>
              </w:rPr>
              <w:t xml:space="preserve">Accept data and handle appropriately.  Final data byte has an accompanying END. </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The MessageID in synchronized mode is the ID of the message containing the RMT that generated this response. The MessageID in overlapped mode is an ID that is incremented with each data transfer message sent.</w:t>
            </w:r>
          </w:p>
          <w:p w:rsidR="00593EA5" w:rsidRPr="00CA2D1C" w:rsidRDefault="00593EA5" w:rsidP="003D67C1">
            <w:pPr>
              <w:keepNext/>
              <w:keepLines/>
              <w:rPr>
                <w:sz w:val="20"/>
                <w:szCs w:val="20"/>
                <w:lang w:val="en-US"/>
              </w:rPr>
            </w:pP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31DED">
      <w:pPr>
        <w:pStyle w:val="Body1"/>
      </w:pPr>
      <w:r w:rsidRPr="00CA2D1C">
        <w:t>Either the server or the client is permitted to initiate a data transfer at any time.</w:t>
      </w:r>
    </w:p>
    <w:p w:rsidR="00593EA5" w:rsidRPr="00CA2D1C" w:rsidRDefault="00593EA5" w:rsidP="006A6D84">
      <w:pPr>
        <w:pStyle w:val="Body"/>
      </w:pPr>
      <w:r w:rsidRPr="00CA2D1C">
        <w:t>For client originated message:</w:t>
      </w:r>
    </w:p>
    <w:p w:rsidR="00593EA5" w:rsidRPr="00CA2D1C" w:rsidRDefault="00593EA5" w:rsidP="006A6D84">
      <w:pPr>
        <w:pStyle w:val="BodyHanging1"/>
      </w:pPr>
      <w:r w:rsidRPr="00CA2D1C">
        <w:t>RMT-delivered</w:t>
      </w:r>
      <w:r w:rsidRPr="00CA2D1C">
        <w:tab/>
        <w:t xml:space="preserve">RMT-delivered is 1 if this is the first </w:t>
      </w:r>
      <w:r w:rsidRPr="00CA2D1C">
        <w:rPr>
          <w:i/>
        </w:rPr>
        <w:t xml:space="preserve">Data, DataEND, Trigger, </w:t>
      </w:r>
      <w:r w:rsidRPr="00CA2D1C">
        <w:t xml:space="preserve">or </w:t>
      </w:r>
      <w:r w:rsidRPr="00CA2D1C">
        <w:rPr>
          <w:i/>
        </w:rPr>
        <w:t>StatusQuery</w:t>
      </w:r>
      <w:r w:rsidRPr="00CA2D1C">
        <w:t xml:space="preserve"> message since the HiSLIP client delivered an RMT to the client application layer.</w:t>
      </w:r>
    </w:p>
    <w:p w:rsidR="00593EA5" w:rsidRPr="00CA2D1C" w:rsidRDefault="00593EA5" w:rsidP="006A6D84">
      <w:pPr>
        <w:pStyle w:val="BodyHanging1"/>
      </w:pPr>
      <w:r w:rsidRPr="00CA2D1C">
        <w:t>MessageID</w:t>
      </w:r>
      <w:r w:rsidRPr="00CA2D1C">
        <w:tab/>
        <w:t xml:space="preserve">MessageID identifies this message so that response data from the server can indicate the message that generated it.  For generation of the MessageID, see sections </w:t>
      </w:r>
      <w:r w:rsidR="0091478C" w:rsidRPr="00CA2D1C">
        <w:fldChar w:fldCharType="begin"/>
      </w:r>
      <w:r w:rsidRPr="00CA2D1C">
        <w:instrText xml:space="preserve"> REF _Ref244310547 \r \h </w:instrText>
      </w:r>
      <w:r w:rsidR="0091478C" w:rsidRPr="00CA2D1C">
        <w:fldChar w:fldCharType="separate"/>
      </w:r>
      <w:r w:rsidR="00127944">
        <w:t>3.1.2</w:t>
      </w:r>
      <w:r w:rsidR="0091478C" w:rsidRPr="00CA2D1C">
        <w:fldChar w:fldCharType="end"/>
      </w:r>
      <w:r w:rsidRPr="00CA2D1C">
        <w:t xml:space="preserve"> (</w:t>
      </w:r>
      <w:fldSimple w:instr=" REF _Ref244310547 \h  \* MERGEFORMAT ">
        <w:r w:rsidR="00127944" w:rsidRPr="00127944">
          <w:rPr>
            <w:i/>
          </w:rPr>
          <w:t>Synchronized Mode Client Requirements</w:t>
        </w:r>
      </w:fldSimple>
      <w:r w:rsidRPr="00CA2D1C">
        <w:t xml:space="preserve">) and </w:t>
      </w:r>
      <w:r w:rsidR="0091478C" w:rsidRPr="00CA2D1C">
        <w:fldChar w:fldCharType="begin"/>
      </w:r>
      <w:r w:rsidRPr="00CA2D1C">
        <w:instrText xml:space="preserve"> REF _Ref244597096 \r \h </w:instrText>
      </w:r>
      <w:r w:rsidR="0091478C" w:rsidRPr="00CA2D1C">
        <w:fldChar w:fldCharType="separate"/>
      </w:r>
      <w:r w:rsidR="00127944">
        <w:t>3.2.2</w:t>
      </w:r>
      <w:r w:rsidR="0091478C" w:rsidRPr="00CA2D1C">
        <w:fldChar w:fldCharType="end"/>
      </w:r>
      <w:r w:rsidRPr="00CA2D1C">
        <w:t xml:space="preserve"> (</w:t>
      </w:r>
      <w:fldSimple w:instr=" REF _Ref244597142 \h  \* MERGEFORMAT ">
        <w:r w:rsidR="00127944" w:rsidRPr="00127944">
          <w:rPr>
            <w:i/>
          </w:rPr>
          <w:t>Overlap Mode Client Requirements</w:t>
        </w:r>
      </w:fldSimple>
      <w:r w:rsidRPr="00CA2D1C">
        <w:t>).</w:t>
      </w:r>
    </w:p>
    <w:p w:rsidR="00593EA5" w:rsidRPr="00CA2D1C" w:rsidRDefault="00593EA5" w:rsidP="00CD067A">
      <w:pPr>
        <w:pStyle w:val="BodyHanging1"/>
        <w:ind w:left="0" w:firstLine="0"/>
      </w:pPr>
    </w:p>
    <w:p w:rsidR="00593EA5" w:rsidRPr="00CA2D1C" w:rsidRDefault="00593EA5" w:rsidP="00CD067A">
      <w:pPr>
        <w:pStyle w:val="Body1"/>
      </w:pPr>
      <w:r w:rsidRPr="00CA2D1C">
        <w:t>For server originated messages:</w:t>
      </w:r>
    </w:p>
    <w:p w:rsidR="00593EA5" w:rsidRPr="00CA2D1C" w:rsidRDefault="00593EA5" w:rsidP="00D34D08">
      <w:pPr>
        <w:pStyle w:val="BodyHanging1"/>
      </w:pPr>
      <w:r w:rsidRPr="00CA2D1C">
        <w:t>MessageID</w:t>
      </w:r>
      <w:r w:rsidRPr="00CA2D1C">
        <w:tab/>
        <w:t xml:space="preserve">MessageID in synchronized mode identifies the client message responsible for generating this response.  In overlapped mode, the MessageID is a continuously incrementing count that assists in MAV generation.  See section </w:t>
      </w:r>
      <w:r w:rsidR="0091478C" w:rsidRPr="00CA2D1C">
        <w:fldChar w:fldCharType="begin"/>
      </w:r>
      <w:r w:rsidRPr="00CA2D1C">
        <w:instrText xml:space="preserve"> REF _Ref244310671 \r \h </w:instrText>
      </w:r>
      <w:r w:rsidR="0091478C" w:rsidRPr="00CA2D1C">
        <w:fldChar w:fldCharType="separate"/>
      </w:r>
      <w:r w:rsidR="00127944">
        <w:t>3.1.1</w:t>
      </w:r>
      <w:r w:rsidR="0091478C" w:rsidRPr="00CA2D1C">
        <w:fldChar w:fldCharType="end"/>
      </w:r>
      <w:r w:rsidRPr="00CA2D1C">
        <w:t>(</w:t>
      </w:r>
      <w:fldSimple w:instr=" REF _Ref244310671 \h  \* MERGEFORMAT ">
        <w:r w:rsidR="00127944" w:rsidRPr="00127944">
          <w:rPr>
            <w:i/>
          </w:rPr>
          <w:t>Synchronized Mode Server Requirements</w:t>
        </w:r>
      </w:fldSimple>
      <w:r w:rsidRPr="00CA2D1C">
        <w:rPr>
          <w:i/>
        </w:rPr>
        <w:t>)</w:t>
      </w:r>
      <w:r w:rsidRPr="00CA2D1C">
        <w:t xml:space="preserve">and </w:t>
      </w:r>
      <w:r w:rsidR="0091478C" w:rsidRPr="00CA2D1C">
        <w:fldChar w:fldCharType="begin"/>
      </w:r>
      <w:r w:rsidRPr="00CA2D1C">
        <w:instrText xml:space="preserve"> REF _Ref244597572 \r \h </w:instrText>
      </w:r>
      <w:r w:rsidR="0091478C" w:rsidRPr="00CA2D1C">
        <w:fldChar w:fldCharType="separate"/>
      </w:r>
      <w:r w:rsidR="00127944">
        <w:t>3.2.1</w:t>
      </w:r>
      <w:r w:rsidR="0091478C" w:rsidRPr="00CA2D1C">
        <w:fldChar w:fldCharType="end"/>
      </w:r>
      <w:r w:rsidRPr="00CA2D1C">
        <w:t>(</w:t>
      </w:r>
      <w:fldSimple w:instr=" REF _Ref244597582 \h  \* MERGEFORMAT ">
        <w:r w:rsidR="00127944" w:rsidRPr="00127944">
          <w:rPr>
            <w:i/>
          </w:rPr>
          <w:t>Overlap Mode Server Requirements</w:t>
        </w:r>
      </w:fldSimple>
      <w:r w:rsidRPr="00CA2D1C">
        <w:t xml:space="preserve">), and section </w:t>
      </w:r>
      <w:r w:rsidR="0091478C" w:rsidRPr="00CA2D1C">
        <w:fldChar w:fldCharType="begin"/>
      </w:r>
      <w:r w:rsidRPr="00CA2D1C">
        <w:instrText xml:space="preserve"> REF _Ref247884069 \r \h </w:instrText>
      </w:r>
      <w:r w:rsidR="0091478C" w:rsidRPr="00CA2D1C">
        <w:fldChar w:fldCharType="separate"/>
      </w:r>
      <w:r w:rsidR="00127944">
        <w:t>4.14.2</w:t>
      </w:r>
      <w:r w:rsidR="0091478C" w:rsidRPr="00CA2D1C">
        <w:fldChar w:fldCharType="end"/>
      </w:r>
      <w:r w:rsidRPr="00CA2D1C">
        <w:t xml:space="preserve">, </w:t>
      </w:r>
      <w:fldSimple w:instr=" REF _Ref247884057 \h  \* MERGEFORMAT ">
        <w:r w:rsidR="00127944" w:rsidRPr="00127944">
          <w:rPr>
            <w:i/>
          </w:rPr>
          <w:t>MAV Generation in Overlapped Mode</w:t>
        </w:r>
      </w:fldSimple>
    </w:p>
    <w:p w:rsidR="00593EA5" w:rsidRPr="00CA2D1C" w:rsidRDefault="00593EA5" w:rsidP="00D34D08">
      <w:pPr>
        <w:pStyle w:val="BodyHanging1"/>
      </w:pPr>
    </w:p>
    <w:p w:rsidR="00593EA5" w:rsidRPr="00CA2D1C" w:rsidRDefault="00593EA5" w:rsidP="00131DED">
      <w:pPr>
        <w:pStyle w:val="Body1"/>
      </w:pPr>
      <w:r w:rsidRPr="00CA2D1C">
        <w:t xml:space="preserve">The </w:t>
      </w:r>
      <w:r w:rsidRPr="00CA2D1C">
        <w:rPr>
          <w:i/>
        </w:rPr>
        <w:t>DataEND</w:t>
      </w:r>
      <w:r w:rsidRPr="00CA2D1C">
        <w:t xml:space="preserve"> message indicates that  the END message should be processed with the final data byte.</w:t>
      </w:r>
    </w:p>
    <w:p w:rsidR="00593EA5" w:rsidRPr="00CA2D1C" w:rsidRDefault="00593EA5" w:rsidP="00131DED">
      <w:pPr>
        <w:pStyle w:val="Body1"/>
      </w:pPr>
    </w:p>
    <w:p w:rsidR="00593EA5" w:rsidRPr="00CA2D1C" w:rsidRDefault="00593EA5" w:rsidP="00131DED">
      <w:pPr>
        <w:pStyle w:val="Body1"/>
      </w:pPr>
      <w:r w:rsidRPr="00CA2D1C">
        <w:t>These messages are not acknowledged.</w:t>
      </w:r>
    </w:p>
    <w:p w:rsidR="00593EA5" w:rsidRPr="00CA2D1C" w:rsidRDefault="00593EA5" w:rsidP="00131DED">
      <w:pPr>
        <w:rPr>
          <w:sz w:val="20"/>
          <w:szCs w:val="20"/>
          <w:lang w:val="en-US"/>
        </w:rPr>
      </w:pPr>
    </w:p>
    <w:p w:rsidR="00593EA5" w:rsidRPr="00CA2D1C" w:rsidRDefault="00593EA5" w:rsidP="003641DA">
      <w:pPr>
        <w:pStyle w:val="Heading2"/>
      </w:pPr>
      <w:bookmarkStart w:id="103" w:name="_Ref239146363"/>
      <w:bookmarkStart w:id="104" w:name="_Toc242161675"/>
      <w:bookmarkStart w:id="105" w:name="_Toc263889041"/>
      <w:r w:rsidRPr="00CA2D1C">
        <w:lastRenderedPageBreak/>
        <w:t>Lock Transaction</w:t>
      </w:r>
      <w:bookmarkEnd w:id="103"/>
      <w:bookmarkEnd w:id="104"/>
      <w:bookmarkEnd w:id="105"/>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12</w:t>
        </w:r>
      </w:fldSimple>
      <w:r w:rsidRPr="00CA2D1C">
        <w:t xml:space="preserve"> Lock Transaction – Requesting a Lock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1129"/>
        <w:gridCol w:w="5130"/>
        <w:gridCol w:w="2340"/>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1129"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513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34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1129"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Client </w:t>
            </w:r>
          </w:p>
        </w:tc>
        <w:tc>
          <w:tcPr>
            <w:tcW w:w="513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AsyncLock</w:t>
            </w:r>
            <w:r w:rsidRPr="00CA2D1C">
              <w:rPr>
                <w:color w:val="000000"/>
                <w:sz w:val="20"/>
                <w:szCs w:val="20"/>
                <w:lang w:val="en-US"/>
              </w:rPr>
              <w:t>&gt;&lt;1=request&gt;&lt;timeout&gt;&lt;LockString length&gt;&lt;LockString&gt;</w:t>
            </w:r>
          </w:p>
        </w:tc>
        <w:tc>
          <w:tcPr>
            <w:tcW w:w="2340" w:type="dxa"/>
          </w:tcPr>
          <w:p w:rsidR="00593EA5" w:rsidRPr="00CA2D1C" w:rsidRDefault="00593EA5" w:rsidP="003D67C1">
            <w:pPr>
              <w:keepNext/>
              <w:keepLines/>
              <w:rPr>
                <w:sz w:val="20"/>
                <w:szCs w:val="20"/>
                <w:lang w:val="en-US"/>
              </w:rPr>
            </w:pPr>
            <w:r w:rsidRPr="00CA2D1C">
              <w:rPr>
                <w:sz w:val="20"/>
                <w:szCs w:val="20"/>
                <w:lang w:val="en-US"/>
              </w:rPr>
              <w:t>Request lock, wait up to timeout milliseconds for it to become available.</w:t>
            </w:r>
          </w:p>
          <w:p w:rsidR="00593EA5" w:rsidRPr="00CA2D1C" w:rsidRDefault="00593EA5" w:rsidP="003D67C1">
            <w:pPr>
              <w:keepNext/>
              <w:keepLines/>
              <w:rPr>
                <w:sz w:val="20"/>
                <w:szCs w:val="20"/>
                <w:lang w:val="en-US"/>
              </w:rPr>
            </w:pPr>
          </w:p>
          <w:p w:rsidR="00593EA5" w:rsidRPr="00CA2D1C" w:rsidRDefault="00593EA5" w:rsidP="003D67C1">
            <w:pPr>
              <w:keepNext/>
              <w:keepLines/>
              <w:rPr>
                <w:sz w:val="20"/>
                <w:szCs w:val="20"/>
                <w:lang w:val="en-US"/>
              </w:rPr>
            </w:pPr>
            <w:r w:rsidRPr="00CA2D1C">
              <w:rPr>
                <w:sz w:val="20"/>
                <w:szCs w:val="20"/>
                <w:lang w:val="en-US"/>
              </w:rPr>
              <w:t>LockString is an ASCII string indicating shared lock identification.  A zero length string indicates an exclusive lock request.</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1129" w:type="dxa"/>
          </w:tcPr>
          <w:p w:rsidR="00593EA5" w:rsidRPr="00CA2D1C" w:rsidRDefault="00593EA5" w:rsidP="003D67C1">
            <w:pPr>
              <w:keepNext/>
              <w:keepLines/>
              <w:jc w:val="center"/>
              <w:rPr>
                <w:sz w:val="20"/>
                <w:szCs w:val="20"/>
                <w:lang w:val="en-US"/>
              </w:rPr>
            </w:pPr>
            <w:r w:rsidRPr="00CA2D1C">
              <w:rPr>
                <w:color w:val="000000"/>
                <w:sz w:val="20"/>
                <w:szCs w:val="20"/>
                <w:lang w:val="en-US"/>
              </w:rPr>
              <w:t>Server</w:t>
            </w:r>
          </w:p>
        </w:tc>
        <w:tc>
          <w:tcPr>
            <w:tcW w:w="513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AsyncLockResponse</w:t>
            </w:r>
            <w:r w:rsidRPr="00CA2D1C">
              <w:rPr>
                <w:color w:val="000000"/>
                <w:sz w:val="20"/>
                <w:szCs w:val="20"/>
                <w:lang w:val="en-US"/>
              </w:rPr>
              <w:t>&gt;&lt;0=failure, 1=success</w:t>
            </w:r>
            <w:r w:rsidR="005A1957">
              <w:rPr>
                <w:color w:val="000000"/>
                <w:sz w:val="20"/>
                <w:szCs w:val="20"/>
                <w:lang w:val="en-US"/>
              </w:rPr>
              <w:t>, 3=error</w:t>
            </w:r>
            <w:r w:rsidRPr="00CA2D1C">
              <w:rPr>
                <w:color w:val="000000"/>
                <w:sz w:val="20"/>
                <w:szCs w:val="20"/>
                <w:lang w:val="en-US"/>
              </w:rPr>
              <w:t>&gt;&lt;0&gt;&lt;0&gt;</w:t>
            </w:r>
          </w:p>
        </w:tc>
        <w:tc>
          <w:tcPr>
            <w:tcW w:w="2340" w:type="dxa"/>
          </w:tcPr>
          <w:p w:rsidR="00593EA5" w:rsidRPr="00CA2D1C" w:rsidRDefault="00593EA5" w:rsidP="003D67C1">
            <w:pPr>
              <w:keepNext/>
              <w:keepLines/>
              <w:rPr>
                <w:sz w:val="20"/>
                <w:szCs w:val="20"/>
                <w:lang w:val="en-US"/>
              </w:rPr>
            </w:pPr>
            <w:r w:rsidRPr="00CA2D1C">
              <w:rPr>
                <w:sz w:val="20"/>
                <w:szCs w:val="20"/>
                <w:lang w:val="en-US"/>
              </w:rPr>
              <w:t>Response indicates if the lock was successful.</w:t>
            </w:r>
          </w:p>
        </w:tc>
      </w:tr>
    </w:tbl>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13</w:t>
        </w:r>
      </w:fldSimple>
      <w:r w:rsidRPr="00CA2D1C">
        <w:t xml:space="preserve"> Lock Transaction – Releasing a Lock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1129"/>
        <w:gridCol w:w="5130"/>
        <w:gridCol w:w="2340"/>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1129"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513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34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1129"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Client </w:t>
            </w:r>
          </w:p>
        </w:tc>
        <w:tc>
          <w:tcPr>
            <w:tcW w:w="5130" w:type="dxa"/>
          </w:tcPr>
          <w:p w:rsidR="00593EA5" w:rsidRPr="00CA2D1C" w:rsidRDefault="00593EA5" w:rsidP="00F02ACB">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AsyncLock</w:t>
            </w:r>
            <w:r w:rsidRPr="00CA2D1C">
              <w:rPr>
                <w:color w:val="000000"/>
                <w:sz w:val="20"/>
                <w:szCs w:val="20"/>
                <w:lang w:val="en-US"/>
              </w:rPr>
              <w:t>&gt;&lt;0 =release&gt;&lt;MessageID&gt;&lt;0&gt;</w:t>
            </w:r>
          </w:p>
        </w:tc>
        <w:tc>
          <w:tcPr>
            <w:tcW w:w="2340" w:type="dxa"/>
          </w:tcPr>
          <w:p w:rsidR="00593EA5" w:rsidRPr="00CA2D1C" w:rsidRDefault="00593EA5" w:rsidP="003D67C1">
            <w:pPr>
              <w:keepNext/>
              <w:keepLines/>
              <w:rPr>
                <w:sz w:val="20"/>
                <w:szCs w:val="20"/>
                <w:lang w:val="en-US"/>
              </w:rPr>
            </w:pPr>
            <w:r>
              <w:rPr>
                <w:sz w:val="20"/>
                <w:szCs w:val="20"/>
                <w:lang w:val="en-US"/>
              </w:rPr>
              <w:t>R</w:t>
            </w:r>
            <w:r w:rsidRPr="00CA2D1C">
              <w:rPr>
                <w:sz w:val="20"/>
                <w:szCs w:val="20"/>
                <w:lang w:val="en-US"/>
              </w:rPr>
              <w:t>elease lock</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1129" w:type="dxa"/>
          </w:tcPr>
          <w:p w:rsidR="00593EA5" w:rsidRPr="00CA2D1C" w:rsidRDefault="00593EA5" w:rsidP="003D67C1">
            <w:pPr>
              <w:keepNext/>
              <w:keepLines/>
              <w:jc w:val="center"/>
              <w:rPr>
                <w:sz w:val="20"/>
                <w:szCs w:val="20"/>
                <w:lang w:val="en-US"/>
              </w:rPr>
            </w:pPr>
            <w:r w:rsidRPr="00CA2D1C">
              <w:rPr>
                <w:color w:val="000000"/>
                <w:sz w:val="20"/>
                <w:szCs w:val="20"/>
                <w:lang w:val="en-US"/>
              </w:rPr>
              <w:t>Server</w:t>
            </w:r>
          </w:p>
        </w:tc>
        <w:tc>
          <w:tcPr>
            <w:tcW w:w="5130" w:type="dxa"/>
          </w:tcPr>
          <w:p w:rsidR="00593EA5" w:rsidRPr="00CA2D1C" w:rsidRDefault="00593EA5" w:rsidP="005A1957">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AsyncLockResponse</w:t>
            </w:r>
            <w:r w:rsidRPr="00CA2D1C">
              <w:rPr>
                <w:color w:val="000000"/>
                <w:sz w:val="20"/>
                <w:szCs w:val="20"/>
                <w:lang w:val="en-US"/>
              </w:rPr>
              <w:t>&gt;&lt;1=success</w:t>
            </w:r>
            <w:r>
              <w:rPr>
                <w:color w:val="000000"/>
                <w:sz w:val="20"/>
                <w:szCs w:val="20"/>
                <w:lang w:val="en-US"/>
              </w:rPr>
              <w:t xml:space="preserve"> exclusive, 2=success shared</w:t>
            </w:r>
            <w:r w:rsidR="005A1957">
              <w:rPr>
                <w:color w:val="000000"/>
                <w:sz w:val="20"/>
                <w:szCs w:val="20"/>
                <w:lang w:val="en-US"/>
              </w:rPr>
              <w:t>, 3=error</w:t>
            </w:r>
            <w:r w:rsidRPr="00CA2D1C">
              <w:rPr>
                <w:color w:val="000000"/>
                <w:sz w:val="20"/>
                <w:szCs w:val="20"/>
                <w:lang w:val="en-US"/>
              </w:rPr>
              <w:t>&gt;&lt;0&gt;&lt;0&gt;</w:t>
            </w:r>
          </w:p>
        </w:tc>
        <w:tc>
          <w:tcPr>
            <w:tcW w:w="2340" w:type="dxa"/>
          </w:tcPr>
          <w:p w:rsidR="00593EA5" w:rsidRPr="00CA2D1C" w:rsidRDefault="00593EA5" w:rsidP="00F02ACB">
            <w:pPr>
              <w:keepNext/>
              <w:keepLines/>
              <w:rPr>
                <w:sz w:val="20"/>
                <w:szCs w:val="20"/>
                <w:lang w:val="en-US"/>
              </w:rPr>
            </w:pPr>
            <w:r w:rsidRPr="00CA2D1C">
              <w:rPr>
                <w:sz w:val="20"/>
                <w:szCs w:val="20"/>
                <w:lang w:val="en-US"/>
              </w:rPr>
              <w:t xml:space="preserve">Response indicates </w:t>
            </w:r>
            <w:r>
              <w:rPr>
                <w:sz w:val="20"/>
                <w:szCs w:val="20"/>
                <w:lang w:val="en-US"/>
              </w:rPr>
              <w:t>the type of lock released if any</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7E0C5F" w:rsidRPr="00CA2D1C" w:rsidRDefault="007E0C5F" w:rsidP="007E0C5F">
      <w:pPr>
        <w:pStyle w:val="Body1"/>
      </w:pPr>
      <w:r w:rsidRPr="00CA2D1C">
        <w:t xml:space="preserve">The </w:t>
      </w:r>
      <w:r w:rsidRPr="00CA2D1C">
        <w:rPr>
          <w:i/>
          <w:color w:val="000000"/>
        </w:rPr>
        <w:t>Async</w:t>
      </w:r>
      <w:r w:rsidRPr="00CA2D1C">
        <w:rPr>
          <w:i/>
        </w:rPr>
        <w:t xml:space="preserve">Lock </w:t>
      </w:r>
      <w:r w:rsidRPr="00CA2D1C">
        <w:t xml:space="preserve">client message is used to request or release a lock as described in </w:t>
      </w:r>
      <w:fldSimple w:instr=" REF _Ref238457763 \h  \* MERGEFORMAT ">
        <w:r w:rsidR="00127944" w:rsidRPr="00CA2D1C">
          <w:t xml:space="preserve">Table </w:t>
        </w:r>
        <w:r w:rsidR="00127944">
          <w:rPr>
            <w:noProof/>
          </w:rPr>
          <w:t>14</w:t>
        </w:r>
      </w:fldSimple>
      <w:r w:rsidRPr="00CA2D1C">
        <w:t>.</w:t>
      </w:r>
    </w:p>
    <w:p w:rsidR="007E0C5F" w:rsidRDefault="007E0C5F" w:rsidP="007E0C5F">
      <w:pPr>
        <w:pStyle w:val="Body"/>
      </w:pPr>
      <w:r>
        <w:t xml:space="preserve">The following are the fields in the </w:t>
      </w:r>
      <w:r>
        <w:rPr>
          <w:i/>
        </w:rPr>
        <w:t>AsyncLock</w:t>
      </w:r>
      <w:r>
        <w:t xml:space="preserve"> transaction:</w:t>
      </w:r>
    </w:p>
    <w:p w:rsidR="007E0C5F" w:rsidRDefault="007E0C5F" w:rsidP="007E0C5F">
      <w:pPr>
        <w:pStyle w:val="BodyHanging1"/>
      </w:pPr>
    </w:p>
    <w:p w:rsidR="007E0C5F" w:rsidRDefault="007E0C5F" w:rsidP="007E0C5F">
      <w:pPr>
        <w:pStyle w:val="BodyHanging1"/>
      </w:pPr>
      <w:r w:rsidRPr="00CA2D1C">
        <w:t>LockString</w:t>
      </w:r>
      <w:r>
        <w:tab/>
      </w:r>
      <w:r w:rsidRPr="00CA2D1C">
        <w:t>an A</w:t>
      </w:r>
      <w:r>
        <w:t>SCII string that identifies this lock</w:t>
      </w:r>
    </w:p>
    <w:p w:rsidR="007E0C5F" w:rsidRDefault="007E0C5F" w:rsidP="007E0C5F">
      <w:pPr>
        <w:pStyle w:val="BodyHanging1"/>
      </w:pPr>
    </w:p>
    <w:p w:rsidR="007E0C5F" w:rsidRDefault="007E0C5F" w:rsidP="007E0C5F">
      <w:pPr>
        <w:pStyle w:val="BodyHanging1"/>
      </w:pPr>
      <w:r w:rsidRPr="00CA2D1C">
        <w:t xml:space="preserve">MessageID </w:t>
      </w:r>
      <w:r>
        <w:tab/>
      </w:r>
      <w:r w:rsidRPr="00CA2D1C">
        <w:t>designates the last message to be completed before the release takes place.</w:t>
      </w:r>
    </w:p>
    <w:p w:rsidR="007E0C5F" w:rsidRDefault="007E0C5F" w:rsidP="007E0C5F">
      <w:pPr>
        <w:pStyle w:val="BodyHanging1"/>
      </w:pPr>
    </w:p>
    <w:p w:rsidR="007E0C5F" w:rsidRDefault="00DB25BC" w:rsidP="007E0C5F">
      <w:pPr>
        <w:pStyle w:val="BodyHanging1"/>
      </w:pPr>
      <w:r>
        <w:t>T</w:t>
      </w:r>
      <w:r w:rsidR="007E0C5F">
        <w:t>imeout</w:t>
      </w:r>
      <w:r w:rsidR="007E0C5F">
        <w:tab/>
      </w:r>
      <w:r w:rsidR="007E0C5F" w:rsidRPr="00CA2D1C">
        <w:t xml:space="preserve">The </w:t>
      </w:r>
      <w:r w:rsidR="007E0C5F" w:rsidRPr="00CA2D1C">
        <w:rPr>
          <w:i/>
          <w:color w:val="000000"/>
        </w:rPr>
        <w:t>Async</w:t>
      </w:r>
      <w:r w:rsidR="007E0C5F" w:rsidRPr="00CA2D1C">
        <w:rPr>
          <w:i/>
          <w:iCs/>
        </w:rPr>
        <w:t>Lock</w:t>
      </w:r>
      <w:r w:rsidR="007E0C5F" w:rsidRPr="00CA2D1C">
        <w:t xml:space="preserve"> request passes a 32-bit timeout in the MessageID field.  This is the amount of time in milliseconds the client is willing to wait for the lock to grant.  If the lock is not available in this amount of time, the </w:t>
      </w:r>
      <w:r w:rsidR="007E0C5F" w:rsidRPr="00CA2D1C">
        <w:rPr>
          <w:i/>
          <w:color w:val="000000"/>
        </w:rPr>
        <w:t>Async</w:t>
      </w:r>
      <w:r w:rsidR="007E0C5F" w:rsidRPr="00CA2D1C">
        <w:rPr>
          <w:i/>
          <w:iCs/>
        </w:rPr>
        <w:t>LockResponse</w:t>
      </w:r>
      <w:r w:rsidR="007E0C5F" w:rsidRPr="00CA2D1C">
        <w:t xml:space="preserve"> will fail and return </w:t>
      </w:r>
      <w:r w:rsidR="007E0C5F">
        <w:t>failure</w:t>
      </w:r>
      <w:r w:rsidR="007E0C5F" w:rsidRPr="00CA2D1C">
        <w:t>.  A timeout of 0 indicates that the server should only grant the lock if it is available immediately.</w:t>
      </w:r>
    </w:p>
    <w:p w:rsidR="007E0C5F" w:rsidRPr="00CA2D1C" w:rsidRDefault="007E0C5F" w:rsidP="007E0C5F">
      <w:pPr>
        <w:pStyle w:val="BodyHanging1"/>
      </w:pPr>
    </w:p>
    <w:p w:rsidR="007E0C5F" w:rsidRPr="00CA2D1C" w:rsidRDefault="007E0C5F" w:rsidP="007E0C5F">
      <w:pPr>
        <w:pStyle w:val="Body1"/>
      </w:pPr>
    </w:p>
    <w:p w:rsidR="007E0C5F" w:rsidRPr="00CA2D1C" w:rsidRDefault="007E0C5F" w:rsidP="007E0C5F">
      <w:pPr>
        <w:pStyle w:val="Body1"/>
      </w:pPr>
      <w:r w:rsidRPr="00CA2D1C">
        <w:t xml:space="preserve">The server shall always reply with an </w:t>
      </w:r>
      <w:r w:rsidRPr="00CA2D1C">
        <w:rPr>
          <w:i/>
          <w:color w:val="000000"/>
        </w:rPr>
        <w:t>Async</w:t>
      </w:r>
      <w:r w:rsidRPr="00CA2D1C">
        <w:rPr>
          <w:i/>
        </w:rPr>
        <w:t xml:space="preserve">LockResponse </w:t>
      </w:r>
      <w:r w:rsidRPr="00CA2D1C">
        <w:t xml:space="preserve">per </w:t>
      </w:r>
      <w:fldSimple w:instr=" REF _Ref238457763 \h  \* MERGEFORMAT ">
        <w:r w:rsidR="00127944" w:rsidRPr="00CA2D1C">
          <w:t xml:space="preserve">Table </w:t>
        </w:r>
        <w:r w:rsidR="00127944">
          <w:rPr>
            <w:noProof/>
          </w:rPr>
          <w:t>14</w:t>
        </w:r>
      </w:fldSimple>
      <w:r w:rsidRPr="00CA2D1C">
        <w:t>.</w:t>
      </w:r>
    </w:p>
    <w:p w:rsidR="00593EA5" w:rsidRPr="00CA2D1C" w:rsidRDefault="00593EA5" w:rsidP="00131DED">
      <w:pPr>
        <w:pStyle w:val="Body1"/>
      </w:pPr>
    </w:p>
    <w:p w:rsidR="00593EA5" w:rsidRPr="00CA2D1C" w:rsidRDefault="00593EA5" w:rsidP="00131DED">
      <w:pPr>
        <w:pStyle w:val="Caption"/>
        <w:keepNext/>
      </w:pPr>
      <w:bookmarkStart w:id="106" w:name="_Ref238457763"/>
      <w:r w:rsidRPr="00CA2D1C">
        <w:lastRenderedPageBreak/>
        <w:t xml:space="preserve">Table </w:t>
      </w:r>
      <w:fldSimple w:instr=" SEQ Table \* ARABIC ">
        <w:r w:rsidR="00127944">
          <w:rPr>
            <w:noProof/>
          </w:rPr>
          <w:t>14</w:t>
        </w:r>
      </w:fldSimple>
      <w:bookmarkEnd w:id="106"/>
      <w:r w:rsidRPr="00CA2D1C">
        <w:t xml:space="preserve"> Lock request/release operation descriptions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43" w:type="dxa"/>
        </w:tblCellMar>
        <w:tblLook w:val="0020"/>
      </w:tblPr>
      <w:tblGrid>
        <w:gridCol w:w="2168"/>
        <w:gridCol w:w="2165"/>
        <w:gridCol w:w="2213"/>
      </w:tblGrid>
      <w:tr w:rsidR="00593EA5" w:rsidRPr="00CA2D1C" w:rsidTr="003D67C1">
        <w:trPr>
          <w:jc w:val="center"/>
        </w:trPr>
        <w:tc>
          <w:tcPr>
            <w:tcW w:w="2168"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i/>
                <w:sz w:val="20"/>
                <w:szCs w:val="20"/>
                <w:lang w:val="en-US"/>
              </w:rPr>
              <w:t>Lock</w:t>
            </w:r>
            <w:r w:rsidRPr="00CA2D1C">
              <w:rPr>
                <w:rFonts w:ascii="Calibri" w:hAnsi="Calibri"/>
                <w:b/>
                <w:sz w:val="20"/>
                <w:szCs w:val="20"/>
                <w:lang w:val="en-US"/>
              </w:rPr>
              <w:t xml:space="preserve"> Control Code</w:t>
            </w:r>
          </w:p>
        </w:tc>
        <w:tc>
          <w:tcPr>
            <w:tcW w:w="2165"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LockResponse</w:t>
            </w:r>
          </w:p>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Control Code</w:t>
            </w:r>
          </w:p>
        </w:tc>
        <w:tc>
          <w:tcPr>
            <w:tcW w:w="2213"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Description</w:t>
            </w:r>
          </w:p>
        </w:tc>
      </w:tr>
      <w:tr w:rsidR="00593EA5" w:rsidRPr="00CA2D1C" w:rsidTr="003D67C1">
        <w:trPr>
          <w:jc w:val="center"/>
        </w:trPr>
        <w:tc>
          <w:tcPr>
            <w:tcW w:w="2168" w:type="dxa"/>
            <w:vMerge w:val="restart"/>
          </w:tcPr>
          <w:p w:rsidR="00593EA5" w:rsidRPr="00CA2D1C" w:rsidRDefault="00593EA5" w:rsidP="00F02ACB">
            <w:pPr>
              <w:keepNext/>
              <w:keepLines/>
              <w:jc w:val="center"/>
              <w:rPr>
                <w:sz w:val="20"/>
                <w:szCs w:val="20"/>
                <w:lang w:val="en-US"/>
              </w:rPr>
            </w:pPr>
            <w:r w:rsidRPr="00CA2D1C">
              <w:rPr>
                <w:sz w:val="20"/>
                <w:szCs w:val="20"/>
                <w:lang w:val="en-US"/>
              </w:rPr>
              <w:t>0 (release)</w:t>
            </w:r>
          </w:p>
        </w:tc>
        <w:tc>
          <w:tcPr>
            <w:tcW w:w="2165" w:type="dxa"/>
          </w:tcPr>
          <w:p w:rsidR="00593EA5" w:rsidRPr="00CA2D1C" w:rsidRDefault="00593EA5" w:rsidP="003D67C1">
            <w:pPr>
              <w:keepNext/>
              <w:keepLines/>
              <w:jc w:val="center"/>
              <w:rPr>
                <w:sz w:val="20"/>
                <w:szCs w:val="20"/>
                <w:lang w:val="en-US"/>
              </w:rPr>
            </w:pPr>
            <w:r w:rsidRPr="00CA2D1C">
              <w:rPr>
                <w:sz w:val="20"/>
                <w:szCs w:val="20"/>
                <w:lang w:val="en-US"/>
              </w:rPr>
              <w:t>1 (success)</w:t>
            </w:r>
          </w:p>
        </w:tc>
        <w:tc>
          <w:tcPr>
            <w:tcW w:w="2213" w:type="dxa"/>
          </w:tcPr>
          <w:p w:rsidR="00593EA5" w:rsidRPr="00CA2D1C" w:rsidRDefault="00593EA5" w:rsidP="00F02ACB">
            <w:pPr>
              <w:keepNext/>
              <w:keepLines/>
              <w:rPr>
                <w:sz w:val="20"/>
                <w:szCs w:val="20"/>
                <w:lang w:val="en-US"/>
              </w:rPr>
            </w:pPr>
            <w:r w:rsidRPr="00CA2D1C">
              <w:rPr>
                <w:sz w:val="20"/>
                <w:szCs w:val="20"/>
                <w:lang w:val="en-US"/>
              </w:rPr>
              <w:t xml:space="preserve">Release </w:t>
            </w:r>
            <w:r>
              <w:rPr>
                <w:sz w:val="20"/>
                <w:szCs w:val="20"/>
                <w:lang w:val="en-US"/>
              </w:rPr>
              <w:t xml:space="preserve">of exclusive lock </w:t>
            </w:r>
            <w:r w:rsidRPr="00CA2D1C">
              <w:rPr>
                <w:sz w:val="20"/>
                <w:szCs w:val="20"/>
                <w:lang w:val="en-US"/>
              </w:rPr>
              <w:t>was granted.</w:t>
            </w:r>
          </w:p>
        </w:tc>
      </w:tr>
      <w:tr w:rsidR="00593EA5" w:rsidRPr="00CA2D1C" w:rsidTr="003D67C1">
        <w:trPr>
          <w:jc w:val="center"/>
        </w:trPr>
        <w:tc>
          <w:tcPr>
            <w:tcW w:w="2168" w:type="dxa"/>
            <w:vMerge/>
          </w:tcPr>
          <w:p w:rsidR="00593EA5" w:rsidRPr="00CA2D1C" w:rsidRDefault="00593EA5" w:rsidP="003D67C1">
            <w:pPr>
              <w:keepNext/>
              <w:keepLines/>
              <w:jc w:val="center"/>
              <w:rPr>
                <w:sz w:val="20"/>
                <w:szCs w:val="20"/>
                <w:lang w:val="en-US"/>
              </w:rPr>
            </w:pPr>
          </w:p>
        </w:tc>
        <w:tc>
          <w:tcPr>
            <w:tcW w:w="2165" w:type="dxa"/>
          </w:tcPr>
          <w:p w:rsidR="00593EA5" w:rsidRPr="00CA2D1C" w:rsidRDefault="00593EA5" w:rsidP="003D67C1">
            <w:pPr>
              <w:keepNext/>
              <w:keepLines/>
              <w:jc w:val="center"/>
              <w:rPr>
                <w:sz w:val="20"/>
                <w:szCs w:val="20"/>
                <w:lang w:val="en-US"/>
              </w:rPr>
            </w:pPr>
            <w:r>
              <w:rPr>
                <w:sz w:val="20"/>
                <w:szCs w:val="20"/>
                <w:lang w:val="en-US"/>
              </w:rPr>
              <w:t>2 (success)</w:t>
            </w:r>
          </w:p>
        </w:tc>
        <w:tc>
          <w:tcPr>
            <w:tcW w:w="2213" w:type="dxa"/>
          </w:tcPr>
          <w:p w:rsidR="00593EA5" w:rsidRPr="00CA2D1C" w:rsidRDefault="00593EA5" w:rsidP="003D67C1">
            <w:pPr>
              <w:keepNext/>
              <w:keepLines/>
              <w:rPr>
                <w:sz w:val="20"/>
                <w:szCs w:val="20"/>
                <w:lang w:val="en-US"/>
              </w:rPr>
            </w:pPr>
            <w:r>
              <w:rPr>
                <w:sz w:val="20"/>
                <w:szCs w:val="20"/>
                <w:lang w:val="en-US"/>
              </w:rPr>
              <w:t>Release of shared lock was granted</w:t>
            </w:r>
          </w:p>
        </w:tc>
      </w:tr>
      <w:tr w:rsidR="005A1957" w:rsidRPr="00CA2D1C" w:rsidTr="003A091B">
        <w:trPr>
          <w:jc w:val="center"/>
        </w:trPr>
        <w:tc>
          <w:tcPr>
            <w:tcW w:w="2168" w:type="dxa"/>
          </w:tcPr>
          <w:p w:rsidR="005A1957" w:rsidRPr="00CA2D1C" w:rsidRDefault="005A1957" w:rsidP="003A091B">
            <w:pPr>
              <w:keepNext/>
              <w:keepLines/>
              <w:jc w:val="center"/>
              <w:rPr>
                <w:sz w:val="20"/>
                <w:szCs w:val="20"/>
                <w:lang w:val="en-US"/>
              </w:rPr>
            </w:pPr>
            <w:r w:rsidRPr="00CA2D1C">
              <w:rPr>
                <w:sz w:val="20"/>
                <w:szCs w:val="20"/>
                <w:lang w:val="en-US"/>
              </w:rPr>
              <w:t>0 (release)</w:t>
            </w:r>
          </w:p>
        </w:tc>
        <w:tc>
          <w:tcPr>
            <w:tcW w:w="2165" w:type="dxa"/>
          </w:tcPr>
          <w:p w:rsidR="005A1957" w:rsidRPr="00CA2D1C" w:rsidRDefault="005A1957" w:rsidP="003A091B">
            <w:pPr>
              <w:keepNext/>
              <w:keepLines/>
              <w:jc w:val="center"/>
              <w:rPr>
                <w:sz w:val="20"/>
                <w:szCs w:val="20"/>
                <w:lang w:val="en-US"/>
              </w:rPr>
            </w:pPr>
            <w:r>
              <w:rPr>
                <w:sz w:val="20"/>
                <w:szCs w:val="20"/>
                <w:lang w:val="en-US"/>
              </w:rPr>
              <w:t>3</w:t>
            </w:r>
            <w:r w:rsidRPr="00CA2D1C">
              <w:rPr>
                <w:sz w:val="20"/>
                <w:szCs w:val="20"/>
                <w:lang w:val="en-US"/>
              </w:rPr>
              <w:t xml:space="preserve"> (</w:t>
            </w:r>
            <w:r>
              <w:rPr>
                <w:sz w:val="20"/>
                <w:szCs w:val="20"/>
                <w:lang w:val="en-US"/>
              </w:rPr>
              <w:t>error</w:t>
            </w:r>
            <w:r w:rsidRPr="00CA2D1C">
              <w:rPr>
                <w:sz w:val="20"/>
                <w:szCs w:val="20"/>
                <w:lang w:val="en-US"/>
              </w:rPr>
              <w:t>)</w:t>
            </w:r>
          </w:p>
        </w:tc>
        <w:tc>
          <w:tcPr>
            <w:tcW w:w="2213" w:type="dxa"/>
          </w:tcPr>
          <w:p w:rsidR="005A1957" w:rsidRPr="00CA2D1C" w:rsidRDefault="005A1957" w:rsidP="003A091B">
            <w:pPr>
              <w:keepNext/>
              <w:keepLines/>
              <w:rPr>
                <w:sz w:val="20"/>
                <w:szCs w:val="20"/>
                <w:lang w:val="en-US"/>
              </w:rPr>
            </w:pPr>
            <w:r w:rsidRPr="00CA2D1C">
              <w:rPr>
                <w:sz w:val="20"/>
                <w:szCs w:val="20"/>
                <w:lang w:val="en-US"/>
              </w:rPr>
              <w:t>Invalid attempt to release a lock that was not acquired.</w:t>
            </w:r>
          </w:p>
        </w:tc>
      </w:tr>
      <w:tr w:rsidR="00593EA5" w:rsidRPr="00CA2D1C" w:rsidTr="003D67C1">
        <w:trPr>
          <w:jc w:val="center"/>
        </w:trPr>
        <w:tc>
          <w:tcPr>
            <w:tcW w:w="2168" w:type="dxa"/>
          </w:tcPr>
          <w:p w:rsidR="00593EA5" w:rsidRPr="00CA2D1C" w:rsidRDefault="00593EA5" w:rsidP="003D67C1">
            <w:pPr>
              <w:keepNext/>
              <w:keepLines/>
              <w:jc w:val="center"/>
              <w:rPr>
                <w:sz w:val="20"/>
                <w:szCs w:val="20"/>
                <w:lang w:val="en-US"/>
              </w:rPr>
            </w:pPr>
            <w:r w:rsidRPr="00CA2D1C">
              <w:rPr>
                <w:sz w:val="20"/>
                <w:szCs w:val="20"/>
                <w:lang w:val="en-US"/>
              </w:rPr>
              <w:t>1 (request)</w:t>
            </w:r>
          </w:p>
        </w:tc>
        <w:tc>
          <w:tcPr>
            <w:tcW w:w="2165" w:type="dxa"/>
          </w:tcPr>
          <w:p w:rsidR="00593EA5" w:rsidRPr="00CA2D1C" w:rsidRDefault="00593EA5" w:rsidP="003D67C1">
            <w:pPr>
              <w:keepNext/>
              <w:keepLines/>
              <w:jc w:val="center"/>
              <w:rPr>
                <w:sz w:val="20"/>
                <w:szCs w:val="20"/>
                <w:lang w:val="en-US"/>
              </w:rPr>
            </w:pPr>
            <w:r w:rsidRPr="00CA2D1C">
              <w:rPr>
                <w:sz w:val="20"/>
                <w:szCs w:val="20"/>
                <w:lang w:val="en-US"/>
              </w:rPr>
              <w:t>0 (fail)</w:t>
            </w:r>
          </w:p>
        </w:tc>
        <w:tc>
          <w:tcPr>
            <w:tcW w:w="2213" w:type="dxa"/>
          </w:tcPr>
          <w:p w:rsidR="00593EA5" w:rsidRPr="00CA2D1C" w:rsidRDefault="00593EA5" w:rsidP="003D67C1">
            <w:pPr>
              <w:keepNext/>
              <w:keepLines/>
              <w:rPr>
                <w:sz w:val="20"/>
                <w:szCs w:val="20"/>
                <w:lang w:val="en-US"/>
              </w:rPr>
            </w:pPr>
            <w:r w:rsidRPr="00CA2D1C">
              <w:rPr>
                <w:sz w:val="20"/>
                <w:szCs w:val="20"/>
                <w:lang w:val="en-US"/>
              </w:rPr>
              <w:t>Lock was requested but not granted</w:t>
            </w:r>
            <w:r w:rsidR="00DB25BC">
              <w:rPr>
                <w:sz w:val="20"/>
                <w:szCs w:val="20"/>
                <w:lang w:val="en-US"/>
              </w:rPr>
              <w:t xml:space="preserve">  (timeout expired)</w:t>
            </w:r>
          </w:p>
        </w:tc>
      </w:tr>
      <w:tr w:rsidR="00593EA5" w:rsidRPr="00CA2D1C" w:rsidTr="003D67C1">
        <w:trPr>
          <w:jc w:val="center"/>
        </w:trPr>
        <w:tc>
          <w:tcPr>
            <w:tcW w:w="2168" w:type="dxa"/>
          </w:tcPr>
          <w:p w:rsidR="00593EA5" w:rsidRPr="00CA2D1C" w:rsidRDefault="00593EA5" w:rsidP="003D67C1">
            <w:pPr>
              <w:keepNext/>
              <w:keepLines/>
              <w:jc w:val="center"/>
              <w:rPr>
                <w:sz w:val="20"/>
                <w:szCs w:val="20"/>
                <w:lang w:val="en-US"/>
              </w:rPr>
            </w:pPr>
            <w:r w:rsidRPr="00CA2D1C">
              <w:rPr>
                <w:sz w:val="20"/>
                <w:szCs w:val="20"/>
                <w:lang w:val="en-US"/>
              </w:rPr>
              <w:t>1 (request)</w:t>
            </w:r>
          </w:p>
        </w:tc>
        <w:tc>
          <w:tcPr>
            <w:tcW w:w="2165" w:type="dxa"/>
          </w:tcPr>
          <w:p w:rsidR="00593EA5" w:rsidRPr="00CA2D1C" w:rsidRDefault="00593EA5" w:rsidP="003D67C1">
            <w:pPr>
              <w:keepNext/>
              <w:keepLines/>
              <w:jc w:val="center"/>
              <w:rPr>
                <w:sz w:val="20"/>
                <w:szCs w:val="20"/>
                <w:lang w:val="en-US"/>
              </w:rPr>
            </w:pPr>
            <w:r w:rsidRPr="00CA2D1C">
              <w:rPr>
                <w:sz w:val="20"/>
                <w:szCs w:val="20"/>
                <w:lang w:val="en-US"/>
              </w:rPr>
              <w:t>1 (success)</w:t>
            </w:r>
          </w:p>
        </w:tc>
        <w:tc>
          <w:tcPr>
            <w:tcW w:w="2213" w:type="dxa"/>
          </w:tcPr>
          <w:p w:rsidR="00593EA5" w:rsidRPr="00CA2D1C" w:rsidRDefault="00593EA5" w:rsidP="003D67C1">
            <w:pPr>
              <w:keepNext/>
              <w:keepLines/>
              <w:rPr>
                <w:sz w:val="20"/>
                <w:szCs w:val="20"/>
                <w:lang w:val="en-US"/>
              </w:rPr>
            </w:pPr>
            <w:r w:rsidRPr="00CA2D1C">
              <w:rPr>
                <w:sz w:val="20"/>
                <w:szCs w:val="20"/>
                <w:lang w:val="en-US"/>
              </w:rPr>
              <w:t>The lock was requested and granted</w:t>
            </w:r>
          </w:p>
        </w:tc>
      </w:tr>
      <w:tr w:rsidR="00DB25BC" w:rsidRPr="00CA2D1C" w:rsidTr="003D67C1">
        <w:trPr>
          <w:jc w:val="center"/>
        </w:trPr>
        <w:tc>
          <w:tcPr>
            <w:tcW w:w="2168" w:type="dxa"/>
          </w:tcPr>
          <w:p w:rsidR="00DB25BC" w:rsidRPr="00CA2D1C" w:rsidRDefault="00DB25BC" w:rsidP="003D67C1">
            <w:pPr>
              <w:keepNext/>
              <w:keepLines/>
              <w:jc w:val="center"/>
              <w:rPr>
                <w:sz w:val="20"/>
                <w:szCs w:val="20"/>
                <w:lang w:val="en-US"/>
              </w:rPr>
            </w:pPr>
            <w:r>
              <w:rPr>
                <w:sz w:val="20"/>
                <w:szCs w:val="20"/>
                <w:lang w:val="en-US"/>
              </w:rPr>
              <w:t>1 (request)</w:t>
            </w:r>
          </w:p>
        </w:tc>
        <w:tc>
          <w:tcPr>
            <w:tcW w:w="2165" w:type="dxa"/>
          </w:tcPr>
          <w:p w:rsidR="00DB25BC" w:rsidRPr="00CA2D1C" w:rsidRDefault="00DB25BC" w:rsidP="003D67C1">
            <w:pPr>
              <w:keepNext/>
              <w:keepLines/>
              <w:jc w:val="center"/>
              <w:rPr>
                <w:sz w:val="20"/>
                <w:szCs w:val="20"/>
                <w:lang w:val="en-US"/>
              </w:rPr>
            </w:pPr>
            <w:r>
              <w:rPr>
                <w:sz w:val="20"/>
                <w:szCs w:val="20"/>
                <w:lang w:val="en-US"/>
              </w:rPr>
              <w:t>3 (error)</w:t>
            </w:r>
          </w:p>
        </w:tc>
        <w:tc>
          <w:tcPr>
            <w:tcW w:w="2213" w:type="dxa"/>
          </w:tcPr>
          <w:p w:rsidR="00DB25BC" w:rsidRPr="00CA2D1C" w:rsidRDefault="00DB25BC" w:rsidP="00DB25BC">
            <w:pPr>
              <w:keepNext/>
              <w:keepLines/>
              <w:rPr>
                <w:sz w:val="20"/>
                <w:szCs w:val="20"/>
                <w:lang w:val="en-US"/>
              </w:rPr>
            </w:pPr>
            <w:r>
              <w:rPr>
                <w:sz w:val="20"/>
                <w:szCs w:val="20"/>
                <w:lang w:val="en-US"/>
              </w:rPr>
              <w:t xml:space="preserve">Invalid (redundant) request that is, requesting a lock already granted </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r w:rsidRPr="00CA2D1C">
        <w:rPr>
          <w:sz w:val="20"/>
          <w:szCs w:val="20"/>
          <w:lang w:val="en-US"/>
        </w:rPr>
        <w:tab/>
      </w:r>
    </w:p>
    <w:p w:rsidR="007E0C5F" w:rsidRDefault="007E0C5F" w:rsidP="007E0C5F">
      <w:pPr>
        <w:pStyle w:val="Body1"/>
      </w:pPr>
      <w:r>
        <w:t xml:space="preserve">A null LockString in the </w:t>
      </w:r>
      <w:r>
        <w:rPr>
          <w:i/>
        </w:rPr>
        <w:t xml:space="preserve">AsyncLock </w:t>
      </w:r>
      <w:r>
        <w:t>LockString with a Control Code of 1 indicates a lock request for an exclusive lock.</w:t>
      </w:r>
    </w:p>
    <w:p w:rsidR="007E0C5F" w:rsidRDefault="007E0C5F" w:rsidP="007E0C5F">
      <w:pPr>
        <w:pStyle w:val="Body"/>
      </w:pPr>
      <w:r>
        <w:t xml:space="preserve">A non-null LockString in the </w:t>
      </w:r>
      <w:r>
        <w:rPr>
          <w:i/>
        </w:rPr>
        <w:t xml:space="preserve">AsyncLock </w:t>
      </w:r>
      <w:r>
        <w:t>LockString with a Control Code of 1 indicates a request for a shared lock.</w:t>
      </w:r>
    </w:p>
    <w:p w:rsidR="007E0C5F" w:rsidRPr="00D21F19" w:rsidRDefault="007E0C5F" w:rsidP="007E0C5F">
      <w:pPr>
        <w:pStyle w:val="Body"/>
      </w:pPr>
      <w:r>
        <w:t xml:space="preserve">An </w:t>
      </w:r>
      <w:r>
        <w:rPr>
          <w:i/>
        </w:rPr>
        <w:t>AsyncLock</w:t>
      </w:r>
      <w:r>
        <w:t xml:space="preserve"> with the Control Code set to 0 indicates a request to release the lock.</w:t>
      </w:r>
    </w:p>
    <w:p w:rsidR="00537403" w:rsidRDefault="007E0C5F" w:rsidP="00537403">
      <w:pPr>
        <w:pStyle w:val="Body"/>
      </w:pPr>
      <w:r>
        <w:t xml:space="preserve">HiSLIP servers shall respond to lock requests as shown in </w:t>
      </w:r>
      <w:r w:rsidR="0091478C">
        <w:fldChar w:fldCharType="begin"/>
      </w:r>
      <w:r>
        <w:instrText xml:space="preserve"> REF _Ref255994782 \h </w:instrText>
      </w:r>
      <w:r w:rsidR="0091478C">
        <w:fldChar w:fldCharType="separate"/>
      </w:r>
      <w:r w:rsidR="00127944" w:rsidRPr="00CA2D1C">
        <w:t xml:space="preserve">Table </w:t>
      </w:r>
      <w:r w:rsidR="00127944">
        <w:rPr>
          <w:noProof/>
        </w:rPr>
        <w:t>15</w:t>
      </w:r>
      <w:r w:rsidR="00127944" w:rsidRPr="00CA2D1C">
        <w:t xml:space="preserve">  Lock Behavior</w:t>
      </w:r>
      <w:r w:rsidR="0091478C">
        <w:fldChar w:fldCharType="end"/>
      </w:r>
      <w:r w:rsidR="0091478C">
        <w:fldChar w:fldCharType="begin"/>
      </w:r>
      <w:r>
        <w:instrText xml:space="preserve"> REF _Ref255994786 \h </w:instrText>
      </w:r>
      <w:r w:rsidR="0091478C">
        <w:fldChar w:fldCharType="separate"/>
      </w:r>
      <w:r w:rsidR="00127944" w:rsidRPr="00CA2D1C">
        <w:t xml:space="preserve">Table </w:t>
      </w:r>
      <w:r w:rsidR="00127944">
        <w:rPr>
          <w:noProof/>
        </w:rPr>
        <w:t>15</w:t>
      </w:r>
      <w:r w:rsidR="0091478C">
        <w:fldChar w:fldCharType="end"/>
      </w:r>
      <w:r>
        <w:t>.  Note that the ‘lock state’ described i</w:t>
      </w:r>
      <w:r w:rsidR="005A1957">
        <w:t>n this table is the lock state across all active HiSLIP sessions.</w:t>
      </w:r>
    </w:p>
    <w:p w:rsidR="00537403" w:rsidRPr="00D21F19" w:rsidRDefault="00537403" w:rsidP="005A1957">
      <w:pPr>
        <w:pStyle w:val="Body"/>
      </w:pPr>
      <w:r>
        <w:t>A</w:t>
      </w:r>
      <w:r w:rsidRPr="00537403">
        <w:t>fter the Initialization and Device Clear transaction, the client shall use the MessageID = 0x</w:t>
      </w:r>
      <w:r w:rsidR="00127420">
        <w:t>fffffefe</w:t>
      </w:r>
      <w:r w:rsidRPr="00537403">
        <w:t xml:space="preserve"> (0x</w:t>
      </w:r>
      <w:r w:rsidR="00127420">
        <w:t>ffffff</w:t>
      </w:r>
      <w:r w:rsidRPr="00537403">
        <w:t xml:space="preserve">00-2) </w:t>
      </w:r>
      <w:r>
        <w:t xml:space="preserve">in the </w:t>
      </w:r>
      <w:r w:rsidR="00127420">
        <w:rPr>
          <w:i/>
        </w:rPr>
        <w:t xml:space="preserve">AsyncLock </w:t>
      </w:r>
      <w:r w:rsidR="00127420">
        <w:t>(release) message</w:t>
      </w:r>
      <w:r w:rsidRPr="00537403">
        <w:t>.</w:t>
      </w:r>
    </w:p>
    <w:p w:rsidR="00197DC9" w:rsidRDefault="00197DC9" w:rsidP="00537403">
      <w:pPr>
        <w:pStyle w:val="Body"/>
      </w:pPr>
      <w:r>
        <w:br w:type="page"/>
      </w:r>
    </w:p>
    <w:p w:rsidR="00593EA5" w:rsidRPr="00CA2D1C" w:rsidRDefault="00593EA5" w:rsidP="00B23777">
      <w:pPr>
        <w:pStyle w:val="Caption"/>
        <w:keepNext/>
      </w:pPr>
      <w:bookmarkStart w:id="107" w:name="_Ref255994786"/>
      <w:bookmarkStart w:id="108" w:name="_Ref255994782"/>
      <w:r w:rsidRPr="00CA2D1C">
        <w:lastRenderedPageBreak/>
        <w:t xml:space="preserve">Table </w:t>
      </w:r>
      <w:fldSimple w:instr=" SEQ Table \* ARABIC ">
        <w:r w:rsidR="00127944">
          <w:rPr>
            <w:noProof/>
          </w:rPr>
          <w:t>15</w:t>
        </w:r>
      </w:fldSimple>
      <w:bookmarkEnd w:id="107"/>
      <w:r w:rsidRPr="00CA2D1C">
        <w:t xml:space="preserve">  Lock Behavior</w:t>
      </w:r>
      <w:bookmarkEnd w:id="108"/>
    </w:p>
    <w:tbl>
      <w:tblPr>
        <w:tblW w:w="9262" w:type="dxa"/>
        <w:jc w:val="center"/>
        <w:tblCellMar>
          <w:left w:w="0" w:type="dxa"/>
          <w:right w:w="0" w:type="dxa"/>
        </w:tblCellMar>
        <w:tblLook w:val="00A0"/>
      </w:tblPr>
      <w:tblGrid>
        <w:gridCol w:w="1005"/>
        <w:gridCol w:w="1508"/>
        <w:gridCol w:w="4949"/>
        <w:gridCol w:w="1800"/>
      </w:tblGrid>
      <w:tr w:rsidR="00593EA5" w:rsidRPr="00CA2D1C" w:rsidTr="00B23777">
        <w:trPr>
          <w:jc w:val="center"/>
        </w:trPr>
        <w:tc>
          <w:tcPr>
            <w:tcW w:w="1005" w:type="dxa"/>
            <w:tcBorders>
              <w:top w:val="single" w:sz="8" w:space="0" w:color="auto"/>
              <w:left w:val="single" w:sz="8" w:space="0" w:color="auto"/>
              <w:bottom w:val="double" w:sz="4" w:space="0" w:color="auto"/>
              <w:right w:val="single" w:sz="8" w:space="0" w:color="auto"/>
            </w:tcBorders>
            <w:tcMar>
              <w:top w:w="0" w:type="dxa"/>
              <w:left w:w="108" w:type="dxa"/>
              <w:bottom w:w="0" w:type="dxa"/>
              <w:right w:w="108" w:type="dxa"/>
            </w:tcMar>
          </w:tcPr>
          <w:p w:rsidR="00593EA5" w:rsidRPr="00CA2D1C" w:rsidRDefault="00D21F19" w:rsidP="00B23777">
            <w:pPr>
              <w:rPr>
                <w:b/>
                <w:bCs/>
                <w:sz w:val="20"/>
                <w:szCs w:val="20"/>
                <w:lang w:val="en-US"/>
              </w:rPr>
            </w:pPr>
            <w:r>
              <w:rPr>
                <w:b/>
                <w:bCs/>
                <w:sz w:val="20"/>
                <w:szCs w:val="20"/>
                <w:lang w:val="en-US"/>
              </w:rPr>
              <w:t>Initial</w:t>
            </w:r>
            <w:r w:rsidR="00593EA5" w:rsidRPr="00CA2D1C">
              <w:rPr>
                <w:b/>
                <w:bCs/>
                <w:sz w:val="20"/>
                <w:szCs w:val="20"/>
                <w:lang w:val="en-US"/>
              </w:rPr>
              <w:t xml:space="preserve"> State</w:t>
            </w:r>
          </w:p>
        </w:tc>
        <w:tc>
          <w:tcPr>
            <w:tcW w:w="1508" w:type="dxa"/>
            <w:tcBorders>
              <w:top w:val="single" w:sz="8" w:space="0" w:color="auto"/>
              <w:left w:val="nil"/>
              <w:bottom w:val="double" w:sz="4" w:space="0" w:color="auto"/>
              <w:right w:val="single" w:sz="8" w:space="0" w:color="auto"/>
            </w:tcBorders>
            <w:tcMar>
              <w:top w:w="0" w:type="dxa"/>
              <w:left w:w="108" w:type="dxa"/>
              <w:bottom w:w="0" w:type="dxa"/>
              <w:right w:w="108" w:type="dxa"/>
            </w:tcMar>
          </w:tcPr>
          <w:p w:rsidR="00593EA5" w:rsidRPr="00CA2D1C" w:rsidRDefault="00D21F19" w:rsidP="00D21F19">
            <w:pPr>
              <w:rPr>
                <w:b/>
                <w:bCs/>
                <w:sz w:val="20"/>
                <w:szCs w:val="20"/>
                <w:lang w:val="en-US"/>
              </w:rPr>
            </w:pPr>
            <w:r>
              <w:rPr>
                <w:b/>
                <w:bCs/>
                <w:sz w:val="20"/>
                <w:szCs w:val="20"/>
                <w:lang w:val="en-US"/>
              </w:rPr>
              <w:t>Lock request</w:t>
            </w:r>
          </w:p>
        </w:tc>
        <w:tc>
          <w:tcPr>
            <w:tcW w:w="4949" w:type="dxa"/>
            <w:tcBorders>
              <w:top w:val="single" w:sz="8" w:space="0" w:color="auto"/>
              <w:left w:val="nil"/>
              <w:bottom w:val="double" w:sz="4" w:space="0" w:color="auto"/>
              <w:right w:val="single" w:sz="8" w:space="0" w:color="auto"/>
            </w:tcBorders>
            <w:tcMar>
              <w:top w:w="0" w:type="dxa"/>
              <w:left w:w="108" w:type="dxa"/>
              <w:bottom w:w="0" w:type="dxa"/>
              <w:right w:w="108" w:type="dxa"/>
            </w:tcMar>
          </w:tcPr>
          <w:p w:rsidR="00593EA5" w:rsidRPr="00CA2D1C" w:rsidRDefault="00593EA5" w:rsidP="00B23777">
            <w:pPr>
              <w:rPr>
                <w:b/>
                <w:bCs/>
                <w:sz w:val="20"/>
                <w:szCs w:val="20"/>
                <w:lang w:val="en-US"/>
              </w:rPr>
            </w:pPr>
            <w:r w:rsidRPr="00CA2D1C">
              <w:rPr>
                <w:b/>
                <w:bCs/>
                <w:sz w:val="20"/>
                <w:szCs w:val="20"/>
                <w:lang w:val="en-US"/>
              </w:rPr>
              <w:t>Client</w:t>
            </w:r>
          </w:p>
        </w:tc>
        <w:tc>
          <w:tcPr>
            <w:tcW w:w="1800" w:type="dxa"/>
            <w:tcBorders>
              <w:top w:val="single" w:sz="8" w:space="0" w:color="auto"/>
              <w:left w:val="nil"/>
              <w:bottom w:val="double" w:sz="4" w:space="0" w:color="auto"/>
              <w:right w:val="single" w:sz="8" w:space="0" w:color="auto"/>
            </w:tcBorders>
            <w:tcMar>
              <w:top w:w="0" w:type="dxa"/>
              <w:left w:w="108" w:type="dxa"/>
              <w:bottom w:w="0" w:type="dxa"/>
              <w:right w:w="108" w:type="dxa"/>
            </w:tcMar>
          </w:tcPr>
          <w:p w:rsidR="00593EA5" w:rsidRPr="00CA2D1C" w:rsidRDefault="00593EA5" w:rsidP="00B23777">
            <w:pPr>
              <w:rPr>
                <w:b/>
                <w:bCs/>
                <w:sz w:val="20"/>
                <w:szCs w:val="20"/>
                <w:lang w:val="en-US"/>
              </w:rPr>
            </w:pPr>
            <w:r w:rsidRPr="00CA2D1C">
              <w:rPr>
                <w:b/>
                <w:bCs/>
                <w:sz w:val="20"/>
                <w:szCs w:val="20"/>
                <w:lang w:val="en-US"/>
              </w:rPr>
              <w:t>New State</w:t>
            </w:r>
          </w:p>
        </w:tc>
      </w:tr>
      <w:tr w:rsidR="00593EA5" w:rsidRPr="00CA2D1C" w:rsidTr="00B23777">
        <w:trPr>
          <w:jc w:val="center"/>
        </w:trPr>
        <w:tc>
          <w:tcPr>
            <w:tcW w:w="1005" w:type="dxa"/>
            <w:vMerge w:val="restart"/>
            <w:tcBorders>
              <w:top w:val="double" w:sz="4" w:space="0" w:color="auto"/>
              <w:left w:val="single" w:sz="8" w:space="0" w:color="auto"/>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Unlocked</w:t>
            </w:r>
          </w:p>
          <w:p w:rsidR="00593EA5" w:rsidRPr="00CA2D1C" w:rsidRDefault="00593EA5" w:rsidP="00B23777">
            <w:pPr>
              <w:rPr>
                <w:sz w:val="20"/>
                <w:szCs w:val="20"/>
                <w:lang w:val="en-US"/>
              </w:rPr>
            </w:pPr>
            <w:r w:rsidRPr="00CA2D1C">
              <w:rPr>
                <w:sz w:val="20"/>
                <w:szCs w:val="20"/>
                <w:lang w:val="en-US"/>
              </w:rPr>
              <w:t>(initial state)</w:t>
            </w:r>
          </w:p>
        </w:tc>
        <w:tc>
          <w:tcPr>
            <w:tcW w:w="1508" w:type="dxa"/>
            <w:tcBorders>
              <w:top w:val="double" w:sz="4" w:space="0" w:color="auto"/>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Shared lock </w:t>
            </w:r>
          </w:p>
        </w:tc>
        <w:tc>
          <w:tcPr>
            <w:tcW w:w="4949" w:type="dxa"/>
            <w:tcBorders>
              <w:top w:val="double" w:sz="4" w:space="0" w:color="auto"/>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any client </w:t>
            </w:r>
            <w:r w:rsidRPr="00CA2D1C">
              <w:rPr>
                <w:rFonts w:ascii="Wingdings" w:hAnsi="Wingdings"/>
                <w:sz w:val="20"/>
                <w:szCs w:val="20"/>
                <w:lang w:val="en-US"/>
              </w:rPr>
              <w:t></w:t>
            </w:r>
            <w:r w:rsidRPr="00CA2D1C">
              <w:rPr>
                <w:sz w:val="20"/>
                <w:szCs w:val="20"/>
                <w:lang w:val="en-US"/>
              </w:rPr>
              <w:t xml:space="preserve"> success</w:t>
            </w:r>
          </w:p>
        </w:tc>
        <w:tc>
          <w:tcPr>
            <w:tcW w:w="1800" w:type="dxa"/>
            <w:tcBorders>
              <w:top w:val="double" w:sz="4" w:space="0" w:color="auto"/>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0" w:type="auto"/>
            <w:vMerge/>
            <w:tcBorders>
              <w:top w:val="nil"/>
              <w:left w:val="single" w:sz="8" w:space="0" w:color="auto"/>
              <w:bottom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Exclusive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any client </w:t>
            </w:r>
            <w:r w:rsidRPr="00CA2D1C">
              <w:rPr>
                <w:rFonts w:ascii="Wingdings" w:hAnsi="Wingdings"/>
                <w:sz w:val="20"/>
                <w:szCs w:val="20"/>
                <w:lang w:val="en-US"/>
              </w:rPr>
              <w:t></w:t>
            </w:r>
            <w:r w:rsidRPr="00CA2D1C">
              <w:rPr>
                <w:sz w:val="20"/>
                <w:szCs w:val="20"/>
                <w:lang w:val="en-US"/>
              </w:rPr>
              <w:t xml:space="preserve"> success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Exclusive Locked</w:t>
            </w:r>
          </w:p>
        </w:tc>
      </w:tr>
      <w:tr w:rsidR="00593EA5" w:rsidRPr="00CA2D1C" w:rsidTr="00B23777">
        <w:trPr>
          <w:jc w:val="center"/>
        </w:trPr>
        <w:tc>
          <w:tcPr>
            <w:tcW w:w="0" w:type="auto"/>
            <w:vMerge/>
            <w:tcBorders>
              <w:top w:val="nil"/>
              <w:left w:val="single" w:sz="8" w:space="0" w:color="auto"/>
              <w:bottom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Release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any client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Unlocked</w:t>
            </w:r>
          </w:p>
        </w:tc>
      </w:tr>
      <w:tr w:rsidR="00593EA5" w:rsidRPr="00CA2D1C" w:rsidTr="00B23777">
        <w:trPr>
          <w:jc w:val="center"/>
        </w:trPr>
        <w:tc>
          <w:tcPr>
            <w:tcW w:w="100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Exclusive locked</w:t>
            </w: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Shared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exclusive lock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Exclusive Locked</w:t>
            </w:r>
          </w:p>
        </w:tc>
      </w:tr>
      <w:tr w:rsidR="00593EA5" w:rsidRPr="00CA2D1C" w:rsidTr="00B23777">
        <w:trPr>
          <w:jc w:val="center"/>
        </w:trPr>
        <w:tc>
          <w:tcPr>
            <w:tcW w:w="0" w:type="auto"/>
            <w:vMerge/>
            <w:tcBorders>
              <w:top w:val="nil"/>
              <w:left w:val="single" w:sz="8" w:space="0" w:color="auto"/>
              <w:bottom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top w:val="nil"/>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other client </w:t>
            </w:r>
            <w:r w:rsidRPr="00CA2D1C">
              <w:rPr>
                <w:rFonts w:ascii="Wingdings" w:hAnsi="Wingdings"/>
                <w:sz w:val="20"/>
                <w:szCs w:val="20"/>
                <w:lang w:val="en-US"/>
              </w:rPr>
              <w:t></w:t>
            </w:r>
            <w:r w:rsidRPr="00CA2D1C">
              <w:rPr>
                <w:sz w:val="20"/>
                <w:szCs w:val="20"/>
                <w:lang w:val="en-US"/>
              </w:rPr>
              <w:t xml:space="preserve"> fails after lock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Exclusive Locked</w:t>
            </w:r>
          </w:p>
        </w:tc>
      </w:tr>
      <w:tr w:rsidR="00593EA5" w:rsidRPr="00CA2D1C" w:rsidTr="00B23777">
        <w:trPr>
          <w:jc w:val="center"/>
        </w:trPr>
        <w:tc>
          <w:tcPr>
            <w:tcW w:w="0" w:type="auto"/>
            <w:vMerge/>
            <w:tcBorders>
              <w:top w:val="nil"/>
              <w:left w:val="single" w:sz="8" w:space="0" w:color="auto"/>
              <w:bottom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Exclusive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client not holding the lock </w:t>
            </w:r>
            <w:r w:rsidRPr="00CA2D1C">
              <w:rPr>
                <w:rFonts w:ascii="Wingdings" w:hAnsi="Wingdings"/>
                <w:sz w:val="20"/>
                <w:szCs w:val="20"/>
                <w:lang w:val="en-US"/>
              </w:rPr>
              <w:t></w:t>
            </w:r>
            <w:r w:rsidRPr="00CA2D1C">
              <w:rPr>
                <w:sz w:val="20"/>
                <w:szCs w:val="20"/>
                <w:lang w:val="en-US"/>
              </w:rPr>
              <w:t xml:space="preserve"> fails after lock timeout</w:t>
            </w:r>
            <w:r w:rsidRPr="00CA2D1C">
              <w:rPr>
                <w:color w:val="1F497D"/>
                <w:sz w:val="20"/>
                <w:szCs w:val="20"/>
                <w:lang w:val="en-US"/>
              </w:rPr>
              <w:t xml:space="preserve">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Exclusive Locked</w:t>
            </w:r>
          </w:p>
        </w:tc>
      </w:tr>
      <w:tr w:rsidR="00593EA5" w:rsidRPr="00CA2D1C" w:rsidTr="00B23777">
        <w:trPr>
          <w:jc w:val="center"/>
        </w:trPr>
        <w:tc>
          <w:tcPr>
            <w:tcW w:w="0" w:type="auto"/>
            <w:vMerge/>
            <w:tcBorders>
              <w:top w:val="nil"/>
              <w:left w:val="single" w:sz="8" w:space="0" w:color="auto"/>
              <w:bottom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top w:val="nil"/>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exclusive lock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Exclusive Locked</w:t>
            </w:r>
          </w:p>
        </w:tc>
      </w:tr>
      <w:tr w:rsidR="00593EA5" w:rsidRPr="00CA2D1C" w:rsidTr="00B23777">
        <w:trPr>
          <w:jc w:val="center"/>
        </w:trPr>
        <w:tc>
          <w:tcPr>
            <w:tcW w:w="0" w:type="auto"/>
            <w:vMerge/>
            <w:tcBorders>
              <w:top w:val="nil"/>
              <w:left w:val="single" w:sz="8" w:space="0" w:color="auto"/>
              <w:bottom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Release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exclusive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Unlocked</w:t>
            </w:r>
          </w:p>
        </w:tc>
      </w:tr>
      <w:tr w:rsidR="00593EA5" w:rsidRPr="00CA2D1C" w:rsidTr="00B23777">
        <w:trPr>
          <w:jc w:val="center"/>
        </w:trPr>
        <w:tc>
          <w:tcPr>
            <w:tcW w:w="0" w:type="auto"/>
            <w:vMerge/>
            <w:tcBorders>
              <w:top w:val="nil"/>
              <w:left w:val="single" w:sz="8" w:space="0" w:color="auto"/>
              <w:bottom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top w:val="nil"/>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client without exclusive lock </w:t>
            </w:r>
            <w:r w:rsidRPr="00CA2D1C">
              <w:rPr>
                <w:rFonts w:ascii="Wingdings" w:hAnsi="Wingdings"/>
                <w:sz w:val="20"/>
                <w:szCs w:val="20"/>
                <w:lang w:val="en-US"/>
              </w:rPr>
              <w:t></w:t>
            </w:r>
            <w:r w:rsidRPr="00CA2D1C">
              <w:rPr>
                <w:color w:val="000080"/>
                <w:sz w:val="20"/>
                <w:szCs w:val="20"/>
                <w:lang w:val="en-US"/>
              </w:rPr>
              <w:t xml:space="preserve"> </w:t>
            </w:r>
            <w:r w:rsidRPr="00CA2D1C">
              <w:rPr>
                <w:sz w:val="20"/>
                <w:szCs w:val="20"/>
                <w:lang w:val="en-US"/>
              </w:rPr>
              <w:t>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Exclusive locked</w:t>
            </w:r>
          </w:p>
        </w:tc>
      </w:tr>
      <w:tr w:rsidR="00593EA5" w:rsidRPr="00CA2D1C" w:rsidTr="00B23777">
        <w:trPr>
          <w:jc w:val="center"/>
        </w:trPr>
        <w:tc>
          <w:tcPr>
            <w:tcW w:w="1005" w:type="dxa"/>
            <w:vMerge w:val="restart"/>
            <w:tcBorders>
              <w:top w:val="nil"/>
              <w:left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p w:rsidR="00593EA5" w:rsidRPr="00CA2D1C" w:rsidRDefault="00593EA5" w:rsidP="00B23777">
            <w:pPr>
              <w:rPr>
                <w:sz w:val="20"/>
                <w:szCs w:val="20"/>
                <w:lang w:val="en-US"/>
              </w:rPr>
            </w:pPr>
          </w:p>
        </w:tc>
        <w:tc>
          <w:tcPr>
            <w:tcW w:w="1508" w:type="dxa"/>
            <w:vMerge w:val="restart"/>
            <w:tcBorders>
              <w:top w:val="nil"/>
              <w:left w:val="nil"/>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Shared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shared lock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1005" w:type="dxa"/>
            <w:vMerge/>
            <w:tcBorders>
              <w:left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p>
        </w:tc>
        <w:tc>
          <w:tcPr>
            <w:tcW w:w="1508" w:type="dxa"/>
            <w:vMerge/>
            <w:tcBorders>
              <w:left w:val="nil"/>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other client with right key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other client with wrong key </w:t>
            </w:r>
            <w:r w:rsidRPr="00CA2D1C">
              <w:rPr>
                <w:rFonts w:ascii="Wingdings" w:hAnsi="Wingdings"/>
                <w:sz w:val="20"/>
                <w:szCs w:val="20"/>
                <w:lang w:val="en-US"/>
              </w:rPr>
              <w:t></w:t>
            </w:r>
            <w:r w:rsidRPr="00CA2D1C">
              <w:rPr>
                <w:sz w:val="20"/>
                <w:szCs w:val="20"/>
                <w:lang w:val="en-US"/>
              </w:rPr>
              <w:t xml:space="preserve"> fails after lock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Exclusive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shared lock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top w:val="nil"/>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client no</w:t>
            </w:r>
            <w:r w:rsidRPr="00CA2D1C">
              <w:rPr>
                <w:color w:val="008000"/>
                <w:sz w:val="20"/>
                <w:szCs w:val="20"/>
                <w:lang w:val="en-US"/>
              </w:rPr>
              <w:t>t</w:t>
            </w:r>
            <w:r w:rsidRPr="00CA2D1C">
              <w:rPr>
                <w:sz w:val="20"/>
                <w:szCs w:val="20"/>
                <w:lang w:val="en-US"/>
              </w:rPr>
              <w:t xml:space="preserve"> holding shared lock </w:t>
            </w:r>
            <w:r w:rsidRPr="00CA2D1C">
              <w:rPr>
                <w:rFonts w:ascii="Wingdings" w:hAnsi="Wingdings"/>
                <w:sz w:val="20"/>
                <w:szCs w:val="20"/>
                <w:lang w:val="en-US"/>
              </w:rPr>
              <w:t></w:t>
            </w:r>
            <w:r w:rsidRPr="00CA2D1C">
              <w:rPr>
                <w:sz w:val="20"/>
                <w:szCs w:val="20"/>
                <w:lang w:val="en-US"/>
              </w:rPr>
              <w:t xml:space="preserve"> fails after lock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vMerge w:val="restart"/>
            <w:tcBorders>
              <w:top w:val="nil"/>
              <w:left w:val="nil"/>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Release</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the shared lock when 2 or more are holding shared lock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left w:val="nil"/>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the only remaining holder of the shared lock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Unlocked</w:t>
            </w:r>
          </w:p>
        </w:tc>
      </w:tr>
      <w:tr w:rsidR="00593EA5" w:rsidRPr="00CA2D1C" w:rsidTr="00B23777">
        <w:trPr>
          <w:jc w:val="center"/>
        </w:trPr>
        <w:tc>
          <w:tcPr>
            <w:tcW w:w="1005" w:type="dxa"/>
            <w:vMerge/>
            <w:tcBorders>
              <w:left w:val="single" w:sz="8" w:space="0" w:color="auto"/>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p>
        </w:tc>
        <w:tc>
          <w:tcPr>
            <w:tcW w:w="1508" w:type="dxa"/>
            <w:vMerge/>
            <w:tcBorders>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client holding no locks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1005" w:type="dxa"/>
            <w:vMerge w:val="restart"/>
            <w:tcBorders>
              <w:top w:val="nil"/>
              <w:left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c>
          <w:tcPr>
            <w:tcW w:w="1508" w:type="dxa"/>
            <w:vMerge w:val="restart"/>
            <w:tcBorders>
              <w:top w:val="nil"/>
              <w:left w:val="nil"/>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Shared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shared lock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r w:rsidR="00593EA5" w:rsidRPr="00CA2D1C" w:rsidTr="00B23777">
        <w:trPr>
          <w:jc w:val="center"/>
        </w:trPr>
        <w:tc>
          <w:tcPr>
            <w:tcW w:w="1005" w:type="dxa"/>
            <w:vMerge/>
            <w:tcBorders>
              <w:left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p>
        </w:tc>
        <w:tc>
          <w:tcPr>
            <w:tcW w:w="1508" w:type="dxa"/>
            <w:vMerge/>
            <w:tcBorders>
              <w:left w:val="nil"/>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other client with right key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b/>
                <w:bCs/>
                <w:sz w:val="20"/>
                <w:szCs w:val="20"/>
                <w:lang w:val="en-US"/>
              </w:rPr>
            </w:pPr>
            <w:r w:rsidRPr="00CA2D1C">
              <w:rPr>
                <w:sz w:val="20"/>
                <w:szCs w:val="20"/>
                <w:lang w:val="en-US"/>
              </w:rPr>
              <w:t xml:space="preserve">other client with wrong key </w:t>
            </w:r>
            <w:r w:rsidRPr="00CA2D1C">
              <w:rPr>
                <w:rFonts w:ascii="Wingdings" w:hAnsi="Wingdings"/>
                <w:sz w:val="20"/>
                <w:szCs w:val="20"/>
                <w:lang w:val="en-US"/>
              </w:rPr>
              <w:t></w:t>
            </w:r>
            <w:r w:rsidRPr="00CA2D1C">
              <w:rPr>
                <w:sz w:val="20"/>
                <w:szCs w:val="20"/>
                <w:lang w:val="en-US"/>
              </w:rPr>
              <w:t xml:space="preserve"> fails after lock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Exclusive lock </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client not holding the exclusive lock </w:t>
            </w:r>
            <w:r w:rsidRPr="00CA2D1C">
              <w:rPr>
                <w:rFonts w:ascii="Wingdings" w:hAnsi="Wingdings"/>
                <w:sz w:val="20"/>
                <w:szCs w:val="20"/>
                <w:lang w:val="en-US"/>
              </w:rPr>
              <w:t></w:t>
            </w:r>
            <w:r w:rsidRPr="00CA2D1C">
              <w:rPr>
                <w:sz w:val="20"/>
                <w:szCs w:val="20"/>
                <w:lang w:val="en-US"/>
              </w:rPr>
              <w:t xml:space="preserve"> fails after timeout</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top w:val="nil"/>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client holding the exclusive lock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1508" w:type="dxa"/>
            <w:vMerge w:val="restart"/>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Release</w:t>
            </w: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holder of exclusive and shared lock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Shared locked</w:t>
            </w:r>
          </w:p>
        </w:tc>
      </w:tr>
      <w:tr w:rsidR="00593EA5" w:rsidRPr="00CA2D1C" w:rsidTr="00B23777">
        <w:trPr>
          <w:jc w:val="center"/>
        </w:trPr>
        <w:tc>
          <w:tcPr>
            <w:tcW w:w="0" w:type="auto"/>
            <w:vMerge/>
            <w:tcBorders>
              <w:left w:val="single" w:sz="8"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top w:val="nil"/>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other client holding a shared lock </w:t>
            </w:r>
            <w:r w:rsidRPr="00CA2D1C">
              <w:rPr>
                <w:rFonts w:ascii="Wingdings" w:hAnsi="Wingdings"/>
                <w:sz w:val="20"/>
                <w:szCs w:val="20"/>
                <w:lang w:val="en-US"/>
              </w:rPr>
              <w:t></w:t>
            </w:r>
            <w:r w:rsidRPr="00CA2D1C">
              <w:rPr>
                <w:sz w:val="20"/>
                <w:szCs w:val="20"/>
                <w:lang w:val="en-US"/>
              </w:rPr>
              <w:t xml:space="preserve"> succeeds</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r w:rsidR="00593EA5" w:rsidRPr="00CA2D1C" w:rsidTr="004B2725">
        <w:trPr>
          <w:jc w:val="center"/>
        </w:trPr>
        <w:tc>
          <w:tcPr>
            <w:tcW w:w="0" w:type="auto"/>
            <w:vMerge/>
            <w:tcBorders>
              <w:left w:val="single" w:sz="8" w:space="0" w:color="auto"/>
              <w:bottom w:val="single" w:sz="4" w:space="0" w:color="auto"/>
              <w:right w:val="single" w:sz="8" w:space="0" w:color="auto"/>
            </w:tcBorders>
            <w:vAlign w:val="center"/>
          </w:tcPr>
          <w:p w:rsidR="00593EA5" w:rsidRPr="00CA2D1C" w:rsidRDefault="00593EA5" w:rsidP="00B23777">
            <w:pPr>
              <w:rPr>
                <w:sz w:val="20"/>
                <w:szCs w:val="20"/>
                <w:lang w:val="en-US"/>
              </w:rPr>
            </w:pPr>
          </w:p>
        </w:tc>
        <w:tc>
          <w:tcPr>
            <w:tcW w:w="0" w:type="auto"/>
            <w:vMerge/>
            <w:tcBorders>
              <w:top w:val="nil"/>
              <w:left w:val="nil"/>
              <w:bottom w:val="single" w:sz="8" w:space="0" w:color="auto"/>
              <w:right w:val="single" w:sz="8" w:space="0" w:color="auto"/>
            </w:tcBorders>
            <w:vAlign w:val="center"/>
          </w:tcPr>
          <w:p w:rsidR="00593EA5" w:rsidRPr="00CA2D1C" w:rsidRDefault="00593EA5" w:rsidP="00B23777">
            <w:pPr>
              <w:rPr>
                <w:sz w:val="20"/>
                <w:szCs w:val="20"/>
                <w:lang w:val="en-US"/>
              </w:rPr>
            </w:pPr>
          </w:p>
        </w:tc>
        <w:tc>
          <w:tcPr>
            <w:tcW w:w="4949"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 xml:space="preserve">client holding no locks </w:t>
            </w:r>
            <w:r w:rsidRPr="00CA2D1C">
              <w:rPr>
                <w:rFonts w:ascii="Wingdings" w:hAnsi="Wingdings"/>
                <w:sz w:val="20"/>
                <w:szCs w:val="20"/>
                <w:lang w:val="en-US"/>
              </w:rPr>
              <w:t></w:t>
            </w:r>
            <w:r w:rsidRPr="00CA2D1C">
              <w:rPr>
                <w:sz w:val="20"/>
                <w:szCs w:val="20"/>
                <w:lang w:val="en-US"/>
              </w:rPr>
              <w:t xml:space="preserve"> error</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593EA5" w:rsidRPr="00CA2D1C" w:rsidRDefault="00593EA5" w:rsidP="00B23777">
            <w:pPr>
              <w:rPr>
                <w:sz w:val="20"/>
                <w:szCs w:val="20"/>
                <w:lang w:val="en-US"/>
              </w:rPr>
            </w:pPr>
            <w:r w:rsidRPr="00CA2D1C">
              <w:rPr>
                <w:sz w:val="20"/>
                <w:szCs w:val="20"/>
                <w:lang w:val="en-US"/>
              </w:rPr>
              <w:t>Both locks</w:t>
            </w:r>
          </w:p>
        </w:tc>
      </w:tr>
    </w:tbl>
    <w:p w:rsidR="00593EA5" w:rsidRDefault="00593EA5" w:rsidP="00B23777">
      <w:pPr>
        <w:rPr>
          <w:lang w:val="en-US"/>
        </w:rPr>
      </w:pPr>
    </w:p>
    <w:p w:rsidR="007E0C5F" w:rsidRPr="00CA2D1C" w:rsidRDefault="007E0C5F" w:rsidP="007E0C5F">
      <w:pPr>
        <w:pStyle w:val="Body"/>
      </w:pPr>
      <w:r>
        <w:t>HiSLIP servers shall:</w:t>
      </w:r>
    </w:p>
    <w:p w:rsidR="007E0C5F" w:rsidRPr="00CA2D1C" w:rsidRDefault="007E0C5F" w:rsidP="007E0C5F">
      <w:pPr>
        <w:pStyle w:val="Body"/>
        <w:numPr>
          <w:ilvl w:val="0"/>
          <w:numId w:val="34"/>
        </w:numPr>
      </w:pPr>
      <w:r>
        <w:t xml:space="preserve">Go to the Unlocked state when the </w:t>
      </w:r>
      <w:r w:rsidR="005A1957">
        <w:t xml:space="preserve">first </w:t>
      </w:r>
      <w:r w:rsidRPr="00CA2D1C">
        <w:t xml:space="preserve">connection </w:t>
      </w:r>
      <w:r>
        <w:t>is initialized</w:t>
      </w:r>
    </w:p>
    <w:p w:rsidR="007E0C5F" w:rsidRPr="00CA2D1C" w:rsidRDefault="007E0C5F" w:rsidP="007E0C5F">
      <w:pPr>
        <w:pStyle w:val="Body"/>
        <w:numPr>
          <w:ilvl w:val="0"/>
          <w:numId w:val="34"/>
        </w:numPr>
      </w:pPr>
      <w:r>
        <w:t xml:space="preserve">Release all locks assigned to a client when that client </w:t>
      </w:r>
      <w:r w:rsidRPr="00CA2D1C">
        <w:t>connection closes</w:t>
      </w:r>
    </w:p>
    <w:p w:rsidR="00593EA5" w:rsidRPr="00CA2D1C" w:rsidRDefault="00593EA5">
      <w:pPr>
        <w:pStyle w:val="Body"/>
      </w:pPr>
    </w:p>
    <w:p w:rsidR="00593EA5" w:rsidRPr="00CA2D1C" w:rsidRDefault="00593EA5" w:rsidP="00221AD8">
      <w:pPr>
        <w:pStyle w:val="Heading3"/>
      </w:pPr>
      <w:bookmarkStart w:id="109" w:name="_Toc263889042"/>
      <w:r w:rsidRPr="00CA2D1C">
        <w:t>Unlock Considerations</w:t>
      </w:r>
      <w:bookmarkEnd w:id="109"/>
    </w:p>
    <w:p w:rsidR="00593EA5" w:rsidRPr="00CA2D1C" w:rsidRDefault="00593EA5" w:rsidP="00846FE8">
      <w:pPr>
        <w:pStyle w:val="Body"/>
      </w:pPr>
      <w:r w:rsidRPr="00CA2D1C">
        <w:t xml:space="preserve">In an unlock operation, the MessageID in the message parameter designates the last </w:t>
      </w:r>
      <w:r w:rsidRPr="00CA2D1C">
        <w:rPr>
          <w:i/>
        </w:rPr>
        <w:t>Data, DataEND</w:t>
      </w:r>
      <w:r w:rsidRPr="00CA2D1C">
        <w:t xml:space="preserve"> or </w:t>
      </w:r>
      <w:r w:rsidRPr="00CA2D1C">
        <w:rPr>
          <w:i/>
        </w:rPr>
        <w:t xml:space="preserve">Trigger </w:t>
      </w:r>
      <w:r w:rsidRPr="00CA2D1C">
        <w:t xml:space="preserve">message to be completed before the lock is released.  The client is only allowed to specify messages that were transmitted before the </w:t>
      </w:r>
      <w:r w:rsidRPr="00CA2D1C">
        <w:rPr>
          <w:i/>
        </w:rPr>
        <w:t>AsyncLock</w:t>
      </w:r>
      <w:r w:rsidRPr="00CA2D1C">
        <w:t xml:space="preserve"> operation.  The </w:t>
      </w:r>
      <w:r w:rsidRPr="00CA2D1C">
        <w:rPr>
          <w:i/>
        </w:rPr>
        <w:t>AsyncLock</w:t>
      </w:r>
      <w:r w:rsidRPr="00CA2D1C">
        <w:t xml:space="preserve"> transaction will not complete the unlock until that message is complete.  </w:t>
      </w:r>
    </w:p>
    <w:p w:rsidR="00593EA5" w:rsidRPr="00CA2D1C" w:rsidRDefault="00593EA5" w:rsidP="00846FE8">
      <w:pPr>
        <w:pStyle w:val="Body"/>
      </w:pPr>
      <w:r w:rsidRPr="00CA2D1C">
        <w:t xml:space="preserve">The </w:t>
      </w:r>
      <w:r w:rsidRPr="00CA2D1C">
        <w:rPr>
          <w:i/>
        </w:rPr>
        <w:t>AsyncLock</w:t>
      </w:r>
      <w:r w:rsidRPr="00CA2D1C">
        <w:t xml:space="preserve"> unlock operation can only be aborted by device clear.  The normal device clear behavior will abandon any pending transactions the unlock operation may be waiting for.  Note that this requires the server respond in a timely fashion to an </w:t>
      </w:r>
      <w:r w:rsidRPr="00CA2D1C">
        <w:rPr>
          <w:i/>
        </w:rPr>
        <w:t>AsyncDeviceClear</w:t>
      </w:r>
      <w:r w:rsidRPr="00CA2D1C">
        <w:t xml:space="preserve"> message while waiting for an </w:t>
      </w:r>
      <w:r w:rsidRPr="00CA2D1C">
        <w:rPr>
          <w:i/>
        </w:rPr>
        <w:t>AsyncLock</w:t>
      </w:r>
      <w:r w:rsidRPr="00CA2D1C">
        <w:t xml:space="preserve"> unlock operation to complete.  When an </w:t>
      </w:r>
      <w:r w:rsidRPr="00CA2D1C">
        <w:rPr>
          <w:i/>
        </w:rPr>
        <w:t>AsyncLock</w:t>
      </w:r>
      <w:r w:rsidRPr="00CA2D1C">
        <w:t xml:space="preserve"> unlock operation is abandoned by a device clear, the lock shall be released per the pending unlock operation and no confirmation sent to the client.</w:t>
      </w:r>
    </w:p>
    <w:p w:rsidR="00593EA5" w:rsidRPr="00CA2D1C" w:rsidRDefault="00593EA5" w:rsidP="00131DED">
      <w:pPr>
        <w:rPr>
          <w:sz w:val="20"/>
          <w:szCs w:val="20"/>
          <w:lang w:val="en-US"/>
        </w:rPr>
      </w:pPr>
    </w:p>
    <w:p w:rsidR="00593EA5" w:rsidRPr="00CA2D1C" w:rsidRDefault="00593EA5" w:rsidP="003641DA">
      <w:pPr>
        <w:pStyle w:val="Heading2"/>
      </w:pPr>
      <w:bookmarkStart w:id="110" w:name="_Toc242161676"/>
      <w:bookmarkStart w:id="111" w:name="_Toc263889043"/>
      <w:r w:rsidRPr="00CA2D1C">
        <w:lastRenderedPageBreak/>
        <w:t>Lock Info Transaction</w:t>
      </w:r>
      <w:bookmarkEnd w:id="111"/>
    </w:p>
    <w:p w:rsidR="00593EA5" w:rsidRPr="00CA2D1C" w:rsidRDefault="00593EA5" w:rsidP="00C73295">
      <w:pPr>
        <w:ind w:left="576"/>
        <w:rPr>
          <w:lang w:val="en-US" w:eastAsia="en-US"/>
        </w:rPr>
      </w:pPr>
    </w:p>
    <w:p w:rsidR="00593EA5" w:rsidRPr="00CA2D1C" w:rsidRDefault="00593EA5" w:rsidP="00C73295">
      <w:pPr>
        <w:pStyle w:val="Caption"/>
        <w:keepNext/>
      </w:pPr>
      <w:r w:rsidRPr="00CA2D1C">
        <w:t xml:space="preserve">Table </w:t>
      </w:r>
      <w:fldSimple w:instr=" SEQ Table \* ARABIC ">
        <w:r w:rsidR="00127944">
          <w:rPr>
            <w:noProof/>
          </w:rPr>
          <w:t>16</w:t>
        </w:r>
      </w:fldSimple>
      <w:r w:rsidRPr="00CA2D1C">
        <w:t xml:space="preserve">  Lock Info Transaction</w:t>
      </w:r>
    </w:p>
    <w:tbl>
      <w:tblPr>
        <w:tblW w:w="8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522"/>
        <w:gridCol w:w="720"/>
        <w:gridCol w:w="4500"/>
        <w:gridCol w:w="3240"/>
      </w:tblGrid>
      <w:tr w:rsidR="00593EA5" w:rsidRPr="00CA2D1C" w:rsidTr="003D67C1">
        <w:tc>
          <w:tcPr>
            <w:tcW w:w="522"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72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450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324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522"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72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Client </w:t>
            </w:r>
          </w:p>
        </w:tc>
        <w:tc>
          <w:tcPr>
            <w:tcW w:w="450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AsyncLockInfo</w:t>
            </w:r>
            <w:r w:rsidRPr="00CA2D1C">
              <w:rPr>
                <w:color w:val="000000"/>
                <w:sz w:val="20"/>
                <w:szCs w:val="20"/>
                <w:lang w:val="en-US"/>
              </w:rPr>
              <w:t>&gt;&lt;0&gt;&lt;0&gt;&lt;0&gt;</w:t>
            </w:r>
          </w:p>
        </w:tc>
        <w:tc>
          <w:tcPr>
            <w:tcW w:w="3240" w:type="dxa"/>
          </w:tcPr>
          <w:p w:rsidR="00593EA5" w:rsidRPr="00CA2D1C" w:rsidRDefault="00593EA5" w:rsidP="003D67C1">
            <w:pPr>
              <w:keepNext/>
              <w:keepLines/>
              <w:rPr>
                <w:sz w:val="20"/>
                <w:szCs w:val="20"/>
                <w:lang w:val="en-US"/>
              </w:rPr>
            </w:pPr>
            <w:r w:rsidRPr="00CA2D1C">
              <w:rPr>
                <w:sz w:val="20"/>
                <w:szCs w:val="20"/>
                <w:lang w:val="en-US"/>
              </w:rPr>
              <w:t>Request from the client for lock information.</w:t>
            </w:r>
          </w:p>
        </w:tc>
      </w:tr>
      <w:tr w:rsidR="00593EA5" w:rsidRPr="00CA2D1C" w:rsidTr="003D67C1">
        <w:tc>
          <w:tcPr>
            <w:tcW w:w="522"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72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Server</w:t>
            </w:r>
          </w:p>
        </w:tc>
        <w:tc>
          <w:tcPr>
            <w:tcW w:w="4500" w:type="dxa"/>
          </w:tcPr>
          <w:p w:rsidR="00593EA5" w:rsidRPr="00CA2D1C" w:rsidRDefault="00593EA5" w:rsidP="003D67C1">
            <w:pPr>
              <w:keepNext/>
              <w:keepLines/>
              <w:ind w:right="47"/>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AsyncLockInfoResponse</w:t>
            </w:r>
            <w:r w:rsidRPr="00CA2D1C">
              <w:rPr>
                <w:color w:val="000000"/>
                <w:sz w:val="20"/>
                <w:szCs w:val="20"/>
                <w:lang w:val="en-US"/>
              </w:rPr>
              <w:t>&gt;&lt;exclusive-locks-granted&gt;&lt;locks-granted&gt;&lt;0&gt;</w:t>
            </w:r>
          </w:p>
        </w:tc>
        <w:tc>
          <w:tcPr>
            <w:tcW w:w="3240" w:type="dxa"/>
          </w:tcPr>
          <w:p w:rsidR="00593EA5" w:rsidRPr="00CA2D1C" w:rsidRDefault="00593EA5" w:rsidP="003D67C1">
            <w:pPr>
              <w:keepNext/>
              <w:keepLines/>
              <w:rPr>
                <w:sz w:val="20"/>
                <w:szCs w:val="20"/>
                <w:lang w:val="en-US"/>
              </w:rPr>
            </w:pPr>
            <w:r w:rsidRPr="00CA2D1C">
              <w:rPr>
                <w:sz w:val="20"/>
                <w:szCs w:val="20"/>
                <w:lang w:val="en-US"/>
              </w:rPr>
              <w:t>The server returns information regarding locks it has granted.</w:t>
            </w:r>
          </w:p>
        </w:tc>
      </w:tr>
    </w:tbl>
    <w:p w:rsidR="00593EA5" w:rsidRPr="00CA2D1C" w:rsidRDefault="00593EA5" w:rsidP="00C73295">
      <w:pPr>
        <w:pStyle w:val="Body1"/>
      </w:pPr>
    </w:p>
    <w:p w:rsidR="00593EA5" w:rsidRPr="00CA2D1C" w:rsidRDefault="00593EA5" w:rsidP="005D2E21">
      <w:pPr>
        <w:pStyle w:val="Body1"/>
        <w:rPr>
          <w:i/>
        </w:rPr>
      </w:pPr>
      <w:r w:rsidRPr="00CA2D1C">
        <w:t xml:space="preserve">The following are the fields in the </w:t>
      </w:r>
      <w:r w:rsidRPr="00CA2D1C">
        <w:rPr>
          <w:i/>
        </w:rPr>
        <w:t>AsyncLockInfoResponse:</w:t>
      </w:r>
    </w:p>
    <w:p w:rsidR="00593EA5" w:rsidRPr="00CA2D1C" w:rsidRDefault="00593EA5" w:rsidP="00B75E90">
      <w:pPr>
        <w:pStyle w:val="Body"/>
      </w:pPr>
    </w:p>
    <w:p w:rsidR="00593EA5" w:rsidRPr="00CA2D1C" w:rsidRDefault="00593EA5" w:rsidP="00FB03D6">
      <w:pPr>
        <w:pStyle w:val="BodyHanging1"/>
      </w:pPr>
      <w:r w:rsidRPr="00CA2D1C">
        <w:t>exclusive-locks-granted</w:t>
      </w:r>
      <w:r w:rsidRPr="00CA2D1C">
        <w:tab/>
        <w:t>1 if an exclusive lock has been granted and 0 otherwise.</w:t>
      </w:r>
    </w:p>
    <w:p w:rsidR="00593EA5" w:rsidRPr="00CA2D1C" w:rsidRDefault="00593EA5" w:rsidP="00B75E90">
      <w:pPr>
        <w:pStyle w:val="BodyHanging1"/>
      </w:pPr>
    </w:p>
    <w:p w:rsidR="00593EA5" w:rsidRPr="00CA2D1C" w:rsidRDefault="00593EA5" w:rsidP="00B75E90">
      <w:pPr>
        <w:pStyle w:val="BodyHanging1"/>
      </w:pPr>
      <w:r w:rsidRPr="00CA2D1C">
        <w:t>locks-granted</w:t>
      </w:r>
      <w:r w:rsidRPr="00CA2D1C">
        <w:tab/>
        <w:t xml:space="preserve">the number of clients that were holding locks when </w:t>
      </w:r>
      <w:r w:rsidRPr="00CA2D1C">
        <w:rPr>
          <w:i/>
        </w:rPr>
        <w:t xml:space="preserve">AsyncLockInfo </w:t>
      </w:r>
      <w:r w:rsidRPr="00CA2D1C">
        <w:t>was processed. A client holding both a shared and exclusive lock is counted only once.</w:t>
      </w:r>
    </w:p>
    <w:p w:rsidR="00593EA5" w:rsidRPr="00CA2D1C" w:rsidRDefault="00593EA5" w:rsidP="00B75E90">
      <w:pPr>
        <w:pStyle w:val="BodyHanging1"/>
      </w:pPr>
    </w:p>
    <w:p w:rsidR="00593EA5" w:rsidRPr="00CA2D1C" w:rsidRDefault="00593EA5" w:rsidP="00B75E90">
      <w:pPr>
        <w:pStyle w:val="Body1"/>
      </w:pPr>
      <w:r w:rsidRPr="00CA2D1C">
        <w:t xml:space="preserve">The </w:t>
      </w:r>
      <w:r w:rsidRPr="00CA2D1C">
        <w:rPr>
          <w:i/>
        </w:rPr>
        <w:t>LockInfo</w:t>
      </w:r>
      <w:r w:rsidRPr="00CA2D1C">
        <w:t xml:space="preserve"> transaction is used by the client to determine how many other clients are connected and how many locks have been granted.  These values are sampled values from the server and may be inaccurate since other clients may be simultaneous releasing and requesting locks or connections.  However, the locks-granted and clients-connected values shall be self-consistent at some point in time when the </w:t>
      </w:r>
      <w:r w:rsidRPr="00CA2D1C">
        <w:rPr>
          <w:i/>
        </w:rPr>
        <w:t xml:space="preserve">LockInfo </w:t>
      </w:r>
      <w:r w:rsidRPr="00CA2D1C">
        <w:t>was processed by the server.</w:t>
      </w:r>
    </w:p>
    <w:p w:rsidR="00593EA5" w:rsidRPr="00CA2D1C" w:rsidRDefault="00593EA5">
      <w:pPr>
        <w:pStyle w:val="Body"/>
      </w:pPr>
      <w:r w:rsidRPr="00CA2D1C">
        <w:t>This transaction is processed regardless of whether the client currently holds a lock.</w:t>
      </w:r>
    </w:p>
    <w:p w:rsidR="00593EA5" w:rsidRPr="00CA2D1C" w:rsidRDefault="00593EA5" w:rsidP="003641DA">
      <w:pPr>
        <w:pStyle w:val="Heading2"/>
      </w:pPr>
      <w:bookmarkStart w:id="112" w:name="_Toc263889044"/>
      <w:r w:rsidRPr="00CA2D1C">
        <w:lastRenderedPageBreak/>
        <w:t>Remote Local Transaction</w:t>
      </w:r>
      <w:bookmarkEnd w:id="110"/>
      <w:bookmarkEnd w:id="112"/>
    </w:p>
    <w:p w:rsidR="00593EA5" w:rsidRPr="00CA2D1C" w:rsidRDefault="00593EA5" w:rsidP="00731B62">
      <w:pPr>
        <w:pStyle w:val="Body1"/>
      </w:pPr>
      <w:r w:rsidRPr="00CA2D1C">
        <w:t>HiSLIP supports GPIB-like remote/local control.  The purpose of remote/local is to:</w:t>
      </w:r>
    </w:p>
    <w:p w:rsidR="00593EA5" w:rsidRPr="00CA2D1C" w:rsidRDefault="00593EA5" w:rsidP="00731B62">
      <w:pPr>
        <w:pStyle w:val="Body1"/>
        <w:numPr>
          <w:ilvl w:val="1"/>
          <w:numId w:val="8"/>
        </w:numPr>
      </w:pPr>
      <w:r w:rsidRPr="00CA2D1C">
        <w:t>Prevent front panel input from interfering with remote operations</w:t>
      </w:r>
    </w:p>
    <w:p w:rsidR="00593EA5" w:rsidRPr="00CA2D1C" w:rsidRDefault="00593EA5" w:rsidP="00731B62">
      <w:pPr>
        <w:pStyle w:val="Body1"/>
        <w:numPr>
          <w:ilvl w:val="1"/>
          <w:numId w:val="8"/>
        </w:numPr>
      </w:pPr>
      <w:r w:rsidRPr="00CA2D1C">
        <w:t>Permit front panel local key to re-enable the front panel input</w:t>
      </w:r>
    </w:p>
    <w:p w:rsidR="00593EA5" w:rsidRPr="00CA2D1C" w:rsidRDefault="00593EA5" w:rsidP="00731B62">
      <w:pPr>
        <w:pStyle w:val="Body1"/>
        <w:numPr>
          <w:ilvl w:val="1"/>
          <w:numId w:val="8"/>
        </w:numPr>
      </w:pPr>
      <w:r w:rsidRPr="00CA2D1C">
        <w:t>Provide a way to lockout the local key</w:t>
      </w:r>
      <w:r w:rsidRPr="00CA2D1C">
        <w:rPr>
          <w:rStyle w:val="FootnoteReference"/>
        </w:rPr>
        <w:footnoteReference w:id="7"/>
      </w:r>
      <w:r w:rsidRPr="00CA2D1C">
        <w:t xml:space="preserve"> when the controller needs exclusive access</w:t>
      </w:r>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17</w:t>
        </w:r>
      </w:fldSimple>
      <w:r w:rsidRPr="00CA2D1C">
        <w:t xml:space="preserve"> RemoteLocal Control Transaction</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1435"/>
        <w:gridCol w:w="4014"/>
        <w:gridCol w:w="2754"/>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1435"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401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75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1435"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Client </w:t>
            </w:r>
          </w:p>
        </w:tc>
        <w:tc>
          <w:tcPr>
            <w:tcW w:w="4014" w:type="dxa"/>
          </w:tcPr>
          <w:p w:rsidR="00593EA5" w:rsidRPr="00CA2D1C" w:rsidRDefault="00593EA5" w:rsidP="007C6B3E">
            <w:pPr>
              <w:keepNext/>
              <w:keepLines/>
              <w:jc w:val="center"/>
              <w:rPr>
                <w:color w:val="000000"/>
                <w:sz w:val="20"/>
                <w:szCs w:val="20"/>
                <w:lang w:val="en-US"/>
              </w:rPr>
            </w:pPr>
            <w:r w:rsidRPr="00CA2D1C">
              <w:rPr>
                <w:color w:val="000000"/>
                <w:sz w:val="20"/>
                <w:szCs w:val="20"/>
                <w:lang w:val="en-US"/>
              </w:rPr>
              <w:t>&lt;</w:t>
            </w:r>
            <w:r w:rsidRPr="00D81D46">
              <w:rPr>
                <w:i/>
                <w:color w:val="000000"/>
                <w:sz w:val="20"/>
                <w:szCs w:val="20"/>
                <w:lang w:val="en-US"/>
              </w:rPr>
              <w:t>Async</w:t>
            </w:r>
            <w:r w:rsidRPr="00CA2D1C">
              <w:rPr>
                <w:i/>
                <w:color w:val="000000"/>
                <w:sz w:val="20"/>
                <w:szCs w:val="20"/>
                <w:lang w:val="en-US"/>
              </w:rPr>
              <w:t>RemoteLocalControl</w:t>
            </w:r>
            <w:r w:rsidRPr="00CA2D1C">
              <w:rPr>
                <w:color w:val="000000"/>
                <w:sz w:val="20"/>
                <w:szCs w:val="20"/>
                <w:lang w:val="en-US"/>
              </w:rPr>
              <w:t>&gt;&lt;request&gt;&lt;</w:t>
            </w:r>
            <w:r>
              <w:rPr>
                <w:color w:val="000000"/>
                <w:sz w:val="20"/>
                <w:szCs w:val="20"/>
                <w:lang w:val="en-US"/>
              </w:rPr>
              <w:t>MessageID</w:t>
            </w:r>
            <w:r w:rsidRPr="00CA2D1C">
              <w:rPr>
                <w:color w:val="000000"/>
                <w:sz w:val="20"/>
                <w:szCs w:val="20"/>
                <w:lang w:val="en-US"/>
              </w:rPr>
              <w:t>&gt;&lt;0&gt;</w:t>
            </w:r>
          </w:p>
        </w:tc>
        <w:tc>
          <w:tcPr>
            <w:tcW w:w="2754" w:type="dxa"/>
          </w:tcPr>
          <w:p w:rsidR="00593EA5" w:rsidRPr="00CA2D1C" w:rsidRDefault="00593EA5" w:rsidP="003D67C1">
            <w:pPr>
              <w:keepNext/>
              <w:keepLines/>
              <w:jc w:val="center"/>
              <w:rPr>
                <w:sz w:val="20"/>
                <w:szCs w:val="20"/>
                <w:lang w:val="en-US"/>
              </w:rPr>
            </w:pPr>
            <w:r w:rsidRPr="00CA2D1C">
              <w:rPr>
                <w:sz w:val="20"/>
                <w:szCs w:val="20"/>
                <w:lang w:val="en-US"/>
              </w:rPr>
              <w:t>Request remote local operation</w:t>
            </w:r>
          </w:p>
        </w:tc>
      </w:tr>
      <w:tr w:rsidR="00593EA5" w:rsidRPr="00CA2D1C" w:rsidTr="00932625">
        <w:tc>
          <w:tcPr>
            <w:tcW w:w="653" w:type="dxa"/>
            <w:tcBorders>
              <w:right w:val="single" w:sz="12" w:space="0" w:color="auto"/>
            </w:tcBorders>
          </w:tcPr>
          <w:p w:rsidR="00593EA5" w:rsidRPr="00932625" w:rsidRDefault="00593EA5" w:rsidP="00932625">
            <w:pPr>
              <w:keepNext/>
              <w:keepLines/>
              <w:jc w:val="center"/>
              <w:rPr>
                <w:i/>
                <w:sz w:val="20"/>
                <w:szCs w:val="20"/>
                <w:lang w:val="en-US"/>
              </w:rPr>
            </w:pPr>
            <w:r w:rsidRPr="00932625">
              <w:rPr>
                <w:i/>
                <w:sz w:val="20"/>
                <w:szCs w:val="20"/>
                <w:lang w:val="en-US"/>
              </w:rPr>
              <w:t>2</w:t>
            </w:r>
          </w:p>
        </w:tc>
        <w:tc>
          <w:tcPr>
            <w:tcW w:w="1435" w:type="dxa"/>
          </w:tcPr>
          <w:p w:rsidR="00593EA5" w:rsidRPr="00932625" w:rsidRDefault="00593EA5" w:rsidP="00932625">
            <w:pPr>
              <w:keepNext/>
              <w:keepLines/>
              <w:jc w:val="center"/>
              <w:rPr>
                <w:color w:val="000000"/>
                <w:sz w:val="20"/>
                <w:szCs w:val="20"/>
                <w:lang w:val="en-US"/>
              </w:rPr>
            </w:pPr>
            <w:r w:rsidRPr="00932625">
              <w:rPr>
                <w:color w:val="000000"/>
                <w:sz w:val="20"/>
                <w:szCs w:val="20"/>
                <w:lang w:val="en-US"/>
              </w:rPr>
              <w:t>Server</w:t>
            </w:r>
          </w:p>
        </w:tc>
        <w:tc>
          <w:tcPr>
            <w:tcW w:w="4014" w:type="dxa"/>
          </w:tcPr>
          <w:p w:rsidR="00593EA5" w:rsidRPr="00932625" w:rsidRDefault="00593EA5" w:rsidP="00932625">
            <w:pPr>
              <w:keepNext/>
              <w:keepLines/>
              <w:jc w:val="center"/>
              <w:rPr>
                <w:color w:val="000000"/>
                <w:sz w:val="20"/>
                <w:szCs w:val="20"/>
                <w:lang w:val="en-US"/>
              </w:rPr>
            </w:pPr>
            <w:r w:rsidRPr="00932625">
              <w:rPr>
                <w:color w:val="000000"/>
                <w:sz w:val="20"/>
                <w:szCs w:val="20"/>
                <w:lang w:val="en-US"/>
              </w:rPr>
              <w:t>&lt;</w:t>
            </w:r>
            <w:r w:rsidRPr="00D81D46">
              <w:rPr>
                <w:i/>
                <w:color w:val="000000"/>
                <w:sz w:val="20"/>
                <w:szCs w:val="20"/>
                <w:lang w:val="en-US"/>
              </w:rPr>
              <w:t>AsyncRemoteLocalResponse</w:t>
            </w:r>
            <w:r w:rsidRPr="00932625">
              <w:rPr>
                <w:color w:val="000000"/>
                <w:sz w:val="20"/>
                <w:szCs w:val="20"/>
                <w:lang w:val="en-US"/>
              </w:rPr>
              <w:t>&gt;&lt;</w:t>
            </w:r>
            <w:r>
              <w:rPr>
                <w:color w:val="000000"/>
                <w:sz w:val="20"/>
                <w:szCs w:val="20"/>
                <w:lang w:val="en-US"/>
              </w:rPr>
              <w:t>0</w:t>
            </w:r>
            <w:r w:rsidRPr="00932625">
              <w:rPr>
                <w:color w:val="000000"/>
                <w:sz w:val="20"/>
                <w:szCs w:val="20"/>
                <w:lang w:val="en-US"/>
              </w:rPr>
              <w:t>&gt;&lt;0&gt;&lt;0&gt;</w:t>
            </w:r>
          </w:p>
        </w:tc>
        <w:tc>
          <w:tcPr>
            <w:tcW w:w="2754" w:type="dxa"/>
          </w:tcPr>
          <w:p w:rsidR="00593EA5" w:rsidRPr="00932625" w:rsidRDefault="00593EA5" w:rsidP="00932625">
            <w:pPr>
              <w:keepNext/>
              <w:keepLines/>
              <w:jc w:val="center"/>
              <w:rPr>
                <w:sz w:val="20"/>
                <w:szCs w:val="20"/>
                <w:lang w:val="en-US"/>
              </w:rPr>
            </w:pPr>
            <w:r w:rsidRPr="00932625">
              <w:rPr>
                <w:sz w:val="20"/>
                <w:szCs w:val="20"/>
                <w:lang w:val="en-US"/>
              </w:rPr>
              <w:t>Confirm remote/local request</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6F2BC1" w:rsidRDefault="00593EA5">
      <w:pPr>
        <w:pStyle w:val="BodyHanging1"/>
      </w:pPr>
      <w:r>
        <w:t>request</w:t>
      </w:r>
      <w:r>
        <w:tab/>
      </w:r>
      <w:r w:rsidRPr="00CA2D1C">
        <w:t xml:space="preserve">The values of the request field are shown in </w:t>
      </w:r>
      <w:r w:rsidR="0091478C" w:rsidRPr="00CA2D1C">
        <w:fldChar w:fldCharType="begin"/>
      </w:r>
      <w:r w:rsidRPr="00CA2D1C">
        <w:instrText xml:space="preserve"> REF _Ref238453138 \h </w:instrText>
      </w:r>
      <w:r w:rsidR="0091478C" w:rsidRPr="00CA2D1C">
        <w:fldChar w:fldCharType="separate"/>
      </w:r>
      <w:r w:rsidR="00127944" w:rsidRPr="00CA2D1C">
        <w:t xml:space="preserve">Table </w:t>
      </w:r>
      <w:r w:rsidR="00127944">
        <w:rPr>
          <w:noProof/>
        </w:rPr>
        <w:t>18</w:t>
      </w:r>
      <w:r w:rsidR="0091478C" w:rsidRPr="00CA2D1C">
        <w:fldChar w:fldCharType="end"/>
      </w:r>
      <w:r w:rsidRPr="00CA2D1C">
        <w:t xml:space="preserve">, </w:t>
      </w:r>
      <w:fldSimple w:instr=" REF _Ref244309702 \h  \* MERGEFORMAT ">
        <w:r w:rsidR="00127944" w:rsidRPr="00127944">
          <w:rPr>
            <w:i/>
          </w:rPr>
          <w:t>Remote Local Control Transactions</w:t>
        </w:r>
      </w:fldSimple>
    </w:p>
    <w:p w:rsidR="006F2BC1" w:rsidRDefault="006F2BC1">
      <w:pPr>
        <w:pStyle w:val="BodyHanging1"/>
      </w:pPr>
    </w:p>
    <w:p w:rsidR="006F2BC1" w:rsidRDefault="00593EA5">
      <w:pPr>
        <w:pStyle w:val="BodyHanging1"/>
        <w:rPr>
          <w:i/>
        </w:rPr>
      </w:pPr>
      <w:r>
        <w:t>MessageID</w:t>
      </w:r>
      <w:r>
        <w:tab/>
        <w:t xml:space="preserve">designates </w:t>
      </w:r>
      <w:r w:rsidRPr="00CA2D1C">
        <w:t xml:space="preserve">the MessageID of the most recent </w:t>
      </w:r>
      <w:r w:rsidRPr="00CA2D1C">
        <w:rPr>
          <w:i/>
        </w:rPr>
        <w:t>Data, DataEND,</w:t>
      </w:r>
      <w:r w:rsidRPr="00CA2D1C">
        <w:t xml:space="preserve">or </w:t>
      </w:r>
      <w:r w:rsidRPr="00CA2D1C">
        <w:rPr>
          <w:i/>
        </w:rPr>
        <w:t>Trigger</w:t>
      </w:r>
      <w:r w:rsidRPr="00CA2D1C">
        <w:t xml:space="preserve"> message sent by the client</w:t>
      </w:r>
      <w:r>
        <w:t>.</w:t>
      </w:r>
    </w:p>
    <w:p w:rsidR="00593EA5" w:rsidRPr="00CA2D1C" w:rsidRDefault="00593EA5" w:rsidP="00131DED">
      <w:pPr>
        <w:pStyle w:val="Body1"/>
      </w:pPr>
    </w:p>
    <w:p w:rsidR="00593EA5" w:rsidRDefault="00593EA5" w:rsidP="000D67A2">
      <w:pPr>
        <w:pStyle w:val="Body1"/>
      </w:pPr>
      <w:r w:rsidRPr="00CA2D1C">
        <w:t xml:space="preserve">The server is permitted to act on the </w:t>
      </w:r>
      <w:r w:rsidRPr="00D81D46">
        <w:rPr>
          <w:i/>
        </w:rPr>
        <w:t>AsyncRemoteLocalControl</w:t>
      </w:r>
      <w:r w:rsidRPr="00CA2D1C">
        <w:t xml:space="preserve"> immediately, or wait until after the preceding operations have been acted on by the server.</w:t>
      </w:r>
    </w:p>
    <w:p w:rsidR="00747CFF" w:rsidRPr="00747CFF" w:rsidRDefault="00747CFF" w:rsidP="00747CFF">
      <w:pPr>
        <w:pStyle w:val="Body"/>
      </w:pPr>
    </w:p>
    <w:p w:rsidR="00593EA5" w:rsidRPr="006B7AD0" w:rsidRDefault="00593EA5" w:rsidP="006B7AD0">
      <w:pPr>
        <w:pStyle w:val="Body1"/>
      </w:pPr>
      <w:r w:rsidRPr="00CA2D1C">
        <w:t>In so</w:t>
      </w:r>
      <w:r>
        <w:t>me conditions, TCP may de</w:t>
      </w:r>
      <w:r w:rsidRPr="000D67A2">
        <w:rPr>
          <w:rStyle w:val="BodyChar"/>
        </w:rPr>
        <w:t>l</w:t>
      </w:r>
      <w:r>
        <w:t>iver the remote/local requests</w:t>
      </w:r>
      <w:r w:rsidRPr="00CA2D1C">
        <w:t xml:space="preserve"> before it delivers a preceding </w:t>
      </w:r>
      <w:r w:rsidRPr="00CA2D1C">
        <w:rPr>
          <w:i/>
        </w:rPr>
        <w:t xml:space="preserve">Data/DataEND </w:t>
      </w:r>
      <w:r w:rsidRPr="00CA2D1C">
        <w:t xml:space="preserve">or </w:t>
      </w:r>
      <w:r w:rsidRPr="00CA2D1C">
        <w:rPr>
          <w:i/>
        </w:rPr>
        <w:t>Trigger</w:t>
      </w:r>
      <w:r w:rsidRPr="00CA2D1C">
        <w:t xml:space="preserve"> message generated by the client. </w:t>
      </w:r>
      <w:r>
        <w:t xml:space="preserve"> T</w:t>
      </w:r>
      <w:r w:rsidRPr="00CA2D1C">
        <w:t xml:space="preserve">he server should consult the MessageID provided with the </w:t>
      </w:r>
      <w:r w:rsidRPr="00CA2D1C">
        <w:rPr>
          <w:i/>
        </w:rPr>
        <w:t>Async</w:t>
      </w:r>
      <w:r>
        <w:rPr>
          <w:i/>
        </w:rPr>
        <w:t>RemoteLocalControl</w:t>
      </w:r>
      <w:r w:rsidRPr="00CA2D1C">
        <w:t xml:space="preserve">. If this MessageID is not equal to the MessageID of the last received </w:t>
      </w:r>
      <w:r w:rsidRPr="00CA2D1C">
        <w:rPr>
          <w:i/>
        </w:rPr>
        <w:t>Data</w:t>
      </w:r>
      <w:r w:rsidRPr="00CA2D1C">
        <w:t xml:space="preserve">, </w:t>
      </w:r>
      <w:r w:rsidRPr="00CA2D1C">
        <w:rPr>
          <w:i/>
        </w:rPr>
        <w:t>DataEND</w:t>
      </w:r>
      <w:r w:rsidRPr="00CA2D1C">
        <w:t xml:space="preserve">, or </w:t>
      </w:r>
      <w:r w:rsidRPr="00CA2D1C">
        <w:rPr>
          <w:i/>
        </w:rPr>
        <w:t>Trigger</w:t>
      </w:r>
      <w:r w:rsidRPr="00CA2D1C">
        <w:t xml:space="preserve"> message then </w:t>
      </w:r>
      <w:r>
        <w:t>the remote/local request should be deferred until after the message (on synchronous channel) with the designated MessageID was processed.</w:t>
      </w:r>
    </w:p>
    <w:p w:rsidR="00593EA5" w:rsidRPr="002253C4" w:rsidRDefault="00593EA5" w:rsidP="000D67A2">
      <w:pPr>
        <w:pStyle w:val="Body"/>
      </w:pPr>
      <w:r>
        <w:t xml:space="preserve">The server shall send the </w:t>
      </w:r>
      <w:r w:rsidRPr="000D67A2">
        <w:rPr>
          <w:i/>
        </w:rPr>
        <w:t>AsyncRemoteLocalResponse</w:t>
      </w:r>
      <w:r>
        <w:t xml:space="preserve"> </w:t>
      </w:r>
      <w:r w:rsidR="003F443D">
        <w:t xml:space="preserve">after any server defined actions are complete, however it shall not wait for locks </w:t>
      </w:r>
      <w:r w:rsidR="00D81D46">
        <w:t>granted to other clients to be released</w:t>
      </w:r>
      <w:r>
        <w:t xml:space="preserve">. </w:t>
      </w:r>
      <w:r w:rsidR="00D81D46">
        <w:t xml:space="preserve">Although the </w:t>
      </w:r>
      <w:r w:rsidR="00D81D46">
        <w:rPr>
          <w:i/>
        </w:rPr>
        <w:t>AsyncRemoteLocalResponse</w:t>
      </w:r>
      <w:r w:rsidR="00D81D46">
        <w:t xml:space="preserve"> is sent immediately if </w:t>
      </w:r>
      <w:r w:rsidR="003F443D">
        <w:t>another client is holding a lock, the server shall only act on the remote/local request after the lock is released. The behavior is device dependent.</w:t>
      </w:r>
      <w:r w:rsidR="003F443D" w:rsidDel="003F443D">
        <w:t xml:space="preserve"> </w:t>
      </w:r>
    </w:p>
    <w:p w:rsidR="00593EA5" w:rsidRPr="00CA2D1C" w:rsidRDefault="00593EA5" w:rsidP="00131DED">
      <w:pPr>
        <w:pStyle w:val="Body1"/>
      </w:pPr>
    </w:p>
    <w:p w:rsidR="00593EA5" w:rsidRPr="00CA2D1C" w:rsidRDefault="00593EA5" w:rsidP="00AA16DD">
      <w:pPr>
        <w:pStyle w:val="Body1"/>
      </w:pPr>
      <w:r w:rsidRPr="00CA2D1C">
        <w:t>Three logical variables maintained by the server dictate its behavior:</w:t>
      </w:r>
    </w:p>
    <w:p w:rsidR="00593EA5" w:rsidRPr="00CA2D1C" w:rsidRDefault="00593EA5" w:rsidP="00596082">
      <w:pPr>
        <w:pStyle w:val="BodyHanging1"/>
      </w:pPr>
    </w:p>
    <w:p w:rsidR="00593EA5" w:rsidRPr="00CA2D1C" w:rsidRDefault="00593EA5" w:rsidP="00596082">
      <w:pPr>
        <w:pStyle w:val="BodyHanging1"/>
      </w:pPr>
      <w:r w:rsidRPr="00CA2D1C">
        <w:t>Remote</w:t>
      </w:r>
      <w:r w:rsidRPr="00CA2D1C">
        <w:tab/>
        <w:t>Controls if front panel input is accepted.  Note that remote input is always accepted.  If Remote is true, front panel input is not accepted, with the exception of the local key.  If the local key is pressed and LocalLockout is set to false, Remote is set false so that subsequent front panel input is accepted. When the connection is initialized Remote is false.</w:t>
      </w:r>
    </w:p>
    <w:p w:rsidR="00593EA5" w:rsidRPr="00CA2D1C" w:rsidRDefault="00593EA5" w:rsidP="00596082">
      <w:pPr>
        <w:pStyle w:val="BodyHanging1"/>
      </w:pPr>
    </w:p>
    <w:p w:rsidR="00593EA5" w:rsidRPr="00CA2D1C" w:rsidRDefault="00593EA5" w:rsidP="00131DED">
      <w:pPr>
        <w:pStyle w:val="BodyHanging1"/>
      </w:pPr>
      <w:r w:rsidRPr="00CA2D1C">
        <w:t>RemoteEnable</w:t>
      </w:r>
      <w:r w:rsidRPr="00CA2D1C">
        <w:tab/>
        <w:t>Mimics the GPIB REN line, but is maintained by the individual server.  When the connection is initialized RemoteEnable is true.</w:t>
      </w:r>
    </w:p>
    <w:p w:rsidR="00593EA5" w:rsidRPr="00CA2D1C" w:rsidRDefault="00593EA5" w:rsidP="00131DED">
      <w:pPr>
        <w:pStyle w:val="BodyHanging1"/>
      </w:pPr>
    </w:p>
    <w:p w:rsidR="00593EA5" w:rsidRPr="00CA2D1C" w:rsidRDefault="00593EA5" w:rsidP="00131DED">
      <w:pPr>
        <w:pStyle w:val="BodyHanging1"/>
      </w:pPr>
      <w:r w:rsidRPr="00CA2D1C">
        <w:t>LocalLockout</w:t>
      </w:r>
      <w:r w:rsidRPr="00CA2D1C">
        <w:tab/>
        <w:t>If true, the front panel local key has no affect. If false, the front panel local key sets Remote to false. When the connection is initialized LocalLockout is false.</w:t>
      </w:r>
    </w:p>
    <w:p w:rsidR="00593EA5" w:rsidRPr="00CA2D1C" w:rsidRDefault="00593EA5" w:rsidP="00131DED">
      <w:pPr>
        <w:ind w:left="3240" w:hanging="1800"/>
        <w:rPr>
          <w:sz w:val="20"/>
          <w:szCs w:val="20"/>
          <w:lang w:val="en-US"/>
        </w:rPr>
      </w:pPr>
      <w:r w:rsidRPr="00CA2D1C">
        <w:rPr>
          <w:sz w:val="20"/>
          <w:szCs w:val="20"/>
          <w:lang w:val="en-US"/>
        </w:rPr>
        <w:tab/>
      </w:r>
    </w:p>
    <w:p w:rsidR="00593EA5" w:rsidRPr="00CA2D1C" w:rsidRDefault="00593EA5" w:rsidP="00131DED">
      <w:pPr>
        <w:pStyle w:val="Body1"/>
      </w:pPr>
      <w:r w:rsidRPr="00CA2D1C">
        <w:lastRenderedPageBreak/>
        <w:t>If RemoteEnable is true and new data or control information arrives via the Hi-SLIP protocol, Remote is set to true.  Specifically, any of the following messages on the synchronous channel set remote true</w:t>
      </w:r>
      <w:r>
        <w:t>, provided that a deferred implication is processed</w:t>
      </w:r>
      <w:r w:rsidRPr="00CA2D1C">
        <w:t>:</w:t>
      </w:r>
    </w:p>
    <w:p w:rsidR="00593EA5" w:rsidRPr="00CA2D1C" w:rsidRDefault="00593EA5" w:rsidP="00276C38">
      <w:pPr>
        <w:pStyle w:val="Body1"/>
        <w:numPr>
          <w:ilvl w:val="1"/>
          <w:numId w:val="9"/>
        </w:numPr>
      </w:pPr>
      <w:r w:rsidRPr="00CA2D1C">
        <w:rPr>
          <w:i/>
        </w:rPr>
        <w:t>Data</w:t>
      </w:r>
    </w:p>
    <w:p w:rsidR="00593EA5" w:rsidRPr="00CA2D1C" w:rsidRDefault="00593EA5" w:rsidP="00276C38">
      <w:pPr>
        <w:pStyle w:val="Body1"/>
        <w:numPr>
          <w:ilvl w:val="1"/>
          <w:numId w:val="9"/>
        </w:numPr>
      </w:pPr>
      <w:r w:rsidRPr="00CA2D1C">
        <w:rPr>
          <w:i/>
        </w:rPr>
        <w:t>DataEND</w:t>
      </w:r>
    </w:p>
    <w:p w:rsidR="00593EA5" w:rsidRPr="00CA2D1C" w:rsidRDefault="00593EA5" w:rsidP="00276C38">
      <w:pPr>
        <w:pStyle w:val="Body1"/>
        <w:numPr>
          <w:ilvl w:val="1"/>
          <w:numId w:val="9"/>
        </w:numPr>
        <w:rPr>
          <w:i/>
        </w:rPr>
      </w:pPr>
      <w:r w:rsidRPr="00CA2D1C">
        <w:rPr>
          <w:i/>
        </w:rPr>
        <w:t>Trigger</w:t>
      </w:r>
    </w:p>
    <w:p w:rsidR="00593EA5" w:rsidRPr="00CA2D1C" w:rsidRDefault="00593EA5" w:rsidP="00B96CB9">
      <w:pPr>
        <w:pStyle w:val="Body1"/>
        <w:ind w:left="0"/>
      </w:pPr>
    </w:p>
    <w:p w:rsidR="00593EA5" w:rsidRPr="00CA2D1C" w:rsidRDefault="00593EA5" w:rsidP="00131DED">
      <w:pPr>
        <w:pStyle w:val="Body1"/>
      </w:pPr>
      <w:r w:rsidRPr="00CA2D1C">
        <w:t>Or any of the following messages on the asynchronous channel:</w:t>
      </w:r>
    </w:p>
    <w:p w:rsidR="00593EA5" w:rsidRPr="00CA2D1C" w:rsidRDefault="00593EA5" w:rsidP="00276C38">
      <w:pPr>
        <w:pStyle w:val="Body1"/>
        <w:numPr>
          <w:ilvl w:val="1"/>
          <w:numId w:val="10"/>
        </w:numPr>
        <w:rPr>
          <w:i/>
        </w:rPr>
      </w:pPr>
      <w:r w:rsidRPr="00CA2D1C">
        <w:rPr>
          <w:i/>
        </w:rPr>
        <w:t>AsyncStatusQuery</w:t>
      </w:r>
    </w:p>
    <w:p w:rsidR="00593EA5" w:rsidRPr="00CA2D1C" w:rsidRDefault="00593EA5" w:rsidP="00276C38">
      <w:pPr>
        <w:pStyle w:val="Body1"/>
        <w:numPr>
          <w:ilvl w:val="1"/>
          <w:numId w:val="10"/>
        </w:numPr>
        <w:rPr>
          <w:i/>
        </w:rPr>
      </w:pPr>
      <w:r w:rsidRPr="00CA2D1C">
        <w:rPr>
          <w:i/>
        </w:rPr>
        <w:t>AsyncDeviceClear</w:t>
      </w:r>
    </w:p>
    <w:p w:rsidR="00593EA5" w:rsidRPr="00CA2D1C" w:rsidRDefault="00593EA5" w:rsidP="00221AD8">
      <w:pPr>
        <w:pStyle w:val="Body1"/>
        <w:numPr>
          <w:ilvl w:val="1"/>
          <w:numId w:val="10"/>
        </w:numPr>
      </w:pPr>
      <w:r w:rsidRPr="00CA2D1C">
        <w:rPr>
          <w:i/>
        </w:rPr>
        <w:t>AyncLock</w:t>
      </w:r>
    </w:p>
    <w:p w:rsidR="00593EA5" w:rsidRPr="00CA2D1C" w:rsidRDefault="00593EA5" w:rsidP="00221AD8">
      <w:pPr>
        <w:pStyle w:val="Body1"/>
        <w:ind w:left="0"/>
      </w:pPr>
    </w:p>
    <w:p w:rsidR="00593EA5" w:rsidRPr="00CA2D1C" w:rsidRDefault="00593EA5" w:rsidP="00131DED">
      <w:pPr>
        <w:pStyle w:val="Body1"/>
      </w:pPr>
      <w:r w:rsidRPr="00CA2D1C">
        <w:t xml:space="preserve">Servers are permitted to take a device specific action for </w:t>
      </w:r>
      <w:r w:rsidRPr="00CA2D1C">
        <w:rPr>
          <w:i/>
        </w:rPr>
        <w:t>VendorSpecific</w:t>
      </w:r>
      <w:r w:rsidRPr="00CA2D1C">
        <w:t xml:space="preserve"> messages.</w:t>
      </w:r>
    </w:p>
    <w:p w:rsidR="00593EA5" w:rsidRPr="00CA2D1C" w:rsidRDefault="00593EA5" w:rsidP="00131DED">
      <w:pPr>
        <w:pStyle w:val="Body1"/>
        <w:rPr>
          <w:i/>
        </w:rPr>
      </w:pPr>
    </w:p>
    <w:p w:rsidR="00593EA5" w:rsidRPr="00CA2D1C" w:rsidRDefault="00593EA5" w:rsidP="00131DED">
      <w:pPr>
        <w:pStyle w:val="Body1"/>
      </w:pPr>
      <w:r w:rsidRPr="00CA2D1C">
        <w:rPr>
          <w:i/>
        </w:rPr>
        <w:t xml:space="preserve">RemoteLocal </w:t>
      </w:r>
      <w:r w:rsidRPr="00CA2D1C">
        <w:t xml:space="preserve"> HiSLIP messages set these state variables as described in </w:t>
      </w:r>
      <w:fldSimple w:instr=" REF _Ref238453138 \h  \* MERGEFORMAT ">
        <w:r w:rsidR="00127944" w:rsidRPr="00CA2D1C">
          <w:t xml:space="preserve">Table </w:t>
        </w:r>
        <w:r w:rsidR="00127944">
          <w:rPr>
            <w:noProof/>
          </w:rPr>
          <w:t>18</w:t>
        </w:r>
      </w:fldSimple>
      <w:r w:rsidRPr="00CA2D1C">
        <w:t>.  In that table, T indicates the variable is set, F indicates the variable is cleared, and nc indicates the variable is not changed.</w:t>
      </w:r>
    </w:p>
    <w:p w:rsidR="00593EA5" w:rsidRPr="00CA2D1C" w:rsidRDefault="00593EA5" w:rsidP="00131DED">
      <w:pPr>
        <w:pStyle w:val="Body1"/>
      </w:pPr>
    </w:p>
    <w:p w:rsidR="00593EA5" w:rsidRPr="00CA2D1C" w:rsidRDefault="00593EA5" w:rsidP="00131DED">
      <w:pPr>
        <w:pStyle w:val="Body1"/>
      </w:pPr>
      <w:r w:rsidRPr="00CA2D1C">
        <w:t>The remote/local control codes correspond to the parameters to the VISA viGpibControlREN</w:t>
      </w:r>
      <w:r w:rsidRPr="00CA2D1C">
        <w:rPr>
          <w:rStyle w:val="FootnoteReference"/>
        </w:rPr>
        <w:footnoteReference w:id="8"/>
      </w:r>
      <w:r w:rsidRPr="00CA2D1C">
        <w:t xml:space="preserve"> function call.  The behavior is chosen to emulate the behavior of a GPIB device.</w:t>
      </w:r>
      <w:r w:rsidRPr="00CA2D1C">
        <w:rPr>
          <w:rStyle w:val="FootnoteReference"/>
        </w:rPr>
        <w:t xml:space="preserve"> </w:t>
      </w:r>
      <w:r w:rsidRPr="00CA2D1C">
        <w:rPr>
          <w:rStyle w:val="FootnoteReference"/>
        </w:rPr>
        <w:footnoteReference w:id="9"/>
      </w:r>
    </w:p>
    <w:p w:rsidR="00127420" w:rsidRPr="00D21F19" w:rsidRDefault="00127420" w:rsidP="00127420">
      <w:pPr>
        <w:pStyle w:val="Body"/>
      </w:pPr>
      <w:r>
        <w:t>A</w:t>
      </w:r>
      <w:r w:rsidRPr="00537403">
        <w:t>fter the Initialization and Device Clear transaction, the client shall use the MessageID = 0x</w:t>
      </w:r>
      <w:r>
        <w:t>fffffefe</w:t>
      </w:r>
      <w:r w:rsidRPr="00537403">
        <w:t xml:space="preserve"> (0x</w:t>
      </w:r>
      <w:r>
        <w:t>ffffff</w:t>
      </w:r>
      <w:r w:rsidRPr="00537403">
        <w:t xml:space="preserve">00-2) </w:t>
      </w:r>
      <w:r>
        <w:t xml:space="preserve">in the </w:t>
      </w:r>
      <w:r w:rsidRPr="00D81D46">
        <w:rPr>
          <w:i/>
          <w:color w:val="000000"/>
        </w:rPr>
        <w:t>Async</w:t>
      </w:r>
      <w:r w:rsidRPr="00CA2D1C">
        <w:rPr>
          <w:i/>
          <w:color w:val="000000"/>
        </w:rPr>
        <w:t>RemoteLocalControl</w:t>
      </w:r>
      <w:r>
        <w:t xml:space="preserve"> message</w:t>
      </w:r>
      <w:r w:rsidRPr="00537403">
        <w:t>.</w:t>
      </w:r>
    </w:p>
    <w:p w:rsidR="00593EA5" w:rsidRPr="00CA2D1C" w:rsidRDefault="00593EA5" w:rsidP="00131DED">
      <w:pPr>
        <w:pStyle w:val="Body1"/>
      </w:pPr>
    </w:p>
    <w:p w:rsidR="00593EA5" w:rsidRPr="00CA2D1C" w:rsidRDefault="00593EA5" w:rsidP="00131DED">
      <w:pPr>
        <w:rPr>
          <w:sz w:val="20"/>
          <w:szCs w:val="20"/>
          <w:lang w:val="en-US"/>
        </w:rPr>
      </w:pPr>
    </w:p>
    <w:p w:rsidR="00593EA5" w:rsidRPr="00CA2D1C" w:rsidRDefault="00593EA5" w:rsidP="00131DED">
      <w:pPr>
        <w:pStyle w:val="Caption"/>
        <w:keepNext/>
      </w:pPr>
      <w:bookmarkStart w:id="117" w:name="_Ref238453138"/>
      <w:bookmarkStart w:id="118" w:name="_Ref244309679"/>
      <w:r w:rsidRPr="00CA2D1C">
        <w:lastRenderedPageBreak/>
        <w:t xml:space="preserve">Table </w:t>
      </w:r>
      <w:fldSimple w:instr=" SEQ Table \* ARABIC ">
        <w:r w:rsidR="00127944">
          <w:rPr>
            <w:noProof/>
          </w:rPr>
          <w:t>18</w:t>
        </w:r>
      </w:fldSimple>
      <w:bookmarkEnd w:id="117"/>
      <w:r w:rsidRPr="00CA2D1C">
        <w:t xml:space="preserve"> </w:t>
      </w:r>
      <w:bookmarkStart w:id="119" w:name="_Ref244309702"/>
      <w:r w:rsidRPr="00CA2D1C">
        <w:t>Remote Local Control Transactions</w:t>
      </w:r>
      <w:bookmarkEnd w:id="118"/>
      <w:bookmarkEnd w:id="1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20"/>
      </w:tblPr>
      <w:tblGrid>
        <w:gridCol w:w="2280"/>
        <w:gridCol w:w="3174"/>
        <w:gridCol w:w="630"/>
        <w:gridCol w:w="720"/>
        <w:gridCol w:w="720"/>
      </w:tblGrid>
      <w:tr w:rsidR="00593EA5" w:rsidRPr="00CA2D1C" w:rsidTr="003D67C1">
        <w:trPr>
          <w:jc w:val="center"/>
        </w:trPr>
        <w:tc>
          <w:tcPr>
            <w:tcW w:w="2280" w:type="dxa"/>
            <w:vMerge w:val="restart"/>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Control Code (request)</w:t>
            </w:r>
          </w:p>
        </w:tc>
        <w:tc>
          <w:tcPr>
            <w:tcW w:w="3174" w:type="dxa"/>
            <w:vMerge w:val="restart"/>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Corresponding VISA mode from viGpibControlREN</w:t>
            </w:r>
          </w:p>
        </w:tc>
        <w:tc>
          <w:tcPr>
            <w:tcW w:w="2070" w:type="dxa"/>
            <w:gridSpan w:val="3"/>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Behavior</w:t>
            </w:r>
          </w:p>
        </w:tc>
      </w:tr>
      <w:tr w:rsidR="00593EA5" w:rsidRPr="00CA2D1C" w:rsidTr="003D67C1">
        <w:trPr>
          <w:trHeight w:val="1700"/>
          <w:jc w:val="center"/>
        </w:trPr>
        <w:tc>
          <w:tcPr>
            <w:tcW w:w="2280" w:type="dxa"/>
            <w:vMerge/>
          </w:tcPr>
          <w:p w:rsidR="00593EA5" w:rsidRPr="00CA2D1C" w:rsidRDefault="00593EA5" w:rsidP="003D67C1">
            <w:pPr>
              <w:keepNext/>
              <w:keepLines/>
              <w:jc w:val="center"/>
              <w:rPr>
                <w:rFonts w:ascii="Calibri" w:hAnsi="Calibri"/>
                <w:sz w:val="20"/>
                <w:szCs w:val="20"/>
                <w:lang w:val="en-US"/>
              </w:rPr>
            </w:pPr>
          </w:p>
        </w:tc>
        <w:tc>
          <w:tcPr>
            <w:tcW w:w="3174" w:type="dxa"/>
            <w:vMerge/>
          </w:tcPr>
          <w:p w:rsidR="00593EA5" w:rsidRPr="00CA2D1C" w:rsidRDefault="00593EA5" w:rsidP="003D67C1">
            <w:pPr>
              <w:keepNext/>
              <w:keepLines/>
              <w:jc w:val="center"/>
              <w:rPr>
                <w:rFonts w:ascii="Calibri" w:hAnsi="Calibri"/>
                <w:sz w:val="20"/>
                <w:szCs w:val="20"/>
                <w:lang w:val="en-US"/>
              </w:rPr>
            </w:pPr>
          </w:p>
        </w:tc>
        <w:tc>
          <w:tcPr>
            <w:tcW w:w="630" w:type="dxa"/>
            <w:textDirection w:val="btLr"/>
          </w:tcPr>
          <w:p w:rsidR="00593EA5" w:rsidRPr="00CA2D1C" w:rsidRDefault="00593EA5" w:rsidP="003D67C1">
            <w:pPr>
              <w:keepNext/>
              <w:keepLines/>
              <w:ind w:left="113" w:right="113"/>
              <w:jc w:val="center"/>
              <w:rPr>
                <w:rFonts w:ascii="Calibri" w:hAnsi="Calibri"/>
                <w:sz w:val="20"/>
                <w:szCs w:val="20"/>
                <w:lang w:val="en-US"/>
              </w:rPr>
            </w:pPr>
            <w:r w:rsidRPr="00CA2D1C">
              <w:rPr>
                <w:rFonts w:ascii="Calibri" w:hAnsi="Calibri"/>
                <w:sz w:val="20"/>
                <w:szCs w:val="20"/>
                <w:lang w:val="en-US"/>
              </w:rPr>
              <w:t>RemoteEnable</w:t>
            </w:r>
          </w:p>
        </w:tc>
        <w:tc>
          <w:tcPr>
            <w:tcW w:w="720" w:type="dxa"/>
            <w:textDirection w:val="btLr"/>
          </w:tcPr>
          <w:p w:rsidR="00593EA5" w:rsidRPr="00CA2D1C" w:rsidRDefault="00593EA5" w:rsidP="003D67C1">
            <w:pPr>
              <w:keepNext/>
              <w:keepLines/>
              <w:ind w:left="113" w:right="113"/>
              <w:jc w:val="center"/>
              <w:rPr>
                <w:rFonts w:ascii="Calibri" w:hAnsi="Calibri"/>
                <w:sz w:val="20"/>
                <w:szCs w:val="20"/>
                <w:lang w:val="en-US"/>
              </w:rPr>
            </w:pPr>
            <w:r w:rsidRPr="00CA2D1C">
              <w:rPr>
                <w:rFonts w:ascii="Calibri" w:hAnsi="Calibri"/>
                <w:sz w:val="20"/>
                <w:szCs w:val="20"/>
                <w:lang w:val="en-US"/>
              </w:rPr>
              <w:t>LocalLockout</w:t>
            </w:r>
          </w:p>
        </w:tc>
        <w:tc>
          <w:tcPr>
            <w:tcW w:w="720" w:type="dxa"/>
            <w:textDirection w:val="btLr"/>
          </w:tcPr>
          <w:p w:rsidR="00593EA5" w:rsidRPr="00CA2D1C" w:rsidRDefault="00593EA5" w:rsidP="003D67C1">
            <w:pPr>
              <w:keepNext/>
              <w:keepLines/>
              <w:ind w:left="113" w:right="113"/>
              <w:jc w:val="center"/>
              <w:rPr>
                <w:rFonts w:ascii="Calibri" w:hAnsi="Calibri"/>
                <w:sz w:val="20"/>
                <w:szCs w:val="20"/>
                <w:lang w:val="en-US"/>
              </w:rPr>
            </w:pPr>
            <w:r w:rsidRPr="00CA2D1C">
              <w:rPr>
                <w:rFonts w:ascii="Calibri" w:hAnsi="Calibri"/>
                <w:sz w:val="20"/>
                <w:szCs w:val="20"/>
                <w:lang w:val="en-US"/>
              </w:rPr>
              <w:t>Remote</w:t>
            </w:r>
          </w:p>
        </w:tc>
      </w:tr>
      <w:tr w:rsidR="00593EA5" w:rsidRPr="00CA2D1C" w:rsidTr="003D67C1">
        <w:trPr>
          <w:jc w:val="center"/>
        </w:trPr>
        <w:tc>
          <w:tcPr>
            <w:tcW w:w="2280" w:type="dxa"/>
          </w:tcPr>
          <w:p w:rsidR="00593EA5" w:rsidRPr="00CA2D1C" w:rsidRDefault="00593EA5" w:rsidP="003D67C1">
            <w:pPr>
              <w:keepNext/>
              <w:keepLines/>
              <w:ind w:left="396" w:hanging="396"/>
              <w:rPr>
                <w:sz w:val="20"/>
                <w:szCs w:val="20"/>
                <w:lang w:val="en-US"/>
              </w:rPr>
            </w:pPr>
            <w:r w:rsidRPr="00CA2D1C">
              <w:rPr>
                <w:sz w:val="20"/>
                <w:szCs w:val="20"/>
                <w:lang w:val="en-US"/>
              </w:rPr>
              <w:t>0 – Disable remote</w:t>
            </w:r>
          </w:p>
        </w:tc>
        <w:tc>
          <w:tcPr>
            <w:tcW w:w="3174" w:type="dxa"/>
          </w:tcPr>
          <w:p w:rsidR="00593EA5" w:rsidRPr="00CA2D1C" w:rsidRDefault="00593EA5" w:rsidP="003D67C1">
            <w:pPr>
              <w:keepNext/>
              <w:keepLines/>
              <w:spacing w:before="40" w:after="40"/>
              <w:ind w:left="90"/>
              <w:jc w:val="both"/>
              <w:rPr>
                <w:rFonts w:ascii="Courier" w:hAnsi="Courier"/>
                <w:sz w:val="20"/>
                <w:szCs w:val="20"/>
                <w:lang w:val="en-US"/>
              </w:rPr>
            </w:pPr>
            <w:r w:rsidRPr="00CA2D1C">
              <w:rPr>
                <w:rFonts w:ascii="Courier" w:hAnsi="Courier"/>
                <w:sz w:val="20"/>
                <w:szCs w:val="20"/>
                <w:lang w:val="en-US"/>
              </w:rPr>
              <w:t>VI_GPIB_REN_DEASSERT</w:t>
            </w:r>
          </w:p>
        </w:tc>
        <w:tc>
          <w:tcPr>
            <w:tcW w:w="630" w:type="dxa"/>
          </w:tcPr>
          <w:p w:rsidR="00593EA5" w:rsidRPr="00CA2D1C" w:rsidRDefault="00593EA5" w:rsidP="003D67C1">
            <w:pPr>
              <w:keepNext/>
              <w:keepLines/>
              <w:jc w:val="center"/>
              <w:rPr>
                <w:sz w:val="20"/>
                <w:szCs w:val="20"/>
                <w:lang w:val="en-US"/>
              </w:rPr>
            </w:pPr>
            <w:r w:rsidRPr="00CA2D1C">
              <w:rPr>
                <w:sz w:val="20"/>
                <w:szCs w:val="20"/>
                <w:lang w:val="en-US"/>
              </w:rPr>
              <w:t>F</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F</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F</w:t>
            </w:r>
          </w:p>
        </w:tc>
      </w:tr>
      <w:tr w:rsidR="00593EA5" w:rsidRPr="00CA2D1C" w:rsidTr="003D67C1">
        <w:trPr>
          <w:jc w:val="center"/>
        </w:trPr>
        <w:tc>
          <w:tcPr>
            <w:tcW w:w="2280" w:type="dxa"/>
          </w:tcPr>
          <w:p w:rsidR="00593EA5" w:rsidRPr="00CA2D1C" w:rsidRDefault="00593EA5" w:rsidP="003D67C1">
            <w:pPr>
              <w:keepNext/>
              <w:keepLines/>
              <w:ind w:left="396" w:hanging="396"/>
              <w:rPr>
                <w:sz w:val="20"/>
                <w:szCs w:val="20"/>
                <w:lang w:val="en-US"/>
              </w:rPr>
            </w:pPr>
            <w:r w:rsidRPr="00CA2D1C">
              <w:rPr>
                <w:sz w:val="20"/>
                <w:szCs w:val="20"/>
                <w:lang w:val="en-US"/>
              </w:rPr>
              <w:t>1 – Enable remote</w:t>
            </w:r>
          </w:p>
        </w:tc>
        <w:tc>
          <w:tcPr>
            <w:tcW w:w="3174" w:type="dxa"/>
          </w:tcPr>
          <w:p w:rsidR="00593EA5" w:rsidRPr="00CA2D1C" w:rsidRDefault="00593EA5" w:rsidP="003D67C1">
            <w:pPr>
              <w:keepNext/>
              <w:keepLines/>
              <w:spacing w:before="40" w:after="40"/>
              <w:ind w:left="90"/>
              <w:jc w:val="both"/>
              <w:rPr>
                <w:rFonts w:ascii="Courier" w:hAnsi="Courier"/>
                <w:sz w:val="20"/>
                <w:szCs w:val="20"/>
                <w:lang w:val="en-US"/>
              </w:rPr>
            </w:pPr>
            <w:r w:rsidRPr="00CA2D1C">
              <w:rPr>
                <w:rFonts w:ascii="Courier" w:hAnsi="Courier"/>
                <w:sz w:val="20"/>
                <w:szCs w:val="20"/>
                <w:lang w:val="en-US"/>
              </w:rPr>
              <w:t>VI_GPIB_REN_ASSERT</w:t>
            </w:r>
          </w:p>
        </w:tc>
        <w:tc>
          <w:tcPr>
            <w:tcW w:w="630" w:type="dxa"/>
          </w:tcPr>
          <w:p w:rsidR="00593EA5" w:rsidRPr="00CA2D1C" w:rsidRDefault="00593EA5" w:rsidP="003D67C1">
            <w:pPr>
              <w:keepNext/>
              <w:keepLines/>
              <w:jc w:val="center"/>
              <w:rPr>
                <w:sz w:val="20"/>
                <w:szCs w:val="20"/>
                <w:lang w:val="en-US"/>
              </w:rPr>
            </w:pPr>
            <w:r w:rsidRPr="00CA2D1C">
              <w:rPr>
                <w:sz w:val="20"/>
                <w:szCs w:val="20"/>
                <w:lang w:val="en-US"/>
              </w:rPr>
              <w:t>T</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nc</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nc</w:t>
            </w:r>
          </w:p>
        </w:tc>
      </w:tr>
      <w:tr w:rsidR="00593EA5" w:rsidRPr="00CA2D1C" w:rsidTr="003D67C1">
        <w:trPr>
          <w:jc w:val="center"/>
        </w:trPr>
        <w:tc>
          <w:tcPr>
            <w:tcW w:w="2280" w:type="dxa"/>
          </w:tcPr>
          <w:p w:rsidR="00593EA5" w:rsidRPr="00CA2D1C" w:rsidRDefault="00593EA5" w:rsidP="003D67C1">
            <w:pPr>
              <w:keepNext/>
              <w:keepLines/>
              <w:ind w:left="396" w:hanging="396"/>
              <w:rPr>
                <w:sz w:val="20"/>
                <w:szCs w:val="20"/>
                <w:lang w:val="en-US"/>
              </w:rPr>
            </w:pPr>
            <w:r w:rsidRPr="00CA2D1C">
              <w:rPr>
                <w:sz w:val="20"/>
                <w:szCs w:val="20"/>
                <w:lang w:val="en-US"/>
              </w:rPr>
              <w:t>2 – Disable remote and go to local</w:t>
            </w:r>
          </w:p>
        </w:tc>
        <w:tc>
          <w:tcPr>
            <w:tcW w:w="3174" w:type="dxa"/>
          </w:tcPr>
          <w:p w:rsidR="00593EA5" w:rsidRPr="00CA2D1C" w:rsidRDefault="00593EA5" w:rsidP="003D67C1">
            <w:pPr>
              <w:keepNext/>
              <w:keepLines/>
              <w:spacing w:before="40" w:after="40"/>
              <w:ind w:left="90"/>
              <w:jc w:val="both"/>
              <w:rPr>
                <w:rFonts w:ascii="Courier" w:hAnsi="Courier"/>
                <w:sz w:val="20"/>
                <w:szCs w:val="20"/>
                <w:lang w:val="en-US"/>
              </w:rPr>
            </w:pPr>
            <w:r w:rsidRPr="00CA2D1C">
              <w:rPr>
                <w:rFonts w:ascii="Courier" w:hAnsi="Courier"/>
                <w:sz w:val="20"/>
                <w:szCs w:val="20"/>
                <w:lang w:val="en-US"/>
              </w:rPr>
              <w:t>VI_GPIB_REN_DEASSERT_GTL</w:t>
            </w:r>
          </w:p>
        </w:tc>
        <w:tc>
          <w:tcPr>
            <w:tcW w:w="630" w:type="dxa"/>
          </w:tcPr>
          <w:p w:rsidR="00593EA5" w:rsidRPr="00CA2D1C" w:rsidRDefault="00593EA5" w:rsidP="003D67C1">
            <w:pPr>
              <w:keepNext/>
              <w:keepLines/>
              <w:tabs>
                <w:tab w:val="left" w:pos="1935"/>
              </w:tabs>
              <w:jc w:val="center"/>
              <w:rPr>
                <w:sz w:val="20"/>
                <w:szCs w:val="20"/>
                <w:lang w:val="en-US"/>
              </w:rPr>
            </w:pPr>
            <w:r w:rsidRPr="00CA2D1C">
              <w:rPr>
                <w:sz w:val="20"/>
                <w:szCs w:val="20"/>
                <w:lang w:val="en-US"/>
              </w:rPr>
              <w:t>F</w:t>
            </w:r>
          </w:p>
        </w:tc>
        <w:tc>
          <w:tcPr>
            <w:tcW w:w="720" w:type="dxa"/>
          </w:tcPr>
          <w:p w:rsidR="00593EA5" w:rsidRPr="00CA2D1C" w:rsidRDefault="00593EA5" w:rsidP="003D67C1">
            <w:pPr>
              <w:keepNext/>
              <w:keepLines/>
              <w:tabs>
                <w:tab w:val="left" w:pos="1935"/>
              </w:tabs>
              <w:jc w:val="center"/>
              <w:rPr>
                <w:sz w:val="20"/>
                <w:szCs w:val="20"/>
                <w:lang w:val="en-US"/>
              </w:rPr>
            </w:pPr>
            <w:r w:rsidRPr="00CA2D1C">
              <w:rPr>
                <w:sz w:val="20"/>
                <w:szCs w:val="20"/>
                <w:lang w:val="en-US"/>
              </w:rPr>
              <w:t>F</w:t>
            </w:r>
          </w:p>
        </w:tc>
        <w:tc>
          <w:tcPr>
            <w:tcW w:w="720" w:type="dxa"/>
          </w:tcPr>
          <w:p w:rsidR="00593EA5" w:rsidRPr="00CA2D1C" w:rsidRDefault="00593EA5" w:rsidP="003D67C1">
            <w:pPr>
              <w:keepNext/>
              <w:keepLines/>
              <w:tabs>
                <w:tab w:val="left" w:pos="1935"/>
              </w:tabs>
              <w:jc w:val="center"/>
              <w:rPr>
                <w:sz w:val="20"/>
                <w:szCs w:val="20"/>
                <w:lang w:val="en-US"/>
              </w:rPr>
            </w:pPr>
            <w:r w:rsidRPr="00CA2D1C">
              <w:rPr>
                <w:sz w:val="20"/>
                <w:szCs w:val="20"/>
                <w:lang w:val="en-US"/>
              </w:rPr>
              <w:t>F</w:t>
            </w:r>
          </w:p>
        </w:tc>
      </w:tr>
      <w:tr w:rsidR="00593EA5" w:rsidRPr="00CA2D1C" w:rsidTr="003D67C1">
        <w:trPr>
          <w:jc w:val="center"/>
        </w:trPr>
        <w:tc>
          <w:tcPr>
            <w:tcW w:w="2280" w:type="dxa"/>
          </w:tcPr>
          <w:p w:rsidR="00593EA5" w:rsidRPr="00CA2D1C" w:rsidRDefault="00593EA5" w:rsidP="003D67C1">
            <w:pPr>
              <w:keepNext/>
              <w:keepLines/>
              <w:ind w:left="396" w:hanging="396"/>
              <w:rPr>
                <w:sz w:val="20"/>
                <w:szCs w:val="20"/>
                <w:lang w:val="en-US"/>
              </w:rPr>
            </w:pPr>
            <w:r w:rsidRPr="00CA2D1C">
              <w:rPr>
                <w:sz w:val="20"/>
                <w:szCs w:val="20"/>
                <w:lang w:val="en-US"/>
              </w:rPr>
              <w:t>3 – Enable remote and go to remote</w:t>
            </w:r>
          </w:p>
        </w:tc>
        <w:tc>
          <w:tcPr>
            <w:tcW w:w="3174" w:type="dxa"/>
          </w:tcPr>
          <w:p w:rsidR="00593EA5" w:rsidRPr="00CA2D1C" w:rsidRDefault="00593EA5" w:rsidP="003D67C1">
            <w:pPr>
              <w:keepNext/>
              <w:keepLines/>
              <w:spacing w:before="40" w:after="40"/>
              <w:ind w:left="90"/>
              <w:jc w:val="both"/>
              <w:rPr>
                <w:rFonts w:ascii="Courier" w:hAnsi="Courier"/>
                <w:sz w:val="20"/>
                <w:szCs w:val="20"/>
                <w:lang w:val="en-US"/>
              </w:rPr>
            </w:pPr>
            <w:r w:rsidRPr="00CA2D1C">
              <w:rPr>
                <w:rFonts w:ascii="Courier" w:hAnsi="Courier"/>
                <w:sz w:val="20"/>
                <w:szCs w:val="20"/>
                <w:lang w:val="en-US"/>
              </w:rPr>
              <w:t>VI_GPIB_REN_ASSERT_ADDRESS</w:t>
            </w:r>
          </w:p>
        </w:tc>
        <w:tc>
          <w:tcPr>
            <w:tcW w:w="630" w:type="dxa"/>
          </w:tcPr>
          <w:p w:rsidR="00593EA5" w:rsidRPr="00CA2D1C" w:rsidRDefault="00593EA5" w:rsidP="003D67C1">
            <w:pPr>
              <w:keepNext/>
              <w:keepLines/>
              <w:jc w:val="center"/>
              <w:rPr>
                <w:sz w:val="20"/>
                <w:szCs w:val="20"/>
                <w:lang w:val="en-US"/>
              </w:rPr>
            </w:pPr>
            <w:r w:rsidRPr="00CA2D1C">
              <w:rPr>
                <w:sz w:val="20"/>
                <w:szCs w:val="20"/>
                <w:lang w:val="en-US"/>
              </w:rPr>
              <w:t>T</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nc</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T</w:t>
            </w:r>
          </w:p>
        </w:tc>
      </w:tr>
      <w:tr w:rsidR="00593EA5" w:rsidRPr="00CA2D1C" w:rsidTr="003D67C1">
        <w:trPr>
          <w:jc w:val="center"/>
        </w:trPr>
        <w:tc>
          <w:tcPr>
            <w:tcW w:w="2280" w:type="dxa"/>
          </w:tcPr>
          <w:p w:rsidR="00593EA5" w:rsidRPr="00CA2D1C" w:rsidRDefault="00593EA5" w:rsidP="003D67C1">
            <w:pPr>
              <w:keepNext/>
              <w:keepLines/>
              <w:ind w:left="396" w:hanging="396"/>
              <w:rPr>
                <w:sz w:val="20"/>
                <w:szCs w:val="20"/>
                <w:lang w:val="en-US"/>
              </w:rPr>
            </w:pPr>
            <w:r w:rsidRPr="00CA2D1C">
              <w:rPr>
                <w:sz w:val="20"/>
                <w:szCs w:val="20"/>
                <w:lang w:val="en-US"/>
              </w:rPr>
              <w:t>4 – Enable remote and lock out local</w:t>
            </w:r>
          </w:p>
        </w:tc>
        <w:tc>
          <w:tcPr>
            <w:tcW w:w="3174" w:type="dxa"/>
          </w:tcPr>
          <w:p w:rsidR="00593EA5" w:rsidRPr="00CA2D1C" w:rsidRDefault="00593EA5" w:rsidP="003D67C1">
            <w:pPr>
              <w:keepNext/>
              <w:keepLines/>
              <w:spacing w:before="40" w:after="40"/>
              <w:ind w:left="90"/>
              <w:jc w:val="both"/>
              <w:rPr>
                <w:rFonts w:ascii="Courier" w:hAnsi="Courier"/>
                <w:sz w:val="20"/>
                <w:szCs w:val="20"/>
                <w:lang w:val="en-US"/>
              </w:rPr>
            </w:pPr>
            <w:r w:rsidRPr="00CA2D1C">
              <w:rPr>
                <w:rFonts w:ascii="Courier" w:hAnsi="Courier"/>
                <w:sz w:val="20"/>
                <w:szCs w:val="20"/>
                <w:lang w:val="en-US"/>
              </w:rPr>
              <w:t>VI_GPIB_REN_ASSERT_LLO</w:t>
            </w:r>
          </w:p>
        </w:tc>
        <w:tc>
          <w:tcPr>
            <w:tcW w:w="630" w:type="dxa"/>
          </w:tcPr>
          <w:p w:rsidR="00593EA5" w:rsidRPr="00CA2D1C" w:rsidRDefault="00593EA5" w:rsidP="003D67C1">
            <w:pPr>
              <w:keepNext/>
              <w:keepLines/>
              <w:jc w:val="center"/>
              <w:rPr>
                <w:sz w:val="20"/>
                <w:szCs w:val="20"/>
                <w:lang w:val="en-US"/>
              </w:rPr>
            </w:pPr>
            <w:r w:rsidRPr="00CA2D1C">
              <w:rPr>
                <w:sz w:val="20"/>
                <w:szCs w:val="20"/>
                <w:lang w:val="en-US"/>
              </w:rPr>
              <w:t>T</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T</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nc</w:t>
            </w:r>
          </w:p>
        </w:tc>
      </w:tr>
      <w:tr w:rsidR="00593EA5" w:rsidRPr="00CA2D1C" w:rsidTr="003D67C1">
        <w:trPr>
          <w:jc w:val="center"/>
        </w:trPr>
        <w:tc>
          <w:tcPr>
            <w:tcW w:w="2280" w:type="dxa"/>
          </w:tcPr>
          <w:p w:rsidR="00593EA5" w:rsidRPr="00CA2D1C" w:rsidRDefault="00593EA5" w:rsidP="003D67C1">
            <w:pPr>
              <w:keepNext/>
              <w:keepLines/>
              <w:ind w:left="396" w:hanging="396"/>
              <w:rPr>
                <w:sz w:val="20"/>
                <w:szCs w:val="20"/>
                <w:lang w:val="en-US"/>
              </w:rPr>
            </w:pPr>
            <w:r w:rsidRPr="00CA2D1C">
              <w:rPr>
                <w:sz w:val="20"/>
                <w:szCs w:val="20"/>
                <w:lang w:val="en-US"/>
              </w:rPr>
              <w:t>5 – Enable remote, got to remote, and set local lockout</w:t>
            </w:r>
          </w:p>
        </w:tc>
        <w:tc>
          <w:tcPr>
            <w:tcW w:w="3174" w:type="dxa"/>
          </w:tcPr>
          <w:p w:rsidR="00593EA5" w:rsidRPr="00CA2D1C" w:rsidRDefault="00593EA5" w:rsidP="003D67C1">
            <w:pPr>
              <w:keepNext/>
              <w:keepLines/>
              <w:spacing w:before="40" w:after="40"/>
              <w:ind w:left="90"/>
              <w:jc w:val="both"/>
              <w:rPr>
                <w:rFonts w:ascii="Courier" w:hAnsi="Courier"/>
                <w:sz w:val="20"/>
                <w:szCs w:val="20"/>
                <w:lang w:val="en-US"/>
              </w:rPr>
            </w:pPr>
            <w:r w:rsidRPr="00CA2D1C">
              <w:rPr>
                <w:rFonts w:ascii="Courier" w:hAnsi="Courier"/>
                <w:sz w:val="20"/>
                <w:szCs w:val="20"/>
                <w:lang w:val="en-US"/>
              </w:rPr>
              <w:t>VI_GPIB_REN_ASSERT_ADDRESS_LLO</w:t>
            </w:r>
          </w:p>
        </w:tc>
        <w:tc>
          <w:tcPr>
            <w:tcW w:w="630" w:type="dxa"/>
          </w:tcPr>
          <w:p w:rsidR="00593EA5" w:rsidRPr="00CA2D1C" w:rsidRDefault="00593EA5" w:rsidP="003D67C1">
            <w:pPr>
              <w:keepNext/>
              <w:keepLines/>
              <w:jc w:val="center"/>
              <w:rPr>
                <w:sz w:val="20"/>
                <w:szCs w:val="20"/>
                <w:lang w:val="en-US"/>
              </w:rPr>
            </w:pPr>
            <w:r w:rsidRPr="00CA2D1C">
              <w:rPr>
                <w:sz w:val="20"/>
                <w:szCs w:val="20"/>
                <w:lang w:val="en-US"/>
              </w:rPr>
              <w:t>T</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T</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T</w:t>
            </w:r>
          </w:p>
        </w:tc>
      </w:tr>
      <w:tr w:rsidR="00593EA5" w:rsidRPr="00CA2D1C" w:rsidTr="003D67C1">
        <w:trPr>
          <w:jc w:val="center"/>
        </w:trPr>
        <w:tc>
          <w:tcPr>
            <w:tcW w:w="2280" w:type="dxa"/>
          </w:tcPr>
          <w:p w:rsidR="00593EA5" w:rsidRPr="00CA2D1C" w:rsidRDefault="00593EA5" w:rsidP="003D67C1">
            <w:pPr>
              <w:keepNext/>
              <w:keepLines/>
              <w:ind w:left="396" w:hanging="396"/>
              <w:rPr>
                <w:sz w:val="20"/>
                <w:szCs w:val="20"/>
                <w:lang w:val="en-US"/>
              </w:rPr>
            </w:pPr>
            <w:r w:rsidRPr="00CA2D1C">
              <w:rPr>
                <w:sz w:val="20"/>
                <w:szCs w:val="20"/>
                <w:lang w:val="en-US"/>
              </w:rPr>
              <w:t>6 – go to local without changing state of remote enable</w:t>
            </w:r>
          </w:p>
        </w:tc>
        <w:tc>
          <w:tcPr>
            <w:tcW w:w="3174" w:type="dxa"/>
          </w:tcPr>
          <w:p w:rsidR="00593EA5" w:rsidRPr="00CA2D1C" w:rsidRDefault="00593EA5" w:rsidP="003D67C1">
            <w:pPr>
              <w:keepNext/>
              <w:keepLines/>
              <w:spacing w:before="40" w:after="40"/>
              <w:ind w:left="90"/>
              <w:jc w:val="both"/>
              <w:rPr>
                <w:rFonts w:ascii="Courier" w:hAnsi="Courier"/>
                <w:sz w:val="20"/>
                <w:szCs w:val="20"/>
                <w:lang w:val="en-US"/>
              </w:rPr>
            </w:pPr>
            <w:r w:rsidRPr="00CA2D1C">
              <w:rPr>
                <w:rFonts w:ascii="Courier" w:hAnsi="Courier"/>
                <w:sz w:val="20"/>
                <w:szCs w:val="20"/>
                <w:lang w:val="en-US"/>
              </w:rPr>
              <w:t>VI_GPIB_REN_ADDRESS_GTL</w:t>
            </w:r>
          </w:p>
        </w:tc>
        <w:tc>
          <w:tcPr>
            <w:tcW w:w="630" w:type="dxa"/>
          </w:tcPr>
          <w:p w:rsidR="00593EA5" w:rsidRPr="00CA2D1C" w:rsidRDefault="00593EA5" w:rsidP="003D67C1">
            <w:pPr>
              <w:keepNext/>
              <w:keepLines/>
              <w:jc w:val="center"/>
              <w:rPr>
                <w:sz w:val="20"/>
                <w:szCs w:val="20"/>
                <w:lang w:val="en-US"/>
              </w:rPr>
            </w:pPr>
            <w:r w:rsidRPr="00CA2D1C">
              <w:rPr>
                <w:sz w:val="20"/>
                <w:szCs w:val="20"/>
                <w:lang w:val="en-US"/>
              </w:rPr>
              <w:t>nc</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nc</w:t>
            </w:r>
          </w:p>
        </w:tc>
        <w:tc>
          <w:tcPr>
            <w:tcW w:w="720" w:type="dxa"/>
          </w:tcPr>
          <w:p w:rsidR="00593EA5" w:rsidRPr="00CA2D1C" w:rsidRDefault="00593EA5" w:rsidP="003D67C1">
            <w:pPr>
              <w:keepNext/>
              <w:keepLines/>
              <w:jc w:val="center"/>
              <w:rPr>
                <w:sz w:val="20"/>
                <w:szCs w:val="20"/>
                <w:lang w:val="en-US"/>
              </w:rPr>
            </w:pPr>
            <w:r w:rsidRPr="00CA2D1C">
              <w:rPr>
                <w:sz w:val="20"/>
                <w:szCs w:val="20"/>
                <w:lang w:val="en-US"/>
              </w:rPr>
              <w:t>F</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885BAB">
      <w:pPr>
        <w:pStyle w:val="Body1"/>
      </w:pPr>
      <w:r w:rsidRPr="00CA2D1C">
        <w:t>If multiple clients make changes the behavior shall be the same as if a single client made all the requests serially in whatever order the requests are handled by the server.</w:t>
      </w:r>
    </w:p>
    <w:p w:rsidR="00593EA5" w:rsidRPr="00CA2D1C" w:rsidRDefault="00593EA5">
      <w:pPr>
        <w:pStyle w:val="Body"/>
      </w:pPr>
      <w:r w:rsidRPr="00CA2D1C">
        <w:t>On closing the connection, the remote local behavior is defined by the server.</w:t>
      </w:r>
    </w:p>
    <w:p w:rsidR="00593EA5" w:rsidRDefault="00593EA5" w:rsidP="00131DED">
      <w:pPr>
        <w:rPr>
          <w:sz w:val="20"/>
          <w:szCs w:val="20"/>
          <w:lang w:val="en-US"/>
        </w:rPr>
      </w:pPr>
    </w:p>
    <w:p w:rsidR="00593EA5" w:rsidRPr="00CA2D1C" w:rsidRDefault="00593EA5" w:rsidP="003641DA">
      <w:pPr>
        <w:pStyle w:val="Heading2"/>
      </w:pPr>
      <w:bookmarkStart w:id="120" w:name="_Toc242161677"/>
      <w:bookmarkStart w:id="121" w:name="_Toc263889045"/>
      <w:r w:rsidRPr="00CA2D1C">
        <w:lastRenderedPageBreak/>
        <w:t>Trigger Message</w:t>
      </w:r>
      <w:bookmarkEnd w:id="120"/>
      <w:bookmarkEnd w:id="121"/>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19</w:t>
        </w:r>
      </w:fldSimple>
      <w:r w:rsidRPr="00CA2D1C">
        <w:t xml:space="preserve"> Trigger Message</w:t>
      </w:r>
    </w:p>
    <w:tbl>
      <w:tblPr>
        <w:tblW w:w="9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949"/>
        <w:gridCol w:w="4500"/>
        <w:gridCol w:w="3060"/>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949"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450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306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949"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Client </w:t>
            </w:r>
          </w:p>
        </w:tc>
        <w:tc>
          <w:tcPr>
            <w:tcW w:w="450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Trigger</w:t>
            </w:r>
            <w:r w:rsidRPr="00CA2D1C">
              <w:rPr>
                <w:color w:val="000000"/>
                <w:sz w:val="20"/>
                <w:szCs w:val="20"/>
                <w:lang w:val="en-US"/>
              </w:rPr>
              <w:t>&gt;&lt;RMT-delivered&gt;&lt;MessageID&gt;&lt;0&gt;</w:t>
            </w:r>
          </w:p>
        </w:tc>
        <w:tc>
          <w:tcPr>
            <w:tcW w:w="3060" w:type="dxa"/>
          </w:tcPr>
          <w:p w:rsidR="00593EA5" w:rsidRPr="00CA2D1C" w:rsidRDefault="00593EA5" w:rsidP="003D67C1">
            <w:pPr>
              <w:keepNext/>
              <w:keepLines/>
              <w:rPr>
                <w:sz w:val="20"/>
                <w:szCs w:val="20"/>
                <w:lang w:val="en-US"/>
              </w:rPr>
            </w:pPr>
            <w:r w:rsidRPr="00CA2D1C">
              <w:rPr>
                <w:sz w:val="20"/>
                <w:szCs w:val="20"/>
                <w:lang w:val="en-US"/>
              </w:rPr>
              <w:t>Initiate a trigger</w:t>
            </w:r>
          </w:p>
        </w:tc>
      </w:tr>
    </w:tbl>
    <w:p w:rsidR="00593EA5" w:rsidRPr="00CA2D1C" w:rsidRDefault="00593EA5" w:rsidP="00131DED">
      <w:pPr>
        <w:rPr>
          <w:sz w:val="20"/>
          <w:szCs w:val="20"/>
          <w:lang w:val="en-US"/>
        </w:rPr>
      </w:pPr>
    </w:p>
    <w:p w:rsidR="00593EA5" w:rsidRPr="00CA2D1C" w:rsidRDefault="00593EA5" w:rsidP="00885BAB">
      <w:pPr>
        <w:pStyle w:val="Body1"/>
      </w:pPr>
      <w:r w:rsidRPr="00CA2D1C">
        <w:t xml:space="preserve">The trigger message is used to emulate a GPIB Group Execute Trigger.  This message shall have the same instrument semantics as GPIB Group Execute Trigger. </w:t>
      </w:r>
    </w:p>
    <w:p w:rsidR="00593EA5" w:rsidRPr="00CA2D1C" w:rsidRDefault="00593EA5" w:rsidP="00CD067A">
      <w:pPr>
        <w:pStyle w:val="Body"/>
      </w:pPr>
      <w:r w:rsidRPr="00CA2D1C">
        <w:t xml:space="preserve">The fields in the </w:t>
      </w:r>
      <w:r w:rsidRPr="00CA2D1C">
        <w:rPr>
          <w:i/>
        </w:rPr>
        <w:t>Trigger</w:t>
      </w:r>
      <w:r w:rsidRPr="00CA2D1C">
        <w:t xml:space="preserve"> message are:</w:t>
      </w:r>
    </w:p>
    <w:p w:rsidR="00593EA5" w:rsidRPr="00CA2D1C" w:rsidRDefault="00593EA5" w:rsidP="00CD067A">
      <w:pPr>
        <w:pStyle w:val="BodyHanging1"/>
      </w:pPr>
      <w:r w:rsidRPr="00CA2D1C">
        <w:t>RMT-delivered</w:t>
      </w:r>
      <w:r w:rsidRPr="00CA2D1C">
        <w:tab/>
        <w:t xml:space="preserve">RMT-delivered is 1 if this is the first </w:t>
      </w:r>
      <w:r w:rsidRPr="00CA2D1C">
        <w:rPr>
          <w:i/>
        </w:rPr>
        <w:t xml:space="preserve">Data, DataEND, Trigger, </w:t>
      </w:r>
      <w:r w:rsidRPr="00CA2D1C">
        <w:t xml:space="preserve">or </w:t>
      </w:r>
      <w:r w:rsidRPr="00CA2D1C">
        <w:rPr>
          <w:i/>
        </w:rPr>
        <w:t>StatusQuery</w:t>
      </w:r>
      <w:r w:rsidRPr="00CA2D1C">
        <w:t xml:space="preserve"> message since the HiSLIP client delivered an RMT to the client application layer.</w:t>
      </w:r>
    </w:p>
    <w:p w:rsidR="00593EA5" w:rsidRPr="00CA2D1C" w:rsidRDefault="00593EA5" w:rsidP="009D4225">
      <w:pPr>
        <w:pStyle w:val="BodyHanging1"/>
      </w:pPr>
      <w:r w:rsidRPr="00CA2D1C">
        <w:t>MessageID</w:t>
      </w:r>
      <w:r w:rsidRPr="00CA2D1C">
        <w:tab/>
        <w:t xml:space="preserve">MessageID identifies this message so that response data from the server can indicate the message that generated it.   For generation of the MessageID, see sections </w:t>
      </w:r>
      <w:r w:rsidR="0091478C" w:rsidRPr="00CA2D1C">
        <w:fldChar w:fldCharType="begin"/>
      </w:r>
      <w:r w:rsidRPr="00CA2D1C">
        <w:instrText xml:space="preserve"> REF _Ref244310547 \r \h </w:instrText>
      </w:r>
      <w:r w:rsidR="0091478C" w:rsidRPr="00CA2D1C">
        <w:fldChar w:fldCharType="separate"/>
      </w:r>
      <w:r w:rsidR="00127944">
        <w:t>3.1.2</w:t>
      </w:r>
      <w:r w:rsidR="0091478C" w:rsidRPr="00CA2D1C">
        <w:fldChar w:fldCharType="end"/>
      </w:r>
      <w:r w:rsidRPr="00CA2D1C">
        <w:t xml:space="preserve"> (</w:t>
      </w:r>
      <w:fldSimple w:instr=" REF _Ref244310547 \h  \* MERGEFORMAT ">
        <w:r w:rsidR="00127944" w:rsidRPr="00127944">
          <w:rPr>
            <w:i/>
          </w:rPr>
          <w:t>Synchronized Mode Client Requirements</w:t>
        </w:r>
      </w:fldSimple>
      <w:r w:rsidRPr="00CA2D1C">
        <w:t xml:space="preserve">) and </w:t>
      </w:r>
      <w:r w:rsidR="0091478C" w:rsidRPr="00CA2D1C">
        <w:fldChar w:fldCharType="begin"/>
      </w:r>
      <w:r w:rsidRPr="00CA2D1C">
        <w:instrText xml:space="preserve"> REF _Ref244597096 \r \h </w:instrText>
      </w:r>
      <w:r w:rsidR="0091478C" w:rsidRPr="00CA2D1C">
        <w:fldChar w:fldCharType="separate"/>
      </w:r>
      <w:r w:rsidR="00127944">
        <w:t>3.2.2</w:t>
      </w:r>
      <w:r w:rsidR="0091478C" w:rsidRPr="00CA2D1C">
        <w:fldChar w:fldCharType="end"/>
      </w:r>
      <w:r w:rsidRPr="00CA2D1C">
        <w:t xml:space="preserve"> (</w:t>
      </w:r>
      <w:fldSimple w:instr=" REF _Ref244597142 \h  \* MERGEFORMAT ">
        <w:r w:rsidR="00127944" w:rsidRPr="00127944">
          <w:rPr>
            <w:i/>
          </w:rPr>
          <w:t>Overlap Mode Client Requirements</w:t>
        </w:r>
      </w:fldSimple>
      <w:r w:rsidRPr="00CA2D1C">
        <w:t>).</w:t>
      </w:r>
    </w:p>
    <w:p w:rsidR="00593EA5" w:rsidRPr="00CA2D1C" w:rsidRDefault="00593EA5" w:rsidP="00CD067A">
      <w:pPr>
        <w:pStyle w:val="BodyHanging1"/>
      </w:pPr>
    </w:p>
    <w:p w:rsidR="00593EA5" w:rsidRPr="00CA2D1C" w:rsidRDefault="00593EA5" w:rsidP="00131DED">
      <w:pPr>
        <w:rPr>
          <w:sz w:val="20"/>
          <w:szCs w:val="20"/>
          <w:lang w:val="en-US"/>
        </w:rPr>
      </w:pPr>
    </w:p>
    <w:p w:rsidR="00593EA5" w:rsidRPr="00CA2D1C" w:rsidRDefault="00593EA5" w:rsidP="003641DA">
      <w:pPr>
        <w:pStyle w:val="Heading2"/>
      </w:pPr>
      <w:bookmarkStart w:id="122" w:name="_Toc242161678"/>
      <w:bookmarkStart w:id="123" w:name="_Toc263889046"/>
      <w:r w:rsidRPr="00CA2D1C">
        <w:lastRenderedPageBreak/>
        <w:t>Vendor Defined Transactions</w:t>
      </w:r>
      <w:bookmarkEnd w:id="122"/>
      <w:bookmarkEnd w:id="123"/>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20</w:t>
        </w:r>
      </w:fldSimple>
      <w:r w:rsidRPr="00CA2D1C">
        <w:t xml:space="preserve"> Vendor Defined Transaction</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859"/>
        <w:gridCol w:w="5220"/>
        <w:gridCol w:w="1656"/>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859"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522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1656"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859"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Either </w:t>
            </w:r>
          </w:p>
        </w:tc>
        <w:tc>
          <w:tcPr>
            <w:tcW w:w="522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VendorDefined</w:t>
            </w:r>
            <w:r w:rsidRPr="00CA2D1C">
              <w:rPr>
                <w:color w:val="000000"/>
                <w:sz w:val="20"/>
                <w:szCs w:val="20"/>
                <w:lang w:val="en-US"/>
              </w:rPr>
              <w:t>&gt;&lt;arbitrary&gt;&lt;arbitrary &gt;&lt;length&gt;&lt;payload&gt;</w:t>
            </w:r>
          </w:p>
        </w:tc>
        <w:tc>
          <w:tcPr>
            <w:tcW w:w="1656" w:type="dxa"/>
          </w:tcPr>
          <w:p w:rsidR="00593EA5" w:rsidRPr="00CA2D1C" w:rsidRDefault="00593EA5" w:rsidP="003D67C1">
            <w:pPr>
              <w:keepNext/>
              <w:keepLines/>
              <w:jc w:val="center"/>
              <w:rPr>
                <w:sz w:val="20"/>
                <w:szCs w:val="20"/>
                <w:lang w:val="en-US"/>
              </w:rPr>
            </w:pPr>
            <w:r w:rsidRPr="00CA2D1C">
              <w:rPr>
                <w:sz w:val="20"/>
                <w:szCs w:val="20"/>
                <w:lang w:val="en-US"/>
              </w:rPr>
              <w:t>Vendor defined</w:t>
            </w:r>
          </w:p>
        </w:tc>
      </w:tr>
      <w:tr w:rsidR="00593EA5" w:rsidRPr="00CA2D1C" w:rsidTr="003D67C1">
        <w:tc>
          <w:tcPr>
            <w:tcW w:w="653" w:type="dxa"/>
            <w:tcBorders>
              <w:right w:val="single" w:sz="12" w:space="0" w:color="auto"/>
            </w:tcBorders>
          </w:tcPr>
          <w:p w:rsidR="00593EA5" w:rsidRPr="00CA2D1C" w:rsidRDefault="00197DC9" w:rsidP="003D67C1">
            <w:pPr>
              <w:keepNext/>
              <w:keepLines/>
              <w:jc w:val="center"/>
              <w:rPr>
                <w:i/>
                <w:sz w:val="20"/>
                <w:szCs w:val="20"/>
                <w:lang w:val="en-US"/>
              </w:rPr>
            </w:pPr>
            <w:r>
              <w:rPr>
                <w:i/>
                <w:sz w:val="20"/>
                <w:szCs w:val="20"/>
                <w:lang w:val="en-US"/>
              </w:rPr>
              <w:t>2</w:t>
            </w:r>
          </w:p>
        </w:tc>
        <w:tc>
          <w:tcPr>
            <w:tcW w:w="859" w:type="dxa"/>
          </w:tcPr>
          <w:p w:rsidR="00593EA5" w:rsidRPr="00CA2D1C" w:rsidRDefault="00593EA5" w:rsidP="003D67C1">
            <w:pPr>
              <w:keepNext/>
              <w:keepLines/>
              <w:jc w:val="center"/>
              <w:rPr>
                <w:color w:val="000000"/>
                <w:sz w:val="20"/>
                <w:szCs w:val="20"/>
                <w:lang w:val="en-US"/>
              </w:rPr>
            </w:pPr>
          </w:p>
        </w:tc>
        <w:tc>
          <w:tcPr>
            <w:tcW w:w="522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Response – if unrecognized non-fatal error, if recognized vendor defined.</w:t>
            </w:r>
          </w:p>
        </w:tc>
        <w:tc>
          <w:tcPr>
            <w:tcW w:w="1656" w:type="dxa"/>
          </w:tcPr>
          <w:p w:rsidR="00593EA5" w:rsidRPr="00CA2D1C" w:rsidRDefault="00593EA5" w:rsidP="003D67C1">
            <w:pPr>
              <w:keepNext/>
              <w:keepLines/>
              <w:jc w:val="center"/>
              <w:rPr>
                <w:sz w:val="20"/>
                <w:szCs w:val="20"/>
                <w:lang w:val="en-US"/>
              </w:rPr>
            </w:pPr>
          </w:p>
        </w:tc>
      </w:tr>
    </w:tbl>
    <w:p w:rsidR="00593EA5" w:rsidRPr="00CA2D1C" w:rsidRDefault="00593EA5" w:rsidP="00131DED">
      <w:pPr>
        <w:rPr>
          <w:sz w:val="20"/>
          <w:szCs w:val="20"/>
          <w:lang w:val="en-US"/>
        </w:rPr>
      </w:pPr>
    </w:p>
    <w:p w:rsidR="00593EA5" w:rsidRPr="00CA2D1C" w:rsidRDefault="00593EA5" w:rsidP="00885BAB">
      <w:pPr>
        <w:pStyle w:val="Body1"/>
      </w:pPr>
      <w:r w:rsidRPr="00CA2D1C">
        <w:rPr>
          <w:i/>
        </w:rPr>
        <w:t>VendorDefined</w:t>
      </w:r>
      <w:r w:rsidRPr="00CA2D1C">
        <w:t xml:space="preserve"> messages may be used arbitrarily by vendors on either the synchronous or asynchronous channels.  Clients or servers that do not recognize </w:t>
      </w:r>
      <w:r w:rsidRPr="00CA2D1C">
        <w:rPr>
          <w:i/>
        </w:rPr>
        <w:t>VendorDefined</w:t>
      </w:r>
      <w:r w:rsidRPr="00CA2D1C">
        <w:t xml:space="preserve"> messages shall ignore the message including the number of subsequent data bytes.</w:t>
      </w:r>
    </w:p>
    <w:p w:rsidR="00593EA5" w:rsidRPr="00CA2D1C" w:rsidRDefault="00593EA5" w:rsidP="00885BAB">
      <w:pPr>
        <w:pStyle w:val="Body1"/>
      </w:pPr>
    </w:p>
    <w:p w:rsidR="00593EA5" w:rsidRPr="00CA2D1C" w:rsidRDefault="00593EA5" w:rsidP="00CD067A">
      <w:pPr>
        <w:pStyle w:val="Body1"/>
      </w:pPr>
      <w:r w:rsidRPr="00CA2D1C">
        <w:t xml:space="preserve">Devices or Servers receiving VendorDefined commands they do not support shall respond with an </w:t>
      </w:r>
      <w:r w:rsidRPr="00CA2D1C">
        <w:rPr>
          <w:i/>
        </w:rPr>
        <w:t>Error</w:t>
      </w:r>
      <w:r w:rsidRPr="00CA2D1C">
        <w:t xml:space="preserve"> message on the same channel the Vendor defined message arrived on specifying “Unrecognized Vendor Defined Message”.</w:t>
      </w:r>
    </w:p>
    <w:p w:rsidR="00593EA5" w:rsidRPr="00CA2D1C" w:rsidRDefault="00593EA5" w:rsidP="00131DED">
      <w:pPr>
        <w:rPr>
          <w:sz w:val="20"/>
          <w:szCs w:val="20"/>
          <w:lang w:val="en-US"/>
        </w:rPr>
      </w:pPr>
    </w:p>
    <w:p w:rsidR="00593EA5" w:rsidRPr="00CA2D1C" w:rsidRDefault="00593EA5" w:rsidP="003641DA">
      <w:pPr>
        <w:pStyle w:val="Heading2"/>
      </w:pPr>
      <w:bookmarkStart w:id="124" w:name="_Toc242161679"/>
      <w:bookmarkStart w:id="125" w:name="_Ref243187097"/>
      <w:bookmarkStart w:id="126" w:name="_Ref243187103"/>
      <w:bookmarkStart w:id="127" w:name="_Toc263889047"/>
      <w:r w:rsidRPr="00CA2D1C">
        <w:lastRenderedPageBreak/>
        <w:t>Maximum Message Size Transaction</w:t>
      </w:r>
      <w:bookmarkEnd w:id="124"/>
      <w:bookmarkEnd w:id="125"/>
      <w:bookmarkEnd w:id="126"/>
      <w:bookmarkEnd w:id="127"/>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21</w:t>
        </w:r>
      </w:fldSimple>
      <w:r w:rsidRPr="00CA2D1C">
        <w:t xml:space="preserve"> Maximum Message Size Transaction</w:t>
      </w:r>
    </w:p>
    <w:tbl>
      <w:tblPr>
        <w:tblW w:w="8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522"/>
        <w:gridCol w:w="720"/>
        <w:gridCol w:w="4500"/>
        <w:gridCol w:w="3240"/>
      </w:tblGrid>
      <w:tr w:rsidR="00593EA5" w:rsidRPr="00CA2D1C" w:rsidTr="003D67C1">
        <w:tc>
          <w:tcPr>
            <w:tcW w:w="522"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72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450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324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522"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72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Client </w:t>
            </w:r>
          </w:p>
        </w:tc>
        <w:tc>
          <w:tcPr>
            <w:tcW w:w="450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008F7541" w:rsidRPr="008F7541">
              <w:rPr>
                <w:i/>
                <w:color w:val="000000"/>
                <w:sz w:val="20"/>
                <w:szCs w:val="20"/>
                <w:lang w:val="en-US"/>
              </w:rPr>
              <w:t>Async</w:t>
            </w:r>
            <w:r w:rsidRPr="00CA2D1C">
              <w:rPr>
                <w:i/>
                <w:color w:val="000000"/>
                <w:sz w:val="20"/>
                <w:szCs w:val="20"/>
                <w:lang w:val="en-US"/>
              </w:rPr>
              <w:t>MaximumMessageSize</w:t>
            </w:r>
            <w:r w:rsidRPr="00CA2D1C">
              <w:rPr>
                <w:color w:val="000000"/>
                <w:sz w:val="20"/>
                <w:szCs w:val="20"/>
                <w:lang w:val="en-US"/>
              </w:rPr>
              <w:t>&gt;&lt;0&gt;&lt;0&gt;&lt;8&gt;&lt;8-byte size&gt;</w:t>
            </w:r>
          </w:p>
        </w:tc>
        <w:tc>
          <w:tcPr>
            <w:tcW w:w="3240" w:type="dxa"/>
          </w:tcPr>
          <w:p w:rsidR="00593EA5" w:rsidRPr="00CA2D1C" w:rsidRDefault="00593EA5" w:rsidP="003D67C1">
            <w:pPr>
              <w:keepNext/>
              <w:keepLines/>
              <w:rPr>
                <w:sz w:val="20"/>
                <w:szCs w:val="20"/>
                <w:lang w:val="en-US"/>
              </w:rPr>
            </w:pPr>
            <w:r w:rsidRPr="00CA2D1C">
              <w:rPr>
                <w:sz w:val="20"/>
                <w:szCs w:val="20"/>
                <w:lang w:val="en-US"/>
              </w:rPr>
              <w:t>The server sets the maximum message size it will send to the client to the specified value</w:t>
            </w:r>
          </w:p>
        </w:tc>
      </w:tr>
      <w:tr w:rsidR="00593EA5" w:rsidRPr="00CA2D1C" w:rsidTr="003D67C1">
        <w:tc>
          <w:tcPr>
            <w:tcW w:w="522"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72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Server</w:t>
            </w:r>
          </w:p>
        </w:tc>
        <w:tc>
          <w:tcPr>
            <w:tcW w:w="4500" w:type="dxa"/>
          </w:tcPr>
          <w:p w:rsidR="00593EA5" w:rsidRPr="00CA2D1C" w:rsidRDefault="00593EA5" w:rsidP="003D67C1">
            <w:pPr>
              <w:keepNext/>
              <w:keepLines/>
              <w:ind w:right="47"/>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AsyncMaximumMessageSizeResponse</w:t>
            </w:r>
            <w:r w:rsidRPr="00CA2D1C">
              <w:rPr>
                <w:color w:val="000000"/>
                <w:sz w:val="20"/>
                <w:szCs w:val="20"/>
                <w:lang w:val="en-US"/>
              </w:rPr>
              <w:t>&gt;&lt;0&gt;&lt;0&gt;&lt;8&gt;&lt;8-byte size&gt;</w:t>
            </w:r>
          </w:p>
        </w:tc>
        <w:tc>
          <w:tcPr>
            <w:tcW w:w="3240" w:type="dxa"/>
          </w:tcPr>
          <w:p w:rsidR="00593EA5" w:rsidRPr="00CA2D1C" w:rsidRDefault="00593EA5" w:rsidP="003D67C1">
            <w:pPr>
              <w:keepNext/>
              <w:keepLines/>
              <w:rPr>
                <w:sz w:val="20"/>
                <w:szCs w:val="20"/>
                <w:lang w:val="en-US"/>
              </w:rPr>
            </w:pPr>
            <w:r w:rsidRPr="00CA2D1C">
              <w:rPr>
                <w:sz w:val="20"/>
                <w:szCs w:val="20"/>
                <w:lang w:val="en-US"/>
              </w:rPr>
              <w:t>The client sets the maximum message size it will send to the server to the specified value</w:t>
            </w:r>
          </w:p>
        </w:tc>
      </w:tr>
    </w:tbl>
    <w:p w:rsidR="00593EA5" w:rsidRPr="00CA2D1C" w:rsidRDefault="00593EA5" w:rsidP="00131DED">
      <w:pPr>
        <w:rPr>
          <w:sz w:val="20"/>
          <w:szCs w:val="20"/>
          <w:lang w:val="en-US"/>
        </w:rPr>
      </w:pPr>
    </w:p>
    <w:p w:rsidR="00593EA5" w:rsidRPr="00CA2D1C" w:rsidRDefault="00593EA5" w:rsidP="00885BAB">
      <w:pPr>
        <w:pStyle w:val="Body1"/>
      </w:pPr>
      <w:r w:rsidRPr="00CA2D1C">
        <w:t xml:space="preserve">The </w:t>
      </w:r>
      <w:r w:rsidR="008F7541" w:rsidRPr="008F7541">
        <w:rPr>
          <w:i/>
        </w:rPr>
        <w:t>Async</w:t>
      </w:r>
      <w:r w:rsidRPr="00CA2D1C">
        <w:rPr>
          <w:i/>
        </w:rPr>
        <w:t>MaximumMessageSize</w:t>
      </w:r>
      <w:r w:rsidRPr="00CA2D1C">
        <w:t xml:space="preserve"> transaction is used to inform the client and server of the maximum message size they are permitted to send to the other on the synchronous channel.  This is especially important for small devices that may be unable to handle large messages.</w:t>
      </w:r>
    </w:p>
    <w:p w:rsidR="00593EA5" w:rsidRPr="00CA2D1C" w:rsidRDefault="00593EA5" w:rsidP="00885BAB">
      <w:pPr>
        <w:pStyle w:val="Body1"/>
        <w:rPr>
          <w:i/>
        </w:rPr>
      </w:pPr>
    </w:p>
    <w:p w:rsidR="00593EA5" w:rsidRPr="00CA2D1C" w:rsidRDefault="00593EA5" w:rsidP="00885BAB">
      <w:pPr>
        <w:pStyle w:val="Body1"/>
      </w:pPr>
      <w:r w:rsidRPr="00CA2D1C">
        <w:t xml:space="preserve">The </w:t>
      </w:r>
      <w:r w:rsidR="008F7541">
        <w:rPr>
          <w:i/>
        </w:rPr>
        <w:t>Async</w:t>
      </w:r>
      <w:r w:rsidRPr="00CA2D1C">
        <w:rPr>
          <w:i/>
        </w:rPr>
        <w:t>MaximumMessageSize</w:t>
      </w:r>
      <w:r w:rsidRPr="00CA2D1C">
        <w:t xml:space="preserve"> transaction is initiated by the client.  Neither clients nor servers are obligated to accept a particular message size beyond what is necessary during </w:t>
      </w:r>
      <w:r w:rsidR="008F7541" w:rsidRPr="00CA2D1C">
        <w:t>initialization</w:t>
      </w:r>
      <w:r w:rsidRPr="00CA2D1C">
        <w:t>.  Therefore it is prudent for clients to initiate this transaction as part of initialization to inform the server of its message size limitations and determine the server limitations.</w:t>
      </w:r>
    </w:p>
    <w:p w:rsidR="00593EA5" w:rsidRPr="00CA2D1C" w:rsidRDefault="00593EA5" w:rsidP="00885BAB">
      <w:pPr>
        <w:pStyle w:val="Body1"/>
      </w:pPr>
    </w:p>
    <w:p w:rsidR="00593EA5" w:rsidRPr="00CA2D1C" w:rsidRDefault="00593EA5" w:rsidP="00885BAB">
      <w:pPr>
        <w:pStyle w:val="Body1"/>
      </w:pPr>
      <w:r w:rsidRPr="00CA2D1C">
        <w:t xml:space="preserve">The specified message sizes only apply to the synchronous channel.  </w:t>
      </w:r>
    </w:p>
    <w:p w:rsidR="00593EA5" w:rsidRPr="00CA2D1C" w:rsidRDefault="00593EA5" w:rsidP="00885BAB">
      <w:pPr>
        <w:pStyle w:val="Body1"/>
      </w:pPr>
    </w:p>
    <w:p w:rsidR="00593EA5" w:rsidRPr="00CA2D1C" w:rsidRDefault="00593EA5" w:rsidP="00885BAB">
      <w:pPr>
        <w:pStyle w:val="Body1"/>
      </w:pPr>
      <w:r w:rsidRPr="00CA2D1C">
        <w:t>The 8-byte buffer size is sent in network order as a 64-bit integer.</w:t>
      </w:r>
    </w:p>
    <w:p w:rsidR="00593EA5" w:rsidRPr="00CA2D1C" w:rsidRDefault="00593EA5" w:rsidP="00885BAB">
      <w:pPr>
        <w:pStyle w:val="Body1"/>
      </w:pPr>
    </w:p>
    <w:p w:rsidR="00593EA5" w:rsidRPr="00CA2D1C" w:rsidRDefault="00593EA5" w:rsidP="00885BAB">
      <w:pPr>
        <w:pStyle w:val="Body1"/>
      </w:pPr>
      <w:r w:rsidRPr="00CA2D1C">
        <w:t>Servers shall keep independent client message sizes for each HiSLIP connection.</w:t>
      </w:r>
    </w:p>
    <w:p w:rsidR="00593EA5" w:rsidRPr="00CA2D1C" w:rsidRDefault="00593EA5" w:rsidP="003641DA">
      <w:pPr>
        <w:pStyle w:val="Heading2"/>
      </w:pPr>
      <w:bookmarkStart w:id="128" w:name="_Toc242161680"/>
      <w:bookmarkStart w:id="129" w:name="_Toc263889048"/>
      <w:r w:rsidRPr="00CA2D1C">
        <w:lastRenderedPageBreak/>
        <w:t>Interrupted</w:t>
      </w:r>
      <w:bookmarkEnd w:id="128"/>
      <w:r w:rsidRPr="00CA2D1C">
        <w:t xml:space="preserve"> Transaction</w:t>
      </w:r>
      <w:bookmarkEnd w:id="129"/>
    </w:p>
    <w:p w:rsidR="00593EA5" w:rsidRPr="00CA2D1C" w:rsidRDefault="00593EA5" w:rsidP="00131DED">
      <w:pPr>
        <w:pStyle w:val="Caption"/>
        <w:keepNext/>
      </w:pPr>
      <w:r w:rsidRPr="00CA2D1C">
        <w:t xml:space="preserve">Table </w:t>
      </w:r>
      <w:fldSimple w:instr=" SEQ Table \* ARABIC ">
        <w:r w:rsidR="00127944">
          <w:rPr>
            <w:noProof/>
          </w:rPr>
          <w:t>22</w:t>
        </w:r>
      </w:fldSimple>
      <w:r w:rsidRPr="00CA2D1C">
        <w:t xml:space="preserve"> Interrupted Transaction</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1435"/>
        <w:gridCol w:w="3870"/>
        <w:gridCol w:w="2430"/>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1435"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387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w:t>
            </w:r>
          </w:p>
        </w:tc>
        <w:tc>
          <w:tcPr>
            <w:tcW w:w="243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1435"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 xml:space="preserve">Server </w:t>
            </w:r>
          </w:p>
        </w:tc>
        <w:tc>
          <w:tcPr>
            <w:tcW w:w="3870" w:type="dxa"/>
          </w:tcPr>
          <w:p w:rsidR="00593EA5" w:rsidRPr="00CA2D1C" w:rsidRDefault="00593EA5" w:rsidP="003D67C1">
            <w:pPr>
              <w:keepNext/>
              <w:keepLines/>
              <w:jc w:val="center"/>
              <w:rPr>
                <w:color w:val="000000"/>
                <w:sz w:val="20"/>
                <w:szCs w:val="20"/>
                <w:lang w:val="en-US"/>
              </w:rPr>
            </w:pPr>
            <w:r w:rsidRPr="00CA2D1C">
              <w:rPr>
                <w:color w:val="000000"/>
                <w:sz w:val="20"/>
                <w:szCs w:val="20"/>
                <w:lang w:val="en-US"/>
              </w:rPr>
              <w:t>&lt;</w:t>
            </w:r>
            <w:r w:rsidRPr="00CA2D1C">
              <w:rPr>
                <w:i/>
                <w:color w:val="000000"/>
                <w:sz w:val="20"/>
                <w:szCs w:val="20"/>
                <w:lang w:val="en-US"/>
              </w:rPr>
              <w:t>AsyncInterrupted</w:t>
            </w:r>
            <w:r w:rsidRPr="00CA2D1C">
              <w:rPr>
                <w:color w:val="000000"/>
                <w:sz w:val="20"/>
                <w:szCs w:val="20"/>
                <w:lang w:val="en-US"/>
              </w:rPr>
              <w:t>&gt;&lt;0&gt;&lt;MessageID&gt;&lt;0&gt;</w:t>
            </w:r>
          </w:p>
        </w:tc>
        <w:tc>
          <w:tcPr>
            <w:tcW w:w="2430" w:type="dxa"/>
          </w:tcPr>
          <w:p w:rsidR="00593EA5" w:rsidRPr="00CA2D1C" w:rsidRDefault="00593EA5" w:rsidP="003D67C1">
            <w:pPr>
              <w:keepNext/>
              <w:keepLines/>
              <w:rPr>
                <w:sz w:val="20"/>
                <w:szCs w:val="20"/>
                <w:lang w:val="en-US"/>
              </w:rPr>
            </w:pPr>
            <w:r w:rsidRPr="00CA2D1C">
              <w:rPr>
                <w:sz w:val="20"/>
                <w:szCs w:val="20"/>
                <w:lang w:val="en-US"/>
              </w:rPr>
              <w:t xml:space="preserve">Clear buffered messages. </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rFonts w:ascii="Calibri" w:hAnsi="Calibri"/>
                <w:i/>
                <w:sz w:val="20"/>
                <w:szCs w:val="20"/>
                <w:lang w:val="en-US"/>
              </w:rPr>
            </w:pPr>
            <w:r w:rsidRPr="00CA2D1C">
              <w:rPr>
                <w:rFonts w:ascii="Calibri" w:hAnsi="Calibri"/>
                <w:i/>
                <w:sz w:val="20"/>
                <w:szCs w:val="20"/>
                <w:lang w:val="en-US"/>
              </w:rPr>
              <w:t>2</w:t>
            </w:r>
          </w:p>
        </w:tc>
        <w:tc>
          <w:tcPr>
            <w:tcW w:w="1435" w:type="dxa"/>
          </w:tcPr>
          <w:p w:rsidR="00593EA5" w:rsidRPr="00CA2D1C" w:rsidRDefault="00593EA5" w:rsidP="003D67C1">
            <w:pPr>
              <w:keepNext/>
              <w:keepLines/>
              <w:jc w:val="center"/>
              <w:rPr>
                <w:rFonts w:ascii="Calibri" w:hAnsi="Calibri"/>
                <w:color w:val="000000"/>
                <w:sz w:val="20"/>
                <w:szCs w:val="20"/>
                <w:lang w:val="en-US"/>
              </w:rPr>
            </w:pPr>
            <w:r w:rsidRPr="00CA2D1C">
              <w:rPr>
                <w:color w:val="000000"/>
                <w:sz w:val="20"/>
                <w:szCs w:val="20"/>
                <w:lang w:val="en-US"/>
              </w:rPr>
              <w:t>Server</w:t>
            </w:r>
          </w:p>
        </w:tc>
        <w:tc>
          <w:tcPr>
            <w:tcW w:w="3870" w:type="dxa"/>
          </w:tcPr>
          <w:p w:rsidR="00593EA5" w:rsidRPr="00CA2D1C" w:rsidRDefault="00593EA5" w:rsidP="003D67C1">
            <w:pPr>
              <w:keepNext/>
              <w:keepLines/>
              <w:jc w:val="center"/>
              <w:rPr>
                <w:rFonts w:ascii="Calibri" w:hAnsi="Calibri"/>
                <w:color w:val="000000"/>
                <w:sz w:val="20"/>
                <w:szCs w:val="20"/>
                <w:lang w:val="en-US"/>
              </w:rPr>
            </w:pPr>
            <w:r w:rsidRPr="00CA2D1C">
              <w:rPr>
                <w:color w:val="000000"/>
                <w:sz w:val="20"/>
                <w:szCs w:val="20"/>
                <w:lang w:val="en-US"/>
              </w:rPr>
              <w:t>&lt;</w:t>
            </w:r>
            <w:r w:rsidRPr="00CA2D1C">
              <w:rPr>
                <w:i/>
                <w:color w:val="000000"/>
                <w:sz w:val="20"/>
                <w:szCs w:val="20"/>
                <w:lang w:val="en-US"/>
              </w:rPr>
              <w:t>Interrupted</w:t>
            </w:r>
            <w:r w:rsidRPr="00CA2D1C">
              <w:rPr>
                <w:color w:val="000000"/>
                <w:sz w:val="20"/>
                <w:szCs w:val="20"/>
                <w:lang w:val="en-US"/>
              </w:rPr>
              <w:t>&gt;&lt;0&gt;&lt;MessageID&gt;&lt;0&gt;</w:t>
            </w:r>
          </w:p>
        </w:tc>
        <w:tc>
          <w:tcPr>
            <w:tcW w:w="2430" w:type="dxa"/>
          </w:tcPr>
          <w:p w:rsidR="00593EA5" w:rsidRPr="00CA2D1C" w:rsidRDefault="00593EA5" w:rsidP="003D67C1">
            <w:pPr>
              <w:keepNext/>
              <w:keepLines/>
              <w:rPr>
                <w:rFonts w:ascii="Calibri" w:hAnsi="Calibri"/>
                <w:sz w:val="20"/>
                <w:szCs w:val="20"/>
                <w:lang w:val="en-US"/>
              </w:rPr>
            </w:pPr>
            <w:r w:rsidRPr="00CA2D1C">
              <w:rPr>
                <w:sz w:val="20"/>
                <w:szCs w:val="20"/>
                <w:lang w:val="en-US"/>
              </w:rPr>
              <w:t>Clear buffered messages.</w:t>
            </w:r>
          </w:p>
        </w:tc>
      </w:tr>
    </w:tbl>
    <w:p w:rsidR="00593EA5" w:rsidRPr="00CA2D1C" w:rsidRDefault="00593EA5" w:rsidP="00131DED">
      <w:pPr>
        <w:rPr>
          <w:sz w:val="20"/>
          <w:szCs w:val="20"/>
          <w:lang w:val="en-US"/>
        </w:rPr>
      </w:pPr>
    </w:p>
    <w:p w:rsidR="00593EA5" w:rsidRPr="00CA2D1C" w:rsidRDefault="00593EA5" w:rsidP="00885BAB">
      <w:pPr>
        <w:pStyle w:val="Body1"/>
      </w:pPr>
      <w:r w:rsidRPr="00CA2D1C">
        <w:t xml:space="preserve">The interrupted transaction is sent from the server to the client when the server detects  an interrupted protocol error. The client shall clear any buffered </w:t>
      </w:r>
      <w:r w:rsidRPr="00CA2D1C">
        <w:rPr>
          <w:i/>
        </w:rPr>
        <w:t xml:space="preserve">Data, DataEND, </w:t>
      </w:r>
      <w:r w:rsidRPr="00CA2D1C">
        <w:t xml:space="preserve">or </w:t>
      </w:r>
      <w:r w:rsidRPr="00CA2D1C">
        <w:rPr>
          <w:i/>
        </w:rPr>
        <w:t>Trigger</w:t>
      </w:r>
      <w:r w:rsidRPr="00CA2D1C">
        <w:t xml:space="preserve"> messages from the server and ignore any subsequent </w:t>
      </w:r>
      <w:r w:rsidRPr="00CA2D1C">
        <w:rPr>
          <w:i/>
        </w:rPr>
        <w:t xml:space="preserve">Data, DataEND, </w:t>
      </w:r>
      <w:r w:rsidRPr="00CA2D1C">
        <w:t xml:space="preserve">or </w:t>
      </w:r>
      <w:r w:rsidRPr="00CA2D1C">
        <w:rPr>
          <w:i/>
        </w:rPr>
        <w:t xml:space="preserve">Trigger </w:t>
      </w:r>
      <w:r w:rsidRPr="00CA2D1C">
        <w:t xml:space="preserve">messages until it has received both the synchronous </w:t>
      </w:r>
      <w:r w:rsidRPr="00CA2D1C">
        <w:rPr>
          <w:i/>
        </w:rPr>
        <w:t>Interrupted</w:t>
      </w:r>
      <w:r w:rsidRPr="00CA2D1C">
        <w:t xml:space="preserve"> message and asynchronous </w:t>
      </w:r>
      <w:r w:rsidRPr="00CA2D1C">
        <w:rPr>
          <w:i/>
        </w:rPr>
        <w:t>AsyncInterrupted</w:t>
      </w:r>
      <w:r w:rsidRPr="00CA2D1C">
        <w:t xml:space="preserve"> messages arrive.</w:t>
      </w:r>
    </w:p>
    <w:p w:rsidR="00593EA5" w:rsidRPr="00CA2D1C" w:rsidRDefault="00593EA5" w:rsidP="00885BAB">
      <w:pPr>
        <w:pStyle w:val="Body"/>
      </w:pPr>
      <w:r w:rsidRPr="00CA2D1C">
        <w:t>The</w:t>
      </w:r>
      <w:r w:rsidRPr="00CA2D1C">
        <w:rPr>
          <w:i/>
        </w:rPr>
        <w:t xml:space="preserve"> </w:t>
      </w:r>
      <w:r w:rsidRPr="00CA2D1C">
        <w:t xml:space="preserve">MessageID field indicates the MessageID of the </w:t>
      </w:r>
      <w:r w:rsidRPr="00CA2D1C">
        <w:rPr>
          <w:i/>
        </w:rPr>
        <w:t xml:space="preserve">Data, DataEND, </w:t>
      </w:r>
      <w:r w:rsidRPr="00CA2D1C">
        <w:t xml:space="preserve">or </w:t>
      </w:r>
      <w:r w:rsidRPr="00CA2D1C">
        <w:rPr>
          <w:i/>
        </w:rPr>
        <w:t>Trigger</w:t>
      </w:r>
      <w:r w:rsidRPr="00CA2D1C">
        <w:t xml:space="preserve"> message that interrupted the server response.</w:t>
      </w:r>
    </w:p>
    <w:p w:rsidR="00593EA5" w:rsidRPr="00CA2D1C" w:rsidRDefault="00593EA5" w:rsidP="00885BAB">
      <w:pPr>
        <w:pStyle w:val="Body"/>
      </w:pPr>
      <w:r w:rsidRPr="00CA2D1C">
        <w:t xml:space="preserve">For use of the interrupted transaction, see section </w:t>
      </w:r>
      <w:r w:rsidR="0091478C" w:rsidRPr="00CA2D1C">
        <w:fldChar w:fldCharType="begin"/>
      </w:r>
      <w:r w:rsidRPr="00CA2D1C">
        <w:instrText xml:space="preserve"> REF _Ref244597261 \r \h </w:instrText>
      </w:r>
      <w:r w:rsidR="0091478C" w:rsidRPr="00CA2D1C">
        <w:fldChar w:fldCharType="separate"/>
      </w:r>
      <w:r w:rsidR="00127944">
        <w:t>3</w:t>
      </w:r>
      <w:r w:rsidR="0091478C" w:rsidRPr="00CA2D1C">
        <w:fldChar w:fldCharType="end"/>
      </w:r>
      <w:r w:rsidRPr="00CA2D1C">
        <w:t xml:space="preserve"> (</w:t>
      </w:r>
      <w:fldSimple w:instr=" REF _Ref244597261 \h  \* MERGEFORMAT ">
        <w:r w:rsidR="00127944" w:rsidRPr="00127944">
          <w:rPr>
            <w:i/>
          </w:rPr>
          <w:t>Overlapped and Synchronized Modes</w:t>
        </w:r>
      </w:fldSimple>
      <w:r w:rsidRPr="00CA2D1C">
        <w:t xml:space="preserve">). </w:t>
      </w:r>
    </w:p>
    <w:p w:rsidR="00593EA5" w:rsidRPr="00CA2D1C" w:rsidRDefault="00593EA5" w:rsidP="003641DA">
      <w:pPr>
        <w:pStyle w:val="Heading2"/>
      </w:pPr>
      <w:bookmarkStart w:id="130" w:name="_Toc242161681"/>
      <w:bookmarkStart w:id="131" w:name="_Ref247791954"/>
      <w:bookmarkStart w:id="132" w:name="_Ref247791976"/>
      <w:bookmarkStart w:id="133" w:name="_Toc263889049"/>
      <w:r w:rsidRPr="00CA2D1C">
        <w:lastRenderedPageBreak/>
        <w:t xml:space="preserve">Device Clear </w:t>
      </w:r>
      <w:bookmarkEnd w:id="130"/>
      <w:r w:rsidRPr="00CA2D1C">
        <w:t>Transaction</w:t>
      </w:r>
      <w:bookmarkEnd w:id="131"/>
      <w:bookmarkEnd w:id="132"/>
      <w:bookmarkEnd w:id="133"/>
    </w:p>
    <w:p w:rsidR="00593EA5" w:rsidRPr="00CA2D1C" w:rsidRDefault="00593EA5" w:rsidP="00131DED">
      <w:pPr>
        <w:rPr>
          <w:sz w:val="20"/>
          <w:szCs w:val="20"/>
          <w:lang w:val="en-US"/>
        </w:rPr>
      </w:pPr>
    </w:p>
    <w:p w:rsidR="00593EA5" w:rsidRPr="00CA2D1C" w:rsidRDefault="00593EA5" w:rsidP="00885BAB">
      <w:pPr>
        <w:pStyle w:val="Body1"/>
      </w:pPr>
      <w:r w:rsidRPr="00CA2D1C">
        <w:t xml:space="preserve">Device clear clears the communication channel.  </w:t>
      </w:r>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23</w:t>
        </w:r>
      </w:fldSimple>
      <w:r w:rsidRPr="00CA2D1C">
        <w:t xml:space="preserve"> Device Clear Complete Transaction</w:t>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1435"/>
        <w:gridCol w:w="4014"/>
        <w:gridCol w:w="2844"/>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1435"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401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 content</w:t>
            </w:r>
          </w:p>
        </w:tc>
        <w:tc>
          <w:tcPr>
            <w:tcW w:w="284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Client</w:t>
            </w:r>
          </w:p>
        </w:tc>
        <w:tc>
          <w:tcPr>
            <w:tcW w:w="4014" w:type="dxa"/>
          </w:tcPr>
          <w:p w:rsidR="00593EA5" w:rsidRPr="00CA2D1C" w:rsidRDefault="00593EA5" w:rsidP="003D67C1">
            <w:pPr>
              <w:keepNext/>
              <w:keepLines/>
              <w:jc w:val="center"/>
              <w:rPr>
                <w:sz w:val="20"/>
                <w:szCs w:val="20"/>
                <w:lang w:val="en-US"/>
              </w:rPr>
            </w:pPr>
            <w:r w:rsidRPr="00CA2D1C">
              <w:rPr>
                <w:sz w:val="20"/>
                <w:szCs w:val="20"/>
                <w:lang w:val="en-US"/>
              </w:rPr>
              <w:t>&lt;</w:t>
            </w:r>
            <w:r w:rsidRPr="00CA2D1C">
              <w:rPr>
                <w:i/>
                <w:sz w:val="20"/>
                <w:szCs w:val="20"/>
                <w:lang w:val="en-US"/>
              </w:rPr>
              <w:t>AsyncDeviceClear</w:t>
            </w:r>
            <w:r w:rsidRPr="00CA2D1C">
              <w:rPr>
                <w:sz w:val="20"/>
                <w:szCs w:val="20"/>
                <w:lang w:val="en-US"/>
              </w:rPr>
              <w:t>&gt;&lt;0&gt;&lt;0&gt;&lt;0&gt;</w:t>
            </w:r>
          </w:p>
        </w:tc>
        <w:tc>
          <w:tcPr>
            <w:tcW w:w="2844" w:type="dxa"/>
          </w:tcPr>
          <w:p w:rsidR="00593EA5" w:rsidRPr="00CA2D1C" w:rsidRDefault="00593EA5" w:rsidP="003D67C1">
            <w:pPr>
              <w:keepNext/>
              <w:keepLines/>
              <w:jc w:val="center"/>
              <w:rPr>
                <w:sz w:val="20"/>
                <w:szCs w:val="20"/>
                <w:lang w:val="en-US"/>
              </w:rPr>
            </w:pPr>
          </w:p>
        </w:tc>
      </w:tr>
      <w:tr w:rsidR="00593EA5" w:rsidRPr="00CA2D1C" w:rsidTr="003D67C1">
        <w:tc>
          <w:tcPr>
            <w:tcW w:w="653" w:type="dxa"/>
            <w:tcBorders>
              <w:right w:val="single" w:sz="12" w:space="0" w:color="auto"/>
            </w:tcBorders>
          </w:tcPr>
          <w:p w:rsidR="00593EA5" w:rsidRPr="00CA2D1C" w:rsidRDefault="00593EA5" w:rsidP="003D67C1">
            <w:pPr>
              <w:keepNext/>
              <w:keepLines/>
              <w:rPr>
                <w:i/>
                <w:sz w:val="20"/>
                <w:szCs w:val="20"/>
                <w:lang w:val="en-US"/>
              </w:rPr>
            </w:pPr>
            <w:r w:rsidRPr="00CA2D1C">
              <w:rPr>
                <w:i/>
                <w:sz w:val="20"/>
                <w:szCs w:val="20"/>
                <w:lang w:val="en-US"/>
              </w:rPr>
              <w:t>----</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Client</w:t>
            </w:r>
          </w:p>
        </w:tc>
        <w:tc>
          <w:tcPr>
            <w:tcW w:w="4014" w:type="dxa"/>
          </w:tcPr>
          <w:p w:rsidR="00593EA5" w:rsidRPr="00CA2D1C" w:rsidRDefault="00593EA5" w:rsidP="003D67C1">
            <w:pPr>
              <w:keepNext/>
              <w:keepLines/>
              <w:jc w:val="center"/>
              <w:rPr>
                <w:sz w:val="20"/>
                <w:szCs w:val="20"/>
                <w:lang w:val="en-US"/>
              </w:rPr>
            </w:pPr>
            <w:r w:rsidRPr="00CA2D1C">
              <w:rPr>
                <w:sz w:val="20"/>
                <w:szCs w:val="20"/>
                <w:lang w:val="en-US"/>
              </w:rPr>
              <w:t>complete messages underway and abandon any pending messages</w:t>
            </w:r>
          </w:p>
        </w:tc>
        <w:tc>
          <w:tcPr>
            <w:tcW w:w="2844" w:type="dxa"/>
          </w:tcPr>
          <w:p w:rsidR="00593EA5" w:rsidRPr="00CA2D1C" w:rsidRDefault="00593EA5" w:rsidP="003D67C1">
            <w:pPr>
              <w:keepNext/>
              <w:keepLines/>
              <w:jc w:val="center"/>
              <w:rPr>
                <w:sz w:val="20"/>
                <w:szCs w:val="20"/>
                <w:lang w:val="en-US"/>
              </w:rPr>
            </w:pPr>
            <w:r w:rsidRPr="00CA2D1C">
              <w:rPr>
                <w:sz w:val="20"/>
                <w:szCs w:val="20"/>
                <w:lang w:val="en-US"/>
              </w:rPr>
              <w:t>Abandon pending messages and wait for in-process synchronous messages to complete</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4014" w:type="dxa"/>
          </w:tcPr>
          <w:p w:rsidR="00593EA5" w:rsidRPr="00CA2D1C" w:rsidRDefault="00593EA5" w:rsidP="003D67C1">
            <w:pPr>
              <w:keepNext/>
              <w:keepLines/>
              <w:jc w:val="center"/>
              <w:rPr>
                <w:i/>
                <w:sz w:val="20"/>
                <w:szCs w:val="20"/>
                <w:lang w:val="en-US"/>
              </w:rPr>
            </w:pPr>
            <w:r w:rsidRPr="00CA2D1C">
              <w:rPr>
                <w:sz w:val="20"/>
                <w:szCs w:val="20"/>
                <w:lang w:val="en-US"/>
              </w:rPr>
              <w:t>&lt;</w:t>
            </w:r>
            <w:r w:rsidRPr="00CA2D1C">
              <w:rPr>
                <w:i/>
                <w:sz w:val="20"/>
                <w:szCs w:val="20"/>
                <w:lang w:val="en-US"/>
              </w:rPr>
              <w:t>AsyncDeviceClearAcknowledge&gt;</w:t>
            </w:r>
            <w:r w:rsidRPr="00CA2D1C">
              <w:rPr>
                <w:sz w:val="20"/>
                <w:szCs w:val="20"/>
                <w:lang w:val="en-US"/>
              </w:rPr>
              <w:t>&lt;featurePreference&gt;&lt;0&gt;&lt;0&gt;</w:t>
            </w:r>
          </w:p>
        </w:tc>
        <w:tc>
          <w:tcPr>
            <w:tcW w:w="2844" w:type="dxa"/>
          </w:tcPr>
          <w:p w:rsidR="00593EA5" w:rsidRPr="00CA2D1C" w:rsidRDefault="00593EA5" w:rsidP="003D67C1">
            <w:pPr>
              <w:keepNext/>
              <w:keepLines/>
              <w:jc w:val="center"/>
              <w:rPr>
                <w:sz w:val="20"/>
                <w:szCs w:val="20"/>
                <w:lang w:val="en-US"/>
              </w:rPr>
            </w:pPr>
            <w:r w:rsidRPr="00CA2D1C">
              <w:rPr>
                <w:sz w:val="20"/>
                <w:szCs w:val="20"/>
                <w:lang w:val="en-US"/>
              </w:rPr>
              <w:t>The client shall wait for this acknowledgement before additional processing.</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3</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Client</w:t>
            </w:r>
          </w:p>
        </w:tc>
        <w:tc>
          <w:tcPr>
            <w:tcW w:w="4014" w:type="dxa"/>
          </w:tcPr>
          <w:p w:rsidR="00593EA5" w:rsidRPr="00CA2D1C" w:rsidRDefault="00593EA5" w:rsidP="003D67C1">
            <w:pPr>
              <w:keepNext/>
              <w:keepLines/>
              <w:jc w:val="center"/>
              <w:rPr>
                <w:i/>
                <w:sz w:val="20"/>
                <w:szCs w:val="20"/>
                <w:lang w:val="en-US"/>
              </w:rPr>
            </w:pPr>
            <w:r w:rsidRPr="00CA2D1C">
              <w:rPr>
                <w:sz w:val="20"/>
                <w:szCs w:val="20"/>
                <w:lang w:val="en-US"/>
              </w:rPr>
              <w:t>&lt;</w:t>
            </w:r>
            <w:r w:rsidRPr="00CA2D1C">
              <w:rPr>
                <w:i/>
                <w:sz w:val="20"/>
                <w:szCs w:val="20"/>
                <w:lang w:val="en-US"/>
              </w:rPr>
              <w:t>DeviceClearComplete&gt;</w:t>
            </w:r>
            <w:r w:rsidRPr="00CA2D1C">
              <w:rPr>
                <w:sz w:val="20"/>
                <w:szCs w:val="20"/>
                <w:lang w:val="en-US"/>
              </w:rPr>
              <w:t>&lt;featureRequest&gt;&lt;0&gt;&lt;0&gt;</w:t>
            </w:r>
          </w:p>
        </w:tc>
        <w:tc>
          <w:tcPr>
            <w:tcW w:w="2844" w:type="dxa"/>
          </w:tcPr>
          <w:p w:rsidR="00593EA5" w:rsidRPr="00CA2D1C" w:rsidRDefault="00593EA5" w:rsidP="003D67C1">
            <w:pPr>
              <w:keepNext/>
              <w:keepLines/>
              <w:jc w:val="center"/>
              <w:rPr>
                <w:sz w:val="20"/>
                <w:szCs w:val="20"/>
                <w:lang w:val="en-US"/>
              </w:rPr>
            </w:pPr>
            <w:r w:rsidRPr="00CA2D1C">
              <w:rPr>
                <w:sz w:val="20"/>
                <w:szCs w:val="20"/>
                <w:lang w:val="en-US"/>
              </w:rPr>
              <w:t>Indicate to server that synchronous channel is cleared out.</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4</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4014" w:type="dxa"/>
          </w:tcPr>
          <w:p w:rsidR="00593EA5" w:rsidRPr="00CA2D1C" w:rsidRDefault="00593EA5" w:rsidP="003D67C1">
            <w:pPr>
              <w:keepNext/>
              <w:keepLines/>
              <w:jc w:val="center"/>
              <w:rPr>
                <w:sz w:val="20"/>
                <w:szCs w:val="20"/>
                <w:lang w:val="en-US"/>
              </w:rPr>
            </w:pPr>
            <w:r w:rsidRPr="00CA2D1C">
              <w:rPr>
                <w:sz w:val="20"/>
                <w:szCs w:val="20"/>
                <w:lang w:val="en-US"/>
              </w:rPr>
              <w:t>NA</w:t>
            </w:r>
          </w:p>
        </w:tc>
        <w:tc>
          <w:tcPr>
            <w:tcW w:w="2844" w:type="dxa"/>
          </w:tcPr>
          <w:p w:rsidR="00593EA5" w:rsidRPr="00CA2D1C" w:rsidRDefault="00593EA5" w:rsidP="003D67C1">
            <w:pPr>
              <w:keepNext/>
              <w:keepLines/>
              <w:jc w:val="center"/>
              <w:rPr>
                <w:sz w:val="20"/>
                <w:szCs w:val="20"/>
                <w:lang w:val="en-US"/>
              </w:rPr>
            </w:pPr>
            <w:r w:rsidRPr="00CA2D1C">
              <w:rPr>
                <w:sz w:val="20"/>
                <w:szCs w:val="20"/>
                <w:lang w:val="en-US"/>
              </w:rPr>
              <w:t>Upon receipt of the sync or async clear messages abandon any operations in progress.</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5</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4014" w:type="dxa"/>
          </w:tcPr>
          <w:p w:rsidR="00593EA5" w:rsidRPr="00CA2D1C" w:rsidRDefault="00593EA5" w:rsidP="003D67C1">
            <w:pPr>
              <w:keepNext/>
              <w:keepLines/>
              <w:jc w:val="center"/>
              <w:rPr>
                <w:sz w:val="20"/>
                <w:szCs w:val="20"/>
                <w:lang w:val="en-US"/>
              </w:rPr>
            </w:pPr>
            <w:r w:rsidRPr="00CA2D1C">
              <w:rPr>
                <w:sz w:val="20"/>
                <w:szCs w:val="20"/>
                <w:lang w:val="en-US"/>
              </w:rPr>
              <w:t>NA</w:t>
            </w:r>
          </w:p>
        </w:tc>
        <w:tc>
          <w:tcPr>
            <w:tcW w:w="2844" w:type="dxa"/>
          </w:tcPr>
          <w:p w:rsidR="00593EA5" w:rsidRPr="00CA2D1C" w:rsidRDefault="00593EA5" w:rsidP="003D67C1">
            <w:pPr>
              <w:keepNext/>
              <w:keepLines/>
              <w:jc w:val="center"/>
              <w:rPr>
                <w:sz w:val="20"/>
                <w:szCs w:val="20"/>
                <w:lang w:val="en-US"/>
              </w:rPr>
            </w:pPr>
            <w:r w:rsidRPr="00CA2D1C">
              <w:rPr>
                <w:sz w:val="20"/>
                <w:szCs w:val="20"/>
                <w:lang w:val="en-US"/>
              </w:rPr>
              <w:t xml:space="preserve">Disregard input messages until the </w:t>
            </w:r>
            <w:r w:rsidRPr="00CA2D1C">
              <w:rPr>
                <w:i/>
                <w:sz w:val="20"/>
                <w:szCs w:val="20"/>
                <w:lang w:val="en-US"/>
              </w:rPr>
              <w:t>DeviceClearComplete</w:t>
            </w:r>
            <w:r w:rsidRPr="00CA2D1C">
              <w:rPr>
                <w:sz w:val="20"/>
                <w:szCs w:val="20"/>
                <w:lang w:val="en-US"/>
              </w:rPr>
              <w:t xml:space="preserve"> message is found.  But continue to require well-formed messages.</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6</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4014" w:type="dxa"/>
          </w:tcPr>
          <w:p w:rsidR="00593EA5" w:rsidRPr="00CA2D1C" w:rsidRDefault="00593EA5" w:rsidP="003D67C1">
            <w:pPr>
              <w:keepNext/>
              <w:keepLines/>
              <w:jc w:val="center"/>
              <w:rPr>
                <w:i/>
                <w:sz w:val="20"/>
                <w:szCs w:val="20"/>
                <w:lang w:val="en-US"/>
              </w:rPr>
            </w:pPr>
            <w:r w:rsidRPr="00CA2D1C">
              <w:rPr>
                <w:sz w:val="20"/>
                <w:szCs w:val="20"/>
                <w:lang w:val="en-US"/>
              </w:rPr>
              <w:t>&lt;</w:t>
            </w:r>
            <w:r w:rsidRPr="00CA2D1C">
              <w:rPr>
                <w:i/>
                <w:sz w:val="20"/>
                <w:szCs w:val="20"/>
                <w:lang w:val="en-US"/>
              </w:rPr>
              <w:t>DeviceClearAcknowledge&gt;</w:t>
            </w:r>
            <w:r w:rsidRPr="00CA2D1C">
              <w:rPr>
                <w:sz w:val="20"/>
                <w:szCs w:val="20"/>
                <w:lang w:val="en-US"/>
              </w:rPr>
              <w:t>&lt;featureSetting&gt;&lt;0&gt;&lt;0&gt;</w:t>
            </w:r>
          </w:p>
        </w:tc>
        <w:tc>
          <w:tcPr>
            <w:tcW w:w="2844" w:type="dxa"/>
          </w:tcPr>
          <w:p w:rsidR="00593EA5" w:rsidRPr="00CA2D1C" w:rsidRDefault="00593EA5" w:rsidP="003D67C1">
            <w:pPr>
              <w:keepNext/>
              <w:keepLines/>
              <w:jc w:val="center"/>
              <w:rPr>
                <w:sz w:val="20"/>
                <w:szCs w:val="20"/>
                <w:lang w:val="en-US"/>
              </w:rPr>
            </w:pPr>
            <w:r w:rsidRPr="00CA2D1C">
              <w:rPr>
                <w:sz w:val="20"/>
                <w:szCs w:val="20"/>
                <w:lang w:val="en-US"/>
              </w:rPr>
              <w:t>Client and server each resume normal operation.</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885BAB">
      <w:pPr>
        <w:pStyle w:val="Body1"/>
      </w:pPr>
      <w:r w:rsidRPr="00CA2D1C">
        <w:t>To send a device clear, the client will:</w:t>
      </w:r>
    </w:p>
    <w:p w:rsidR="00593EA5" w:rsidRPr="00CA2D1C" w:rsidRDefault="00593EA5" w:rsidP="00131DED">
      <w:pPr>
        <w:rPr>
          <w:sz w:val="20"/>
          <w:szCs w:val="20"/>
          <w:lang w:val="en-US"/>
        </w:rPr>
      </w:pPr>
    </w:p>
    <w:p w:rsidR="00593EA5" w:rsidRPr="00CA2D1C" w:rsidRDefault="00593EA5" w:rsidP="00276C38">
      <w:pPr>
        <w:pStyle w:val="ListParagraph"/>
        <w:numPr>
          <w:ilvl w:val="0"/>
          <w:numId w:val="5"/>
        </w:numPr>
        <w:rPr>
          <w:sz w:val="20"/>
          <w:szCs w:val="20"/>
        </w:rPr>
      </w:pPr>
      <w:r w:rsidRPr="00CA2D1C">
        <w:rPr>
          <w:sz w:val="20"/>
          <w:szCs w:val="20"/>
        </w:rPr>
        <w:t>Finish sending any partially sent messages on either channel.</w:t>
      </w:r>
    </w:p>
    <w:p w:rsidR="00593EA5" w:rsidRPr="00CA2D1C" w:rsidRDefault="00593EA5" w:rsidP="00276C38">
      <w:pPr>
        <w:pStyle w:val="ListParagraph"/>
        <w:numPr>
          <w:ilvl w:val="0"/>
          <w:numId w:val="5"/>
        </w:numPr>
        <w:rPr>
          <w:sz w:val="20"/>
          <w:szCs w:val="20"/>
        </w:rPr>
      </w:pPr>
      <w:r w:rsidRPr="00CA2D1C">
        <w:rPr>
          <w:sz w:val="20"/>
          <w:szCs w:val="20"/>
        </w:rPr>
        <w:t xml:space="preserve">Send the </w:t>
      </w:r>
      <w:r w:rsidRPr="00CA2D1C">
        <w:rPr>
          <w:i/>
          <w:sz w:val="20"/>
          <w:szCs w:val="20"/>
        </w:rPr>
        <w:t>AsyncDeviceClear</w:t>
      </w:r>
      <w:r w:rsidRPr="00CA2D1C">
        <w:rPr>
          <w:sz w:val="20"/>
          <w:szCs w:val="20"/>
        </w:rPr>
        <w:t xml:space="preserve"> message on the asynchronous channel.</w:t>
      </w:r>
    </w:p>
    <w:p w:rsidR="00593EA5" w:rsidRPr="00CA2D1C" w:rsidRDefault="00593EA5" w:rsidP="00276C38">
      <w:pPr>
        <w:pStyle w:val="ListParagraph"/>
        <w:numPr>
          <w:ilvl w:val="0"/>
          <w:numId w:val="5"/>
        </w:numPr>
        <w:rPr>
          <w:sz w:val="20"/>
          <w:szCs w:val="20"/>
        </w:rPr>
      </w:pPr>
      <w:r w:rsidRPr="00CA2D1C">
        <w:rPr>
          <w:sz w:val="20"/>
          <w:szCs w:val="20"/>
        </w:rPr>
        <w:t xml:space="preserve">If the protocol was amidst any of the following transactions permit them to complete if the server responds before sending </w:t>
      </w:r>
      <w:r w:rsidRPr="00CA2D1C">
        <w:rPr>
          <w:i/>
          <w:sz w:val="20"/>
          <w:szCs w:val="20"/>
        </w:rPr>
        <w:t>DeviceClearAcknowledge</w:t>
      </w:r>
    </w:p>
    <w:p w:rsidR="003F443D" w:rsidRPr="00BA49C9" w:rsidRDefault="00593EA5" w:rsidP="00BA49C9">
      <w:pPr>
        <w:pStyle w:val="ListParagraph"/>
        <w:numPr>
          <w:ilvl w:val="1"/>
          <w:numId w:val="5"/>
        </w:numPr>
        <w:rPr>
          <w:i/>
          <w:sz w:val="20"/>
          <w:szCs w:val="20"/>
        </w:rPr>
      </w:pPr>
      <w:r w:rsidRPr="00CA2D1C">
        <w:rPr>
          <w:i/>
          <w:sz w:val="20"/>
          <w:szCs w:val="20"/>
        </w:rPr>
        <w:t>Lock (client waiting for AsyncLockResponse)</w:t>
      </w:r>
    </w:p>
    <w:p w:rsidR="00593EA5" w:rsidRPr="00CA2D1C" w:rsidRDefault="00593EA5" w:rsidP="00C61988">
      <w:pPr>
        <w:pStyle w:val="ListParagraph"/>
        <w:ind w:left="1224"/>
        <w:rPr>
          <w:sz w:val="20"/>
          <w:szCs w:val="20"/>
        </w:rPr>
      </w:pPr>
      <w:r w:rsidRPr="00CA2D1C">
        <w:rPr>
          <w:sz w:val="20"/>
          <w:szCs w:val="20"/>
        </w:rPr>
        <w:t xml:space="preserve">If </w:t>
      </w:r>
      <w:r w:rsidRPr="00CA2D1C">
        <w:rPr>
          <w:i/>
          <w:sz w:val="20"/>
          <w:szCs w:val="20"/>
        </w:rPr>
        <w:t>DeviceClearAcknowledge</w:t>
      </w:r>
      <w:r w:rsidRPr="00CA2D1C">
        <w:rPr>
          <w:sz w:val="20"/>
          <w:szCs w:val="20"/>
        </w:rPr>
        <w:t xml:space="preserve"> arrives from the server before these other operations are acknowledged, the client HiSLIP shall assume the operations were not completed.</w:t>
      </w:r>
    </w:p>
    <w:p w:rsidR="00593EA5" w:rsidRDefault="00593EA5" w:rsidP="009F3CD7">
      <w:pPr>
        <w:pStyle w:val="ListParagraph"/>
        <w:numPr>
          <w:ilvl w:val="0"/>
          <w:numId w:val="5"/>
        </w:numPr>
        <w:rPr>
          <w:sz w:val="20"/>
          <w:szCs w:val="20"/>
        </w:rPr>
      </w:pPr>
      <w:r>
        <w:rPr>
          <w:sz w:val="20"/>
          <w:szCs w:val="20"/>
        </w:rPr>
        <w:t xml:space="preserve">Clear messages on the synchronous and asynchronous channels with the exception of </w:t>
      </w:r>
      <w:r w:rsidRPr="00B22FA0">
        <w:rPr>
          <w:i/>
          <w:sz w:val="20"/>
          <w:szCs w:val="20"/>
        </w:rPr>
        <w:t>FatalError</w:t>
      </w:r>
      <w:r w:rsidRPr="009F3CD7">
        <w:rPr>
          <w:sz w:val="20"/>
          <w:szCs w:val="20"/>
        </w:rPr>
        <w:t xml:space="preserve">, </w:t>
      </w:r>
      <w:r w:rsidRPr="00B22FA0">
        <w:rPr>
          <w:i/>
          <w:sz w:val="20"/>
          <w:szCs w:val="20"/>
        </w:rPr>
        <w:t>DeviceClearAcknowledge</w:t>
      </w:r>
      <w:r w:rsidRPr="009F3CD7">
        <w:rPr>
          <w:sz w:val="20"/>
          <w:szCs w:val="20"/>
        </w:rPr>
        <w:t xml:space="preserve">, and </w:t>
      </w:r>
      <w:r w:rsidRPr="00B22FA0">
        <w:rPr>
          <w:i/>
          <w:sz w:val="20"/>
          <w:szCs w:val="20"/>
        </w:rPr>
        <w:t>AsyncDeviceClearAcknowledge</w:t>
      </w:r>
      <w:r>
        <w:rPr>
          <w:sz w:val="20"/>
          <w:szCs w:val="20"/>
        </w:rPr>
        <w:t>.</w:t>
      </w:r>
    </w:p>
    <w:p w:rsidR="00593EA5" w:rsidRPr="00CA2D1C" w:rsidRDefault="00593EA5" w:rsidP="00276C38">
      <w:pPr>
        <w:pStyle w:val="ListParagraph"/>
        <w:numPr>
          <w:ilvl w:val="0"/>
          <w:numId w:val="5"/>
        </w:numPr>
        <w:rPr>
          <w:sz w:val="20"/>
          <w:szCs w:val="20"/>
        </w:rPr>
      </w:pPr>
      <w:r w:rsidRPr="00CA2D1C">
        <w:rPr>
          <w:sz w:val="20"/>
          <w:szCs w:val="20"/>
        </w:rPr>
        <w:t xml:space="preserve">Wait for the </w:t>
      </w:r>
      <w:r w:rsidRPr="00CA2D1C">
        <w:rPr>
          <w:i/>
          <w:sz w:val="20"/>
          <w:szCs w:val="20"/>
        </w:rPr>
        <w:t>AsyncDeviceClearAcknowledge</w:t>
      </w:r>
      <w:r w:rsidRPr="00CA2D1C">
        <w:rPr>
          <w:sz w:val="20"/>
          <w:szCs w:val="20"/>
        </w:rPr>
        <w:t xml:space="preserve"> message.</w:t>
      </w:r>
    </w:p>
    <w:p w:rsidR="00593EA5" w:rsidRPr="00CA2D1C" w:rsidRDefault="00593EA5" w:rsidP="00276C38">
      <w:pPr>
        <w:pStyle w:val="ListParagraph"/>
        <w:numPr>
          <w:ilvl w:val="0"/>
          <w:numId w:val="5"/>
        </w:numPr>
        <w:rPr>
          <w:sz w:val="20"/>
          <w:szCs w:val="20"/>
        </w:rPr>
      </w:pPr>
      <w:r w:rsidRPr="00CA2D1C">
        <w:rPr>
          <w:sz w:val="20"/>
          <w:szCs w:val="20"/>
        </w:rPr>
        <w:t xml:space="preserve">Send the </w:t>
      </w:r>
      <w:r w:rsidRPr="00CA2D1C">
        <w:rPr>
          <w:i/>
          <w:sz w:val="20"/>
          <w:szCs w:val="20"/>
        </w:rPr>
        <w:t>DeviceClearComplete</w:t>
      </w:r>
      <w:r w:rsidRPr="00CA2D1C">
        <w:rPr>
          <w:sz w:val="20"/>
          <w:szCs w:val="20"/>
        </w:rPr>
        <w:t xml:space="preserve"> message on the synchronous channel indicating to the server that no further messages will be sent to it.</w:t>
      </w:r>
    </w:p>
    <w:p w:rsidR="00593EA5" w:rsidRPr="00CA2D1C" w:rsidRDefault="00593EA5" w:rsidP="00276C38">
      <w:pPr>
        <w:pStyle w:val="ListParagraph"/>
        <w:numPr>
          <w:ilvl w:val="0"/>
          <w:numId w:val="5"/>
        </w:numPr>
        <w:rPr>
          <w:sz w:val="20"/>
          <w:szCs w:val="20"/>
        </w:rPr>
      </w:pPr>
      <w:r w:rsidRPr="00CA2D1C">
        <w:rPr>
          <w:sz w:val="20"/>
          <w:szCs w:val="20"/>
        </w:rPr>
        <w:t xml:space="preserve">Wait for the server to respond with </w:t>
      </w:r>
      <w:r w:rsidRPr="00CA2D1C">
        <w:rPr>
          <w:i/>
          <w:sz w:val="20"/>
          <w:szCs w:val="20"/>
        </w:rPr>
        <w:t>DeviceClearAcknowledge</w:t>
      </w:r>
      <w:r w:rsidRPr="00CA2D1C">
        <w:rPr>
          <w:sz w:val="20"/>
          <w:szCs w:val="20"/>
        </w:rPr>
        <w:t xml:space="preserve"> on the synchronous channel. </w:t>
      </w:r>
    </w:p>
    <w:p w:rsidR="00593EA5" w:rsidRPr="00CA2D1C" w:rsidRDefault="00593EA5" w:rsidP="00EB207F">
      <w:pPr>
        <w:pStyle w:val="ListParagraph"/>
        <w:numPr>
          <w:ilvl w:val="0"/>
          <w:numId w:val="5"/>
        </w:numPr>
        <w:rPr>
          <w:i/>
          <w:sz w:val="20"/>
          <w:szCs w:val="20"/>
        </w:rPr>
      </w:pPr>
      <w:r w:rsidRPr="00CA2D1C">
        <w:rPr>
          <w:i/>
          <w:sz w:val="20"/>
          <w:szCs w:val="20"/>
        </w:rPr>
        <w:t>The MesssageID is reset to 0xffff ff00.</w:t>
      </w:r>
    </w:p>
    <w:p w:rsidR="00593EA5" w:rsidRPr="00CA2D1C" w:rsidRDefault="00593EA5" w:rsidP="00276C38">
      <w:pPr>
        <w:pStyle w:val="ListParagraph"/>
        <w:numPr>
          <w:ilvl w:val="0"/>
          <w:numId w:val="5"/>
        </w:numPr>
        <w:rPr>
          <w:sz w:val="20"/>
          <w:szCs w:val="20"/>
        </w:rPr>
      </w:pPr>
      <w:r w:rsidRPr="00CA2D1C">
        <w:rPr>
          <w:sz w:val="20"/>
          <w:szCs w:val="20"/>
        </w:rPr>
        <w:t>Resume normal operation.</w:t>
      </w:r>
    </w:p>
    <w:p w:rsidR="00593EA5" w:rsidRPr="00CA2D1C" w:rsidRDefault="00593EA5" w:rsidP="00CD067A">
      <w:pPr>
        <w:pStyle w:val="Body1"/>
      </w:pPr>
    </w:p>
    <w:p w:rsidR="00593EA5" w:rsidRPr="00CA2D1C" w:rsidRDefault="00593EA5" w:rsidP="00885BAB">
      <w:pPr>
        <w:pStyle w:val="Body1"/>
      </w:pPr>
      <w:r w:rsidRPr="00CA2D1C">
        <w:t xml:space="preserve">When the server receives the asynchronous </w:t>
      </w:r>
      <w:r w:rsidRPr="00CA2D1C">
        <w:rPr>
          <w:i/>
        </w:rPr>
        <w:t>AsyncDeviceClear</w:t>
      </w:r>
      <w:r w:rsidRPr="00CA2D1C">
        <w:t xml:space="preserve"> message, it shall:</w:t>
      </w:r>
    </w:p>
    <w:p w:rsidR="00593EA5" w:rsidRPr="00CA2D1C" w:rsidDel="009F3CD7" w:rsidRDefault="00593EA5" w:rsidP="002A00ED">
      <w:pPr>
        <w:pStyle w:val="ListParagraph"/>
        <w:ind w:left="1224"/>
        <w:rPr>
          <w:sz w:val="20"/>
          <w:szCs w:val="20"/>
        </w:rPr>
      </w:pPr>
    </w:p>
    <w:p w:rsidR="00593EA5" w:rsidRDefault="00593EA5" w:rsidP="00276C38">
      <w:pPr>
        <w:pStyle w:val="ListParagraph"/>
        <w:numPr>
          <w:ilvl w:val="0"/>
          <w:numId w:val="21"/>
        </w:numPr>
        <w:rPr>
          <w:sz w:val="20"/>
          <w:szCs w:val="20"/>
        </w:rPr>
      </w:pPr>
      <w:r>
        <w:rPr>
          <w:sz w:val="20"/>
          <w:szCs w:val="20"/>
        </w:rPr>
        <w:t>Complete any partially complete transactions involving the asynchronous channel without waiting for timeouts.</w:t>
      </w:r>
    </w:p>
    <w:p w:rsidR="00593EA5" w:rsidRPr="00CA2D1C" w:rsidRDefault="00593EA5" w:rsidP="00276C38">
      <w:pPr>
        <w:pStyle w:val="ListParagraph"/>
        <w:numPr>
          <w:ilvl w:val="0"/>
          <w:numId w:val="21"/>
        </w:numPr>
        <w:rPr>
          <w:sz w:val="20"/>
          <w:szCs w:val="20"/>
        </w:rPr>
      </w:pPr>
      <w:r w:rsidRPr="00CA2D1C">
        <w:rPr>
          <w:sz w:val="20"/>
          <w:szCs w:val="20"/>
        </w:rPr>
        <w:t xml:space="preserve">Send </w:t>
      </w:r>
      <w:r w:rsidRPr="00CA2D1C">
        <w:rPr>
          <w:i/>
          <w:sz w:val="20"/>
          <w:szCs w:val="20"/>
        </w:rPr>
        <w:t>AsyncDeviceClearAcknowledge</w:t>
      </w:r>
      <w:r>
        <w:rPr>
          <w:i/>
          <w:sz w:val="20"/>
          <w:szCs w:val="20"/>
        </w:rPr>
        <w:t>.</w:t>
      </w:r>
    </w:p>
    <w:p w:rsidR="00593EA5" w:rsidRPr="00CA2D1C" w:rsidRDefault="00593EA5" w:rsidP="009F3CD7">
      <w:pPr>
        <w:pStyle w:val="ListParagraph"/>
        <w:numPr>
          <w:ilvl w:val="0"/>
          <w:numId w:val="21"/>
        </w:numPr>
        <w:rPr>
          <w:sz w:val="20"/>
          <w:szCs w:val="20"/>
        </w:rPr>
      </w:pPr>
      <w:r w:rsidRPr="00CA2D1C">
        <w:rPr>
          <w:sz w:val="20"/>
          <w:szCs w:val="20"/>
        </w:rPr>
        <w:t>Finish sending any partially sent messages to the client.  Complete with the normal behaviors, without waiting for any timeouts.</w:t>
      </w:r>
    </w:p>
    <w:p w:rsidR="00593EA5" w:rsidRPr="00CA2D1C" w:rsidRDefault="00593EA5" w:rsidP="00276C38">
      <w:pPr>
        <w:pStyle w:val="ListParagraph"/>
        <w:numPr>
          <w:ilvl w:val="0"/>
          <w:numId w:val="21"/>
        </w:numPr>
        <w:rPr>
          <w:sz w:val="20"/>
          <w:szCs w:val="20"/>
        </w:rPr>
      </w:pPr>
      <w:r w:rsidRPr="00CA2D1C">
        <w:rPr>
          <w:sz w:val="20"/>
          <w:szCs w:val="20"/>
        </w:rPr>
        <w:t>Abandon any buffered unsent transactions.</w:t>
      </w:r>
    </w:p>
    <w:p w:rsidR="00593EA5" w:rsidRPr="00CA2D1C" w:rsidRDefault="00593EA5" w:rsidP="00276C38">
      <w:pPr>
        <w:pStyle w:val="ListParagraph"/>
        <w:numPr>
          <w:ilvl w:val="0"/>
          <w:numId w:val="21"/>
        </w:numPr>
        <w:rPr>
          <w:sz w:val="20"/>
          <w:szCs w:val="20"/>
        </w:rPr>
      </w:pPr>
      <w:r w:rsidRPr="00CA2D1C">
        <w:rPr>
          <w:sz w:val="20"/>
          <w:szCs w:val="20"/>
        </w:rPr>
        <w:t>Clear any well-formed</w:t>
      </w:r>
      <w:r>
        <w:rPr>
          <w:sz w:val="20"/>
          <w:szCs w:val="20"/>
        </w:rPr>
        <w:t xml:space="preserve"> messages </w:t>
      </w:r>
      <w:r w:rsidRPr="00CA2D1C">
        <w:rPr>
          <w:sz w:val="20"/>
          <w:szCs w:val="20"/>
        </w:rPr>
        <w:t>received from the client on the synchronous c</w:t>
      </w:r>
      <w:r>
        <w:rPr>
          <w:sz w:val="20"/>
          <w:szCs w:val="20"/>
        </w:rPr>
        <w:t>hannel.</w:t>
      </w:r>
    </w:p>
    <w:p w:rsidR="00593EA5" w:rsidRPr="00CA2D1C" w:rsidRDefault="00593EA5" w:rsidP="00276C38">
      <w:pPr>
        <w:pStyle w:val="ListParagraph"/>
        <w:numPr>
          <w:ilvl w:val="0"/>
          <w:numId w:val="21"/>
        </w:numPr>
        <w:rPr>
          <w:sz w:val="20"/>
          <w:szCs w:val="20"/>
        </w:rPr>
      </w:pPr>
      <w:r w:rsidRPr="00CA2D1C">
        <w:rPr>
          <w:sz w:val="20"/>
          <w:szCs w:val="20"/>
        </w:rPr>
        <w:lastRenderedPageBreak/>
        <w:t xml:space="preserve">Accept and ignore subsequent synchronous messages until it finds the synchronous </w:t>
      </w:r>
      <w:r w:rsidRPr="00CA2D1C">
        <w:rPr>
          <w:i/>
          <w:sz w:val="20"/>
          <w:szCs w:val="20"/>
        </w:rPr>
        <w:t>DeviceClearComplete</w:t>
      </w:r>
      <w:r w:rsidRPr="00CA2D1C">
        <w:rPr>
          <w:sz w:val="20"/>
          <w:szCs w:val="20"/>
        </w:rPr>
        <w:t xml:space="preserve"> message. </w:t>
      </w:r>
    </w:p>
    <w:p w:rsidR="00593EA5" w:rsidRPr="00CA2D1C" w:rsidRDefault="00593EA5" w:rsidP="00276C38">
      <w:pPr>
        <w:pStyle w:val="ListParagraph"/>
        <w:numPr>
          <w:ilvl w:val="0"/>
          <w:numId w:val="21"/>
        </w:numPr>
        <w:rPr>
          <w:sz w:val="20"/>
          <w:szCs w:val="20"/>
        </w:rPr>
      </w:pPr>
      <w:r w:rsidRPr="00CA2D1C">
        <w:rPr>
          <w:sz w:val="20"/>
          <w:szCs w:val="20"/>
        </w:rPr>
        <w:t xml:space="preserve">Send </w:t>
      </w:r>
      <w:r w:rsidRPr="00CA2D1C">
        <w:rPr>
          <w:i/>
          <w:sz w:val="20"/>
          <w:szCs w:val="20"/>
        </w:rPr>
        <w:t>DeviceClearAcknowledge</w:t>
      </w:r>
      <w:r w:rsidRPr="00CA2D1C">
        <w:rPr>
          <w:sz w:val="20"/>
          <w:szCs w:val="20"/>
        </w:rPr>
        <w:t xml:space="preserve"> message back to the client (after the above steps are complete and it has received the device clear complete message).</w:t>
      </w:r>
    </w:p>
    <w:p w:rsidR="00593EA5" w:rsidRPr="00CA2D1C" w:rsidRDefault="00593EA5" w:rsidP="00276C38">
      <w:pPr>
        <w:pStyle w:val="ListParagraph"/>
        <w:numPr>
          <w:ilvl w:val="0"/>
          <w:numId w:val="21"/>
        </w:numPr>
        <w:rPr>
          <w:sz w:val="20"/>
          <w:szCs w:val="20"/>
        </w:rPr>
      </w:pPr>
      <w:r w:rsidRPr="00CA2D1C">
        <w:rPr>
          <w:sz w:val="20"/>
          <w:szCs w:val="20"/>
        </w:rPr>
        <w:t>Resume normal operation.</w:t>
      </w:r>
    </w:p>
    <w:p w:rsidR="00593EA5" w:rsidRPr="00CA2D1C" w:rsidRDefault="00593EA5" w:rsidP="00131DED">
      <w:pPr>
        <w:pStyle w:val="TableCell"/>
        <w:ind w:left="1080"/>
      </w:pPr>
    </w:p>
    <w:p w:rsidR="00593EA5" w:rsidRPr="00CA2D1C" w:rsidRDefault="00593EA5" w:rsidP="00885BAB">
      <w:pPr>
        <w:pStyle w:val="Body1"/>
      </w:pPr>
      <w:r w:rsidRPr="00CA2D1C">
        <w:t xml:space="preserve">If at any time during device clear management either the client or server encounter a poorly formed message they shall send a </w:t>
      </w:r>
      <w:r w:rsidRPr="00CA2D1C">
        <w:rPr>
          <w:i/>
        </w:rPr>
        <w:t>FatalError</w:t>
      </w:r>
      <w:r w:rsidRPr="00CA2D1C">
        <w:t xml:space="preserve"> message and do the </w:t>
      </w:r>
      <w:r w:rsidRPr="00CA2D1C">
        <w:rPr>
          <w:i/>
        </w:rPr>
        <w:t xml:space="preserve">FatalError </w:t>
      </w:r>
      <w:r w:rsidRPr="00CA2D1C">
        <w:t>processing</w:t>
      </w:r>
      <w:r w:rsidRPr="00CA2D1C">
        <w:rPr>
          <w:i/>
        </w:rPr>
        <w:t>.</w:t>
      </w:r>
      <w:r w:rsidRPr="00CA2D1C">
        <w:t xml:space="preserve"> </w:t>
      </w:r>
    </w:p>
    <w:p w:rsidR="00593EA5" w:rsidRPr="00CA2D1C" w:rsidRDefault="00593EA5" w:rsidP="00885BAB">
      <w:pPr>
        <w:pStyle w:val="Body1"/>
      </w:pPr>
    </w:p>
    <w:p w:rsidR="00593EA5" w:rsidRPr="00CA2D1C" w:rsidRDefault="00593EA5" w:rsidP="00885BAB">
      <w:pPr>
        <w:pStyle w:val="Body1"/>
      </w:pPr>
      <w:r w:rsidRPr="00CA2D1C">
        <w:t xml:space="preserve">If at any time during the device clear management the client or server determines that the other device is not responding in a timely fashion, it shall send a </w:t>
      </w:r>
      <w:r w:rsidRPr="00CA2D1C">
        <w:rPr>
          <w:i/>
        </w:rPr>
        <w:t xml:space="preserve">FatalError </w:t>
      </w:r>
      <w:r w:rsidRPr="00CA2D1C">
        <w:t xml:space="preserve">message and do the </w:t>
      </w:r>
      <w:r w:rsidRPr="00CA2D1C">
        <w:rPr>
          <w:i/>
        </w:rPr>
        <w:t>FatalError</w:t>
      </w:r>
      <w:r w:rsidRPr="00CA2D1C">
        <w:t xml:space="preserve"> processing.  The determination of an appropriate time may vary with the application, 40 to 120 seconds are reasonable values.</w:t>
      </w:r>
    </w:p>
    <w:p w:rsidR="00593EA5" w:rsidRPr="00CA2D1C" w:rsidRDefault="00593EA5" w:rsidP="00633636">
      <w:pPr>
        <w:pStyle w:val="Heading3"/>
      </w:pPr>
      <w:bookmarkStart w:id="134" w:name="_Toc263889050"/>
      <w:r w:rsidRPr="00CA2D1C">
        <w:t>Feature Negotiation</w:t>
      </w:r>
      <w:bookmarkEnd w:id="134"/>
    </w:p>
    <w:p w:rsidR="00593EA5" w:rsidRPr="00CA2D1C" w:rsidRDefault="00593EA5" w:rsidP="004974DC">
      <w:pPr>
        <w:pStyle w:val="Body"/>
      </w:pPr>
      <w:r w:rsidRPr="00CA2D1C">
        <w:t xml:space="preserve">During device clear, the features listed in </w:t>
      </w:r>
      <w:r w:rsidR="0091478C" w:rsidRPr="00CA2D1C">
        <w:fldChar w:fldCharType="begin"/>
      </w:r>
      <w:r w:rsidRPr="00CA2D1C">
        <w:instrText xml:space="preserve"> REF _Ref244073475 \h </w:instrText>
      </w:r>
      <w:r w:rsidR="0091478C" w:rsidRPr="00CA2D1C">
        <w:fldChar w:fldCharType="separate"/>
      </w:r>
      <w:r w:rsidR="00127944" w:rsidRPr="00CA2D1C">
        <w:t xml:space="preserve">Table </w:t>
      </w:r>
      <w:r w:rsidR="00127944">
        <w:rPr>
          <w:noProof/>
        </w:rPr>
        <w:t>24</w:t>
      </w:r>
      <w:r w:rsidR="0091478C" w:rsidRPr="00CA2D1C">
        <w:fldChar w:fldCharType="end"/>
      </w:r>
      <w:r w:rsidRPr="00CA2D1C">
        <w:t xml:space="preserve"> are negotiated between the client and server.  The features are specified through a feature bitmap that is sent in the control code of three different messages.</w:t>
      </w:r>
    </w:p>
    <w:p w:rsidR="00593EA5" w:rsidRPr="00CA2D1C" w:rsidRDefault="00593EA5" w:rsidP="00633636">
      <w:pPr>
        <w:pStyle w:val="Body1"/>
      </w:pPr>
    </w:p>
    <w:p w:rsidR="00593EA5" w:rsidRPr="00CA2D1C" w:rsidRDefault="00593EA5" w:rsidP="00633636">
      <w:pPr>
        <w:pStyle w:val="Body1"/>
      </w:pPr>
      <w:r w:rsidRPr="00CA2D1C">
        <w:t>The feature negotiation occurs in three steps:</w:t>
      </w:r>
    </w:p>
    <w:p w:rsidR="00593EA5" w:rsidRPr="00CA2D1C" w:rsidRDefault="00593EA5" w:rsidP="00633636">
      <w:pPr>
        <w:pStyle w:val="Body"/>
        <w:numPr>
          <w:ilvl w:val="0"/>
          <w:numId w:val="23"/>
        </w:numPr>
      </w:pPr>
      <w:r w:rsidRPr="00CA2D1C">
        <w:t xml:space="preserve">The server proposes values that it prefers with the </w:t>
      </w:r>
      <w:r w:rsidRPr="00CA2D1C">
        <w:rPr>
          <w:i/>
        </w:rPr>
        <w:t>AsyncDeviceClearAcknowledge</w:t>
      </w:r>
      <w:r w:rsidRPr="00CA2D1C">
        <w:t xml:space="preserve"> message.</w:t>
      </w:r>
    </w:p>
    <w:p w:rsidR="00593EA5" w:rsidRPr="00CA2D1C" w:rsidRDefault="00593EA5" w:rsidP="00633636">
      <w:pPr>
        <w:pStyle w:val="Body"/>
        <w:numPr>
          <w:ilvl w:val="0"/>
          <w:numId w:val="23"/>
        </w:numPr>
      </w:pPr>
      <w:r w:rsidRPr="00CA2D1C">
        <w:t xml:space="preserve">The client indicates values that it requests in the </w:t>
      </w:r>
      <w:r w:rsidRPr="00CA2D1C">
        <w:rPr>
          <w:i/>
        </w:rPr>
        <w:t>DeviceClearComplete</w:t>
      </w:r>
      <w:r w:rsidRPr="00CA2D1C">
        <w:t xml:space="preserve"> messge.</w:t>
      </w:r>
    </w:p>
    <w:p w:rsidR="00593EA5" w:rsidRPr="00CA2D1C" w:rsidRDefault="00593EA5" w:rsidP="00633636">
      <w:pPr>
        <w:pStyle w:val="Body"/>
        <w:numPr>
          <w:ilvl w:val="0"/>
          <w:numId w:val="23"/>
        </w:numPr>
      </w:pPr>
      <w:r w:rsidRPr="00CA2D1C">
        <w:t xml:space="preserve">The server indicates the values that both client and server will use in the </w:t>
      </w:r>
      <w:r w:rsidRPr="00CA2D1C">
        <w:rPr>
          <w:i/>
        </w:rPr>
        <w:t>DeviceClearAcknowledge</w:t>
      </w:r>
      <w:r w:rsidRPr="00CA2D1C">
        <w:t xml:space="preserve"> message.</w:t>
      </w:r>
    </w:p>
    <w:p w:rsidR="00593EA5" w:rsidRPr="00CA2D1C" w:rsidRDefault="00593EA5" w:rsidP="00633636">
      <w:pPr>
        <w:pStyle w:val="Body"/>
      </w:pPr>
      <w:r w:rsidRPr="00CA2D1C">
        <w:t xml:space="preserve">The server shall identify the default values it prefers for the features in the </w:t>
      </w:r>
      <w:r w:rsidRPr="00CA2D1C">
        <w:rPr>
          <w:i/>
        </w:rPr>
        <w:t>AsyncDeviceClearAcknowledge</w:t>
      </w:r>
      <w:r w:rsidRPr="00CA2D1C">
        <w:t xml:space="preserve"> message.  Servers shall support any such capabilities that it requests.</w:t>
      </w:r>
    </w:p>
    <w:p w:rsidR="00593EA5" w:rsidRPr="00CA2D1C" w:rsidRDefault="00593EA5" w:rsidP="00633636">
      <w:pPr>
        <w:pStyle w:val="Body"/>
      </w:pPr>
      <w:r w:rsidRPr="00CA2D1C">
        <w:t xml:space="preserve">The server shall accept the value proposed by the client in the </w:t>
      </w:r>
      <w:r w:rsidRPr="00CA2D1C">
        <w:rPr>
          <w:i/>
        </w:rPr>
        <w:t>DeviceClearComple</w:t>
      </w:r>
      <w:r w:rsidRPr="00CA2D1C">
        <w:t xml:space="preserve"> message if it is capable of supporting them. </w:t>
      </w:r>
    </w:p>
    <w:p w:rsidR="00593EA5" w:rsidRPr="00CA2D1C" w:rsidRDefault="00593EA5" w:rsidP="00633636">
      <w:pPr>
        <w:pStyle w:val="Body"/>
      </w:pPr>
      <w:r w:rsidRPr="00CA2D1C">
        <w:t xml:space="preserve">The client shall use the values specified by the server in the </w:t>
      </w:r>
      <w:r w:rsidRPr="00CA2D1C">
        <w:rPr>
          <w:i/>
        </w:rPr>
        <w:t xml:space="preserve">DeviceClearAcknowledge </w:t>
      </w:r>
      <w:r w:rsidRPr="00CA2D1C">
        <w:t xml:space="preserve"> message.</w:t>
      </w:r>
    </w:p>
    <w:p w:rsidR="00593EA5" w:rsidRPr="00CA2D1C" w:rsidRDefault="00593EA5" w:rsidP="00633636">
      <w:pPr>
        <w:pStyle w:val="Body"/>
      </w:pPr>
      <w:r w:rsidRPr="00CA2D1C">
        <w:t xml:space="preserve">Note that the </w:t>
      </w:r>
      <w:r w:rsidRPr="00CA2D1C">
        <w:rPr>
          <w:i/>
        </w:rPr>
        <w:t xml:space="preserve">InitializeResponse </w:t>
      </w:r>
      <w:r w:rsidRPr="00CA2D1C">
        <w:t>has the server preferred feature specified in it.</w:t>
      </w:r>
    </w:p>
    <w:p w:rsidR="00593EA5" w:rsidRPr="00CA2D1C" w:rsidRDefault="00593EA5" w:rsidP="00633636">
      <w:pPr>
        <w:pStyle w:val="Body"/>
      </w:pPr>
    </w:p>
    <w:p w:rsidR="00593EA5" w:rsidRPr="00CA2D1C" w:rsidRDefault="00593EA5" w:rsidP="004974DC">
      <w:pPr>
        <w:pStyle w:val="Caption"/>
        <w:keepNext/>
      </w:pPr>
      <w:bookmarkStart w:id="135" w:name="_Ref244073475"/>
      <w:r w:rsidRPr="00CA2D1C">
        <w:t xml:space="preserve">Table </w:t>
      </w:r>
      <w:fldSimple w:instr=" SEQ Table \* ARABIC ">
        <w:r w:rsidR="00127944">
          <w:rPr>
            <w:noProof/>
          </w:rPr>
          <w:t>24</w:t>
        </w:r>
      </w:fldSimple>
      <w:bookmarkEnd w:id="135"/>
      <w:r w:rsidRPr="00CA2D1C">
        <w:t xml:space="preserve"> Features negotiated during device clear</w:t>
      </w:r>
    </w:p>
    <w:tbl>
      <w:tblPr>
        <w:tblW w:w="0" w:type="auto"/>
        <w:jc w:val="center"/>
        <w:tblInd w:w="-2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20"/>
      </w:tblPr>
      <w:tblGrid>
        <w:gridCol w:w="2280"/>
        <w:gridCol w:w="2457"/>
        <w:gridCol w:w="3687"/>
      </w:tblGrid>
      <w:tr w:rsidR="00593EA5" w:rsidRPr="00CA2D1C" w:rsidTr="003D67C1">
        <w:trPr>
          <w:trHeight w:val="244"/>
          <w:jc w:val="center"/>
        </w:trPr>
        <w:tc>
          <w:tcPr>
            <w:tcW w:w="228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Control Code Bit Position</w:t>
            </w:r>
          </w:p>
        </w:tc>
        <w:tc>
          <w:tcPr>
            <w:tcW w:w="2457"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Name</w:t>
            </w:r>
          </w:p>
        </w:tc>
        <w:tc>
          <w:tcPr>
            <w:tcW w:w="3687"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Meaning</w:t>
            </w:r>
          </w:p>
        </w:tc>
      </w:tr>
      <w:tr w:rsidR="00593EA5" w:rsidRPr="00CA2D1C" w:rsidTr="003D67C1">
        <w:trPr>
          <w:jc w:val="center"/>
        </w:trPr>
        <w:tc>
          <w:tcPr>
            <w:tcW w:w="2280" w:type="dxa"/>
          </w:tcPr>
          <w:p w:rsidR="00593EA5" w:rsidRPr="00CA2D1C" w:rsidRDefault="00593EA5" w:rsidP="003D67C1">
            <w:pPr>
              <w:keepNext/>
              <w:keepLines/>
              <w:ind w:left="396" w:hanging="396"/>
              <w:jc w:val="center"/>
              <w:rPr>
                <w:sz w:val="20"/>
                <w:szCs w:val="20"/>
                <w:lang w:val="en-US"/>
              </w:rPr>
            </w:pPr>
            <w:r w:rsidRPr="00CA2D1C">
              <w:rPr>
                <w:sz w:val="20"/>
                <w:szCs w:val="20"/>
                <w:lang w:val="en-US"/>
              </w:rPr>
              <w:t>0</w:t>
            </w:r>
          </w:p>
        </w:tc>
        <w:tc>
          <w:tcPr>
            <w:tcW w:w="2457" w:type="dxa"/>
          </w:tcPr>
          <w:p w:rsidR="00593EA5" w:rsidRPr="00CA2D1C" w:rsidRDefault="00593EA5" w:rsidP="003D67C1">
            <w:pPr>
              <w:keepNext/>
              <w:keepLines/>
              <w:spacing w:before="40" w:after="40"/>
              <w:ind w:left="90"/>
              <w:jc w:val="both"/>
              <w:rPr>
                <w:sz w:val="20"/>
                <w:szCs w:val="20"/>
                <w:lang w:val="en-US"/>
              </w:rPr>
            </w:pPr>
            <w:r w:rsidRPr="00CA2D1C">
              <w:rPr>
                <w:sz w:val="20"/>
                <w:szCs w:val="20"/>
                <w:lang w:val="en-US"/>
              </w:rPr>
              <w:t>Overlapped</w:t>
            </w:r>
          </w:p>
        </w:tc>
        <w:tc>
          <w:tcPr>
            <w:tcW w:w="3687" w:type="dxa"/>
          </w:tcPr>
          <w:p w:rsidR="00593EA5" w:rsidRPr="00CA2D1C" w:rsidRDefault="00593EA5" w:rsidP="003D67C1">
            <w:pPr>
              <w:keepNext/>
              <w:keepLines/>
              <w:spacing w:before="40" w:after="40"/>
              <w:ind w:left="843" w:hanging="843"/>
              <w:jc w:val="both"/>
              <w:rPr>
                <w:sz w:val="20"/>
                <w:szCs w:val="20"/>
                <w:lang w:val="en-US"/>
              </w:rPr>
            </w:pPr>
            <w:r w:rsidRPr="00CA2D1C">
              <w:rPr>
                <w:sz w:val="20"/>
                <w:szCs w:val="20"/>
                <w:lang w:val="en-US"/>
              </w:rPr>
              <w:t xml:space="preserve">False- Synchronized mode </w:t>
            </w:r>
          </w:p>
          <w:p w:rsidR="00593EA5" w:rsidRPr="00CA2D1C" w:rsidRDefault="00593EA5" w:rsidP="003D67C1">
            <w:pPr>
              <w:keepNext/>
              <w:keepLines/>
              <w:spacing w:before="40" w:after="40"/>
              <w:ind w:left="843" w:hanging="843"/>
              <w:jc w:val="both"/>
              <w:rPr>
                <w:sz w:val="20"/>
                <w:szCs w:val="20"/>
                <w:lang w:val="en-US"/>
              </w:rPr>
            </w:pPr>
            <w:r w:rsidRPr="00CA2D1C">
              <w:rPr>
                <w:sz w:val="20"/>
                <w:szCs w:val="20"/>
                <w:lang w:val="en-US"/>
              </w:rPr>
              <w:t>True - Overlapped mode</w:t>
            </w:r>
          </w:p>
        </w:tc>
      </w:tr>
    </w:tbl>
    <w:p w:rsidR="00593EA5" w:rsidRPr="00CA2D1C" w:rsidRDefault="00593EA5" w:rsidP="00633636">
      <w:pPr>
        <w:pStyle w:val="Body"/>
      </w:pPr>
    </w:p>
    <w:p w:rsidR="00593EA5" w:rsidRPr="00CA2D1C" w:rsidRDefault="00593EA5" w:rsidP="00131DED">
      <w:pPr>
        <w:pStyle w:val="TableCell"/>
      </w:pPr>
    </w:p>
    <w:p w:rsidR="00593EA5" w:rsidRPr="00CA2D1C" w:rsidRDefault="00593EA5" w:rsidP="003641DA">
      <w:pPr>
        <w:pStyle w:val="Heading2"/>
      </w:pPr>
      <w:bookmarkStart w:id="136" w:name="_Toc242161682"/>
      <w:bookmarkStart w:id="137" w:name="_Toc263889051"/>
      <w:r w:rsidRPr="00CA2D1C">
        <w:lastRenderedPageBreak/>
        <w:t>Service Request</w:t>
      </w:r>
      <w:bookmarkEnd w:id="137"/>
      <w:r w:rsidRPr="00CA2D1C">
        <w:t xml:space="preserve"> </w:t>
      </w:r>
      <w:bookmarkEnd w:id="136"/>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25</w:t>
        </w:r>
      </w:fldSimple>
      <w:r w:rsidRPr="00CA2D1C">
        <w:t xml:space="preserve"> Service Request</w:t>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653"/>
        <w:gridCol w:w="1435"/>
        <w:gridCol w:w="4014"/>
        <w:gridCol w:w="2844"/>
      </w:tblGrid>
      <w:tr w:rsidR="00593EA5" w:rsidRPr="00CA2D1C" w:rsidTr="003D67C1">
        <w:tc>
          <w:tcPr>
            <w:tcW w:w="653"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1435"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401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 content</w:t>
            </w:r>
          </w:p>
        </w:tc>
        <w:tc>
          <w:tcPr>
            <w:tcW w:w="284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653"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1435"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4014" w:type="dxa"/>
          </w:tcPr>
          <w:p w:rsidR="00593EA5" w:rsidRPr="00CA2D1C" w:rsidRDefault="00593EA5" w:rsidP="003D67C1">
            <w:pPr>
              <w:keepNext/>
              <w:keepLines/>
              <w:jc w:val="center"/>
              <w:rPr>
                <w:sz w:val="20"/>
                <w:szCs w:val="20"/>
                <w:lang w:val="en-US"/>
              </w:rPr>
            </w:pPr>
            <w:r w:rsidRPr="00CA2D1C">
              <w:rPr>
                <w:sz w:val="20"/>
                <w:szCs w:val="20"/>
                <w:lang w:val="en-US"/>
              </w:rPr>
              <w:t>&lt;</w:t>
            </w:r>
            <w:r w:rsidRPr="00CA2D1C">
              <w:rPr>
                <w:i/>
                <w:sz w:val="20"/>
                <w:szCs w:val="20"/>
                <w:lang w:val="en-US"/>
              </w:rPr>
              <w:t>AsyncServiceRequest</w:t>
            </w:r>
            <w:r w:rsidRPr="00CA2D1C">
              <w:rPr>
                <w:sz w:val="20"/>
                <w:szCs w:val="20"/>
                <w:lang w:val="en-US"/>
              </w:rPr>
              <w:t>&gt;&lt;status&gt;&lt;0&gt;&lt;0&gt;</w:t>
            </w:r>
          </w:p>
        </w:tc>
        <w:tc>
          <w:tcPr>
            <w:tcW w:w="2844" w:type="dxa"/>
          </w:tcPr>
          <w:p w:rsidR="00593EA5" w:rsidRPr="00CA2D1C" w:rsidRDefault="00593EA5" w:rsidP="003D67C1">
            <w:pPr>
              <w:keepNext/>
              <w:keepLines/>
              <w:jc w:val="center"/>
              <w:rPr>
                <w:sz w:val="20"/>
                <w:szCs w:val="20"/>
                <w:lang w:val="en-US"/>
              </w:rPr>
            </w:pPr>
            <w:r w:rsidRPr="00CA2D1C">
              <w:rPr>
                <w:sz w:val="20"/>
                <w:szCs w:val="20"/>
                <w:lang w:val="en-US"/>
              </w:rPr>
              <w:t>Client Initiated request for service</w:t>
            </w:r>
          </w:p>
        </w:tc>
      </w:tr>
    </w:tbl>
    <w:p w:rsidR="00593EA5" w:rsidRPr="00CA2D1C" w:rsidRDefault="00593EA5" w:rsidP="00131DED">
      <w:pPr>
        <w:pStyle w:val="TableCell"/>
      </w:pPr>
    </w:p>
    <w:p w:rsidR="00593EA5" w:rsidRPr="00CA2D1C" w:rsidRDefault="00593EA5" w:rsidP="00885BAB">
      <w:pPr>
        <w:pStyle w:val="Body1"/>
      </w:pPr>
      <w:r w:rsidRPr="00CA2D1C">
        <w:t xml:space="preserve">The server requests service by sending the </w:t>
      </w:r>
      <w:r w:rsidRPr="00CA2D1C">
        <w:rPr>
          <w:i/>
        </w:rPr>
        <w:t>AsyncServiceRequest</w:t>
      </w:r>
      <w:r w:rsidRPr="00CA2D1C">
        <w:t xml:space="preserve"> message.  </w:t>
      </w:r>
    </w:p>
    <w:p w:rsidR="00593EA5" w:rsidRPr="00CA2D1C" w:rsidRDefault="00593EA5" w:rsidP="00885BAB">
      <w:pPr>
        <w:pStyle w:val="Body1"/>
      </w:pPr>
      <w:r w:rsidRPr="00CA2D1C">
        <w:t xml:space="preserve"> </w:t>
      </w:r>
    </w:p>
    <w:p w:rsidR="00593EA5" w:rsidRPr="00CA2D1C" w:rsidRDefault="00593EA5" w:rsidP="00C61988">
      <w:pPr>
        <w:pStyle w:val="Body1"/>
      </w:pPr>
      <w:r w:rsidRPr="00CA2D1C">
        <w:t>The control code contains the 8-bit status register.</w:t>
      </w:r>
    </w:p>
    <w:p w:rsidR="00593EA5" w:rsidRPr="00CA2D1C" w:rsidRDefault="00593EA5" w:rsidP="00885BAB">
      <w:pPr>
        <w:pStyle w:val="Body1"/>
      </w:pPr>
    </w:p>
    <w:p w:rsidR="00593EA5" w:rsidRPr="00CA2D1C" w:rsidRDefault="00593EA5" w:rsidP="00885BAB">
      <w:pPr>
        <w:pStyle w:val="Body1"/>
      </w:pPr>
      <w:r w:rsidRPr="00CA2D1C">
        <w:t xml:space="preserve">No values, including rqs (request service), are cleared in the status register.  Note that since no values are cleared, the client must do a </w:t>
      </w:r>
      <w:r w:rsidRPr="00CA2D1C">
        <w:rPr>
          <w:i/>
        </w:rPr>
        <w:t>AsyncStatusQuery</w:t>
      </w:r>
      <w:r w:rsidRPr="00CA2D1C">
        <w:t xml:space="preserve"> to clear the rqs bit and enable additional </w:t>
      </w:r>
      <w:r w:rsidRPr="00CA2D1C">
        <w:rPr>
          <w:i/>
        </w:rPr>
        <w:t>AsyncServiceRequest</w:t>
      </w:r>
      <w:r w:rsidRPr="00CA2D1C">
        <w:t xml:space="preserve"> messages.</w:t>
      </w:r>
    </w:p>
    <w:p w:rsidR="00593EA5" w:rsidRPr="00CA2D1C" w:rsidRDefault="00593EA5" w:rsidP="00131DED">
      <w:pPr>
        <w:pStyle w:val="TableCell"/>
        <w:ind w:left="720"/>
      </w:pPr>
    </w:p>
    <w:p w:rsidR="00593EA5" w:rsidRPr="00CA2D1C" w:rsidRDefault="00593EA5" w:rsidP="00885BAB">
      <w:pPr>
        <w:pStyle w:val="Body1"/>
      </w:pPr>
      <w:r w:rsidRPr="00CA2D1C">
        <w:t>This message is not acknowledged.</w:t>
      </w:r>
    </w:p>
    <w:p w:rsidR="00593EA5" w:rsidRPr="00CA2D1C" w:rsidRDefault="00593EA5" w:rsidP="003641DA">
      <w:pPr>
        <w:pStyle w:val="Heading2"/>
      </w:pPr>
      <w:bookmarkStart w:id="138" w:name="_Toc242161683"/>
      <w:bookmarkStart w:id="139" w:name="_Ref244077775"/>
      <w:bookmarkStart w:id="140" w:name="_Ref244077784"/>
      <w:bookmarkStart w:id="141" w:name="_Ref244078353"/>
      <w:bookmarkStart w:id="142" w:name="_Ref244078378"/>
      <w:bookmarkStart w:id="143" w:name="_Toc263889052"/>
      <w:r w:rsidRPr="00CA2D1C">
        <w:lastRenderedPageBreak/>
        <w:t>Status Query Transaction</w:t>
      </w:r>
      <w:bookmarkEnd w:id="138"/>
      <w:bookmarkEnd w:id="139"/>
      <w:bookmarkEnd w:id="140"/>
      <w:bookmarkEnd w:id="141"/>
      <w:bookmarkEnd w:id="142"/>
      <w:bookmarkEnd w:id="143"/>
    </w:p>
    <w:p w:rsidR="00593EA5" w:rsidRPr="00CA2D1C" w:rsidRDefault="00593EA5" w:rsidP="00131DED">
      <w:pPr>
        <w:rPr>
          <w:sz w:val="20"/>
          <w:szCs w:val="20"/>
          <w:lang w:val="en-US"/>
        </w:rPr>
      </w:pPr>
    </w:p>
    <w:p w:rsidR="00593EA5" w:rsidRPr="00CA2D1C" w:rsidRDefault="00593EA5" w:rsidP="00131DED">
      <w:pPr>
        <w:pStyle w:val="Caption"/>
        <w:keepNext/>
      </w:pPr>
      <w:r w:rsidRPr="00CA2D1C">
        <w:t xml:space="preserve">Table </w:t>
      </w:r>
      <w:fldSimple w:instr=" SEQ Table \* ARABIC ">
        <w:r w:rsidR="00127944">
          <w:rPr>
            <w:noProof/>
          </w:rPr>
          <w:t>26</w:t>
        </w:r>
      </w:fldSimple>
      <w:r w:rsidRPr="00CA2D1C">
        <w:t xml:space="preserve"> Status Message</w:t>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43" w:type="dxa"/>
        </w:tblCellMar>
        <w:tblLook w:val="00A0"/>
      </w:tblPr>
      <w:tblGrid>
        <w:gridCol w:w="522"/>
        <w:gridCol w:w="810"/>
        <w:gridCol w:w="4950"/>
        <w:gridCol w:w="2664"/>
      </w:tblGrid>
      <w:tr w:rsidR="00593EA5" w:rsidRPr="00CA2D1C" w:rsidTr="003D67C1">
        <w:tc>
          <w:tcPr>
            <w:tcW w:w="522" w:type="dxa"/>
            <w:tcBorders>
              <w:bottom w:val="double" w:sz="4" w:space="0" w:color="auto"/>
            </w:tcBorders>
          </w:tcPr>
          <w:p w:rsidR="00593EA5" w:rsidRPr="00CA2D1C" w:rsidRDefault="00593EA5" w:rsidP="003D67C1">
            <w:pPr>
              <w:keepNext/>
              <w:keepLines/>
              <w:jc w:val="center"/>
              <w:rPr>
                <w:rFonts w:ascii="Calibri" w:hAnsi="Calibri"/>
                <w:b/>
                <w:i/>
                <w:sz w:val="20"/>
                <w:szCs w:val="20"/>
                <w:lang w:val="en-US"/>
              </w:rPr>
            </w:pPr>
            <w:r w:rsidRPr="00CA2D1C">
              <w:rPr>
                <w:rFonts w:ascii="Calibri" w:hAnsi="Calibri"/>
                <w:b/>
                <w:i/>
                <w:sz w:val="20"/>
                <w:szCs w:val="20"/>
                <w:lang w:val="en-US"/>
              </w:rPr>
              <w:t>Step</w:t>
            </w:r>
          </w:p>
        </w:tc>
        <w:tc>
          <w:tcPr>
            <w:tcW w:w="81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Sender</w:t>
            </w:r>
          </w:p>
        </w:tc>
        <w:tc>
          <w:tcPr>
            <w:tcW w:w="4950"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Message content</w:t>
            </w:r>
          </w:p>
        </w:tc>
        <w:tc>
          <w:tcPr>
            <w:tcW w:w="2664" w:type="dxa"/>
            <w:tcBorders>
              <w:bottom w:val="double" w:sz="4" w:space="0" w:color="auto"/>
            </w:tcBorders>
          </w:tcPr>
          <w:p w:rsidR="00593EA5" w:rsidRPr="00CA2D1C" w:rsidRDefault="00593EA5" w:rsidP="003D67C1">
            <w:pPr>
              <w:keepNext/>
              <w:keepLines/>
              <w:jc w:val="center"/>
              <w:rPr>
                <w:rFonts w:ascii="Calibri" w:hAnsi="Calibri"/>
                <w:b/>
                <w:sz w:val="20"/>
                <w:szCs w:val="20"/>
                <w:lang w:val="en-US"/>
              </w:rPr>
            </w:pPr>
            <w:r w:rsidRPr="00CA2D1C">
              <w:rPr>
                <w:rFonts w:ascii="Calibri" w:hAnsi="Calibri"/>
                <w:b/>
                <w:sz w:val="20"/>
                <w:szCs w:val="20"/>
                <w:lang w:val="en-US"/>
              </w:rPr>
              <w:t>Action</w:t>
            </w:r>
          </w:p>
        </w:tc>
      </w:tr>
      <w:tr w:rsidR="00593EA5" w:rsidRPr="00CA2D1C" w:rsidTr="003D67C1">
        <w:tc>
          <w:tcPr>
            <w:tcW w:w="522"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1</w:t>
            </w:r>
          </w:p>
        </w:tc>
        <w:tc>
          <w:tcPr>
            <w:tcW w:w="810" w:type="dxa"/>
          </w:tcPr>
          <w:p w:rsidR="00593EA5" w:rsidRPr="00CA2D1C" w:rsidRDefault="00593EA5" w:rsidP="003D67C1">
            <w:pPr>
              <w:keepNext/>
              <w:keepLines/>
              <w:jc w:val="center"/>
              <w:rPr>
                <w:sz w:val="20"/>
                <w:szCs w:val="20"/>
                <w:lang w:val="en-US"/>
              </w:rPr>
            </w:pPr>
            <w:r w:rsidRPr="00CA2D1C">
              <w:rPr>
                <w:sz w:val="20"/>
                <w:szCs w:val="20"/>
                <w:lang w:val="en-US"/>
              </w:rPr>
              <w:t>Client</w:t>
            </w:r>
          </w:p>
        </w:tc>
        <w:tc>
          <w:tcPr>
            <w:tcW w:w="4950" w:type="dxa"/>
          </w:tcPr>
          <w:p w:rsidR="00593EA5" w:rsidRPr="00CA2D1C" w:rsidRDefault="00593EA5" w:rsidP="003D67C1">
            <w:pPr>
              <w:keepNext/>
              <w:keepLines/>
              <w:jc w:val="center"/>
              <w:rPr>
                <w:sz w:val="20"/>
                <w:szCs w:val="20"/>
                <w:lang w:val="en-US"/>
              </w:rPr>
            </w:pPr>
            <w:r w:rsidRPr="00CA2D1C">
              <w:rPr>
                <w:sz w:val="20"/>
                <w:szCs w:val="20"/>
                <w:lang w:val="en-US"/>
              </w:rPr>
              <w:t>&lt;</w:t>
            </w:r>
            <w:r w:rsidRPr="00CA2D1C">
              <w:rPr>
                <w:i/>
                <w:sz w:val="20"/>
                <w:szCs w:val="20"/>
                <w:lang w:val="en-US"/>
              </w:rPr>
              <w:t>AsyncStatusQuery</w:t>
            </w:r>
            <w:r w:rsidRPr="00CA2D1C">
              <w:rPr>
                <w:sz w:val="20"/>
                <w:szCs w:val="20"/>
                <w:lang w:val="en-US"/>
              </w:rPr>
              <w:t>&gt;&lt;RMT-delivered&gt;&lt;MessageID&gt;&lt;0&gt;</w:t>
            </w:r>
          </w:p>
        </w:tc>
        <w:tc>
          <w:tcPr>
            <w:tcW w:w="2664" w:type="dxa"/>
          </w:tcPr>
          <w:p w:rsidR="00593EA5" w:rsidRPr="00CA2D1C" w:rsidRDefault="00593EA5" w:rsidP="003D67C1">
            <w:pPr>
              <w:keepNext/>
              <w:keepLines/>
              <w:jc w:val="center"/>
              <w:rPr>
                <w:sz w:val="20"/>
                <w:szCs w:val="20"/>
                <w:lang w:val="en-US"/>
              </w:rPr>
            </w:pPr>
            <w:r w:rsidRPr="00CA2D1C">
              <w:rPr>
                <w:sz w:val="20"/>
                <w:szCs w:val="20"/>
                <w:lang w:val="en-US"/>
              </w:rPr>
              <w:t>Client Initiates a request for status</w:t>
            </w:r>
          </w:p>
        </w:tc>
      </w:tr>
      <w:tr w:rsidR="00593EA5" w:rsidRPr="00CA2D1C" w:rsidTr="003D67C1">
        <w:tc>
          <w:tcPr>
            <w:tcW w:w="522" w:type="dxa"/>
            <w:tcBorders>
              <w:right w:val="single" w:sz="12" w:space="0" w:color="auto"/>
            </w:tcBorders>
          </w:tcPr>
          <w:p w:rsidR="00593EA5" w:rsidRPr="00CA2D1C" w:rsidRDefault="00593EA5" w:rsidP="003D67C1">
            <w:pPr>
              <w:keepNext/>
              <w:keepLines/>
              <w:jc w:val="center"/>
              <w:rPr>
                <w:i/>
                <w:sz w:val="20"/>
                <w:szCs w:val="20"/>
                <w:lang w:val="en-US"/>
              </w:rPr>
            </w:pPr>
            <w:r w:rsidRPr="00CA2D1C">
              <w:rPr>
                <w:i/>
                <w:sz w:val="20"/>
                <w:szCs w:val="20"/>
                <w:lang w:val="en-US"/>
              </w:rPr>
              <w:t>2</w:t>
            </w:r>
          </w:p>
        </w:tc>
        <w:tc>
          <w:tcPr>
            <w:tcW w:w="810" w:type="dxa"/>
          </w:tcPr>
          <w:p w:rsidR="00593EA5" w:rsidRPr="00CA2D1C" w:rsidRDefault="00593EA5" w:rsidP="003D67C1">
            <w:pPr>
              <w:keepNext/>
              <w:keepLines/>
              <w:jc w:val="center"/>
              <w:rPr>
                <w:sz w:val="20"/>
                <w:szCs w:val="20"/>
                <w:lang w:val="en-US"/>
              </w:rPr>
            </w:pPr>
            <w:r w:rsidRPr="00CA2D1C">
              <w:rPr>
                <w:sz w:val="20"/>
                <w:szCs w:val="20"/>
                <w:lang w:val="en-US"/>
              </w:rPr>
              <w:t>Server</w:t>
            </w:r>
          </w:p>
        </w:tc>
        <w:tc>
          <w:tcPr>
            <w:tcW w:w="4950" w:type="dxa"/>
          </w:tcPr>
          <w:p w:rsidR="00593EA5" w:rsidRPr="00CA2D1C" w:rsidRDefault="00593EA5" w:rsidP="003D67C1">
            <w:pPr>
              <w:keepNext/>
              <w:keepLines/>
              <w:jc w:val="center"/>
              <w:rPr>
                <w:sz w:val="20"/>
                <w:szCs w:val="20"/>
                <w:lang w:val="en-US"/>
              </w:rPr>
            </w:pPr>
            <w:r w:rsidRPr="00CA2D1C">
              <w:rPr>
                <w:sz w:val="20"/>
                <w:szCs w:val="20"/>
                <w:lang w:val="en-US"/>
              </w:rPr>
              <w:t>&lt;</w:t>
            </w:r>
            <w:r w:rsidRPr="00CA2D1C">
              <w:rPr>
                <w:i/>
                <w:sz w:val="20"/>
                <w:szCs w:val="20"/>
                <w:lang w:val="en-US"/>
              </w:rPr>
              <w:t>AsyncStatusResponse</w:t>
            </w:r>
            <w:r w:rsidRPr="00CA2D1C">
              <w:rPr>
                <w:sz w:val="20"/>
                <w:szCs w:val="20"/>
                <w:lang w:val="en-US"/>
              </w:rPr>
              <w:t>&gt;&lt;status&gt;&lt;0&gt;&lt;0&gt;</w:t>
            </w:r>
          </w:p>
        </w:tc>
        <w:tc>
          <w:tcPr>
            <w:tcW w:w="2664" w:type="dxa"/>
          </w:tcPr>
          <w:p w:rsidR="00593EA5" w:rsidRPr="00CA2D1C" w:rsidRDefault="00593EA5" w:rsidP="003D67C1">
            <w:pPr>
              <w:keepNext/>
              <w:keepLines/>
              <w:jc w:val="center"/>
              <w:rPr>
                <w:sz w:val="20"/>
                <w:szCs w:val="20"/>
                <w:lang w:val="en-US"/>
              </w:rPr>
            </w:pPr>
            <w:r w:rsidRPr="00CA2D1C">
              <w:rPr>
                <w:sz w:val="20"/>
                <w:szCs w:val="20"/>
                <w:lang w:val="en-US"/>
              </w:rPr>
              <w:t>Status information is sent back in the control code field</w:t>
            </w:r>
          </w:p>
        </w:tc>
      </w:tr>
    </w:tbl>
    <w:p w:rsidR="00593EA5" w:rsidRPr="00CA2D1C" w:rsidRDefault="00593EA5" w:rsidP="00131DED">
      <w:pPr>
        <w:rPr>
          <w:sz w:val="20"/>
          <w:szCs w:val="20"/>
          <w:lang w:val="en-US"/>
        </w:rPr>
      </w:pPr>
    </w:p>
    <w:p w:rsidR="00593EA5" w:rsidRPr="00CA2D1C" w:rsidRDefault="00593EA5" w:rsidP="00131DED">
      <w:pPr>
        <w:rPr>
          <w:sz w:val="20"/>
          <w:szCs w:val="20"/>
          <w:lang w:val="en-US"/>
        </w:rPr>
      </w:pPr>
    </w:p>
    <w:p w:rsidR="00593EA5" w:rsidRPr="00CA2D1C" w:rsidRDefault="00593EA5" w:rsidP="00183068">
      <w:pPr>
        <w:pStyle w:val="Body1"/>
      </w:pPr>
      <w:r w:rsidRPr="00CA2D1C">
        <w:t>The status query provides a 8-bit status response from the server that corresponds to the VISA viReadSTB operation.  The status query is initiated by the client and sent on the asynchronous channel.</w:t>
      </w:r>
    </w:p>
    <w:p w:rsidR="00593EA5" w:rsidRPr="00CA2D1C" w:rsidRDefault="00593EA5" w:rsidP="00B34F3B">
      <w:pPr>
        <w:pStyle w:val="Body"/>
      </w:pPr>
      <w:r w:rsidRPr="00CA2D1C">
        <w:t>The calculation of the message available bit (MAV) of the status response differs for overlapped and synchronized modes and requires the client to provide a different Message ID.</w:t>
      </w:r>
    </w:p>
    <w:p w:rsidR="00593EA5" w:rsidRPr="00CA2D1C" w:rsidRDefault="00593EA5" w:rsidP="00183068">
      <w:pPr>
        <w:rPr>
          <w:sz w:val="20"/>
          <w:szCs w:val="20"/>
          <w:lang w:val="en-US"/>
        </w:rPr>
      </w:pPr>
    </w:p>
    <w:p w:rsidR="00593EA5" w:rsidRPr="00CA2D1C" w:rsidRDefault="00593EA5" w:rsidP="00183068">
      <w:pPr>
        <w:pStyle w:val="Body1"/>
      </w:pPr>
      <w:r w:rsidRPr="00CA2D1C">
        <w:t xml:space="preserve">The following are the fields of the </w:t>
      </w:r>
      <w:r w:rsidRPr="00CA2D1C">
        <w:rPr>
          <w:i/>
        </w:rPr>
        <w:t>AsyncStatusQuery</w:t>
      </w:r>
      <w:r w:rsidRPr="00CA2D1C">
        <w:t xml:space="preserve"> client message:</w:t>
      </w:r>
    </w:p>
    <w:p w:rsidR="00593EA5" w:rsidRPr="00CA2D1C" w:rsidRDefault="00593EA5" w:rsidP="00183068">
      <w:pPr>
        <w:rPr>
          <w:sz w:val="20"/>
          <w:szCs w:val="20"/>
          <w:lang w:val="en-US"/>
        </w:rPr>
      </w:pPr>
    </w:p>
    <w:p w:rsidR="00593EA5" w:rsidRPr="00CA2D1C" w:rsidRDefault="00593EA5" w:rsidP="00183068">
      <w:pPr>
        <w:pStyle w:val="BodyHanging1"/>
      </w:pPr>
      <w:r w:rsidRPr="00CA2D1C">
        <w:t>RMT-delivered</w:t>
      </w:r>
      <w:r w:rsidRPr="00CA2D1C">
        <w:tab/>
        <w:t xml:space="preserve">RMT-delivered is 1 if this is the first </w:t>
      </w:r>
      <w:r w:rsidRPr="00CA2D1C">
        <w:rPr>
          <w:i/>
        </w:rPr>
        <w:t>Data</w:t>
      </w:r>
      <w:r w:rsidRPr="00CA2D1C">
        <w:t xml:space="preserve">, </w:t>
      </w:r>
      <w:r w:rsidRPr="00CA2D1C">
        <w:rPr>
          <w:i/>
        </w:rPr>
        <w:t>DataEND,Trigger</w:t>
      </w:r>
      <w:r w:rsidRPr="00CA2D1C">
        <w:t xml:space="preserve"> or </w:t>
      </w:r>
      <w:r w:rsidRPr="00CA2D1C">
        <w:rPr>
          <w:i/>
        </w:rPr>
        <w:t>AsyncStatusRequest</w:t>
      </w:r>
      <w:r w:rsidRPr="00CA2D1C">
        <w:t xml:space="preserve"> message since the client delivered RMT to the application layer. Note that RMT-delivered is only reported once.</w:t>
      </w:r>
    </w:p>
    <w:p w:rsidR="00593EA5" w:rsidRPr="00CA2D1C" w:rsidRDefault="00593EA5" w:rsidP="00183068">
      <w:pPr>
        <w:pStyle w:val="BodyHanging1"/>
      </w:pPr>
    </w:p>
    <w:p w:rsidR="00593EA5" w:rsidRPr="00CA2D1C" w:rsidRDefault="00593EA5" w:rsidP="00183068">
      <w:pPr>
        <w:pStyle w:val="BodyHanging1"/>
      </w:pPr>
      <w:r w:rsidRPr="00CA2D1C">
        <w:t>MessageID</w:t>
      </w:r>
      <w:r w:rsidRPr="00CA2D1C">
        <w:tab/>
        <w:t xml:space="preserve">In synchronized mode, this field contains the MessageID of the most recent </w:t>
      </w:r>
      <w:r w:rsidRPr="00CA2D1C">
        <w:rPr>
          <w:i/>
        </w:rPr>
        <w:t>Data, DataEND,</w:t>
      </w:r>
      <w:r w:rsidRPr="00CA2D1C">
        <w:t xml:space="preserve">or </w:t>
      </w:r>
      <w:r w:rsidRPr="00CA2D1C">
        <w:rPr>
          <w:i/>
        </w:rPr>
        <w:t>Trigger</w:t>
      </w:r>
      <w:r w:rsidRPr="00CA2D1C">
        <w:t xml:space="preserve"> message sent by the client.  </w:t>
      </w:r>
    </w:p>
    <w:p w:rsidR="00593EA5" w:rsidRPr="00CA2D1C" w:rsidRDefault="00593EA5" w:rsidP="00183068">
      <w:pPr>
        <w:pStyle w:val="BodyHanging1"/>
      </w:pPr>
      <w:r w:rsidRPr="00CA2D1C">
        <w:tab/>
      </w:r>
    </w:p>
    <w:p w:rsidR="00593EA5" w:rsidRPr="00CA2D1C" w:rsidRDefault="00593EA5" w:rsidP="00183068">
      <w:pPr>
        <w:pStyle w:val="BodyHanging1"/>
      </w:pPr>
      <w:r w:rsidRPr="00CA2D1C">
        <w:tab/>
        <w:t xml:space="preserve">In overlapped mode, this field contains the MessageID of the most recent </w:t>
      </w:r>
      <w:r w:rsidRPr="00CA2D1C">
        <w:rPr>
          <w:i/>
        </w:rPr>
        <w:t>Data</w:t>
      </w:r>
      <w:r w:rsidRPr="00CA2D1C">
        <w:t xml:space="preserve"> or </w:t>
      </w:r>
      <w:r w:rsidRPr="00CA2D1C">
        <w:rPr>
          <w:i/>
        </w:rPr>
        <w:t>DataEND</w:t>
      </w:r>
      <w:r w:rsidRPr="00CA2D1C">
        <w:t xml:space="preserve"> message delivered to the client application layer.</w:t>
      </w:r>
    </w:p>
    <w:p w:rsidR="00593EA5" w:rsidRPr="00CA2D1C" w:rsidRDefault="00593EA5" w:rsidP="00183068">
      <w:pPr>
        <w:ind w:left="2880" w:hanging="2016"/>
        <w:rPr>
          <w:sz w:val="20"/>
          <w:szCs w:val="20"/>
          <w:lang w:val="en-US"/>
        </w:rPr>
      </w:pPr>
    </w:p>
    <w:p w:rsidR="00593EA5" w:rsidRPr="00CA2D1C" w:rsidRDefault="00593EA5" w:rsidP="00183068">
      <w:pPr>
        <w:pStyle w:val="Body1"/>
      </w:pPr>
      <w:r w:rsidRPr="00CA2D1C">
        <w:t xml:space="preserve">The following are the fields of the </w:t>
      </w:r>
      <w:r w:rsidRPr="00CA2D1C">
        <w:rPr>
          <w:i/>
        </w:rPr>
        <w:t>AsyncStatusResponse</w:t>
      </w:r>
      <w:r w:rsidRPr="00CA2D1C">
        <w:t xml:space="preserve"> server message:</w:t>
      </w:r>
    </w:p>
    <w:p w:rsidR="00593EA5" w:rsidRPr="00CA2D1C" w:rsidRDefault="00593EA5" w:rsidP="00183068">
      <w:pPr>
        <w:ind w:left="2880" w:hanging="2016"/>
        <w:rPr>
          <w:sz w:val="20"/>
          <w:szCs w:val="20"/>
          <w:lang w:val="en-US"/>
        </w:rPr>
      </w:pPr>
    </w:p>
    <w:p w:rsidR="00593EA5" w:rsidRPr="00CA2D1C" w:rsidRDefault="00593EA5" w:rsidP="00183068">
      <w:pPr>
        <w:pStyle w:val="BodyHanging1"/>
      </w:pPr>
      <w:r w:rsidRPr="00CA2D1C">
        <w:t>status</w:t>
      </w:r>
      <w:r w:rsidRPr="00CA2D1C">
        <w:tab/>
        <w:t xml:space="preserve">This field contains an 8-bit status response from the server.  </w:t>
      </w:r>
    </w:p>
    <w:p w:rsidR="00593EA5" w:rsidRPr="00CA2D1C" w:rsidRDefault="00593EA5" w:rsidP="00183068">
      <w:pPr>
        <w:pStyle w:val="BodyHanging1"/>
      </w:pPr>
    </w:p>
    <w:p w:rsidR="00593EA5" w:rsidRDefault="00593EA5" w:rsidP="00B34F3B">
      <w:pPr>
        <w:pStyle w:val="Body1"/>
      </w:pPr>
      <w:r w:rsidRPr="00CA2D1C">
        <w:t xml:space="preserve">When clients send </w:t>
      </w:r>
      <w:r w:rsidRPr="00CA2D1C">
        <w:rPr>
          <w:i/>
        </w:rPr>
        <w:t>StatusQuery</w:t>
      </w:r>
      <w:r w:rsidRPr="00CA2D1C">
        <w:t xml:space="preserve"> messages, they shall set the message header to the MessageID field of the message header of the most recently sent </w:t>
      </w:r>
      <w:r w:rsidRPr="00CA2D1C">
        <w:rPr>
          <w:i/>
        </w:rPr>
        <w:t>Data, DataEND,</w:t>
      </w:r>
      <w:r w:rsidRPr="00CA2D1C">
        <w:t xml:space="preserve"> or </w:t>
      </w:r>
      <w:r w:rsidRPr="00CA2D1C">
        <w:rPr>
          <w:i/>
        </w:rPr>
        <w:t>Trigger</w:t>
      </w:r>
      <w:r w:rsidRPr="00CA2D1C">
        <w:t xml:space="preserve"> message.  See section </w:t>
      </w:r>
      <w:r w:rsidR="0091478C" w:rsidRPr="00CA2D1C">
        <w:fldChar w:fldCharType="begin"/>
      </w:r>
      <w:r w:rsidRPr="00CA2D1C">
        <w:instrText xml:space="preserve"> REF _Ref253557256 \r \h </w:instrText>
      </w:r>
      <w:r w:rsidR="0091478C" w:rsidRPr="00CA2D1C">
        <w:fldChar w:fldCharType="separate"/>
      </w:r>
      <w:r w:rsidR="00127944">
        <w:t>3</w:t>
      </w:r>
      <w:r w:rsidR="0091478C" w:rsidRPr="00CA2D1C">
        <w:fldChar w:fldCharType="end"/>
      </w:r>
      <w:r w:rsidRPr="00CA2D1C">
        <w:t xml:space="preserve">, </w:t>
      </w:r>
      <w:fldSimple w:instr=" REF _Ref253557256 \h  \* MERGEFORMAT ">
        <w:r w:rsidR="00127944" w:rsidRPr="00127944">
          <w:rPr>
            <w:i/>
          </w:rPr>
          <w:t>Overlapped and Synchronized Modes</w:t>
        </w:r>
      </w:fldSimple>
      <w:r w:rsidRPr="00CA2D1C">
        <w:rPr>
          <w:i/>
        </w:rPr>
        <w:t xml:space="preserve"> </w:t>
      </w:r>
      <w:r w:rsidRPr="00CA2D1C">
        <w:t>for the server construction of the status response.</w:t>
      </w:r>
    </w:p>
    <w:p w:rsidR="00127420" w:rsidRPr="00D21F19" w:rsidRDefault="00127420" w:rsidP="00127420">
      <w:pPr>
        <w:pStyle w:val="Body"/>
      </w:pPr>
      <w:r>
        <w:t>A</w:t>
      </w:r>
      <w:r w:rsidRPr="00537403">
        <w:t>fter the Initialization and Device Clear transaction</w:t>
      </w:r>
      <w:r>
        <w:t>s</w:t>
      </w:r>
      <w:r w:rsidRPr="00537403">
        <w:t>, the client shall use the MessageID = 0x</w:t>
      </w:r>
      <w:r>
        <w:t>fffffefe</w:t>
      </w:r>
      <w:r w:rsidRPr="00537403">
        <w:t xml:space="preserve"> (0x</w:t>
      </w:r>
      <w:r>
        <w:t>ffffff</w:t>
      </w:r>
      <w:r w:rsidRPr="00537403">
        <w:t xml:space="preserve">00-2) </w:t>
      </w:r>
      <w:r>
        <w:t xml:space="preserve">in the </w:t>
      </w:r>
      <w:r w:rsidRPr="00D81D46">
        <w:rPr>
          <w:i/>
          <w:color w:val="000000"/>
        </w:rPr>
        <w:t>Async</w:t>
      </w:r>
      <w:r>
        <w:rPr>
          <w:i/>
          <w:color w:val="000000"/>
        </w:rPr>
        <w:t>StatusQuery</w:t>
      </w:r>
      <w:r>
        <w:t xml:space="preserve"> message</w:t>
      </w:r>
      <w:r w:rsidRPr="00537403">
        <w:t>.</w:t>
      </w:r>
    </w:p>
    <w:p w:rsidR="00127420" w:rsidRPr="00127420" w:rsidRDefault="00127420" w:rsidP="00127420">
      <w:pPr>
        <w:pStyle w:val="Body"/>
      </w:pPr>
    </w:p>
    <w:p w:rsidR="00593EA5" w:rsidRPr="00CA2D1C" w:rsidRDefault="00593EA5" w:rsidP="00183068">
      <w:pPr>
        <w:pStyle w:val="BodyHanging1"/>
      </w:pPr>
    </w:p>
    <w:p w:rsidR="00593EA5" w:rsidRPr="00CA2D1C" w:rsidRDefault="00593EA5" w:rsidP="00131DED">
      <w:pPr>
        <w:rPr>
          <w:sz w:val="20"/>
          <w:szCs w:val="20"/>
          <w:lang w:val="en-US" w:eastAsia="en-US"/>
        </w:rPr>
      </w:pPr>
    </w:p>
    <w:p w:rsidR="00593EA5" w:rsidRPr="00CA2D1C" w:rsidRDefault="00593EA5" w:rsidP="003641DA">
      <w:pPr>
        <w:pStyle w:val="Heading3"/>
      </w:pPr>
      <w:bookmarkStart w:id="144" w:name="_Toc263889053"/>
      <w:r w:rsidRPr="00CA2D1C">
        <w:lastRenderedPageBreak/>
        <w:t>MAV Generation in Synchronized Mode</w:t>
      </w:r>
      <w:bookmarkEnd w:id="144"/>
    </w:p>
    <w:p w:rsidR="00593EA5" w:rsidRPr="00CA2D1C" w:rsidRDefault="0091478C" w:rsidP="008C70D6">
      <w:pPr>
        <w:rPr>
          <w:sz w:val="20"/>
          <w:szCs w:val="20"/>
          <w:lang w:val="en-US" w:eastAsia="en-US"/>
        </w:rPr>
      </w:pPr>
      <w:r w:rsidRPr="0091478C">
        <w:rPr>
          <w:noProof/>
          <w:lang w:val="de-DE" w:eastAsia="de-DE"/>
        </w:rPr>
        <w:pict>
          <v:shapetype id="_x0000_t202" coordsize="21600,21600" o:spt="202" path="m,l,21600r21600,l21600,xe">
            <v:stroke joinstyle="miter"/>
            <v:path gradientshapeok="t" o:connecttype="rect"/>
          </v:shapetype>
          <v:shape id="_x0000_s1026" type="#_x0000_t202" style="position:absolute;margin-left:0;margin-top:285.3pt;width:468pt;height:.05pt;z-index:251654144" stroked="f">
            <v:textbox style="mso-next-textbox:#_x0000_s1026;mso-fit-shape-to-text:t" inset="0,0,0,0">
              <w:txbxContent>
                <w:p w:rsidR="00127944" w:rsidRPr="00805F8F" w:rsidRDefault="00127944" w:rsidP="008C70D6">
                  <w:pPr>
                    <w:pStyle w:val="Caption"/>
                    <w:rPr>
                      <w:rFonts w:ascii="Times New Roman" w:hAnsi="Times New Roman"/>
                      <w:sz w:val="24"/>
                      <w:szCs w:val="24"/>
                    </w:rPr>
                  </w:pPr>
                  <w:r>
                    <w:t xml:space="preserve">Figure </w:t>
                  </w:r>
                  <w:fldSimple w:instr=" SEQ Figure \* ARABIC ">
                    <w:r>
                      <w:rPr>
                        <w:noProof/>
                      </w:rPr>
                      <w:t>1</w:t>
                    </w:r>
                  </w:fldSimple>
                  <w:r>
                    <w:t xml:space="preserve">  MAV Generation in Synchronized Mode</w:t>
                  </w:r>
                </w:p>
              </w:txbxContent>
            </v:textbox>
          </v:shape>
        </w:pict>
      </w:r>
      <w:r w:rsidRPr="0091478C">
        <w:rPr>
          <w:noProof/>
          <w:lang w:val="de-DE" w:eastAsia="de-DE"/>
        </w:rPr>
        <w:pict>
          <v:group id="_x0000_s1027" editas="canvas" style="position:absolute;margin-left:0;margin-top:0;width:468pt;height:280.8pt;z-index:251653120;mso-position-horizontal-relative:char;mso-position-vertical-relative:line" coordorigin="1440,353" coordsize="9360,5616">
            <o:lock v:ext="edit" aspectratio="t"/>
            <v:shape id="_x0000_s1028" type="#_x0000_t75" style="position:absolute;left:1440;top:353;width:9360;height:5616" o:preferrelative="f">
              <v:fill o:detectmouseclick="t"/>
              <v:path o:extrusionok="t" o:connecttype="none"/>
              <o:lock v:ext="edit" text="t"/>
            </v:shape>
            <v:oval id="_x0000_s1029" style="position:absolute;left:7102;top:2206;width:1649;height:1651">
              <v:textbox style="mso-next-textbox:#_x0000_s1029">
                <w:txbxContent>
                  <w:p w:rsidR="00127944" w:rsidRDefault="00127944" w:rsidP="008C70D6">
                    <w:r>
                      <w:t>MAV</w:t>
                    </w:r>
                  </w:p>
                  <w:p w:rsidR="00127944" w:rsidRDefault="00127944" w:rsidP="008C70D6">
                    <w:r>
                      <w:t>True</w:t>
                    </w:r>
                  </w:p>
                </w:txbxContent>
              </v:textbox>
            </v:oval>
            <v:oval id="_x0000_s1030" style="position:absolute;left:3607;top:2206;width:1649;height:1651">
              <v:textbox style="mso-next-textbox:#_x0000_s1030">
                <w:txbxContent>
                  <w:p w:rsidR="00127944" w:rsidRDefault="00127944" w:rsidP="008C70D6">
                    <w:r>
                      <w:t>MAV</w:t>
                    </w:r>
                  </w:p>
                  <w:p w:rsidR="00127944" w:rsidRDefault="00127944" w:rsidP="008C70D6">
                    <w:r>
                      <w:t>False</w:t>
                    </w:r>
                  </w:p>
                </w:txbxContent>
              </v:textbox>
            </v:oval>
            <v:shape id="_x0000_s1031" type="#_x0000_t202" style="position:absolute;left:1926;top:852;width:2205;height:1004" stroked="f">
              <v:textbox style="mso-next-textbox:#_x0000_s1031">
                <w:txbxContent>
                  <w:p w:rsidR="00127944" w:rsidRPr="008C70D6" w:rsidRDefault="00127944" w:rsidP="008C70D6">
                    <w:pPr>
                      <w:rPr>
                        <w:sz w:val="20"/>
                        <w:szCs w:val="20"/>
                      </w:rPr>
                    </w:pPr>
                    <w:r w:rsidRPr="008C70D6">
                      <w:rPr>
                        <w:sz w:val="20"/>
                        <w:szCs w:val="20"/>
                      </w:rPr>
                      <w:t>Power-on</w:t>
                    </w:r>
                  </w:p>
                  <w:p w:rsidR="00127944" w:rsidRPr="008C70D6" w:rsidRDefault="00127944" w:rsidP="008C70D6">
                    <w:pPr>
                      <w:rPr>
                        <w:sz w:val="20"/>
                        <w:szCs w:val="20"/>
                      </w:rPr>
                    </w:pPr>
                    <w:r w:rsidRPr="008C70D6">
                      <w:rPr>
                        <w:sz w:val="20"/>
                        <w:szCs w:val="20"/>
                      </w:rPr>
                      <w:t>Device-clear</w:t>
                    </w:r>
                    <w:r>
                      <w:rPr>
                        <w:sz w:val="20"/>
                        <w:szCs w:val="20"/>
                      </w:rPr>
                      <w:t xml:space="preserve"> or</w:t>
                    </w:r>
                  </w:p>
                  <w:p w:rsidR="00127944" w:rsidRPr="008C70D6" w:rsidRDefault="00127944" w:rsidP="008C70D6">
                    <w:pPr>
                      <w:rPr>
                        <w:sz w:val="20"/>
                        <w:szCs w:val="20"/>
                      </w:rPr>
                    </w:pPr>
                    <w:r w:rsidRPr="008C70D6">
                      <w:rPr>
                        <w:sz w:val="20"/>
                        <w:szCs w:val="20"/>
                      </w:rPr>
                      <w:t>Error recovery</w:t>
                    </w:r>
                  </w:p>
                  <w:p w:rsidR="00127944" w:rsidRDefault="00127944" w:rsidP="008C70D6"/>
                </w:txbxContent>
              </v:textbox>
            </v:shape>
            <v:shape id="_x0000_s1032" type="#_x0000_t202" style="position:absolute;left:5151;top:1344;width:2046;height:982" stroked="f">
              <v:textbox style="mso-next-textbox:#_x0000_s1032">
                <w:txbxContent>
                  <w:p w:rsidR="00127944" w:rsidRPr="008C70D6" w:rsidRDefault="00127944" w:rsidP="008C70D6">
                    <w:pPr>
                      <w:rPr>
                        <w:sz w:val="20"/>
                        <w:szCs w:val="20"/>
                      </w:rPr>
                    </w:pPr>
                    <w:r w:rsidRPr="008C70D6">
                      <w:rPr>
                        <w:sz w:val="20"/>
                        <w:szCs w:val="20"/>
                      </w:rPr>
                      <w:t>Send</w:t>
                    </w:r>
                  </w:p>
                  <w:p w:rsidR="00127944" w:rsidRPr="008C70D6" w:rsidRDefault="00127944" w:rsidP="00276C38">
                    <w:pPr>
                      <w:pStyle w:val="ListParagraph"/>
                      <w:numPr>
                        <w:ilvl w:val="0"/>
                        <w:numId w:val="13"/>
                      </w:numPr>
                      <w:contextualSpacing w:val="0"/>
                      <w:rPr>
                        <w:sz w:val="20"/>
                        <w:szCs w:val="20"/>
                      </w:rPr>
                    </w:pPr>
                    <w:r w:rsidRPr="008C70D6">
                      <w:rPr>
                        <w:i/>
                        <w:sz w:val="20"/>
                        <w:szCs w:val="20"/>
                      </w:rPr>
                      <w:t>Data</w:t>
                    </w:r>
                  </w:p>
                  <w:p w:rsidR="00127944" w:rsidRPr="008C70D6" w:rsidRDefault="00127944" w:rsidP="00276C38">
                    <w:pPr>
                      <w:pStyle w:val="ListParagraph"/>
                      <w:numPr>
                        <w:ilvl w:val="0"/>
                        <w:numId w:val="13"/>
                      </w:numPr>
                      <w:contextualSpacing w:val="0"/>
                      <w:rPr>
                        <w:sz w:val="20"/>
                        <w:szCs w:val="20"/>
                      </w:rPr>
                    </w:pPr>
                    <w:r w:rsidRPr="008C70D6">
                      <w:rPr>
                        <w:i/>
                        <w:sz w:val="20"/>
                        <w:szCs w:val="20"/>
                      </w:rPr>
                      <w:t>DataEND</w:t>
                    </w:r>
                  </w:p>
                  <w:p w:rsidR="00127944" w:rsidRDefault="00127944" w:rsidP="008C70D6"/>
                </w:txbxContent>
              </v:textbox>
            </v:shape>
            <v:shape id="_x0000_s1033" type="#_x0000_t202" style="position:absolute;left:4926;top:3721;width:2782;height:1395" filled="f" stroked="f">
              <v:textbox style="mso-next-textbox:#_x0000_s1033">
                <w:txbxContent>
                  <w:p w:rsidR="00127944" w:rsidRPr="008C70D6" w:rsidRDefault="00127944" w:rsidP="008C70D6">
                    <w:pPr>
                      <w:rPr>
                        <w:sz w:val="20"/>
                        <w:szCs w:val="20"/>
                      </w:rPr>
                    </w:pPr>
                    <w:r w:rsidRPr="008C70D6">
                      <w:rPr>
                        <w:sz w:val="20"/>
                        <w:szCs w:val="20"/>
                      </w:rPr>
                      <w:t>RMT-delivered set in</w:t>
                    </w:r>
                  </w:p>
                  <w:p w:rsidR="00127944" w:rsidRPr="008C70D6" w:rsidRDefault="00127944" w:rsidP="00276C38">
                    <w:pPr>
                      <w:pStyle w:val="ListParagraph"/>
                      <w:numPr>
                        <w:ilvl w:val="0"/>
                        <w:numId w:val="14"/>
                      </w:numPr>
                      <w:contextualSpacing w:val="0"/>
                      <w:rPr>
                        <w:sz w:val="20"/>
                        <w:szCs w:val="20"/>
                      </w:rPr>
                    </w:pPr>
                    <w:r w:rsidRPr="008C70D6">
                      <w:rPr>
                        <w:i/>
                        <w:sz w:val="20"/>
                        <w:szCs w:val="20"/>
                      </w:rPr>
                      <w:t>AsyncStatusQuery</w:t>
                    </w:r>
                  </w:p>
                  <w:p w:rsidR="00127944" w:rsidRPr="008C70D6" w:rsidRDefault="00127944" w:rsidP="00276C38">
                    <w:pPr>
                      <w:pStyle w:val="ListParagraph"/>
                      <w:numPr>
                        <w:ilvl w:val="0"/>
                        <w:numId w:val="14"/>
                      </w:numPr>
                      <w:contextualSpacing w:val="0"/>
                      <w:rPr>
                        <w:sz w:val="20"/>
                        <w:szCs w:val="20"/>
                      </w:rPr>
                    </w:pPr>
                    <w:r w:rsidRPr="008C70D6">
                      <w:rPr>
                        <w:i/>
                        <w:sz w:val="20"/>
                        <w:szCs w:val="20"/>
                      </w:rPr>
                      <w:t>Data</w:t>
                    </w:r>
                  </w:p>
                  <w:p w:rsidR="00127944" w:rsidRPr="008C70D6" w:rsidRDefault="00127944" w:rsidP="00276C38">
                    <w:pPr>
                      <w:pStyle w:val="ListParagraph"/>
                      <w:numPr>
                        <w:ilvl w:val="0"/>
                        <w:numId w:val="14"/>
                      </w:numPr>
                      <w:contextualSpacing w:val="0"/>
                      <w:rPr>
                        <w:sz w:val="20"/>
                        <w:szCs w:val="20"/>
                      </w:rPr>
                    </w:pPr>
                    <w:r w:rsidRPr="008C70D6">
                      <w:rPr>
                        <w:i/>
                        <w:sz w:val="20"/>
                        <w:szCs w:val="20"/>
                      </w:rPr>
                      <w:t>DataEND</w:t>
                    </w:r>
                  </w:p>
                  <w:p w:rsidR="00127944" w:rsidRPr="007E0C5F" w:rsidRDefault="00127944" w:rsidP="008C70D6">
                    <w:pPr>
                      <w:pStyle w:val="ListParagraph"/>
                      <w:numPr>
                        <w:ilvl w:val="0"/>
                        <w:numId w:val="14"/>
                      </w:numPr>
                      <w:contextualSpacing w:val="0"/>
                      <w:rPr>
                        <w:sz w:val="20"/>
                        <w:szCs w:val="20"/>
                      </w:rPr>
                    </w:pPr>
                    <w:r w:rsidRPr="008C70D6">
                      <w:rPr>
                        <w:i/>
                        <w:sz w:val="20"/>
                        <w:szCs w:val="20"/>
                      </w:rPr>
                      <w:t>Trigger</w:t>
                    </w:r>
                  </w:p>
                </w:txbxContent>
              </v:textbox>
            </v:shape>
            <v:shape id="_x0000_s1034" style="position:absolute;left:5151;top:2326;width:2046;height:306" coordsize="2046,306" path="m,306c351,158,702,10,1043,5,1384,,1715,138,2046,276e" filled="f">
              <v:stroke endarrow="classic"/>
              <v:path arrowok="t"/>
            </v:shape>
            <v:shape id="_x0000_s1035" style="position:absolute;left:5166;top:3469;width:2046;height:306;rotation:180" coordsize="2046,306" path="m,306c351,158,702,10,1043,5,1384,,1715,138,2046,276e" filled="f">
              <v:stroke endarrow="classic"/>
              <v:path arrowok="t"/>
            </v:shape>
            <v:shape id="_x0000_s1036" style="position:absolute;left:3135;top:1740;width:1011;height:556" coordsize="1011,556" path="m,c102,27,447,72,615,165v168,93,314,310,396,391e" filled="f">
              <v:stroke endarrow="classic"/>
              <v:path arrowok="t"/>
            </v:shape>
          </v:group>
        </w:pict>
      </w:r>
      <w:r w:rsidR="00621724">
        <w:rPr>
          <w:noProof/>
          <w:sz w:val="20"/>
          <w:szCs w:val="20"/>
          <w:lang w:val="en-US" w:eastAsia="en-US"/>
        </w:rPr>
        <w:drawing>
          <wp:inline distT="0" distB="0" distL="0" distR="0">
            <wp:extent cx="592455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t="-99977" b="99977"/>
                    <a:stretch>
                      <a:fillRect/>
                    </a:stretch>
                  </pic:blipFill>
                  <pic:spPr bwMode="auto">
                    <a:xfrm>
                      <a:off x="0" y="0"/>
                      <a:ext cx="5924550" cy="3543300"/>
                    </a:xfrm>
                    <a:prstGeom prst="rect">
                      <a:avLst/>
                    </a:prstGeom>
                    <a:noFill/>
                    <a:ln w="9525">
                      <a:noFill/>
                      <a:miter lim="800000"/>
                      <a:headEnd/>
                      <a:tailEnd/>
                    </a:ln>
                  </pic:spPr>
                </pic:pic>
              </a:graphicData>
            </a:graphic>
          </wp:inline>
        </w:drawing>
      </w:r>
    </w:p>
    <w:p w:rsidR="00593EA5" w:rsidRPr="00CA2D1C" w:rsidRDefault="00593EA5" w:rsidP="008C70D6">
      <w:pPr>
        <w:pStyle w:val="Body1"/>
        <w:tabs>
          <w:tab w:val="left" w:pos="2367"/>
        </w:tabs>
      </w:pPr>
      <w:bookmarkStart w:id="145" w:name="_Toc242161684"/>
      <w:r w:rsidRPr="00CA2D1C">
        <w:tab/>
      </w:r>
    </w:p>
    <w:p w:rsidR="00593EA5" w:rsidRPr="00CA2D1C" w:rsidRDefault="00593EA5" w:rsidP="008C70D6">
      <w:pPr>
        <w:pStyle w:val="Body"/>
        <w:ind w:left="0"/>
      </w:pPr>
    </w:p>
    <w:p w:rsidR="00593EA5" w:rsidRPr="00CA2D1C" w:rsidRDefault="00593EA5" w:rsidP="00DD26A3">
      <w:pPr>
        <w:pStyle w:val="Body1"/>
      </w:pPr>
      <w:r w:rsidRPr="00CA2D1C">
        <w:t xml:space="preserve">HiSLIP asynchronously reads the status back from the server using the </w:t>
      </w:r>
      <w:r w:rsidRPr="00CA2D1C">
        <w:rPr>
          <w:i/>
        </w:rPr>
        <w:t>StatusQuery</w:t>
      </w:r>
      <w:r w:rsidRPr="00CA2D1C">
        <w:t xml:space="preserve"> message on the asynchronous channel.  However, IEEE Std 488.2 requires servers to include a MAV (Message Available) bit in position 4 that indicates if data is available from the server.  The RMT-delivered indication sent from the client to the server assists the server in determining the correct value for MAV.</w:t>
      </w:r>
    </w:p>
    <w:p w:rsidR="00593EA5" w:rsidRPr="00CA2D1C" w:rsidRDefault="00593EA5" w:rsidP="008C70D6">
      <w:pPr>
        <w:pStyle w:val="Body1"/>
      </w:pPr>
    </w:p>
    <w:p w:rsidR="00593EA5" w:rsidRPr="00CA2D1C" w:rsidRDefault="00593EA5" w:rsidP="008C70D6">
      <w:pPr>
        <w:pStyle w:val="Body1"/>
      </w:pPr>
      <w:r w:rsidRPr="00CA2D1C">
        <w:t>Per IEEE Std 488.2 the MAV bit shall be sent in bit 4 (zero-based) of the status response from the server.</w:t>
      </w:r>
    </w:p>
    <w:p w:rsidR="00593EA5" w:rsidRPr="00CA2D1C" w:rsidRDefault="00593EA5" w:rsidP="008C70D6">
      <w:pPr>
        <w:pStyle w:val="Body1"/>
      </w:pPr>
    </w:p>
    <w:p w:rsidR="00593EA5" w:rsidRPr="00CA2D1C" w:rsidRDefault="00593EA5" w:rsidP="008C70D6">
      <w:pPr>
        <w:pStyle w:val="Body1"/>
      </w:pPr>
      <w:r w:rsidRPr="00CA2D1C">
        <w:t xml:space="preserve">MAV shall be set true when the server sends the first </w:t>
      </w:r>
      <w:r w:rsidRPr="00CA2D1C">
        <w:rPr>
          <w:i/>
        </w:rPr>
        <w:t xml:space="preserve">Data </w:t>
      </w:r>
      <w:r w:rsidRPr="00CA2D1C">
        <w:t>or</w:t>
      </w:r>
      <w:r w:rsidRPr="00CA2D1C">
        <w:rPr>
          <w:i/>
        </w:rPr>
        <w:t xml:space="preserve"> DataEND</w:t>
      </w:r>
      <w:r w:rsidRPr="00CA2D1C">
        <w:t xml:space="preserve"> of a response.</w:t>
      </w:r>
    </w:p>
    <w:p w:rsidR="00593EA5" w:rsidRPr="00CA2D1C" w:rsidRDefault="00593EA5" w:rsidP="008C70D6">
      <w:pPr>
        <w:pStyle w:val="Body1"/>
      </w:pPr>
    </w:p>
    <w:p w:rsidR="00593EA5" w:rsidRPr="00CA2D1C" w:rsidRDefault="00593EA5" w:rsidP="008C70D6">
      <w:pPr>
        <w:pStyle w:val="Body1"/>
      </w:pPr>
      <w:r w:rsidRPr="00CA2D1C">
        <w:t xml:space="preserve">MAV shall be set false when RMT-delivered is indicated by the client in either the </w:t>
      </w:r>
      <w:r w:rsidRPr="00CA2D1C">
        <w:rPr>
          <w:i/>
        </w:rPr>
        <w:t>Data, DataEND, Trigger</w:t>
      </w:r>
      <w:r w:rsidRPr="00CA2D1C">
        <w:t xml:space="preserve"> or </w:t>
      </w:r>
      <w:r w:rsidRPr="00CA2D1C">
        <w:rPr>
          <w:i/>
        </w:rPr>
        <w:t>AsyncStatusQuery</w:t>
      </w:r>
      <w:r w:rsidRPr="00CA2D1C">
        <w:t xml:space="preserve"> message.</w:t>
      </w:r>
    </w:p>
    <w:p w:rsidR="00593EA5" w:rsidRPr="00CA2D1C" w:rsidRDefault="00593EA5" w:rsidP="008C70D6">
      <w:pPr>
        <w:pStyle w:val="Body1"/>
      </w:pPr>
    </w:p>
    <w:p w:rsidR="00593EA5" w:rsidRPr="00CA2D1C" w:rsidRDefault="00593EA5" w:rsidP="008C70D6">
      <w:pPr>
        <w:pStyle w:val="Body1"/>
      </w:pPr>
      <w:r w:rsidRPr="00CA2D1C">
        <w:t>Figure 1 shows how the MAV shall be calculated.</w:t>
      </w:r>
    </w:p>
    <w:p w:rsidR="00593EA5" w:rsidRPr="00CA2D1C" w:rsidRDefault="00593EA5" w:rsidP="008C70D6">
      <w:pPr>
        <w:pStyle w:val="Body1"/>
      </w:pPr>
    </w:p>
    <w:p w:rsidR="00593EA5" w:rsidRPr="00CA2D1C" w:rsidRDefault="00593EA5" w:rsidP="008C70D6">
      <w:pPr>
        <w:pStyle w:val="Body1"/>
      </w:pPr>
      <w:r w:rsidRPr="00CA2D1C">
        <w:t xml:space="preserve">Note that new-reason-for-service is only asserted on the transitions between these states.  Therefore, a </w:t>
      </w:r>
      <w:r w:rsidRPr="00CA2D1C">
        <w:rPr>
          <w:i/>
        </w:rPr>
        <w:t>AsyncServiceRequest</w:t>
      </w:r>
      <w:r w:rsidRPr="00CA2D1C">
        <w:t xml:space="preserve"> is only generated for MAV once per message.</w:t>
      </w:r>
    </w:p>
    <w:p w:rsidR="00593EA5" w:rsidRPr="00CA2D1C" w:rsidRDefault="00593EA5" w:rsidP="008C70D6">
      <w:pPr>
        <w:pStyle w:val="Body1"/>
      </w:pPr>
    </w:p>
    <w:p w:rsidR="00593EA5" w:rsidRPr="00CA2D1C" w:rsidRDefault="00593EA5" w:rsidP="008C70D6">
      <w:pPr>
        <w:pStyle w:val="Heading3"/>
      </w:pPr>
      <w:bookmarkStart w:id="146" w:name="_Ref247884057"/>
      <w:bookmarkStart w:id="147" w:name="_Ref247884069"/>
      <w:bookmarkStart w:id="148" w:name="_Toc263889054"/>
      <w:r w:rsidRPr="00CA2D1C">
        <w:t>MAV Generation in Overlapped Mode</w:t>
      </w:r>
      <w:bookmarkEnd w:id="146"/>
      <w:bookmarkEnd w:id="147"/>
      <w:bookmarkEnd w:id="148"/>
    </w:p>
    <w:p w:rsidR="00593EA5" w:rsidRPr="00CA2D1C" w:rsidRDefault="00593EA5" w:rsidP="00B34F3B">
      <w:pPr>
        <w:pStyle w:val="Body1"/>
      </w:pPr>
      <w:r w:rsidRPr="00CA2D1C">
        <w:t xml:space="preserve">In overlapped mode, the server shall compare the MessageID specified in the </w:t>
      </w:r>
      <w:r w:rsidRPr="00CA2D1C">
        <w:rPr>
          <w:i/>
        </w:rPr>
        <w:t>AsyncStatusQuery</w:t>
      </w:r>
      <w:r w:rsidRPr="00CA2D1C">
        <w:t xml:space="preserve"> to the current MessageID counter.  If any messages have not been fully delivered to the client application, MAV shall be set true.</w:t>
      </w:r>
    </w:p>
    <w:p w:rsidR="00593EA5" w:rsidRPr="00CA2D1C" w:rsidRDefault="00593EA5" w:rsidP="008C70D6">
      <w:pPr>
        <w:pStyle w:val="Heading3"/>
      </w:pPr>
      <w:bookmarkStart w:id="149" w:name="_Toc263889055"/>
      <w:r w:rsidRPr="00CA2D1C">
        <w:t>Implementation Note</w:t>
      </w:r>
      <w:bookmarkEnd w:id="149"/>
    </w:p>
    <w:p w:rsidR="00593EA5" w:rsidRPr="00CA2D1C" w:rsidRDefault="00593EA5" w:rsidP="00E8321C">
      <w:pPr>
        <w:pStyle w:val="Body1"/>
      </w:pPr>
      <w:r w:rsidRPr="00CA2D1C">
        <w:t xml:space="preserve">In some conditions, TCP may deliver a </w:t>
      </w:r>
      <w:r w:rsidRPr="00CA2D1C">
        <w:rPr>
          <w:i/>
        </w:rPr>
        <w:t>AsyncStatusQuery</w:t>
      </w:r>
      <w:r w:rsidRPr="00CA2D1C">
        <w:t xml:space="preserve"> before it delivers a preceding </w:t>
      </w:r>
      <w:r w:rsidRPr="00CA2D1C">
        <w:rPr>
          <w:i/>
        </w:rPr>
        <w:t xml:space="preserve">Data/DataEND </w:t>
      </w:r>
      <w:r w:rsidRPr="00CA2D1C">
        <w:t xml:space="preserve">or </w:t>
      </w:r>
      <w:r w:rsidRPr="00CA2D1C">
        <w:rPr>
          <w:i/>
        </w:rPr>
        <w:t>Trigger</w:t>
      </w:r>
      <w:r w:rsidRPr="00CA2D1C">
        <w:t xml:space="preserve"> message generated by the client. </w:t>
      </w:r>
    </w:p>
    <w:p w:rsidR="00593EA5" w:rsidRPr="00CA2D1C" w:rsidRDefault="00593EA5" w:rsidP="00E8321C">
      <w:pPr>
        <w:pStyle w:val="Body1"/>
      </w:pPr>
    </w:p>
    <w:p w:rsidR="00593EA5" w:rsidRPr="00CA2D1C" w:rsidRDefault="00593EA5" w:rsidP="00D7319B">
      <w:pPr>
        <w:pStyle w:val="Body"/>
      </w:pPr>
      <w:r w:rsidRPr="00CA2D1C">
        <w:lastRenderedPageBreak/>
        <w:t xml:space="preserve">In synchronized mode, the server should consult the MessageID provided with the AsyncStatusQuery. If this MessageID is not equal to the MessageID of the last received </w:t>
      </w:r>
      <w:r w:rsidRPr="00CA2D1C">
        <w:rPr>
          <w:i/>
        </w:rPr>
        <w:t>Data</w:t>
      </w:r>
      <w:r w:rsidRPr="00CA2D1C">
        <w:t xml:space="preserve">, </w:t>
      </w:r>
      <w:r w:rsidRPr="00CA2D1C">
        <w:rPr>
          <w:i/>
        </w:rPr>
        <w:t>DataEND</w:t>
      </w:r>
      <w:r w:rsidRPr="00CA2D1C">
        <w:t xml:space="preserve">, or </w:t>
      </w:r>
      <w:r w:rsidRPr="00CA2D1C">
        <w:rPr>
          <w:i/>
        </w:rPr>
        <w:t>Trigger</w:t>
      </w:r>
      <w:r w:rsidRPr="00CA2D1C">
        <w:t xml:space="preserve"> message then MAV shall be set false. Note that in this special case the server either has no data for delivery or will be interrupted with the next pending synchronous message. </w:t>
      </w:r>
      <w:r>
        <w:t xml:space="preserve">  In the case where MAV is reported as false because of a pending interrupted error, it is not necessary for the server to detect and report the error in this status response however the interrupted error will be reported subsequently with normal interrupted processing.</w:t>
      </w:r>
    </w:p>
    <w:p w:rsidR="00593EA5" w:rsidRPr="00CA2D1C" w:rsidRDefault="00593EA5" w:rsidP="00E8321C">
      <w:pPr>
        <w:pStyle w:val="Body"/>
      </w:pPr>
      <w:r w:rsidRPr="00CA2D1C">
        <w:t>In overlapped mode, the provided MessageID strictly indicates the availability of new data.  Therefore, client should never presume that the absence of message available indicates additional data will not be made available later.</w:t>
      </w:r>
    </w:p>
    <w:p w:rsidR="00593EA5" w:rsidRPr="00CA2D1C" w:rsidRDefault="00593EA5" w:rsidP="008C70D6">
      <w:pPr>
        <w:rPr>
          <w:lang w:val="en-US" w:eastAsia="en-US"/>
        </w:rPr>
      </w:pPr>
    </w:p>
    <w:p w:rsidR="00593EA5" w:rsidRPr="00CA2D1C" w:rsidRDefault="00593EA5" w:rsidP="00846FE8">
      <w:pPr>
        <w:pStyle w:val="Body"/>
      </w:pPr>
      <w:bookmarkStart w:id="150" w:name="_Toc242161686"/>
      <w:bookmarkEnd w:id="145"/>
    </w:p>
    <w:p w:rsidR="00593EA5" w:rsidRPr="00CA2D1C" w:rsidRDefault="00593EA5" w:rsidP="00DA3B36">
      <w:pPr>
        <w:pStyle w:val="Appendix"/>
      </w:pPr>
      <w:bookmarkStart w:id="151" w:name="_Toc263889056"/>
      <w:bookmarkEnd w:id="45"/>
      <w:bookmarkEnd w:id="150"/>
      <w:r w:rsidRPr="00CA2D1C">
        <w:lastRenderedPageBreak/>
        <w:t>Analysis of Interrupted Conditions</w:t>
      </w:r>
      <w:bookmarkEnd w:id="151"/>
    </w:p>
    <w:p w:rsidR="00593EA5" w:rsidRPr="00CA2D1C" w:rsidRDefault="00593EA5" w:rsidP="004B527C">
      <w:pPr>
        <w:rPr>
          <w:lang w:val="en-US" w:eastAsia="en-US"/>
        </w:rPr>
      </w:pPr>
    </w:p>
    <w:p w:rsidR="00593EA5" w:rsidRPr="00CA2D1C" w:rsidRDefault="00593EA5" w:rsidP="00430442">
      <w:pPr>
        <w:pStyle w:val="Body1"/>
      </w:pPr>
      <w:r w:rsidRPr="00CA2D1C">
        <w:t xml:space="preserve">This is an informative appendix and is not part of the HiSLIP standard requirements. </w:t>
      </w:r>
    </w:p>
    <w:p w:rsidR="00593EA5" w:rsidRPr="00CA2D1C" w:rsidRDefault="00593EA5" w:rsidP="00430442">
      <w:pPr>
        <w:pStyle w:val="Body"/>
      </w:pPr>
    </w:p>
    <w:p w:rsidR="00593EA5" w:rsidRPr="00CA2D1C" w:rsidRDefault="00593EA5" w:rsidP="003641DA">
      <w:pPr>
        <w:pStyle w:val="Body1"/>
      </w:pPr>
      <w:r w:rsidRPr="00CA2D1C">
        <w:t>The following transaction diagrams describe HiSLIP behavior in synchronized mode with various interrupted conditions.</w:t>
      </w:r>
    </w:p>
    <w:p w:rsidR="00593EA5" w:rsidRPr="00CA2D1C" w:rsidRDefault="00593EA5" w:rsidP="003641DA">
      <w:pPr>
        <w:pStyle w:val="Body1"/>
      </w:pPr>
    </w:p>
    <w:p w:rsidR="00593EA5" w:rsidRPr="00CA2D1C" w:rsidRDefault="00593EA5" w:rsidP="003641DA">
      <w:pPr>
        <w:pStyle w:val="Appendix2"/>
      </w:pPr>
      <w:bookmarkStart w:id="152" w:name="_Toc263889057"/>
      <w:r w:rsidRPr="00CA2D1C">
        <w:t>Slow Client</w:t>
      </w:r>
      <w:bookmarkEnd w:id="152"/>
    </w:p>
    <w:p w:rsidR="00593EA5" w:rsidRPr="00CA2D1C" w:rsidRDefault="00593EA5" w:rsidP="003641DA">
      <w:pPr>
        <w:rPr>
          <w:lang w:val="en-US"/>
        </w:rPr>
      </w:pPr>
    </w:p>
    <w:p w:rsidR="00593EA5" w:rsidRPr="00CA2D1C" w:rsidRDefault="0091478C" w:rsidP="003641DA">
      <w:pPr>
        <w:rPr>
          <w:lang w:val="en-US"/>
        </w:rPr>
      </w:pPr>
      <w:r w:rsidRPr="0091478C">
        <w:rPr>
          <w:noProof/>
          <w:lang w:val="de-DE" w:eastAsia="de-DE"/>
        </w:rPr>
        <w:pict>
          <v:group id="_x0000_s1037" editas="canvas" style="position:absolute;margin-left:0;margin-top:13.8pt;width:427pt;height:206.3pt;z-index:251655168;mso-position-horizontal:left;mso-position-horizontal-relative:char;mso-position-vertical-relative:line" coordorigin="2304,1440" coordsize="8540,4126" o:allowoverlap="f">
            <o:lock v:ext="edit" aspectratio="t"/>
            <v:shape id="_x0000_s1038" type="#_x0000_t75" style="position:absolute;left:2304;top:1440;width:8540;height:4126" o:preferrelative="f">
              <v:fill o:detectmouseclick="t"/>
              <v:path o:extrusionok="t" o:connecttype="none"/>
              <o:lock v:ext="edit" text="t"/>
            </v:shape>
            <v:shape id="_x0000_s1039" type="#_x0000_t202" style="position:absolute;left:3085;top:4203;width:941;height:387" stroked="f">
              <v:textbox style="mso-next-textbox:#_x0000_s1039">
                <w:txbxContent>
                  <w:p w:rsidR="00127944" w:rsidRPr="0073605D" w:rsidRDefault="00127944" w:rsidP="003641DA">
                    <w:pPr>
                      <w:rPr>
                        <w:sz w:val="18"/>
                      </w:rPr>
                    </w:pPr>
                    <w:r w:rsidRPr="0073605D">
                      <w:rPr>
                        <w:sz w:val="18"/>
                      </w:rPr>
                      <w:t>vi</w:t>
                    </w:r>
                    <w:r>
                      <w:rPr>
                        <w:sz w:val="18"/>
                      </w:rPr>
                      <w:t>Read</w:t>
                    </w:r>
                  </w:p>
                </w:txbxContent>
              </v:textbox>
            </v:shape>
            <v:shape id="_x0000_s1040" type="#_x0000_t202" style="position:absolute;left:7127;top:3376;width:2699;height:353" stroked="f">
              <v:textbox style="mso-next-textbox:#_x0000_s1040">
                <w:txbxContent>
                  <w:p w:rsidR="00127944" w:rsidRPr="0073605D" w:rsidRDefault="00127944" w:rsidP="003641DA">
                    <w:pPr>
                      <w:rPr>
                        <w:sz w:val="18"/>
                      </w:rPr>
                    </w:pPr>
                    <w:r>
                      <w:rPr>
                        <w:sz w:val="18"/>
                      </w:rPr>
                      <w:t>query w/eom (no RMT)</w:t>
                    </w:r>
                  </w:p>
                </w:txbxContent>
              </v:textbox>
            </v:shape>
            <v:shape id="_x0000_s1041" type="#_x0000_t202" style="position:absolute;left:9010;top:3459;width:366;height:366" stroked="f">
              <v:textbox style="mso-next-textbox:#_x0000_s1041">
                <w:txbxContent>
                  <w:p w:rsidR="00127944" w:rsidRPr="009B21CC" w:rsidRDefault="00127944" w:rsidP="003641DA">
                    <w:r>
                      <w:sym w:font="Wingdings" w:char="F083"/>
                    </w:r>
                  </w:p>
                </w:txbxContent>
              </v:textbox>
            </v:shape>
            <v:shape id="_x0000_s1042" type="#_x0000_t202" style="position:absolute;left:5525;top:3409;width:452;height:366" stroked="f">
              <v:textbox style="mso-next-textbox:#_x0000_s1042">
                <w:txbxContent>
                  <w:p w:rsidR="00127944" w:rsidRDefault="00127944" w:rsidP="003641DA">
                    <w:r>
                      <w:sym w:font="Wingdings" w:char="F082"/>
                    </w:r>
                  </w:p>
                </w:txbxContent>
              </v:textbox>
            </v:shape>
            <v:shape id="_x0000_s1043" type="#_x0000_t202" style="position:absolute;left:6402;top:2657;width:452;height:366" stroked="f">
              <v:textbox style="mso-next-textbox:#_x0000_s1043">
                <w:txbxContent>
                  <w:p w:rsidR="00127944" w:rsidRDefault="00127944" w:rsidP="003641DA">
                    <w:r>
                      <w:sym w:font="Wingdings" w:char="F081"/>
                    </w:r>
                  </w:p>
                </w:txbxContent>
              </v:textbox>
            </v:shape>
            <v:shape id="_x0000_s1044" type="#_x0000_t202" style="position:absolute;left:7123;top:2258;width:1317;height:353" stroked="f">
              <v:textbox style="mso-next-textbox:#_x0000_s1044">
                <w:txbxContent>
                  <w:p w:rsidR="00127944" w:rsidRPr="0073605D" w:rsidRDefault="00127944" w:rsidP="003641DA">
                    <w:pPr>
                      <w:rPr>
                        <w:sz w:val="18"/>
                      </w:rPr>
                    </w:pPr>
                    <w:r>
                      <w:rPr>
                        <w:sz w:val="18"/>
                      </w:rPr>
                      <w:t>query w/eom</w:t>
                    </w:r>
                  </w:p>
                </w:txbxContent>
              </v:textbox>
            </v:shape>
            <v:shape id="_x0000_s1045" type="#_x0000_t202" style="position:absolute;left:3085;top:1954;width:941;height:387" stroked="f">
              <v:textbox style="mso-next-textbox:#_x0000_s1045">
                <w:txbxContent>
                  <w:p w:rsidR="00127944" w:rsidRPr="0073605D" w:rsidRDefault="00127944" w:rsidP="003641DA">
                    <w:pPr>
                      <w:rPr>
                        <w:sz w:val="18"/>
                      </w:rPr>
                    </w:pPr>
                    <w:r w:rsidRPr="0073605D">
                      <w:rPr>
                        <w:sz w:val="18"/>
                      </w:rPr>
                      <w:t>viWrite</w:t>
                    </w:r>
                  </w:p>
                </w:txbxContent>
              </v:textbox>
            </v:shape>
            <v:shape id="_x0000_s1046" type="#_x0000_t202" style="position:absolute;left:3331;top:1590;width:1368;height:444">
              <v:textbox style="mso-next-textbox:#_x0000_s1046">
                <w:txbxContent>
                  <w:p w:rsidR="00127944" w:rsidRPr="0073605D" w:rsidRDefault="00127944" w:rsidP="003641DA">
                    <w:pPr>
                      <w:ind w:right="-117"/>
                      <w:rPr>
                        <w:sz w:val="22"/>
                      </w:rPr>
                    </w:pPr>
                    <w:r w:rsidRPr="0073605D">
                      <w:rPr>
                        <w:sz w:val="22"/>
                      </w:rPr>
                      <w:t>Client App</w:t>
                    </w:r>
                  </w:p>
                </w:txbxContent>
              </v:textbox>
            </v:shape>
            <v:line id="_x0000_s1047" style="position:absolute" from="4015,2034" to="4016,5222"/>
            <v:shape id="_x0000_s1048" type="#_x0000_t202" style="position:absolute;left:5226;top:1590;width:1369;height:444">
              <v:textbox style="mso-next-textbox:#_x0000_s1048">
                <w:txbxContent>
                  <w:p w:rsidR="00127944" w:rsidRPr="0073605D" w:rsidRDefault="00127944" w:rsidP="003641DA">
                    <w:pPr>
                      <w:ind w:right="-117"/>
                      <w:rPr>
                        <w:sz w:val="20"/>
                      </w:rPr>
                    </w:pPr>
                    <w:r w:rsidRPr="0073605D">
                      <w:rPr>
                        <w:sz w:val="20"/>
                      </w:rPr>
                      <w:t>Client HiSLIP</w:t>
                    </w:r>
                  </w:p>
                </w:txbxContent>
              </v:textbox>
            </v:shape>
            <v:line id="_x0000_s1049" style="position:absolute" from="5912,2034" to="5913,5146"/>
            <v:shape id="_x0000_s1050" type="#_x0000_t202" style="position:absolute;left:8838;top:1590;width:1367;height:445">
              <v:textbox style="mso-next-textbox:#_x0000_s1050">
                <w:txbxContent>
                  <w:p w:rsidR="00127944" w:rsidRPr="0073605D" w:rsidRDefault="00127944" w:rsidP="003641DA">
                    <w:pPr>
                      <w:ind w:right="-117"/>
                      <w:rPr>
                        <w:sz w:val="22"/>
                      </w:rPr>
                    </w:pPr>
                    <w:r w:rsidRPr="0073605D">
                      <w:rPr>
                        <w:sz w:val="22"/>
                      </w:rPr>
                      <w:t>Server</w:t>
                    </w:r>
                  </w:p>
                </w:txbxContent>
              </v:textbox>
            </v:shape>
            <v:line id="_x0000_s1051" style="position:absolute" from="9522,2035" to="9526,5146"/>
            <v:shape id="_x0000_s1052" type="#_x0000_t202" style="position:absolute;left:3058;top:3132;width:941;height:387" stroked="f">
              <v:textbox style="mso-next-textbox:#_x0000_s1052">
                <w:txbxContent>
                  <w:p w:rsidR="00127944" w:rsidRPr="0073605D" w:rsidRDefault="00127944" w:rsidP="003641DA">
                    <w:pPr>
                      <w:rPr>
                        <w:sz w:val="18"/>
                      </w:rPr>
                    </w:pPr>
                    <w:r w:rsidRPr="0073605D">
                      <w:rPr>
                        <w:sz w:val="18"/>
                      </w:rPr>
                      <w:t>viWrite</w:t>
                    </w:r>
                  </w:p>
                </w:txbxContent>
              </v:textbox>
            </v:shape>
            <v:line id="_x0000_s1053" style="position:absolute" from="4017,2128" to="5912,2341">
              <v:stroke endarrow="block"/>
            </v:line>
            <v:line id="_x0000_s1054" style="position:absolute" from="5913,2401" to="9522,2719">
              <v:stroke endarrow="block"/>
            </v:line>
            <v:shape id="_x0000_s1055" type="#_x0000_t202" style="position:absolute;left:6763;top:2657;width:1780;height:353" stroked="f">
              <v:textbox style="mso-next-textbox:#_x0000_s1055">
                <w:txbxContent>
                  <w:p w:rsidR="00127944" w:rsidRPr="0073605D" w:rsidRDefault="00127944" w:rsidP="003641DA">
                    <w:pPr>
                      <w:rPr>
                        <w:sz w:val="18"/>
                      </w:rPr>
                    </w:pPr>
                    <w:r>
                      <w:rPr>
                        <w:sz w:val="18"/>
                      </w:rPr>
                      <w:t>Response w/RMT</w:t>
                    </w:r>
                  </w:p>
                </w:txbxContent>
              </v:textbox>
            </v:shape>
            <v:line id="_x0000_s1056" style="position:absolute;flip:x" from="5910,2816" to="9520,3010">
              <v:stroke endarrow="block"/>
            </v:line>
            <v:line id="_x0000_s1057" style="position:absolute" from="4021,3246" to="5916,3459">
              <v:stroke endarrow="block"/>
            </v:line>
            <v:line id="_x0000_s1058" style="position:absolute" from="5917,3519" to="9526,3837">
              <v:stroke endarrow="block"/>
            </v:line>
            <v:shape id="_x0000_s1059" type="#_x0000_t202" style="position:absolute;left:6767;top:3775;width:1780;height:353" stroked="f">
              <v:textbox style="mso-next-textbox:#_x0000_s1059">
                <w:txbxContent>
                  <w:p w:rsidR="00127944" w:rsidRPr="0073605D" w:rsidRDefault="00127944" w:rsidP="003641DA">
                    <w:pPr>
                      <w:rPr>
                        <w:sz w:val="18"/>
                      </w:rPr>
                    </w:pPr>
                    <w:r>
                      <w:rPr>
                        <w:sz w:val="18"/>
                      </w:rPr>
                      <w:t>Response w/RMT</w:t>
                    </w:r>
                  </w:p>
                </w:txbxContent>
              </v:textbox>
            </v:shape>
            <v:line id="_x0000_s1060" style="position:absolute;flip:x" from="5914,3934" to="9524,4128">
              <v:stroke endarrow="block"/>
            </v:lin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61" type="#_x0000_t71" style="position:absolute;left:5363;top:3409;width:218;height:270" fillcolor="#943634" stroked="f"/>
            <v:shape id="_x0000_s1062" type="#_x0000_t71" style="position:absolute;left:9608;top:3729;width:218;height:270" fillcolor="#943634" stroked="f"/>
            <v:line id="_x0000_s1063" style="position:absolute;flip:x" from="3999,4203" to="5910,4354">
              <v:stroke endarrow="block"/>
            </v:line>
            <v:shape id="_x0000_s1064" style="position:absolute;left:8301;top:2441;width:179;height:375;mso-wrap-style:square;mso-wrap-distance-left:9pt;mso-wrap-distance-top:0;mso-wrap-distance-right:9pt;mso-wrap-distance-bottom:0;mso-position-horizontal-relative:text;mso-position-vertical-relative:text;v-text-anchor:top" coordsize="179,375" path="m,375c30,347,177,266,178,204,179,142,42,42,6,e" filled="f" strokecolor="#548dd4">
              <v:stroke endarrow="open"/>
              <v:path arrowok="t"/>
            </v:shape>
            <v:shape id="_x0000_s1065" style="position:absolute;left:8264;top:3633;width:221;height:301;mso-wrap-style:square;mso-wrap-distance-left:9pt;mso-wrap-distance-top:0;mso-wrap-distance-right:9pt;mso-wrap-distance-bottom:0;mso-position-horizontal-relative:text;mso-position-vertical-relative:text;v-text-anchor:top" coordsize="221,301" path="m37,301c67,274,221,190,215,140,209,90,45,29,,e" filled="f" strokecolor="#548dd4">
              <v:stroke endarrow="open"/>
              <v:path arrowok="t"/>
            </v:shape>
            <w10:wrap type="topAndBottom"/>
          </v:group>
        </w:pict>
      </w:r>
      <w:r w:rsidRPr="0091478C">
        <w:rPr>
          <w:noProof/>
          <w:lang w:val="de-DE" w:eastAsia="de-DE"/>
        </w:rPr>
        <w:pict>
          <v:shape id="_x0000_s1066" type="#_x0000_t202" style="position:absolute;margin-left:43.2pt;margin-top:221.5pt;width:468pt;height:20.35pt;z-index:251656192" stroked="f">
            <v:textbox style="mso-next-textbox:#_x0000_s1066;mso-fit-shape-to-text:t" inset="0,0,0,0">
              <w:txbxContent>
                <w:p w:rsidR="00127944" w:rsidRPr="0057067B" w:rsidRDefault="00127944" w:rsidP="003641DA">
                  <w:pPr>
                    <w:pStyle w:val="Caption"/>
                    <w:rPr>
                      <w:sz w:val="24"/>
                      <w:szCs w:val="24"/>
                    </w:rPr>
                  </w:pPr>
                  <w:r>
                    <w:t xml:space="preserve">Figure </w:t>
                  </w:r>
                  <w:fldSimple w:instr=" SEQ Figure \* ARABIC ">
                    <w:r>
                      <w:rPr>
                        <w:noProof/>
                      </w:rPr>
                      <w:t>2</w:t>
                    </w:r>
                  </w:fldSimple>
                  <w:r>
                    <w:t xml:space="preserve"> Interrupted error with slow client</w:t>
                  </w:r>
                </w:p>
              </w:txbxContent>
            </v:textbox>
          </v:shape>
        </w:pict>
      </w: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E0FFA">
      <w:pPr>
        <w:pStyle w:val="Body1"/>
      </w:pPr>
      <w:r w:rsidRPr="00CA2D1C">
        <w:t>Detailed explanation:</w:t>
      </w:r>
    </w:p>
    <w:p w:rsidR="00593EA5" w:rsidRPr="00CA2D1C" w:rsidRDefault="00593EA5" w:rsidP="003641DA">
      <w:pPr>
        <w:rPr>
          <w:lang w:val="en-US"/>
        </w:rPr>
      </w:pPr>
    </w:p>
    <w:p w:rsidR="00593EA5" w:rsidRPr="00CA2D1C" w:rsidRDefault="00593EA5" w:rsidP="00276C38">
      <w:pPr>
        <w:pStyle w:val="Body1"/>
        <w:numPr>
          <w:ilvl w:val="0"/>
          <w:numId w:val="20"/>
        </w:numPr>
      </w:pPr>
      <w:r w:rsidRPr="00CA2D1C">
        <w:t>At this point the response indicates the eom from the preceding message.</w:t>
      </w:r>
    </w:p>
    <w:p w:rsidR="00593EA5" w:rsidRPr="00CA2D1C" w:rsidRDefault="00593EA5" w:rsidP="00276C38">
      <w:pPr>
        <w:pStyle w:val="Body1"/>
        <w:numPr>
          <w:ilvl w:val="0"/>
          <w:numId w:val="20"/>
        </w:numPr>
      </w:pPr>
      <w:r w:rsidRPr="00CA2D1C">
        <w:t xml:space="preserve">Note that the client probably will not get a chance to execute until the client application calls viWrite.  However, the client HiSLIP has the opportunity to take care of input processing before attempting to send the second write message.  At this point, the client detects the error based on section </w:t>
      </w:r>
      <w:r w:rsidR="0091478C" w:rsidRPr="00CA2D1C">
        <w:fldChar w:fldCharType="begin"/>
      </w:r>
      <w:r w:rsidRPr="00CA2D1C">
        <w:instrText xml:space="preserve"> REF _Ref244310564 \r \h </w:instrText>
      </w:r>
      <w:r w:rsidR="0091478C" w:rsidRPr="00CA2D1C">
        <w:fldChar w:fldCharType="separate"/>
      </w:r>
      <w:r w:rsidR="00127944">
        <w:t>3.1.2</w:t>
      </w:r>
      <w:r w:rsidR="0091478C" w:rsidRPr="00CA2D1C">
        <w:fldChar w:fldCharType="end"/>
      </w:r>
      <w:r w:rsidRPr="00CA2D1C">
        <w:t xml:space="preserve"> rule </w:t>
      </w:r>
      <w:r w:rsidR="0091478C" w:rsidRPr="00CA2D1C">
        <w:fldChar w:fldCharType="begin"/>
      </w:r>
      <w:r w:rsidRPr="00CA2D1C">
        <w:instrText xml:space="preserve"> REF _Ref244310622 \r \h </w:instrText>
      </w:r>
      <w:r w:rsidR="0091478C" w:rsidRPr="00CA2D1C">
        <w:fldChar w:fldCharType="separate"/>
      </w:r>
      <w:r w:rsidR="00127944">
        <w:t>3</w:t>
      </w:r>
      <w:r w:rsidR="0091478C" w:rsidRPr="00CA2D1C">
        <w:fldChar w:fldCharType="end"/>
      </w:r>
      <w:r w:rsidRPr="00CA2D1C">
        <w:t xml:space="preserve"> and clears the first response from its buffer.  (this error detection is essential at this point to ensure that the buffered response is not provided to a subsequent viRead).  The client then sends the second query normally.</w:t>
      </w:r>
    </w:p>
    <w:p w:rsidR="00593EA5" w:rsidRPr="00CA2D1C" w:rsidRDefault="00593EA5" w:rsidP="00276C38">
      <w:pPr>
        <w:pStyle w:val="Body1"/>
        <w:numPr>
          <w:ilvl w:val="0"/>
          <w:numId w:val="20"/>
        </w:numPr>
      </w:pPr>
      <w:r w:rsidRPr="00CA2D1C">
        <w:t xml:space="preserve">Note that the second query indicates that the RMT was NOT delivered to the application layer.  Therefore the server will also detect the error based on </w:t>
      </w:r>
      <w:r w:rsidR="0091478C" w:rsidRPr="00CA2D1C">
        <w:fldChar w:fldCharType="begin"/>
      </w:r>
      <w:r w:rsidRPr="00CA2D1C">
        <w:instrText xml:space="preserve"> REF _Ref244310671 \r \h </w:instrText>
      </w:r>
      <w:r w:rsidR="0091478C" w:rsidRPr="00CA2D1C">
        <w:fldChar w:fldCharType="separate"/>
      </w:r>
      <w:r w:rsidR="00127944">
        <w:t>3.1.1</w:t>
      </w:r>
      <w:r w:rsidR="0091478C" w:rsidRPr="00CA2D1C">
        <w:fldChar w:fldCharType="end"/>
      </w:r>
      <w:r w:rsidRPr="00CA2D1C">
        <w:t xml:space="preserve"> rule </w:t>
      </w:r>
      <w:r w:rsidR="0091478C" w:rsidRPr="00CA2D1C">
        <w:fldChar w:fldCharType="begin"/>
      </w:r>
      <w:r w:rsidRPr="00CA2D1C">
        <w:instrText xml:space="preserve"> REF _Ref244310693 \r \h </w:instrText>
      </w:r>
      <w:r w:rsidR="0091478C" w:rsidRPr="00CA2D1C">
        <w:fldChar w:fldCharType="separate"/>
      </w:r>
      <w:r w:rsidR="00127944">
        <w:t>2</w:t>
      </w:r>
      <w:r w:rsidR="0091478C" w:rsidRPr="00CA2D1C">
        <w:fldChar w:fldCharType="end"/>
      </w:r>
      <w:r w:rsidRPr="00CA2D1C">
        <w:t>.  Since the last action by the server was to send RMT, no error handling is necessary other than reporting the error.</w:t>
      </w:r>
    </w:p>
    <w:p w:rsidR="00593EA5" w:rsidRPr="00CA2D1C" w:rsidRDefault="00593EA5">
      <w:pPr>
        <w:rPr>
          <w:rFonts w:ascii="Arial" w:hAnsi="Arial"/>
          <w:b/>
          <w:i/>
          <w:szCs w:val="20"/>
          <w:lang w:val="en-US" w:eastAsia="en-US"/>
        </w:rPr>
      </w:pPr>
      <w:r w:rsidRPr="00CA2D1C">
        <w:rPr>
          <w:lang w:val="en-US"/>
        </w:rPr>
        <w:br w:type="page"/>
      </w:r>
    </w:p>
    <w:p w:rsidR="00593EA5" w:rsidRPr="00CA2D1C" w:rsidRDefault="00593EA5" w:rsidP="003641DA">
      <w:pPr>
        <w:pStyle w:val="Appendix2"/>
      </w:pPr>
      <w:bookmarkStart w:id="153" w:name="_Toc263889058"/>
      <w:r w:rsidRPr="00CA2D1C">
        <w:lastRenderedPageBreak/>
        <w:t>Fast Client</w:t>
      </w:r>
      <w:bookmarkEnd w:id="153"/>
    </w:p>
    <w:p w:rsidR="00593EA5" w:rsidRPr="00CA2D1C" w:rsidRDefault="0091478C" w:rsidP="003641DA">
      <w:pPr>
        <w:rPr>
          <w:lang w:val="en-US"/>
        </w:rPr>
      </w:pPr>
      <w:r w:rsidRPr="0091478C">
        <w:rPr>
          <w:noProof/>
          <w:lang w:val="de-DE" w:eastAsia="de-DE"/>
        </w:rPr>
        <w:pict>
          <v:group id="_x0000_s1067" editas="canvas" style="position:absolute;margin-left:0;margin-top:13.8pt;width:432.65pt;height:245.35pt;z-index:251657216;mso-position-horizontal:left;mso-position-horizontal-relative:char;mso-position-vertical-relative:line" coordorigin="2304,1440" coordsize="8653,4907" o:allowoverlap="f">
            <o:lock v:ext="edit" aspectratio="t"/>
            <v:shape id="_x0000_s1068" type="#_x0000_t75" style="position:absolute;left:2304;top:1440;width:8653;height:4907" o:preferrelative="f">
              <v:fill o:detectmouseclick="t"/>
              <v:path o:extrusionok="t" o:connecttype="none"/>
              <o:lock v:ext="edit" text="t"/>
            </v:shape>
            <v:shape id="_x0000_s1069" type="#_x0000_t202" style="position:absolute;left:5852;top:3660;width:435;height:366" stroked="f">
              <v:textbox style="mso-next-textbox:#_x0000_s1069">
                <w:txbxContent>
                  <w:p w:rsidR="00127944" w:rsidRPr="00A32E59" w:rsidRDefault="00127944" w:rsidP="003641DA">
                    <w:r>
                      <w:sym w:font="Wingdings" w:char="F084"/>
                    </w:r>
                  </w:p>
                </w:txbxContent>
              </v:textbox>
            </v:shape>
            <v:shape id="_x0000_s1070" type="#_x0000_t202" style="position:absolute;left:7127;top:2738;width:2699;height:353" stroked="f">
              <v:textbox style="mso-next-textbox:#_x0000_s1070">
                <w:txbxContent>
                  <w:p w:rsidR="00127944" w:rsidRPr="0073605D" w:rsidRDefault="00127944" w:rsidP="003641DA">
                    <w:pPr>
                      <w:rPr>
                        <w:sz w:val="18"/>
                      </w:rPr>
                    </w:pPr>
                    <w:r>
                      <w:rPr>
                        <w:sz w:val="18"/>
                      </w:rPr>
                      <w:t>query w/eom (no RMT)</w:t>
                    </w:r>
                  </w:p>
                </w:txbxContent>
              </v:textbox>
            </v:shape>
            <v:shape id="_x0000_s1071" type="#_x0000_t202" style="position:absolute;left:6067;top:4059;width:366;height:366" stroked="f">
              <v:textbox style="mso-next-textbox:#_x0000_s1071">
                <w:txbxContent>
                  <w:p w:rsidR="00127944" w:rsidRPr="009B21CC" w:rsidRDefault="00127944" w:rsidP="003641DA">
                    <w:r>
                      <w:sym w:font="Wingdings" w:char="F083"/>
                    </w:r>
                  </w:p>
                </w:txbxContent>
              </v:textbox>
            </v:shape>
            <v:shape id="_x0000_s1072" type="#_x0000_t202" style="position:absolute;left:9394;top:3091;width:452;height:366" stroked="f">
              <v:textbox style="mso-next-textbox:#_x0000_s1072">
                <w:txbxContent>
                  <w:p w:rsidR="00127944" w:rsidRDefault="00127944" w:rsidP="003641DA">
                    <w:r>
                      <w:sym w:font="Wingdings" w:char="F082"/>
                    </w:r>
                  </w:p>
                </w:txbxContent>
              </v:textbox>
            </v:shape>
            <v:shape id="_x0000_s1073" type="#_x0000_t202" style="position:absolute;left:5458;top:2455;width:452;height:366" stroked="f">
              <v:textbox style="mso-next-textbox:#_x0000_s1073">
                <w:txbxContent>
                  <w:p w:rsidR="00127944" w:rsidRDefault="00127944" w:rsidP="003641DA">
                    <w:r>
                      <w:sym w:font="Wingdings" w:char="F081"/>
                    </w:r>
                  </w:p>
                </w:txbxContent>
              </v:textbox>
            </v:shape>
            <v:shape id="_x0000_s1074" type="#_x0000_t202" style="position:absolute;left:7123;top:2258;width:1317;height:353" stroked="f">
              <v:textbox style="mso-next-textbox:#_x0000_s1074">
                <w:txbxContent>
                  <w:p w:rsidR="00127944" w:rsidRPr="0073605D" w:rsidRDefault="00127944" w:rsidP="003641DA">
                    <w:pPr>
                      <w:rPr>
                        <w:sz w:val="18"/>
                      </w:rPr>
                    </w:pPr>
                    <w:r>
                      <w:rPr>
                        <w:sz w:val="18"/>
                      </w:rPr>
                      <w:t>query w/eom</w:t>
                    </w:r>
                  </w:p>
                </w:txbxContent>
              </v:textbox>
            </v:shape>
            <v:shape id="_x0000_s1075" type="#_x0000_t202" style="position:absolute;left:3085;top:1954;width:941;height:387" stroked="f">
              <v:textbox style="mso-next-textbox:#_x0000_s1075">
                <w:txbxContent>
                  <w:p w:rsidR="00127944" w:rsidRPr="0073605D" w:rsidRDefault="00127944" w:rsidP="003641DA">
                    <w:pPr>
                      <w:rPr>
                        <w:sz w:val="18"/>
                      </w:rPr>
                    </w:pPr>
                    <w:r w:rsidRPr="0073605D">
                      <w:rPr>
                        <w:sz w:val="18"/>
                      </w:rPr>
                      <w:t>viWrite</w:t>
                    </w:r>
                  </w:p>
                </w:txbxContent>
              </v:textbox>
            </v:shape>
            <v:shape id="_x0000_s1076" type="#_x0000_t202" style="position:absolute;left:3331;top:1590;width:1368;height:444">
              <v:textbox style="mso-next-textbox:#_x0000_s1076">
                <w:txbxContent>
                  <w:p w:rsidR="00127944" w:rsidRPr="0073605D" w:rsidRDefault="00127944" w:rsidP="003641DA">
                    <w:pPr>
                      <w:ind w:right="-117"/>
                      <w:rPr>
                        <w:sz w:val="22"/>
                      </w:rPr>
                    </w:pPr>
                    <w:r w:rsidRPr="0073605D">
                      <w:rPr>
                        <w:sz w:val="22"/>
                      </w:rPr>
                      <w:t>Client App</w:t>
                    </w:r>
                  </w:p>
                </w:txbxContent>
              </v:textbox>
            </v:shape>
            <v:line id="_x0000_s1077" style="position:absolute" from="4015,2034" to="4016,5788"/>
            <v:shape id="_x0000_s1078" type="#_x0000_t202" style="position:absolute;left:5226;top:1590;width:1369;height:444">
              <v:textbox style="mso-next-textbox:#_x0000_s1078">
                <w:txbxContent>
                  <w:p w:rsidR="00127944" w:rsidRPr="0073605D" w:rsidRDefault="00127944" w:rsidP="003641DA">
                    <w:pPr>
                      <w:ind w:right="-117"/>
                      <w:rPr>
                        <w:sz w:val="20"/>
                      </w:rPr>
                    </w:pPr>
                    <w:r w:rsidRPr="0073605D">
                      <w:rPr>
                        <w:sz w:val="20"/>
                      </w:rPr>
                      <w:t>Client HiSLIP</w:t>
                    </w:r>
                  </w:p>
                </w:txbxContent>
              </v:textbox>
            </v:shape>
            <v:line id="_x0000_s1079" style="position:absolute;flip:x" from="5910,2034" to="5912,5842"/>
            <v:shape id="_x0000_s1080" type="#_x0000_t202" style="position:absolute;left:8838;top:1590;width:1367;height:445">
              <v:textbox style="mso-next-textbox:#_x0000_s1080">
                <w:txbxContent>
                  <w:p w:rsidR="00127944" w:rsidRPr="0073605D" w:rsidRDefault="00127944" w:rsidP="003641DA">
                    <w:pPr>
                      <w:ind w:right="-117"/>
                      <w:rPr>
                        <w:sz w:val="22"/>
                      </w:rPr>
                    </w:pPr>
                    <w:r w:rsidRPr="0073605D">
                      <w:rPr>
                        <w:sz w:val="22"/>
                      </w:rPr>
                      <w:t>Server</w:t>
                    </w:r>
                  </w:p>
                </w:txbxContent>
              </v:textbox>
            </v:shape>
            <v:line id="_x0000_s1081" style="position:absolute;flip:x" from="9520,2035" to="9522,5842"/>
            <v:shape id="_x0000_s1082" type="#_x0000_t202" style="position:absolute;left:3058;top:2494;width:941;height:387" stroked="f">
              <v:textbox style="mso-next-textbox:#_x0000_s1082">
                <w:txbxContent>
                  <w:p w:rsidR="00127944" w:rsidRPr="0073605D" w:rsidRDefault="00127944" w:rsidP="003641DA">
                    <w:pPr>
                      <w:rPr>
                        <w:sz w:val="18"/>
                      </w:rPr>
                    </w:pPr>
                    <w:r w:rsidRPr="0073605D">
                      <w:rPr>
                        <w:sz w:val="18"/>
                      </w:rPr>
                      <w:t>viWrite</w:t>
                    </w:r>
                  </w:p>
                </w:txbxContent>
              </v:textbox>
            </v:shape>
            <v:line id="_x0000_s1083" style="position:absolute" from="4017,2128" to="5912,2341">
              <v:stroke endarrow="block"/>
            </v:line>
            <v:line id="_x0000_s1084" style="position:absolute" from="5913,2401" to="9522,2719">
              <v:stroke endarrow="block"/>
            </v:line>
            <v:line id="_x0000_s1085" style="position:absolute" from="4021,2608" to="5916,2821">
              <v:stroke endarrow="block"/>
            </v:line>
            <v:line id="_x0000_s1086" style="position:absolute" from="5917,2881" to="9526,3199">
              <v:stroke endarrow="block"/>
            </v:line>
            <v:shape id="_x0000_s1087" type="#_x0000_t202" style="position:absolute;left:6767;top:4028;width:1780;height:353" stroked="f">
              <v:textbox style="mso-next-textbox:#_x0000_s1087">
                <w:txbxContent>
                  <w:p w:rsidR="00127944" w:rsidRPr="0073605D" w:rsidRDefault="00127944" w:rsidP="003641DA">
                    <w:pPr>
                      <w:rPr>
                        <w:sz w:val="18"/>
                      </w:rPr>
                    </w:pPr>
                    <w:r>
                      <w:rPr>
                        <w:sz w:val="18"/>
                      </w:rPr>
                      <w:t>Response w/RMT</w:t>
                    </w:r>
                  </w:p>
                </w:txbxContent>
              </v:textbox>
            </v:shape>
            <v:line id="_x0000_s1088" style="position:absolute;flip:x" from="5914,4187" to="9524,4381">
              <v:stroke endarrow="block"/>
            </v:line>
            <v:shape id="_x0000_s1089" type="#_x0000_t71" style="position:absolute;left:9526;top:3444;width:218;height:270" fillcolor="#943634" stroked="f"/>
            <v:shape id="_x0000_s1090" type="#_x0000_t202" style="position:absolute;left:3058;top:4509;width:941;height:387" stroked="f">
              <v:textbox style="mso-next-textbox:#_x0000_s1090">
                <w:txbxContent>
                  <w:p w:rsidR="00127944" w:rsidRPr="0073605D" w:rsidRDefault="00127944" w:rsidP="003641DA">
                    <w:pPr>
                      <w:rPr>
                        <w:sz w:val="18"/>
                      </w:rPr>
                    </w:pPr>
                    <w:r w:rsidRPr="0073605D">
                      <w:rPr>
                        <w:sz w:val="18"/>
                      </w:rPr>
                      <w:t>vi</w:t>
                    </w:r>
                    <w:r>
                      <w:rPr>
                        <w:sz w:val="18"/>
                      </w:rPr>
                      <w:t>Read</w:t>
                    </w:r>
                  </w:p>
                </w:txbxContent>
              </v:textbox>
            </v:shape>
            <v:line id="_x0000_s1091" style="position:absolute;flip:x" from="3994,4509" to="5905,4660">
              <v:stroke endarrow="block"/>
            </v:line>
            <v:shape id="_x0000_s1092" type="#_x0000_t202" style="position:absolute;left:6218;top:3614;width:1780;height:353" stroked="f">
              <v:textbox style="mso-next-textbox:#_x0000_s1092">
                <w:txbxContent>
                  <w:p w:rsidR="00127944" w:rsidRPr="0073605D" w:rsidRDefault="00127944" w:rsidP="003641DA">
                    <w:pPr>
                      <w:rPr>
                        <w:sz w:val="18"/>
                      </w:rPr>
                    </w:pPr>
                    <w:r>
                      <w:rPr>
                        <w:sz w:val="18"/>
                      </w:rPr>
                      <w:t>Interrupted message</w:t>
                    </w:r>
                  </w:p>
                </w:txbxContent>
              </v:textbox>
            </v:shape>
            <v:line id="_x0000_s1093" style="position:absolute;flip:x" from="5905,3773" to="9515,3967">
              <v:stroke dashstyle="1 1" endarrow="block"/>
            </v:line>
            <v:shape id="_x0000_s1094" style="position:absolute;left:8253;top:3026;width:219;height:1163;mso-wrap-style:square;mso-wrap-distance-left:9pt;mso-wrap-distance-top:0;mso-wrap-distance-right:9pt;mso-wrap-distance-bottom:0;mso-position-horizontal-relative:text;mso-position-vertical-relative:text;v-text-anchor:top" coordsize="219,1163" path="m,1163c36,1057,211,723,215,529,219,335,62,110,22,e" filled="f" strokecolor="#548dd4">
              <v:stroke endarrow="open"/>
              <v:path arrowok="t"/>
            </v:shape>
            <w10:wrap type="topAndBottom"/>
          </v:group>
        </w:pict>
      </w:r>
      <w:r w:rsidRPr="0091478C">
        <w:rPr>
          <w:noProof/>
          <w:lang w:val="de-DE" w:eastAsia="de-DE"/>
        </w:rPr>
        <w:pict>
          <v:shape id="_x0000_s1095" type="#_x0000_t202" style="position:absolute;margin-left:43.2pt;margin-top:270.35pt;width:468pt;height:20.35pt;z-index:251660288" stroked="f">
            <v:textbox style="mso-next-textbox:#_x0000_s1095;mso-fit-shape-to-text:t" inset="0,0,0,0">
              <w:txbxContent>
                <w:p w:rsidR="00127944" w:rsidRPr="0057067B" w:rsidRDefault="00127944" w:rsidP="003641DA">
                  <w:pPr>
                    <w:pStyle w:val="Caption"/>
                    <w:rPr>
                      <w:sz w:val="24"/>
                      <w:szCs w:val="24"/>
                    </w:rPr>
                  </w:pPr>
                  <w:r>
                    <w:t xml:space="preserve">Figure </w:t>
                  </w:r>
                  <w:fldSimple w:instr=" SEQ Figure \* ARABIC ">
                    <w:r>
                      <w:rPr>
                        <w:noProof/>
                      </w:rPr>
                      <w:t>3</w:t>
                    </w:r>
                  </w:fldSimple>
                  <w:r>
                    <w:t xml:space="preserve"> Interrupted error with fast client </w:t>
                  </w:r>
                </w:p>
              </w:txbxContent>
            </v:textbox>
          </v:shape>
        </w:pict>
      </w: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E0FFA">
      <w:pPr>
        <w:pStyle w:val="Body1"/>
      </w:pPr>
      <w:r w:rsidRPr="00CA2D1C">
        <w:t>Detailed explanation:</w:t>
      </w:r>
    </w:p>
    <w:p w:rsidR="00593EA5" w:rsidRPr="00CA2D1C" w:rsidRDefault="00593EA5" w:rsidP="003E0FFA">
      <w:pPr>
        <w:pStyle w:val="Body1"/>
      </w:pPr>
    </w:p>
    <w:p w:rsidR="00593EA5" w:rsidRPr="00CA2D1C" w:rsidRDefault="00593EA5" w:rsidP="00276C38">
      <w:pPr>
        <w:pStyle w:val="Body1"/>
        <w:numPr>
          <w:ilvl w:val="0"/>
          <w:numId w:val="19"/>
        </w:numPr>
      </w:pPr>
      <w:r w:rsidRPr="00CA2D1C">
        <w:t>Note that from the perspective of the client HiSLIP, there may not be a problem, since the data being written may be commands.</w:t>
      </w:r>
    </w:p>
    <w:p w:rsidR="00593EA5" w:rsidRPr="00CA2D1C" w:rsidRDefault="00593EA5" w:rsidP="00276C38">
      <w:pPr>
        <w:pStyle w:val="Body1"/>
        <w:numPr>
          <w:ilvl w:val="0"/>
          <w:numId w:val="19"/>
        </w:numPr>
      </w:pPr>
      <w:r w:rsidRPr="00CA2D1C">
        <w:t xml:space="preserve">Per section </w:t>
      </w:r>
      <w:r w:rsidR="0091478C" w:rsidRPr="00CA2D1C">
        <w:fldChar w:fldCharType="begin"/>
      </w:r>
      <w:r w:rsidRPr="00CA2D1C">
        <w:instrText xml:space="preserve"> REF _Ref244310671 \r \h </w:instrText>
      </w:r>
      <w:r w:rsidR="0091478C" w:rsidRPr="00CA2D1C">
        <w:fldChar w:fldCharType="separate"/>
      </w:r>
      <w:r w:rsidR="00127944">
        <w:t>3.1.1</w:t>
      </w:r>
      <w:r w:rsidR="0091478C" w:rsidRPr="00CA2D1C">
        <w:fldChar w:fldCharType="end"/>
      </w:r>
      <w:r w:rsidRPr="00CA2D1C">
        <w:t xml:space="preserve"> rule </w:t>
      </w:r>
      <w:r w:rsidR="0091478C" w:rsidRPr="00CA2D1C">
        <w:fldChar w:fldCharType="begin"/>
      </w:r>
      <w:r w:rsidRPr="00CA2D1C">
        <w:instrText xml:space="preserve"> REF _Ref244310865 \r \h </w:instrText>
      </w:r>
      <w:r w:rsidR="0091478C" w:rsidRPr="00CA2D1C">
        <w:fldChar w:fldCharType="separate"/>
      </w:r>
      <w:r w:rsidR="00127944">
        <w:t>1</w:t>
      </w:r>
      <w:r w:rsidR="0091478C" w:rsidRPr="00CA2D1C">
        <w:fldChar w:fldCharType="end"/>
      </w:r>
      <w:r w:rsidRPr="00CA2D1C">
        <w:t xml:space="preserve">   The server detects interrupted because it has a complete response (with RMT) and the input buffer is not empty.  The response to the first query is never sent.</w:t>
      </w:r>
    </w:p>
    <w:p w:rsidR="00593EA5" w:rsidRPr="00CA2D1C" w:rsidRDefault="00593EA5" w:rsidP="00276C38">
      <w:pPr>
        <w:pStyle w:val="Body1"/>
        <w:numPr>
          <w:ilvl w:val="0"/>
          <w:numId w:val="19"/>
        </w:numPr>
      </w:pPr>
      <w:r w:rsidRPr="00CA2D1C">
        <w:t>The response to the second query is sent normally.</w:t>
      </w:r>
    </w:p>
    <w:p w:rsidR="00593EA5" w:rsidRPr="00CA2D1C" w:rsidRDefault="00593EA5" w:rsidP="00276C38">
      <w:pPr>
        <w:pStyle w:val="Body1"/>
        <w:numPr>
          <w:ilvl w:val="0"/>
          <w:numId w:val="19"/>
        </w:numPr>
      </w:pPr>
      <w:r w:rsidRPr="00CA2D1C">
        <w:t xml:space="preserve">NOTE – although not required here, the server sends an interrupted message (as shown in </w:t>
      </w:r>
      <w:fldSimple w:instr=" REF _Ref240267537 \h  \* MERGEFORMAT ">
        <w:r w:rsidR="00127944" w:rsidRPr="00127944">
          <w:rPr>
            <w:i/>
          </w:rPr>
          <w:t xml:space="preserve">Figure </w:t>
        </w:r>
        <w:r w:rsidR="00127944" w:rsidRPr="00127944">
          <w:rPr>
            <w:i/>
            <w:noProof/>
          </w:rPr>
          <w:t>4</w:t>
        </w:r>
        <w:r w:rsidR="00127944" w:rsidRPr="00127944">
          <w:rPr>
            <w:i/>
          </w:rPr>
          <w:t xml:space="preserve"> Interrupted error with fast client and partial response</w:t>
        </w:r>
      </w:fldSimple>
      <w:r w:rsidRPr="00CA2D1C">
        <w:t xml:space="preserve">). </w:t>
      </w: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641DA">
      <w:pPr>
        <w:ind w:left="720"/>
        <w:rPr>
          <w:lang w:val="en-US"/>
        </w:rPr>
      </w:pPr>
      <w:r w:rsidRPr="00CA2D1C">
        <w:rPr>
          <w:lang w:val="en-US"/>
        </w:rPr>
        <w:br w:type="page"/>
      </w:r>
    </w:p>
    <w:p w:rsidR="00593EA5" w:rsidRPr="00CA2D1C" w:rsidRDefault="00593EA5" w:rsidP="003641DA">
      <w:pPr>
        <w:rPr>
          <w:lang w:val="en-US"/>
        </w:rPr>
      </w:pPr>
    </w:p>
    <w:p w:rsidR="00593EA5" w:rsidRPr="00CA2D1C" w:rsidRDefault="0091478C" w:rsidP="003641DA">
      <w:pPr>
        <w:rPr>
          <w:lang w:val="en-US"/>
        </w:rPr>
      </w:pPr>
      <w:r w:rsidRPr="0091478C">
        <w:rPr>
          <w:noProof/>
          <w:lang w:val="de-DE" w:eastAsia="de-DE"/>
        </w:rPr>
        <w:pict>
          <v:shape id="_x0000_s1096" type="#_x0000_t202" style="position:absolute;margin-left:52pt;margin-top:277.6pt;width:468pt;height:20.35pt;z-index:251659264" stroked="f">
            <v:textbox style="mso-next-textbox:#_x0000_s1096;mso-fit-shape-to-text:t" inset="0,0,0,0">
              <w:txbxContent>
                <w:p w:rsidR="00127944" w:rsidRPr="0057067B" w:rsidRDefault="00127944" w:rsidP="003641DA">
                  <w:pPr>
                    <w:pStyle w:val="Caption"/>
                    <w:rPr>
                      <w:sz w:val="24"/>
                      <w:szCs w:val="24"/>
                    </w:rPr>
                  </w:pPr>
                  <w:bookmarkStart w:id="154" w:name="_Ref240267537"/>
                  <w:r>
                    <w:t xml:space="preserve">Figure </w:t>
                  </w:r>
                  <w:fldSimple w:instr=" SEQ Figure \* ARABIC ">
                    <w:r>
                      <w:rPr>
                        <w:noProof/>
                      </w:rPr>
                      <w:t>4</w:t>
                    </w:r>
                  </w:fldSimple>
                  <w:r>
                    <w:t xml:space="preserve"> Interrupted error with fast client and partial response</w:t>
                  </w:r>
                  <w:bookmarkEnd w:id="154"/>
                </w:p>
              </w:txbxContent>
            </v:textbox>
          </v:shape>
        </w:pict>
      </w:r>
      <w:r w:rsidRPr="0091478C">
        <w:rPr>
          <w:noProof/>
          <w:lang w:val="de-DE" w:eastAsia="de-DE"/>
        </w:rPr>
        <w:pict>
          <v:group id="_x0000_s1097" editas="canvas" style="position:absolute;margin-left:11.45pt;margin-top:25.8pt;width:434.95pt;height:248pt;z-index:251658240;mso-position-horizontal-relative:char;mso-position-vertical-relative:line" coordorigin="2304,1440" coordsize="8699,4960" o:allowoverlap="f">
            <o:lock v:ext="edit" aspectratio="t"/>
            <v:shape id="_x0000_s1098" type="#_x0000_t75" style="position:absolute;left:2304;top:1440;width:8699;height:4960" o:preferrelative="f">
              <v:fill o:detectmouseclick="t"/>
              <v:path o:extrusionok="t" o:connecttype="none"/>
              <o:lock v:ext="edit" text="t"/>
            </v:shape>
            <v:shape id="_x0000_s1099" type="#_x0000_t202" style="position:absolute;left:5509;top:5092;width:408;height:380" stroked="f">
              <v:textbox style="mso-next-textbox:#_x0000_s1099">
                <w:txbxContent>
                  <w:p w:rsidR="00127944" w:rsidRPr="00A178F3" w:rsidRDefault="00127944" w:rsidP="003641DA">
                    <w:r>
                      <w:sym w:font="Wingdings" w:char="F086"/>
                    </w:r>
                  </w:p>
                </w:txbxContent>
              </v:textbox>
            </v:shape>
            <v:shape id="_x0000_s1100" type="#_x0000_t202" style="position:absolute;left:5247;top:3830;width:322;height:399" stroked="f">
              <v:textbox style="mso-next-textbox:#_x0000_s1100">
                <w:txbxContent>
                  <w:p w:rsidR="00127944" w:rsidRPr="00A178F3" w:rsidRDefault="00127944" w:rsidP="003641DA">
                    <w:r>
                      <w:sym w:font="Wingdings" w:char="F085"/>
                    </w:r>
                  </w:p>
                </w:txbxContent>
              </v:textbox>
            </v:shape>
            <v:shape id="_x0000_s1101" type="#_x0000_t202" style="position:absolute;left:8616;top:3899;width:376;height:430" stroked="f">
              <v:textbox style="mso-next-textbox:#_x0000_s1101">
                <w:txbxContent>
                  <w:p w:rsidR="00127944" w:rsidRDefault="00127944" w:rsidP="003641DA">
                    <w:r>
                      <w:sym w:font="Wingdings" w:char="F084"/>
                    </w:r>
                  </w:p>
                </w:txbxContent>
              </v:textbox>
            </v:shape>
            <v:shape id="_x0000_s1102" type="#_x0000_t202" style="position:absolute;left:6229;top:3199;width:1780;height:353" stroked="f">
              <v:textbox style="mso-next-textbox:#_x0000_s1102">
                <w:txbxContent>
                  <w:p w:rsidR="00127944" w:rsidRPr="0073605D" w:rsidRDefault="00127944" w:rsidP="003641DA">
                    <w:pPr>
                      <w:rPr>
                        <w:sz w:val="18"/>
                      </w:rPr>
                    </w:pPr>
                    <w:r>
                      <w:rPr>
                        <w:sz w:val="18"/>
                      </w:rPr>
                      <w:t>Partial Response</w:t>
                    </w:r>
                  </w:p>
                </w:txbxContent>
              </v:textbox>
            </v:shape>
            <v:shape id="_x0000_s1103" type="#_x0000_t202" style="position:absolute;left:5917;top:2652;width:2699;height:353" stroked="f">
              <v:textbox style="mso-next-textbox:#_x0000_s1103">
                <w:txbxContent>
                  <w:p w:rsidR="00127944" w:rsidRPr="0073605D" w:rsidRDefault="00127944" w:rsidP="003641DA">
                    <w:pPr>
                      <w:rPr>
                        <w:sz w:val="18"/>
                      </w:rPr>
                    </w:pPr>
                    <w:r>
                      <w:rPr>
                        <w:sz w:val="18"/>
                      </w:rPr>
                      <w:t>query w/eom (no RMT)</w:t>
                    </w:r>
                  </w:p>
                </w:txbxContent>
              </v:textbox>
            </v:shape>
            <v:shape id="_x0000_s1104" type="#_x0000_t202" style="position:absolute;left:9397;top:3659;width:366;height:366" stroked="f">
              <v:textbox style="mso-next-textbox:#_x0000_s1104">
                <w:txbxContent>
                  <w:p w:rsidR="00127944" w:rsidRPr="009B21CC" w:rsidRDefault="00127944" w:rsidP="003641DA">
                    <w:r>
                      <w:sym w:font="Wingdings" w:char="F083"/>
                    </w:r>
                  </w:p>
                </w:txbxContent>
              </v:textbox>
            </v:shape>
            <v:shape id="_x0000_s1105" type="#_x0000_t202" style="position:absolute;left:9408;top:2822;width:452;height:366" stroked="f">
              <v:textbox style="mso-next-textbox:#_x0000_s1105">
                <w:txbxContent>
                  <w:p w:rsidR="00127944" w:rsidRDefault="00127944" w:rsidP="003641DA">
                    <w:r>
                      <w:sym w:font="Wingdings" w:char="F082"/>
                    </w:r>
                  </w:p>
                </w:txbxContent>
              </v:textbox>
            </v:shape>
            <v:shape id="_x0000_s1106" type="#_x0000_t202" style="position:absolute;left:5458;top:2455;width:452;height:366" stroked="f">
              <v:textbox style="mso-next-textbox:#_x0000_s1106">
                <w:txbxContent>
                  <w:p w:rsidR="00127944" w:rsidRDefault="00127944" w:rsidP="003641DA">
                    <w:r>
                      <w:sym w:font="Wingdings" w:char="F081"/>
                    </w:r>
                  </w:p>
                </w:txbxContent>
              </v:textbox>
            </v:shape>
            <v:shape id="_x0000_s1107" type="#_x0000_t202" style="position:absolute;left:7123;top:2258;width:1317;height:353" stroked="f">
              <v:textbox style="mso-next-textbox:#_x0000_s1107">
                <w:txbxContent>
                  <w:p w:rsidR="00127944" w:rsidRPr="0073605D" w:rsidRDefault="00127944" w:rsidP="003641DA">
                    <w:pPr>
                      <w:rPr>
                        <w:sz w:val="18"/>
                      </w:rPr>
                    </w:pPr>
                    <w:r>
                      <w:rPr>
                        <w:sz w:val="18"/>
                      </w:rPr>
                      <w:t>query w/eom</w:t>
                    </w:r>
                  </w:p>
                </w:txbxContent>
              </v:textbox>
            </v:shape>
            <v:shape id="_x0000_s1108" type="#_x0000_t202" style="position:absolute;left:3085;top:1954;width:941;height:387" stroked="f">
              <v:textbox style="mso-next-textbox:#_x0000_s1108">
                <w:txbxContent>
                  <w:p w:rsidR="00127944" w:rsidRPr="0073605D" w:rsidRDefault="00127944" w:rsidP="003641DA">
                    <w:pPr>
                      <w:rPr>
                        <w:sz w:val="18"/>
                      </w:rPr>
                    </w:pPr>
                    <w:r w:rsidRPr="0073605D">
                      <w:rPr>
                        <w:sz w:val="18"/>
                      </w:rPr>
                      <w:t>viWrite</w:t>
                    </w:r>
                  </w:p>
                </w:txbxContent>
              </v:textbox>
            </v:shape>
            <v:shape id="_x0000_s1109" type="#_x0000_t202" style="position:absolute;left:3331;top:1590;width:1368;height:444">
              <v:textbox style="mso-next-textbox:#_x0000_s1109">
                <w:txbxContent>
                  <w:p w:rsidR="00127944" w:rsidRPr="0073605D" w:rsidRDefault="00127944" w:rsidP="003641DA">
                    <w:pPr>
                      <w:ind w:right="-117"/>
                      <w:rPr>
                        <w:sz w:val="22"/>
                      </w:rPr>
                    </w:pPr>
                    <w:r w:rsidRPr="0073605D">
                      <w:rPr>
                        <w:sz w:val="22"/>
                      </w:rPr>
                      <w:t>Client App</w:t>
                    </w:r>
                  </w:p>
                </w:txbxContent>
              </v:textbox>
            </v:shape>
            <v:line id="_x0000_s1110" style="position:absolute" from="4015,2034" to="4016,5788"/>
            <v:shape id="_x0000_s1111" type="#_x0000_t202" style="position:absolute;left:5226;top:1590;width:1369;height:444">
              <v:textbox style="mso-next-textbox:#_x0000_s1111">
                <w:txbxContent>
                  <w:p w:rsidR="00127944" w:rsidRPr="0073605D" w:rsidRDefault="00127944" w:rsidP="003641DA">
                    <w:pPr>
                      <w:ind w:right="-117"/>
                      <w:rPr>
                        <w:sz w:val="20"/>
                      </w:rPr>
                    </w:pPr>
                    <w:r w:rsidRPr="0073605D">
                      <w:rPr>
                        <w:sz w:val="20"/>
                      </w:rPr>
                      <w:t>Client HiSLIP</w:t>
                    </w:r>
                  </w:p>
                </w:txbxContent>
              </v:textbox>
            </v:shape>
            <v:line id="_x0000_s1112" style="position:absolute;flip:x" from="5910,2034" to="5912,5842"/>
            <v:shape id="_x0000_s1113" type="#_x0000_t202" style="position:absolute;left:8838;top:1590;width:1367;height:445">
              <v:textbox style="mso-next-textbox:#_x0000_s1113">
                <w:txbxContent>
                  <w:p w:rsidR="00127944" w:rsidRPr="0073605D" w:rsidRDefault="00127944" w:rsidP="003641DA">
                    <w:pPr>
                      <w:ind w:right="-117"/>
                      <w:rPr>
                        <w:sz w:val="22"/>
                      </w:rPr>
                    </w:pPr>
                    <w:r w:rsidRPr="0073605D">
                      <w:rPr>
                        <w:sz w:val="22"/>
                      </w:rPr>
                      <w:t>Server</w:t>
                    </w:r>
                  </w:p>
                </w:txbxContent>
              </v:textbox>
            </v:shape>
            <v:line id="_x0000_s1114" style="position:absolute;flip:x" from="9520,2035" to="9522,5842"/>
            <v:shape id="_x0000_s1115" type="#_x0000_t202" style="position:absolute;left:3058;top:2494;width:941;height:387" stroked="f">
              <v:textbox style="mso-next-textbox:#_x0000_s1115">
                <w:txbxContent>
                  <w:p w:rsidR="00127944" w:rsidRPr="0073605D" w:rsidRDefault="00127944" w:rsidP="003641DA">
                    <w:pPr>
                      <w:rPr>
                        <w:sz w:val="18"/>
                      </w:rPr>
                    </w:pPr>
                    <w:r w:rsidRPr="0073605D">
                      <w:rPr>
                        <w:sz w:val="18"/>
                      </w:rPr>
                      <w:t>viWrite</w:t>
                    </w:r>
                  </w:p>
                </w:txbxContent>
              </v:textbox>
            </v:shape>
            <v:line id="_x0000_s1116" style="position:absolute" from="4017,2128" to="5912,2341">
              <v:stroke endarrow="block"/>
            </v:line>
            <v:line id="_x0000_s1117" style="position:absolute" from="5913,2401" to="9522,2719">
              <v:stroke endarrow="block"/>
            </v:line>
            <v:shape id="_x0000_s1118" type="#_x0000_t202" style="position:absolute;left:6763;top:4439;width:1780;height:353" stroked="f">
              <v:textbox style="mso-next-textbox:#_x0000_s1118">
                <w:txbxContent>
                  <w:p w:rsidR="00127944" w:rsidRPr="0073605D" w:rsidRDefault="00127944" w:rsidP="003641DA">
                    <w:pPr>
                      <w:rPr>
                        <w:sz w:val="18"/>
                      </w:rPr>
                    </w:pPr>
                    <w:r>
                      <w:rPr>
                        <w:sz w:val="18"/>
                      </w:rPr>
                      <w:t>Response w/RMT</w:t>
                    </w:r>
                  </w:p>
                </w:txbxContent>
              </v:textbox>
            </v:shape>
            <v:line id="_x0000_s1119" style="position:absolute;flip:x" from="5910,4598" to="9520,4792">
              <v:stroke endarrow="block"/>
            </v:line>
            <v:line id="_x0000_s1120" style="position:absolute" from="4021,2608" to="5916,2821">
              <v:stroke endarrow="block"/>
            </v:line>
            <v:line id="_x0000_s1121" style="position:absolute" from="5917,2881" to="9520,3694">
              <v:stroke endarrow="block"/>
            </v:line>
            <v:line id="_x0000_s1122" style="position:absolute;flip:x" from="5910,3005" to="9527,3694">
              <v:stroke endarrow="block"/>
            </v:line>
            <v:shape id="_x0000_s1123" style="position:absolute;left:7132;top:2929;width:1893;height:1722;mso-wrap-style:square;mso-wrap-distance-left:9pt;mso-wrap-distance-top:0;mso-wrap-distance-right:9pt;mso-wrap-distance-bottom:0;mso-position-horizontal:absolute;mso-position-horizontal-relative:text;mso-position-vertical:absolute;mso-position-vertical-relative:text;v-text-anchor:top" coordsize="1893,1722" path="m1128,1722v96,-144,765,-585,577,-872c1517,563,355,177,,e" filled="f" strokecolor="#548dd4">
              <v:stroke endarrow="open"/>
              <v:path arrowok="t"/>
            </v:shape>
            <v:shape id="_x0000_s1124" type="#_x0000_t71" style="position:absolute;left:9741;top:3694;width:218;height:270" fillcolor="#943634" stroked="f"/>
            <v:shape id="_x0000_s1125" type="#_x0000_t202" style="position:absolute;left:3069;top:5472;width:941;height:387" stroked="f">
              <v:textbox style="mso-next-textbox:#_x0000_s1125">
                <w:txbxContent>
                  <w:p w:rsidR="00127944" w:rsidRPr="0073605D" w:rsidRDefault="00127944" w:rsidP="003641DA">
                    <w:pPr>
                      <w:rPr>
                        <w:sz w:val="18"/>
                      </w:rPr>
                    </w:pPr>
                    <w:r w:rsidRPr="0073605D">
                      <w:rPr>
                        <w:sz w:val="18"/>
                      </w:rPr>
                      <w:t>vi</w:t>
                    </w:r>
                    <w:r>
                      <w:rPr>
                        <w:sz w:val="18"/>
                      </w:rPr>
                      <w:t>Read</w:t>
                    </w:r>
                  </w:p>
                </w:txbxContent>
              </v:textbox>
            </v:shape>
            <v:line id="_x0000_s1126" style="position:absolute;flip:x" from="3983,5472" to="5894,5623">
              <v:stroke endarrow="block"/>
            </v:line>
            <v:shape id="_x0000_s1127" type="#_x0000_t202" style="position:absolute;left:6747;top:4003;width:1780;height:353" stroked="f">
              <v:textbox style="mso-next-textbox:#_x0000_s1127">
                <w:txbxContent>
                  <w:p w:rsidR="00127944" w:rsidRPr="0073605D" w:rsidRDefault="00127944" w:rsidP="003641DA">
                    <w:pPr>
                      <w:rPr>
                        <w:sz w:val="18"/>
                      </w:rPr>
                    </w:pPr>
                    <w:r>
                      <w:rPr>
                        <w:sz w:val="18"/>
                      </w:rPr>
                      <w:t>Interrupted message</w:t>
                    </w:r>
                  </w:p>
                </w:txbxContent>
              </v:textbox>
            </v:shape>
            <v:line id="_x0000_s1128" style="position:absolute;flip:x" from="5894,4162" to="9504,4356">
              <v:stroke endarrow="block"/>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29" type="#_x0000_t87" style="position:absolute;left:5635;top:3694;width:143;height:662"/>
            <w10:wrap type="topAndBottom"/>
          </v:group>
        </w:pict>
      </w: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E0FFA">
      <w:pPr>
        <w:pStyle w:val="Body1"/>
      </w:pPr>
      <w:r w:rsidRPr="00CA2D1C">
        <w:t>Detailed explanation:</w:t>
      </w:r>
    </w:p>
    <w:p w:rsidR="00593EA5" w:rsidRPr="00CA2D1C" w:rsidRDefault="00593EA5" w:rsidP="003641DA">
      <w:pPr>
        <w:rPr>
          <w:lang w:val="en-US"/>
        </w:rPr>
      </w:pPr>
    </w:p>
    <w:p w:rsidR="00593EA5" w:rsidRPr="00CA2D1C" w:rsidRDefault="00593EA5" w:rsidP="00276C38">
      <w:pPr>
        <w:pStyle w:val="Body1"/>
        <w:numPr>
          <w:ilvl w:val="0"/>
          <w:numId w:val="18"/>
        </w:numPr>
      </w:pPr>
      <w:r w:rsidRPr="00CA2D1C">
        <w:t>Note that from the perspective of the client HiSLIP, there may not be a problem, since the data being written may be commands.</w:t>
      </w:r>
    </w:p>
    <w:p w:rsidR="00593EA5" w:rsidRPr="00CA2D1C" w:rsidRDefault="00593EA5" w:rsidP="00276C38">
      <w:pPr>
        <w:pStyle w:val="Body1"/>
        <w:numPr>
          <w:ilvl w:val="0"/>
          <w:numId w:val="18"/>
        </w:numPr>
      </w:pPr>
      <w:r w:rsidRPr="00CA2D1C">
        <w:t>Per IEEE Std 488.2, the server chooses to send a partial response (without RMT) to the client. IEEE Std 488.2 permits delivering this to the client, but the RMT corresponding to the first query must not be delivered.</w:t>
      </w:r>
    </w:p>
    <w:p w:rsidR="00593EA5" w:rsidRPr="00CA2D1C" w:rsidRDefault="00593EA5" w:rsidP="00276C38">
      <w:pPr>
        <w:pStyle w:val="Body1"/>
        <w:numPr>
          <w:ilvl w:val="0"/>
          <w:numId w:val="18"/>
        </w:numPr>
      </w:pPr>
      <w:r w:rsidRPr="00CA2D1C">
        <w:t xml:space="preserve">Per section </w:t>
      </w:r>
      <w:r w:rsidR="0091478C" w:rsidRPr="00CA2D1C">
        <w:fldChar w:fldCharType="begin"/>
      </w:r>
      <w:r w:rsidRPr="00CA2D1C">
        <w:instrText xml:space="preserve"> REF _Ref244310671 \r \h </w:instrText>
      </w:r>
      <w:r w:rsidR="0091478C" w:rsidRPr="00CA2D1C">
        <w:fldChar w:fldCharType="separate"/>
      </w:r>
      <w:r w:rsidR="00127944">
        <w:t>3.1.1</w:t>
      </w:r>
      <w:r w:rsidR="0091478C" w:rsidRPr="00CA2D1C">
        <w:fldChar w:fldCharType="end"/>
      </w:r>
      <w:r w:rsidRPr="00CA2D1C">
        <w:t xml:space="preserve"> rule </w:t>
      </w:r>
      <w:r w:rsidR="0091478C" w:rsidRPr="00CA2D1C">
        <w:fldChar w:fldCharType="begin"/>
      </w:r>
      <w:r w:rsidRPr="00CA2D1C">
        <w:instrText xml:space="preserve"> REF _Ref244310865 \r \h </w:instrText>
      </w:r>
      <w:r w:rsidR="0091478C" w:rsidRPr="00CA2D1C">
        <w:fldChar w:fldCharType="separate"/>
      </w:r>
      <w:r w:rsidR="00127944">
        <w:t>1</w:t>
      </w:r>
      <w:r w:rsidR="0091478C" w:rsidRPr="00CA2D1C">
        <w:fldChar w:fldCharType="end"/>
      </w:r>
      <w:r w:rsidRPr="00CA2D1C">
        <w:t>, the server detects interrupted because it has a complete response (with RMT) and the input buffer is not empty (note the server is still completing processing on the first query).  The final portions of the response to the first query are not sent.</w:t>
      </w:r>
    </w:p>
    <w:p w:rsidR="00593EA5" w:rsidRPr="00CA2D1C" w:rsidRDefault="00593EA5" w:rsidP="00276C38">
      <w:pPr>
        <w:pStyle w:val="Body1"/>
        <w:numPr>
          <w:ilvl w:val="0"/>
          <w:numId w:val="18"/>
        </w:numPr>
      </w:pPr>
      <w:r w:rsidRPr="00CA2D1C">
        <w:t>Server informs the client that the partial response should be cleared if not already delivered.</w:t>
      </w:r>
    </w:p>
    <w:p w:rsidR="00593EA5" w:rsidRPr="00CA2D1C" w:rsidRDefault="00593EA5" w:rsidP="00276C38">
      <w:pPr>
        <w:pStyle w:val="Body1"/>
        <w:numPr>
          <w:ilvl w:val="0"/>
          <w:numId w:val="18"/>
        </w:numPr>
      </w:pPr>
      <w:r w:rsidRPr="00CA2D1C">
        <w:t xml:space="preserve">The partial response is only delivered to the client if the client application attempts to read before the </w:t>
      </w:r>
      <w:r w:rsidRPr="00CA2D1C">
        <w:rPr>
          <w:i/>
        </w:rPr>
        <w:t>Interrupted</w:t>
      </w:r>
      <w:r w:rsidRPr="00CA2D1C">
        <w:t xml:space="preserve"> or </w:t>
      </w:r>
      <w:r w:rsidRPr="00CA2D1C">
        <w:rPr>
          <w:i/>
        </w:rPr>
        <w:t xml:space="preserve">AsyncInterrupted </w:t>
      </w:r>
      <w:r w:rsidRPr="00CA2D1C">
        <w:t>message arrives and is detected by the client protocol.  In this illustration, HiSLIP client will not deliver the partial response.</w:t>
      </w:r>
    </w:p>
    <w:p w:rsidR="00593EA5" w:rsidRPr="00CA2D1C" w:rsidRDefault="00593EA5" w:rsidP="00276C38">
      <w:pPr>
        <w:pStyle w:val="Body1"/>
        <w:numPr>
          <w:ilvl w:val="0"/>
          <w:numId w:val="18"/>
        </w:numPr>
      </w:pPr>
      <w:r w:rsidRPr="00CA2D1C">
        <w:t xml:space="preserve">The response to the second query is sent normally.  </w:t>
      </w:r>
    </w:p>
    <w:p w:rsidR="00593EA5" w:rsidRPr="00CA2D1C" w:rsidRDefault="00593EA5" w:rsidP="003641DA">
      <w:pPr>
        <w:pStyle w:val="Appendix2"/>
      </w:pPr>
      <w:bookmarkStart w:id="155" w:name="_Toc263889059"/>
      <w:r w:rsidRPr="00CA2D1C">
        <w:lastRenderedPageBreak/>
        <w:t>Intermediate Timing</w:t>
      </w:r>
      <w:bookmarkEnd w:id="155"/>
    </w:p>
    <w:bookmarkStart w:id="156" w:name="_Toc256061625"/>
    <w:bookmarkStart w:id="157" w:name="_Toc256061669"/>
    <w:bookmarkEnd w:id="156"/>
    <w:bookmarkEnd w:id="157"/>
    <w:bookmarkStart w:id="158" w:name="_Toc263889060"/>
    <w:bookmarkEnd w:id="158"/>
    <w:p w:rsidR="00593EA5" w:rsidRPr="00CA2D1C" w:rsidRDefault="0091478C" w:rsidP="003E0FFA">
      <w:pPr>
        <w:pStyle w:val="Appendix2"/>
        <w:numPr>
          <w:ilvl w:val="0"/>
          <w:numId w:val="0"/>
        </w:numPr>
        <w:ind w:left="720"/>
      </w:pPr>
      <w:r>
        <w:pict>
          <v:group id="_x0000_s1130" editas="canvas" style="width:427.95pt;height:243.85pt;mso-position-horizontal-relative:char;mso-position-vertical-relative:line" coordorigin="2304,1440" coordsize="8559,4877">
            <o:lock v:ext="edit" aspectratio="t"/>
            <v:shape id="_x0000_s1131" type="#_x0000_t75" style="position:absolute;left:2304;top:1440;width:8559;height:4877" o:preferrelative="f">
              <v:fill o:detectmouseclick="t"/>
              <v:path o:extrusionok="t" o:connecttype="none"/>
              <o:lock v:ext="edit" text="t"/>
            </v:shape>
            <v:shape id="_x0000_s1132" type="#_x0000_t202" style="position:absolute;left:6079;top:3344;width:1780;height:353" stroked="f">
              <v:textbox style="mso-next-textbox:#_x0000_s1132">
                <w:txbxContent>
                  <w:p w:rsidR="00127944" w:rsidRPr="0073605D" w:rsidRDefault="00127944" w:rsidP="003E0FFA">
                    <w:pPr>
                      <w:rPr>
                        <w:sz w:val="18"/>
                      </w:rPr>
                    </w:pPr>
                    <w:r>
                      <w:rPr>
                        <w:sz w:val="18"/>
                      </w:rPr>
                      <w:t>Response w/RMT</w:t>
                    </w:r>
                  </w:p>
                </w:txbxContent>
              </v:textbox>
            </v:shape>
            <v:shape id="_x0000_s1133" type="#_x0000_t202" style="position:absolute;left:5894;top:2719;width:2699;height:353" stroked="f">
              <v:textbox style="mso-next-textbox:#_x0000_s1133">
                <w:txbxContent>
                  <w:p w:rsidR="00127944" w:rsidRPr="0073605D" w:rsidRDefault="00127944" w:rsidP="003E0FFA">
                    <w:pPr>
                      <w:rPr>
                        <w:sz w:val="18"/>
                      </w:rPr>
                    </w:pPr>
                    <w:r>
                      <w:rPr>
                        <w:sz w:val="18"/>
                      </w:rPr>
                      <w:t>query w/eom (no RMT)</w:t>
                    </w:r>
                  </w:p>
                </w:txbxContent>
              </v:textbox>
            </v:shape>
            <v:shape id="_x0000_s1134" type="#_x0000_t202" style="position:absolute;left:5528;top:3598;width:366;height:366" stroked="f">
              <v:textbox style="mso-next-textbox:#_x0000_s1134">
                <w:txbxContent>
                  <w:p w:rsidR="00127944" w:rsidRPr="009B21CC" w:rsidRDefault="00127944" w:rsidP="003E0FFA">
                    <w:r>
                      <w:sym w:font="Wingdings" w:char="F083"/>
                    </w:r>
                  </w:p>
                </w:txbxContent>
              </v:textbox>
            </v:shape>
            <v:shape id="_x0000_s1135" type="#_x0000_t202" style="position:absolute;left:9374;top:3551;width:452;height:366" stroked="f">
              <v:textbox style="mso-next-textbox:#_x0000_s1135">
                <w:txbxContent>
                  <w:p w:rsidR="00127944" w:rsidRDefault="00127944" w:rsidP="003E0FFA">
                    <w:r>
                      <w:sym w:font="Wingdings" w:char="F082"/>
                    </w:r>
                  </w:p>
                </w:txbxContent>
              </v:textbox>
            </v:shape>
            <v:shape id="_x0000_s1136" type="#_x0000_t202" style="position:absolute;left:7511;top:3005;width:452;height:366" stroked="f">
              <v:textbox style="mso-next-textbox:#_x0000_s1136">
                <w:txbxContent>
                  <w:p w:rsidR="00127944" w:rsidRDefault="00127944" w:rsidP="003E0FFA">
                    <w:r>
                      <w:sym w:font="Wingdings" w:char="F081"/>
                    </w:r>
                  </w:p>
                </w:txbxContent>
              </v:textbox>
            </v:shape>
            <v:shape id="_x0000_s1137" type="#_x0000_t202" style="position:absolute;left:7123;top:2258;width:1317;height:353" stroked="f">
              <v:textbox style="mso-next-textbox:#_x0000_s1137">
                <w:txbxContent>
                  <w:p w:rsidR="00127944" w:rsidRPr="0073605D" w:rsidRDefault="00127944" w:rsidP="003E0FFA">
                    <w:pPr>
                      <w:rPr>
                        <w:sz w:val="18"/>
                      </w:rPr>
                    </w:pPr>
                    <w:r>
                      <w:rPr>
                        <w:sz w:val="18"/>
                      </w:rPr>
                      <w:t>query w/eom</w:t>
                    </w:r>
                  </w:p>
                </w:txbxContent>
              </v:textbox>
            </v:shape>
            <v:shape id="_x0000_s1138" type="#_x0000_t202" style="position:absolute;left:3085;top:1954;width:941;height:387" stroked="f">
              <v:textbox style="mso-next-textbox:#_x0000_s1138">
                <w:txbxContent>
                  <w:p w:rsidR="00127944" w:rsidRPr="0073605D" w:rsidRDefault="00127944" w:rsidP="003E0FFA">
                    <w:pPr>
                      <w:rPr>
                        <w:sz w:val="18"/>
                      </w:rPr>
                    </w:pPr>
                    <w:r w:rsidRPr="0073605D">
                      <w:rPr>
                        <w:sz w:val="18"/>
                      </w:rPr>
                      <w:t>viWrite</w:t>
                    </w:r>
                  </w:p>
                </w:txbxContent>
              </v:textbox>
            </v:shape>
            <v:shape id="_x0000_s1139" type="#_x0000_t202" style="position:absolute;left:3331;top:1590;width:1368;height:444">
              <v:textbox style="mso-next-textbox:#_x0000_s1139">
                <w:txbxContent>
                  <w:p w:rsidR="00127944" w:rsidRPr="0073605D" w:rsidRDefault="00127944" w:rsidP="003E0FFA">
                    <w:pPr>
                      <w:ind w:right="-117"/>
                      <w:rPr>
                        <w:sz w:val="22"/>
                      </w:rPr>
                    </w:pPr>
                    <w:r w:rsidRPr="0073605D">
                      <w:rPr>
                        <w:sz w:val="22"/>
                      </w:rPr>
                      <w:t>Client App</w:t>
                    </w:r>
                  </w:p>
                </w:txbxContent>
              </v:textbox>
            </v:shape>
            <v:line id="_x0000_s1140" style="position:absolute" from="4015,2034" to="4016,5788"/>
            <v:shape id="_x0000_s1141" type="#_x0000_t202" style="position:absolute;left:5226;top:1590;width:1369;height:444">
              <v:textbox style="mso-next-textbox:#_x0000_s1141">
                <w:txbxContent>
                  <w:p w:rsidR="00127944" w:rsidRPr="0073605D" w:rsidRDefault="00127944" w:rsidP="003E0FFA">
                    <w:pPr>
                      <w:ind w:right="-117"/>
                      <w:rPr>
                        <w:sz w:val="20"/>
                      </w:rPr>
                    </w:pPr>
                    <w:r w:rsidRPr="0073605D">
                      <w:rPr>
                        <w:sz w:val="20"/>
                      </w:rPr>
                      <w:t>Client HiSLIP</w:t>
                    </w:r>
                  </w:p>
                </w:txbxContent>
              </v:textbox>
            </v:shape>
            <v:line id="_x0000_s1142" style="position:absolute;flip:x" from="5910,2034" to="5912,5842"/>
            <v:shape id="_x0000_s1143" type="#_x0000_t202" style="position:absolute;left:8838;top:1590;width:1367;height:445">
              <v:textbox style="mso-next-textbox:#_x0000_s1143">
                <w:txbxContent>
                  <w:p w:rsidR="00127944" w:rsidRPr="0073605D" w:rsidRDefault="00127944" w:rsidP="003E0FFA">
                    <w:pPr>
                      <w:ind w:right="-117"/>
                      <w:rPr>
                        <w:sz w:val="22"/>
                      </w:rPr>
                    </w:pPr>
                    <w:r w:rsidRPr="0073605D">
                      <w:rPr>
                        <w:sz w:val="22"/>
                      </w:rPr>
                      <w:t>Server</w:t>
                    </w:r>
                  </w:p>
                </w:txbxContent>
              </v:textbox>
            </v:shape>
            <v:line id="_x0000_s1144" style="position:absolute;flip:x" from="9520,2035" to="9522,5842"/>
            <v:shape id="_x0000_s1145" type="#_x0000_t202" style="position:absolute;left:3058;top:2494;width:941;height:387" stroked="f">
              <v:textbox style="mso-next-textbox:#_x0000_s1145">
                <w:txbxContent>
                  <w:p w:rsidR="00127944" w:rsidRPr="0073605D" w:rsidRDefault="00127944" w:rsidP="003E0FFA">
                    <w:pPr>
                      <w:rPr>
                        <w:sz w:val="18"/>
                      </w:rPr>
                    </w:pPr>
                    <w:r w:rsidRPr="0073605D">
                      <w:rPr>
                        <w:sz w:val="18"/>
                      </w:rPr>
                      <w:t>viWrite</w:t>
                    </w:r>
                  </w:p>
                </w:txbxContent>
              </v:textbox>
            </v:shape>
            <v:line id="_x0000_s1146" style="position:absolute" from="4017,2128" to="5912,2341">
              <v:stroke endarrow="block"/>
            </v:line>
            <v:line id="_x0000_s1147" style="position:absolute" from="5913,2401" to="9522,2719">
              <v:stroke endarrow="block"/>
            </v:line>
            <v:shape id="_x0000_s1148" type="#_x0000_t202" style="position:absolute;left:6763;top:4439;width:1780;height:353" stroked="f">
              <v:textbox style="mso-next-textbox:#_x0000_s1148">
                <w:txbxContent>
                  <w:p w:rsidR="00127944" w:rsidRPr="0073605D" w:rsidRDefault="00127944" w:rsidP="003E0FFA">
                    <w:pPr>
                      <w:rPr>
                        <w:sz w:val="18"/>
                      </w:rPr>
                    </w:pPr>
                    <w:r>
                      <w:rPr>
                        <w:sz w:val="18"/>
                      </w:rPr>
                      <w:t>Response w/RMT</w:t>
                    </w:r>
                  </w:p>
                </w:txbxContent>
              </v:textbox>
            </v:shape>
            <v:line id="_x0000_s1149" style="position:absolute;flip:x" from="5910,4598" to="9520,4792">
              <v:stroke endarrow="block"/>
            </v:line>
            <v:line id="_x0000_s1150" style="position:absolute" from="4021,2608" to="5916,2821">
              <v:stroke endarrow="block"/>
            </v:line>
            <v:line id="_x0000_s1151" style="position:absolute" from="5917,2881" to="9520,3694">
              <v:stroke endarrow="block"/>
            </v:line>
            <v:line id="_x0000_s1152" style="position:absolute;flip:x" from="5910,3005" to="9527,3694">
              <v:stroke endarrow="block"/>
            </v:line>
            <v:shape id="_x0000_s1153" style="position:absolute;left:7823;top:2914;width:697;height:1684;mso-wrap-style:square;mso-wrap-distance-left:9pt;mso-wrap-distance-top:0;mso-wrap-distance-right:9pt;mso-wrap-distance-bottom:0;mso-position-horizontal:absolute;mso-position-horizontal-relative:text;mso-position-vertical:absolute;mso-position-vertical-relative:text;v-text-anchor:top" coordsize="697,1684" path="m437,1684c468,1516,697,958,624,677,551,396,130,141,,e" filled="f" strokecolor="#548dd4">
              <v:stroke endarrow="open"/>
              <v:path arrowok="t"/>
            </v:shape>
            <v:shape id="_x0000_s1154" style="position:absolute;left:7602;top:2559;width:635;height:960;mso-wrap-style:square;mso-wrap-distance-left:9pt;mso-wrap-distance-top:0;mso-wrap-distance-right:9pt;mso-wrap-distance-bottom:0;mso-position-horizontal-relative:text;mso-position-vertical-relative:text;v-text-anchor:top" coordsize="635,960" path="m,960c91,875,453,612,544,452,635,292,544,94,544,e" filled="f" strokecolor="#548dd4">
              <v:stroke endarrow="open"/>
              <v:path arrowok="t"/>
            </v:shape>
            <v:shape id="_x0000_s1155" type="#_x0000_t71" style="position:absolute;left:9741;top:3694;width:218;height:270" fillcolor="#943634" stroked="f"/>
            <v:shape id="_x0000_s1156" type="#_x0000_t202" style="position:absolute;left:3069;top:5472;width:941;height:387" stroked="f">
              <v:textbox style="mso-next-textbox:#_x0000_s1156">
                <w:txbxContent>
                  <w:p w:rsidR="00127944" w:rsidRPr="0073605D" w:rsidRDefault="00127944" w:rsidP="003E0FFA">
                    <w:pPr>
                      <w:rPr>
                        <w:sz w:val="18"/>
                      </w:rPr>
                    </w:pPr>
                    <w:r w:rsidRPr="0073605D">
                      <w:rPr>
                        <w:sz w:val="18"/>
                      </w:rPr>
                      <w:t>vi</w:t>
                    </w:r>
                    <w:r>
                      <w:rPr>
                        <w:sz w:val="18"/>
                      </w:rPr>
                      <w:t>Read</w:t>
                    </w:r>
                  </w:p>
                </w:txbxContent>
              </v:textbox>
            </v:shape>
            <v:line id="_x0000_s1157" style="position:absolute;flip:x" from="3983,5472" to="5894,5623">
              <v:stroke endarrow="block"/>
            </v:line>
            <v:shape id="_x0000_s1158" type="#_x0000_t71" style="position:absolute;left:5382;top:3574;width:218;height:270" fillcolor="#943634" stroked="f"/>
            <w10:wrap type="none"/>
            <w10:anchorlock/>
          </v:group>
        </w:pict>
      </w:r>
    </w:p>
    <w:p w:rsidR="00593EA5" w:rsidRPr="00CA2D1C" w:rsidRDefault="0091478C" w:rsidP="003641DA">
      <w:pPr>
        <w:rPr>
          <w:lang w:val="en-US"/>
        </w:rPr>
      </w:pPr>
      <w:r w:rsidRPr="0091478C">
        <w:rPr>
          <w:noProof/>
          <w:lang w:val="de-DE" w:eastAsia="de-DE"/>
        </w:rPr>
        <w:pict>
          <v:shape id="_x0000_s1159" type="#_x0000_t202" style="position:absolute;margin-left:3.55pt;margin-top:4.05pt;width:468pt;height:23.5pt;z-index:251661312" stroked="f">
            <v:textbox style="mso-next-textbox:#_x0000_s1159;mso-fit-shape-to-text:t" inset="0,0,0,0">
              <w:txbxContent>
                <w:p w:rsidR="00127944" w:rsidRPr="0057067B" w:rsidRDefault="00127944" w:rsidP="003641DA">
                  <w:pPr>
                    <w:pStyle w:val="Caption"/>
                    <w:rPr>
                      <w:sz w:val="24"/>
                      <w:szCs w:val="24"/>
                    </w:rPr>
                  </w:pPr>
                  <w:r>
                    <w:t xml:space="preserve">Figure </w:t>
                  </w:r>
                  <w:fldSimple w:instr=" SEQ Figure \* ARABIC ">
                    <w:r>
                      <w:rPr>
                        <w:noProof/>
                      </w:rPr>
                      <w:t>5</w:t>
                    </w:r>
                  </w:fldSimple>
                  <w:r>
                    <w:t xml:space="preserve"> Race condition: first response and second query pass in-flight</w:t>
                  </w:r>
                </w:p>
              </w:txbxContent>
            </v:textbox>
          </v:shape>
        </w:pict>
      </w:r>
    </w:p>
    <w:p w:rsidR="00593EA5" w:rsidRPr="00CA2D1C" w:rsidRDefault="00593EA5" w:rsidP="003641DA">
      <w:pPr>
        <w:rPr>
          <w:lang w:val="en-US"/>
        </w:rPr>
      </w:pPr>
    </w:p>
    <w:p w:rsidR="00593EA5" w:rsidRPr="00CA2D1C" w:rsidRDefault="00593EA5" w:rsidP="003641DA">
      <w:pPr>
        <w:rPr>
          <w:lang w:val="en-US"/>
        </w:rPr>
      </w:pPr>
    </w:p>
    <w:p w:rsidR="00593EA5" w:rsidRPr="00CA2D1C" w:rsidRDefault="00593EA5" w:rsidP="003E0FFA">
      <w:pPr>
        <w:pStyle w:val="Body1"/>
      </w:pPr>
      <w:r w:rsidRPr="00CA2D1C">
        <w:t>Detailed explanation:</w:t>
      </w:r>
    </w:p>
    <w:p w:rsidR="00593EA5" w:rsidRPr="00CA2D1C" w:rsidRDefault="00593EA5" w:rsidP="003641DA">
      <w:pPr>
        <w:rPr>
          <w:lang w:val="en-US"/>
        </w:rPr>
      </w:pPr>
    </w:p>
    <w:p w:rsidR="00593EA5" w:rsidRPr="00CA2D1C" w:rsidRDefault="00593EA5" w:rsidP="00276C38">
      <w:pPr>
        <w:pStyle w:val="Body1"/>
        <w:numPr>
          <w:ilvl w:val="0"/>
          <w:numId w:val="17"/>
        </w:numPr>
      </w:pPr>
      <w:r w:rsidRPr="00CA2D1C">
        <w:t>Second query and first response cross in-flight.  Note that it is essential to have some error detection on the client in this case, otherwise this errant response would be delivered.</w:t>
      </w:r>
    </w:p>
    <w:p w:rsidR="00593EA5" w:rsidRPr="00CA2D1C" w:rsidRDefault="00593EA5" w:rsidP="00691158">
      <w:pPr>
        <w:pStyle w:val="Body1"/>
        <w:numPr>
          <w:ilvl w:val="0"/>
          <w:numId w:val="17"/>
        </w:numPr>
      </w:pPr>
      <w:r w:rsidRPr="00CA2D1C">
        <w:t xml:space="preserve">Based on section </w:t>
      </w:r>
      <w:r w:rsidR="0091478C" w:rsidRPr="00CA2D1C">
        <w:fldChar w:fldCharType="begin"/>
      </w:r>
      <w:r w:rsidRPr="00CA2D1C">
        <w:instrText xml:space="preserve"> REF _Ref244310671 \r \h </w:instrText>
      </w:r>
      <w:r w:rsidR="0091478C" w:rsidRPr="00CA2D1C">
        <w:fldChar w:fldCharType="separate"/>
      </w:r>
      <w:r w:rsidR="00127944">
        <w:t>3.1.1</w:t>
      </w:r>
      <w:r w:rsidR="0091478C" w:rsidRPr="00CA2D1C">
        <w:fldChar w:fldCharType="end"/>
      </w:r>
      <w:r w:rsidRPr="00CA2D1C">
        <w:t xml:space="preserve"> rule </w:t>
      </w:r>
      <w:r w:rsidR="0091478C" w:rsidRPr="00CA2D1C">
        <w:fldChar w:fldCharType="begin"/>
      </w:r>
      <w:r w:rsidRPr="00CA2D1C">
        <w:instrText xml:space="preserve"> REF _Ref244310693 \r \h </w:instrText>
      </w:r>
      <w:r w:rsidR="0091478C" w:rsidRPr="00CA2D1C">
        <w:fldChar w:fldCharType="separate"/>
      </w:r>
      <w:r w:rsidR="00127944">
        <w:t>2</w:t>
      </w:r>
      <w:r w:rsidR="0091478C" w:rsidRPr="00CA2D1C">
        <w:fldChar w:fldCharType="end"/>
      </w:r>
      <w:r w:rsidRPr="00CA2D1C">
        <w:t>, the server detects the error and reports it.  Since it has already launched the first response it takes no additional action.</w:t>
      </w:r>
    </w:p>
    <w:p w:rsidR="00593EA5" w:rsidRDefault="00593EA5" w:rsidP="002E285D">
      <w:pPr>
        <w:pStyle w:val="Body1"/>
        <w:numPr>
          <w:ilvl w:val="0"/>
          <w:numId w:val="17"/>
        </w:numPr>
      </w:pPr>
      <w:r w:rsidRPr="00CA2D1C">
        <w:t xml:space="preserve">Based on section </w:t>
      </w:r>
      <w:r w:rsidR="0091478C" w:rsidRPr="00CA2D1C">
        <w:fldChar w:fldCharType="begin"/>
      </w:r>
      <w:r w:rsidRPr="00CA2D1C">
        <w:instrText xml:space="preserve"> REF _Ref244311149 \r \h </w:instrText>
      </w:r>
      <w:r w:rsidR="0091478C" w:rsidRPr="00CA2D1C">
        <w:fldChar w:fldCharType="separate"/>
      </w:r>
      <w:r w:rsidR="00127944">
        <w:t>3.1.2</w:t>
      </w:r>
      <w:r w:rsidR="0091478C" w:rsidRPr="00CA2D1C">
        <w:fldChar w:fldCharType="end"/>
      </w:r>
      <w:r w:rsidRPr="00CA2D1C">
        <w:t xml:space="preserve"> rule </w:t>
      </w:r>
      <w:r w:rsidR="0091478C" w:rsidRPr="00CA2D1C">
        <w:fldChar w:fldCharType="begin"/>
      </w:r>
      <w:r w:rsidRPr="00CA2D1C">
        <w:instrText xml:space="preserve"> REF _Ref243128335 \r \h </w:instrText>
      </w:r>
      <w:r w:rsidR="0091478C" w:rsidRPr="00CA2D1C">
        <w:fldChar w:fldCharType="separate"/>
      </w:r>
      <w:r w:rsidR="00127944">
        <w:t>1</w:t>
      </w:r>
      <w:r w:rsidR="0091478C" w:rsidRPr="00CA2D1C">
        <w:fldChar w:fldCharType="end"/>
      </w:r>
      <w:r w:rsidRPr="00CA2D1C">
        <w:t>, the client detects the stale response and clears it without offering any to the client app.</w:t>
      </w:r>
    </w:p>
    <w:p w:rsidR="007A6B43" w:rsidRPr="007A6B43" w:rsidRDefault="007A6B43" w:rsidP="007A6B43">
      <w:pPr>
        <w:pStyle w:val="Body"/>
      </w:pPr>
    </w:p>
    <w:p w:rsidR="00127944" w:rsidRPr="007A6B43" w:rsidRDefault="00127944">
      <w:pPr>
        <w:pStyle w:val="Body"/>
      </w:pPr>
    </w:p>
    <w:sectPr w:rsidR="00127944" w:rsidRPr="007A6B43" w:rsidSect="00E140C4">
      <w:headerReference w:type="even" r:id="rId18"/>
      <w:footerReference w:type="even" r:id="rId19"/>
      <w:pgSz w:w="12240" w:h="15840"/>
      <w:pgMar w:top="1440" w:right="540" w:bottom="1440" w:left="1440" w:header="720" w:footer="941" w:gutter="0"/>
      <w:cols w:space="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E1D" w:rsidRDefault="00EE5E1D">
      <w:pPr>
        <w:pStyle w:val="IVIBodyLeftIndent"/>
      </w:pPr>
      <w:r>
        <w:separator/>
      </w:r>
    </w:p>
  </w:endnote>
  <w:endnote w:type="continuationSeparator" w:id="0">
    <w:p w:rsidR="00EE5E1D" w:rsidRDefault="00EE5E1D">
      <w:pPr>
        <w:pStyle w:val="IVIBodyLeftIndent"/>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Helvetica Condensed">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944" w:rsidRDefault="00127944">
    <w:pPr>
      <w:spacing w:line="180" w:lineRule="auto"/>
      <w:rPr>
        <w:rFonts w:ascii="Times" w:hAnsi="Times"/>
        <w:i/>
        <w:sz w:val="20"/>
      </w:rPr>
    </w:pPr>
    <w:r>
      <w:t>IVI-4.8: IviSpecAn Class Specification</w:t>
    </w:r>
    <w:r>
      <w:tab/>
    </w:r>
    <w:r>
      <w:rPr>
        <w:rFonts w:ascii="Tms Rmn" w:hAnsi="Tms Rmn"/>
        <w:i/>
        <w:sz w:val="20"/>
      </w:rPr>
      <w:fldChar w:fldCharType="begin"/>
    </w:r>
    <w:r>
      <w:rPr>
        <w:rFonts w:ascii="Tms Rmn" w:hAnsi="Tms Rmn"/>
        <w:i/>
        <w:sz w:val="20"/>
      </w:rPr>
      <w:instrText xml:space="preserve"> PAGE </w:instrText>
    </w:r>
    <w:r>
      <w:rPr>
        <w:rFonts w:ascii="Tms Rmn" w:hAnsi="Tms Rmn"/>
        <w:i/>
        <w:sz w:val="20"/>
      </w:rPr>
      <w:fldChar w:fldCharType="separate"/>
    </w:r>
    <w:r>
      <w:rPr>
        <w:rFonts w:ascii="Tms Rmn" w:hAnsi="Tms Rmn"/>
        <w:i/>
        <w:noProof/>
        <w:sz w:val="20"/>
      </w:rPr>
      <w:t>8</w:t>
    </w:r>
    <w:r>
      <w:rPr>
        <w:rFonts w:ascii="Tms Rmn" w:hAnsi="Tms Rmn"/>
        <w:i/>
        <w:sz w:val="20"/>
      </w:rPr>
      <w:fldChar w:fldCharType="end"/>
    </w:r>
    <w:r>
      <w:tab/>
    </w:r>
    <w:r>
      <w:tab/>
    </w:r>
    <w:r>
      <w:tab/>
    </w:r>
  </w:p>
  <w:p w:rsidR="00127944" w:rsidRDefault="0012794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944" w:rsidRPr="004125C3" w:rsidRDefault="00127944" w:rsidP="004125C3">
    <w:pPr>
      <w:pStyle w:val="IVIFooter"/>
    </w:pPr>
    <w:r w:rsidRPr="004125C3">
      <w:t>IVI-</w:t>
    </w:r>
    <w:r>
      <w:t>6.1</w:t>
    </w:r>
    <w:r w:rsidRPr="004125C3">
      <w:t xml:space="preserve">: </w:t>
    </w:r>
    <w:r>
      <w:t>IVI High-Speed LAN Instrument Protocol</w:t>
    </w:r>
    <w:r w:rsidRPr="004125C3">
      <w:tab/>
    </w:r>
    <w:fldSimple w:instr=" PAGE ">
      <w:r w:rsidR="00E06ACB">
        <w:rPr>
          <w:noProof/>
        </w:rPr>
        <w:t>2</w:t>
      </w:r>
    </w:fldSimple>
    <w:r w:rsidRPr="004125C3">
      <w:tab/>
      <w:t>IVI Foundation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944" w:rsidRDefault="00127944" w:rsidP="004125C3">
    <w:pPr>
      <w:pStyle w:val="IVIFooter"/>
      <w:numPr>
        <w:ins w:id="0" w:author="Unknown"/>
      </w:numPr>
    </w:pPr>
    <w:r>
      <w:t>IVI-6.1: IVI High-Speed LAN Instrument Protocol</w:t>
    </w:r>
    <w:r>
      <w:tab/>
    </w:r>
    <w:fldSimple w:instr=" PAGE ">
      <w:r w:rsidR="00E06ACB">
        <w:rPr>
          <w:noProof/>
        </w:rPr>
        <w:t>3</w:t>
      </w:r>
    </w:fldSimple>
    <w:r>
      <w:tab/>
      <w:t>IVI Foundation</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944" w:rsidRDefault="00127944">
    <w:pPr>
      <w:spacing w:line="180" w:lineRule="auto"/>
      <w:rPr>
        <w:rFonts w:ascii="Times" w:hAnsi="Times"/>
        <w:i/>
        <w:sz w:val="20"/>
      </w:rPr>
    </w:pPr>
    <w:r>
      <w:t>IVI Foundation</w:t>
    </w:r>
    <w:r>
      <w:tab/>
    </w:r>
    <w:r>
      <w:pgNum/>
    </w:r>
    <w:r>
      <w:tab/>
      <w:t>IVI-4.8: IviSpecAn Class Specification</w:t>
    </w:r>
  </w:p>
  <w:p w:rsidR="00127944" w:rsidRDefault="00127944">
    <w:pPr>
      <w:rPr>
        <w:lang w:val="en-US"/>
      </w:rPr>
    </w:pPr>
  </w:p>
  <w:p w:rsidR="00127944" w:rsidRDefault="0012794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E1D" w:rsidRDefault="00EE5E1D">
      <w:pPr>
        <w:pStyle w:val="IVIBodyLeftIndent"/>
      </w:pPr>
      <w:r>
        <w:separator/>
      </w:r>
    </w:p>
  </w:footnote>
  <w:footnote w:type="continuationSeparator" w:id="0">
    <w:p w:rsidR="00EE5E1D" w:rsidRDefault="00EE5E1D">
      <w:pPr>
        <w:pStyle w:val="IVIBodyLeftIndent"/>
      </w:pPr>
      <w:r>
        <w:continuationSeparator/>
      </w:r>
    </w:p>
  </w:footnote>
  <w:footnote w:id="1">
    <w:p w:rsidR="00127944" w:rsidRDefault="00127944">
      <w:pPr>
        <w:pStyle w:val="FootnoteText"/>
      </w:pPr>
      <w:r>
        <w:rPr>
          <w:rStyle w:val="FootnoteReference"/>
        </w:rPr>
        <w:footnoteRef/>
      </w:r>
      <w:r>
        <w:t xml:space="preserve"> </w:t>
      </w:r>
      <w:r>
        <w:rPr>
          <w:lang w:val="en-US"/>
        </w:rPr>
        <w:t>The IANA assigned port for HiSLIP is 4880</w:t>
      </w:r>
    </w:p>
  </w:footnote>
  <w:footnote w:id="2">
    <w:p w:rsidR="00127944" w:rsidRDefault="00127944">
      <w:pPr>
        <w:pStyle w:val="FootnoteText"/>
      </w:pPr>
      <w:r>
        <w:rPr>
          <w:rStyle w:val="FootnoteReference"/>
        </w:rPr>
        <w:footnoteRef/>
      </w:r>
      <w:r>
        <w:t xml:space="preserve"> </w:t>
      </w:r>
      <w:r>
        <w:rPr>
          <w:lang w:val="en-US"/>
        </w:rPr>
        <w:t xml:space="preserve">See VXIPNP per section </w:t>
      </w:r>
      <w:r>
        <w:rPr>
          <w:lang w:val="en-US"/>
        </w:rPr>
        <w:fldChar w:fldCharType="begin"/>
      </w:r>
      <w:r>
        <w:rPr>
          <w:lang w:val="en-US"/>
        </w:rPr>
        <w:instrText xml:space="preserve"> REF _Ref251165523 \r \h </w:instrText>
      </w:r>
      <w:r>
        <w:rPr>
          <w:lang w:val="en-US"/>
        </w:rPr>
      </w:r>
      <w:r>
        <w:rPr>
          <w:lang w:val="en-US"/>
        </w:rPr>
        <w:fldChar w:fldCharType="separate"/>
      </w:r>
      <w:r>
        <w:rPr>
          <w:lang w:val="en-US"/>
        </w:rPr>
        <w:t>1.2</w:t>
      </w:r>
      <w:r>
        <w:rPr>
          <w:lang w:val="en-US"/>
        </w:rPr>
        <w:fldChar w:fldCharType="end"/>
      </w:r>
      <w:r>
        <w:rPr>
          <w:lang w:val="en-US"/>
        </w:rPr>
        <w:t xml:space="preserve">, </w:t>
      </w:r>
      <w:fldSimple w:instr=" REF _Ref251165530 \h  \* MERGEFORMAT ">
        <w:r w:rsidRPr="002C27E0">
          <w:rPr>
            <w:i/>
          </w:rPr>
          <w:t>References</w:t>
        </w:r>
      </w:fldSimple>
    </w:p>
  </w:footnote>
  <w:footnote w:id="3">
    <w:p w:rsidR="00127944" w:rsidRDefault="00127944">
      <w:pPr>
        <w:pStyle w:val="FootnoteText"/>
      </w:pPr>
      <w:r>
        <w:rPr>
          <w:rStyle w:val="FootnoteReference"/>
        </w:rPr>
        <w:footnoteRef/>
      </w:r>
      <w:r>
        <w:t xml:space="preserve"> </w:t>
      </w:r>
      <w:r>
        <w:rPr>
          <w:lang w:val="en-US"/>
        </w:rPr>
        <w:t>VISA rule 3.6.13</w:t>
      </w:r>
    </w:p>
  </w:footnote>
  <w:footnote w:id="4">
    <w:p w:rsidR="00127944" w:rsidRDefault="00127944" w:rsidP="00757219">
      <w:pPr>
        <w:pStyle w:val="FootnoteText"/>
      </w:pPr>
      <w:r>
        <w:rPr>
          <w:rStyle w:val="FootnoteReference"/>
        </w:rPr>
        <w:footnoteRef/>
      </w:r>
      <w:r>
        <w:t xml:space="preserve"> </w:t>
      </w:r>
      <w:r>
        <w:rPr>
          <w:lang w:val="en-US"/>
        </w:rPr>
        <w:t>Per the IEEE 488.2 definition of a response message.</w:t>
      </w:r>
    </w:p>
  </w:footnote>
  <w:footnote w:id="5">
    <w:p w:rsidR="00127944" w:rsidRDefault="00127944" w:rsidP="00131DED">
      <w:pPr>
        <w:pStyle w:val="FootnoteText"/>
      </w:pPr>
      <w:r>
        <w:rPr>
          <w:rStyle w:val="FootnoteReference"/>
        </w:rPr>
        <w:footnoteRef/>
      </w:r>
      <w:r>
        <w:t xml:space="preserve"> Contact the IVI Foundation (</w:t>
      </w:r>
      <w:hyperlink r:id="rId1" w:history="1">
        <w:r w:rsidRPr="00510C73">
          <w:rPr>
            <w:rStyle w:val="Hyperlink"/>
          </w:rPr>
          <w:t>admin@ivifoundation.org</w:t>
        </w:r>
      </w:hyperlink>
      <w:r>
        <w:t xml:space="preserve">) to register a new vendor ID (also known as a vendor prefix).  Vendors do not need to join the IVI Foundation to obtain a defined two-character abbreviation. </w:t>
      </w:r>
    </w:p>
  </w:footnote>
  <w:footnote w:id="6">
    <w:p w:rsidR="00127944" w:rsidRDefault="00127944" w:rsidP="00131DED">
      <w:pPr>
        <w:pStyle w:val="FootnoteText"/>
      </w:pPr>
      <w:r>
        <w:rPr>
          <w:rStyle w:val="FootnoteReference"/>
        </w:rPr>
        <w:footnoteRef/>
      </w:r>
      <w:r>
        <w:t xml:space="preserve"> Ibid</w:t>
      </w:r>
    </w:p>
  </w:footnote>
  <w:footnote w:id="7">
    <w:p w:rsidR="00127944" w:rsidRDefault="00127944" w:rsidP="00731B62">
      <w:pPr>
        <w:pStyle w:val="FootnoteText"/>
      </w:pPr>
      <w:r>
        <w:rPr>
          <w:rStyle w:val="FootnoteReference"/>
        </w:rPr>
        <w:footnoteRef/>
      </w:r>
      <w:r>
        <w:t xml:space="preserve"> </w:t>
      </w:r>
      <w:r>
        <w:rPr>
          <w:lang w:val="en-US"/>
        </w:rPr>
        <w:t>The local key, as defined by IEEE 488, is a key on the instrument an operator can use to gain front panel access to the instrument when front panel access has been automatically disabled by the 488 protocol.</w:t>
      </w:r>
    </w:p>
  </w:footnote>
  <w:footnote w:id="8">
    <w:p w:rsidR="00127944" w:rsidRDefault="00127944" w:rsidP="006758C2">
      <w:pPr>
        <w:pStyle w:val="FootnoteText"/>
        <w:rPr>
          <w:b/>
        </w:rPr>
      </w:pPr>
      <w:r>
        <w:rPr>
          <w:rStyle w:val="FootnoteReference"/>
        </w:rPr>
        <w:footnoteRef/>
      </w:r>
      <w:r>
        <w:t xml:space="preserve"> </w:t>
      </w:r>
      <w:bookmarkStart w:id="113" w:name="_Toc460636299"/>
      <w:bookmarkStart w:id="114" w:name="_Toc460651868"/>
      <w:bookmarkStart w:id="115" w:name="_Toc460652242"/>
      <w:bookmarkStart w:id="116" w:name="_Toc135029796"/>
      <w:r w:rsidRPr="006758C2">
        <w:t>The</w:t>
      </w:r>
      <w:r>
        <w:t xml:space="preserve"> VISA specification (vpp43, Table 6.5.1) specifies the following:</w:t>
      </w:r>
      <w:bookmarkEnd w:id="113"/>
      <w:bookmarkEnd w:id="114"/>
      <w:bookmarkEnd w:id="115"/>
      <w:bookmarkEnd w:id="116"/>
    </w:p>
    <w:p w:rsidR="00127944" w:rsidRDefault="00127944" w:rsidP="00131DED">
      <w:pPr>
        <w:ind w:left="620" w:hanging="620"/>
        <w:jc w:val="center"/>
        <w:rPr>
          <w:sz w:val="20"/>
        </w:rPr>
      </w:pPr>
    </w:p>
    <w:tbl>
      <w:tblPr>
        <w:tblW w:w="0" w:type="auto"/>
        <w:jc w:val="center"/>
        <w:tblInd w:w="-999" w:type="dxa"/>
        <w:tblLayout w:type="fixed"/>
        <w:tblCellMar>
          <w:left w:w="79" w:type="dxa"/>
          <w:right w:w="79" w:type="dxa"/>
        </w:tblCellMar>
        <w:tblLook w:val="0000"/>
      </w:tblPr>
      <w:tblGrid>
        <w:gridCol w:w="3226"/>
        <w:gridCol w:w="4497"/>
      </w:tblGrid>
      <w:tr w:rsidR="00127944" w:rsidRPr="00AB0380" w:rsidTr="009D4225">
        <w:trPr>
          <w:cantSplit/>
          <w:jc w:val="center"/>
        </w:trPr>
        <w:tc>
          <w:tcPr>
            <w:tcW w:w="3226" w:type="dxa"/>
            <w:tcBorders>
              <w:top w:val="single" w:sz="6" w:space="0" w:color="auto"/>
              <w:left w:val="single" w:sz="6" w:space="0" w:color="auto"/>
              <w:bottom w:val="double" w:sz="6" w:space="0" w:color="auto"/>
              <w:right w:val="single" w:sz="6" w:space="0" w:color="auto"/>
            </w:tcBorders>
            <w:vAlign w:val="center"/>
          </w:tcPr>
          <w:p w:rsidR="00127944" w:rsidRPr="00AB0380" w:rsidRDefault="00127944" w:rsidP="00131DED">
            <w:pPr>
              <w:spacing w:before="40" w:after="40"/>
              <w:jc w:val="center"/>
              <w:rPr>
                <w:b/>
                <w:sz w:val="12"/>
              </w:rPr>
            </w:pPr>
            <w:r w:rsidRPr="00AB0380">
              <w:rPr>
                <w:b/>
                <w:sz w:val="12"/>
              </w:rPr>
              <w:t>Mode</w:t>
            </w:r>
          </w:p>
        </w:tc>
        <w:tc>
          <w:tcPr>
            <w:tcW w:w="4497" w:type="dxa"/>
            <w:tcBorders>
              <w:top w:val="single" w:sz="6" w:space="0" w:color="auto"/>
              <w:left w:val="single" w:sz="6" w:space="0" w:color="auto"/>
              <w:bottom w:val="double" w:sz="6" w:space="0" w:color="auto"/>
              <w:right w:val="single" w:sz="6" w:space="0" w:color="auto"/>
            </w:tcBorders>
            <w:vAlign w:val="center"/>
          </w:tcPr>
          <w:p w:rsidR="00127944" w:rsidRPr="00AB0380" w:rsidRDefault="00127944" w:rsidP="00131DED">
            <w:pPr>
              <w:spacing w:before="40" w:after="40"/>
              <w:jc w:val="center"/>
              <w:rPr>
                <w:b/>
                <w:sz w:val="12"/>
              </w:rPr>
            </w:pPr>
            <w:r w:rsidRPr="00AB0380">
              <w:rPr>
                <w:b/>
                <w:sz w:val="12"/>
              </w:rPr>
              <w:t>Action Description</w:t>
            </w:r>
          </w:p>
        </w:tc>
      </w:tr>
      <w:tr w:rsidR="00127944" w:rsidRPr="00AB0380" w:rsidTr="009D4225">
        <w:trPr>
          <w:cantSplit/>
          <w:jc w:val="center"/>
        </w:trPr>
        <w:tc>
          <w:tcPr>
            <w:tcW w:w="3226" w:type="dxa"/>
            <w:tcBorders>
              <w:top w:val="double" w:sz="6" w:space="0" w:color="auto"/>
              <w:left w:val="single" w:sz="6" w:space="0" w:color="auto"/>
              <w:right w:val="single" w:sz="6" w:space="0" w:color="auto"/>
            </w:tcBorders>
            <w:vAlign w:val="center"/>
          </w:tcPr>
          <w:p w:rsidR="00127944" w:rsidRPr="009D4225" w:rsidRDefault="00127944" w:rsidP="00131DED">
            <w:pPr>
              <w:spacing w:before="40" w:after="40"/>
              <w:ind w:left="45"/>
              <w:jc w:val="both"/>
              <w:rPr>
                <w:rFonts w:ascii="Courier" w:hAnsi="Courier" w:cs="Arial"/>
                <w:sz w:val="16"/>
                <w:szCs w:val="16"/>
              </w:rPr>
            </w:pPr>
            <w:r w:rsidRPr="00CD0941">
              <w:rPr>
                <w:rFonts w:ascii="Courier" w:hAnsi="Courier" w:cs="Arial"/>
                <w:sz w:val="16"/>
                <w:szCs w:val="16"/>
              </w:rPr>
              <w:t>VI_GPIB_REN_DEASSERT</w:t>
            </w:r>
          </w:p>
        </w:tc>
        <w:tc>
          <w:tcPr>
            <w:tcW w:w="4497" w:type="dxa"/>
            <w:tcBorders>
              <w:top w:val="double" w:sz="6" w:space="0" w:color="auto"/>
              <w:left w:val="single" w:sz="6" w:space="0" w:color="auto"/>
              <w:right w:val="single" w:sz="6" w:space="0" w:color="auto"/>
            </w:tcBorders>
            <w:vAlign w:val="center"/>
          </w:tcPr>
          <w:p w:rsidR="00127944" w:rsidRPr="009D4225" w:rsidRDefault="00127944" w:rsidP="00131DED">
            <w:pPr>
              <w:spacing w:before="40" w:after="40"/>
              <w:jc w:val="both"/>
              <w:rPr>
                <w:sz w:val="16"/>
                <w:szCs w:val="16"/>
              </w:rPr>
            </w:pPr>
            <w:r w:rsidRPr="00CD0941">
              <w:rPr>
                <w:sz w:val="16"/>
                <w:szCs w:val="16"/>
              </w:rPr>
              <w:t>Deassert REN line.</w:t>
            </w:r>
          </w:p>
        </w:tc>
      </w:tr>
      <w:tr w:rsidR="00127944" w:rsidRPr="00AB0380"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rsidR="00127944" w:rsidRPr="009D4225" w:rsidRDefault="00127944" w:rsidP="00131DED">
            <w:pPr>
              <w:spacing w:before="40" w:after="40"/>
              <w:ind w:left="45"/>
              <w:jc w:val="both"/>
              <w:rPr>
                <w:rFonts w:ascii="Courier" w:hAnsi="Courier" w:cs="Arial"/>
                <w:sz w:val="16"/>
                <w:szCs w:val="16"/>
              </w:rPr>
            </w:pPr>
            <w:r w:rsidRPr="00CD0941">
              <w:rPr>
                <w:rFonts w:ascii="Courier" w:hAnsi="Courier" w:cs="Arial"/>
                <w:sz w:val="16"/>
                <w:szCs w:val="16"/>
              </w:rPr>
              <w:t>VI_GPIB_REN_ASSERT</w:t>
            </w:r>
          </w:p>
        </w:tc>
        <w:tc>
          <w:tcPr>
            <w:tcW w:w="4497" w:type="dxa"/>
            <w:tcBorders>
              <w:top w:val="single" w:sz="6" w:space="0" w:color="auto"/>
              <w:left w:val="single" w:sz="6" w:space="0" w:color="auto"/>
              <w:bottom w:val="single" w:sz="6" w:space="0" w:color="auto"/>
              <w:right w:val="single" w:sz="6" w:space="0" w:color="auto"/>
            </w:tcBorders>
            <w:vAlign w:val="center"/>
          </w:tcPr>
          <w:p w:rsidR="00127944" w:rsidRPr="009D4225" w:rsidRDefault="00127944" w:rsidP="00131DED">
            <w:pPr>
              <w:spacing w:before="40" w:after="40"/>
              <w:jc w:val="both"/>
              <w:rPr>
                <w:sz w:val="16"/>
                <w:szCs w:val="16"/>
              </w:rPr>
            </w:pPr>
            <w:r w:rsidRPr="00CD0941">
              <w:rPr>
                <w:sz w:val="16"/>
                <w:szCs w:val="16"/>
              </w:rPr>
              <w:t>Assert REN line.</w:t>
            </w:r>
          </w:p>
        </w:tc>
      </w:tr>
      <w:tr w:rsidR="00127944" w:rsidRPr="00AB0380"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rsidR="00127944" w:rsidRPr="009D4225" w:rsidRDefault="00127944" w:rsidP="00131DED">
            <w:pPr>
              <w:spacing w:before="40" w:after="40"/>
              <w:ind w:left="45"/>
              <w:jc w:val="both"/>
              <w:rPr>
                <w:rFonts w:ascii="Courier" w:hAnsi="Courier" w:cs="Arial"/>
                <w:sz w:val="16"/>
                <w:szCs w:val="16"/>
                <w:lang w:val="de-DE"/>
              </w:rPr>
            </w:pPr>
            <w:r w:rsidRPr="00CD0941">
              <w:rPr>
                <w:rFonts w:ascii="Courier" w:hAnsi="Courier" w:cs="Arial"/>
                <w:sz w:val="16"/>
                <w:szCs w:val="16"/>
                <w:lang w:val="de-DE"/>
              </w:rPr>
              <w:t>VI_GPIB_REN_DEASSERT_GTL</w:t>
            </w:r>
          </w:p>
        </w:tc>
        <w:tc>
          <w:tcPr>
            <w:tcW w:w="4497" w:type="dxa"/>
            <w:tcBorders>
              <w:top w:val="single" w:sz="6" w:space="0" w:color="auto"/>
              <w:left w:val="single" w:sz="6" w:space="0" w:color="auto"/>
              <w:bottom w:val="single" w:sz="6" w:space="0" w:color="auto"/>
              <w:right w:val="single" w:sz="6" w:space="0" w:color="auto"/>
            </w:tcBorders>
            <w:vAlign w:val="center"/>
          </w:tcPr>
          <w:p w:rsidR="00127944" w:rsidRPr="009D4225" w:rsidRDefault="00127944" w:rsidP="00131DED">
            <w:pPr>
              <w:spacing w:before="40" w:after="40"/>
              <w:jc w:val="both"/>
              <w:rPr>
                <w:sz w:val="16"/>
                <w:szCs w:val="16"/>
              </w:rPr>
            </w:pPr>
            <w:r w:rsidRPr="00CD0941">
              <w:rPr>
                <w:sz w:val="16"/>
                <w:szCs w:val="16"/>
              </w:rPr>
              <w:t>Send the Go To Local command (GTL) to this device and deassert REN line.</w:t>
            </w:r>
          </w:p>
        </w:tc>
      </w:tr>
      <w:tr w:rsidR="00127944" w:rsidRPr="00AB0380"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rsidR="00127944" w:rsidRPr="009D4225" w:rsidRDefault="00127944" w:rsidP="00131DED">
            <w:pPr>
              <w:spacing w:before="40" w:after="40"/>
              <w:ind w:left="45"/>
              <w:jc w:val="both"/>
              <w:rPr>
                <w:rFonts w:ascii="Courier" w:hAnsi="Courier" w:cs="Arial"/>
                <w:sz w:val="16"/>
                <w:szCs w:val="16"/>
              </w:rPr>
            </w:pPr>
            <w:r w:rsidRPr="00CD0941">
              <w:rPr>
                <w:rFonts w:ascii="Courier" w:hAnsi="Courier" w:cs="Arial"/>
                <w:sz w:val="16"/>
                <w:szCs w:val="16"/>
              </w:rPr>
              <w:t>VI_GPIB_REN_ASSERT_ADDRESS</w:t>
            </w:r>
          </w:p>
        </w:tc>
        <w:tc>
          <w:tcPr>
            <w:tcW w:w="4497" w:type="dxa"/>
            <w:tcBorders>
              <w:top w:val="single" w:sz="6" w:space="0" w:color="auto"/>
              <w:left w:val="single" w:sz="6" w:space="0" w:color="auto"/>
              <w:bottom w:val="single" w:sz="6" w:space="0" w:color="auto"/>
              <w:right w:val="single" w:sz="6" w:space="0" w:color="auto"/>
            </w:tcBorders>
            <w:vAlign w:val="center"/>
          </w:tcPr>
          <w:p w:rsidR="00127944" w:rsidRPr="009D4225" w:rsidRDefault="00127944" w:rsidP="00131DED">
            <w:pPr>
              <w:spacing w:before="40" w:after="40"/>
              <w:jc w:val="both"/>
              <w:rPr>
                <w:sz w:val="16"/>
                <w:szCs w:val="16"/>
              </w:rPr>
            </w:pPr>
            <w:r w:rsidRPr="00CD0941">
              <w:rPr>
                <w:sz w:val="16"/>
                <w:szCs w:val="16"/>
              </w:rPr>
              <w:t>Assert REN line and address this device.</w:t>
            </w:r>
          </w:p>
        </w:tc>
      </w:tr>
      <w:tr w:rsidR="00127944" w:rsidRPr="00AB0380"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rsidR="00127944" w:rsidRPr="009D4225" w:rsidRDefault="00127944" w:rsidP="00131DED">
            <w:pPr>
              <w:spacing w:before="40" w:after="40"/>
              <w:ind w:left="45"/>
              <w:jc w:val="both"/>
              <w:rPr>
                <w:rFonts w:ascii="Courier" w:hAnsi="Courier" w:cs="Arial"/>
                <w:sz w:val="16"/>
                <w:szCs w:val="16"/>
              </w:rPr>
            </w:pPr>
            <w:r w:rsidRPr="00CD0941">
              <w:rPr>
                <w:rFonts w:ascii="Courier" w:hAnsi="Courier" w:cs="Arial"/>
                <w:sz w:val="16"/>
                <w:szCs w:val="16"/>
              </w:rPr>
              <w:t>VI_GPIB_REN_ASSERT_LLO</w:t>
            </w:r>
          </w:p>
        </w:tc>
        <w:tc>
          <w:tcPr>
            <w:tcW w:w="4497" w:type="dxa"/>
            <w:tcBorders>
              <w:top w:val="single" w:sz="6" w:space="0" w:color="auto"/>
              <w:left w:val="single" w:sz="6" w:space="0" w:color="auto"/>
              <w:bottom w:val="single" w:sz="6" w:space="0" w:color="auto"/>
              <w:right w:val="single" w:sz="6" w:space="0" w:color="auto"/>
            </w:tcBorders>
            <w:vAlign w:val="center"/>
          </w:tcPr>
          <w:p w:rsidR="00127944" w:rsidRPr="009D4225" w:rsidRDefault="00127944" w:rsidP="00131DED">
            <w:pPr>
              <w:spacing w:before="40" w:after="40"/>
              <w:jc w:val="both"/>
              <w:rPr>
                <w:sz w:val="16"/>
                <w:szCs w:val="16"/>
              </w:rPr>
            </w:pPr>
            <w:r w:rsidRPr="00CD0941">
              <w:rPr>
                <w:sz w:val="16"/>
                <w:szCs w:val="16"/>
              </w:rPr>
              <w:t>Send LLO to any devices that are addressed to listen.</w:t>
            </w:r>
          </w:p>
        </w:tc>
      </w:tr>
      <w:tr w:rsidR="00127944" w:rsidRPr="00AB0380"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rsidR="00127944" w:rsidRPr="009D4225" w:rsidRDefault="00127944" w:rsidP="00131DED">
            <w:pPr>
              <w:spacing w:before="40" w:after="40"/>
              <w:ind w:left="45"/>
              <w:jc w:val="both"/>
              <w:rPr>
                <w:rFonts w:ascii="Courier" w:hAnsi="Courier" w:cs="Arial"/>
                <w:sz w:val="16"/>
                <w:szCs w:val="16"/>
              </w:rPr>
            </w:pPr>
            <w:r w:rsidRPr="00CD0941">
              <w:rPr>
                <w:rFonts w:ascii="Courier" w:hAnsi="Courier" w:cs="Arial"/>
                <w:sz w:val="16"/>
                <w:szCs w:val="16"/>
              </w:rPr>
              <w:t>VI_GPIB_REN_ASSERT_ADDRESS_LLO</w:t>
            </w:r>
          </w:p>
        </w:tc>
        <w:tc>
          <w:tcPr>
            <w:tcW w:w="4497" w:type="dxa"/>
            <w:tcBorders>
              <w:top w:val="single" w:sz="6" w:space="0" w:color="auto"/>
              <w:left w:val="single" w:sz="6" w:space="0" w:color="auto"/>
              <w:bottom w:val="single" w:sz="6" w:space="0" w:color="auto"/>
              <w:right w:val="single" w:sz="6" w:space="0" w:color="auto"/>
            </w:tcBorders>
            <w:vAlign w:val="center"/>
          </w:tcPr>
          <w:p w:rsidR="00127944" w:rsidRPr="009D4225" w:rsidRDefault="00127944" w:rsidP="00131DED">
            <w:pPr>
              <w:spacing w:before="40" w:after="40"/>
              <w:jc w:val="both"/>
              <w:rPr>
                <w:sz w:val="16"/>
                <w:szCs w:val="16"/>
              </w:rPr>
            </w:pPr>
            <w:r w:rsidRPr="00CD0941">
              <w:rPr>
                <w:sz w:val="16"/>
                <w:szCs w:val="16"/>
              </w:rPr>
              <w:t>Address this device and send it LLO, putting it in RWLS.</w:t>
            </w:r>
          </w:p>
        </w:tc>
      </w:tr>
      <w:tr w:rsidR="00127944" w:rsidRPr="00AB0380" w:rsidTr="009D4225">
        <w:trPr>
          <w:cantSplit/>
          <w:jc w:val="center"/>
        </w:trPr>
        <w:tc>
          <w:tcPr>
            <w:tcW w:w="3226" w:type="dxa"/>
            <w:tcBorders>
              <w:top w:val="single" w:sz="6" w:space="0" w:color="auto"/>
              <w:left w:val="single" w:sz="6" w:space="0" w:color="auto"/>
              <w:bottom w:val="single" w:sz="6" w:space="0" w:color="auto"/>
              <w:right w:val="single" w:sz="6" w:space="0" w:color="auto"/>
            </w:tcBorders>
            <w:vAlign w:val="center"/>
          </w:tcPr>
          <w:p w:rsidR="00127944" w:rsidRPr="009D4225" w:rsidRDefault="00127944" w:rsidP="00131DED">
            <w:pPr>
              <w:spacing w:before="40" w:after="40"/>
              <w:ind w:left="45"/>
              <w:jc w:val="both"/>
              <w:rPr>
                <w:rFonts w:ascii="Courier" w:hAnsi="Courier" w:cs="Arial"/>
                <w:sz w:val="16"/>
                <w:szCs w:val="16"/>
              </w:rPr>
            </w:pPr>
            <w:r w:rsidRPr="00CD0941">
              <w:rPr>
                <w:rFonts w:ascii="Courier" w:hAnsi="Courier" w:cs="Arial"/>
                <w:sz w:val="16"/>
                <w:szCs w:val="16"/>
              </w:rPr>
              <w:t>VI_GPIB_REN_ADDRESS_GTL</w:t>
            </w:r>
          </w:p>
        </w:tc>
        <w:tc>
          <w:tcPr>
            <w:tcW w:w="4497" w:type="dxa"/>
            <w:tcBorders>
              <w:top w:val="single" w:sz="6" w:space="0" w:color="auto"/>
              <w:left w:val="single" w:sz="6" w:space="0" w:color="auto"/>
              <w:bottom w:val="single" w:sz="6" w:space="0" w:color="auto"/>
              <w:right w:val="single" w:sz="6" w:space="0" w:color="auto"/>
            </w:tcBorders>
            <w:vAlign w:val="center"/>
          </w:tcPr>
          <w:p w:rsidR="00127944" w:rsidRPr="009D4225" w:rsidRDefault="00127944" w:rsidP="00131DED">
            <w:pPr>
              <w:spacing w:before="40" w:after="40"/>
              <w:jc w:val="both"/>
              <w:rPr>
                <w:sz w:val="16"/>
                <w:szCs w:val="16"/>
              </w:rPr>
            </w:pPr>
            <w:r w:rsidRPr="00CD0941">
              <w:rPr>
                <w:sz w:val="16"/>
                <w:szCs w:val="16"/>
              </w:rPr>
              <w:t>Send the Go To Local command (GTL) to this device.</w:t>
            </w:r>
          </w:p>
        </w:tc>
      </w:tr>
    </w:tbl>
    <w:p w:rsidR="00127944" w:rsidRDefault="00127944"/>
  </w:footnote>
  <w:footnote w:id="9">
    <w:p w:rsidR="00127944" w:rsidRDefault="00127944" w:rsidP="00131DED">
      <w:pPr>
        <w:pStyle w:val="FootnoteText"/>
      </w:pPr>
      <w:r>
        <w:rPr>
          <w:rStyle w:val="FootnoteReference"/>
        </w:rPr>
        <w:footnoteRef/>
      </w:r>
      <w:r>
        <w:t xml:space="preserve"> The VISA API provides general control of GPIB that is not necessary for a Hi-SLIP client.  Practical Hi-SLIP applications can be handled by using just three values for the mode: VI_GPIB_REN_DEASSERT which will always place the instrument in local, VI_GPIB_REN_ASSERT_ADDRESS_LLO which will always put the instrument into remote with local-lockout, and  VI_GPIB_REN_ASSERT_ADDRESS which will place the instrument into remote, but enable the front panel local key (with automatic transitions back to remote when remote data is received).  Unfortunately, the names of these modes are not very mnemonic.</w:t>
      </w:r>
    </w:p>
    <w:p w:rsidR="00127944" w:rsidRDefault="00127944" w:rsidP="00131DED">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944" w:rsidRDefault="00127944">
    <w:pPr>
      <w:spacing w:line="180" w:lineRule="auto"/>
      <w:jc w:val="center"/>
    </w:pPr>
  </w:p>
  <w:p w:rsidR="00127944" w:rsidRDefault="0012794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944" w:rsidRDefault="00127944"/>
  <w:p w:rsidR="00127944" w:rsidRDefault="0012794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E26B3"/>
    <w:multiLevelType w:val="hybridMultilevel"/>
    <w:tmpl w:val="7130A82C"/>
    <w:lvl w:ilvl="0" w:tplc="745ECC1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106A6BC2"/>
    <w:multiLevelType w:val="hybridMultilevel"/>
    <w:tmpl w:val="DF148886"/>
    <w:lvl w:ilvl="0" w:tplc="65527CF2">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A477D"/>
    <w:multiLevelType w:val="hybridMultilevel"/>
    <w:tmpl w:val="961AED7A"/>
    <w:lvl w:ilvl="0" w:tplc="2D127A5C">
      <w:start w:val="1"/>
      <w:numFmt w:val="decimal"/>
      <w:pStyle w:val="Appendix2"/>
      <w:lvlText w:val="A.%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38759F6"/>
    <w:multiLevelType w:val="hybridMultilevel"/>
    <w:tmpl w:val="B60EDF20"/>
    <w:lvl w:ilvl="0" w:tplc="48F664E2">
      <w:start w:val="5"/>
      <w:numFmt w:val="bullet"/>
      <w:lvlText w:val="-"/>
      <w:lvlJc w:val="left"/>
      <w:pPr>
        <w:ind w:left="720" w:hanging="360"/>
      </w:pPr>
      <w:rPr>
        <w:rFonts w:ascii="Tms Rmn" w:eastAsia="Times New Roman" w:hAnsi="Tms Rm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29CF"/>
    <w:multiLevelType w:val="hybridMultilevel"/>
    <w:tmpl w:val="368A93C8"/>
    <w:lvl w:ilvl="0" w:tplc="4AB451FA">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2B536C"/>
    <w:multiLevelType w:val="hybridMultilevel"/>
    <w:tmpl w:val="B97ECE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A0F5736"/>
    <w:multiLevelType w:val="hybridMultilevel"/>
    <w:tmpl w:val="6E66A324"/>
    <w:lvl w:ilvl="0" w:tplc="0409000F">
      <w:start w:val="1"/>
      <w:numFmt w:val="decimal"/>
      <w:lvlText w:val="%1."/>
      <w:lvlJc w:val="left"/>
      <w:pPr>
        <w:tabs>
          <w:tab w:val="num" w:pos="1080"/>
        </w:tabs>
        <w:ind w:left="1080" w:hanging="360"/>
      </w:pPr>
      <w:rPr>
        <w:rFonts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201E5B78"/>
    <w:multiLevelType w:val="hybridMultilevel"/>
    <w:tmpl w:val="8DD82B88"/>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454F17"/>
    <w:multiLevelType w:val="hybridMultilevel"/>
    <w:tmpl w:val="F5EAD220"/>
    <w:lvl w:ilvl="0" w:tplc="B718C5CE">
      <w:start w:val="1"/>
      <w:numFmt w:val="decimal"/>
      <w:lvlText w:val="%1."/>
      <w:lvlJc w:val="left"/>
      <w:pPr>
        <w:ind w:left="1224" w:hanging="360"/>
      </w:pPr>
      <w:rPr>
        <w:rFonts w:cs="Times New Roman" w:hint="default"/>
      </w:rPr>
    </w:lvl>
    <w:lvl w:ilvl="1" w:tplc="0E24B8B2">
      <w:start w:val="1"/>
      <w:numFmt w:val="lowerLetter"/>
      <w:lvlText w:val="%2."/>
      <w:lvlJc w:val="left"/>
      <w:pPr>
        <w:ind w:left="1944" w:hanging="360"/>
      </w:pPr>
      <w:rPr>
        <w:rFonts w:cs="Times New Roman"/>
      </w:rPr>
    </w:lvl>
    <w:lvl w:ilvl="2" w:tplc="36E8C1A2" w:tentative="1">
      <w:start w:val="1"/>
      <w:numFmt w:val="lowerRoman"/>
      <w:lvlText w:val="%3."/>
      <w:lvlJc w:val="right"/>
      <w:pPr>
        <w:ind w:left="2664" w:hanging="180"/>
      </w:pPr>
      <w:rPr>
        <w:rFonts w:cs="Times New Roman"/>
      </w:rPr>
    </w:lvl>
    <w:lvl w:ilvl="3" w:tplc="DCA2EDDC" w:tentative="1">
      <w:start w:val="1"/>
      <w:numFmt w:val="decimal"/>
      <w:lvlText w:val="%4."/>
      <w:lvlJc w:val="left"/>
      <w:pPr>
        <w:ind w:left="3384" w:hanging="360"/>
      </w:pPr>
      <w:rPr>
        <w:rFonts w:cs="Times New Roman"/>
      </w:rPr>
    </w:lvl>
    <w:lvl w:ilvl="4" w:tplc="A724B4F0" w:tentative="1">
      <w:start w:val="1"/>
      <w:numFmt w:val="lowerLetter"/>
      <w:lvlText w:val="%5."/>
      <w:lvlJc w:val="left"/>
      <w:pPr>
        <w:ind w:left="4104" w:hanging="360"/>
      </w:pPr>
      <w:rPr>
        <w:rFonts w:cs="Times New Roman"/>
      </w:rPr>
    </w:lvl>
    <w:lvl w:ilvl="5" w:tplc="13CCC1BA" w:tentative="1">
      <w:start w:val="1"/>
      <w:numFmt w:val="lowerRoman"/>
      <w:lvlText w:val="%6."/>
      <w:lvlJc w:val="right"/>
      <w:pPr>
        <w:ind w:left="4824" w:hanging="180"/>
      </w:pPr>
      <w:rPr>
        <w:rFonts w:cs="Times New Roman"/>
      </w:rPr>
    </w:lvl>
    <w:lvl w:ilvl="6" w:tplc="84B802A0" w:tentative="1">
      <w:start w:val="1"/>
      <w:numFmt w:val="decimal"/>
      <w:lvlText w:val="%7."/>
      <w:lvlJc w:val="left"/>
      <w:pPr>
        <w:ind w:left="5544" w:hanging="360"/>
      </w:pPr>
      <w:rPr>
        <w:rFonts w:cs="Times New Roman"/>
      </w:rPr>
    </w:lvl>
    <w:lvl w:ilvl="7" w:tplc="EB92BD82" w:tentative="1">
      <w:start w:val="1"/>
      <w:numFmt w:val="lowerLetter"/>
      <w:lvlText w:val="%8."/>
      <w:lvlJc w:val="left"/>
      <w:pPr>
        <w:ind w:left="6264" w:hanging="360"/>
      </w:pPr>
      <w:rPr>
        <w:rFonts w:cs="Times New Roman"/>
      </w:rPr>
    </w:lvl>
    <w:lvl w:ilvl="8" w:tplc="BB145F04" w:tentative="1">
      <w:start w:val="1"/>
      <w:numFmt w:val="lowerRoman"/>
      <w:lvlText w:val="%9."/>
      <w:lvlJc w:val="right"/>
      <w:pPr>
        <w:ind w:left="6984" w:hanging="180"/>
      </w:pPr>
      <w:rPr>
        <w:rFonts w:cs="Times New Roman"/>
      </w:rPr>
    </w:lvl>
  </w:abstractNum>
  <w:abstractNum w:abstractNumId="9">
    <w:nsid w:val="2B41076E"/>
    <w:multiLevelType w:val="hybridMultilevel"/>
    <w:tmpl w:val="0988014C"/>
    <w:lvl w:ilvl="0" w:tplc="386E3410">
      <w:start w:val="1"/>
      <w:numFmt w:val="decimal"/>
      <w:lvlText w:val="%1."/>
      <w:lvlJc w:val="left"/>
      <w:pPr>
        <w:ind w:left="1512" w:hanging="360"/>
      </w:pPr>
      <w:rPr>
        <w:rFonts w:ascii="Times New Roman" w:eastAsia="Times New Roman" w:hAnsi="Times New Roman" w:cs="Times New Roman"/>
        <w:i w:val="0"/>
      </w:rPr>
    </w:lvl>
    <w:lvl w:ilvl="1" w:tplc="04090019" w:tentative="1">
      <w:start w:val="1"/>
      <w:numFmt w:val="lowerLetter"/>
      <w:lvlText w:val="%2."/>
      <w:lvlJc w:val="left"/>
      <w:pPr>
        <w:ind w:left="2232" w:hanging="360"/>
      </w:pPr>
      <w:rPr>
        <w:rFonts w:cs="Times New Roman"/>
      </w:rPr>
    </w:lvl>
    <w:lvl w:ilvl="2" w:tplc="0409001B" w:tentative="1">
      <w:start w:val="1"/>
      <w:numFmt w:val="lowerRoman"/>
      <w:lvlText w:val="%3."/>
      <w:lvlJc w:val="right"/>
      <w:pPr>
        <w:ind w:left="2952" w:hanging="180"/>
      </w:pPr>
      <w:rPr>
        <w:rFonts w:cs="Times New Roman"/>
      </w:rPr>
    </w:lvl>
    <w:lvl w:ilvl="3" w:tplc="0409000F" w:tentative="1">
      <w:start w:val="1"/>
      <w:numFmt w:val="decimal"/>
      <w:lvlText w:val="%4."/>
      <w:lvlJc w:val="left"/>
      <w:pPr>
        <w:ind w:left="3672" w:hanging="360"/>
      </w:pPr>
      <w:rPr>
        <w:rFonts w:cs="Times New Roman"/>
      </w:rPr>
    </w:lvl>
    <w:lvl w:ilvl="4" w:tplc="04090019" w:tentative="1">
      <w:start w:val="1"/>
      <w:numFmt w:val="lowerLetter"/>
      <w:lvlText w:val="%5."/>
      <w:lvlJc w:val="left"/>
      <w:pPr>
        <w:ind w:left="4392" w:hanging="360"/>
      </w:pPr>
      <w:rPr>
        <w:rFonts w:cs="Times New Roman"/>
      </w:rPr>
    </w:lvl>
    <w:lvl w:ilvl="5" w:tplc="0409001B" w:tentative="1">
      <w:start w:val="1"/>
      <w:numFmt w:val="lowerRoman"/>
      <w:lvlText w:val="%6."/>
      <w:lvlJc w:val="right"/>
      <w:pPr>
        <w:ind w:left="5112" w:hanging="180"/>
      </w:pPr>
      <w:rPr>
        <w:rFonts w:cs="Times New Roman"/>
      </w:rPr>
    </w:lvl>
    <w:lvl w:ilvl="6" w:tplc="0409000F" w:tentative="1">
      <w:start w:val="1"/>
      <w:numFmt w:val="decimal"/>
      <w:lvlText w:val="%7."/>
      <w:lvlJc w:val="left"/>
      <w:pPr>
        <w:ind w:left="5832" w:hanging="360"/>
      </w:pPr>
      <w:rPr>
        <w:rFonts w:cs="Times New Roman"/>
      </w:rPr>
    </w:lvl>
    <w:lvl w:ilvl="7" w:tplc="04090019" w:tentative="1">
      <w:start w:val="1"/>
      <w:numFmt w:val="lowerLetter"/>
      <w:lvlText w:val="%8."/>
      <w:lvlJc w:val="left"/>
      <w:pPr>
        <w:ind w:left="6552" w:hanging="360"/>
      </w:pPr>
      <w:rPr>
        <w:rFonts w:cs="Times New Roman"/>
      </w:rPr>
    </w:lvl>
    <w:lvl w:ilvl="8" w:tplc="0409001B" w:tentative="1">
      <w:start w:val="1"/>
      <w:numFmt w:val="lowerRoman"/>
      <w:lvlText w:val="%9."/>
      <w:lvlJc w:val="right"/>
      <w:pPr>
        <w:ind w:left="7272" w:hanging="180"/>
      </w:pPr>
      <w:rPr>
        <w:rFonts w:cs="Times New Roman"/>
      </w:rPr>
    </w:lvl>
  </w:abstractNum>
  <w:abstractNum w:abstractNumId="10">
    <w:nsid w:val="2C893C0D"/>
    <w:multiLevelType w:val="hybridMultilevel"/>
    <w:tmpl w:val="63E4ABB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decimal"/>
      <w:lvlText w:val="%3."/>
      <w:lvlJc w:val="left"/>
      <w:pPr>
        <w:tabs>
          <w:tab w:val="num" w:pos="2160"/>
        </w:tabs>
        <w:ind w:left="2160" w:hanging="36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decimal"/>
      <w:lvlText w:val="%5."/>
      <w:lvlJc w:val="left"/>
      <w:pPr>
        <w:tabs>
          <w:tab w:val="num" w:pos="3600"/>
        </w:tabs>
        <w:ind w:left="3600" w:hanging="360"/>
      </w:pPr>
      <w:rPr>
        <w:rFonts w:cs="Times New Roman"/>
      </w:rPr>
    </w:lvl>
    <w:lvl w:ilvl="5" w:tplc="0407001B">
      <w:start w:val="1"/>
      <w:numFmt w:val="decimal"/>
      <w:lvlText w:val="%6."/>
      <w:lvlJc w:val="left"/>
      <w:pPr>
        <w:tabs>
          <w:tab w:val="num" w:pos="4320"/>
        </w:tabs>
        <w:ind w:left="4320" w:hanging="36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decimal"/>
      <w:lvlText w:val="%8."/>
      <w:lvlJc w:val="left"/>
      <w:pPr>
        <w:tabs>
          <w:tab w:val="num" w:pos="5760"/>
        </w:tabs>
        <w:ind w:left="5760" w:hanging="360"/>
      </w:pPr>
      <w:rPr>
        <w:rFonts w:cs="Times New Roman"/>
      </w:rPr>
    </w:lvl>
    <w:lvl w:ilvl="8" w:tplc="0407001B">
      <w:start w:val="1"/>
      <w:numFmt w:val="decimal"/>
      <w:lvlText w:val="%9."/>
      <w:lvlJc w:val="left"/>
      <w:pPr>
        <w:tabs>
          <w:tab w:val="num" w:pos="6480"/>
        </w:tabs>
        <w:ind w:left="6480" w:hanging="360"/>
      </w:pPr>
      <w:rPr>
        <w:rFonts w:cs="Times New Roman"/>
      </w:rPr>
    </w:lvl>
  </w:abstractNum>
  <w:abstractNum w:abstractNumId="11">
    <w:nsid w:val="305A3148"/>
    <w:multiLevelType w:val="hybridMultilevel"/>
    <w:tmpl w:val="A2EE0CE6"/>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C734CD"/>
    <w:multiLevelType w:val="hybridMultilevel"/>
    <w:tmpl w:val="8F12121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EF7871A8">
      <w:numFmt w:val="decimal"/>
      <w:lvlText w:val="%3"/>
      <w:lvlJc w:val="left"/>
      <w:pPr>
        <w:ind w:left="2460" w:hanging="4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3423347"/>
    <w:multiLevelType w:val="hybridMultilevel"/>
    <w:tmpl w:val="C42A24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7615607"/>
    <w:multiLevelType w:val="multilevel"/>
    <w:tmpl w:val="5F9411F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nsid w:val="391A5F00"/>
    <w:multiLevelType w:val="multilevel"/>
    <w:tmpl w:val="53CC21E4"/>
    <w:lvl w:ilvl="0">
      <w:start w:val="1"/>
      <w:numFmt w:val="upperLetter"/>
      <w:pStyle w:val="Appendix"/>
      <w:lvlText w:val="%1."/>
      <w:lvlJc w:val="left"/>
      <w:pPr>
        <w:ind w:left="360" w:hanging="360"/>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6">
    <w:nsid w:val="39E11F95"/>
    <w:multiLevelType w:val="hybridMultilevel"/>
    <w:tmpl w:val="801C1E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9E70E2E"/>
    <w:multiLevelType w:val="hybridMultilevel"/>
    <w:tmpl w:val="6E18E7F0"/>
    <w:lvl w:ilvl="0" w:tplc="04090001">
      <w:start w:val="1"/>
      <w:numFmt w:val="decimal"/>
      <w:lvlText w:val="%1."/>
      <w:lvlJc w:val="left"/>
      <w:pPr>
        <w:tabs>
          <w:tab w:val="num" w:pos="1296"/>
        </w:tabs>
        <w:ind w:left="1296" w:hanging="576"/>
      </w:pPr>
      <w:rPr>
        <w:rFonts w:cs="Times New Roman" w:hint="default"/>
      </w:rPr>
    </w:lvl>
    <w:lvl w:ilvl="1" w:tplc="04090003" w:tentative="1">
      <w:start w:val="1"/>
      <w:numFmt w:val="lowerLetter"/>
      <w:lvlText w:val="%2."/>
      <w:lvlJc w:val="left"/>
      <w:pPr>
        <w:tabs>
          <w:tab w:val="num" w:pos="2016"/>
        </w:tabs>
        <w:ind w:left="2016" w:hanging="360"/>
      </w:pPr>
      <w:rPr>
        <w:rFonts w:cs="Times New Roman"/>
      </w:rPr>
    </w:lvl>
    <w:lvl w:ilvl="2" w:tplc="04090005" w:tentative="1">
      <w:start w:val="1"/>
      <w:numFmt w:val="lowerRoman"/>
      <w:lvlText w:val="%3."/>
      <w:lvlJc w:val="right"/>
      <w:pPr>
        <w:tabs>
          <w:tab w:val="num" w:pos="2736"/>
        </w:tabs>
        <w:ind w:left="2736" w:hanging="180"/>
      </w:pPr>
      <w:rPr>
        <w:rFonts w:cs="Times New Roman"/>
      </w:rPr>
    </w:lvl>
    <w:lvl w:ilvl="3" w:tplc="04090001" w:tentative="1">
      <w:start w:val="1"/>
      <w:numFmt w:val="decimal"/>
      <w:lvlText w:val="%4."/>
      <w:lvlJc w:val="left"/>
      <w:pPr>
        <w:tabs>
          <w:tab w:val="num" w:pos="3456"/>
        </w:tabs>
        <w:ind w:left="3456" w:hanging="360"/>
      </w:pPr>
      <w:rPr>
        <w:rFonts w:cs="Times New Roman"/>
      </w:rPr>
    </w:lvl>
    <w:lvl w:ilvl="4" w:tplc="04090003" w:tentative="1">
      <w:start w:val="1"/>
      <w:numFmt w:val="lowerLetter"/>
      <w:lvlText w:val="%5."/>
      <w:lvlJc w:val="left"/>
      <w:pPr>
        <w:tabs>
          <w:tab w:val="num" w:pos="4176"/>
        </w:tabs>
        <w:ind w:left="4176" w:hanging="360"/>
      </w:pPr>
      <w:rPr>
        <w:rFonts w:cs="Times New Roman"/>
      </w:rPr>
    </w:lvl>
    <w:lvl w:ilvl="5" w:tplc="04090005" w:tentative="1">
      <w:start w:val="1"/>
      <w:numFmt w:val="lowerRoman"/>
      <w:lvlText w:val="%6."/>
      <w:lvlJc w:val="right"/>
      <w:pPr>
        <w:tabs>
          <w:tab w:val="num" w:pos="4896"/>
        </w:tabs>
        <w:ind w:left="4896" w:hanging="180"/>
      </w:pPr>
      <w:rPr>
        <w:rFonts w:cs="Times New Roman"/>
      </w:rPr>
    </w:lvl>
    <w:lvl w:ilvl="6" w:tplc="04090001" w:tentative="1">
      <w:start w:val="1"/>
      <w:numFmt w:val="decimal"/>
      <w:lvlText w:val="%7."/>
      <w:lvlJc w:val="left"/>
      <w:pPr>
        <w:tabs>
          <w:tab w:val="num" w:pos="5616"/>
        </w:tabs>
        <w:ind w:left="5616" w:hanging="360"/>
      </w:pPr>
      <w:rPr>
        <w:rFonts w:cs="Times New Roman"/>
      </w:rPr>
    </w:lvl>
    <w:lvl w:ilvl="7" w:tplc="04090003" w:tentative="1">
      <w:start w:val="1"/>
      <w:numFmt w:val="lowerLetter"/>
      <w:lvlText w:val="%8."/>
      <w:lvlJc w:val="left"/>
      <w:pPr>
        <w:tabs>
          <w:tab w:val="num" w:pos="6336"/>
        </w:tabs>
        <w:ind w:left="6336" w:hanging="360"/>
      </w:pPr>
      <w:rPr>
        <w:rFonts w:cs="Times New Roman"/>
      </w:rPr>
    </w:lvl>
    <w:lvl w:ilvl="8" w:tplc="04090005" w:tentative="1">
      <w:start w:val="1"/>
      <w:numFmt w:val="lowerRoman"/>
      <w:lvlText w:val="%9."/>
      <w:lvlJc w:val="right"/>
      <w:pPr>
        <w:tabs>
          <w:tab w:val="num" w:pos="7056"/>
        </w:tabs>
        <w:ind w:left="7056" w:hanging="180"/>
      </w:pPr>
      <w:rPr>
        <w:rFonts w:cs="Times New Roman"/>
      </w:rPr>
    </w:lvl>
  </w:abstractNum>
  <w:abstractNum w:abstractNumId="18">
    <w:nsid w:val="3CBE186B"/>
    <w:multiLevelType w:val="multilevel"/>
    <w:tmpl w:val="0409001F"/>
    <w:lvl w:ilvl="0">
      <w:start w:val="1"/>
      <w:numFmt w:val="decimal"/>
      <w:lvlText w:val="%1."/>
      <w:lvlJc w:val="left"/>
      <w:pPr>
        <w:ind w:left="1152" w:hanging="360"/>
      </w:pPr>
      <w:rPr>
        <w:rFonts w:cs="Times New Roman"/>
      </w:rPr>
    </w:lvl>
    <w:lvl w:ilvl="1">
      <w:start w:val="1"/>
      <w:numFmt w:val="decimal"/>
      <w:lvlText w:val="%1.%2."/>
      <w:lvlJc w:val="left"/>
      <w:pPr>
        <w:ind w:left="1584" w:hanging="432"/>
      </w:pPr>
      <w:rPr>
        <w:rFonts w:cs="Times New Roman"/>
      </w:rPr>
    </w:lvl>
    <w:lvl w:ilvl="2">
      <w:start w:val="1"/>
      <w:numFmt w:val="decimal"/>
      <w:lvlText w:val="%1.%2.%3."/>
      <w:lvlJc w:val="left"/>
      <w:pPr>
        <w:ind w:left="2016" w:hanging="504"/>
      </w:pPr>
      <w:rPr>
        <w:rFonts w:cs="Times New Roman"/>
      </w:rPr>
    </w:lvl>
    <w:lvl w:ilvl="3">
      <w:start w:val="1"/>
      <w:numFmt w:val="decimal"/>
      <w:lvlText w:val="%1.%2.%3.%4."/>
      <w:lvlJc w:val="left"/>
      <w:pPr>
        <w:ind w:left="2520" w:hanging="648"/>
      </w:pPr>
      <w:rPr>
        <w:rFonts w:cs="Times New Roman"/>
      </w:rPr>
    </w:lvl>
    <w:lvl w:ilvl="4">
      <w:start w:val="1"/>
      <w:numFmt w:val="decimal"/>
      <w:lvlText w:val="%1.%2.%3.%4.%5."/>
      <w:lvlJc w:val="left"/>
      <w:pPr>
        <w:ind w:left="3024" w:hanging="792"/>
      </w:pPr>
      <w:rPr>
        <w:rFonts w:cs="Times New Roman"/>
      </w:rPr>
    </w:lvl>
    <w:lvl w:ilvl="5">
      <w:start w:val="1"/>
      <w:numFmt w:val="decimal"/>
      <w:lvlText w:val="%1.%2.%3.%4.%5.%6."/>
      <w:lvlJc w:val="left"/>
      <w:pPr>
        <w:ind w:left="3528" w:hanging="936"/>
      </w:pPr>
      <w:rPr>
        <w:rFonts w:cs="Times New Roman"/>
      </w:rPr>
    </w:lvl>
    <w:lvl w:ilvl="6">
      <w:start w:val="1"/>
      <w:numFmt w:val="decimal"/>
      <w:lvlText w:val="%1.%2.%3.%4.%5.%6.%7."/>
      <w:lvlJc w:val="left"/>
      <w:pPr>
        <w:ind w:left="4032" w:hanging="1080"/>
      </w:pPr>
      <w:rPr>
        <w:rFonts w:cs="Times New Roman"/>
      </w:rPr>
    </w:lvl>
    <w:lvl w:ilvl="7">
      <w:start w:val="1"/>
      <w:numFmt w:val="decimal"/>
      <w:lvlText w:val="%1.%2.%3.%4.%5.%6.%7.%8."/>
      <w:lvlJc w:val="left"/>
      <w:pPr>
        <w:ind w:left="4536" w:hanging="1224"/>
      </w:pPr>
      <w:rPr>
        <w:rFonts w:cs="Times New Roman"/>
      </w:rPr>
    </w:lvl>
    <w:lvl w:ilvl="8">
      <w:start w:val="1"/>
      <w:numFmt w:val="decimal"/>
      <w:lvlText w:val="%1.%2.%3.%4.%5.%6.%7.%8.%9."/>
      <w:lvlJc w:val="left"/>
      <w:pPr>
        <w:ind w:left="5112" w:hanging="1440"/>
      </w:pPr>
      <w:rPr>
        <w:rFonts w:cs="Times New Roman"/>
      </w:rPr>
    </w:lvl>
  </w:abstractNum>
  <w:abstractNum w:abstractNumId="19">
    <w:nsid w:val="489135E2"/>
    <w:multiLevelType w:val="hybridMultilevel"/>
    <w:tmpl w:val="D01A02F0"/>
    <w:lvl w:ilvl="0" w:tplc="5BB475EC">
      <w:start w:val="1"/>
      <w:numFmt w:val="bullet"/>
      <w:lvlText w:val=""/>
      <w:lvlJc w:val="left"/>
      <w:pPr>
        <w:ind w:left="1440" w:hanging="360"/>
      </w:pPr>
      <w:rPr>
        <w:rFonts w:ascii="Symbol" w:hAnsi="Symbol" w:hint="default"/>
      </w:rPr>
    </w:lvl>
    <w:lvl w:ilvl="1" w:tplc="4072CA6C">
      <w:start w:val="1"/>
      <w:numFmt w:val="bullet"/>
      <w:lvlText w:val="o"/>
      <w:lvlJc w:val="left"/>
      <w:pPr>
        <w:ind w:left="2160" w:hanging="360"/>
      </w:pPr>
      <w:rPr>
        <w:rFonts w:ascii="Courier New" w:hAnsi="Courier New" w:hint="default"/>
      </w:rPr>
    </w:lvl>
    <w:lvl w:ilvl="2" w:tplc="0F987BAE" w:tentative="1">
      <w:start w:val="1"/>
      <w:numFmt w:val="bullet"/>
      <w:lvlText w:val=""/>
      <w:lvlJc w:val="left"/>
      <w:pPr>
        <w:ind w:left="2880" w:hanging="360"/>
      </w:pPr>
      <w:rPr>
        <w:rFonts w:ascii="Wingdings" w:hAnsi="Wingdings" w:hint="default"/>
      </w:rPr>
    </w:lvl>
    <w:lvl w:ilvl="3" w:tplc="2862989A" w:tentative="1">
      <w:start w:val="1"/>
      <w:numFmt w:val="bullet"/>
      <w:lvlText w:val=""/>
      <w:lvlJc w:val="left"/>
      <w:pPr>
        <w:ind w:left="3600" w:hanging="360"/>
      </w:pPr>
      <w:rPr>
        <w:rFonts w:ascii="Symbol" w:hAnsi="Symbol" w:hint="default"/>
      </w:rPr>
    </w:lvl>
    <w:lvl w:ilvl="4" w:tplc="E9806736" w:tentative="1">
      <w:start w:val="1"/>
      <w:numFmt w:val="bullet"/>
      <w:lvlText w:val="o"/>
      <w:lvlJc w:val="left"/>
      <w:pPr>
        <w:ind w:left="4320" w:hanging="360"/>
      </w:pPr>
      <w:rPr>
        <w:rFonts w:ascii="Courier New" w:hAnsi="Courier New" w:hint="default"/>
      </w:rPr>
    </w:lvl>
    <w:lvl w:ilvl="5" w:tplc="225C7ED0" w:tentative="1">
      <w:start w:val="1"/>
      <w:numFmt w:val="bullet"/>
      <w:lvlText w:val=""/>
      <w:lvlJc w:val="left"/>
      <w:pPr>
        <w:ind w:left="5040" w:hanging="360"/>
      </w:pPr>
      <w:rPr>
        <w:rFonts w:ascii="Wingdings" w:hAnsi="Wingdings" w:hint="default"/>
      </w:rPr>
    </w:lvl>
    <w:lvl w:ilvl="6" w:tplc="6A0CB018" w:tentative="1">
      <w:start w:val="1"/>
      <w:numFmt w:val="bullet"/>
      <w:lvlText w:val=""/>
      <w:lvlJc w:val="left"/>
      <w:pPr>
        <w:ind w:left="5760" w:hanging="360"/>
      </w:pPr>
      <w:rPr>
        <w:rFonts w:ascii="Symbol" w:hAnsi="Symbol" w:hint="default"/>
      </w:rPr>
    </w:lvl>
    <w:lvl w:ilvl="7" w:tplc="397EF6A2" w:tentative="1">
      <w:start w:val="1"/>
      <w:numFmt w:val="bullet"/>
      <w:lvlText w:val="o"/>
      <w:lvlJc w:val="left"/>
      <w:pPr>
        <w:ind w:left="6480" w:hanging="360"/>
      </w:pPr>
      <w:rPr>
        <w:rFonts w:ascii="Courier New" w:hAnsi="Courier New" w:hint="default"/>
      </w:rPr>
    </w:lvl>
    <w:lvl w:ilvl="8" w:tplc="55503D9E" w:tentative="1">
      <w:start w:val="1"/>
      <w:numFmt w:val="bullet"/>
      <w:lvlText w:val=""/>
      <w:lvlJc w:val="left"/>
      <w:pPr>
        <w:ind w:left="7200" w:hanging="360"/>
      </w:pPr>
      <w:rPr>
        <w:rFonts w:ascii="Wingdings" w:hAnsi="Wingdings" w:hint="default"/>
      </w:rPr>
    </w:lvl>
  </w:abstractNum>
  <w:abstractNum w:abstractNumId="20">
    <w:nsid w:val="4A904955"/>
    <w:multiLevelType w:val="hybridMultilevel"/>
    <w:tmpl w:val="49A4853C"/>
    <w:lvl w:ilvl="0" w:tplc="0407000F">
      <w:start w:val="1"/>
      <w:numFmt w:val="decimal"/>
      <w:lvlText w:val="%1."/>
      <w:lvlJc w:val="left"/>
      <w:pPr>
        <w:tabs>
          <w:tab w:val="num" w:pos="720"/>
        </w:tabs>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1">
    <w:nsid w:val="4DC96755"/>
    <w:multiLevelType w:val="hybridMultilevel"/>
    <w:tmpl w:val="DF8EF40A"/>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52B4142D"/>
    <w:multiLevelType w:val="hybridMultilevel"/>
    <w:tmpl w:val="6394A034"/>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595B2FEC"/>
    <w:multiLevelType w:val="hybridMultilevel"/>
    <w:tmpl w:val="44A022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D247A07"/>
    <w:multiLevelType w:val="hybridMultilevel"/>
    <w:tmpl w:val="F5B4A06A"/>
    <w:lvl w:ilvl="0" w:tplc="F2D0A73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5">
    <w:nsid w:val="5F365EDA"/>
    <w:multiLevelType w:val="hybridMultilevel"/>
    <w:tmpl w:val="3C002510"/>
    <w:lvl w:ilvl="0" w:tplc="40BE2D1A">
      <w:start w:val="1"/>
      <w:numFmt w:val="decimal"/>
      <w:lvlText w:val="%1."/>
      <w:lvlJc w:val="left"/>
      <w:pPr>
        <w:ind w:left="72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6">
    <w:nsid w:val="656F1F86"/>
    <w:multiLevelType w:val="hybridMultilevel"/>
    <w:tmpl w:val="F5EAD220"/>
    <w:lvl w:ilvl="0" w:tplc="8A045AA6">
      <w:start w:val="1"/>
      <w:numFmt w:val="decimal"/>
      <w:lvlText w:val="%1."/>
      <w:lvlJc w:val="left"/>
      <w:pPr>
        <w:ind w:left="1224" w:hanging="360"/>
      </w:pPr>
      <w:rPr>
        <w:rFonts w:cs="Times New Roman" w:hint="default"/>
      </w:rPr>
    </w:lvl>
    <w:lvl w:ilvl="1" w:tplc="EEE2ECA4">
      <w:start w:val="1"/>
      <w:numFmt w:val="lowerLetter"/>
      <w:lvlText w:val="%2."/>
      <w:lvlJc w:val="left"/>
      <w:pPr>
        <w:ind w:left="1944" w:hanging="360"/>
      </w:pPr>
      <w:rPr>
        <w:rFonts w:cs="Times New Roman"/>
      </w:rPr>
    </w:lvl>
    <w:lvl w:ilvl="2" w:tplc="0212D464" w:tentative="1">
      <w:start w:val="1"/>
      <w:numFmt w:val="lowerRoman"/>
      <w:lvlText w:val="%3."/>
      <w:lvlJc w:val="right"/>
      <w:pPr>
        <w:ind w:left="2664" w:hanging="180"/>
      </w:pPr>
      <w:rPr>
        <w:rFonts w:cs="Times New Roman"/>
      </w:rPr>
    </w:lvl>
    <w:lvl w:ilvl="3" w:tplc="B89265D2" w:tentative="1">
      <w:start w:val="1"/>
      <w:numFmt w:val="decimal"/>
      <w:lvlText w:val="%4."/>
      <w:lvlJc w:val="left"/>
      <w:pPr>
        <w:ind w:left="3384" w:hanging="360"/>
      </w:pPr>
      <w:rPr>
        <w:rFonts w:cs="Times New Roman"/>
      </w:rPr>
    </w:lvl>
    <w:lvl w:ilvl="4" w:tplc="AACA861E" w:tentative="1">
      <w:start w:val="1"/>
      <w:numFmt w:val="lowerLetter"/>
      <w:lvlText w:val="%5."/>
      <w:lvlJc w:val="left"/>
      <w:pPr>
        <w:ind w:left="4104" w:hanging="360"/>
      </w:pPr>
      <w:rPr>
        <w:rFonts w:cs="Times New Roman"/>
      </w:rPr>
    </w:lvl>
    <w:lvl w:ilvl="5" w:tplc="BB124534" w:tentative="1">
      <w:start w:val="1"/>
      <w:numFmt w:val="lowerRoman"/>
      <w:lvlText w:val="%6."/>
      <w:lvlJc w:val="right"/>
      <w:pPr>
        <w:ind w:left="4824" w:hanging="180"/>
      </w:pPr>
      <w:rPr>
        <w:rFonts w:cs="Times New Roman"/>
      </w:rPr>
    </w:lvl>
    <w:lvl w:ilvl="6" w:tplc="3894E31A" w:tentative="1">
      <w:start w:val="1"/>
      <w:numFmt w:val="decimal"/>
      <w:lvlText w:val="%7."/>
      <w:lvlJc w:val="left"/>
      <w:pPr>
        <w:ind w:left="5544" w:hanging="360"/>
      </w:pPr>
      <w:rPr>
        <w:rFonts w:cs="Times New Roman"/>
      </w:rPr>
    </w:lvl>
    <w:lvl w:ilvl="7" w:tplc="F574FE12" w:tentative="1">
      <w:start w:val="1"/>
      <w:numFmt w:val="lowerLetter"/>
      <w:lvlText w:val="%8."/>
      <w:lvlJc w:val="left"/>
      <w:pPr>
        <w:ind w:left="6264" w:hanging="360"/>
      </w:pPr>
      <w:rPr>
        <w:rFonts w:cs="Times New Roman"/>
      </w:rPr>
    </w:lvl>
    <w:lvl w:ilvl="8" w:tplc="8E16798E" w:tentative="1">
      <w:start w:val="1"/>
      <w:numFmt w:val="lowerRoman"/>
      <w:lvlText w:val="%9."/>
      <w:lvlJc w:val="right"/>
      <w:pPr>
        <w:ind w:left="6984" w:hanging="180"/>
      </w:pPr>
      <w:rPr>
        <w:rFonts w:cs="Times New Roman"/>
      </w:rPr>
    </w:lvl>
  </w:abstractNum>
  <w:abstractNum w:abstractNumId="27">
    <w:nsid w:val="6B9E48AE"/>
    <w:multiLevelType w:val="hybridMultilevel"/>
    <w:tmpl w:val="0988014C"/>
    <w:lvl w:ilvl="0" w:tplc="386E3410">
      <w:start w:val="1"/>
      <w:numFmt w:val="decimal"/>
      <w:lvlText w:val="%1."/>
      <w:lvlJc w:val="left"/>
      <w:pPr>
        <w:ind w:left="1512" w:hanging="360"/>
      </w:pPr>
      <w:rPr>
        <w:rFonts w:ascii="Times New Roman" w:eastAsia="Times New Roman" w:hAnsi="Times New Roman" w:cs="Times New Roman"/>
        <w:i w:val="0"/>
      </w:rPr>
    </w:lvl>
    <w:lvl w:ilvl="1" w:tplc="04090019" w:tentative="1">
      <w:start w:val="1"/>
      <w:numFmt w:val="lowerLetter"/>
      <w:lvlText w:val="%2."/>
      <w:lvlJc w:val="left"/>
      <w:pPr>
        <w:ind w:left="2232" w:hanging="360"/>
      </w:pPr>
      <w:rPr>
        <w:rFonts w:cs="Times New Roman"/>
      </w:rPr>
    </w:lvl>
    <w:lvl w:ilvl="2" w:tplc="0409001B" w:tentative="1">
      <w:start w:val="1"/>
      <w:numFmt w:val="lowerRoman"/>
      <w:lvlText w:val="%3."/>
      <w:lvlJc w:val="right"/>
      <w:pPr>
        <w:ind w:left="2952" w:hanging="180"/>
      </w:pPr>
      <w:rPr>
        <w:rFonts w:cs="Times New Roman"/>
      </w:rPr>
    </w:lvl>
    <w:lvl w:ilvl="3" w:tplc="0409000F" w:tentative="1">
      <w:start w:val="1"/>
      <w:numFmt w:val="decimal"/>
      <w:lvlText w:val="%4."/>
      <w:lvlJc w:val="left"/>
      <w:pPr>
        <w:ind w:left="3672" w:hanging="360"/>
      </w:pPr>
      <w:rPr>
        <w:rFonts w:cs="Times New Roman"/>
      </w:rPr>
    </w:lvl>
    <w:lvl w:ilvl="4" w:tplc="04090019" w:tentative="1">
      <w:start w:val="1"/>
      <w:numFmt w:val="lowerLetter"/>
      <w:lvlText w:val="%5."/>
      <w:lvlJc w:val="left"/>
      <w:pPr>
        <w:ind w:left="4392" w:hanging="360"/>
      </w:pPr>
      <w:rPr>
        <w:rFonts w:cs="Times New Roman"/>
      </w:rPr>
    </w:lvl>
    <w:lvl w:ilvl="5" w:tplc="0409001B" w:tentative="1">
      <w:start w:val="1"/>
      <w:numFmt w:val="lowerRoman"/>
      <w:lvlText w:val="%6."/>
      <w:lvlJc w:val="right"/>
      <w:pPr>
        <w:ind w:left="5112" w:hanging="180"/>
      </w:pPr>
      <w:rPr>
        <w:rFonts w:cs="Times New Roman"/>
      </w:rPr>
    </w:lvl>
    <w:lvl w:ilvl="6" w:tplc="0409000F" w:tentative="1">
      <w:start w:val="1"/>
      <w:numFmt w:val="decimal"/>
      <w:lvlText w:val="%7."/>
      <w:lvlJc w:val="left"/>
      <w:pPr>
        <w:ind w:left="5832" w:hanging="360"/>
      </w:pPr>
      <w:rPr>
        <w:rFonts w:cs="Times New Roman"/>
      </w:rPr>
    </w:lvl>
    <w:lvl w:ilvl="7" w:tplc="04090019" w:tentative="1">
      <w:start w:val="1"/>
      <w:numFmt w:val="lowerLetter"/>
      <w:lvlText w:val="%8."/>
      <w:lvlJc w:val="left"/>
      <w:pPr>
        <w:ind w:left="6552" w:hanging="360"/>
      </w:pPr>
      <w:rPr>
        <w:rFonts w:cs="Times New Roman"/>
      </w:rPr>
    </w:lvl>
    <w:lvl w:ilvl="8" w:tplc="0409001B" w:tentative="1">
      <w:start w:val="1"/>
      <w:numFmt w:val="lowerRoman"/>
      <w:lvlText w:val="%9."/>
      <w:lvlJc w:val="right"/>
      <w:pPr>
        <w:ind w:left="7272" w:hanging="180"/>
      </w:pPr>
      <w:rPr>
        <w:rFonts w:cs="Times New Roman"/>
      </w:rPr>
    </w:lvl>
  </w:abstractNum>
  <w:abstractNum w:abstractNumId="28">
    <w:nsid w:val="6D981CBA"/>
    <w:multiLevelType w:val="hybridMultilevel"/>
    <w:tmpl w:val="66844714"/>
    <w:lvl w:ilvl="0" w:tplc="16A066CC">
      <w:start w:val="1"/>
      <w:numFmt w:val="upperLetter"/>
      <w:lvlText w:val="%1."/>
      <w:lvlJc w:val="left"/>
      <w:pPr>
        <w:ind w:left="720" w:hanging="360"/>
      </w:pPr>
      <w:rPr>
        <w:rFonts w:cs="Times New Roman"/>
      </w:rPr>
    </w:lvl>
    <w:lvl w:ilvl="1" w:tplc="4060EF6A" w:tentative="1">
      <w:start w:val="1"/>
      <w:numFmt w:val="lowerLetter"/>
      <w:lvlText w:val="%2."/>
      <w:lvlJc w:val="left"/>
      <w:pPr>
        <w:ind w:left="1440" w:hanging="360"/>
      </w:pPr>
      <w:rPr>
        <w:rFonts w:cs="Times New Roman"/>
      </w:rPr>
    </w:lvl>
    <w:lvl w:ilvl="2" w:tplc="4656E840" w:tentative="1">
      <w:start w:val="1"/>
      <w:numFmt w:val="lowerRoman"/>
      <w:lvlText w:val="%3."/>
      <w:lvlJc w:val="right"/>
      <w:pPr>
        <w:ind w:left="2160" w:hanging="180"/>
      </w:pPr>
      <w:rPr>
        <w:rFonts w:cs="Times New Roman"/>
      </w:rPr>
    </w:lvl>
    <w:lvl w:ilvl="3" w:tplc="A14C4DDA" w:tentative="1">
      <w:start w:val="1"/>
      <w:numFmt w:val="decimal"/>
      <w:lvlText w:val="%4."/>
      <w:lvlJc w:val="left"/>
      <w:pPr>
        <w:ind w:left="2880" w:hanging="360"/>
      </w:pPr>
      <w:rPr>
        <w:rFonts w:cs="Times New Roman"/>
      </w:rPr>
    </w:lvl>
    <w:lvl w:ilvl="4" w:tplc="135E46BE" w:tentative="1">
      <w:start w:val="1"/>
      <w:numFmt w:val="lowerLetter"/>
      <w:lvlText w:val="%5."/>
      <w:lvlJc w:val="left"/>
      <w:pPr>
        <w:ind w:left="3600" w:hanging="360"/>
      </w:pPr>
      <w:rPr>
        <w:rFonts w:cs="Times New Roman"/>
      </w:rPr>
    </w:lvl>
    <w:lvl w:ilvl="5" w:tplc="3C1665B8" w:tentative="1">
      <w:start w:val="1"/>
      <w:numFmt w:val="lowerRoman"/>
      <w:lvlText w:val="%6."/>
      <w:lvlJc w:val="right"/>
      <w:pPr>
        <w:ind w:left="4320" w:hanging="180"/>
      </w:pPr>
      <w:rPr>
        <w:rFonts w:cs="Times New Roman"/>
      </w:rPr>
    </w:lvl>
    <w:lvl w:ilvl="6" w:tplc="E0802FB2" w:tentative="1">
      <w:start w:val="1"/>
      <w:numFmt w:val="decimal"/>
      <w:lvlText w:val="%7."/>
      <w:lvlJc w:val="left"/>
      <w:pPr>
        <w:ind w:left="5040" w:hanging="360"/>
      </w:pPr>
      <w:rPr>
        <w:rFonts w:cs="Times New Roman"/>
      </w:rPr>
    </w:lvl>
    <w:lvl w:ilvl="7" w:tplc="0434A29A" w:tentative="1">
      <w:start w:val="1"/>
      <w:numFmt w:val="lowerLetter"/>
      <w:lvlText w:val="%8."/>
      <w:lvlJc w:val="left"/>
      <w:pPr>
        <w:ind w:left="5760" w:hanging="360"/>
      </w:pPr>
      <w:rPr>
        <w:rFonts w:cs="Times New Roman"/>
      </w:rPr>
    </w:lvl>
    <w:lvl w:ilvl="8" w:tplc="598EF32C" w:tentative="1">
      <w:start w:val="1"/>
      <w:numFmt w:val="lowerRoman"/>
      <w:lvlText w:val="%9."/>
      <w:lvlJc w:val="right"/>
      <w:pPr>
        <w:ind w:left="6480" w:hanging="180"/>
      </w:pPr>
      <w:rPr>
        <w:rFonts w:cs="Times New Roman"/>
      </w:rPr>
    </w:lvl>
  </w:abstractNum>
  <w:abstractNum w:abstractNumId="29">
    <w:nsid w:val="76BB2DEC"/>
    <w:multiLevelType w:val="hybridMultilevel"/>
    <w:tmpl w:val="0B564F8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nsid w:val="76D17A75"/>
    <w:multiLevelType w:val="hybridMultilevel"/>
    <w:tmpl w:val="4E94D8BC"/>
    <w:lvl w:ilvl="0" w:tplc="C3F64C92">
      <w:start w:val="1"/>
      <w:numFmt w:val="decimal"/>
      <w:lvlText w:val="%1."/>
      <w:lvlJc w:val="left"/>
      <w:pPr>
        <w:ind w:left="720" w:hanging="360"/>
      </w:pPr>
      <w:rPr>
        <w:rFonts w:cs="Times New Roman"/>
      </w:rPr>
    </w:lvl>
    <w:lvl w:ilvl="1" w:tplc="07A4A272" w:tentative="1">
      <w:start w:val="1"/>
      <w:numFmt w:val="lowerLetter"/>
      <w:lvlText w:val="%2."/>
      <w:lvlJc w:val="left"/>
      <w:pPr>
        <w:ind w:left="1440" w:hanging="360"/>
      </w:pPr>
      <w:rPr>
        <w:rFonts w:cs="Times New Roman"/>
      </w:rPr>
    </w:lvl>
    <w:lvl w:ilvl="2" w:tplc="8542CD04" w:tentative="1">
      <w:start w:val="1"/>
      <w:numFmt w:val="lowerRoman"/>
      <w:lvlText w:val="%3."/>
      <w:lvlJc w:val="right"/>
      <w:pPr>
        <w:ind w:left="2160" w:hanging="180"/>
      </w:pPr>
      <w:rPr>
        <w:rFonts w:cs="Times New Roman"/>
      </w:rPr>
    </w:lvl>
    <w:lvl w:ilvl="3" w:tplc="88C45A98" w:tentative="1">
      <w:start w:val="1"/>
      <w:numFmt w:val="decimal"/>
      <w:lvlText w:val="%4."/>
      <w:lvlJc w:val="left"/>
      <w:pPr>
        <w:ind w:left="2880" w:hanging="360"/>
      </w:pPr>
      <w:rPr>
        <w:rFonts w:cs="Times New Roman"/>
      </w:rPr>
    </w:lvl>
    <w:lvl w:ilvl="4" w:tplc="ED5C63DE" w:tentative="1">
      <w:start w:val="1"/>
      <w:numFmt w:val="lowerLetter"/>
      <w:lvlText w:val="%5."/>
      <w:lvlJc w:val="left"/>
      <w:pPr>
        <w:ind w:left="3600" w:hanging="360"/>
      </w:pPr>
      <w:rPr>
        <w:rFonts w:cs="Times New Roman"/>
      </w:rPr>
    </w:lvl>
    <w:lvl w:ilvl="5" w:tplc="AE489FF6" w:tentative="1">
      <w:start w:val="1"/>
      <w:numFmt w:val="lowerRoman"/>
      <w:lvlText w:val="%6."/>
      <w:lvlJc w:val="right"/>
      <w:pPr>
        <w:ind w:left="4320" w:hanging="180"/>
      </w:pPr>
      <w:rPr>
        <w:rFonts w:cs="Times New Roman"/>
      </w:rPr>
    </w:lvl>
    <w:lvl w:ilvl="6" w:tplc="0DF4BB0A" w:tentative="1">
      <w:start w:val="1"/>
      <w:numFmt w:val="decimal"/>
      <w:lvlText w:val="%7."/>
      <w:lvlJc w:val="left"/>
      <w:pPr>
        <w:ind w:left="5040" w:hanging="360"/>
      </w:pPr>
      <w:rPr>
        <w:rFonts w:cs="Times New Roman"/>
      </w:rPr>
    </w:lvl>
    <w:lvl w:ilvl="7" w:tplc="189694E0" w:tentative="1">
      <w:start w:val="1"/>
      <w:numFmt w:val="lowerLetter"/>
      <w:lvlText w:val="%8."/>
      <w:lvlJc w:val="left"/>
      <w:pPr>
        <w:ind w:left="5760" w:hanging="360"/>
      </w:pPr>
      <w:rPr>
        <w:rFonts w:cs="Times New Roman"/>
      </w:rPr>
    </w:lvl>
    <w:lvl w:ilvl="8" w:tplc="CB50342A" w:tentative="1">
      <w:start w:val="1"/>
      <w:numFmt w:val="lowerRoman"/>
      <w:lvlText w:val="%9."/>
      <w:lvlJc w:val="right"/>
      <w:pPr>
        <w:ind w:left="6480" w:hanging="180"/>
      </w:pPr>
      <w:rPr>
        <w:rFonts w:cs="Times New Roman"/>
      </w:rPr>
    </w:lvl>
  </w:abstractNum>
  <w:abstractNum w:abstractNumId="31">
    <w:nsid w:val="79865915"/>
    <w:multiLevelType w:val="hybridMultilevel"/>
    <w:tmpl w:val="AF468A8C"/>
    <w:lvl w:ilvl="0" w:tplc="76BEE4F2">
      <w:start w:val="3"/>
      <w:numFmt w:val="bullet"/>
      <w:lvlText w:val="-"/>
      <w:lvlJc w:val="left"/>
      <w:pPr>
        <w:ind w:left="1776" w:hanging="360"/>
      </w:pPr>
      <w:rPr>
        <w:rFonts w:ascii="Times New Roman" w:eastAsia="Times New Roman" w:hAnsi="Times New Roman" w:hint="default"/>
        <w:i/>
      </w:rPr>
    </w:lvl>
    <w:lvl w:ilvl="1" w:tplc="04090003" w:tentative="1">
      <w:start w:val="1"/>
      <w:numFmt w:val="bullet"/>
      <w:lvlText w:val="o"/>
      <w:lvlJc w:val="left"/>
      <w:pPr>
        <w:ind w:left="2496" w:hanging="360"/>
      </w:pPr>
      <w:rPr>
        <w:rFonts w:ascii="Courier New" w:hAnsi="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2">
    <w:nsid w:val="79976BE5"/>
    <w:multiLevelType w:val="hybridMultilevel"/>
    <w:tmpl w:val="E51276D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3">
    <w:nsid w:val="7EE20768"/>
    <w:multiLevelType w:val="hybridMultilevel"/>
    <w:tmpl w:val="C6CE84C4"/>
    <w:lvl w:ilvl="0" w:tplc="9ABEDE70">
      <w:start w:val="1"/>
      <w:numFmt w:val="bullet"/>
      <w:lvlText w:val=""/>
      <w:lvlJc w:val="left"/>
      <w:pPr>
        <w:ind w:left="2160" w:hanging="360"/>
      </w:pPr>
      <w:rPr>
        <w:rFonts w:ascii="Symbol" w:hAnsi="Symbol" w:hint="default"/>
      </w:rPr>
    </w:lvl>
    <w:lvl w:ilvl="1" w:tplc="04090019">
      <w:start w:val="1"/>
      <w:numFmt w:val="bullet"/>
      <w:lvlText w:val="o"/>
      <w:lvlJc w:val="left"/>
      <w:pPr>
        <w:ind w:left="2160" w:hanging="360"/>
      </w:pPr>
      <w:rPr>
        <w:rFonts w:ascii="Courier New" w:hAnsi="Courier New" w:hint="default"/>
      </w:rPr>
    </w:lvl>
    <w:lvl w:ilvl="2" w:tplc="BBD42E18">
      <w:numFmt w:val="bullet"/>
      <w:lvlText w:val="-"/>
      <w:lvlJc w:val="left"/>
      <w:pPr>
        <w:ind w:left="2880" w:hanging="360"/>
      </w:pPr>
      <w:rPr>
        <w:rFonts w:ascii="Times New Roman" w:eastAsia="Times New Roman" w:hAnsi="Times New Roman"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num w:numId="1">
    <w:abstractNumId w:val="14"/>
  </w:num>
  <w:num w:numId="2">
    <w:abstractNumId w:val="17"/>
  </w:num>
  <w:num w:numId="3">
    <w:abstractNumId w:val="6"/>
  </w:num>
  <w:num w:numId="4">
    <w:abstractNumId w:val="19"/>
  </w:num>
  <w:num w:numId="5">
    <w:abstractNumId w:val="26"/>
  </w:num>
  <w:num w:numId="6">
    <w:abstractNumId w:val="28"/>
  </w:num>
  <w:num w:numId="7">
    <w:abstractNumId w:val="30"/>
  </w:num>
  <w:num w:numId="8">
    <w:abstractNumId w:val="7"/>
  </w:num>
  <w:num w:numId="9">
    <w:abstractNumId w:val="33"/>
  </w:num>
  <w:num w:numId="10">
    <w:abstractNumId w:val="11"/>
  </w:num>
  <w:num w:numId="11">
    <w:abstractNumId w:val="18"/>
  </w:num>
  <w:num w:numId="12">
    <w:abstractNumId w:val="9"/>
  </w:num>
  <w:num w:numId="13">
    <w:abstractNumId w:val="4"/>
  </w:num>
  <w:num w:numId="14">
    <w:abstractNumId w:val="1"/>
  </w:num>
  <w:num w:numId="15">
    <w:abstractNumId w:val="15"/>
  </w:num>
  <w:num w:numId="16">
    <w:abstractNumId w:val="2"/>
  </w:num>
  <w:num w:numId="17">
    <w:abstractNumId w:val="21"/>
  </w:num>
  <w:num w:numId="18">
    <w:abstractNumId w:val="32"/>
  </w:num>
  <w:num w:numId="19">
    <w:abstractNumId w:val="29"/>
  </w:num>
  <w:num w:numId="20">
    <w:abstractNumId w:val="22"/>
  </w:num>
  <w:num w:numId="21">
    <w:abstractNumId w:val="8"/>
  </w:num>
  <w:num w:numId="22">
    <w:abstractNumId w:val="12"/>
  </w:num>
  <w:num w:numId="23">
    <w:abstractNumId w:val="24"/>
  </w:num>
  <w:num w:numId="24">
    <w:abstractNumId w:val="27"/>
  </w:num>
  <w:num w:numId="25">
    <w:abstractNumId w:val="0"/>
  </w:num>
  <w:num w:numId="26">
    <w:abstractNumId w:val="5"/>
  </w:num>
  <w:num w:numId="27">
    <w:abstractNumId w:val="13"/>
  </w:num>
  <w:num w:numId="28">
    <w:abstractNumId w:val="23"/>
  </w:num>
  <w:num w:numId="29">
    <w:abstractNumId w:val="3"/>
  </w:num>
  <w:num w:numId="30">
    <w:abstractNumId w:val="3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20"/>
  </w:num>
  <w:num w:numId="34">
    <w:abstractNumId w:val="16"/>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2C4619"/>
    <w:rsid w:val="00000D3E"/>
    <w:rsid w:val="00000F73"/>
    <w:rsid w:val="00006594"/>
    <w:rsid w:val="00006F5E"/>
    <w:rsid w:val="000136AE"/>
    <w:rsid w:val="0001561E"/>
    <w:rsid w:val="00015745"/>
    <w:rsid w:val="00015AE2"/>
    <w:rsid w:val="000160BA"/>
    <w:rsid w:val="00016AD6"/>
    <w:rsid w:val="00022734"/>
    <w:rsid w:val="0003042C"/>
    <w:rsid w:val="00034EEE"/>
    <w:rsid w:val="00036482"/>
    <w:rsid w:val="00040BAC"/>
    <w:rsid w:val="0004177D"/>
    <w:rsid w:val="00047395"/>
    <w:rsid w:val="000475D0"/>
    <w:rsid w:val="00047719"/>
    <w:rsid w:val="00050CDF"/>
    <w:rsid w:val="00052095"/>
    <w:rsid w:val="00052472"/>
    <w:rsid w:val="00052FFE"/>
    <w:rsid w:val="000540F7"/>
    <w:rsid w:val="00055AC8"/>
    <w:rsid w:val="00056CEB"/>
    <w:rsid w:val="00057382"/>
    <w:rsid w:val="0006080F"/>
    <w:rsid w:val="00062CD0"/>
    <w:rsid w:val="00062D70"/>
    <w:rsid w:val="00067917"/>
    <w:rsid w:val="00067FD7"/>
    <w:rsid w:val="00071724"/>
    <w:rsid w:val="000778A3"/>
    <w:rsid w:val="00080059"/>
    <w:rsid w:val="00080D0F"/>
    <w:rsid w:val="00080EBD"/>
    <w:rsid w:val="00081913"/>
    <w:rsid w:val="000824F8"/>
    <w:rsid w:val="0008295A"/>
    <w:rsid w:val="0008327E"/>
    <w:rsid w:val="000848FC"/>
    <w:rsid w:val="000862AA"/>
    <w:rsid w:val="00090223"/>
    <w:rsid w:val="0009265D"/>
    <w:rsid w:val="00092CF0"/>
    <w:rsid w:val="00097EBB"/>
    <w:rsid w:val="000A1350"/>
    <w:rsid w:val="000A404C"/>
    <w:rsid w:val="000A4669"/>
    <w:rsid w:val="000A4B8A"/>
    <w:rsid w:val="000B1760"/>
    <w:rsid w:val="000B29E6"/>
    <w:rsid w:val="000B4E99"/>
    <w:rsid w:val="000B6169"/>
    <w:rsid w:val="000C020B"/>
    <w:rsid w:val="000C02CB"/>
    <w:rsid w:val="000C2523"/>
    <w:rsid w:val="000C510E"/>
    <w:rsid w:val="000C66F3"/>
    <w:rsid w:val="000C6815"/>
    <w:rsid w:val="000C7959"/>
    <w:rsid w:val="000D2A0F"/>
    <w:rsid w:val="000D3C46"/>
    <w:rsid w:val="000D447B"/>
    <w:rsid w:val="000D50D8"/>
    <w:rsid w:val="000D67A2"/>
    <w:rsid w:val="000D7148"/>
    <w:rsid w:val="000E0994"/>
    <w:rsid w:val="000E13A9"/>
    <w:rsid w:val="000E1793"/>
    <w:rsid w:val="000E3CC0"/>
    <w:rsid w:val="000E537D"/>
    <w:rsid w:val="000E6AFE"/>
    <w:rsid w:val="000E762E"/>
    <w:rsid w:val="000F3669"/>
    <w:rsid w:val="000F3E8D"/>
    <w:rsid w:val="00104741"/>
    <w:rsid w:val="00107736"/>
    <w:rsid w:val="0010777A"/>
    <w:rsid w:val="00110484"/>
    <w:rsid w:val="00110666"/>
    <w:rsid w:val="00112051"/>
    <w:rsid w:val="001136B6"/>
    <w:rsid w:val="00114494"/>
    <w:rsid w:val="00114572"/>
    <w:rsid w:val="00115F24"/>
    <w:rsid w:val="00116E73"/>
    <w:rsid w:val="00122289"/>
    <w:rsid w:val="001232CA"/>
    <w:rsid w:val="00124AC2"/>
    <w:rsid w:val="00127420"/>
    <w:rsid w:val="00127944"/>
    <w:rsid w:val="00131AD8"/>
    <w:rsid w:val="00131DED"/>
    <w:rsid w:val="00132FF2"/>
    <w:rsid w:val="00134443"/>
    <w:rsid w:val="0013445C"/>
    <w:rsid w:val="00136AF2"/>
    <w:rsid w:val="00137F7E"/>
    <w:rsid w:val="00141148"/>
    <w:rsid w:val="001419E4"/>
    <w:rsid w:val="00141F35"/>
    <w:rsid w:val="00150EB1"/>
    <w:rsid w:val="0015307B"/>
    <w:rsid w:val="00153DBB"/>
    <w:rsid w:val="001543FE"/>
    <w:rsid w:val="001555CF"/>
    <w:rsid w:val="00156706"/>
    <w:rsid w:val="00157250"/>
    <w:rsid w:val="00163D10"/>
    <w:rsid w:val="00165CE0"/>
    <w:rsid w:val="00165DF7"/>
    <w:rsid w:val="0016672E"/>
    <w:rsid w:val="00171DEE"/>
    <w:rsid w:val="00171FAF"/>
    <w:rsid w:val="00172731"/>
    <w:rsid w:val="001733CA"/>
    <w:rsid w:val="0017522B"/>
    <w:rsid w:val="00181BFE"/>
    <w:rsid w:val="001823D0"/>
    <w:rsid w:val="00183068"/>
    <w:rsid w:val="001834CC"/>
    <w:rsid w:val="00183CFA"/>
    <w:rsid w:val="00185AF4"/>
    <w:rsid w:val="00187E02"/>
    <w:rsid w:val="001932E0"/>
    <w:rsid w:val="00193605"/>
    <w:rsid w:val="00197DC9"/>
    <w:rsid w:val="001A5481"/>
    <w:rsid w:val="001A55CC"/>
    <w:rsid w:val="001A7691"/>
    <w:rsid w:val="001B0C82"/>
    <w:rsid w:val="001B15A1"/>
    <w:rsid w:val="001B30BD"/>
    <w:rsid w:val="001B6360"/>
    <w:rsid w:val="001C4158"/>
    <w:rsid w:val="001C58C6"/>
    <w:rsid w:val="001C5B64"/>
    <w:rsid w:val="001C61EB"/>
    <w:rsid w:val="001D0BB3"/>
    <w:rsid w:val="001D1132"/>
    <w:rsid w:val="001D1F7C"/>
    <w:rsid w:val="001D2085"/>
    <w:rsid w:val="001D2BF9"/>
    <w:rsid w:val="001D3135"/>
    <w:rsid w:val="001D4A54"/>
    <w:rsid w:val="001D4E98"/>
    <w:rsid w:val="001D6132"/>
    <w:rsid w:val="001D7D87"/>
    <w:rsid w:val="001E0078"/>
    <w:rsid w:val="001E7224"/>
    <w:rsid w:val="001E76C0"/>
    <w:rsid w:val="001F3EF7"/>
    <w:rsid w:val="001F470F"/>
    <w:rsid w:val="001F5F12"/>
    <w:rsid w:val="001F6636"/>
    <w:rsid w:val="00202815"/>
    <w:rsid w:val="00204389"/>
    <w:rsid w:val="00206374"/>
    <w:rsid w:val="002074B1"/>
    <w:rsid w:val="00214147"/>
    <w:rsid w:val="002149D9"/>
    <w:rsid w:val="0021682A"/>
    <w:rsid w:val="00217CE1"/>
    <w:rsid w:val="00220F89"/>
    <w:rsid w:val="00221AD8"/>
    <w:rsid w:val="0022450A"/>
    <w:rsid w:val="00224DCC"/>
    <w:rsid w:val="002253C4"/>
    <w:rsid w:val="00226C7F"/>
    <w:rsid w:val="0023424B"/>
    <w:rsid w:val="0023573F"/>
    <w:rsid w:val="0023699E"/>
    <w:rsid w:val="002417FA"/>
    <w:rsid w:val="00242067"/>
    <w:rsid w:val="00242FF1"/>
    <w:rsid w:val="0024572C"/>
    <w:rsid w:val="00245770"/>
    <w:rsid w:val="00252F66"/>
    <w:rsid w:val="00255180"/>
    <w:rsid w:val="00263949"/>
    <w:rsid w:val="00263C59"/>
    <w:rsid w:val="00263EAC"/>
    <w:rsid w:val="002640D0"/>
    <w:rsid w:val="00264E49"/>
    <w:rsid w:val="00274F25"/>
    <w:rsid w:val="00276C38"/>
    <w:rsid w:val="00277C0C"/>
    <w:rsid w:val="00277C87"/>
    <w:rsid w:val="00280127"/>
    <w:rsid w:val="0028224D"/>
    <w:rsid w:val="00282B22"/>
    <w:rsid w:val="002856AC"/>
    <w:rsid w:val="0028620B"/>
    <w:rsid w:val="002865A9"/>
    <w:rsid w:val="00292BE7"/>
    <w:rsid w:val="00293E0C"/>
    <w:rsid w:val="002A00ED"/>
    <w:rsid w:val="002A33D6"/>
    <w:rsid w:val="002A3915"/>
    <w:rsid w:val="002A56D3"/>
    <w:rsid w:val="002A631A"/>
    <w:rsid w:val="002A6E53"/>
    <w:rsid w:val="002A77F9"/>
    <w:rsid w:val="002B3950"/>
    <w:rsid w:val="002C138D"/>
    <w:rsid w:val="002C1C89"/>
    <w:rsid w:val="002C27E0"/>
    <w:rsid w:val="002C3D76"/>
    <w:rsid w:val="002C4619"/>
    <w:rsid w:val="002C50BE"/>
    <w:rsid w:val="002C53E8"/>
    <w:rsid w:val="002C6393"/>
    <w:rsid w:val="002C6FF8"/>
    <w:rsid w:val="002C76B1"/>
    <w:rsid w:val="002D3490"/>
    <w:rsid w:val="002D6237"/>
    <w:rsid w:val="002D74ED"/>
    <w:rsid w:val="002D773F"/>
    <w:rsid w:val="002E0A6B"/>
    <w:rsid w:val="002E153B"/>
    <w:rsid w:val="002E1BF2"/>
    <w:rsid w:val="002E285D"/>
    <w:rsid w:val="002E5D88"/>
    <w:rsid w:val="002F6612"/>
    <w:rsid w:val="002F66C1"/>
    <w:rsid w:val="002F694B"/>
    <w:rsid w:val="0030244F"/>
    <w:rsid w:val="00310CDB"/>
    <w:rsid w:val="00312787"/>
    <w:rsid w:val="003132C2"/>
    <w:rsid w:val="00320C98"/>
    <w:rsid w:val="00322762"/>
    <w:rsid w:val="00322B62"/>
    <w:rsid w:val="00323A8D"/>
    <w:rsid w:val="00323D02"/>
    <w:rsid w:val="0033473F"/>
    <w:rsid w:val="00336C90"/>
    <w:rsid w:val="00343A53"/>
    <w:rsid w:val="0034593C"/>
    <w:rsid w:val="00346D78"/>
    <w:rsid w:val="00351B63"/>
    <w:rsid w:val="00353445"/>
    <w:rsid w:val="00354D77"/>
    <w:rsid w:val="00355843"/>
    <w:rsid w:val="00356326"/>
    <w:rsid w:val="0035680B"/>
    <w:rsid w:val="00357146"/>
    <w:rsid w:val="0035749F"/>
    <w:rsid w:val="003615F2"/>
    <w:rsid w:val="003641DA"/>
    <w:rsid w:val="0036529A"/>
    <w:rsid w:val="00365C92"/>
    <w:rsid w:val="00367FE4"/>
    <w:rsid w:val="00370EF6"/>
    <w:rsid w:val="00376EF7"/>
    <w:rsid w:val="003807EF"/>
    <w:rsid w:val="003817C4"/>
    <w:rsid w:val="00384B30"/>
    <w:rsid w:val="00385160"/>
    <w:rsid w:val="003858C6"/>
    <w:rsid w:val="00385C16"/>
    <w:rsid w:val="003868D6"/>
    <w:rsid w:val="00391572"/>
    <w:rsid w:val="00392C50"/>
    <w:rsid w:val="00396DAA"/>
    <w:rsid w:val="003A091B"/>
    <w:rsid w:val="003A1BBA"/>
    <w:rsid w:val="003A5105"/>
    <w:rsid w:val="003A5925"/>
    <w:rsid w:val="003B0742"/>
    <w:rsid w:val="003B527E"/>
    <w:rsid w:val="003B7A2A"/>
    <w:rsid w:val="003C0131"/>
    <w:rsid w:val="003C0343"/>
    <w:rsid w:val="003C102E"/>
    <w:rsid w:val="003C1E94"/>
    <w:rsid w:val="003C3815"/>
    <w:rsid w:val="003C4540"/>
    <w:rsid w:val="003C5625"/>
    <w:rsid w:val="003C5F53"/>
    <w:rsid w:val="003D0CFB"/>
    <w:rsid w:val="003D2DF5"/>
    <w:rsid w:val="003D3B7A"/>
    <w:rsid w:val="003D4E1C"/>
    <w:rsid w:val="003D5551"/>
    <w:rsid w:val="003D57B8"/>
    <w:rsid w:val="003D67AC"/>
    <w:rsid w:val="003D67C1"/>
    <w:rsid w:val="003E0FFA"/>
    <w:rsid w:val="003E1223"/>
    <w:rsid w:val="003E1B9E"/>
    <w:rsid w:val="003E2CD3"/>
    <w:rsid w:val="003E35B7"/>
    <w:rsid w:val="003E5A7D"/>
    <w:rsid w:val="003E69BE"/>
    <w:rsid w:val="003F04CD"/>
    <w:rsid w:val="003F1B62"/>
    <w:rsid w:val="003F3BE1"/>
    <w:rsid w:val="003F443D"/>
    <w:rsid w:val="003F464D"/>
    <w:rsid w:val="0040001C"/>
    <w:rsid w:val="00402763"/>
    <w:rsid w:val="00402A1C"/>
    <w:rsid w:val="00405A8D"/>
    <w:rsid w:val="00407C70"/>
    <w:rsid w:val="0041106A"/>
    <w:rsid w:val="004125C3"/>
    <w:rsid w:val="004153FF"/>
    <w:rsid w:val="004201C4"/>
    <w:rsid w:val="0042168A"/>
    <w:rsid w:val="00421B01"/>
    <w:rsid w:val="00423BD7"/>
    <w:rsid w:val="00423F01"/>
    <w:rsid w:val="00425844"/>
    <w:rsid w:val="00430442"/>
    <w:rsid w:val="004307B9"/>
    <w:rsid w:val="00434B9F"/>
    <w:rsid w:val="00434F47"/>
    <w:rsid w:val="00436119"/>
    <w:rsid w:val="004367F7"/>
    <w:rsid w:val="004407FB"/>
    <w:rsid w:val="004426BE"/>
    <w:rsid w:val="00442B7C"/>
    <w:rsid w:val="00444162"/>
    <w:rsid w:val="00444B13"/>
    <w:rsid w:val="0044678E"/>
    <w:rsid w:val="00446FF3"/>
    <w:rsid w:val="004513B6"/>
    <w:rsid w:val="00452094"/>
    <w:rsid w:val="00456E23"/>
    <w:rsid w:val="00456EA6"/>
    <w:rsid w:val="00457D20"/>
    <w:rsid w:val="00462680"/>
    <w:rsid w:val="00462962"/>
    <w:rsid w:val="0046548D"/>
    <w:rsid w:val="004718CF"/>
    <w:rsid w:val="00472776"/>
    <w:rsid w:val="004738AA"/>
    <w:rsid w:val="00474658"/>
    <w:rsid w:val="0047588D"/>
    <w:rsid w:val="00480A42"/>
    <w:rsid w:val="004860F0"/>
    <w:rsid w:val="00490280"/>
    <w:rsid w:val="00491EB5"/>
    <w:rsid w:val="00491F81"/>
    <w:rsid w:val="00492131"/>
    <w:rsid w:val="004965CC"/>
    <w:rsid w:val="004974DC"/>
    <w:rsid w:val="004A46AA"/>
    <w:rsid w:val="004A4731"/>
    <w:rsid w:val="004A4AC6"/>
    <w:rsid w:val="004A6E85"/>
    <w:rsid w:val="004B226B"/>
    <w:rsid w:val="004B2725"/>
    <w:rsid w:val="004B30BC"/>
    <w:rsid w:val="004B527C"/>
    <w:rsid w:val="004B59E3"/>
    <w:rsid w:val="004B74DD"/>
    <w:rsid w:val="004C0C40"/>
    <w:rsid w:val="004C6BA4"/>
    <w:rsid w:val="004D43C1"/>
    <w:rsid w:val="004D6307"/>
    <w:rsid w:val="004D6B39"/>
    <w:rsid w:val="004E0935"/>
    <w:rsid w:val="004E1CFF"/>
    <w:rsid w:val="004E7D86"/>
    <w:rsid w:val="004F0473"/>
    <w:rsid w:val="004F10D1"/>
    <w:rsid w:val="004F14AB"/>
    <w:rsid w:val="004F2781"/>
    <w:rsid w:val="004F3BB7"/>
    <w:rsid w:val="004F42E8"/>
    <w:rsid w:val="004F486E"/>
    <w:rsid w:val="004F4A78"/>
    <w:rsid w:val="004F7F74"/>
    <w:rsid w:val="005007E3"/>
    <w:rsid w:val="00500C91"/>
    <w:rsid w:val="00501751"/>
    <w:rsid w:val="005046CA"/>
    <w:rsid w:val="00504D49"/>
    <w:rsid w:val="00507380"/>
    <w:rsid w:val="00507582"/>
    <w:rsid w:val="00510C73"/>
    <w:rsid w:val="00514496"/>
    <w:rsid w:val="00515636"/>
    <w:rsid w:val="00521635"/>
    <w:rsid w:val="00524E25"/>
    <w:rsid w:val="00525AF9"/>
    <w:rsid w:val="00526465"/>
    <w:rsid w:val="005267BB"/>
    <w:rsid w:val="00527535"/>
    <w:rsid w:val="0052760A"/>
    <w:rsid w:val="00527B88"/>
    <w:rsid w:val="00527F3E"/>
    <w:rsid w:val="00531ADE"/>
    <w:rsid w:val="00532AC7"/>
    <w:rsid w:val="00535C63"/>
    <w:rsid w:val="0053647C"/>
    <w:rsid w:val="00536BD6"/>
    <w:rsid w:val="00537403"/>
    <w:rsid w:val="00540A17"/>
    <w:rsid w:val="005538DA"/>
    <w:rsid w:val="00554E21"/>
    <w:rsid w:val="00555D6A"/>
    <w:rsid w:val="005570CC"/>
    <w:rsid w:val="00557290"/>
    <w:rsid w:val="00560B1C"/>
    <w:rsid w:val="00560E79"/>
    <w:rsid w:val="00562D2F"/>
    <w:rsid w:val="00567123"/>
    <w:rsid w:val="0057067B"/>
    <w:rsid w:val="005722DA"/>
    <w:rsid w:val="0057284C"/>
    <w:rsid w:val="00573A72"/>
    <w:rsid w:val="00575814"/>
    <w:rsid w:val="00576C0B"/>
    <w:rsid w:val="005817E5"/>
    <w:rsid w:val="005818A8"/>
    <w:rsid w:val="00590CEC"/>
    <w:rsid w:val="00591221"/>
    <w:rsid w:val="00591351"/>
    <w:rsid w:val="005923C8"/>
    <w:rsid w:val="005925CB"/>
    <w:rsid w:val="00593EA5"/>
    <w:rsid w:val="00596082"/>
    <w:rsid w:val="005A1666"/>
    <w:rsid w:val="005A1957"/>
    <w:rsid w:val="005A2C48"/>
    <w:rsid w:val="005A2EE4"/>
    <w:rsid w:val="005A50DE"/>
    <w:rsid w:val="005A646D"/>
    <w:rsid w:val="005B0954"/>
    <w:rsid w:val="005B1123"/>
    <w:rsid w:val="005B15A5"/>
    <w:rsid w:val="005B4BCD"/>
    <w:rsid w:val="005B548B"/>
    <w:rsid w:val="005B6329"/>
    <w:rsid w:val="005C0C8A"/>
    <w:rsid w:val="005C1623"/>
    <w:rsid w:val="005C6A35"/>
    <w:rsid w:val="005C7F45"/>
    <w:rsid w:val="005D2E21"/>
    <w:rsid w:val="005E0AE6"/>
    <w:rsid w:val="005E39A4"/>
    <w:rsid w:val="005E5163"/>
    <w:rsid w:val="005E536A"/>
    <w:rsid w:val="005E6269"/>
    <w:rsid w:val="005E7734"/>
    <w:rsid w:val="005F0BEF"/>
    <w:rsid w:val="005F26E1"/>
    <w:rsid w:val="005F3977"/>
    <w:rsid w:val="005F3BBB"/>
    <w:rsid w:val="005F499A"/>
    <w:rsid w:val="005F5DF9"/>
    <w:rsid w:val="005F7C96"/>
    <w:rsid w:val="005F7D2E"/>
    <w:rsid w:val="00601C54"/>
    <w:rsid w:val="006024E5"/>
    <w:rsid w:val="006055ED"/>
    <w:rsid w:val="00610E1F"/>
    <w:rsid w:val="006141F3"/>
    <w:rsid w:val="006149B7"/>
    <w:rsid w:val="00621724"/>
    <w:rsid w:val="0062240B"/>
    <w:rsid w:val="00624734"/>
    <w:rsid w:val="00624CB3"/>
    <w:rsid w:val="006251BB"/>
    <w:rsid w:val="00627112"/>
    <w:rsid w:val="00627F20"/>
    <w:rsid w:val="006320DA"/>
    <w:rsid w:val="0063303D"/>
    <w:rsid w:val="00633636"/>
    <w:rsid w:val="00634915"/>
    <w:rsid w:val="006403A1"/>
    <w:rsid w:val="00640AC0"/>
    <w:rsid w:val="0064109D"/>
    <w:rsid w:val="00642BF3"/>
    <w:rsid w:val="00642F58"/>
    <w:rsid w:val="006440C4"/>
    <w:rsid w:val="006446FB"/>
    <w:rsid w:val="00645E2E"/>
    <w:rsid w:val="006502A2"/>
    <w:rsid w:val="00652645"/>
    <w:rsid w:val="006568D3"/>
    <w:rsid w:val="00656B8B"/>
    <w:rsid w:val="00656E65"/>
    <w:rsid w:val="00665098"/>
    <w:rsid w:val="0066599E"/>
    <w:rsid w:val="00666ABE"/>
    <w:rsid w:val="00667E74"/>
    <w:rsid w:val="00670755"/>
    <w:rsid w:val="00671076"/>
    <w:rsid w:val="0067138E"/>
    <w:rsid w:val="006720CE"/>
    <w:rsid w:val="006758C2"/>
    <w:rsid w:val="00676214"/>
    <w:rsid w:val="006815B1"/>
    <w:rsid w:val="0068216E"/>
    <w:rsid w:val="006824B1"/>
    <w:rsid w:val="0068288B"/>
    <w:rsid w:val="00682A55"/>
    <w:rsid w:val="00683E24"/>
    <w:rsid w:val="006851AC"/>
    <w:rsid w:val="00685374"/>
    <w:rsid w:val="00686EC6"/>
    <w:rsid w:val="00687943"/>
    <w:rsid w:val="00691158"/>
    <w:rsid w:val="00692094"/>
    <w:rsid w:val="00692DDC"/>
    <w:rsid w:val="00697261"/>
    <w:rsid w:val="006A2965"/>
    <w:rsid w:val="006A64FF"/>
    <w:rsid w:val="006A6D84"/>
    <w:rsid w:val="006B15E2"/>
    <w:rsid w:val="006B40F5"/>
    <w:rsid w:val="006B4107"/>
    <w:rsid w:val="006B5377"/>
    <w:rsid w:val="006B7AD0"/>
    <w:rsid w:val="006D2400"/>
    <w:rsid w:val="006D6F01"/>
    <w:rsid w:val="006D71E4"/>
    <w:rsid w:val="006E5EA1"/>
    <w:rsid w:val="006E61A0"/>
    <w:rsid w:val="006E78E4"/>
    <w:rsid w:val="006F1751"/>
    <w:rsid w:val="006F21DA"/>
    <w:rsid w:val="006F2A40"/>
    <w:rsid w:val="006F2BC1"/>
    <w:rsid w:val="006F7002"/>
    <w:rsid w:val="00700C74"/>
    <w:rsid w:val="00705203"/>
    <w:rsid w:val="00705433"/>
    <w:rsid w:val="00711FC4"/>
    <w:rsid w:val="0071567C"/>
    <w:rsid w:val="0072076E"/>
    <w:rsid w:val="00720B3F"/>
    <w:rsid w:val="00721E94"/>
    <w:rsid w:val="0072259B"/>
    <w:rsid w:val="00724502"/>
    <w:rsid w:val="00731B62"/>
    <w:rsid w:val="0073298C"/>
    <w:rsid w:val="00734B25"/>
    <w:rsid w:val="0073605D"/>
    <w:rsid w:val="00736443"/>
    <w:rsid w:val="007364E6"/>
    <w:rsid w:val="00736F88"/>
    <w:rsid w:val="00740B6C"/>
    <w:rsid w:val="007463B3"/>
    <w:rsid w:val="0074693B"/>
    <w:rsid w:val="00746E01"/>
    <w:rsid w:val="00746EDA"/>
    <w:rsid w:val="007473A5"/>
    <w:rsid w:val="00747CFF"/>
    <w:rsid w:val="00755BAC"/>
    <w:rsid w:val="00757219"/>
    <w:rsid w:val="00757EB4"/>
    <w:rsid w:val="00761E9A"/>
    <w:rsid w:val="0077129F"/>
    <w:rsid w:val="007732E8"/>
    <w:rsid w:val="00773EE1"/>
    <w:rsid w:val="00774EFA"/>
    <w:rsid w:val="007753DF"/>
    <w:rsid w:val="00776708"/>
    <w:rsid w:val="00777252"/>
    <w:rsid w:val="007773EB"/>
    <w:rsid w:val="007820DC"/>
    <w:rsid w:val="00782BAC"/>
    <w:rsid w:val="00783C49"/>
    <w:rsid w:val="00783D75"/>
    <w:rsid w:val="007840A9"/>
    <w:rsid w:val="00784FE1"/>
    <w:rsid w:val="00786E6E"/>
    <w:rsid w:val="00786F45"/>
    <w:rsid w:val="00792BD3"/>
    <w:rsid w:val="007952CD"/>
    <w:rsid w:val="007965EF"/>
    <w:rsid w:val="007973BB"/>
    <w:rsid w:val="00797568"/>
    <w:rsid w:val="00797E0F"/>
    <w:rsid w:val="007A2079"/>
    <w:rsid w:val="007A4754"/>
    <w:rsid w:val="007A4D2C"/>
    <w:rsid w:val="007A6B43"/>
    <w:rsid w:val="007A715E"/>
    <w:rsid w:val="007B1E54"/>
    <w:rsid w:val="007B794E"/>
    <w:rsid w:val="007C28AA"/>
    <w:rsid w:val="007C2B35"/>
    <w:rsid w:val="007C4816"/>
    <w:rsid w:val="007C53F4"/>
    <w:rsid w:val="007C6B3E"/>
    <w:rsid w:val="007C73DC"/>
    <w:rsid w:val="007C780F"/>
    <w:rsid w:val="007C7A3C"/>
    <w:rsid w:val="007C7F17"/>
    <w:rsid w:val="007D454D"/>
    <w:rsid w:val="007D4BD0"/>
    <w:rsid w:val="007E0109"/>
    <w:rsid w:val="007E0C5F"/>
    <w:rsid w:val="007E2005"/>
    <w:rsid w:val="007E4559"/>
    <w:rsid w:val="007E744C"/>
    <w:rsid w:val="007E7F4F"/>
    <w:rsid w:val="007F08A8"/>
    <w:rsid w:val="007F750A"/>
    <w:rsid w:val="0080054F"/>
    <w:rsid w:val="0080410A"/>
    <w:rsid w:val="008044CD"/>
    <w:rsid w:val="008058FB"/>
    <w:rsid w:val="00805F8F"/>
    <w:rsid w:val="00807906"/>
    <w:rsid w:val="00810BCC"/>
    <w:rsid w:val="00810C04"/>
    <w:rsid w:val="00811851"/>
    <w:rsid w:val="0081324A"/>
    <w:rsid w:val="00814A56"/>
    <w:rsid w:val="00814D8E"/>
    <w:rsid w:val="00825134"/>
    <w:rsid w:val="00834343"/>
    <w:rsid w:val="00834C4C"/>
    <w:rsid w:val="0083580A"/>
    <w:rsid w:val="00836516"/>
    <w:rsid w:val="008405EE"/>
    <w:rsid w:val="0084069A"/>
    <w:rsid w:val="00844249"/>
    <w:rsid w:val="00845219"/>
    <w:rsid w:val="00845E2A"/>
    <w:rsid w:val="008461D9"/>
    <w:rsid w:val="00846FE8"/>
    <w:rsid w:val="00850D48"/>
    <w:rsid w:val="0085158E"/>
    <w:rsid w:val="00852488"/>
    <w:rsid w:val="00855D5F"/>
    <w:rsid w:val="008565C5"/>
    <w:rsid w:val="00862947"/>
    <w:rsid w:val="008638D2"/>
    <w:rsid w:val="00870A01"/>
    <w:rsid w:val="0087116B"/>
    <w:rsid w:val="008715C2"/>
    <w:rsid w:val="00871734"/>
    <w:rsid w:val="00871D92"/>
    <w:rsid w:val="00871F19"/>
    <w:rsid w:val="00872C22"/>
    <w:rsid w:val="00875315"/>
    <w:rsid w:val="00875530"/>
    <w:rsid w:val="008772A1"/>
    <w:rsid w:val="00877E68"/>
    <w:rsid w:val="00880061"/>
    <w:rsid w:val="008850CC"/>
    <w:rsid w:val="00885BAB"/>
    <w:rsid w:val="00885DB1"/>
    <w:rsid w:val="00885E52"/>
    <w:rsid w:val="00885E66"/>
    <w:rsid w:val="008864C5"/>
    <w:rsid w:val="00886740"/>
    <w:rsid w:val="00887E2E"/>
    <w:rsid w:val="00887F0B"/>
    <w:rsid w:val="00891EA2"/>
    <w:rsid w:val="00892841"/>
    <w:rsid w:val="008973DF"/>
    <w:rsid w:val="008A00A4"/>
    <w:rsid w:val="008A708C"/>
    <w:rsid w:val="008B1D8D"/>
    <w:rsid w:val="008B3B8E"/>
    <w:rsid w:val="008B71AE"/>
    <w:rsid w:val="008B7E46"/>
    <w:rsid w:val="008C05B8"/>
    <w:rsid w:val="008C27A7"/>
    <w:rsid w:val="008C552F"/>
    <w:rsid w:val="008C55E7"/>
    <w:rsid w:val="008C70D6"/>
    <w:rsid w:val="008C73AF"/>
    <w:rsid w:val="008D34EF"/>
    <w:rsid w:val="008E585D"/>
    <w:rsid w:val="008E6AEF"/>
    <w:rsid w:val="008F5328"/>
    <w:rsid w:val="008F739C"/>
    <w:rsid w:val="008F7541"/>
    <w:rsid w:val="00900B52"/>
    <w:rsid w:val="00900F31"/>
    <w:rsid w:val="0090290D"/>
    <w:rsid w:val="00903D2F"/>
    <w:rsid w:val="00904697"/>
    <w:rsid w:val="00904C8F"/>
    <w:rsid w:val="00907988"/>
    <w:rsid w:val="0091053F"/>
    <w:rsid w:val="00911436"/>
    <w:rsid w:val="00913DBF"/>
    <w:rsid w:val="0091478C"/>
    <w:rsid w:val="00921DB9"/>
    <w:rsid w:val="009232B3"/>
    <w:rsid w:val="00927F2D"/>
    <w:rsid w:val="00930AF8"/>
    <w:rsid w:val="00932625"/>
    <w:rsid w:val="00940712"/>
    <w:rsid w:val="00940E6D"/>
    <w:rsid w:val="00942EDC"/>
    <w:rsid w:val="00946161"/>
    <w:rsid w:val="00946B5C"/>
    <w:rsid w:val="009470C9"/>
    <w:rsid w:val="009522D0"/>
    <w:rsid w:val="00952C6D"/>
    <w:rsid w:val="0095318F"/>
    <w:rsid w:val="00953B9A"/>
    <w:rsid w:val="009548E8"/>
    <w:rsid w:val="00954FB3"/>
    <w:rsid w:val="009551D9"/>
    <w:rsid w:val="00964F1E"/>
    <w:rsid w:val="009659BF"/>
    <w:rsid w:val="00965C29"/>
    <w:rsid w:val="00967965"/>
    <w:rsid w:val="009701E2"/>
    <w:rsid w:val="009713F6"/>
    <w:rsid w:val="00971D2A"/>
    <w:rsid w:val="00972A50"/>
    <w:rsid w:val="00975132"/>
    <w:rsid w:val="0097547C"/>
    <w:rsid w:val="00975ADD"/>
    <w:rsid w:val="0097669D"/>
    <w:rsid w:val="00977157"/>
    <w:rsid w:val="00982AEB"/>
    <w:rsid w:val="00983CF2"/>
    <w:rsid w:val="009928F7"/>
    <w:rsid w:val="0099344D"/>
    <w:rsid w:val="009941CF"/>
    <w:rsid w:val="009944E4"/>
    <w:rsid w:val="00996FB0"/>
    <w:rsid w:val="009A0345"/>
    <w:rsid w:val="009A1674"/>
    <w:rsid w:val="009A16C3"/>
    <w:rsid w:val="009A2A1A"/>
    <w:rsid w:val="009A44A2"/>
    <w:rsid w:val="009A54BA"/>
    <w:rsid w:val="009B0F59"/>
    <w:rsid w:val="009B1BCA"/>
    <w:rsid w:val="009B21CC"/>
    <w:rsid w:val="009B3549"/>
    <w:rsid w:val="009B7216"/>
    <w:rsid w:val="009C0F2C"/>
    <w:rsid w:val="009C1208"/>
    <w:rsid w:val="009C36F5"/>
    <w:rsid w:val="009C71AD"/>
    <w:rsid w:val="009D1877"/>
    <w:rsid w:val="009D4225"/>
    <w:rsid w:val="009D4C40"/>
    <w:rsid w:val="009D6784"/>
    <w:rsid w:val="009E00EB"/>
    <w:rsid w:val="009E02C0"/>
    <w:rsid w:val="009E391E"/>
    <w:rsid w:val="009E5185"/>
    <w:rsid w:val="009E7DE9"/>
    <w:rsid w:val="009E7E5F"/>
    <w:rsid w:val="009F03D5"/>
    <w:rsid w:val="009F2B0C"/>
    <w:rsid w:val="009F2CA8"/>
    <w:rsid w:val="009F3C78"/>
    <w:rsid w:val="009F3CD7"/>
    <w:rsid w:val="009F6E78"/>
    <w:rsid w:val="00A0081F"/>
    <w:rsid w:val="00A02DC4"/>
    <w:rsid w:val="00A0630F"/>
    <w:rsid w:val="00A12258"/>
    <w:rsid w:val="00A178F3"/>
    <w:rsid w:val="00A21202"/>
    <w:rsid w:val="00A252AA"/>
    <w:rsid w:val="00A30B66"/>
    <w:rsid w:val="00A328E1"/>
    <w:rsid w:val="00A32E59"/>
    <w:rsid w:val="00A379C0"/>
    <w:rsid w:val="00A4059C"/>
    <w:rsid w:val="00A42591"/>
    <w:rsid w:val="00A44996"/>
    <w:rsid w:val="00A4504B"/>
    <w:rsid w:val="00A451FF"/>
    <w:rsid w:val="00A46451"/>
    <w:rsid w:val="00A46E51"/>
    <w:rsid w:val="00A47827"/>
    <w:rsid w:val="00A502F2"/>
    <w:rsid w:val="00A5364B"/>
    <w:rsid w:val="00A538D6"/>
    <w:rsid w:val="00A53921"/>
    <w:rsid w:val="00A54795"/>
    <w:rsid w:val="00A55B57"/>
    <w:rsid w:val="00A57F10"/>
    <w:rsid w:val="00A605D5"/>
    <w:rsid w:val="00A6103B"/>
    <w:rsid w:val="00A62076"/>
    <w:rsid w:val="00A62479"/>
    <w:rsid w:val="00A624B3"/>
    <w:rsid w:val="00A65066"/>
    <w:rsid w:val="00A734CB"/>
    <w:rsid w:val="00A77D06"/>
    <w:rsid w:val="00A8149B"/>
    <w:rsid w:val="00A826C0"/>
    <w:rsid w:val="00A82871"/>
    <w:rsid w:val="00A8294C"/>
    <w:rsid w:val="00A831E1"/>
    <w:rsid w:val="00A84861"/>
    <w:rsid w:val="00A86245"/>
    <w:rsid w:val="00A862BD"/>
    <w:rsid w:val="00A87494"/>
    <w:rsid w:val="00A94945"/>
    <w:rsid w:val="00A97EBE"/>
    <w:rsid w:val="00AA16DD"/>
    <w:rsid w:val="00AA700F"/>
    <w:rsid w:val="00AA764D"/>
    <w:rsid w:val="00AB0380"/>
    <w:rsid w:val="00AB128A"/>
    <w:rsid w:val="00AB35DB"/>
    <w:rsid w:val="00AC0DAE"/>
    <w:rsid w:val="00AC304F"/>
    <w:rsid w:val="00AC3204"/>
    <w:rsid w:val="00AC350A"/>
    <w:rsid w:val="00AC42F1"/>
    <w:rsid w:val="00AC4E59"/>
    <w:rsid w:val="00AC5823"/>
    <w:rsid w:val="00AC5A1F"/>
    <w:rsid w:val="00AD02D7"/>
    <w:rsid w:val="00AD2314"/>
    <w:rsid w:val="00AD2B0A"/>
    <w:rsid w:val="00AD5B6F"/>
    <w:rsid w:val="00AD7DB0"/>
    <w:rsid w:val="00AE13C2"/>
    <w:rsid w:val="00AE2200"/>
    <w:rsid w:val="00AE2A57"/>
    <w:rsid w:val="00AE2B45"/>
    <w:rsid w:val="00AE2C9D"/>
    <w:rsid w:val="00AE496B"/>
    <w:rsid w:val="00AF055E"/>
    <w:rsid w:val="00AF0EEC"/>
    <w:rsid w:val="00AF2729"/>
    <w:rsid w:val="00AF4D39"/>
    <w:rsid w:val="00B005B0"/>
    <w:rsid w:val="00B0164A"/>
    <w:rsid w:val="00B016C6"/>
    <w:rsid w:val="00B03F51"/>
    <w:rsid w:val="00B056A4"/>
    <w:rsid w:val="00B05921"/>
    <w:rsid w:val="00B077FE"/>
    <w:rsid w:val="00B10CE4"/>
    <w:rsid w:val="00B1113B"/>
    <w:rsid w:val="00B211E1"/>
    <w:rsid w:val="00B21ECE"/>
    <w:rsid w:val="00B228CD"/>
    <w:rsid w:val="00B22FA0"/>
    <w:rsid w:val="00B23777"/>
    <w:rsid w:val="00B24D15"/>
    <w:rsid w:val="00B24FFA"/>
    <w:rsid w:val="00B26F17"/>
    <w:rsid w:val="00B32CF2"/>
    <w:rsid w:val="00B32D4E"/>
    <w:rsid w:val="00B34F3B"/>
    <w:rsid w:val="00B350D5"/>
    <w:rsid w:val="00B42AF5"/>
    <w:rsid w:val="00B43B9D"/>
    <w:rsid w:val="00B447D8"/>
    <w:rsid w:val="00B4610A"/>
    <w:rsid w:val="00B464F6"/>
    <w:rsid w:val="00B5028A"/>
    <w:rsid w:val="00B525A6"/>
    <w:rsid w:val="00B53133"/>
    <w:rsid w:val="00B546A5"/>
    <w:rsid w:val="00B558AA"/>
    <w:rsid w:val="00B56886"/>
    <w:rsid w:val="00B56F61"/>
    <w:rsid w:val="00B60BCB"/>
    <w:rsid w:val="00B62E5A"/>
    <w:rsid w:val="00B653C4"/>
    <w:rsid w:val="00B66AA9"/>
    <w:rsid w:val="00B66C7C"/>
    <w:rsid w:val="00B714B6"/>
    <w:rsid w:val="00B72861"/>
    <w:rsid w:val="00B737A4"/>
    <w:rsid w:val="00B75C91"/>
    <w:rsid w:val="00B75E90"/>
    <w:rsid w:val="00B768ED"/>
    <w:rsid w:val="00B81A1E"/>
    <w:rsid w:val="00B82066"/>
    <w:rsid w:val="00B8304A"/>
    <w:rsid w:val="00B90305"/>
    <w:rsid w:val="00B90D38"/>
    <w:rsid w:val="00B9440E"/>
    <w:rsid w:val="00B94E04"/>
    <w:rsid w:val="00B95EAE"/>
    <w:rsid w:val="00B9634B"/>
    <w:rsid w:val="00B96CB9"/>
    <w:rsid w:val="00B973E6"/>
    <w:rsid w:val="00BA29AA"/>
    <w:rsid w:val="00BA49C9"/>
    <w:rsid w:val="00BA59EF"/>
    <w:rsid w:val="00BA7974"/>
    <w:rsid w:val="00BB1659"/>
    <w:rsid w:val="00BB374C"/>
    <w:rsid w:val="00BB5F0E"/>
    <w:rsid w:val="00BB6185"/>
    <w:rsid w:val="00BB6D19"/>
    <w:rsid w:val="00BC3663"/>
    <w:rsid w:val="00BC45F4"/>
    <w:rsid w:val="00BC50D4"/>
    <w:rsid w:val="00BC54EC"/>
    <w:rsid w:val="00BC78E1"/>
    <w:rsid w:val="00BD072E"/>
    <w:rsid w:val="00BD22AB"/>
    <w:rsid w:val="00BD2837"/>
    <w:rsid w:val="00BD5A88"/>
    <w:rsid w:val="00BD7831"/>
    <w:rsid w:val="00BE0D55"/>
    <w:rsid w:val="00BE0FAF"/>
    <w:rsid w:val="00BE34C5"/>
    <w:rsid w:val="00BE4D61"/>
    <w:rsid w:val="00BE7072"/>
    <w:rsid w:val="00BE78A6"/>
    <w:rsid w:val="00BF0136"/>
    <w:rsid w:val="00BF10F4"/>
    <w:rsid w:val="00BF184D"/>
    <w:rsid w:val="00BF1908"/>
    <w:rsid w:val="00BF2D73"/>
    <w:rsid w:val="00BF32E1"/>
    <w:rsid w:val="00BF4211"/>
    <w:rsid w:val="00BF4459"/>
    <w:rsid w:val="00BF4812"/>
    <w:rsid w:val="00BF4F48"/>
    <w:rsid w:val="00C002EE"/>
    <w:rsid w:val="00C058D7"/>
    <w:rsid w:val="00C06833"/>
    <w:rsid w:val="00C11621"/>
    <w:rsid w:val="00C13F48"/>
    <w:rsid w:val="00C15739"/>
    <w:rsid w:val="00C21EFA"/>
    <w:rsid w:val="00C2406B"/>
    <w:rsid w:val="00C24B22"/>
    <w:rsid w:val="00C30169"/>
    <w:rsid w:val="00C302EE"/>
    <w:rsid w:val="00C30735"/>
    <w:rsid w:val="00C3201F"/>
    <w:rsid w:val="00C33B4F"/>
    <w:rsid w:val="00C35E73"/>
    <w:rsid w:val="00C36BD5"/>
    <w:rsid w:val="00C36E76"/>
    <w:rsid w:val="00C37C87"/>
    <w:rsid w:val="00C407E0"/>
    <w:rsid w:val="00C45ABD"/>
    <w:rsid w:val="00C50940"/>
    <w:rsid w:val="00C5140A"/>
    <w:rsid w:val="00C53316"/>
    <w:rsid w:val="00C548D4"/>
    <w:rsid w:val="00C5564C"/>
    <w:rsid w:val="00C61988"/>
    <w:rsid w:val="00C61F5E"/>
    <w:rsid w:val="00C644A0"/>
    <w:rsid w:val="00C67ED5"/>
    <w:rsid w:val="00C67EEF"/>
    <w:rsid w:val="00C7001F"/>
    <w:rsid w:val="00C70276"/>
    <w:rsid w:val="00C70CF6"/>
    <w:rsid w:val="00C72119"/>
    <w:rsid w:val="00C73295"/>
    <w:rsid w:val="00C738B8"/>
    <w:rsid w:val="00C75904"/>
    <w:rsid w:val="00C81639"/>
    <w:rsid w:val="00C8779C"/>
    <w:rsid w:val="00C92673"/>
    <w:rsid w:val="00C93025"/>
    <w:rsid w:val="00CA0304"/>
    <w:rsid w:val="00CA2D1C"/>
    <w:rsid w:val="00CA45B4"/>
    <w:rsid w:val="00CA5743"/>
    <w:rsid w:val="00CA659F"/>
    <w:rsid w:val="00CA70AB"/>
    <w:rsid w:val="00CB0897"/>
    <w:rsid w:val="00CB41B4"/>
    <w:rsid w:val="00CB5DEB"/>
    <w:rsid w:val="00CB6E92"/>
    <w:rsid w:val="00CB70FB"/>
    <w:rsid w:val="00CC29A8"/>
    <w:rsid w:val="00CC318A"/>
    <w:rsid w:val="00CD067A"/>
    <w:rsid w:val="00CD0941"/>
    <w:rsid w:val="00CD26BF"/>
    <w:rsid w:val="00CD2B4D"/>
    <w:rsid w:val="00CD493D"/>
    <w:rsid w:val="00CD4D88"/>
    <w:rsid w:val="00CD64DF"/>
    <w:rsid w:val="00CE015D"/>
    <w:rsid w:val="00CE02AF"/>
    <w:rsid w:val="00CE2136"/>
    <w:rsid w:val="00CE6344"/>
    <w:rsid w:val="00CF0F02"/>
    <w:rsid w:val="00D05003"/>
    <w:rsid w:val="00D07F07"/>
    <w:rsid w:val="00D11517"/>
    <w:rsid w:val="00D130EC"/>
    <w:rsid w:val="00D13233"/>
    <w:rsid w:val="00D132D7"/>
    <w:rsid w:val="00D16425"/>
    <w:rsid w:val="00D170FF"/>
    <w:rsid w:val="00D2023B"/>
    <w:rsid w:val="00D20E0B"/>
    <w:rsid w:val="00D21F19"/>
    <w:rsid w:val="00D2395D"/>
    <w:rsid w:val="00D23A69"/>
    <w:rsid w:val="00D256B9"/>
    <w:rsid w:val="00D25C01"/>
    <w:rsid w:val="00D2685D"/>
    <w:rsid w:val="00D34D08"/>
    <w:rsid w:val="00D36118"/>
    <w:rsid w:val="00D37B8F"/>
    <w:rsid w:val="00D416E7"/>
    <w:rsid w:val="00D420B3"/>
    <w:rsid w:val="00D43B25"/>
    <w:rsid w:val="00D445E2"/>
    <w:rsid w:val="00D448A9"/>
    <w:rsid w:val="00D4747E"/>
    <w:rsid w:val="00D50771"/>
    <w:rsid w:val="00D50DBE"/>
    <w:rsid w:val="00D51AE9"/>
    <w:rsid w:val="00D52117"/>
    <w:rsid w:val="00D539DC"/>
    <w:rsid w:val="00D54940"/>
    <w:rsid w:val="00D562EC"/>
    <w:rsid w:val="00D61163"/>
    <w:rsid w:val="00D6295D"/>
    <w:rsid w:val="00D630E0"/>
    <w:rsid w:val="00D72C87"/>
    <w:rsid w:val="00D7319B"/>
    <w:rsid w:val="00D75F29"/>
    <w:rsid w:val="00D761C1"/>
    <w:rsid w:val="00D762BB"/>
    <w:rsid w:val="00D76C57"/>
    <w:rsid w:val="00D80CF3"/>
    <w:rsid w:val="00D8198C"/>
    <w:rsid w:val="00D81D46"/>
    <w:rsid w:val="00D83C31"/>
    <w:rsid w:val="00D8494C"/>
    <w:rsid w:val="00D84B0A"/>
    <w:rsid w:val="00D85D9E"/>
    <w:rsid w:val="00D91AEA"/>
    <w:rsid w:val="00D91CA2"/>
    <w:rsid w:val="00D92743"/>
    <w:rsid w:val="00D93FA3"/>
    <w:rsid w:val="00D955E9"/>
    <w:rsid w:val="00DA032A"/>
    <w:rsid w:val="00DA0B2F"/>
    <w:rsid w:val="00DA3B36"/>
    <w:rsid w:val="00DA5461"/>
    <w:rsid w:val="00DB25BC"/>
    <w:rsid w:val="00DB505A"/>
    <w:rsid w:val="00DB6FF7"/>
    <w:rsid w:val="00DB70A2"/>
    <w:rsid w:val="00DB7869"/>
    <w:rsid w:val="00DB7B5C"/>
    <w:rsid w:val="00DC4F64"/>
    <w:rsid w:val="00DD26A3"/>
    <w:rsid w:val="00DD2D04"/>
    <w:rsid w:val="00DD431A"/>
    <w:rsid w:val="00DD452B"/>
    <w:rsid w:val="00DD4C54"/>
    <w:rsid w:val="00DD674B"/>
    <w:rsid w:val="00DD7D54"/>
    <w:rsid w:val="00DE1B2A"/>
    <w:rsid w:val="00DE1C56"/>
    <w:rsid w:val="00DE2F34"/>
    <w:rsid w:val="00DE3365"/>
    <w:rsid w:val="00DE3712"/>
    <w:rsid w:val="00DE3A27"/>
    <w:rsid w:val="00DE3DDC"/>
    <w:rsid w:val="00DF0965"/>
    <w:rsid w:val="00E000BC"/>
    <w:rsid w:val="00E0155C"/>
    <w:rsid w:val="00E02C4A"/>
    <w:rsid w:val="00E036C3"/>
    <w:rsid w:val="00E06ACB"/>
    <w:rsid w:val="00E1150E"/>
    <w:rsid w:val="00E140C4"/>
    <w:rsid w:val="00E15128"/>
    <w:rsid w:val="00E15325"/>
    <w:rsid w:val="00E15DA3"/>
    <w:rsid w:val="00E17F84"/>
    <w:rsid w:val="00E26524"/>
    <w:rsid w:val="00E269B3"/>
    <w:rsid w:val="00E33B0E"/>
    <w:rsid w:val="00E34217"/>
    <w:rsid w:val="00E359FE"/>
    <w:rsid w:val="00E3662E"/>
    <w:rsid w:val="00E37308"/>
    <w:rsid w:val="00E43FF9"/>
    <w:rsid w:val="00E44867"/>
    <w:rsid w:val="00E448AB"/>
    <w:rsid w:val="00E45C7B"/>
    <w:rsid w:val="00E46ECF"/>
    <w:rsid w:val="00E542F4"/>
    <w:rsid w:val="00E56255"/>
    <w:rsid w:val="00E61B1D"/>
    <w:rsid w:val="00E67283"/>
    <w:rsid w:val="00E7347A"/>
    <w:rsid w:val="00E75029"/>
    <w:rsid w:val="00E76CE5"/>
    <w:rsid w:val="00E80067"/>
    <w:rsid w:val="00E8012C"/>
    <w:rsid w:val="00E8221F"/>
    <w:rsid w:val="00E82EEC"/>
    <w:rsid w:val="00E8321C"/>
    <w:rsid w:val="00E83899"/>
    <w:rsid w:val="00E85442"/>
    <w:rsid w:val="00E8780F"/>
    <w:rsid w:val="00E918FE"/>
    <w:rsid w:val="00E92F3E"/>
    <w:rsid w:val="00E94754"/>
    <w:rsid w:val="00EA2633"/>
    <w:rsid w:val="00EA3114"/>
    <w:rsid w:val="00EA3837"/>
    <w:rsid w:val="00EA42B2"/>
    <w:rsid w:val="00EA44B4"/>
    <w:rsid w:val="00EA546D"/>
    <w:rsid w:val="00EA653C"/>
    <w:rsid w:val="00EB1C5A"/>
    <w:rsid w:val="00EB207F"/>
    <w:rsid w:val="00EB70B3"/>
    <w:rsid w:val="00EB775E"/>
    <w:rsid w:val="00EC07E4"/>
    <w:rsid w:val="00EC62D4"/>
    <w:rsid w:val="00ED0E71"/>
    <w:rsid w:val="00ED4D95"/>
    <w:rsid w:val="00ED67FF"/>
    <w:rsid w:val="00ED7324"/>
    <w:rsid w:val="00EE381A"/>
    <w:rsid w:val="00EE3D4C"/>
    <w:rsid w:val="00EE5E1D"/>
    <w:rsid w:val="00EE6302"/>
    <w:rsid w:val="00EF2AB4"/>
    <w:rsid w:val="00EF49F3"/>
    <w:rsid w:val="00EF760A"/>
    <w:rsid w:val="00F0017E"/>
    <w:rsid w:val="00F01D15"/>
    <w:rsid w:val="00F02ACB"/>
    <w:rsid w:val="00F048C0"/>
    <w:rsid w:val="00F04DFA"/>
    <w:rsid w:val="00F04F77"/>
    <w:rsid w:val="00F108CE"/>
    <w:rsid w:val="00F11007"/>
    <w:rsid w:val="00F12998"/>
    <w:rsid w:val="00F12C6F"/>
    <w:rsid w:val="00F14843"/>
    <w:rsid w:val="00F15A74"/>
    <w:rsid w:val="00F1671A"/>
    <w:rsid w:val="00F20E03"/>
    <w:rsid w:val="00F214AC"/>
    <w:rsid w:val="00F21E95"/>
    <w:rsid w:val="00F21F9F"/>
    <w:rsid w:val="00F23499"/>
    <w:rsid w:val="00F30B97"/>
    <w:rsid w:val="00F3329C"/>
    <w:rsid w:val="00F33947"/>
    <w:rsid w:val="00F339D3"/>
    <w:rsid w:val="00F342A2"/>
    <w:rsid w:val="00F3452B"/>
    <w:rsid w:val="00F35409"/>
    <w:rsid w:val="00F377E5"/>
    <w:rsid w:val="00F37A2C"/>
    <w:rsid w:val="00F44257"/>
    <w:rsid w:val="00F45002"/>
    <w:rsid w:val="00F45D8B"/>
    <w:rsid w:val="00F46684"/>
    <w:rsid w:val="00F56B6D"/>
    <w:rsid w:val="00F56CC3"/>
    <w:rsid w:val="00F57488"/>
    <w:rsid w:val="00F610BF"/>
    <w:rsid w:val="00F624A2"/>
    <w:rsid w:val="00F6357E"/>
    <w:rsid w:val="00F63AC8"/>
    <w:rsid w:val="00F6440F"/>
    <w:rsid w:val="00F6529E"/>
    <w:rsid w:val="00F66380"/>
    <w:rsid w:val="00F714C0"/>
    <w:rsid w:val="00F72D00"/>
    <w:rsid w:val="00F72D9E"/>
    <w:rsid w:val="00F766F1"/>
    <w:rsid w:val="00F76CFF"/>
    <w:rsid w:val="00F76D24"/>
    <w:rsid w:val="00F77572"/>
    <w:rsid w:val="00F77681"/>
    <w:rsid w:val="00F77791"/>
    <w:rsid w:val="00F80B6B"/>
    <w:rsid w:val="00F81AE8"/>
    <w:rsid w:val="00F81B49"/>
    <w:rsid w:val="00F82D80"/>
    <w:rsid w:val="00F8376C"/>
    <w:rsid w:val="00F83DDE"/>
    <w:rsid w:val="00F87101"/>
    <w:rsid w:val="00F91B33"/>
    <w:rsid w:val="00F93D1A"/>
    <w:rsid w:val="00F93F40"/>
    <w:rsid w:val="00F94893"/>
    <w:rsid w:val="00F952EC"/>
    <w:rsid w:val="00F9540B"/>
    <w:rsid w:val="00F96A35"/>
    <w:rsid w:val="00FA5B77"/>
    <w:rsid w:val="00FA6B6D"/>
    <w:rsid w:val="00FB03B5"/>
    <w:rsid w:val="00FB03D6"/>
    <w:rsid w:val="00FB1AE8"/>
    <w:rsid w:val="00FB5605"/>
    <w:rsid w:val="00FB66BC"/>
    <w:rsid w:val="00FB7253"/>
    <w:rsid w:val="00FC2D04"/>
    <w:rsid w:val="00FC3405"/>
    <w:rsid w:val="00FC4C7E"/>
    <w:rsid w:val="00FD1879"/>
    <w:rsid w:val="00FD3FD6"/>
    <w:rsid w:val="00FE170E"/>
    <w:rsid w:val="00FE175F"/>
    <w:rsid w:val="00FE3513"/>
    <w:rsid w:val="00FE3C40"/>
    <w:rsid w:val="00FE6FAD"/>
    <w:rsid w:val="00FE7EAD"/>
    <w:rsid w:val="00FF341D"/>
    <w:rsid w:val="00FF3D85"/>
    <w:rsid w:val="00FF4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D61163"/>
    <w:rPr>
      <w:sz w:val="24"/>
      <w:szCs w:val="24"/>
      <w:lang w:val="fr-FR" w:eastAsia="fr-FR"/>
    </w:rPr>
  </w:style>
  <w:style w:type="paragraph" w:styleId="Heading1">
    <w:name w:val="heading 1"/>
    <w:basedOn w:val="Normal"/>
    <w:next w:val="Normal"/>
    <w:link w:val="Heading1Char"/>
    <w:uiPriority w:val="99"/>
    <w:qFormat/>
    <w:rsid w:val="00656E65"/>
    <w:pPr>
      <w:keepNext/>
      <w:pageBreakBefore/>
      <w:numPr>
        <w:numId w:val="1"/>
      </w:numPr>
      <w:pBdr>
        <w:bottom w:val="single" w:sz="4" w:space="7" w:color="auto"/>
      </w:pBdr>
      <w:spacing w:before="240" w:after="60"/>
      <w:ind w:left="431" w:hanging="431"/>
      <w:outlineLvl w:val="0"/>
    </w:pPr>
    <w:rPr>
      <w:rFonts w:ascii="Arial" w:hAnsi="Arial"/>
      <w:b/>
      <w:kern w:val="28"/>
      <w:sz w:val="28"/>
      <w:szCs w:val="20"/>
      <w:lang w:val="en-US" w:eastAsia="en-US"/>
    </w:rPr>
  </w:style>
  <w:style w:type="paragraph" w:styleId="Heading2">
    <w:name w:val="heading 2"/>
    <w:basedOn w:val="Normal"/>
    <w:next w:val="Normal"/>
    <w:link w:val="Heading2Char"/>
    <w:uiPriority w:val="99"/>
    <w:qFormat/>
    <w:rsid w:val="00114494"/>
    <w:pPr>
      <w:keepNext/>
      <w:pageBreakBefore/>
      <w:numPr>
        <w:ilvl w:val="1"/>
        <w:numId w:val="1"/>
      </w:numPr>
      <w:spacing w:before="240" w:after="60"/>
      <w:outlineLvl w:val="1"/>
    </w:pPr>
    <w:rPr>
      <w:rFonts w:ascii="Arial" w:hAnsi="Arial"/>
      <w:b/>
      <w:i/>
      <w:szCs w:val="20"/>
      <w:lang w:val="en-US" w:eastAsia="en-US"/>
    </w:rPr>
  </w:style>
  <w:style w:type="paragraph" w:styleId="Heading3">
    <w:name w:val="heading 3"/>
    <w:basedOn w:val="Normal"/>
    <w:next w:val="Normal"/>
    <w:link w:val="Heading3Char"/>
    <w:uiPriority w:val="99"/>
    <w:qFormat/>
    <w:rsid w:val="00114494"/>
    <w:pPr>
      <w:keepNext/>
      <w:numPr>
        <w:ilvl w:val="2"/>
        <w:numId w:val="1"/>
      </w:numPr>
      <w:spacing w:before="240" w:after="60"/>
      <w:outlineLvl w:val="2"/>
    </w:pPr>
    <w:rPr>
      <w:rFonts w:ascii="Arial" w:hAnsi="Arial"/>
      <w:szCs w:val="20"/>
      <w:lang w:val="en-US" w:eastAsia="en-US"/>
    </w:rPr>
  </w:style>
  <w:style w:type="paragraph" w:styleId="Heading4">
    <w:name w:val="heading 4"/>
    <w:basedOn w:val="Normal"/>
    <w:next w:val="Normal"/>
    <w:link w:val="Heading4Char"/>
    <w:uiPriority w:val="99"/>
    <w:qFormat/>
    <w:rsid w:val="00656E65"/>
    <w:pPr>
      <w:keepNext/>
      <w:numPr>
        <w:ilvl w:val="3"/>
        <w:numId w:val="1"/>
      </w:numPr>
      <w:spacing w:before="240" w:after="60"/>
      <w:outlineLvl w:val="3"/>
    </w:pPr>
    <w:rPr>
      <w:rFonts w:ascii="Arial" w:hAnsi="Arial"/>
      <w:b/>
      <w:szCs w:val="20"/>
      <w:lang w:val="en-US" w:eastAsia="en-US"/>
    </w:rPr>
  </w:style>
  <w:style w:type="paragraph" w:styleId="Heading5">
    <w:name w:val="heading 5"/>
    <w:basedOn w:val="Normal"/>
    <w:next w:val="Normal"/>
    <w:link w:val="Heading5Char"/>
    <w:uiPriority w:val="99"/>
    <w:qFormat/>
    <w:rsid w:val="00656E65"/>
    <w:pPr>
      <w:numPr>
        <w:ilvl w:val="4"/>
        <w:numId w:val="1"/>
      </w:numPr>
      <w:spacing w:before="240" w:after="60"/>
      <w:outlineLvl w:val="4"/>
    </w:pPr>
    <w:rPr>
      <w:rFonts w:ascii="Arial" w:hAnsi="Arial"/>
      <w:sz w:val="22"/>
      <w:szCs w:val="20"/>
      <w:lang w:val="en-US" w:eastAsia="en-US"/>
    </w:rPr>
  </w:style>
  <w:style w:type="paragraph" w:styleId="Heading6">
    <w:name w:val="heading 6"/>
    <w:basedOn w:val="Normal"/>
    <w:next w:val="Normal"/>
    <w:link w:val="Heading6Char"/>
    <w:uiPriority w:val="99"/>
    <w:qFormat/>
    <w:rsid w:val="00656E65"/>
    <w:pPr>
      <w:numPr>
        <w:ilvl w:val="5"/>
        <w:numId w:val="1"/>
      </w:numPr>
      <w:spacing w:before="240" w:after="60"/>
      <w:outlineLvl w:val="5"/>
    </w:pPr>
    <w:rPr>
      <w:rFonts w:ascii="Times" w:hAnsi="Times"/>
      <w:i/>
      <w:sz w:val="22"/>
      <w:szCs w:val="20"/>
      <w:lang w:val="en-US" w:eastAsia="en-US"/>
    </w:rPr>
  </w:style>
  <w:style w:type="paragraph" w:styleId="Heading7">
    <w:name w:val="heading 7"/>
    <w:basedOn w:val="Normal"/>
    <w:next w:val="Normal"/>
    <w:link w:val="Heading7Char"/>
    <w:uiPriority w:val="99"/>
    <w:qFormat/>
    <w:rsid w:val="00656E65"/>
    <w:pPr>
      <w:numPr>
        <w:ilvl w:val="6"/>
        <w:numId w:val="1"/>
      </w:numPr>
      <w:spacing w:before="240" w:after="60"/>
      <w:outlineLvl w:val="6"/>
    </w:pPr>
    <w:rPr>
      <w:rFonts w:ascii="Arial" w:hAnsi="Arial"/>
      <w:sz w:val="20"/>
      <w:szCs w:val="20"/>
      <w:lang w:val="en-US" w:eastAsia="en-US"/>
    </w:rPr>
  </w:style>
  <w:style w:type="paragraph" w:styleId="Heading8">
    <w:name w:val="heading 8"/>
    <w:basedOn w:val="Normal"/>
    <w:next w:val="Normal"/>
    <w:link w:val="Heading8Char"/>
    <w:uiPriority w:val="99"/>
    <w:qFormat/>
    <w:rsid w:val="00656E65"/>
    <w:pPr>
      <w:numPr>
        <w:ilvl w:val="7"/>
        <w:numId w:val="1"/>
      </w:numPr>
      <w:spacing w:before="240" w:after="60"/>
      <w:outlineLvl w:val="7"/>
    </w:pPr>
    <w:rPr>
      <w:rFonts w:ascii="Arial" w:hAnsi="Arial"/>
      <w:i/>
      <w:sz w:val="20"/>
      <w:szCs w:val="20"/>
      <w:lang w:val="en-US" w:eastAsia="en-US"/>
    </w:rPr>
  </w:style>
  <w:style w:type="paragraph" w:styleId="Heading9">
    <w:name w:val="heading 9"/>
    <w:basedOn w:val="Normal"/>
    <w:next w:val="Normal"/>
    <w:link w:val="Heading9Char"/>
    <w:uiPriority w:val="99"/>
    <w:qFormat/>
    <w:rsid w:val="00656E65"/>
    <w:pPr>
      <w:numPr>
        <w:ilvl w:val="8"/>
        <w:numId w:val="1"/>
      </w:numPr>
      <w:spacing w:before="240" w:after="60"/>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31DED"/>
    <w:rPr>
      <w:rFonts w:ascii="Arial" w:hAnsi="Arial" w:cs="Times New Roman"/>
      <w:b/>
      <w:kern w:val="28"/>
      <w:sz w:val="28"/>
    </w:rPr>
  </w:style>
  <w:style w:type="character" w:customStyle="1" w:styleId="Heading2Char">
    <w:name w:val="Heading 2 Char"/>
    <w:basedOn w:val="DefaultParagraphFont"/>
    <w:link w:val="Heading2"/>
    <w:uiPriority w:val="99"/>
    <w:locked/>
    <w:rsid w:val="00114494"/>
    <w:rPr>
      <w:rFonts w:ascii="Arial" w:hAnsi="Arial" w:cs="Times New Roman"/>
      <w:b/>
      <w:i/>
      <w:sz w:val="24"/>
    </w:rPr>
  </w:style>
  <w:style w:type="character" w:customStyle="1" w:styleId="Heading3Char">
    <w:name w:val="Heading 3 Char"/>
    <w:basedOn w:val="DefaultParagraphFont"/>
    <w:link w:val="Heading3"/>
    <w:uiPriority w:val="99"/>
    <w:locked/>
    <w:rsid w:val="00114494"/>
    <w:rPr>
      <w:rFonts w:ascii="Arial" w:hAnsi="Arial" w:cs="Times New Roman"/>
      <w:sz w:val="24"/>
    </w:rPr>
  </w:style>
  <w:style w:type="character" w:customStyle="1" w:styleId="Heading4Char">
    <w:name w:val="Heading 4 Char"/>
    <w:basedOn w:val="DefaultParagraphFont"/>
    <w:link w:val="Heading4"/>
    <w:uiPriority w:val="99"/>
    <w:locked/>
    <w:rsid w:val="00131DED"/>
    <w:rPr>
      <w:rFonts w:ascii="Arial" w:hAnsi="Arial" w:cs="Times New Roman"/>
      <w:b/>
      <w:sz w:val="24"/>
    </w:rPr>
  </w:style>
  <w:style w:type="character" w:customStyle="1" w:styleId="Heading5Char">
    <w:name w:val="Heading 5 Char"/>
    <w:basedOn w:val="DefaultParagraphFont"/>
    <w:link w:val="Heading5"/>
    <w:uiPriority w:val="99"/>
    <w:locked/>
    <w:rsid w:val="00131DED"/>
    <w:rPr>
      <w:rFonts w:ascii="Arial" w:hAnsi="Arial" w:cs="Times New Roman"/>
      <w:sz w:val="22"/>
    </w:rPr>
  </w:style>
  <w:style w:type="character" w:customStyle="1" w:styleId="Heading6Char">
    <w:name w:val="Heading 6 Char"/>
    <w:basedOn w:val="DefaultParagraphFont"/>
    <w:link w:val="Heading6"/>
    <w:uiPriority w:val="99"/>
    <w:locked/>
    <w:rsid w:val="00131DED"/>
    <w:rPr>
      <w:rFonts w:ascii="Times" w:hAnsi="Times" w:cs="Times New Roman"/>
      <w:i/>
      <w:sz w:val="22"/>
    </w:rPr>
  </w:style>
  <w:style w:type="character" w:customStyle="1" w:styleId="Heading7Char">
    <w:name w:val="Heading 7 Char"/>
    <w:basedOn w:val="DefaultParagraphFont"/>
    <w:link w:val="Heading7"/>
    <w:uiPriority w:val="99"/>
    <w:locked/>
    <w:rsid w:val="00131DED"/>
    <w:rPr>
      <w:rFonts w:ascii="Arial" w:hAnsi="Arial" w:cs="Times New Roman"/>
    </w:rPr>
  </w:style>
  <w:style w:type="character" w:customStyle="1" w:styleId="Heading8Char">
    <w:name w:val="Heading 8 Char"/>
    <w:basedOn w:val="DefaultParagraphFont"/>
    <w:link w:val="Heading8"/>
    <w:uiPriority w:val="99"/>
    <w:locked/>
    <w:rsid w:val="00131DED"/>
    <w:rPr>
      <w:rFonts w:ascii="Arial" w:hAnsi="Arial" w:cs="Times New Roman"/>
      <w:i/>
    </w:rPr>
  </w:style>
  <w:style w:type="character" w:customStyle="1" w:styleId="Heading9Char">
    <w:name w:val="Heading 9 Char"/>
    <w:basedOn w:val="DefaultParagraphFont"/>
    <w:link w:val="Heading9"/>
    <w:uiPriority w:val="99"/>
    <w:locked/>
    <w:rsid w:val="00131DED"/>
    <w:rPr>
      <w:rFonts w:ascii="Arial" w:hAnsi="Arial" w:cs="Times New Roman"/>
      <w:b/>
      <w:i/>
      <w:sz w:val="18"/>
    </w:rPr>
  </w:style>
  <w:style w:type="paragraph" w:customStyle="1" w:styleId="IVIBodyNumbered">
    <w:name w:val="IVI Body Numbered"/>
    <w:basedOn w:val="IVIBody"/>
    <w:uiPriority w:val="99"/>
    <w:rsid w:val="0090290D"/>
    <w:pPr>
      <w:tabs>
        <w:tab w:val="num" w:pos="1296"/>
      </w:tabs>
      <w:ind w:left="1296" w:hanging="576"/>
    </w:pPr>
  </w:style>
  <w:style w:type="paragraph" w:customStyle="1" w:styleId="IVIBody">
    <w:name w:val="IVI Body"/>
    <w:link w:val="IVIBodyChar"/>
    <w:uiPriority w:val="99"/>
    <w:rsid w:val="00656E65"/>
    <w:pPr>
      <w:spacing w:before="200" w:line="240" w:lineRule="exact"/>
      <w:ind w:left="720"/>
    </w:pPr>
    <w:rPr>
      <w:rFonts w:ascii="Times" w:hAnsi="Times"/>
      <w:sz w:val="20"/>
      <w:szCs w:val="20"/>
      <w:lang w:val="en-US" w:eastAsia="en-US"/>
    </w:rPr>
  </w:style>
  <w:style w:type="character" w:customStyle="1" w:styleId="IVIBodyChar">
    <w:name w:val="IVI Body Char"/>
    <w:basedOn w:val="DefaultParagraphFont"/>
    <w:link w:val="IVIBody"/>
    <w:uiPriority w:val="99"/>
    <w:locked/>
    <w:rsid w:val="00CB41B4"/>
    <w:rPr>
      <w:rFonts w:ascii="Times" w:hAnsi="Times" w:cs="Times New Roman"/>
      <w:lang w:val="en-US" w:eastAsia="en-US" w:bidi="ar-SA"/>
    </w:rPr>
  </w:style>
  <w:style w:type="paragraph" w:customStyle="1" w:styleId="IVITableCaption">
    <w:name w:val="IVI Table Caption"/>
    <w:link w:val="IVITableCaptionChar"/>
    <w:uiPriority w:val="99"/>
    <w:rsid w:val="00656E65"/>
    <w:pPr>
      <w:keepNext/>
      <w:keepLines/>
      <w:widowControl w:val="0"/>
      <w:spacing w:before="240" w:after="80" w:line="200" w:lineRule="atLeast"/>
      <w:jc w:val="center"/>
    </w:pPr>
    <w:rPr>
      <w:rFonts w:ascii="Arial" w:hAnsi="Arial"/>
      <w:sz w:val="18"/>
      <w:szCs w:val="20"/>
      <w:lang w:val="en-US" w:eastAsia="en-US"/>
    </w:rPr>
  </w:style>
  <w:style w:type="character" w:customStyle="1" w:styleId="IVITableCaptionChar">
    <w:name w:val="IVI Table Caption Char"/>
    <w:basedOn w:val="DefaultParagraphFont"/>
    <w:link w:val="IVITableCaption"/>
    <w:uiPriority w:val="99"/>
    <w:locked/>
    <w:rsid w:val="00736443"/>
    <w:rPr>
      <w:rFonts w:ascii="Arial" w:hAnsi="Arial" w:cs="Times New Roman"/>
      <w:sz w:val="18"/>
      <w:lang w:val="en-US" w:eastAsia="en-US" w:bidi="ar-SA"/>
    </w:rPr>
  </w:style>
  <w:style w:type="paragraph" w:styleId="CommentText">
    <w:name w:val="annotation text"/>
    <w:basedOn w:val="Normal"/>
    <w:link w:val="CommentTextChar"/>
    <w:uiPriority w:val="99"/>
    <w:semiHidden/>
    <w:rsid w:val="00656E65"/>
    <w:rPr>
      <w:rFonts w:ascii="Tms Rmn" w:hAnsi="Tms Rmn"/>
      <w:sz w:val="20"/>
      <w:szCs w:val="20"/>
      <w:lang w:val="en-US" w:eastAsia="en-US"/>
    </w:rPr>
  </w:style>
  <w:style w:type="character" w:customStyle="1" w:styleId="CommentTextChar">
    <w:name w:val="Comment Text Char"/>
    <w:basedOn w:val="DefaultParagraphFont"/>
    <w:link w:val="CommentText"/>
    <w:uiPriority w:val="99"/>
    <w:semiHidden/>
    <w:locked/>
    <w:rsid w:val="009A0345"/>
    <w:rPr>
      <w:rFonts w:ascii="Tms Rmn" w:hAnsi="Tms Rmn" w:cs="Times New Roman"/>
    </w:rPr>
  </w:style>
  <w:style w:type="paragraph" w:styleId="CommentSubject">
    <w:name w:val="annotation subject"/>
    <w:basedOn w:val="CommentText"/>
    <w:next w:val="CommentText"/>
    <w:link w:val="CommentSubjectChar"/>
    <w:uiPriority w:val="99"/>
    <w:semiHidden/>
    <w:rsid w:val="00AC42F1"/>
    <w:rPr>
      <w:rFonts w:ascii="Times New Roman" w:hAnsi="Times New Roman"/>
      <w:b/>
      <w:bCs/>
      <w:lang w:val="fr-FR" w:eastAsia="fr-FR"/>
    </w:rPr>
  </w:style>
  <w:style w:type="character" w:customStyle="1" w:styleId="CommentSubjectChar">
    <w:name w:val="Comment Subject Char"/>
    <w:basedOn w:val="CommentTextChar"/>
    <w:link w:val="CommentSubject"/>
    <w:uiPriority w:val="99"/>
    <w:semiHidden/>
    <w:locked/>
    <w:rsid w:val="00131DED"/>
    <w:rPr>
      <w:b/>
      <w:bCs/>
      <w:lang w:val="fr-FR" w:eastAsia="fr-FR"/>
    </w:rPr>
  </w:style>
  <w:style w:type="paragraph" w:customStyle="1" w:styleId="Appendix1">
    <w:name w:val="Appendix 1"/>
    <w:basedOn w:val="Heading1"/>
    <w:uiPriority w:val="99"/>
    <w:rsid w:val="00656E65"/>
    <w:pPr>
      <w:numPr>
        <w:numId w:val="0"/>
      </w:numPr>
      <w:tabs>
        <w:tab w:val="num" w:pos="1800"/>
      </w:tabs>
      <w:ind w:left="-283" w:firstLine="283"/>
    </w:pPr>
  </w:style>
  <w:style w:type="paragraph" w:customStyle="1" w:styleId="Appendix20">
    <w:name w:val="Appendix 2"/>
    <w:basedOn w:val="Heading2"/>
    <w:uiPriority w:val="99"/>
    <w:rsid w:val="00656E65"/>
    <w:pPr>
      <w:numPr>
        <w:ilvl w:val="0"/>
        <w:numId w:val="0"/>
      </w:numPr>
      <w:tabs>
        <w:tab w:val="num" w:pos="720"/>
      </w:tabs>
    </w:pPr>
  </w:style>
  <w:style w:type="paragraph" w:styleId="DocumentMap">
    <w:name w:val="Document Map"/>
    <w:basedOn w:val="Normal"/>
    <w:link w:val="DocumentMapChar"/>
    <w:uiPriority w:val="99"/>
    <w:semiHidden/>
    <w:rsid w:val="00656E6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131DED"/>
    <w:rPr>
      <w:rFonts w:ascii="Tahoma" w:hAnsi="Tahoma" w:cs="Tahoma"/>
      <w:sz w:val="24"/>
      <w:szCs w:val="24"/>
      <w:shd w:val="clear" w:color="auto" w:fill="000080"/>
      <w:lang w:val="fr-FR" w:eastAsia="fr-FR"/>
    </w:rPr>
  </w:style>
  <w:style w:type="paragraph" w:customStyle="1" w:styleId="TPTitle">
    <w:name w:val="TPTitle"/>
    <w:uiPriority w:val="99"/>
    <w:rsid w:val="00656E65"/>
    <w:pPr>
      <w:spacing w:before="936"/>
      <w:jc w:val="center"/>
    </w:pPr>
    <w:rPr>
      <w:rFonts w:ascii="Helvetica" w:hAnsi="Helvetica"/>
      <w:b/>
      <w:sz w:val="48"/>
      <w:szCs w:val="20"/>
      <w:lang w:val="en-US" w:eastAsia="en-US"/>
    </w:rPr>
  </w:style>
  <w:style w:type="paragraph" w:customStyle="1" w:styleId="TPEditionPartNo">
    <w:name w:val="TPEdition/Part No."/>
    <w:uiPriority w:val="99"/>
    <w:rsid w:val="00656E65"/>
    <w:pPr>
      <w:spacing w:before="3040"/>
      <w:jc w:val="center"/>
    </w:pPr>
    <w:rPr>
      <w:rFonts w:ascii="Helvetica" w:hAnsi="Helvetica"/>
      <w:sz w:val="18"/>
      <w:szCs w:val="20"/>
      <w:lang w:val="en-US" w:eastAsia="en-US"/>
    </w:rPr>
  </w:style>
  <w:style w:type="paragraph" w:customStyle="1" w:styleId="TPCopyright">
    <w:name w:val="TPCopyright"/>
    <w:uiPriority w:val="99"/>
    <w:rsid w:val="00EA3114"/>
    <w:pPr>
      <w:spacing w:before="3600"/>
      <w:jc w:val="center"/>
    </w:pPr>
    <w:rPr>
      <w:rFonts w:ascii="Helvetica" w:hAnsi="Helvetica"/>
      <w:sz w:val="18"/>
      <w:szCs w:val="20"/>
      <w:lang w:val="en-US" w:eastAsia="en-US"/>
    </w:rPr>
  </w:style>
  <w:style w:type="paragraph" w:customStyle="1" w:styleId="TPLine">
    <w:name w:val="TPLine"/>
    <w:uiPriority w:val="99"/>
    <w:rsid w:val="00656E65"/>
    <w:pPr>
      <w:tabs>
        <w:tab w:val="right" w:leader="underscore" w:pos="4870"/>
      </w:tabs>
    </w:pPr>
    <w:rPr>
      <w:rFonts w:ascii="Helvetica Condensed" w:hAnsi="Helvetica Condensed"/>
      <w:sz w:val="18"/>
      <w:szCs w:val="20"/>
      <w:lang w:val="en-US" w:eastAsia="en-US"/>
    </w:rPr>
  </w:style>
  <w:style w:type="paragraph" w:customStyle="1" w:styleId="WarrTitle">
    <w:name w:val="WarrTitle"/>
    <w:next w:val="Normal"/>
    <w:uiPriority w:val="99"/>
    <w:rsid w:val="00656E65"/>
    <w:pPr>
      <w:pBdr>
        <w:bottom w:val="single" w:sz="6" w:space="1" w:color="auto"/>
      </w:pBdr>
      <w:spacing w:after="400"/>
    </w:pPr>
    <w:rPr>
      <w:rFonts w:ascii="Helvetica" w:hAnsi="Helvetica"/>
      <w:b/>
      <w:sz w:val="48"/>
      <w:szCs w:val="20"/>
      <w:lang w:val="en-US" w:eastAsia="en-US"/>
    </w:rPr>
  </w:style>
  <w:style w:type="character" w:styleId="Hyperlink">
    <w:name w:val="Hyperlink"/>
    <w:basedOn w:val="DefaultParagraphFont"/>
    <w:uiPriority w:val="99"/>
    <w:rsid w:val="00656E65"/>
    <w:rPr>
      <w:rFonts w:cs="Times New Roman"/>
      <w:color w:val="0000FF"/>
      <w:u w:val="single"/>
    </w:rPr>
  </w:style>
  <w:style w:type="paragraph" w:customStyle="1" w:styleId="WarrHd">
    <w:name w:val="WarrHd"/>
    <w:next w:val="Normal"/>
    <w:uiPriority w:val="99"/>
    <w:rsid w:val="00656E65"/>
    <w:pPr>
      <w:spacing w:before="200"/>
    </w:pPr>
    <w:rPr>
      <w:rFonts w:ascii="Helvetica" w:hAnsi="Helvetica"/>
      <w:b/>
      <w:sz w:val="20"/>
      <w:szCs w:val="20"/>
      <w:lang w:val="en-US" w:eastAsia="en-US"/>
    </w:rPr>
  </w:style>
  <w:style w:type="paragraph" w:customStyle="1" w:styleId="Chaptertitle">
    <w:name w:val="Chapter title"/>
    <w:uiPriority w:val="99"/>
    <w:rsid w:val="00656E65"/>
    <w:pPr>
      <w:spacing w:before="360"/>
    </w:pPr>
    <w:rPr>
      <w:rFonts w:ascii="Helvetica" w:hAnsi="Helvetica"/>
      <w:b/>
      <w:sz w:val="48"/>
      <w:szCs w:val="20"/>
      <w:lang w:val="en-US" w:eastAsia="en-US"/>
    </w:rPr>
  </w:style>
  <w:style w:type="paragraph" w:styleId="TOC1">
    <w:name w:val="toc 1"/>
    <w:basedOn w:val="Normal"/>
    <w:next w:val="TOC2"/>
    <w:uiPriority w:val="39"/>
    <w:rsid w:val="00656E65"/>
    <w:pPr>
      <w:keepNext/>
      <w:keepLines/>
      <w:widowControl w:val="0"/>
      <w:tabs>
        <w:tab w:val="left" w:pos="720"/>
        <w:tab w:val="left" w:pos="2160"/>
        <w:tab w:val="right" w:leader="dot" w:pos="9360"/>
      </w:tabs>
      <w:spacing w:before="400" w:line="320" w:lineRule="atLeast"/>
    </w:pPr>
    <w:rPr>
      <w:rFonts w:ascii="Helvetica" w:hAnsi="Helvetica"/>
      <w:b/>
      <w:noProof/>
      <w:sz w:val="28"/>
      <w:szCs w:val="20"/>
      <w:lang w:val="en-US" w:eastAsia="en-US"/>
    </w:rPr>
  </w:style>
  <w:style w:type="paragraph" w:styleId="TOC2">
    <w:name w:val="toc 2"/>
    <w:basedOn w:val="Normal"/>
    <w:next w:val="Normal"/>
    <w:uiPriority w:val="39"/>
    <w:rsid w:val="00656E65"/>
    <w:pPr>
      <w:tabs>
        <w:tab w:val="left" w:pos="1440"/>
        <w:tab w:val="right" w:leader="dot" w:pos="9360"/>
      </w:tabs>
      <w:ind w:left="1440" w:hanging="720"/>
    </w:pPr>
    <w:rPr>
      <w:rFonts w:ascii="Times" w:hAnsi="Times"/>
      <w:noProof/>
      <w:sz w:val="20"/>
      <w:szCs w:val="20"/>
      <w:lang w:val="en-US" w:eastAsia="en-US"/>
    </w:rPr>
  </w:style>
  <w:style w:type="paragraph" w:styleId="TOC3">
    <w:name w:val="toc 3"/>
    <w:basedOn w:val="Normal"/>
    <w:uiPriority w:val="39"/>
    <w:rsid w:val="00656E65"/>
    <w:pPr>
      <w:tabs>
        <w:tab w:val="left" w:pos="1440"/>
        <w:tab w:val="left" w:pos="2160"/>
        <w:tab w:val="right" w:leader="dot" w:pos="9360"/>
      </w:tabs>
      <w:spacing w:line="240" w:lineRule="atLeast"/>
      <w:ind w:left="2160" w:hanging="720"/>
    </w:pPr>
    <w:rPr>
      <w:rFonts w:ascii="Times" w:hAnsi="Times"/>
      <w:noProof/>
      <w:sz w:val="20"/>
      <w:lang w:val="en-US" w:eastAsia="en-US"/>
    </w:rPr>
  </w:style>
  <w:style w:type="paragraph" w:styleId="TOC4">
    <w:name w:val="toc 4"/>
    <w:basedOn w:val="Normal"/>
    <w:uiPriority w:val="99"/>
    <w:rsid w:val="00656E65"/>
    <w:pPr>
      <w:tabs>
        <w:tab w:val="left" w:pos="2160"/>
        <w:tab w:val="left" w:pos="3060"/>
        <w:tab w:val="right" w:leader="dot" w:pos="9360"/>
      </w:tabs>
      <w:spacing w:line="240" w:lineRule="atLeast"/>
      <w:ind w:left="3060" w:hanging="900"/>
    </w:pPr>
    <w:rPr>
      <w:rFonts w:ascii="Times" w:hAnsi="Times"/>
      <w:noProof/>
      <w:sz w:val="20"/>
      <w:szCs w:val="20"/>
      <w:lang w:val="en-US" w:eastAsia="en-US"/>
    </w:rPr>
  </w:style>
  <w:style w:type="paragraph" w:customStyle="1" w:styleId="ChapterTitleSpacer">
    <w:name w:val="Chapter Title Spacer"/>
    <w:uiPriority w:val="99"/>
    <w:rsid w:val="00656E65"/>
    <w:pPr>
      <w:widowControl w:val="0"/>
      <w:spacing w:line="560" w:lineRule="exact"/>
    </w:pPr>
    <w:rPr>
      <w:rFonts w:ascii="Helvetica" w:hAnsi="Helvetica"/>
      <w:b/>
      <w:color w:val="000000"/>
      <w:sz w:val="48"/>
      <w:szCs w:val="20"/>
      <w:lang w:val="en-US" w:eastAsia="en-US"/>
    </w:rPr>
  </w:style>
  <w:style w:type="paragraph" w:customStyle="1" w:styleId="ChapterTitle0">
    <w:name w:val="Chapter Title"/>
    <w:uiPriority w:val="99"/>
    <w:rsid w:val="00656E65"/>
    <w:pPr>
      <w:widowControl w:val="0"/>
      <w:spacing w:line="560" w:lineRule="exact"/>
    </w:pPr>
    <w:rPr>
      <w:rFonts w:ascii="Helvetica" w:hAnsi="Helvetica"/>
      <w:b/>
      <w:color w:val="000000"/>
      <w:sz w:val="48"/>
      <w:szCs w:val="20"/>
      <w:lang w:val="en-US" w:eastAsia="en-US"/>
    </w:rPr>
  </w:style>
  <w:style w:type="paragraph" w:customStyle="1" w:styleId="Level1Head">
    <w:name w:val="Level 1 Head"/>
    <w:next w:val="Normal"/>
    <w:uiPriority w:val="99"/>
    <w:rsid w:val="00656E65"/>
    <w:pPr>
      <w:keepNext/>
      <w:widowControl w:val="0"/>
      <w:pBdr>
        <w:bottom w:val="single" w:sz="6" w:space="0" w:color="auto"/>
      </w:pBdr>
      <w:tabs>
        <w:tab w:val="left" w:pos="360"/>
      </w:tabs>
      <w:spacing w:before="280" w:line="400" w:lineRule="exact"/>
    </w:pPr>
    <w:rPr>
      <w:rFonts w:ascii="Helvetica" w:hAnsi="Helvetica"/>
      <w:b/>
      <w:color w:val="000000"/>
      <w:sz w:val="36"/>
      <w:szCs w:val="20"/>
      <w:lang w:val="en-US" w:eastAsia="en-US"/>
    </w:rPr>
  </w:style>
  <w:style w:type="paragraph" w:customStyle="1" w:styleId="IVITableHead">
    <w:name w:val="IVI Table Head"/>
    <w:uiPriority w:val="99"/>
    <w:rsid w:val="00656E65"/>
    <w:pPr>
      <w:keepNext/>
      <w:keepLines/>
      <w:widowControl w:val="0"/>
      <w:tabs>
        <w:tab w:val="left" w:pos="7200"/>
        <w:tab w:val="left" w:pos="7920"/>
      </w:tabs>
      <w:spacing w:before="80" w:after="80" w:line="240" w:lineRule="atLeast"/>
      <w:jc w:val="center"/>
    </w:pPr>
    <w:rPr>
      <w:rFonts w:ascii="Times" w:hAnsi="Times"/>
      <w:b/>
      <w:color w:val="000000"/>
      <w:sz w:val="20"/>
      <w:szCs w:val="20"/>
      <w:lang w:val="en-US" w:eastAsia="en-US"/>
    </w:rPr>
  </w:style>
  <w:style w:type="paragraph" w:customStyle="1" w:styleId="IVITableCell">
    <w:name w:val="IVI Table Cell"/>
    <w:link w:val="IVITableCellChar"/>
    <w:uiPriority w:val="99"/>
    <w:rsid w:val="00555D6A"/>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sz w:val="20"/>
      <w:szCs w:val="20"/>
      <w:lang w:val="en-US" w:eastAsia="en-US"/>
    </w:rPr>
  </w:style>
  <w:style w:type="character" w:customStyle="1" w:styleId="IVITableCellChar">
    <w:name w:val="IVI Table Cell Char"/>
    <w:basedOn w:val="DefaultParagraphFont"/>
    <w:link w:val="IVITableCell"/>
    <w:uiPriority w:val="99"/>
    <w:locked/>
    <w:rsid w:val="00555D6A"/>
    <w:rPr>
      <w:rFonts w:cs="Courier New"/>
      <w:color w:val="000000"/>
      <w:lang w:val="en-US" w:eastAsia="en-US" w:bidi="ar-SA"/>
    </w:rPr>
  </w:style>
  <w:style w:type="paragraph" w:styleId="Caption">
    <w:name w:val="caption"/>
    <w:basedOn w:val="Normal"/>
    <w:next w:val="Normal"/>
    <w:uiPriority w:val="99"/>
    <w:qFormat/>
    <w:rsid w:val="00656E65"/>
    <w:pPr>
      <w:spacing w:before="120" w:after="120"/>
      <w:jc w:val="center"/>
    </w:pPr>
    <w:rPr>
      <w:rFonts w:ascii="Tms Rmn" w:hAnsi="Tms Rmn"/>
      <w:b/>
      <w:sz w:val="20"/>
      <w:szCs w:val="20"/>
      <w:lang w:val="en-US" w:eastAsia="en-US"/>
    </w:rPr>
  </w:style>
  <w:style w:type="paragraph" w:customStyle="1" w:styleId="IVIFunctionHeading">
    <w:name w:val="IVI Function Heading"/>
    <w:next w:val="IVIBody"/>
    <w:uiPriority w:val="99"/>
    <w:rsid w:val="00656E65"/>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sz w:val="20"/>
      <w:szCs w:val="20"/>
      <w:lang w:val="en-US" w:eastAsia="en-US"/>
    </w:rPr>
  </w:style>
  <w:style w:type="paragraph" w:styleId="PlainText">
    <w:name w:val="Plain Text"/>
    <w:basedOn w:val="Normal"/>
    <w:link w:val="PlainTextChar"/>
    <w:uiPriority w:val="99"/>
    <w:rsid w:val="001F6636"/>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semiHidden/>
    <w:locked/>
    <w:rsid w:val="005A1666"/>
    <w:rPr>
      <w:rFonts w:ascii="Courier New" w:hAnsi="Courier New" w:cs="Courier New"/>
      <w:sz w:val="20"/>
      <w:szCs w:val="20"/>
      <w:lang w:val="fr-FR" w:eastAsia="fr-FR"/>
    </w:rPr>
  </w:style>
  <w:style w:type="paragraph" w:customStyle="1" w:styleId="FunctionPrototype">
    <w:name w:val="Function Prototype"/>
    <w:basedOn w:val="IVICode"/>
    <w:next w:val="Normal"/>
    <w:uiPriority w:val="99"/>
    <w:rsid w:val="00656E65"/>
    <w:pPr>
      <w:tabs>
        <w:tab w:val="clear" w:pos="2880"/>
        <w:tab w:val="clear" w:pos="3600"/>
        <w:tab w:val="clear" w:pos="3960"/>
        <w:tab w:val="clear" w:pos="4320"/>
        <w:tab w:val="left" w:pos="4395"/>
      </w:tabs>
      <w:ind w:left="4395" w:hanging="3675"/>
    </w:pPr>
    <w:rPr>
      <w:rFonts w:ascii="Courier New" w:hAnsi="Courier New"/>
    </w:rPr>
  </w:style>
  <w:style w:type="paragraph" w:customStyle="1" w:styleId="IVICode">
    <w:name w:val="IVI Code"/>
    <w:link w:val="IVICodeChar"/>
    <w:uiPriority w:val="99"/>
    <w:rsid w:val="00BE0D5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120" w:line="220" w:lineRule="atLeast"/>
      <w:ind w:left="720"/>
    </w:pPr>
    <w:rPr>
      <w:rFonts w:ascii="Courier" w:hAnsi="Courier"/>
      <w:sz w:val="18"/>
      <w:szCs w:val="20"/>
      <w:lang w:val="en-US" w:eastAsia="en-US"/>
    </w:rPr>
  </w:style>
  <w:style w:type="character" w:customStyle="1" w:styleId="IVICodeChar">
    <w:name w:val="IVI Code Char"/>
    <w:basedOn w:val="DefaultParagraphFont"/>
    <w:link w:val="IVICode"/>
    <w:uiPriority w:val="99"/>
    <w:locked/>
    <w:rsid w:val="00BE0D55"/>
    <w:rPr>
      <w:rFonts w:ascii="Courier" w:hAnsi="Courier" w:cs="Times New Roman"/>
      <w:sz w:val="18"/>
      <w:lang w:val="en-US" w:eastAsia="en-US" w:bidi="ar-SA"/>
    </w:rPr>
  </w:style>
  <w:style w:type="paragraph" w:customStyle="1" w:styleId="FVISyntaxMonospace">
    <w:name w:val="F/VI:Syntax=Monospace"/>
    <w:basedOn w:val="Normal"/>
    <w:uiPriority w:val="99"/>
    <w:rsid w:val="00656E65"/>
    <w:pPr>
      <w:tabs>
        <w:tab w:val="left" w:pos="662"/>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s>
      <w:spacing w:before="40"/>
      <w:ind w:left="2880" w:hanging="2880"/>
    </w:pPr>
    <w:rPr>
      <w:rFonts w:ascii="Courier" w:hAnsi="Courier"/>
      <w:noProof/>
      <w:color w:val="000000"/>
      <w:sz w:val="18"/>
      <w:szCs w:val="20"/>
      <w:lang w:val="en-US" w:eastAsia="en-US"/>
    </w:rPr>
  </w:style>
  <w:style w:type="character" w:styleId="CommentReference">
    <w:name w:val="annotation reference"/>
    <w:basedOn w:val="DefaultParagraphFont"/>
    <w:uiPriority w:val="99"/>
    <w:semiHidden/>
    <w:rsid w:val="00656E65"/>
    <w:rPr>
      <w:rFonts w:cs="Times New Roman"/>
      <w:sz w:val="16"/>
    </w:rPr>
  </w:style>
  <w:style w:type="paragraph" w:customStyle="1" w:styleId="IVICodeNOSPACES">
    <w:name w:val="IVI Code (NO SPACES)"/>
    <w:basedOn w:val="IVICode"/>
    <w:uiPriority w:val="99"/>
    <w:rsid w:val="00656E65"/>
    <w:pPr>
      <w:spacing w:before="0"/>
    </w:pPr>
    <w:rPr>
      <w:sz w:val="16"/>
    </w:rPr>
  </w:style>
  <w:style w:type="paragraph" w:customStyle="1" w:styleId="Appendix3">
    <w:name w:val="Appendix 3"/>
    <w:basedOn w:val="IVIBody"/>
    <w:uiPriority w:val="99"/>
    <w:rsid w:val="000B6169"/>
    <w:rPr>
      <w:b/>
    </w:rPr>
  </w:style>
  <w:style w:type="paragraph" w:styleId="BalloonText">
    <w:name w:val="Balloon Text"/>
    <w:basedOn w:val="Normal"/>
    <w:link w:val="BalloonTextChar"/>
    <w:uiPriority w:val="99"/>
    <w:semiHidden/>
    <w:rsid w:val="00656E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DED"/>
    <w:rPr>
      <w:rFonts w:ascii="Tahoma" w:hAnsi="Tahoma" w:cs="Tahoma"/>
      <w:sz w:val="16"/>
      <w:szCs w:val="16"/>
      <w:lang w:val="fr-FR" w:eastAsia="fr-FR"/>
    </w:rPr>
  </w:style>
  <w:style w:type="paragraph" w:customStyle="1" w:styleId="IVIDefinition">
    <w:name w:val="IVI Definition"/>
    <w:basedOn w:val="IVIBody"/>
    <w:uiPriority w:val="99"/>
    <w:rsid w:val="004407FB"/>
    <w:pPr>
      <w:ind w:left="3600" w:hanging="2880"/>
    </w:pPr>
  </w:style>
  <w:style w:type="paragraph" w:customStyle="1" w:styleId="IVIBodyBullet">
    <w:name w:val="IVI Body Bullet"/>
    <w:basedOn w:val="IVIBody"/>
    <w:uiPriority w:val="99"/>
    <w:rsid w:val="00761E9A"/>
    <w:pPr>
      <w:tabs>
        <w:tab w:val="num" w:pos="1440"/>
      </w:tabs>
      <w:ind w:left="1440" w:hanging="360"/>
    </w:pPr>
  </w:style>
  <w:style w:type="paragraph" w:customStyle="1" w:styleId="IVITableCellCourierChar">
    <w:name w:val="IVI Table Cell Courier Char"/>
    <w:basedOn w:val="IVITableCell"/>
    <w:link w:val="IVITableCellCourierCharChar"/>
    <w:uiPriority w:val="99"/>
    <w:rsid w:val="0001561E"/>
    <w:rPr>
      <w:rFonts w:ascii="Courier New" w:hAnsi="Courier New"/>
      <w:sz w:val="18"/>
      <w:szCs w:val="18"/>
    </w:rPr>
  </w:style>
  <w:style w:type="character" w:customStyle="1" w:styleId="IVITableCellCourierCharChar">
    <w:name w:val="IVI Table Cell Courier Char Char"/>
    <w:basedOn w:val="IVITableCellChar"/>
    <w:link w:val="IVITableCellCourierChar"/>
    <w:uiPriority w:val="99"/>
    <w:locked/>
    <w:rsid w:val="0001561E"/>
    <w:rPr>
      <w:rFonts w:ascii="Courier New" w:hAnsi="Courier New"/>
      <w:sz w:val="18"/>
      <w:szCs w:val="18"/>
    </w:rPr>
  </w:style>
  <w:style w:type="paragraph" w:customStyle="1" w:styleId="IVIAttributeText">
    <w:name w:val="IVI Attribute Text"/>
    <w:basedOn w:val="IVIBody"/>
    <w:uiPriority w:val="99"/>
    <w:rsid w:val="0001561E"/>
    <w:pPr>
      <w:spacing w:before="120"/>
    </w:pPr>
    <w:rPr>
      <w:rFonts w:ascii="Courier New" w:hAnsi="Courier New"/>
      <w:sz w:val="18"/>
    </w:rPr>
  </w:style>
  <w:style w:type="paragraph" w:customStyle="1" w:styleId="IVIFooter">
    <w:name w:val="IVI Footer"/>
    <w:basedOn w:val="Normal"/>
    <w:uiPriority w:val="99"/>
    <w:rsid w:val="00940712"/>
    <w:pPr>
      <w:tabs>
        <w:tab w:val="center" w:pos="4680"/>
        <w:tab w:val="right" w:pos="9360"/>
      </w:tabs>
      <w:spacing w:before="120" w:line="180" w:lineRule="auto"/>
    </w:pPr>
    <w:rPr>
      <w:rFonts w:ascii="Arial" w:hAnsi="Arial" w:cs="Arial"/>
      <w:i/>
      <w:sz w:val="20"/>
      <w:szCs w:val="20"/>
    </w:rPr>
  </w:style>
  <w:style w:type="paragraph" w:styleId="Header">
    <w:name w:val="header"/>
    <w:basedOn w:val="Normal"/>
    <w:link w:val="HeaderChar"/>
    <w:uiPriority w:val="99"/>
    <w:rsid w:val="00AD7DB0"/>
    <w:pPr>
      <w:tabs>
        <w:tab w:val="center" w:pos="4320"/>
        <w:tab w:val="right" w:pos="8640"/>
      </w:tabs>
    </w:pPr>
  </w:style>
  <w:style w:type="character" w:customStyle="1" w:styleId="HeaderChar">
    <w:name w:val="Header Char"/>
    <w:basedOn w:val="DefaultParagraphFont"/>
    <w:link w:val="Header"/>
    <w:uiPriority w:val="99"/>
    <w:semiHidden/>
    <w:locked/>
    <w:rsid w:val="005A1666"/>
    <w:rPr>
      <w:rFonts w:cs="Times New Roman"/>
      <w:sz w:val="24"/>
      <w:szCs w:val="24"/>
      <w:lang w:val="fr-FR" w:eastAsia="fr-FR"/>
    </w:rPr>
  </w:style>
  <w:style w:type="character" w:styleId="FollowedHyperlink">
    <w:name w:val="FollowedHyperlink"/>
    <w:basedOn w:val="DefaultParagraphFont"/>
    <w:uiPriority w:val="99"/>
    <w:rsid w:val="00776708"/>
    <w:rPr>
      <w:rFonts w:cs="Times New Roman"/>
      <w:color w:val="800080"/>
      <w:u w:val="single"/>
    </w:rPr>
  </w:style>
  <w:style w:type="paragraph" w:customStyle="1" w:styleId="IVIBodyLeftIndent">
    <w:name w:val="IVI Body + Left Indent"/>
    <w:basedOn w:val="IVIBody"/>
    <w:uiPriority w:val="99"/>
    <w:rsid w:val="003F1B62"/>
    <w:pPr>
      <w:ind w:left="1440"/>
    </w:pPr>
  </w:style>
  <w:style w:type="paragraph" w:styleId="Date">
    <w:name w:val="Date"/>
    <w:basedOn w:val="Normal"/>
    <w:next w:val="Normal"/>
    <w:link w:val="DateChar"/>
    <w:uiPriority w:val="99"/>
    <w:rsid w:val="003D5551"/>
  </w:style>
  <w:style w:type="character" w:customStyle="1" w:styleId="DateChar">
    <w:name w:val="Date Char"/>
    <w:basedOn w:val="DefaultParagraphFont"/>
    <w:link w:val="Date"/>
    <w:uiPriority w:val="99"/>
    <w:semiHidden/>
    <w:locked/>
    <w:rsid w:val="005A1666"/>
    <w:rPr>
      <w:rFonts w:cs="Times New Roman"/>
      <w:sz w:val="24"/>
      <w:szCs w:val="24"/>
      <w:lang w:val="fr-FR" w:eastAsia="fr-FR"/>
    </w:rPr>
  </w:style>
  <w:style w:type="paragraph" w:styleId="TOC5">
    <w:name w:val="toc 5"/>
    <w:basedOn w:val="Normal"/>
    <w:next w:val="Normal"/>
    <w:autoRedefine/>
    <w:uiPriority w:val="99"/>
    <w:rsid w:val="00BB1659"/>
    <w:pPr>
      <w:ind w:left="960"/>
    </w:pPr>
    <w:rPr>
      <w:rFonts w:eastAsia="SimSun"/>
      <w:lang w:val="en-US" w:eastAsia="zh-CN"/>
    </w:rPr>
  </w:style>
  <w:style w:type="paragraph" w:styleId="TOC6">
    <w:name w:val="toc 6"/>
    <w:basedOn w:val="Normal"/>
    <w:next w:val="Normal"/>
    <w:autoRedefine/>
    <w:uiPriority w:val="99"/>
    <w:rsid w:val="00BB1659"/>
    <w:pPr>
      <w:ind w:left="1200"/>
    </w:pPr>
    <w:rPr>
      <w:rFonts w:eastAsia="SimSun"/>
      <w:lang w:val="en-US" w:eastAsia="zh-CN"/>
    </w:rPr>
  </w:style>
  <w:style w:type="paragraph" w:styleId="TOC7">
    <w:name w:val="toc 7"/>
    <w:basedOn w:val="Normal"/>
    <w:next w:val="Normal"/>
    <w:autoRedefine/>
    <w:uiPriority w:val="99"/>
    <w:rsid w:val="00BB1659"/>
    <w:pPr>
      <w:ind w:left="1440"/>
    </w:pPr>
    <w:rPr>
      <w:rFonts w:eastAsia="SimSun"/>
      <w:lang w:val="en-US" w:eastAsia="zh-CN"/>
    </w:rPr>
  </w:style>
  <w:style w:type="paragraph" w:styleId="TOC8">
    <w:name w:val="toc 8"/>
    <w:basedOn w:val="Normal"/>
    <w:next w:val="Normal"/>
    <w:autoRedefine/>
    <w:uiPriority w:val="99"/>
    <w:rsid w:val="00BB1659"/>
    <w:pPr>
      <w:ind w:left="1680"/>
    </w:pPr>
    <w:rPr>
      <w:rFonts w:eastAsia="SimSun"/>
      <w:lang w:val="en-US" w:eastAsia="zh-CN"/>
    </w:rPr>
  </w:style>
  <w:style w:type="paragraph" w:styleId="TOC9">
    <w:name w:val="toc 9"/>
    <w:basedOn w:val="Normal"/>
    <w:next w:val="Normal"/>
    <w:autoRedefine/>
    <w:uiPriority w:val="99"/>
    <w:rsid w:val="00BB1659"/>
    <w:pPr>
      <w:ind w:left="1920"/>
    </w:pPr>
    <w:rPr>
      <w:rFonts w:eastAsia="SimSun"/>
      <w:lang w:val="en-US" w:eastAsia="zh-CN"/>
    </w:rPr>
  </w:style>
  <w:style w:type="paragraph" w:customStyle="1" w:styleId="Body1">
    <w:name w:val="Body1"/>
    <w:basedOn w:val="Body"/>
    <w:next w:val="Body"/>
    <w:link w:val="Body1Char"/>
    <w:uiPriority w:val="99"/>
    <w:rsid w:val="00B32CF2"/>
    <w:pPr>
      <w:spacing w:before="0"/>
    </w:pPr>
  </w:style>
  <w:style w:type="paragraph" w:customStyle="1" w:styleId="Body">
    <w:name w:val="Body"/>
    <w:link w:val="BodyChar"/>
    <w:uiPriority w:val="99"/>
    <w:rsid w:val="00B32CF2"/>
    <w:pPr>
      <w:spacing w:before="200"/>
      <w:ind w:left="720"/>
    </w:pPr>
    <w:rPr>
      <w:sz w:val="20"/>
      <w:szCs w:val="20"/>
      <w:lang w:val="en-US" w:eastAsia="en-US"/>
    </w:rPr>
  </w:style>
  <w:style w:type="character" w:customStyle="1" w:styleId="BodyChar">
    <w:name w:val="Body Char"/>
    <w:basedOn w:val="DefaultParagraphFont"/>
    <w:link w:val="Body"/>
    <w:uiPriority w:val="99"/>
    <w:locked/>
    <w:rsid w:val="00D170FF"/>
    <w:rPr>
      <w:rFonts w:cs="Times New Roman"/>
      <w:lang w:val="en-US" w:eastAsia="en-US" w:bidi="ar-SA"/>
    </w:rPr>
  </w:style>
  <w:style w:type="character" w:customStyle="1" w:styleId="Body1Char">
    <w:name w:val="Body1 Char"/>
    <w:basedOn w:val="DefaultParagraphFont"/>
    <w:link w:val="Body1"/>
    <w:uiPriority w:val="99"/>
    <w:locked/>
    <w:rsid w:val="001555CF"/>
    <w:rPr>
      <w:rFonts w:cs="Times New Roman"/>
    </w:rPr>
  </w:style>
  <w:style w:type="paragraph" w:customStyle="1" w:styleId="ListNumber">
    <w:name w:val="List:Number"/>
    <w:uiPriority w:val="99"/>
    <w:rsid w:val="00B546A5"/>
    <w:pPr>
      <w:tabs>
        <w:tab w:val="num" w:pos="1080"/>
      </w:tabs>
      <w:spacing w:before="100"/>
      <w:ind w:left="1080" w:hanging="360"/>
    </w:pPr>
    <w:rPr>
      <w:sz w:val="20"/>
      <w:szCs w:val="20"/>
      <w:lang w:val="en-US" w:eastAsia="en-US"/>
    </w:rPr>
  </w:style>
  <w:style w:type="paragraph" w:customStyle="1" w:styleId="TableCell">
    <w:name w:val="Table Cell"/>
    <w:uiPriority w:val="99"/>
    <w:rsid w:val="00385160"/>
    <w:pPr>
      <w:widowControl w:val="0"/>
      <w:spacing w:before="40" w:after="40"/>
    </w:pPr>
    <w:rPr>
      <w:color w:val="000000"/>
      <w:sz w:val="20"/>
      <w:szCs w:val="20"/>
      <w:lang w:val="en-US" w:eastAsia="en-US"/>
    </w:rPr>
  </w:style>
  <w:style w:type="paragraph" w:customStyle="1" w:styleId="TableHead">
    <w:name w:val="Table Head"/>
    <w:uiPriority w:val="99"/>
    <w:rsid w:val="00385160"/>
    <w:pPr>
      <w:keepNext/>
      <w:keepLines/>
      <w:widowControl w:val="0"/>
      <w:tabs>
        <w:tab w:val="left" w:pos="7200"/>
        <w:tab w:val="left" w:pos="7920"/>
      </w:tabs>
      <w:spacing w:before="80" w:after="80"/>
      <w:jc w:val="center"/>
    </w:pPr>
    <w:rPr>
      <w:b/>
      <w:color w:val="000000"/>
      <w:sz w:val="20"/>
      <w:szCs w:val="20"/>
      <w:lang w:val="en-US" w:eastAsia="en-US"/>
    </w:rPr>
  </w:style>
  <w:style w:type="paragraph" w:customStyle="1" w:styleId="Heading4NxtPg">
    <w:name w:val="Heading 4NxtPg"/>
    <w:basedOn w:val="Heading4"/>
    <w:uiPriority w:val="99"/>
    <w:rsid w:val="00385160"/>
    <w:pPr>
      <w:pageBreakBefore/>
      <w:numPr>
        <w:ilvl w:val="0"/>
        <w:numId w:val="0"/>
      </w:numPr>
    </w:pPr>
    <w:rPr>
      <w:b w:val="0"/>
      <w:szCs w:val="24"/>
    </w:rPr>
  </w:style>
  <w:style w:type="paragraph" w:customStyle="1" w:styleId="Heading3NxtPg">
    <w:name w:val="Heading 3NxtPg"/>
    <w:basedOn w:val="Heading3"/>
    <w:uiPriority w:val="99"/>
    <w:rsid w:val="00385160"/>
    <w:pPr>
      <w:numPr>
        <w:ilvl w:val="0"/>
        <w:numId w:val="0"/>
      </w:numPr>
    </w:pPr>
    <w:rPr>
      <w:szCs w:val="24"/>
    </w:rPr>
  </w:style>
  <w:style w:type="paragraph" w:styleId="Revision">
    <w:name w:val="Revision"/>
    <w:hidden/>
    <w:uiPriority w:val="99"/>
    <w:semiHidden/>
    <w:rsid w:val="00385160"/>
    <w:rPr>
      <w:sz w:val="24"/>
      <w:szCs w:val="24"/>
      <w:lang w:val="fr-FR" w:eastAsia="fr-FR"/>
    </w:rPr>
  </w:style>
  <w:style w:type="paragraph" w:styleId="FootnoteText">
    <w:name w:val="footnote text"/>
    <w:basedOn w:val="Normal"/>
    <w:link w:val="FootnoteTextChar"/>
    <w:uiPriority w:val="99"/>
    <w:rsid w:val="007C53F4"/>
    <w:rPr>
      <w:sz w:val="20"/>
      <w:szCs w:val="20"/>
    </w:rPr>
  </w:style>
  <w:style w:type="character" w:customStyle="1" w:styleId="FootnoteTextChar">
    <w:name w:val="Footnote Text Char"/>
    <w:basedOn w:val="DefaultParagraphFont"/>
    <w:link w:val="FootnoteText"/>
    <w:uiPriority w:val="99"/>
    <w:locked/>
    <w:rsid w:val="007C53F4"/>
    <w:rPr>
      <w:rFonts w:cs="Times New Roman"/>
      <w:lang w:val="fr-FR" w:eastAsia="fr-FR"/>
    </w:rPr>
  </w:style>
  <w:style w:type="character" w:styleId="FootnoteReference">
    <w:name w:val="footnote reference"/>
    <w:basedOn w:val="DefaultParagraphFont"/>
    <w:uiPriority w:val="99"/>
    <w:rsid w:val="007C53F4"/>
    <w:rPr>
      <w:rFonts w:cs="Times New Roman"/>
      <w:vertAlign w:val="superscript"/>
    </w:rPr>
  </w:style>
  <w:style w:type="character" w:customStyle="1" w:styleId="Italic">
    <w:name w:val="Italic"/>
    <w:uiPriority w:val="99"/>
    <w:rsid w:val="00D170FF"/>
    <w:rPr>
      <w:i/>
    </w:rPr>
  </w:style>
  <w:style w:type="paragraph" w:customStyle="1" w:styleId="AttrFuncSubheading">
    <w:name w:val="Attr+Func Subheading"/>
    <w:basedOn w:val="Body"/>
    <w:next w:val="Body"/>
    <w:uiPriority w:val="99"/>
    <w:rsid w:val="004F3BB7"/>
    <w:pPr>
      <w:keepNext/>
      <w:spacing w:before="280" w:after="60"/>
      <w:ind w:left="0"/>
    </w:pPr>
    <w:rPr>
      <w:rFonts w:ascii="Arial" w:hAnsi="Arial"/>
      <w:b/>
      <w:color w:val="000000"/>
    </w:rPr>
  </w:style>
  <w:style w:type="paragraph" w:customStyle="1" w:styleId="TableCellCourierNew">
    <w:name w:val="Table Cell CourierNew"/>
    <w:basedOn w:val="TableCell"/>
    <w:uiPriority w:val="99"/>
    <w:rsid w:val="00080059"/>
    <w:pPr>
      <w:ind w:right="-144"/>
    </w:pPr>
    <w:rPr>
      <w:rFonts w:ascii="Courier New" w:hAnsi="Courier New"/>
      <w:sz w:val="18"/>
    </w:rPr>
  </w:style>
  <w:style w:type="paragraph" w:styleId="Footer">
    <w:name w:val="footer"/>
    <w:basedOn w:val="Normal"/>
    <w:link w:val="FooterChar"/>
    <w:uiPriority w:val="99"/>
    <w:rsid w:val="001C58C6"/>
    <w:pPr>
      <w:tabs>
        <w:tab w:val="center" w:pos="4680"/>
        <w:tab w:val="right" w:pos="9360"/>
      </w:tabs>
    </w:pPr>
  </w:style>
  <w:style w:type="character" w:customStyle="1" w:styleId="FooterChar">
    <w:name w:val="Footer Char"/>
    <w:basedOn w:val="DefaultParagraphFont"/>
    <w:link w:val="Footer"/>
    <w:uiPriority w:val="99"/>
    <w:locked/>
    <w:rsid w:val="001C58C6"/>
    <w:rPr>
      <w:rFonts w:cs="Times New Roman"/>
      <w:sz w:val="24"/>
      <w:szCs w:val="24"/>
      <w:lang w:val="fr-FR" w:eastAsia="fr-FR"/>
    </w:rPr>
  </w:style>
  <w:style w:type="paragraph" w:styleId="ListParagraph">
    <w:name w:val="List Paragraph"/>
    <w:basedOn w:val="Normal"/>
    <w:uiPriority w:val="99"/>
    <w:qFormat/>
    <w:rsid w:val="00C75904"/>
    <w:pPr>
      <w:ind w:left="720"/>
      <w:contextualSpacing/>
    </w:pPr>
    <w:rPr>
      <w:lang w:val="en-US" w:eastAsia="en-US"/>
    </w:rPr>
  </w:style>
  <w:style w:type="table" w:styleId="TableGrid">
    <w:name w:val="Table Grid"/>
    <w:basedOn w:val="TableNormal"/>
    <w:uiPriority w:val="99"/>
    <w:rsid w:val="009A034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eeestdsparagraph">
    <w:name w:val="ieeestdsparagraph"/>
    <w:basedOn w:val="Normal"/>
    <w:uiPriority w:val="99"/>
    <w:rsid w:val="009A0345"/>
    <w:pPr>
      <w:jc w:val="both"/>
    </w:pPr>
    <w:rPr>
      <w:sz w:val="20"/>
      <w:szCs w:val="20"/>
      <w:lang w:val="en-US" w:eastAsia="en-US"/>
    </w:rPr>
  </w:style>
  <w:style w:type="paragraph" w:customStyle="1" w:styleId="BodyHanging1">
    <w:name w:val="BodyHanging1"/>
    <w:basedOn w:val="Body1"/>
    <w:link w:val="BodyHanging1Char"/>
    <w:uiPriority w:val="99"/>
    <w:rsid w:val="009A0345"/>
    <w:pPr>
      <w:ind w:left="3240" w:hanging="1800"/>
    </w:pPr>
  </w:style>
  <w:style w:type="character" w:customStyle="1" w:styleId="BodyHanging1Char">
    <w:name w:val="BodyHanging1 Char"/>
    <w:basedOn w:val="Body1Char"/>
    <w:link w:val="BodyHanging1"/>
    <w:uiPriority w:val="99"/>
    <w:locked/>
    <w:rsid w:val="009A0345"/>
  </w:style>
  <w:style w:type="paragraph" w:styleId="Title">
    <w:name w:val="Title"/>
    <w:basedOn w:val="Normal"/>
    <w:next w:val="Normal"/>
    <w:link w:val="TitleChar"/>
    <w:uiPriority w:val="99"/>
    <w:qFormat/>
    <w:rsid w:val="00131DED"/>
    <w:pPr>
      <w:pBdr>
        <w:bottom w:val="single" w:sz="8" w:space="4" w:color="4F81BD"/>
      </w:pBdr>
      <w:spacing w:after="300"/>
      <w:ind w:left="864"/>
      <w:contextualSpacing/>
    </w:pPr>
    <w:rPr>
      <w:rFonts w:ascii="Cambria" w:hAnsi="Cambria"/>
      <w:color w:val="17365D"/>
      <w:spacing w:val="5"/>
      <w:kern w:val="28"/>
      <w:sz w:val="52"/>
      <w:szCs w:val="52"/>
      <w:lang w:val="en-US" w:eastAsia="en-US"/>
    </w:rPr>
  </w:style>
  <w:style w:type="character" w:customStyle="1" w:styleId="TitleChar">
    <w:name w:val="Title Char"/>
    <w:basedOn w:val="DefaultParagraphFont"/>
    <w:link w:val="Title"/>
    <w:uiPriority w:val="99"/>
    <w:locked/>
    <w:rsid w:val="00131DED"/>
    <w:rPr>
      <w:rFonts w:ascii="Cambria" w:hAnsi="Cambria" w:cs="Times New Roman"/>
      <w:color w:val="17365D"/>
      <w:spacing w:val="5"/>
      <w:kern w:val="28"/>
      <w:sz w:val="52"/>
      <w:szCs w:val="52"/>
    </w:rPr>
  </w:style>
  <w:style w:type="paragraph" w:styleId="TOCHeading">
    <w:name w:val="TOC Heading"/>
    <w:basedOn w:val="Heading1"/>
    <w:next w:val="Normal"/>
    <w:uiPriority w:val="99"/>
    <w:qFormat/>
    <w:rsid w:val="00131DED"/>
    <w:pPr>
      <w:keepLines/>
      <w:pageBreakBefore w:val="0"/>
      <w:numPr>
        <w:numId w:val="0"/>
      </w:numPr>
      <w:pBdr>
        <w:bottom w:val="none" w:sz="0" w:space="0" w:color="auto"/>
      </w:pBdr>
      <w:spacing w:before="480" w:after="0" w:line="276" w:lineRule="auto"/>
      <w:outlineLvl w:val="9"/>
    </w:pPr>
    <w:rPr>
      <w:rFonts w:ascii="Cambria" w:hAnsi="Cambria"/>
      <w:bCs/>
      <w:color w:val="365F91"/>
      <w:kern w:val="0"/>
      <w:szCs w:val="28"/>
    </w:rPr>
  </w:style>
  <w:style w:type="paragraph" w:customStyle="1" w:styleId="TableCaption">
    <w:name w:val="Table Caption"/>
    <w:uiPriority w:val="99"/>
    <w:rsid w:val="00131DED"/>
    <w:pPr>
      <w:keepNext/>
      <w:keepLines/>
      <w:widowControl w:val="0"/>
      <w:spacing w:before="240" w:after="80"/>
      <w:jc w:val="center"/>
    </w:pPr>
    <w:rPr>
      <w:rFonts w:ascii="Arial" w:hAnsi="Arial"/>
      <w:sz w:val="18"/>
      <w:szCs w:val="20"/>
      <w:lang w:val="en-US" w:eastAsia="en-US"/>
    </w:rPr>
  </w:style>
  <w:style w:type="paragraph" w:customStyle="1" w:styleId="IEEEStdsParagraph0">
    <w:name w:val="IEEEStds Paragraph"/>
    <w:link w:val="IEEEStdsParagraphChar"/>
    <w:uiPriority w:val="99"/>
    <w:rsid w:val="00131DED"/>
    <w:pPr>
      <w:jc w:val="both"/>
    </w:pPr>
    <w:rPr>
      <w:sz w:val="20"/>
      <w:szCs w:val="20"/>
      <w:lang w:val="en-US" w:eastAsia="en-US"/>
    </w:rPr>
  </w:style>
  <w:style w:type="character" w:customStyle="1" w:styleId="IEEEStdsParagraphChar">
    <w:name w:val="IEEEStds Paragraph Char"/>
    <w:basedOn w:val="DefaultParagraphFont"/>
    <w:link w:val="IEEEStdsParagraph0"/>
    <w:uiPriority w:val="99"/>
    <w:locked/>
    <w:rsid w:val="00131DED"/>
    <w:rPr>
      <w:rFonts w:cs="Times New Roman"/>
      <w:lang w:val="en-US" w:eastAsia="en-US" w:bidi="ar-SA"/>
    </w:rPr>
  </w:style>
  <w:style w:type="paragraph" w:customStyle="1" w:styleId="Tablecaption0">
    <w:name w:val="Table caption"/>
    <w:basedOn w:val="Normal"/>
    <w:uiPriority w:val="99"/>
    <w:rsid w:val="00131DED"/>
    <w:pPr>
      <w:jc w:val="center"/>
    </w:pPr>
    <w:rPr>
      <w:rFonts w:ascii="Times" w:hAnsi="Times"/>
      <w:sz w:val="20"/>
      <w:szCs w:val="20"/>
      <w:lang w:val="en-US" w:eastAsia="en-US"/>
    </w:rPr>
  </w:style>
  <w:style w:type="table" w:customStyle="1" w:styleId="JM-BW">
    <w:name w:val="JM-BW"/>
    <w:uiPriority w:val="99"/>
    <w:rsid w:val="00131DED"/>
    <w:pPr>
      <w:keepNext/>
      <w:keepLines/>
      <w:jc w:val="center"/>
    </w:pPr>
    <w:rPr>
      <w:rFonts w:ascii="Calibri" w:hAnsi="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72" w:type="dxa"/>
        <w:bottom w:w="0" w:type="dxa"/>
        <w:right w:w="43" w:type="dxa"/>
      </w:tblCellMar>
    </w:tblPr>
  </w:style>
  <w:style w:type="paragraph" w:customStyle="1" w:styleId="Appendix10">
    <w:name w:val="Appendix1"/>
    <w:basedOn w:val="Heading1"/>
    <w:uiPriority w:val="99"/>
    <w:rsid w:val="00131DED"/>
    <w:pPr>
      <w:keepLines/>
      <w:pageBreakBefore w:val="0"/>
      <w:numPr>
        <w:numId w:val="0"/>
      </w:numPr>
      <w:pBdr>
        <w:bottom w:val="none" w:sz="0" w:space="0" w:color="auto"/>
      </w:pBdr>
      <w:tabs>
        <w:tab w:val="left" w:pos="1100"/>
        <w:tab w:val="right" w:leader="dot" w:pos="9350"/>
      </w:tabs>
      <w:spacing w:before="480" w:after="0"/>
      <w:ind w:left="720" w:hanging="360"/>
    </w:pPr>
    <w:rPr>
      <w:rFonts w:ascii="Cambria" w:hAnsi="Cambria"/>
      <w:bCs/>
      <w:noProof/>
      <w:color w:val="365F91"/>
      <w:kern w:val="0"/>
      <w:szCs w:val="28"/>
    </w:rPr>
  </w:style>
  <w:style w:type="paragraph" w:customStyle="1" w:styleId="Appendix30">
    <w:name w:val="Appendix3"/>
    <w:basedOn w:val="Heading3"/>
    <w:uiPriority w:val="99"/>
    <w:rsid w:val="00131DED"/>
    <w:pPr>
      <w:numPr>
        <w:ilvl w:val="0"/>
        <w:numId w:val="0"/>
      </w:numPr>
      <w:spacing w:after="0"/>
      <w:ind w:left="720" w:hanging="360"/>
    </w:pPr>
    <w:rPr>
      <w:rFonts w:ascii="Cambria" w:hAnsi="Cambria"/>
      <w:b/>
      <w:bCs/>
      <w:color w:val="4F81BD"/>
      <w:szCs w:val="24"/>
    </w:rPr>
  </w:style>
  <w:style w:type="paragraph" w:customStyle="1" w:styleId="tablecaption1">
    <w:name w:val="tablecaption"/>
    <w:basedOn w:val="Normal"/>
    <w:uiPriority w:val="99"/>
    <w:rsid w:val="00131DED"/>
    <w:pPr>
      <w:keepNext/>
      <w:spacing w:before="240" w:after="80"/>
      <w:jc w:val="center"/>
    </w:pPr>
    <w:rPr>
      <w:rFonts w:ascii="Arial" w:hAnsi="Arial" w:cs="Arial"/>
      <w:sz w:val="18"/>
      <w:szCs w:val="18"/>
      <w:lang w:val="en-US" w:eastAsia="en-US"/>
    </w:rPr>
  </w:style>
  <w:style w:type="character" w:styleId="Emphasis">
    <w:name w:val="Emphasis"/>
    <w:basedOn w:val="DefaultParagraphFont"/>
    <w:uiPriority w:val="99"/>
    <w:qFormat/>
    <w:rsid w:val="00131DED"/>
    <w:rPr>
      <w:rFonts w:cs="Times New Roman"/>
      <w:i/>
      <w:iCs/>
    </w:rPr>
  </w:style>
  <w:style w:type="paragraph" w:customStyle="1" w:styleId="Appendix">
    <w:name w:val="Appendix"/>
    <w:basedOn w:val="Heading1"/>
    <w:next w:val="Body1"/>
    <w:link w:val="AppendixChar"/>
    <w:uiPriority w:val="99"/>
    <w:rsid w:val="00DA3B36"/>
    <w:pPr>
      <w:numPr>
        <w:numId w:val="15"/>
      </w:numPr>
    </w:pPr>
    <w:rPr>
      <w:sz w:val="30"/>
    </w:rPr>
  </w:style>
  <w:style w:type="paragraph" w:customStyle="1" w:styleId="Appendix2">
    <w:name w:val="Appendix2"/>
    <w:basedOn w:val="Heading2"/>
    <w:link w:val="Appendix2Char"/>
    <w:uiPriority w:val="99"/>
    <w:rsid w:val="003641DA"/>
    <w:pPr>
      <w:pageBreakBefore w:val="0"/>
      <w:numPr>
        <w:ilvl w:val="0"/>
        <w:numId w:val="16"/>
      </w:numPr>
    </w:pPr>
  </w:style>
  <w:style w:type="character" w:customStyle="1" w:styleId="AppendixChar">
    <w:name w:val="Appendix Char"/>
    <w:basedOn w:val="Heading1Char"/>
    <w:link w:val="Appendix"/>
    <w:uiPriority w:val="99"/>
    <w:locked/>
    <w:rsid w:val="00DA3B36"/>
    <w:rPr>
      <w:sz w:val="30"/>
    </w:rPr>
  </w:style>
  <w:style w:type="character" w:customStyle="1" w:styleId="Appendix2Char">
    <w:name w:val="Appendix2 Char"/>
    <w:basedOn w:val="AppendixChar"/>
    <w:link w:val="Appendix2"/>
    <w:uiPriority w:val="99"/>
    <w:locked/>
    <w:rsid w:val="003641DA"/>
    <w:rPr>
      <w:i/>
      <w:sz w:val="24"/>
    </w:rPr>
  </w:style>
</w:styles>
</file>

<file path=word/webSettings.xml><?xml version="1.0" encoding="utf-8"?>
<w:webSettings xmlns:r="http://schemas.openxmlformats.org/officeDocument/2006/relationships" xmlns:w="http://schemas.openxmlformats.org/wordprocessingml/2006/main">
  <w:divs>
    <w:div w:id="553275541">
      <w:marLeft w:val="0"/>
      <w:marRight w:val="0"/>
      <w:marTop w:val="0"/>
      <w:marBottom w:val="0"/>
      <w:divBdr>
        <w:top w:val="none" w:sz="0" w:space="0" w:color="auto"/>
        <w:left w:val="none" w:sz="0" w:space="0" w:color="auto"/>
        <w:bottom w:val="none" w:sz="0" w:space="0" w:color="auto"/>
        <w:right w:val="none" w:sz="0" w:space="0" w:color="auto"/>
      </w:divBdr>
    </w:div>
    <w:div w:id="553275542">
      <w:marLeft w:val="0"/>
      <w:marRight w:val="0"/>
      <w:marTop w:val="0"/>
      <w:marBottom w:val="0"/>
      <w:divBdr>
        <w:top w:val="none" w:sz="0" w:space="0" w:color="auto"/>
        <w:left w:val="none" w:sz="0" w:space="0" w:color="auto"/>
        <w:bottom w:val="none" w:sz="0" w:space="0" w:color="auto"/>
        <w:right w:val="none" w:sz="0" w:space="0" w:color="auto"/>
      </w:divBdr>
      <w:divsChild>
        <w:div w:id="553275540">
          <w:marLeft w:val="0"/>
          <w:marRight w:val="0"/>
          <w:marTop w:val="0"/>
          <w:marBottom w:val="0"/>
          <w:divBdr>
            <w:top w:val="none" w:sz="0" w:space="0" w:color="auto"/>
            <w:left w:val="none" w:sz="0" w:space="0" w:color="auto"/>
            <w:bottom w:val="none" w:sz="0" w:space="0" w:color="auto"/>
            <w:right w:val="none" w:sz="0" w:space="0" w:color="auto"/>
          </w:divBdr>
          <w:divsChild>
            <w:div w:id="553275544">
              <w:marLeft w:val="0"/>
              <w:marRight w:val="0"/>
              <w:marTop w:val="0"/>
              <w:marBottom w:val="0"/>
              <w:divBdr>
                <w:top w:val="none" w:sz="0" w:space="0" w:color="auto"/>
                <w:left w:val="none" w:sz="0" w:space="0" w:color="auto"/>
                <w:bottom w:val="none" w:sz="0" w:space="0" w:color="auto"/>
                <w:right w:val="none" w:sz="0" w:space="0" w:color="auto"/>
              </w:divBdr>
              <w:divsChild>
                <w:div w:id="553275545">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553275543">
      <w:marLeft w:val="0"/>
      <w:marRight w:val="0"/>
      <w:marTop w:val="0"/>
      <w:marBottom w:val="0"/>
      <w:divBdr>
        <w:top w:val="none" w:sz="0" w:space="0" w:color="auto"/>
        <w:left w:val="none" w:sz="0" w:space="0" w:color="auto"/>
        <w:bottom w:val="none" w:sz="0" w:space="0" w:color="auto"/>
        <w:right w:val="none" w:sz="0" w:space="0" w:color="auto"/>
      </w:divBdr>
    </w:div>
    <w:div w:id="55327554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ifoundation.org" TargetMode="Externa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yperlink" Target="http://www.ivifoundation.org"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mailto:admin@ivi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0EFCB-58D4-4C66-A5ED-40E83A79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49</Pages>
  <Words>10224</Words>
  <Characters>58279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HiSLIP Specification</vt:lpstr>
    </vt:vector>
  </TitlesOfParts>
  <Company>TSO</Company>
  <LinksUpToDate>false</LinksUpToDate>
  <CharactersWithSpaces>68367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HiSLIP Specification</dc:title>
  <dc:subject>High Speed LAN Instrument Protocol</dc:subject>
  <dc:creator>IVI Foundation</dc:creator>
  <cp:keywords>IVI, LAN, Network, Protocol</cp:keywords>
  <dc:description>Draft (JM)</dc:description>
  <cp:lastModifiedBy>Joe Mueller</cp:lastModifiedBy>
  <cp:revision>3</cp:revision>
  <cp:lastPrinted>2010-06-01T21:29:00Z</cp:lastPrinted>
  <dcterms:created xsi:type="dcterms:W3CDTF">2010-06-09T21:20:00Z</dcterms:created>
  <dcterms:modified xsi:type="dcterms:W3CDTF">2010-06-09T21:43:00Z</dcterms:modified>
  <cp:category>IVI Specification</cp:category>
  <cp:contentStatus>Final 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Owner">
    <vt:lpwstr>IVI Foundation</vt:lpwstr>
  </property>
  <property fmtid="{D5CDD505-2E9C-101B-9397-08002B2CF9AE}" pid="4" name="Document number">
    <vt:lpwstr>IVI-4.8</vt:lpwstr>
  </property>
  <property fmtid="{D5CDD505-2E9C-101B-9397-08002B2CF9AE}" pid="5" name="Revision">
    <vt:lpwstr>2.0</vt:lpwstr>
  </property>
  <property fmtid="{D5CDD505-2E9C-101B-9397-08002B2CF9AE}" pid="6" name="_AdHocReviewCycleID">
    <vt:i4>744662208</vt:i4>
  </property>
  <property fmtid="{D5CDD505-2E9C-101B-9397-08002B2CF9AE}" pid="7" name="_NewReviewCycle">
    <vt:lpwstr/>
  </property>
  <property fmtid="{D5CDD505-2E9C-101B-9397-08002B2CF9AE}" pid="8" name="_EmailSubject">
    <vt:lpwstr>SpecAn spec is posted, ready for review.</vt:lpwstr>
  </property>
  <property fmtid="{D5CDD505-2E9C-101B-9397-08002B2CF9AE}" pid="9" name="_AuthorEmail">
    <vt:lpwstr>Rob.Purser@mathworks.com</vt:lpwstr>
  </property>
  <property fmtid="{D5CDD505-2E9C-101B-9397-08002B2CF9AE}" pid="10" name="_AuthorEmailDisplayName">
    <vt:lpwstr>Rob Purser</vt:lpwstr>
  </property>
  <property fmtid="{D5CDD505-2E9C-101B-9397-08002B2CF9AE}" pid="11" name="_ReviewingToolsShownOnce">
    <vt:lpwstr/>
  </property>
</Properties>
</file>