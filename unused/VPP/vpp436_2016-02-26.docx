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0AB81" w14:textId="77777777" w:rsidR="00F15659" w:rsidRDefault="00F15659">
      <w:pPr>
        <w:ind w:right="-360"/>
        <w:rPr>
          <w:b/>
        </w:rPr>
      </w:pPr>
    </w:p>
    <w:p w14:paraId="6D5078A2" w14:textId="77777777" w:rsidR="00BA5D84" w:rsidRDefault="00BA5D84">
      <w:pPr>
        <w:ind w:right="-360"/>
        <w:rPr>
          <w:b/>
        </w:rPr>
      </w:pPr>
    </w:p>
    <w:p w14:paraId="4330D9F5" w14:textId="77777777" w:rsidR="00BA5D84" w:rsidRDefault="00BA5D84">
      <w:pPr>
        <w:ind w:right="-360"/>
        <w:rPr>
          <w:b/>
        </w:rPr>
      </w:pPr>
    </w:p>
    <w:p w14:paraId="442676A0" w14:textId="77777777" w:rsidR="001B246E" w:rsidRDefault="001B246E">
      <w:pPr>
        <w:ind w:right="-360"/>
        <w:rPr>
          <w:b/>
        </w:rPr>
      </w:pPr>
    </w:p>
    <w:p w14:paraId="12A1C42D" w14:textId="77777777" w:rsidR="000E54D8" w:rsidRPr="007E30A9" w:rsidRDefault="000E54D8" w:rsidP="000E54D8">
      <w:pPr>
        <w:pStyle w:val="TPTitle"/>
        <w:rPr>
          <w:rFonts w:ascii="Arial" w:hAnsi="Arial" w:cs="Arial"/>
          <w:sz w:val="20"/>
        </w:rPr>
      </w:pPr>
      <w:r w:rsidRPr="007E30A9">
        <w:rPr>
          <w:rFonts w:ascii="Arial" w:hAnsi="Arial" w:cs="Arial"/>
          <w:b w:val="0"/>
          <w:sz w:val="20"/>
        </w:rPr>
        <w:object w:dxaOrig="8117" w:dyaOrig="2592" w14:anchorId="2A78C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128.25pt" o:ole="" fillcolor="window">
            <v:imagedata r:id="rId11" o:title=""/>
          </v:shape>
          <o:OLEObject Type="Embed" ProgID="Word.Picture.8" ShapeID="_x0000_i1025" DrawAspect="Content" ObjectID="_1518015655" r:id="rId12"/>
        </w:object>
      </w:r>
    </w:p>
    <w:p w14:paraId="62EFA2F9" w14:textId="77777777" w:rsidR="00F15659" w:rsidRPr="007E30A9" w:rsidRDefault="00F15659">
      <w:pPr>
        <w:ind w:left="-360" w:right="-360"/>
        <w:jc w:val="center"/>
        <w:rPr>
          <w:rFonts w:ascii="Arial" w:hAnsi="Arial" w:cs="Arial"/>
        </w:rPr>
      </w:pPr>
    </w:p>
    <w:p w14:paraId="1E4C263E" w14:textId="77777777" w:rsidR="00F15659" w:rsidRPr="007E30A9" w:rsidRDefault="00F15659">
      <w:pPr>
        <w:ind w:left="-360" w:right="-360"/>
        <w:jc w:val="center"/>
        <w:rPr>
          <w:rFonts w:ascii="Arial" w:hAnsi="Arial" w:cs="Arial"/>
        </w:rPr>
      </w:pPr>
    </w:p>
    <w:p w14:paraId="6A63CEB2" w14:textId="77777777" w:rsidR="00F15659" w:rsidRPr="007E30A9" w:rsidRDefault="00F15659">
      <w:pPr>
        <w:ind w:left="-360" w:right="-360"/>
        <w:jc w:val="center"/>
        <w:rPr>
          <w:rFonts w:ascii="Arial" w:hAnsi="Arial" w:cs="Arial"/>
        </w:rPr>
      </w:pPr>
    </w:p>
    <w:p w14:paraId="11FD6905" w14:textId="77777777" w:rsidR="00F15659" w:rsidRPr="007E30A9" w:rsidRDefault="00F15659">
      <w:pPr>
        <w:ind w:left="-360" w:right="-360"/>
        <w:jc w:val="center"/>
        <w:rPr>
          <w:rFonts w:ascii="Arial" w:hAnsi="Arial" w:cs="Arial"/>
        </w:rPr>
      </w:pPr>
    </w:p>
    <w:p w14:paraId="41B29CF0" w14:textId="77777777" w:rsidR="00F15659" w:rsidRPr="007E30A9" w:rsidRDefault="00F15659">
      <w:pPr>
        <w:ind w:left="-360" w:right="-360"/>
        <w:jc w:val="center"/>
        <w:rPr>
          <w:rFonts w:ascii="Arial" w:hAnsi="Arial" w:cs="Arial"/>
        </w:rPr>
      </w:pPr>
    </w:p>
    <w:p w14:paraId="7C3B7EE5" w14:textId="77777777" w:rsidR="00F15659" w:rsidRPr="007E30A9" w:rsidRDefault="00F15659">
      <w:pPr>
        <w:ind w:left="-360" w:right="-360"/>
        <w:jc w:val="center"/>
        <w:rPr>
          <w:rFonts w:ascii="Arial" w:hAnsi="Arial" w:cs="Arial"/>
        </w:rPr>
      </w:pPr>
    </w:p>
    <w:p w14:paraId="118023FC" w14:textId="77777777"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14:paraId="7BF139B5" w14:textId="77777777" w:rsidR="00BE7709" w:rsidRPr="006A1012" w:rsidRDefault="00BE7709">
      <w:pPr>
        <w:ind w:left="-360" w:right="-360"/>
        <w:jc w:val="center"/>
        <w:rPr>
          <w:rFonts w:ascii="Arial" w:hAnsi="Arial" w:cs="Arial"/>
          <w:sz w:val="48"/>
        </w:rPr>
      </w:pPr>
    </w:p>
    <w:p w14:paraId="703FD9AD" w14:textId="77777777"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14:paraId="5C8EA4AD" w14:textId="77777777"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14:paraId="6750712A" w14:textId="77777777" w:rsidR="00BE7709" w:rsidRPr="006A1012" w:rsidRDefault="00BE7709" w:rsidP="00BE7709">
      <w:pPr>
        <w:jc w:val="center"/>
        <w:rPr>
          <w:rFonts w:ascii="Arial" w:hAnsi="Arial" w:cs="Arial"/>
          <w:bCs/>
          <w:sz w:val="32"/>
        </w:rPr>
      </w:pPr>
    </w:p>
    <w:p w14:paraId="14123CD1" w14:textId="77777777" w:rsidR="006A1012" w:rsidRPr="006A1012" w:rsidRDefault="006A1012" w:rsidP="00BE7709">
      <w:pPr>
        <w:jc w:val="center"/>
        <w:rPr>
          <w:rFonts w:ascii="Arial" w:hAnsi="Arial" w:cs="Arial"/>
          <w:bCs/>
          <w:sz w:val="32"/>
        </w:rPr>
      </w:pPr>
    </w:p>
    <w:p w14:paraId="1AB3C843" w14:textId="77777777" w:rsidR="006A1012" w:rsidRPr="006A1012" w:rsidRDefault="006A1012" w:rsidP="00BE7709">
      <w:pPr>
        <w:jc w:val="center"/>
        <w:rPr>
          <w:rFonts w:ascii="Arial" w:hAnsi="Arial" w:cs="Arial"/>
          <w:bCs/>
          <w:sz w:val="32"/>
        </w:rPr>
      </w:pPr>
    </w:p>
    <w:p w14:paraId="7E167DDD" w14:textId="77777777" w:rsidR="006A1012" w:rsidRPr="006A1012" w:rsidRDefault="006A1012" w:rsidP="00BE7709">
      <w:pPr>
        <w:jc w:val="center"/>
        <w:rPr>
          <w:rFonts w:ascii="Arial" w:hAnsi="Arial" w:cs="Arial"/>
          <w:bCs/>
          <w:sz w:val="32"/>
        </w:rPr>
      </w:pPr>
    </w:p>
    <w:p w14:paraId="3FE78B16" w14:textId="77777777" w:rsidR="006A1012" w:rsidRPr="006A1012" w:rsidRDefault="006A1012" w:rsidP="00BE7709">
      <w:pPr>
        <w:jc w:val="center"/>
        <w:rPr>
          <w:rFonts w:ascii="Arial" w:hAnsi="Arial" w:cs="Arial"/>
          <w:bCs/>
          <w:sz w:val="32"/>
        </w:rPr>
      </w:pPr>
    </w:p>
    <w:p w14:paraId="30CF91F3" w14:textId="77777777" w:rsidR="006A1012" w:rsidRPr="006A1012" w:rsidRDefault="006A1012" w:rsidP="00BE7709">
      <w:pPr>
        <w:jc w:val="center"/>
        <w:rPr>
          <w:rFonts w:ascii="Arial" w:hAnsi="Arial" w:cs="Arial"/>
          <w:bCs/>
          <w:sz w:val="32"/>
        </w:rPr>
      </w:pPr>
    </w:p>
    <w:p w14:paraId="261EF1A5" w14:textId="437A3325" w:rsidR="00EF76D2" w:rsidRPr="006A1012" w:rsidRDefault="00E41F7F" w:rsidP="00F85230">
      <w:pPr>
        <w:jc w:val="center"/>
        <w:rPr>
          <w:rFonts w:ascii="Arial" w:hAnsi="Arial" w:cs="Arial"/>
          <w:sz w:val="24"/>
        </w:rPr>
      </w:pPr>
      <w:r>
        <w:rPr>
          <w:rFonts w:ascii="Arial" w:hAnsi="Arial" w:cs="Arial"/>
          <w:sz w:val="24"/>
        </w:rPr>
        <w:t>February 26</w:t>
      </w:r>
      <w:r w:rsidR="00853E2D">
        <w:rPr>
          <w:rFonts w:ascii="Arial" w:hAnsi="Arial" w:cs="Arial"/>
          <w:sz w:val="24"/>
        </w:rPr>
        <w:t>, 201</w:t>
      </w:r>
      <w:r w:rsidR="00145095">
        <w:rPr>
          <w:rFonts w:ascii="Arial" w:hAnsi="Arial" w:cs="Arial"/>
          <w:sz w:val="24"/>
        </w:rPr>
        <w:t>6</w:t>
      </w:r>
    </w:p>
    <w:p w14:paraId="0C28FCAB" w14:textId="4208F426" w:rsidR="00F15659" w:rsidRPr="006A1012" w:rsidRDefault="00481548" w:rsidP="00F85230">
      <w:pPr>
        <w:jc w:val="center"/>
        <w:rPr>
          <w:rFonts w:ascii="Arial" w:hAnsi="Arial" w:cs="Arial"/>
          <w:bCs/>
          <w:sz w:val="32"/>
        </w:rPr>
      </w:pPr>
      <w:r w:rsidRPr="006A1012">
        <w:rPr>
          <w:rFonts w:ascii="Arial" w:hAnsi="Arial" w:cs="Arial"/>
          <w:bCs/>
          <w:sz w:val="24"/>
        </w:rPr>
        <w:t xml:space="preserve">Revision </w:t>
      </w:r>
      <w:r w:rsidR="00795C83" w:rsidRPr="006A1012">
        <w:rPr>
          <w:rFonts w:ascii="Arial" w:hAnsi="Arial" w:cs="Arial"/>
          <w:bCs/>
          <w:sz w:val="24"/>
        </w:rPr>
        <w:t>5.</w:t>
      </w:r>
      <w:r w:rsidR="00D71E69">
        <w:rPr>
          <w:rFonts w:ascii="Arial" w:hAnsi="Arial" w:cs="Arial"/>
          <w:bCs/>
          <w:sz w:val="24"/>
        </w:rPr>
        <w:t>7</w:t>
      </w:r>
    </w:p>
    <w:p w14:paraId="1B71E8AA" w14:textId="77777777" w:rsidR="00F15659" w:rsidRPr="00972178" w:rsidRDefault="00F15659" w:rsidP="00972178">
      <w:pPr>
        <w:pStyle w:val="Desc"/>
        <w:jc w:val="center"/>
        <w:rPr>
          <w:b/>
          <w:bCs/>
        </w:rPr>
      </w:pPr>
    </w:p>
    <w:p w14:paraId="7BF7929A" w14:textId="77777777" w:rsidR="00F15659" w:rsidRDefault="00F15659">
      <w:pPr>
        <w:jc w:val="center"/>
        <w:rPr>
          <w:b/>
          <w:sz w:val="36"/>
        </w:rPr>
        <w:sectPr w:rsidR="00F15659">
          <w:headerReference w:type="default" r:id="rId13"/>
          <w:footerReference w:type="default" r:id="rId14"/>
          <w:footnotePr>
            <w:numRestart w:val="eachPage"/>
          </w:footnotePr>
          <w:pgSz w:w="12240" w:h="15840"/>
          <w:pgMar w:top="1440" w:right="1440" w:bottom="-1440" w:left="1440" w:header="720" w:footer="720" w:gutter="0"/>
          <w:cols w:space="720"/>
        </w:sectPr>
      </w:pPr>
    </w:p>
    <w:p w14:paraId="63C01DC5" w14:textId="77777777" w:rsidR="00F15659" w:rsidRDefault="00F15659">
      <w:pPr>
        <w:ind w:left="900" w:right="-360"/>
        <w:rPr>
          <w:b/>
        </w:rPr>
      </w:pPr>
    </w:p>
    <w:p w14:paraId="5C430A46" w14:textId="77777777" w:rsidR="00D71CA2" w:rsidRPr="008F1AB1" w:rsidRDefault="00D71CA2" w:rsidP="008F1AB1">
      <w:pPr>
        <w:pStyle w:val="Heading-Sub2"/>
      </w:pPr>
      <w:r w:rsidRPr="008F1AB1">
        <w:t>NOTICE</w:t>
      </w:r>
    </w:p>
    <w:p w14:paraId="12EDF500" w14:textId="77777777"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5" w:history="1">
        <w:r w:rsidRPr="008F1AB1">
          <w:rPr>
            <w:rStyle w:val="Hyperlink"/>
          </w:rPr>
          <w:t>www.ivifoundation.org</w:t>
        </w:r>
      </w:hyperlink>
      <w:r w:rsidR="008433F7" w:rsidRPr="008F1AB1">
        <w:t>.</w:t>
      </w:r>
    </w:p>
    <w:p w14:paraId="4DDCC51C" w14:textId="77777777"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6" w:history="1">
        <w:r w:rsidRPr="008F1AB1">
          <w:rPr>
            <w:rStyle w:val="Hyperlink"/>
          </w:rPr>
          <w:t>www.ivifoundation.org</w:t>
        </w:r>
      </w:hyperlink>
      <w:r w:rsidRPr="008F1AB1">
        <w:t>.</w:t>
      </w:r>
    </w:p>
    <w:p w14:paraId="2982A149" w14:textId="77777777" w:rsidR="00D71CA2" w:rsidRPr="008F1AB1" w:rsidRDefault="00D71CA2" w:rsidP="008F1AB1">
      <w:pPr>
        <w:pStyle w:val="Heading-Sub2"/>
      </w:pPr>
      <w:r w:rsidRPr="008F1AB1">
        <w:t>Warranty</w:t>
      </w:r>
    </w:p>
    <w:p w14:paraId="13722665" w14:textId="77777777" w:rsidR="00D71CA2" w:rsidRPr="008F1AB1" w:rsidRDefault="00D71CA2" w:rsidP="008F1AB1">
      <w:pPr>
        <w:pStyle w:val="Body"/>
      </w:pPr>
      <w:r w:rsidRPr="008F1AB1">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D379F00" w14:textId="77777777" w:rsidR="00F15659" w:rsidRPr="008F1AB1" w:rsidRDefault="00F15659" w:rsidP="008F1AB1">
      <w:pPr>
        <w:pStyle w:val="Heading-Sub2"/>
      </w:pPr>
      <w:r w:rsidRPr="008F1AB1">
        <w:t>Trademarks</w:t>
      </w:r>
    </w:p>
    <w:p w14:paraId="79DB8037" w14:textId="77777777" w:rsidR="00F15659" w:rsidRPr="008F1AB1" w:rsidRDefault="00F15659" w:rsidP="008F1AB1">
      <w:pPr>
        <w:pStyle w:val="Body"/>
      </w:pPr>
      <w:r w:rsidRPr="008F1AB1">
        <w:t>Product and company names listed are trademarks or trade names of their respective companies.</w:t>
      </w:r>
    </w:p>
    <w:p w14:paraId="74D2A72D" w14:textId="77777777" w:rsidR="00F15659" w:rsidRPr="008F1AB1" w:rsidRDefault="00F15659" w:rsidP="008F1AB1">
      <w:pPr>
        <w:pStyle w:val="Body"/>
      </w:pPr>
      <w:r w:rsidRPr="008F1AB1">
        <w:t>No investigation has been made of common-law trademark rights in any work.</w:t>
      </w:r>
    </w:p>
    <w:p w14:paraId="50646A73" w14:textId="77777777" w:rsidR="00F15659" w:rsidRDefault="00F15659" w:rsidP="00BE7709">
      <w:pPr>
        <w:spacing w:before="40" w:after="40"/>
        <w:rPr>
          <w:b/>
          <w:sz w:val="28"/>
        </w:rPr>
      </w:pPr>
    </w:p>
    <w:p w14:paraId="3754966B" w14:textId="77777777" w:rsidR="00F15659" w:rsidRPr="005E736C" w:rsidRDefault="00F15659">
      <w:pPr>
        <w:ind w:left="360"/>
        <w:sectPr w:rsidR="00F15659" w:rsidRPr="005E736C">
          <w:headerReference w:type="even" r:id="rId17"/>
          <w:headerReference w:type="default" r:id="rId18"/>
          <w:footerReference w:type="even" r:id="rId19"/>
          <w:footerReference w:type="default" r:id="rId20"/>
          <w:footnotePr>
            <w:numRestart w:val="eachPage"/>
          </w:footnotePr>
          <w:pgSz w:w="12240" w:h="15840"/>
          <w:pgMar w:top="1440" w:right="1440" w:bottom="-1440" w:left="1440" w:header="720" w:footer="720" w:gutter="0"/>
          <w:cols w:space="720"/>
          <w:noEndnote/>
        </w:sectPr>
      </w:pPr>
    </w:p>
    <w:p w14:paraId="431B5C24" w14:textId="77777777" w:rsidR="00F15659" w:rsidRDefault="00F15659" w:rsidP="00AC1EBE">
      <w:pPr>
        <w:jc w:val="center"/>
        <w:outlineLvl w:val="0"/>
        <w:rPr>
          <w:b/>
          <w:sz w:val="36"/>
        </w:rPr>
      </w:pPr>
      <w:bookmarkStart w:id="0" w:name="TOC"/>
      <w:bookmarkEnd w:id="0"/>
      <w:r>
        <w:rPr>
          <w:b/>
          <w:sz w:val="36"/>
        </w:rPr>
        <w:lastRenderedPageBreak/>
        <w:t>Table of Contents</w:t>
      </w:r>
    </w:p>
    <w:p w14:paraId="0BAA9FAE" w14:textId="77777777" w:rsidR="006469AA" w:rsidRDefault="00AC2B38">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14:paraId="2BBC9E72"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006469AA" w:rsidRPr="006140B1">
          <w:rPr>
            <w:rStyle w:val="Hyperlink"/>
            <w:rFonts w:ascii="Times" w:hAnsi="Times"/>
            <w:noProof/>
          </w:rPr>
          <w:t>Section 2:</w:t>
        </w:r>
        <w:r w:rsidR="006469AA">
          <w:rPr>
            <w:rFonts w:asciiTheme="minorHAnsi" w:eastAsiaTheme="minorEastAsia" w:hAnsiTheme="minorHAnsi" w:cstheme="minorBidi"/>
            <w:b w:val="0"/>
            <w:noProof/>
            <w:sz w:val="22"/>
            <w:szCs w:val="22"/>
          </w:rPr>
          <w:tab/>
        </w:r>
        <w:r w:rsidR="006469AA" w:rsidRPr="006140B1">
          <w:rPr>
            <w:rStyle w:val="Hyperlink"/>
            <w:noProof/>
          </w:rPr>
          <w:t>Overview of VISA.NET I/O Library Specification</w:t>
        </w:r>
        <w:r w:rsidR="006469AA">
          <w:rPr>
            <w:noProof/>
            <w:webHidden/>
          </w:rPr>
          <w:tab/>
        </w:r>
        <w:r w:rsidR="00AC2B38">
          <w:rPr>
            <w:noProof/>
            <w:webHidden/>
          </w:rPr>
          <w:fldChar w:fldCharType="begin" w:fldLock="1"/>
        </w:r>
        <w:r w:rsidR="006469AA">
          <w:rPr>
            <w:noProof/>
            <w:webHidden/>
          </w:rPr>
          <w:instrText xml:space="preserve"> PAGEREF _Toc411597949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E1732C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006469AA" w:rsidRPr="006140B1">
          <w:rPr>
            <w:rStyle w:val="Hyperlink"/>
            <w:rFonts w:ascii="Times" w:hAnsi="Times"/>
            <w:noProof/>
          </w:rPr>
          <w:t>2.1.</w:t>
        </w:r>
        <w:r w:rsidR="006469AA">
          <w:rPr>
            <w:rFonts w:asciiTheme="minorHAnsi" w:eastAsiaTheme="minorEastAsia" w:hAnsiTheme="minorHAnsi" w:cstheme="minorBidi"/>
            <w:noProof/>
            <w:sz w:val="22"/>
            <w:szCs w:val="22"/>
          </w:rPr>
          <w:tab/>
        </w:r>
        <w:r w:rsidR="006469AA" w:rsidRPr="006140B1">
          <w:rPr>
            <w:rStyle w:val="Hyperlink"/>
            <w:noProof/>
          </w:rPr>
          <w:t>Objectives of This Specification</w:t>
        </w:r>
        <w:r w:rsidR="006469AA">
          <w:rPr>
            <w:noProof/>
            <w:webHidden/>
          </w:rPr>
          <w:tab/>
        </w:r>
        <w:r w:rsidR="00AC2B38">
          <w:rPr>
            <w:noProof/>
            <w:webHidden/>
          </w:rPr>
          <w:fldChar w:fldCharType="begin" w:fldLock="1"/>
        </w:r>
        <w:r w:rsidR="006469AA">
          <w:rPr>
            <w:noProof/>
            <w:webHidden/>
          </w:rPr>
          <w:instrText xml:space="preserve"> PAGEREF _Toc411597950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B042BC6"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006469AA" w:rsidRPr="006140B1">
          <w:rPr>
            <w:rStyle w:val="Hyperlink"/>
            <w:rFonts w:ascii="Times" w:hAnsi="Times"/>
            <w:noProof/>
          </w:rPr>
          <w:t>2.2.</w:t>
        </w:r>
        <w:r w:rsidR="006469AA">
          <w:rPr>
            <w:rFonts w:asciiTheme="minorHAnsi" w:eastAsiaTheme="minorEastAsia" w:hAnsiTheme="minorHAnsi" w:cstheme="minorBidi"/>
            <w:noProof/>
            <w:sz w:val="22"/>
            <w:szCs w:val="22"/>
          </w:rPr>
          <w:tab/>
        </w:r>
        <w:r w:rsidR="006469AA" w:rsidRPr="006140B1">
          <w:rPr>
            <w:rStyle w:val="Hyperlink"/>
            <w:noProof/>
          </w:rPr>
          <w:t>Audience for This Specification</w:t>
        </w:r>
        <w:r w:rsidR="006469AA">
          <w:rPr>
            <w:noProof/>
            <w:webHidden/>
          </w:rPr>
          <w:tab/>
        </w:r>
        <w:r w:rsidR="00AC2B38">
          <w:rPr>
            <w:noProof/>
            <w:webHidden/>
          </w:rPr>
          <w:fldChar w:fldCharType="begin" w:fldLock="1"/>
        </w:r>
        <w:r w:rsidR="006469AA">
          <w:rPr>
            <w:noProof/>
            <w:webHidden/>
          </w:rPr>
          <w:instrText xml:space="preserve"> PAGEREF _Toc411597951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A10345A"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006469AA" w:rsidRPr="006140B1">
          <w:rPr>
            <w:rStyle w:val="Hyperlink"/>
            <w:rFonts w:ascii="Times" w:hAnsi="Times"/>
            <w:noProof/>
          </w:rPr>
          <w:t>2.3.</w:t>
        </w:r>
        <w:r w:rsidR="006469AA">
          <w:rPr>
            <w:rFonts w:asciiTheme="minorHAnsi" w:eastAsiaTheme="minorEastAsia" w:hAnsiTheme="minorHAnsi" w:cstheme="minorBidi"/>
            <w:noProof/>
            <w:sz w:val="22"/>
            <w:szCs w:val="22"/>
          </w:rPr>
          <w:tab/>
        </w:r>
        <w:r w:rsidR="006469AA" w:rsidRPr="006140B1">
          <w:rPr>
            <w:rStyle w:val="Hyperlink"/>
            <w:noProof/>
          </w:rPr>
          <w:t>Scope and Organization of This Specification</w:t>
        </w:r>
        <w:r w:rsidR="006469AA">
          <w:rPr>
            <w:noProof/>
            <w:webHidden/>
          </w:rPr>
          <w:tab/>
        </w:r>
        <w:r w:rsidR="00AC2B38">
          <w:rPr>
            <w:noProof/>
            <w:webHidden/>
          </w:rPr>
          <w:fldChar w:fldCharType="begin" w:fldLock="1"/>
        </w:r>
        <w:r w:rsidR="006469AA">
          <w:rPr>
            <w:noProof/>
            <w:webHidden/>
          </w:rPr>
          <w:instrText xml:space="preserve"> PAGEREF _Toc411597952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AB55056"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006469AA" w:rsidRPr="006140B1">
          <w:rPr>
            <w:rStyle w:val="Hyperlink"/>
            <w:rFonts w:ascii="Times" w:hAnsi="Times"/>
            <w:noProof/>
          </w:rPr>
          <w:t>2.4.</w:t>
        </w:r>
        <w:r w:rsidR="006469AA">
          <w:rPr>
            <w:rFonts w:asciiTheme="minorHAnsi" w:eastAsiaTheme="minorEastAsia" w:hAnsiTheme="minorHAnsi" w:cstheme="minorBidi"/>
            <w:noProof/>
            <w:sz w:val="22"/>
            <w:szCs w:val="22"/>
          </w:rPr>
          <w:tab/>
        </w:r>
        <w:r w:rsidR="006469AA" w:rsidRPr="006140B1">
          <w:rPr>
            <w:rStyle w:val="Hyperlink"/>
            <w:noProof/>
          </w:rPr>
          <w:t>Application of This Specification</w:t>
        </w:r>
        <w:r w:rsidR="006469AA">
          <w:rPr>
            <w:noProof/>
            <w:webHidden/>
          </w:rPr>
          <w:tab/>
        </w:r>
        <w:r w:rsidR="00AC2B38">
          <w:rPr>
            <w:noProof/>
            <w:webHidden/>
          </w:rPr>
          <w:fldChar w:fldCharType="begin" w:fldLock="1"/>
        </w:r>
        <w:r w:rsidR="006469AA">
          <w:rPr>
            <w:noProof/>
            <w:webHidden/>
          </w:rPr>
          <w:instrText xml:space="preserve"> PAGEREF _Toc411597953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D7E5CF"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006469AA" w:rsidRPr="006140B1">
          <w:rPr>
            <w:rStyle w:val="Hyperlink"/>
            <w:rFonts w:ascii="Times" w:hAnsi="Times"/>
            <w:noProof/>
          </w:rPr>
          <w:t>2.5.</w:t>
        </w:r>
        <w:r w:rsidR="006469AA">
          <w:rPr>
            <w:rFonts w:asciiTheme="minorHAnsi" w:eastAsiaTheme="minorEastAsia" w:hAnsiTheme="minorHAnsi" w:cstheme="minorBidi"/>
            <w:noProof/>
            <w:sz w:val="22"/>
            <w:szCs w:val="22"/>
          </w:rPr>
          <w:tab/>
        </w:r>
        <w:r w:rsidR="006469AA" w:rsidRPr="006140B1">
          <w:rPr>
            <w:rStyle w:val="Hyperlink"/>
            <w:noProof/>
          </w:rPr>
          <w:t>References</w:t>
        </w:r>
        <w:r w:rsidR="006469AA">
          <w:rPr>
            <w:noProof/>
            <w:webHidden/>
          </w:rPr>
          <w:tab/>
        </w:r>
        <w:r w:rsidR="00AC2B38">
          <w:rPr>
            <w:noProof/>
            <w:webHidden/>
          </w:rPr>
          <w:fldChar w:fldCharType="begin" w:fldLock="1"/>
        </w:r>
        <w:r w:rsidR="006469AA">
          <w:rPr>
            <w:noProof/>
            <w:webHidden/>
          </w:rPr>
          <w:instrText xml:space="preserve"> PAGEREF _Toc411597954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D9805A0"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006469AA" w:rsidRPr="006140B1">
          <w:rPr>
            <w:rStyle w:val="Hyperlink"/>
            <w:rFonts w:ascii="Times" w:hAnsi="Times"/>
            <w:noProof/>
          </w:rPr>
          <w:t>2.6.</w:t>
        </w:r>
        <w:r w:rsidR="006469AA">
          <w:rPr>
            <w:rFonts w:asciiTheme="minorHAnsi" w:eastAsiaTheme="minorEastAsia" w:hAnsiTheme="minorHAnsi" w:cstheme="minorBidi"/>
            <w:noProof/>
            <w:sz w:val="22"/>
            <w:szCs w:val="22"/>
          </w:rPr>
          <w:tab/>
        </w:r>
        <w:r w:rsidR="006469AA" w:rsidRPr="006140B1">
          <w:rPr>
            <w:rStyle w:val="Hyperlink"/>
            <w:noProof/>
          </w:rPr>
          <w:t>Definition of Terms and Acronyms</w:t>
        </w:r>
        <w:r w:rsidR="006469AA">
          <w:rPr>
            <w:noProof/>
            <w:webHidden/>
          </w:rPr>
          <w:tab/>
        </w:r>
        <w:r w:rsidR="00AC2B38">
          <w:rPr>
            <w:noProof/>
            <w:webHidden/>
          </w:rPr>
          <w:fldChar w:fldCharType="begin" w:fldLock="1"/>
        </w:r>
        <w:r w:rsidR="006469AA">
          <w:rPr>
            <w:noProof/>
            <w:webHidden/>
          </w:rPr>
          <w:instrText xml:space="preserve"> PAGEREF _Toc411597955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6C1C9347"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006469AA" w:rsidRPr="006140B1">
          <w:rPr>
            <w:rStyle w:val="Hyperlink"/>
            <w:rFonts w:ascii="Times" w:hAnsi="Times"/>
            <w:noProof/>
          </w:rPr>
          <w:t>2.7.</w:t>
        </w:r>
        <w:r w:rsidR="006469AA">
          <w:rPr>
            <w:rFonts w:asciiTheme="minorHAnsi" w:eastAsiaTheme="minorEastAsia" w:hAnsiTheme="minorHAnsi" w:cstheme="minorBidi"/>
            <w:noProof/>
            <w:sz w:val="22"/>
            <w:szCs w:val="22"/>
          </w:rPr>
          <w:tab/>
        </w:r>
        <w:r w:rsidR="006469AA" w:rsidRPr="006140B1">
          <w:rPr>
            <w:rStyle w:val="Hyperlink"/>
            <w:noProof/>
          </w:rPr>
          <w:t>Conventions</w:t>
        </w:r>
        <w:r w:rsidR="006469AA">
          <w:rPr>
            <w:noProof/>
            <w:webHidden/>
          </w:rPr>
          <w:tab/>
        </w:r>
        <w:r w:rsidR="00AC2B38">
          <w:rPr>
            <w:noProof/>
            <w:webHidden/>
          </w:rPr>
          <w:fldChar w:fldCharType="begin" w:fldLock="1"/>
        </w:r>
        <w:r w:rsidR="006469AA">
          <w:rPr>
            <w:noProof/>
            <w:webHidden/>
          </w:rPr>
          <w:instrText xml:space="preserve"> PAGEREF _Toc411597956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1F4B07ED"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006469AA" w:rsidRPr="006140B1">
          <w:rPr>
            <w:rStyle w:val="Hyperlink"/>
            <w:rFonts w:ascii="Times" w:hAnsi="Times"/>
            <w:noProof/>
          </w:rPr>
          <w:t>Section 3:</w:t>
        </w:r>
        <w:r w:rsidR="006469AA">
          <w:rPr>
            <w:rFonts w:asciiTheme="minorHAnsi" w:eastAsiaTheme="minorEastAsia" w:hAnsiTheme="minorHAnsi" w:cstheme="minorBidi"/>
            <w:b w:val="0"/>
            <w:noProof/>
            <w:sz w:val="22"/>
            <w:szCs w:val="22"/>
          </w:rPr>
          <w:tab/>
        </w:r>
        <w:r w:rsidR="006469AA" w:rsidRPr="006140B1">
          <w:rPr>
            <w:rStyle w:val="Hyperlink"/>
            <w:noProof/>
          </w:rPr>
          <w:t>VISA.NET Infrastructure</w:t>
        </w:r>
        <w:r w:rsidR="006469AA">
          <w:rPr>
            <w:noProof/>
            <w:webHidden/>
          </w:rPr>
          <w:tab/>
        </w:r>
        <w:r w:rsidR="00AC2B38">
          <w:rPr>
            <w:noProof/>
            <w:webHidden/>
          </w:rPr>
          <w:fldChar w:fldCharType="begin" w:fldLock="1"/>
        </w:r>
        <w:r w:rsidR="006469AA">
          <w:rPr>
            <w:noProof/>
            <w:webHidden/>
          </w:rPr>
          <w:instrText xml:space="preserve"> PAGEREF _Toc411597957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7BCFC3"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006469AA" w:rsidRPr="006140B1">
          <w:rPr>
            <w:rStyle w:val="Hyperlink"/>
            <w:rFonts w:ascii="Times" w:hAnsi="Times"/>
            <w:noProof/>
          </w:rPr>
          <w:t>3.1.</w:t>
        </w:r>
        <w:r w:rsidR="006469AA">
          <w:rPr>
            <w:rFonts w:asciiTheme="minorHAnsi" w:eastAsiaTheme="minorEastAsia" w:hAnsiTheme="minorHAnsi" w:cstheme="minorBidi"/>
            <w:noProof/>
            <w:sz w:val="22"/>
            <w:szCs w:val="22"/>
          </w:rPr>
          <w:tab/>
        </w:r>
        <w:r w:rsidR="006469AA" w:rsidRPr="006140B1">
          <w:rPr>
            <w:rStyle w:val="Hyperlink"/>
            <w:noProof/>
          </w:rPr>
          <w:t>Target Operating Systems</w:t>
        </w:r>
        <w:r w:rsidR="006469AA">
          <w:rPr>
            <w:noProof/>
            <w:webHidden/>
          </w:rPr>
          <w:tab/>
        </w:r>
        <w:r w:rsidR="00AC2B38">
          <w:rPr>
            <w:noProof/>
            <w:webHidden/>
          </w:rPr>
          <w:fldChar w:fldCharType="begin" w:fldLock="1"/>
        </w:r>
        <w:r w:rsidR="006469AA">
          <w:rPr>
            <w:noProof/>
            <w:webHidden/>
          </w:rPr>
          <w:instrText xml:space="preserve"> PAGEREF _Toc411597958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4DE3C50"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006469AA" w:rsidRPr="006140B1">
          <w:rPr>
            <w:rStyle w:val="Hyperlink"/>
            <w:rFonts w:ascii="Times" w:hAnsi="Times"/>
            <w:noProof/>
          </w:rPr>
          <w:t>3.2.</w:t>
        </w:r>
        <w:r w:rsidR="006469AA">
          <w:rPr>
            <w:rFonts w:asciiTheme="minorHAnsi" w:eastAsiaTheme="minorEastAsia" w:hAnsiTheme="minorHAnsi" w:cstheme="minorBidi"/>
            <w:noProof/>
            <w:sz w:val="22"/>
            <w:szCs w:val="22"/>
          </w:rPr>
          <w:tab/>
        </w:r>
        <w:r w:rsidR="006469AA" w:rsidRPr="006140B1">
          <w:rPr>
            <w:rStyle w:val="Hyperlink"/>
            <w:noProof/>
          </w:rPr>
          <w:t>Target Languages and Application Development Environments</w:t>
        </w:r>
        <w:r w:rsidR="006469AA">
          <w:rPr>
            <w:noProof/>
            <w:webHidden/>
          </w:rPr>
          <w:tab/>
        </w:r>
        <w:r w:rsidR="00AC2B38">
          <w:rPr>
            <w:noProof/>
            <w:webHidden/>
          </w:rPr>
          <w:fldChar w:fldCharType="begin" w:fldLock="1"/>
        </w:r>
        <w:r w:rsidR="006469AA">
          <w:rPr>
            <w:noProof/>
            <w:webHidden/>
          </w:rPr>
          <w:instrText xml:space="preserve"> PAGEREF _Toc411597959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6CBCA60C"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006469AA" w:rsidRPr="006140B1">
          <w:rPr>
            <w:rStyle w:val="Hyperlink"/>
            <w:rFonts w:ascii="Times" w:hAnsi="Times"/>
            <w:noProof/>
          </w:rPr>
          <w:t>3.3.</w:t>
        </w:r>
        <w:r w:rsidR="006469AA">
          <w:rPr>
            <w:rFonts w:asciiTheme="minorHAnsi" w:eastAsiaTheme="minorEastAsia" w:hAnsiTheme="minorHAnsi" w:cstheme="minorBidi"/>
            <w:noProof/>
            <w:sz w:val="22"/>
            <w:szCs w:val="22"/>
          </w:rPr>
          <w:tab/>
        </w:r>
        <w:r w:rsidR="006469AA" w:rsidRPr="006140B1">
          <w:rPr>
            <w:rStyle w:val="Hyperlink"/>
            <w:noProof/>
          </w:rPr>
          <w:t>Namespace Requirements</w:t>
        </w:r>
        <w:r w:rsidR="006469AA">
          <w:rPr>
            <w:noProof/>
            <w:webHidden/>
          </w:rPr>
          <w:tab/>
        </w:r>
        <w:r w:rsidR="00AC2B38">
          <w:rPr>
            <w:noProof/>
            <w:webHidden/>
          </w:rPr>
          <w:fldChar w:fldCharType="begin" w:fldLock="1"/>
        </w:r>
        <w:r w:rsidR="006469AA">
          <w:rPr>
            <w:noProof/>
            <w:webHidden/>
          </w:rPr>
          <w:instrText xml:space="preserve"> PAGEREF _Toc411597960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C3B0429"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006469AA" w:rsidRPr="006140B1">
          <w:rPr>
            <w:rStyle w:val="Hyperlink"/>
            <w:rFonts w:ascii="Times" w:hAnsi="Times"/>
            <w:noProof/>
          </w:rPr>
          <w:t>3.4.</w:t>
        </w:r>
        <w:r w:rsidR="006469AA">
          <w:rPr>
            <w:rFonts w:asciiTheme="minorHAnsi" w:eastAsiaTheme="minorEastAsia" w:hAnsiTheme="minorHAnsi" w:cstheme="minorBidi"/>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_Toc411597961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F1B5EA8"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006469AA" w:rsidRPr="006140B1">
          <w:rPr>
            <w:rStyle w:val="Hyperlink"/>
            <w:rFonts w:ascii="Times" w:hAnsi="Times"/>
            <w:noProof/>
          </w:rPr>
          <w:t>3.4.1.</w:t>
        </w:r>
        <w:r w:rsidR="006469AA">
          <w:rPr>
            <w:rFonts w:asciiTheme="minorHAnsi" w:eastAsiaTheme="minorEastAsia" w:hAnsiTheme="minorHAnsi" w:cstheme="minorBidi"/>
            <w:noProof/>
            <w:sz w:val="22"/>
            <w:szCs w:val="22"/>
          </w:rPr>
          <w:tab/>
        </w:r>
        <w:r w:rsidR="006469AA" w:rsidRPr="006140B1">
          <w:rPr>
            <w:rStyle w:val="Hyperlink"/>
            <w:noProof/>
          </w:rPr>
          <w:t>Enumerations</w:t>
        </w:r>
        <w:r w:rsidR="006469AA">
          <w:rPr>
            <w:noProof/>
            <w:webHidden/>
          </w:rPr>
          <w:tab/>
        </w:r>
        <w:r w:rsidR="00AC2B38">
          <w:rPr>
            <w:noProof/>
            <w:webHidden/>
          </w:rPr>
          <w:fldChar w:fldCharType="begin" w:fldLock="1"/>
        </w:r>
        <w:r w:rsidR="006469AA">
          <w:rPr>
            <w:noProof/>
            <w:webHidden/>
          </w:rPr>
          <w:instrText xml:space="preserve"> PAGEREF _Toc411597962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80B0AA0"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006469AA" w:rsidRPr="006140B1">
          <w:rPr>
            <w:rStyle w:val="Hyperlink"/>
            <w:rFonts w:ascii="Times" w:hAnsi="Times"/>
            <w:noProof/>
          </w:rPr>
          <w:t>3.4.2.</w:t>
        </w:r>
        <w:r w:rsidR="006469AA">
          <w:rPr>
            <w:rFonts w:asciiTheme="minorHAnsi" w:eastAsiaTheme="minorEastAsia" w:hAnsiTheme="minorHAnsi" w:cstheme="minorBidi"/>
            <w:noProof/>
            <w:sz w:val="22"/>
            <w:szCs w:val="22"/>
          </w:rPr>
          <w:tab/>
        </w:r>
        <w:r w:rsidR="006469AA" w:rsidRPr="006140B1">
          <w:rPr>
            <w:rStyle w:val="Hyperlink"/>
            <w:noProof/>
          </w:rPr>
          <w:t>Exceptions</w:t>
        </w:r>
        <w:r w:rsidR="006469AA">
          <w:rPr>
            <w:noProof/>
            <w:webHidden/>
          </w:rPr>
          <w:tab/>
        </w:r>
        <w:r w:rsidR="00AC2B38">
          <w:rPr>
            <w:noProof/>
            <w:webHidden/>
          </w:rPr>
          <w:fldChar w:fldCharType="begin" w:fldLock="1"/>
        </w:r>
        <w:r w:rsidR="006469AA">
          <w:rPr>
            <w:noProof/>
            <w:webHidden/>
          </w:rPr>
          <w:instrText xml:space="preserve"> PAGEREF _Toc411597963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5AA393C9"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006469AA" w:rsidRPr="006140B1">
          <w:rPr>
            <w:rStyle w:val="Hyperlink"/>
            <w:rFonts w:ascii="Times" w:hAnsi="Times"/>
            <w:noProof/>
          </w:rPr>
          <w:t>3.5.</w:t>
        </w:r>
        <w:r w:rsidR="006469AA">
          <w:rPr>
            <w:rFonts w:asciiTheme="minorHAnsi" w:eastAsiaTheme="minorEastAsia" w:hAnsiTheme="minorHAnsi" w:cstheme="minorBidi"/>
            <w:noProof/>
            <w:sz w:val="22"/>
            <w:szCs w:val="22"/>
          </w:rPr>
          <w:tab/>
        </w:r>
        <w:r w:rsidR="006469AA" w:rsidRPr="006140B1">
          <w:rPr>
            <w:rStyle w:val="Hyperlink"/>
            <w:noProof/>
          </w:rPr>
          <w:t>VISA.NET Events and Asynchronous I/O</w:t>
        </w:r>
        <w:r w:rsidR="006469AA">
          <w:rPr>
            <w:noProof/>
            <w:webHidden/>
          </w:rPr>
          <w:tab/>
        </w:r>
        <w:r w:rsidR="00AC2B38">
          <w:rPr>
            <w:noProof/>
            <w:webHidden/>
          </w:rPr>
          <w:fldChar w:fldCharType="begin" w:fldLock="1"/>
        </w:r>
        <w:r w:rsidR="006469AA">
          <w:rPr>
            <w:noProof/>
            <w:webHidden/>
          </w:rPr>
          <w:instrText xml:space="preserve"> PAGEREF _Toc411597964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50696301"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006469AA" w:rsidRPr="006140B1">
          <w:rPr>
            <w:rStyle w:val="Hyperlink"/>
            <w:rFonts w:ascii="Times" w:hAnsi="Times"/>
            <w:noProof/>
          </w:rPr>
          <w:t>3.5.1.</w:t>
        </w:r>
        <w:r w:rsidR="006469AA">
          <w:rPr>
            <w:rFonts w:asciiTheme="minorHAnsi" w:eastAsiaTheme="minorEastAsia" w:hAnsiTheme="minorHAnsi" w:cstheme="minorBidi"/>
            <w:noProof/>
            <w:sz w:val="22"/>
            <w:szCs w:val="22"/>
          </w:rPr>
          <w:tab/>
        </w:r>
        <w:r w:rsidR="006469AA" w:rsidRPr="006140B1">
          <w:rPr>
            <w:rStyle w:val="Hyperlink"/>
            <w:noProof/>
          </w:rPr>
          <w:t>Hardware Events</w:t>
        </w:r>
        <w:r w:rsidR="006469AA">
          <w:rPr>
            <w:noProof/>
            <w:webHidden/>
          </w:rPr>
          <w:tab/>
        </w:r>
        <w:r w:rsidR="00AC2B38">
          <w:rPr>
            <w:noProof/>
            <w:webHidden/>
          </w:rPr>
          <w:fldChar w:fldCharType="begin" w:fldLock="1"/>
        </w:r>
        <w:r w:rsidR="006469AA">
          <w:rPr>
            <w:noProof/>
            <w:webHidden/>
          </w:rPr>
          <w:instrText xml:space="preserve"> PAGEREF _Toc411597965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76080729"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006469AA" w:rsidRPr="006140B1">
          <w:rPr>
            <w:rStyle w:val="Hyperlink"/>
            <w:rFonts w:ascii="Times" w:hAnsi="Times"/>
            <w:noProof/>
          </w:rPr>
          <w:t>3.5.2.</w:t>
        </w:r>
        <w:r w:rsidR="006469AA">
          <w:rPr>
            <w:rFonts w:asciiTheme="minorHAnsi" w:eastAsiaTheme="minorEastAsia" w:hAnsiTheme="minorHAnsi" w:cstheme="minorBidi"/>
            <w:noProof/>
            <w:sz w:val="22"/>
            <w:szCs w:val="22"/>
          </w:rPr>
          <w:tab/>
        </w:r>
        <w:r w:rsidR="006469AA" w:rsidRPr="006140B1">
          <w:rPr>
            <w:rStyle w:val="Hyperlink"/>
            <w:noProof/>
          </w:rPr>
          <w:t>Asyncronous I/O</w:t>
        </w:r>
        <w:r w:rsidR="006469AA">
          <w:rPr>
            <w:noProof/>
            <w:webHidden/>
          </w:rPr>
          <w:tab/>
        </w:r>
        <w:r w:rsidR="00AC2B38">
          <w:rPr>
            <w:noProof/>
            <w:webHidden/>
          </w:rPr>
          <w:fldChar w:fldCharType="begin" w:fldLock="1"/>
        </w:r>
        <w:r w:rsidR="006469AA">
          <w:rPr>
            <w:noProof/>
            <w:webHidden/>
          </w:rPr>
          <w:instrText xml:space="preserve"> PAGEREF _Toc411597966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D079C0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006469AA" w:rsidRPr="006140B1">
          <w:rPr>
            <w:rStyle w:val="Hyperlink"/>
            <w:rFonts w:ascii="Times" w:hAnsi="Times"/>
            <w:noProof/>
          </w:rPr>
          <w:t>3.6.</w:t>
        </w:r>
        <w:r w:rsidR="006469AA">
          <w:rPr>
            <w:rFonts w:asciiTheme="minorHAnsi" w:eastAsiaTheme="minorEastAsia" w:hAnsiTheme="minorHAnsi" w:cstheme="minorBidi"/>
            <w:noProof/>
            <w:sz w:val="22"/>
            <w:szCs w:val="22"/>
          </w:rPr>
          <w:tab/>
        </w:r>
        <w:r w:rsidR="006469AA" w:rsidRPr="006140B1">
          <w:rPr>
            <w:rStyle w:val="Hyperlink"/>
            <w:noProof/>
          </w:rPr>
          <w:t>VISA.NET Interfaces</w:t>
        </w:r>
        <w:r w:rsidR="006469AA">
          <w:rPr>
            <w:noProof/>
            <w:webHidden/>
          </w:rPr>
          <w:tab/>
        </w:r>
        <w:r w:rsidR="00AC2B38">
          <w:rPr>
            <w:noProof/>
            <w:webHidden/>
          </w:rPr>
          <w:fldChar w:fldCharType="begin" w:fldLock="1"/>
        </w:r>
        <w:r w:rsidR="006469AA">
          <w:rPr>
            <w:noProof/>
            <w:webHidden/>
          </w:rPr>
          <w:instrText xml:space="preserve"> PAGEREF _Toc411597967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7F9237E"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006469AA" w:rsidRPr="006140B1">
          <w:rPr>
            <w:rStyle w:val="Hyperlink"/>
            <w:rFonts w:ascii="Times" w:hAnsi="Times"/>
            <w:noProof/>
          </w:rPr>
          <w:t>3.7.</w:t>
        </w:r>
        <w:r w:rsidR="006469AA">
          <w:rPr>
            <w:rFonts w:asciiTheme="minorHAnsi" w:eastAsiaTheme="minorEastAsia" w:hAnsiTheme="minorHAnsi" w:cstheme="minorBidi"/>
            <w:noProof/>
            <w:sz w:val="22"/>
            <w:szCs w:val="22"/>
          </w:rPr>
          <w:tab/>
        </w:r>
        <w:r w:rsidR="006469AA" w:rsidRPr="006140B1">
          <w:rPr>
            <w:rStyle w:val="Hyperlink"/>
            <w:noProof/>
          </w:rPr>
          <w:t>Initializing a VISA.NET Session</w:t>
        </w:r>
        <w:r w:rsidR="006469AA">
          <w:rPr>
            <w:noProof/>
            <w:webHidden/>
          </w:rPr>
          <w:tab/>
        </w:r>
        <w:r w:rsidR="00AC2B38">
          <w:rPr>
            <w:noProof/>
            <w:webHidden/>
          </w:rPr>
          <w:fldChar w:fldCharType="begin" w:fldLock="1"/>
        </w:r>
        <w:r w:rsidR="006469AA">
          <w:rPr>
            <w:noProof/>
            <w:webHidden/>
          </w:rPr>
          <w:instrText xml:space="preserve"> PAGEREF _Toc411597968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4BD34AAD"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006469AA" w:rsidRPr="006140B1">
          <w:rPr>
            <w:rStyle w:val="Hyperlink"/>
            <w:rFonts w:ascii="Times" w:hAnsi="Times"/>
            <w:noProof/>
          </w:rPr>
          <w:t>3.7.1.</w:t>
        </w:r>
        <w:r w:rsidR="006469AA">
          <w:rPr>
            <w:rFonts w:asciiTheme="minorHAnsi" w:eastAsiaTheme="minorEastAsia" w:hAnsiTheme="minorHAnsi" w:cstheme="minorBidi"/>
            <w:noProof/>
            <w:sz w:val="22"/>
            <w:szCs w:val="22"/>
          </w:rPr>
          <w:tab/>
        </w:r>
        <w:r w:rsidR="006469AA" w:rsidRPr="006140B1">
          <w:rPr>
            <w:rStyle w:val="Hyperlink"/>
            <w:noProof/>
          </w:rPr>
          <w:t>The VISA.NET Global Resource Manager</w:t>
        </w:r>
        <w:r w:rsidR="006469AA">
          <w:rPr>
            <w:noProof/>
            <w:webHidden/>
          </w:rPr>
          <w:tab/>
        </w:r>
        <w:r w:rsidR="00AC2B38">
          <w:rPr>
            <w:noProof/>
            <w:webHidden/>
          </w:rPr>
          <w:fldChar w:fldCharType="begin" w:fldLock="1"/>
        </w:r>
        <w:r w:rsidR="006469AA">
          <w:rPr>
            <w:noProof/>
            <w:webHidden/>
          </w:rPr>
          <w:instrText xml:space="preserve"> PAGEREF _Toc411597969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E4A7A4"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006469AA" w:rsidRPr="006140B1">
          <w:rPr>
            <w:rStyle w:val="Hyperlink"/>
            <w:rFonts w:ascii="Times" w:hAnsi="Times"/>
            <w:noProof/>
          </w:rPr>
          <w:t>3.7.2.</w:t>
        </w:r>
        <w:r w:rsidR="006469AA">
          <w:rPr>
            <w:rFonts w:asciiTheme="minorHAnsi" w:eastAsiaTheme="minorEastAsia" w:hAnsiTheme="minorHAnsi" w:cstheme="minorBidi"/>
            <w:noProof/>
            <w:sz w:val="22"/>
            <w:szCs w:val="22"/>
          </w:rPr>
          <w:tab/>
        </w:r>
        <w:r w:rsidR="006469AA" w:rsidRPr="006140B1">
          <w:rPr>
            <w:rStyle w:val="Hyperlink"/>
            <w:noProof/>
          </w:rPr>
          <w:t>Vendor Specific Resource Managers</w:t>
        </w:r>
        <w:r w:rsidR="006469AA">
          <w:rPr>
            <w:noProof/>
            <w:webHidden/>
          </w:rPr>
          <w:tab/>
        </w:r>
        <w:r w:rsidR="00AC2B38">
          <w:rPr>
            <w:noProof/>
            <w:webHidden/>
          </w:rPr>
          <w:fldChar w:fldCharType="begin" w:fldLock="1"/>
        </w:r>
        <w:r w:rsidR="006469AA">
          <w:rPr>
            <w:noProof/>
            <w:webHidden/>
          </w:rPr>
          <w:instrText xml:space="preserve"> PAGEREF _Toc411597970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5FFFB6B"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006469AA" w:rsidRPr="006140B1">
          <w:rPr>
            <w:rStyle w:val="Hyperlink"/>
            <w:rFonts w:ascii="Times" w:hAnsi="Times"/>
            <w:noProof/>
          </w:rPr>
          <w:t>3.7.3.</w:t>
        </w:r>
        <w:r w:rsidR="006469AA">
          <w:rPr>
            <w:rFonts w:asciiTheme="minorHAnsi" w:eastAsiaTheme="minorEastAsia" w:hAnsiTheme="minorHAnsi" w:cstheme="minorBidi"/>
            <w:noProof/>
            <w:sz w:val="22"/>
            <w:szCs w:val="22"/>
          </w:rPr>
          <w:tab/>
        </w:r>
        <w:r w:rsidR="006469AA" w:rsidRPr="006140B1">
          <w:rPr>
            <w:rStyle w:val="Hyperlink"/>
            <w:noProof/>
          </w:rPr>
          <w:t>Session Constructors</w:t>
        </w:r>
        <w:r w:rsidR="006469AA">
          <w:rPr>
            <w:noProof/>
            <w:webHidden/>
          </w:rPr>
          <w:tab/>
        </w:r>
        <w:r w:rsidR="00AC2B38">
          <w:rPr>
            <w:noProof/>
            <w:webHidden/>
          </w:rPr>
          <w:fldChar w:fldCharType="begin" w:fldLock="1"/>
        </w:r>
        <w:r w:rsidR="006469AA">
          <w:rPr>
            <w:noProof/>
            <w:webHidden/>
          </w:rPr>
          <w:instrText xml:space="preserve"> PAGEREF _Toc411597971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85D2497"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006469AA" w:rsidRPr="006140B1">
          <w:rPr>
            <w:rStyle w:val="Hyperlink"/>
            <w:rFonts w:ascii="Times" w:hAnsi="Times"/>
            <w:noProof/>
          </w:rPr>
          <w:t>3.8.</w:t>
        </w:r>
        <w:r w:rsidR="006469AA">
          <w:rPr>
            <w:rFonts w:asciiTheme="minorHAnsi" w:eastAsiaTheme="minorEastAsia" w:hAnsiTheme="minorHAnsi" w:cstheme="minorBidi"/>
            <w:noProof/>
            <w:sz w:val="22"/>
            <w:szCs w:val="22"/>
          </w:rPr>
          <w:tab/>
        </w:r>
        <w:r w:rsidR="006469AA" w:rsidRPr="006140B1">
          <w:rPr>
            <w:rStyle w:val="Hyperlink"/>
            <w:noProof/>
          </w:rPr>
          <w:t>VISA.NET I/O Implementation and Distribution Requirements</w:t>
        </w:r>
        <w:r w:rsidR="006469AA">
          <w:rPr>
            <w:noProof/>
            <w:webHidden/>
          </w:rPr>
          <w:tab/>
        </w:r>
        <w:r w:rsidR="00AC2B38">
          <w:rPr>
            <w:noProof/>
            <w:webHidden/>
          </w:rPr>
          <w:fldChar w:fldCharType="begin" w:fldLock="1"/>
        </w:r>
        <w:r w:rsidR="006469AA">
          <w:rPr>
            <w:noProof/>
            <w:webHidden/>
          </w:rPr>
          <w:instrText xml:space="preserve"> PAGEREF _Toc411597972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2851A447"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006469AA" w:rsidRPr="006140B1">
          <w:rPr>
            <w:rStyle w:val="Hyperlink"/>
            <w:rFonts w:ascii="Times" w:hAnsi="Times"/>
            <w:noProof/>
          </w:rPr>
          <w:t>Section 4:</w:t>
        </w:r>
        <w:r w:rsidR="006469AA">
          <w:rPr>
            <w:rFonts w:asciiTheme="minorHAnsi" w:eastAsiaTheme="minorEastAsia" w:hAnsiTheme="minorHAnsi" w:cstheme="minorBidi"/>
            <w:b w:val="0"/>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_Toc411597973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F17EF2A"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006469AA" w:rsidRPr="006140B1">
          <w:rPr>
            <w:rStyle w:val="Hyperlink"/>
            <w:rFonts w:ascii="Times" w:hAnsi="Times"/>
            <w:noProof/>
          </w:rPr>
          <w:t>Section 5:</w:t>
        </w:r>
        <w:r w:rsidR="006469AA">
          <w:rPr>
            <w:rFonts w:asciiTheme="minorHAnsi" w:eastAsiaTheme="minorEastAsia" w:hAnsiTheme="minorHAnsi" w:cstheme="minorBidi"/>
            <w:b w:val="0"/>
            <w:noProof/>
            <w:sz w:val="22"/>
            <w:szCs w:val="22"/>
          </w:rPr>
          <w:tab/>
        </w:r>
        <w:r w:rsidR="006469AA" w:rsidRPr="006140B1">
          <w:rPr>
            <w:rStyle w:val="Hyperlink"/>
            <w:noProof/>
          </w:rPr>
          <w:t>VISA.NET Enumerations</w:t>
        </w:r>
        <w:r w:rsidR="006469AA">
          <w:rPr>
            <w:noProof/>
            <w:webHidden/>
          </w:rPr>
          <w:tab/>
        </w:r>
        <w:r w:rsidR="00AC2B38">
          <w:rPr>
            <w:noProof/>
            <w:webHidden/>
          </w:rPr>
          <w:fldChar w:fldCharType="begin" w:fldLock="1"/>
        </w:r>
        <w:r w:rsidR="006469AA">
          <w:rPr>
            <w:noProof/>
            <w:webHidden/>
          </w:rPr>
          <w:instrText xml:space="preserve"> PAGEREF _Toc411597974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43F010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006469AA" w:rsidRPr="006140B1">
          <w:rPr>
            <w:rStyle w:val="Hyperlink"/>
            <w:rFonts w:ascii="Times" w:hAnsi="Times"/>
            <w:noProof/>
          </w:rPr>
          <w:t>5.1.</w:t>
        </w:r>
        <w:r w:rsidR="006469AA">
          <w:rPr>
            <w:rFonts w:asciiTheme="minorHAnsi" w:eastAsiaTheme="minorEastAsia" w:hAnsiTheme="minorHAnsi" w:cstheme="minorBidi"/>
            <w:noProof/>
            <w:sz w:val="22"/>
            <w:szCs w:val="22"/>
          </w:rPr>
          <w:tab/>
        </w:r>
        <w:r w:rsidR="006469AA" w:rsidRPr="006140B1">
          <w:rPr>
            <w:rStyle w:val="Hyperlink"/>
            <w:noProof/>
          </w:rPr>
          <w:t>AccessMode</w:t>
        </w:r>
        <w:r w:rsidR="006469AA">
          <w:rPr>
            <w:noProof/>
            <w:webHidden/>
          </w:rPr>
          <w:tab/>
        </w:r>
        <w:r w:rsidR="00AC2B38">
          <w:rPr>
            <w:noProof/>
            <w:webHidden/>
          </w:rPr>
          <w:fldChar w:fldCharType="begin" w:fldLock="1"/>
        </w:r>
        <w:r w:rsidR="006469AA">
          <w:rPr>
            <w:noProof/>
            <w:webHidden/>
          </w:rPr>
          <w:instrText xml:space="preserve"> PAGEREF _Toc411597975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016B95D"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006469AA" w:rsidRPr="006140B1">
          <w:rPr>
            <w:rStyle w:val="Hyperlink"/>
            <w:rFonts w:ascii="Times" w:hAnsi="Times"/>
            <w:noProof/>
          </w:rPr>
          <w:t>5.2.</w:t>
        </w:r>
        <w:r w:rsidR="006469AA">
          <w:rPr>
            <w:rFonts w:asciiTheme="minorHAnsi" w:eastAsiaTheme="minorEastAsia" w:hAnsiTheme="minorHAnsi" w:cstheme="minorBidi"/>
            <w:noProof/>
            <w:sz w:val="22"/>
            <w:szCs w:val="22"/>
          </w:rPr>
          <w:tab/>
        </w:r>
        <w:r w:rsidR="006469AA" w:rsidRPr="006140B1">
          <w:rPr>
            <w:rStyle w:val="Hyperlink"/>
            <w:noProof/>
          </w:rPr>
          <w:t>AddressSpace</w:t>
        </w:r>
        <w:r w:rsidR="006469AA">
          <w:rPr>
            <w:noProof/>
            <w:webHidden/>
          </w:rPr>
          <w:tab/>
        </w:r>
        <w:r w:rsidR="00AC2B38">
          <w:rPr>
            <w:noProof/>
            <w:webHidden/>
          </w:rPr>
          <w:fldChar w:fldCharType="begin" w:fldLock="1"/>
        </w:r>
        <w:r w:rsidR="006469AA">
          <w:rPr>
            <w:noProof/>
            <w:webHidden/>
          </w:rPr>
          <w:instrText xml:space="preserve"> PAGEREF _Toc411597976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32D2067E"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006469AA" w:rsidRPr="006140B1">
          <w:rPr>
            <w:rStyle w:val="Hyperlink"/>
            <w:rFonts w:ascii="Times" w:hAnsi="Times"/>
            <w:noProof/>
          </w:rPr>
          <w:t>5.3.</w:t>
        </w:r>
        <w:r w:rsidR="006469AA">
          <w:rPr>
            <w:rFonts w:asciiTheme="minorHAnsi" w:eastAsiaTheme="minorEastAsia" w:hAnsiTheme="minorHAnsi" w:cstheme="minorBidi"/>
            <w:noProof/>
            <w:sz w:val="22"/>
            <w:szCs w:val="22"/>
          </w:rPr>
          <w:tab/>
        </w:r>
        <w:r w:rsidR="006469AA" w:rsidRPr="006140B1">
          <w:rPr>
            <w:rStyle w:val="Hyperlink"/>
            <w:noProof/>
          </w:rPr>
          <w:t>AtnMode</w:t>
        </w:r>
        <w:r w:rsidR="006469AA">
          <w:rPr>
            <w:noProof/>
            <w:webHidden/>
          </w:rPr>
          <w:tab/>
        </w:r>
        <w:r w:rsidR="00AC2B38">
          <w:rPr>
            <w:noProof/>
            <w:webHidden/>
          </w:rPr>
          <w:fldChar w:fldCharType="begin" w:fldLock="1"/>
        </w:r>
        <w:r w:rsidR="006469AA">
          <w:rPr>
            <w:noProof/>
            <w:webHidden/>
          </w:rPr>
          <w:instrText xml:space="preserve"> PAGEREF _Toc411597977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3E4FE43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006469AA" w:rsidRPr="006140B1">
          <w:rPr>
            <w:rStyle w:val="Hyperlink"/>
            <w:rFonts w:ascii="Times" w:hAnsi="Times"/>
            <w:noProof/>
          </w:rPr>
          <w:t>5.4.</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_Toc411597978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9F3070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006469AA" w:rsidRPr="006140B1">
          <w:rPr>
            <w:rStyle w:val="Hyperlink"/>
            <w:rFonts w:ascii="Times" w:hAnsi="Times"/>
            <w:noProof/>
          </w:rPr>
          <w:t>5.5.</w:t>
        </w:r>
        <w:r w:rsidR="006469AA">
          <w:rPr>
            <w:rFonts w:asciiTheme="minorHAnsi" w:eastAsiaTheme="minorEastAsia" w:hAnsiTheme="minorHAnsi" w:cstheme="minorBidi"/>
            <w:noProof/>
            <w:sz w:val="22"/>
            <w:szCs w:val="22"/>
          </w:rPr>
          <w:tab/>
        </w:r>
        <w:r w:rsidR="006469AA" w:rsidRPr="006140B1">
          <w:rPr>
            <w:rStyle w:val="Hyperlink"/>
            <w:noProof/>
          </w:rPr>
          <w:t>ByteOrder</w:t>
        </w:r>
        <w:r w:rsidR="006469AA">
          <w:rPr>
            <w:noProof/>
            <w:webHidden/>
          </w:rPr>
          <w:tab/>
        </w:r>
        <w:r w:rsidR="00AC2B38">
          <w:rPr>
            <w:noProof/>
            <w:webHidden/>
          </w:rPr>
          <w:fldChar w:fldCharType="begin" w:fldLock="1"/>
        </w:r>
        <w:r w:rsidR="006469AA">
          <w:rPr>
            <w:noProof/>
            <w:webHidden/>
          </w:rPr>
          <w:instrText xml:space="preserve"> PAGEREF _Toc411597979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B611A0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006469AA" w:rsidRPr="006140B1">
          <w:rPr>
            <w:rStyle w:val="Hyperlink"/>
            <w:rFonts w:ascii="Times" w:hAnsi="Times"/>
            <w:noProof/>
          </w:rPr>
          <w:t>5.6.</w:t>
        </w:r>
        <w:r w:rsidR="006469AA">
          <w:rPr>
            <w:rFonts w:asciiTheme="minorHAnsi" w:eastAsiaTheme="minorEastAsia" w:hAnsiTheme="minorHAnsi" w:cstheme="minorBidi"/>
            <w:noProof/>
            <w:sz w:val="22"/>
            <w:szCs w:val="22"/>
          </w:rPr>
          <w:tab/>
        </w:r>
        <w:r w:rsidR="006469AA" w:rsidRPr="006140B1">
          <w:rPr>
            <w:rStyle w:val="Hyperlink"/>
            <w:noProof/>
          </w:rPr>
          <w:t>DataWidth</w:t>
        </w:r>
        <w:r w:rsidR="006469AA">
          <w:rPr>
            <w:noProof/>
            <w:webHidden/>
          </w:rPr>
          <w:tab/>
        </w:r>
        <w:r w:rsidR="00AC2B38">
          <w:rPr>
            <w:noProof/>
            <w:webHidden/>
          </w:rPr>
          <w:fldChar w:fldCharType="begin" w:fldLock="1"/>
        </w:r>
        <w:r w:rsidR="006469AA">
          <w:rPr>
            <w:noProof/>
            <w:webHidden/>
          </w:rPr>
          <w:instrText xml:space="preserve"> PAGEREF _Toc411597980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772FE510"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006469AA" w:rsidRPr="006140B1">
          <w:rPr>
            <w:rStyle w:val="Hyperlink"/>
            <w:rFonts w:ascii="Times" w:hAnsi="Times"/>
            <w:noProof/>
          </w:rPr>
          <w:t>5.7.</w:t>
        </w:r>
        <w:r w:rsidR="006469AA">
          <w:rPr>
            <w:rFonts w:asciiTheme="minorHAnsi" w:eastAsiaTheme="minorEastAsia" w:hAnsiTheme="minorHAnsi" w:cstheme="minorBidi"/>
            <w:noProof/>
            <w:sz w:val="22"/>
            <w:szCs w:val="22"/>
          </w:rPr>
          <w:tab/>
        </w:r>
        <w:r w:rsidR="006469AA" w:rsidRPr="006140B1">
          <w:rPr>
            <w:rStyle w:val="Hyperlink"/>
            <w:noProof/>
          </w:rPr>
          <w:t>EventQueueStatus</w:t>
        </w:r>
        <w:r w:rsidR="006469AA">
          <w:rPr>
            <w:noProof/>
            <w:webHidden/>
          </w:rPr>
          <w:tab/>
        </w:r>
        <w:r w:rsidR="00AC2B38">
          <w:rPr>
            <w:noProof/>
            <w:webHidden/>
          </w:rPr>
          <w:fldChar w:fldCharType="begin" w:fldLock="1"/>
        </w:r>
        <w:r w:rsidR="006469AA">
          <w:rPr>
            <w:noProof/>
            <w:webHidden/>
          </w:rPr>
          <w:instrText xml:space="preserve"> PAGEREF _Toc411597981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73A04F"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006469AA" w:rsidRPr="006140B1">
          <w:rPr>
            <w:rStyle w:val="Hyperlink"/>
            <w:rFonts w:ascii="Times" w:hAnsi="Times"/>
            <w:noProof/>
          </w:rPr>
          <w:t>5.8.</w:t>
        </w:r>
        <w:r w:rsidR="006469AA">
          <w:rPr>
            <w:rFonts w:asciiTheme="minorHAnsi" w:eastAsiaTheme="minorEastAsia" w:hAnsiTheme="minorHAnsi" w:cstheme="minorBidi"/>
            <w:noProof/>
            <w:sz w:val="22"/>
            <w:szCs w:val="22"/>
          </w:rPr>
          <w:tab/>
        </w:r>
        <w:r w:rsidR="006469AA" w:rsidRPr="006140B1">
          <w:rPr>
            <w:rStyle w:val="Hyperlink"/>
            <w:noProof/>
          </w:rPr>
          <w:t>EventType</w:t>
        </w:r>
        <w:r w:rsidR="006469AA">
          <w:rPr>
            <w:noProof/>
            <w:webHidden/>
          </w:rPr>
          <w:tab/>
        </w:r>
        <w:r w:rsidR="00AC2B38">
          <w:rPr>
            <w:noProof/>
            <w:webHidden/>
          </w:rPr>
          <w:fldChar w:fldCharType="begin" w:fldLock="1"/>
        </w:r>
        <w:r w:rsidR="006469AA">
          <w:rPr>
            <w:noProof/>
            <w:webHidden/>
          </w:rPr>
          <w:instrText xml:space="preserve"> PAGEREF _Toc411597982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05D9B62B"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006469AA" w:rsidRPr="006140B1">
          <w:rPr>
            <w:rStyle w:val="Hyperlink"/>
            <w:rFonts w:ascii="Times" w:hAnsi="Times"/>
            <w:noProof/>
          </w:rPr>
          <w:t>5.9.</w:t>
        </w:r>
        <w:r w:rsidR="006469AA">
          <w:rPr>
            <w:rFonts w:asciiTheme="minorHAnsi" w:eastAsiaTheme="minorEastAsia" w:hAnsiTheme="minorHAnsi" w:cstheme="minorBidi"/>
            <w:noProof/>
            <w:sz w:val="22"/>
            <w:szCs w:val="22"/>
          </w:rPr>
          <w:tab/>
        </w:r>
        <w:r w:rsidR="006469AA" w:rsidRPr="006140B1">
          <w:rPr>
            <w:rStyle w:val="Hyperlink"/>
            <w:noProof/>
          </w:rPr>
          <w:t>GpibAddressedState</w:t>
        </w:r>
        <w:r w:rsidR="006469AA">
          <w:rPr>
            <w:noProof/>
            <w:webHidden/>
          </w:rPr>
          <w:tab/>
        </w:r>
        <w:r w:rsidR="00AC2B38">
          <w:rPr>
            <w:noProof/>
            <w:webHidden/>
          </w:rPr>
          <w:fldChar w:fldCharType="begin" w:fldLock="1"/>
        </w:r>
        <w:r w:rsidR="006469AA">
          <w:rPr>
            <w:noProof/>
            <w:webHidden/>
          </w:rPr>
          <w:instrText xml:space="preserve"> PAGEREF _Toc411597983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0C2E3D5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006469AA" w:rsidRPr="006140B1">
          <w:rPr>
            <w:rStyle w:val="Hyperlink"/>
            <w:rFonts w:ascii="Times" w:hAnsi="Times"/>
            <w:noProof/>
          </w:rPr>
          <w:t>5.10.</w:t>
        </w:r>
        <w:r w:rsidR="006469AA">
          <w:rPr>
            <w:rFonts w:asciiTheme="minorHAnsi" w:eastAsiaTheme="minorEastAsia" w:hAnsiTheme="minorHAnsi" w:cstheme="minorBidi"/>
            <w:noProof/>
            <w:sz w:val="22"/>
            <w:szCs w:val="22"/>
          </w:rPr>
          <w:tab/>
        </w:r>
        <w:r w:rsidR="006469AA" w:rsidRPr="006140B1">
          <w:rPr>
            <w:rStyle w:val="Hyperlink"/>
            <w:noProof/>
          </w:rPr>
          <w:t>GpibInstrumentRemoteLocalMode</w:t>
        </w:r>
        <w:r w:rsidR="006469AA">
          <w:rPr>
            <w:noProof/>
            <w:webHidden/>
          </w:rPr>
          <w:tab/>
        </w:r>
        <w:r w:rsidR="00AC2B38">
          <w:rPr>
            <w:noProof/>
            <w:webHidden/>
          </w:rPr>
          <w:fldChar w:fldCharType="begin" w:fldLock="1"/>
        </w:r>
        <w:r w:rsidR="006469AA">
          <w:rPr>
            <w:noProof/>
            <w:webHidden/>
          </w:rPr>
          <w:instrText xml:space="preserve"> PAGEREF _Toc411597984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64F391B6"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006469AA" w:rsidRPr="006140B1">
          <w:rPr>
            <w:rStyle w:val="Hyperlink"/>
            <w:rFonts w:ascii="Times" w:hAnsi="Times"/>
            <w:noProof/>
          </w:rPr>
          <w:t>5.11.</w:t>
        </w:r>
        <w:r w:rsidR="006469AA">
          <w:rPr>
            <w:rFonts w:asciiTheme="minorHAnsi" w:eastAsiaTheme="minorEastAsia" w:hAnsiTheme="minorHAnsi" w:cstheme="minorBidi"/>
            <w:noProof/>
            <w:sz w:val="22"/>
            <w:szCs w:val="22"/>
          </w:rPr>
          <w:tab/>
        </w:r>
        <w:r w:rsidR="006469AA" w:rsidRPr="006140B1">
          <w:rPr>
            <w:rStyle w:val="Hyperlink"/>
            <w:noProof/>
          </w:rPr>
          <w:t>GpibInterfaceRemoteLocalMode</w:t>
        </w:r>
        <w:r w:rsidR="006469AA">
          <w:rPr>
            <w:noProof/>
            <w:webHidden/>
          </w:rPr>
          <w:tab/>
        </w:r>
        <w:r w:rsidR="00AC2B38">
          <w:rPr>
            <w:noProof/>
            <w:webHidden/>
          </w:rPr>
          <w:fldChar w:fldCharType="begin" w:fldLock="1"/>
        </w:r>
        <w:r w:rsidR="006469AA">
          <w:rPr>
            <w:noProof/>
            <w:webHidden/>
          </w:rPr>
          <w:instrText xml:space="preserve"> PAGEREF _Toc411597985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6F29D6EB"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006469AA" w:rsidRPr="006140B1">
          <w:rPr>
            <w:rStyle w:val="Hyperlink"/>
            <w:rFonts w:ascii="Times" w:hAnsi="Times"/>
            <w:noProof/>
          </w:rPr>
          <w:t>5.12.</w:t>
        </w:r>
        <w:r w:rsidR="006469AA">
          <w:rPr>
            <w:rFonts w:asciiTheme="minorHAnsi" w:eastAsiaTheme="minorEastAsia" w:hAnsiTheme="minorHAnsi" w:cstheme="minorBidi"/>
            <w:noProof/>
            <w:sz w:val="22"/>
            <w:szCs w:val="22"/>
          </w:rPr>
          <w:tab/>
        </w:r>
        <w:r w:rsidR="006469AA" w:rsidRPr="006140B1">
          <w:rPr>
            <w:rStyle w:val="Hyperlink"/>
            <w:noProof/>
          </w:rPr>
          <w:t>HardwareInterfaceType</w:t>
        </w:r>
        <w:r w:rsidR="006469AA">
          <w:rPr>
            <w:noProof/>
            <w:webHidden/>
          </w:rPr>
          <w:tab/>
        </w:r>
        <w:r w:rsidR="00AC2B38">
          <w:rPr>
            <w:noProof/>
            <w:webHidden/>
          </w:rPr>
          <w:fldChar w:fldCharType="begin" w:fldLock="1"/>
        </w:r>
        <w:r w:rsidR="006469AA">
          <w:rPr>
            <w:noProof/>
            <w:webHidden/>
          </w:rPr>
          <w:instrText xml:space="preserve"> PAGEREF _Toc411597986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3326F37A"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006469AA" w:rsidRPr="006140B1">
          <w:rPr>
            <w:rStyle w:val="Hyperlink"/>
            <w:rFonts w:ascii="Times" w:hAnsi="Times"/>
            <w:noProof/>
          </w:rPr>
          <w:t>5.13.</w:t>
        </w:r>
        <w:r w:rsidR="006469AA">
          <w:rPr>
            <w:rFonts w:asciiTheme="minorHAnsi" w:eastAsiaTheme="minorEastAsia" w:hAnsiTheme="minorHAnsi" w:cstheme="minorBidi"/>
            <w:noProof/>
            <w:sz w:val="22"/>
            <w:szCs w:val="22"/>
          </w:rPr>
          <w:tab/>
        </w:r>
        <w:r w:rsidR="006469AA" w:rsidRPr="006140B1">
          <w:rPr>
            <w:rStyle w:val="Hyperlink"/>
            <w:noProof/>
          </w:rPr>
          <w:t>IOBuffers</w:t>
        </w:r>
        <w:r w:rsidR="006469AA">
          <w:rPr>
            <w:noProof/>
            <w:webHidden/>
          </w:rPr>
          <w:tab/>
        </w:r>
        <w:r w:rsidR="00AC2B38">
          <w:rPr>
            <w:noProof/>
            <w:webHidden/>
          </w:rPr>
          <w:fldChar w:fldCharType="begin" w:fldLock="1"/>
        </w:r>
        <w:r w:rsidR="006469AA">
          <w:rPr>
            <w:noProof/>
            <w:webHidden/>
          </w:rPr>
          <w:instrText xml:space="preserve"> PAGEREF _Toc411597987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8575DC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006469AA" w:rsidRPr="006140B1">
          <w:rPr>
            <w:rStyle w:val="Hyperlink"/>
            <w:rFonts w:ascii="Times" w:hAnsi="Times"/>
            <w:noProof/>
          </w:rPr>
          <w:t>5.14.</w:t>
        </w:r>
        <w:r w:rsidR="006469AA">
          <w:rPr>
            <w:rFonts w:asciiTheme="minorHAnsi" w:eastAsiaTheme="minorEastAsia" w:hAnsiTheme="minorHAnsi" w:cstheme="minorBidi"/>
            <w:noProof/>
            <w:sz w:val="22"/>
            <w:szCs w:val="22"/>
          </w:rPr>
          <w:tab/>
        </w:r>
        <w:r w:rsidR="006469AA" w:rsidRPr="006140B1">
          <w:rPr>
            <w:rStyle w:val="Hyperlink"/>
            <w:noProof/>
          </w:rPr>
          <w:t>IOProtocol</w:t>
        </w:r>
        <w:r w:rsidR="006469AA">
          <w:rPr>
            <w:noProof/>
            <w:webHidden/>
          </w:rPr>
          <w:tab/>
        </w:r>
        <w:r w:rsidR="00AC2B38">
          <w:rPr>
            <w:noProof/>
            <w:webHidden/>
          </w:rPr>
          <w:fldChar w:fldCharType="begin" w:fldLock="1"/>
        </w:r>
        <w:r w:rsidR="006469AA">
          <w:rPr>
            <w:noProof/>
            <w:webHidden/>
          </w:rPr>
          <w:instrText xml:space="preserve"> PAGEREF _Toc411597988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AB52F39"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006469AA" w:rsidRPr="006140B1">
          <w:rPr>
            <w:rStyle w:val="Hyperlink"/>
            <w:rFonts w:ascii="Times" w:hAnsi="Times"/>
            <w:noProof/>
          </w:rPr>
          <w:t>5.15.</w:t>
        </w:r>
        <w:r w:rsidR="006469AA">
          <w:rPr>
            <w:rFonts w:asciiTheme="minorHAnsi" w:eastAsiaTheme="minorEastAsia" w:hAnsiTheme="minorHAnsi" w:cstheme="minorBidi"/>
            <w:noProof/>
            <w:sz w:val="22"/>
            <w:szCs w:val="22"/>
          </w:rPr>
          <w:tab/>
        </w:r>
        <w:r w:rsidR="006469AA" w:rsidRPr="006140B1">
          <w:rPr>
            <w:rStyle w:val="Hyperlink"/>
            <w:noProof/>
          </w:rPr>
          <w:t>LineState</w:t>
        </w:r>
        <w:r w:rsidR="006469AA">
          <w:rPr>
            <w:noProof/>
            <w:webHidden/>
          </w:rPr>
          <w:tab/>
        </w:r>
        <w:r w:rsidR="00AC2B38">
          <w:rPr>
            <w:noProof/>
            <w:webHidden/>
          </w:rPr>
          <w:fldChar w:fldCharType="begin" w:fldLock="1"/>
        </w:r>
        <w:r w:rsidR="006469AA">
          <w:rPr>
            <w:noProof/>
            <w:webHidden/>
          </w:rPr>
          <w:instrText xml:space="preserve"> PAGEREF _Toc411597989 \h </w:instrText>
        </w:r>
        <w:r w:rsidR="00AC2B38">
          <w:rPr>
            <w:noProof/>
            <w:webHidden/>
          </w:rPr>
        </w:r>
        <w:r w:rsidR="00AC2B38">
          <w:rPr>
            <w:noProof/>
            <w:webHidden/>
          </w:rPr>
          <w:fldChar w:fldCharType="separate"/>
        </w:r>
        <w:r w:rsidR="00167892">
          <w:rPr>
            <w:noProof/>
            <w:webHidden/>
          </w:rPr>
          <w:t>16</w:t>
        </w:r>
        <w:r w:rsidR="00AC2B38">
          <w:rPr>
            <w:noProof/>
            <w:webHidden/>
          </w:rPr>
          <w:fldChar w:fldCharType="end"/>
        </w:r>
      </w:hyperlink>
    </w:p>
    <w:p w14:paraId="23E183D6"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006469AA" w:rsidRPr="006140B1">
          <w:rPr>
            <w:rStyle w:val="Hyperlink"/>
            <w:rFonts w:ascii="Times" w:hAnsi="Times"/>
            <w:noProof/>
          </w:rPr>
          <w:t>5.16.</w:t>
        </w:r>
        <w:r w:rsidR="006469AA">
          <w:rPr>
            <w:rFonts w:asciiTheme="minorHAnsi" w:eastAsiaTheme="minorEastAsia" w:hAnsiTheme="minorHAnsi" w:cstheme="minorBidi"/>
            <w:noProof/>
            <w:sz w:val="22"/>
            <w:szCs w:val="22"/>
          </w:rPr>
          <w:tab/>
        </w:r>
        <w:r w:rsidR="006469AA" w:rsidRPr="006140B1">
          <w:rPr>
            <w:rStyle w:val="Hyperlink"/>
            <w:noProof/>
          </w:rPr>
          <w:t>NativeVisaAttribute</w:t>
        </w:r>
        <w:r w:rsidR="006469AA">
          <w:rPr>
            <w:noProof/>
            <w:webHidden/>
          </w:rPr>
          <w:tab/>
        </w:r>
        <w:r w:rsidR="00AC2B38">
          <w:rPr>
            <w:noProof/>
            <w:webHidden/>
          </w:rPr>
          <w:fldChar w:fldCharType="begin" w:fldLock="1"/>
        </w:r>
        <w:r w:rsidR="006469AA">
          <w:rPr>
            <w:noProof/>
            <w:webHidden/>
          </w:rPr>
          <w:instrText xml:space="preserve"> PAGEREF _Toc411597990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1D8B7253"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006469AA" w:rsidRPr="006140B1">
          <w:rPr>
            <w:rStyle w:val="Hyperlink"/>
            <w:rFonts w:ascii="Times" w:hAnsi="Times"/>
            <w:noProof/>
          </w:rPr>
          <w:t>5.17.</w:t>
        </w:r>
        <w:r w:rsidR="006469AA">
          <w:rPr>
            <w:rFonts w:asciiTheme="minorHAnsi" w:eastAsiaTheme="minorEastAsia" w:hAnsiTheme="minorHAnsi" w:cstheme="minorBidi"/>
            <w:noProof/>
            <w:sz w:val="22"/>
            <w:szCs w:val="22"/>
          </w:rPr>
          <w:tab/>
        </w:r>
        <w:r w:rsidR="006469AA" w:rsidRPr="006140B1">
          <w:rPr>
            <w:rStyle w:val="Hyperlink"/>
            <w:noProof/>
          </w:rPr>
          <w:t>PxiMemoryType</w:t>
        </w:r>
        <w:r w:rsidR="006469AA">
          <w:rPr>
            <w:noProof/>
            <w:webHidden/>
          </w:rPr>
          <w:tab/>
        </w:r>
        <w:r w:rsidR="00AC2B38">
          <w:rPr>
            <w:noProof/>
            <w:webHidden/>
          </w:rPr>
          <w:fldChar w:fldCharType="begin" w:fldLock="1"/>
        </w:r>
        <w:r w:rsidR="006469AA">
          <w:rPr>
            <w:noProof/>
            <w:webHidden/>
          </w:rPr>
          <w:instrText xml:space="preserve"> PAGEREF _Toc411597991 \h </w:instrText>
        </w:r>
        <w:r w:rsidR="00AC2B38">
          <w:rPr>
            <w:noProof/>
            <w:webHidden/>
          </w:rPr>
        </w:r>
        <w:r w:rsidR="00AC2B38">
          <w:rPr>
            <w:noProof/>
            <w:webHidden/>
          </w:rPr>
          <w:fldChar w:fldCharType="separate"/>
        </w:r>
        <w:r w:rsidR="00167892">
          <w:rPr>
            <w:noProof/>
            <w:webHidden/>
          </w:rPr>
          <w:t>21</w:t>
        </w:r>
        <w:r w:rsidR="00AC2B38">
          <w:rPr>
            <w:noProof/>
            <w:webHidden/>
          </w:rPr>
          <w:fldChar w:fldCharType="end"/>
        </w:r>
      </w:hyperlink>
    </w:p>
    <w:p w14:paraId="09AD9BDE"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006469AA" w:rsidRPr="006140B1">
          <w:rPr>
            <w:rStyle w:val="Hyperlink"/>
            <w:rFonts w:ascii="Times" w:hAnsi="Times"/>
            <w:noProof/>
          </w:rPr>
          <w:t>5.18.</w:t>
        </w:r>
        <w:r w:rsidR="006469AA">
          <w:rPr>
            <w:rFonts w:asciiTheme="minorHAnsi" w:eastAsiaTheme="minorEastAsia" w:hAnsiTheme="minorHAnsi" w:cstheme="minorBidi"/>
            <w:noProof/>
            <w:sz w:val="22"/>
            <w:szCs w:val="22"/>
          </w:rPr>
          <w:tab/>
        </w:r>
        <w:r w:rsidR="006469AA" w:rsidRPr="006140B1">
          <w:rPr>
            <w:rStyle w:val="Hyperlink"/>
            <w:noProof/>
          </w:rPr>
          <w:t>ReadStatus</w:t>
        </w:r>
        <w:r w:rsidR="006469AA">
          <w:rPr>
            <w:noProof/>
            <w:webHidden/>
          </w:rPr>
          <w:tab/>
        </w:r>
        <w:r w:rsidR="00AC2B38">
          <w:rPr>
            <w:noProof/>
            <w:webHidden/>
          </w:rPr>
          <w:fldChar w:fldCharType="begin" w:fldLock="1"/>
        </w:r>
        <w:r w:rsidR="006469AA">
          <w:rPr>
            <w:noProof/>
            <w:webHidden/>
          </w:rPr>
          <w:instrText xml:space="preserve"> PAGEREF _Toc411597992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4415296"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006469AA" w:rsidRPr="006140B1">
          <w:rPr>
            <w:rStyle w:val="Hyperlink"/>
            <w:rFonts w:ascii="Times" w:hAnsi="Times"/>
            <w:noProof/>
          </w:rPr>
          <w:t>5.19.</w:t>
        </w:r>
        <w:r w:rsidR="006469AA">
          <w:rPr>
            <w:rFonts w:asciiTheme="minorHAnsi" w:eastAsiaTheme="minorEastAsia" w:hAnsiTheme="minorHAnsi" w:cstheme="minorBidi"/>
            <w:noProof/>
            <w:sz w:val="22"/>
            <w:szCs w:val="22"/>
          </w:rPr>
          <w:tab/>
        </w:r>
        <w:r w:rsidR="006469AA" w:rsidRPr="006140B1">
          <w:rPr>
            <w:rStyle w:val="Hyperlink"/>
            <w:noProof/>
          </w:rPr>
          <w:t>RemoteLocalMode</w:t>
        </w:r>
        <w:r w:rsidR="006469AA">
          <w:rPr>
            <w:noProof/>
            <w:webHidden/>
          </w:rPr>
          <w:tab/>
        </w:r>
        <w:r w:rsidR="00AC2B38">
          <w:rPr>
            <w:noProof/>
            <w:webHidden/>
          </w:rPr>
          <w:fldChar w:fldCharType="begin" w:fldLock="1"/>
        </w:r>
        <w:r w:rsidR="006469AA">
          <w:rPr>
            <w:noProof/>
            <w:webHidden/>
          </w:rPr>
          <w:instrText xml:space="preserve"> PAGEREF _Toc411597993 \h </w:instrText>
        </w:r>
        <w:r w:rsidR="00AC2B38">
          <w:rPr>
            <w:noProof/>
            <w:webHidden/>
          </w:rPr>
        </w:r>
        <w:r w:rsidR="00AC2B38">
          <w:rPr>
            <w:noProof/>
            <w:webHidden/>
          </w:rPr>
          <w:fldChar w:fldCharType="separate"/>
        </w:r>
        <w:r w:rsidR="00167892">
          <w:rPr>
            <w:noProof/>
            <w:webHidden/>
          </w:rPr>
          <w:t>23</w:t>
        </w:r>
        <w:r w:rsidR="00AC2B38">
          <w:rPr>
            <w:noProof/>
            <w:webHidden/>
          </w:rPr>
          <w:fldChar w:fldCharType="end"/>
        </w:r>
      </w:hyperlink>
    </w:p>
    <w:p w14:paraId="390A3483"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006469AA" w:rsidRPr="006140B1">
          <w:rPr>
            <w:rStyle w:val="Hyperlink"/>
            <w:rFonts w:ascii="Times" w:hAnsi="Times"/>
            <w:noProof/>
          </w:rPr>
          <w:t>5.20.</w:t>
        </w:r>
        <w:r w:rsidR="006469AA">
          <w:rPr>
            <w:rFonts w:asciiTheme="minorHAnsi" w:eastAsiaTheme="minorEastAsia" w:hAnsiTheme="minorHAnsi" w:cstheme="minorBidi"/>
            <w:noProof/>
            <w:sz w:val="22"/>
            <w:szCs w:val="22"/>
          </w:rPr>
          <w:tab/>
        </w:r>
        <w:r w:rsidR="006469AA" w:rsidRPr="006140B1">
          <w:rPr>
            <w:rStyle w:val="Hyperlink"/>
            <w:noProof/>
          </w:rPr>
          <w:t>ResourceLockState</w:t>
        </w:r>
        <w:r w:rsidR="006469AA">
          <w:rPr>
            <w:noProof/>
            <w:webHidden/>
          </w:rPr>
          <w:tab/>
        </w:r>
        <w:r w:rsidR="00AC2B38">
          <w:rPr>
            <w:noProof/>
            <w:webHidden/>
          </w:rPr>
          <w:fldChar w:fldCharType="begin" w:fldLock="1"/>
        </w:r>
        <w:r w:rsidR="006469AA">
          <w:rPr>
            <w:noProof/>
            <w:webHidden/>
          </w:rPr>
          <w:instrText xml:space="preserve"> PAGEREF _Toc411597994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578D4E4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006469AA" w:rsidRPr="006140B1">
          <w:rPr>
            <w:rStyle w:val="Hyperlink"/>
            <w:rFonts w:ascii="Times" w:hAnsi="Times"/>
            <w:noProof/>
          </w:rPr>
          <w:t>5.21.</w:t>
        </w:r>
        <w:r w:rsidR="006469AA">
          <w:rPr>
            <w:rFonts w:asciiTheme="minorHAnsi" w:eastAsiaTheme="minorEastAsia" w:hAnsiTheme="minorHAnsi" w:cstheme="minorBidi"/>
            <w:noProof/>
            <w:sz w:val="22"/>
            <w:szCs w:val="22"/>
          </w:rPr>
          <w:tab/>
        </w:r>
        <w:r w:rsidR="006469AA" w:rsidRPr="006140B1">
          <w:rPr>
            <w:rStyle w:val="Hyperlink"/>
            <w:noProof/>
          </w:rPr>
          <w:t>ResourceOpenStatus</w:t>
        </w:r>
        <w:r w:rsidR="006469AA">
          <w:rPr>
            <w:noProof/>
            <w:webHidden/>
          </w:rPr>
          <w:tab/>
        </w:r>
        <w:r w:rsidR="00AC2B38">
          <w:rPr>
            <w:noProof/>
            <w:webHidden/>
          </w:rPr>
          <w:fldChar w:fldCharType="begin" w:fldLock="1"/>
        </w:r>
        <w:r w:rsidR="006469AA">
          <w:rPr>
            <w:noProof/>
            <w:webHidden/>
          </w:rPr>
          <w:instrText xml:space="preserve"> PAGEREF _Toc411597995 \h </w:instrText>
        </w:r>
        <w:r w:rsidR="00AC2B38">
          <w:rPr>
            <w:noProof/>
            <w:webHidden/>
          </w:rPr>
        </w:r>
        <w:r w:rsidR="00AC2B38">
          <w:rPr>
            <w:noProof/>
            <w:webHidden/>
          </w:rPr>
          <w:fldChar w:fldCharType="separate"/>
        </w:r>
        <w:r w:rsidR="00167892">
          <w:rPr>
            <w:noProof/>
            <w:webHidden/>
          </w:rPr>
          <w:t>25</w:t>
        </w:r>
        <w:r w:rsidR="00AC2B38">
          <w:rPr>
            <w:noProof/>
            <w:webHidden/>
          </w:rPr>
          <w:fldChar w:fldCharType="end"/>
        </w:r>
      </w:hyperlink>
    </w:p>
    <w:p w14:paraId="63008E3F"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006469AA" w:rsidRPr="006140B1">
          <w:rPr>
            <w:rStyle w:val="Hyperlink"/>
            <w:rFonts w:ascii="Times" w:hAnsi="Times"/>
            <w:noProof/>
          </w:rPr>
          <w:t>5.22.</w:t>
        </w:r>
        <w:r w:rsidR="006469AA">
          <w:rPr>
            <w:rFonts w:asciiTheme="minorHAnsi" w:eastAsiaTheme="minorEastAsia" w:hAnsiTheme="minorHAnsi" w:cstheme="minorBidi"/>
            <w:noProof/>
            <w:sz w:val="22"/>
            <w:szCs w:val="22"/>
          </w:rPr>
          <w:tab/>
        </w:r>
        <w:r w:rsidR="006469AA" w:rsidRPr="006140B1">
          <w:rPr>
            <w:rStyle w:val="Hyperlink"/>
            <w:noProof/>
          </w:rPr>
          <w:t>SerialFlowControlModes</w:t>
        </w:r>
        <w:r w:rsidR="006469AA">
          <w:rPr>
            <w:noProof/>
            <w:webHidden/>
          </w:rPr>
          <w:tab/>
        </w:r>
        <w:r w:rsidR="00AC2B38">
          <w:rPr>
            <w:noProof/>
            <w:webHidden/>
          </w:rPr>
          <w:fldChar w:fldCharType="begin" w:fldLock="1"/>
        </w:r>
        <w:r w:rsidR="006469AA">
          <w:rPr>
            <w:noProof/>
            <w:webHidden/>
          </w:rPr>
          <w:instrText xml:space="preserve"> PAGEREF _Toc411597996 \h </w:instrText>
        </w:r>
        <w:r w:rsidR="00AC2B38">
          <w:rPr>
            <w:noProof/>
            <w:webHidden/>
          </w:rPr>
        </w:r>
        <w:r w:rsidR="00AC2B38">
          <w:rPr>
            <w:noProof/>
            <w:webHidden/>
          </w:rPr>
          <w:fldChar w:fldCharType="separate"/>
        </w:r>
        <w:r w:rsidR="00167892">
          <w:rPr>
            <w:noProof/>
            <w:webHidden/>
          </w:rPr>
          <w:t>26</w:t>
        </w:r>
        <w:r w:rsidR="00AC2B38">
          <w:rPr>
            <w:noProof/>
            <w:webHidden/>
          </w:rPr>
          <w:fldChar w:fldCharType="end"/>
        </w:r>
      </w:hyperlink>
    </w:p>
    <w:p w14:paraId="275DF74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006469AA" w:rsidRPr="006140B1">
          <w:rPr>
            <w:rStyle w:val="Hyperlink"/>
            <w:rFonts w:ascii="Times" w:hAnsi="Times"/>
            <w:noProof/>
          </w:rPr>
          <w:t>5.23.</w:t>
        </w:r>
        <w:r w:rsidR="006469AA">
          <w:rPr>
            <w:rFonts w:asciiTheme="minorHAnsi" w:eastAsiaTheme="minorEastAsia" w:hAnsiTheme="minorHAnsi" w:cstheme="minorBidi"/>
            <w:noProof/>
            <w:sz w:val="22"/>
            <w:szCs w:val="22"/>
          </w:rPr>
          <w:tab/>
        </w:r>
        <w:r w:rsidR="006469AA" w:rsidRPr="006140B1">
          <w:rPr>
            <w:rStyle w:val="Hyperlink"/>
            <w:noProof/>
          </w:rPr>
          <w:t>SerialParity</w:t>
        </w:r>
        <w:r w:rsidR="006469AA">
          <w:rPr>
            <w:noProof/>
            <w:webHidden/>
          </w:rPr>
          <w:tab/>
        </w:r>
        <w:r w:rsidR="00AC2B38">
          <w:rPr>
            <w:noProof/>
            <w:webHidden/>
          </w:rPr>
          <w:fldChar w:fldCharType="begin" w:fldLock="1"/>
        </w:r>
        <w:r w:rsidR="006469AA">
          <w:rPr>
            <w:noProof/>
            <w:webHidden/>
          </w:rPr>
          <w:instrText xml:space="preserve"> PAGEREF _Toc411597997 \h </w:instrText>
        </w:r>
        <w:r w:rsidR="00AC2B38">
          <w:rPr>
            <w:noProof/>
            <w:webHidden/>
          </w:rPr>
        </w:r>
        <w:r w:rsidR="00AC2B38">
          <w:rPr>
            <w:noProof/>
            <w:webHidden/>
          </w:rPr>
          <w:fldChar w:fldCharType="separate"/>
        </w:r>
        <w:r w:rsidR="00167892">
          <w:rPr>
            <w:noProof/>
            <w:webHidden/>
          </w:rPr>
          <w:t>27</w:t>
        </w:r>
        <w:r w:rsidR="00AC2B38">
          <w:rPr>
            <w:noProof/>
            <w:webHidden/>
          </w:rPr>
          <w:fldChar w:fldCharType="end"/>
        </w:r>
      </w:hyperlink>
    </w:p>
    <w:p w14:paraId="5AE44A50"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006469AA" w:rsidRPr="006140B1">
          <w:rPr>
            <w:rStyle w:val="Hyperlink"/>
            <w:rFonts w:ascii="Times" w:hAnsi="Times"/>
            <w:noProof/>
          </w:rPr>
          <w:t>5.24.</w:t>
        </w:r>
        <w:r w:rsidR="006469AA">
          <w:rPr>
            <w:rFonts w:asciiTheme="minorHAnsi" w:eastAsiaTheme="minorEastAsia" w:hAnsiTheme="minorHAnsi" w:cstheme="minorBidi"/>
            <w:noProof/>
            <w:sz w:val="22"/>
            <w:szCs w:val="22"/>
          </w:rPr>
          <w:tab/>
        </w:r>
        <w:r w:rsidR="006469AA" w:rsidRPr="006140B1">
          <w:rPr>
            <w:rStyle w:val="Hyperlink"/>
            <w:noProof/>
          </w:rPr>
          <w:t>SerialTerminationMethod</w:t>
        </w:r>
        <w:r w:rsidR="006469AA">
          <w:rPr>
            <w:noProof/>
            <w:webHidden/>
          </w:rPr>
          <w:tab/>
        </w:r>
        <w:r w:rsidR="00AC2B38">
          <w:rPr>
            <w:noProof/>
            <w:webHidden/>
          </w:rPr>
          <w:fldChar w:fldCharType="begin" w:fldLock="1"/>
        </w:r>
        <w:r w:rsidR="006469AA">
          <w:rPr>
            <w:noProof/>
            <w:webHidden/>
          </w:rPr>
          <w:instrText xml:space="preserve"> PAGEREF _Toc411597998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0303D202"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006469AA" w:rsidRPr="006140B1">
          <w:rPr>
            <w:rStyle w:val="Hyperlink"/>
            <w:rFonts w:ascii="Times" w:hAnsi="Times"/>
            <w:noProof/>
          </w:rPr>
          <w:t>5.25.</w:t>
        </w:r>
        <w:r w:rsidR="006469AA">
          <w:rPr>
            <w:rFonts w:asciiTheme="minorHAnsi" w:eastAsiaTheme="minorEastAsia" w:hAnsiTheme="minorHAnsi" w:cstheme="minorBidi"/>
            <w:noProof/>
            <w:sz w:val="22"/>
            <w:szCs w:val="22"/>
          </w:rPr>
          <w:tab/>
        </w:r>
        <w:r w:rsidR="006469AA" w:rsidRPr="006140B1">
          <w:rPr>
            <w:rStyle w:val="Hyperlink"/>
            <w:noProof/>
          </w:rPr>
          <w:t>StatusByteFlags</w:t>
        </w:r>
        <w:r w:rsidR="006469AA">
          <w:rPr>
            <w:noProof/>
            <w:webHidden/>
          </w:rPr>
          <w:tab/>
        </w:r>
        <w:r w:rsidR="00AC2B38">
          <w:rPr>
            <w:noProof/>
            <w:webHidden/>
          </w:rPr>
          <w:fldChar w:fldCharType="begin" w:fldLock="1"/>
        </w:r>
        <w:r w:rsidR="006469AA">
          <w:rPr>
            <w:noProof/>
            <w:webHidden/>
          </w:rPr>
          <w:instrText xml:space="preserve"> PAGEREF _Toc411597999 \h </w:instrText>
        </w:r>
        <w:r w:rsidR="00AC2B38">
          <w:rPr>
            <w:noProof/>
            <w:webHidden/>
          </w:rPr>
        </w:r>
        <w:r w:rsidR="00AC2B38">
          <w:rPr>
            <w:noProof/>
            <w:webHidden/>
          </w:rPr>
          <w:fldChar w:fldCharType="separate"/>
        </w:r>
        <w:r w:rsidR="00167892">
          <w:rPr>
            <w:noProof/>
            <w:webHidden/>
          </w:rPr>
          <w:t>29</w:t>
        </w:r>
        <w:r w:rsidR="00AC2B38">
          <w:rPr>
            <w:noProof/>
            <w:webHidden/>
          </w:rPr>
          <w:fldChar w:fldCharType="end"/>
        </w:r>
      </w:hyperlink>
    </w:p>
    <w:p w14:paraId="449C3C4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006469AA" w:rsidRPr="006140B1">
          <w:rPr>
            <w:rStyle w:val="Hyperlink"/>
            <w:rFonts w:ascii="Times" w:hAnsi="Times"/>
            <w:noProof/>
          </w:rPr>
          <w:t>5.26.</w:t>
        </w:r>
        <w:r w:rsidR="006469AA">
          <w:rPr>
            <w:rFonts w:asciiTheme="minorHAnsi" w:eastAsiaTheme="minorEastAsia" w:hAnsiTheme="minorHAnsi" w:cstheme="minorBidi"/>
            <w:noProof/>
            <w:sz w:val="22"/>
            <w:szCs w:val="22"/>
          </w:rPr>
          <w:tab/>
        </w:r>
        <w:r w:rsidR="006469AA" w:rsidRPr="006140B1">
          <w:rPr>
            <w:rStyle w:val="Hyperlink"/>
            <w:noProof/>
          </w:rPr>
          <w:t>SerialStopBitsMode</w:t>
        </w:r>
        <w:r w:rsidR="006469AA">
          <w:rPr>
            <w:noProof/>
            <w:webHidden/>
          </w:rPr>
          <w:tab/>
        </w:r>
        <w:r w:rsidR="00AC2B38">
          <w:rPr>
            <w:noProof/>
            <w:webHidden/>
          </w:rPr>
          <w:fldChar w:fldCharType="begin" w:fldLock="1"/>
        </w:r>
        <w:r w:rsidR="006469AA">
          <w:rPr>
            <w:noProof/>
            <w:webHidden/>
          </w:rPr>
          <w:instrText xml:space="preserve"> PAGEREF _Toc411598000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38C0D69F"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006469AA" w:rsidRPr="006140B1">
          <w:rPr>
            <w:rStyle w:val="Hyperlink"/>
            <w:rFonts w:ascii="Times" w:hAnsi="Times"/>
            <w:noProof/>
          </w:rPr>
          <w:t>5.27.</w:t>
        </w:r>
        <w:r w:rsidR="006469AA">
          <w:rPr>
            <w:rFonts w:asciiTheme="minorHAnsi" w:eastAsiaTheme="minorEastAsia" w:hAnsiTheme="minorHAnsi" w:cstheme="minorBidi"/>
            <w:noProof/>
            <w:sz w:val="22"/>
            <w:szCs w:val="22"/>
          </w:rPr>
          <w:tab/>
        </w:r>
        <w:r w:rsidR="006469AA" w:rsidRPr="006140B1">
          <w:rPr>
            <w:rStyle w:val="Hyperlink"/>
            <w:noProof/>
          </w:rPr>
          <w:t>TriggerLine</w:t>
        </w:r>
        <w:r w:rsidR="006469AA">
          <w:rPr>
            <w:noProof/>
            <w:webHidden/>
          </w:rPr>
          <w:tab/>
        </w:r>
        <w:r w:rsidR="00AC2B38">
          <w:rPr>
            <w:noProof/>
            <w:webHidden/>
          </w:rPr>
          <w:fldChar w:fldCharType="begin" w:fldLock="1"/>
        </w:r>
        <w:r w:rsidR="006469AA">
          <w:rPr>
            <w:noProof/>
            <w:webHidden/>
          </w:rPr>
          <w:instrText xml:space="preserve"> PAGEREF _Toc411598001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58F65B0A"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006469AA" w:rsidRPr="006140B1">
          <w:rPr>
            <w:rStyle w:val="Hyperlink"/>
            <w:rFonts w:ascii="Times" w:hAnsi="Times"/>
            <w:noProof/>
          </w:rPr>
          <w:t>5.28.</w:t>
        </w:r>
        <w:r w:rsidR="006469AA">
          <w:rPr>
            <w:rFonts w:asciiTheme="minorHAnsi" w:eastAsiaTheme="minorEastAsia" w:hAnsiTheme="minorHAnsi" w:cstheme="minorBidi"/>
            <w:noProof/>
            <w:sz w:val="22"/>
            <w:szCs w:val="22"/>
          </w:rPr>
          <w:tab/>
        </w:r>
        <w:r w:rsidR="006469AA" w:rsidRPr="006140B1">
          <w:rPr>
            <w:rStyle w:val="Hyperlink"/>
            <w:noProof/>
          </w:rPr>
          <w:t>TriggerLines</w:t>
        </w:r>
        <w:r w:rsidR="006469AA">
          <w:rPr>
            <w:noProof/>
            <w:webHidden/>
          </w:rPr>
          <w:tab/>
        </w:r>
        <w:r w:rsidR="00AC2B38">
          <w:rPr>
            <w:noProof/>
            <w:webHidden/>
          </w:rPr>
          <w:fldChar w:fldCharType="begin" w:fldLock="1"/>
        </w:r>
        <w:r w:rsidR="006469AA">
          <w:rPr>
            <w:noProof/>
            <w:webHidden/>
          </w:rPr>
          <w:instrText xml:space="preserve"> PAGEREF _Toc411598002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7E0F8132"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006469AA" w:rsidRPr="006140B1">
          <w:rPr>
            <w:rStyle w:val="Hyperlink"/>
            <w:rFonts w:ascii="Times" w:hAnsi="Times"/>
            <w:noProof/>
          </w:rPr>
          <w:t>5.29.</w:t>
        </w:r>
        <w:r w:rsidR="006469AA">
          <w:rPr>
            <w:rFonts w:asciiTheme="minorHAnsi" w:eastAsiaTheme="minorEastAsia" w:hAnsiTheme="minorHAnsi" w:cstheme="minorBidi"/>
            <w:noProof/>
            <w:sz w:val="22"/>
            <w:szCs w:val="22"/>
          </w:rPr>
          <w:tab/>
        </w:r>
        <w:r w:rsidR="006469AA" w:rsidRPr="006140B1">
          <w:rPr>
            <w:rStyle w:val="Hyperlink"/>
            <w:noProof/>
          </w:rPr>
          <w:t>VxiAccessPriviledge</w:t>
        </w:r>
        <w:r w:rsidR="006469AA">
          <w:rPr>
            <w:noProof/>
            <w:webHidden/>
          </w:rPr>
          <w:tab/>
        </w:r>
        <w:r w:rsidR="00AC2B38">
          <w:rPr>
            <w:noProof/>
            <w:webHidden/>
          </w:rPr>
          <w:fldChar w:fldCharType="begin" w:fldLock="1"/>
        </w:r>
        <w:r w:rsidR="006469AA">
          <w:rPr>
            <w:noProof/>
            <w:webHidden/>
          </w:rPr>
          <w:instrText xml:space="preserve"> PAGEREF _Toc411598003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33DC50F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006469AA" w:rsidRPr="006140B1">
          <w:rPr>
            <w:rStyle w:val="Hyperlink"/>
            <w:rFonts w:ascii="Times" w:hAnsi="Times"/>
            <w:noProof/>
          </w:rPr>
          <w:t>5.30.</w:t>
        </w:r>
        <w:r w:rsidR="006469AA">
          <w:rPr>
            <w:rFonts w:asciiTheme="minorHAnsi" w:eastAsiaTheme="minorEastAsia" w:hAnsiTheme="minorHAnsi" w:cstheme="minorBidi"/>
            <w:noProof/>
            <w:sz w:val="22"/>
            <w:szCs w:val="22"/>
          </w:rPr>
          <w:tab/>
        </w:r>
        <w:r w:rsidR="006469AA" w:rsidRPr="006140B1">
          <w:rPr>
            <w:rStyle w:val="Hyperlink"/>
            <w:noProof/>
          </w:rPr>
          <w:t>VxiCommandMode</w:t>
        </w:r>
        <w:r w:rsidR="006469AA">
          <w:rPr>
            <w:noProof/>
            <w:webHidden/>
          </w:rPr>
          <w:tab/>
        </w:r>
        <w:r w:rsidR="00AC2B38">
          <w:rPr>
            <w:noProof/>
            <w:webHidden/>
          </w:rPr>
          <w:fldChar w:fldCharType="begin" w:fldLock="1"/>
        </w:r>
        <w:r w:rsidR="006469AA">
          <w:rPr>
            <w:noProof/>
            <w:webHidden/>
          </w:rPr>
          <w:instrText xml:space="preserve"> PAGEREF _Toc411598004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261A68CC"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006469AA" w:rsidRPr="006140B1">
          <w:rPr>
            <w:rStyle w:val="Hyperlink"/>
            <w:rFonts w:ascii="Times" w:hAnsi="Times"/>
            <w:noProof/>
          </w:rPr>
          <w:t>5.31.</w:t>
        </w:r>
        <w:r w:rsidR="006469AA">
          <w:rPr>
            <w:rFonts w:asciiTheme="minorHAnsi" w:eastAsiaTheme="minorEastAsia" w:hAnsiTheme="minorHAnsi" w:cstheme="minorBidi"/>
            <w:noProof/>
            <w:sz w:val="22"/>
            <w:szCs w:val="22"/>
          </w:rPr>
          <w:tab/>
        </w:r>
        <w:r w:rsidR="006469AA" w:rsidRPr="006140B1">
          <w:rPr>
            <w:rStyle w:val="Hyperlink"/>
            <w:noProof/>
          </w:rPr>
          <w:t>VxiDeviceClass</w:t>
        </w:r>
        <w:r w:rsidR="006469AA">
          <w:rPr>
            <w:noProof/>
            <w:webHidden/>
          </w:rPr>
          <w:tab/>
        </w:r>
        <w:r w:rsidR="00AC2B38">
          <w:rPr>
            <w:noProof/>
            <w:webHidden/>
          </w:rPr>
          <w:fldChar w:fldCharType="begin" w:fldLock="1"/>
        </w:r>
        <w:r w:rsidR="006469AA">
          <w:rPr>
            <w:noProof/>
            <w:webHidden/>
          </w:rPr>
          <w:instrText xml:space="preserve"> PAGEREF _Toc411598005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5E3330E0"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006469AA" w:rsidRPr="006140B1">
          <w:rPr>
            <w:rStyle w:val="Hyperlink"/>
            <w:rFonts w:ascii="Times" w:hAnsi="Times"/>
            <w:noProof/>
          </w:rPr>
          <w:t>5.32.</w:t>
        </w:r>
        <w:r w:rsidR="006469AA">
          <w:rPr>
            <w:rFonts w:asciiTheme="minorHAnsi" w:eastAsiaTheme="minorEastAsia" w:hAnsiTheme="minorHAnsi" w:cstheme="minorBidi"/>
            <w:noProof/>
            <w:sz w:val="22"/>
            <w:szCs w:val="22"/>
          </w:rPr>
          <w:tab/>
        </w:r>
        <w:r w:rsidR="006469AA" w:rsidRPr="006140B1">
          <w:rPr>
            <w:rStyle w:val="Hyperlink"/>
            <w:noProof/>
          </w:rPr>
          <w:t>VxiTriggerProtocol</w:t>
        </w:r>
        <w:r w:rsidR="006469AA">
          <w:rPr>
            <w:noProof/>
            <w:webHidden/>
          </w:rPr>
          <w:tab/>
        </w:r>
        <w:r w:rsidR="00AC2B38">
          <w:rPr>
            <w:noProof/>
            <w:webHidden/>
          </w:rPr>
          <w:fldChar w:fldCharType="begin" w:fldLock="1"/>
        </w:r>
        <w:r w:rsidR="006469AA">
          <w:rPr>
            <w:noProof/>
            <w:webHidden/>
          </w:rPr>
          <w:instrText xml:space="preserve"> PAGEREF _Toc411598006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6CE6E840"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006469AA" w:rsidRPr="006140B1">
          <w:rPr>
            <w:rStyle w:val="Hyperlink"/>
            <w:rFonts w:ascii="Times" w:hAnsi="Times"/>
            <w:noProof/>
          </w:rPr>
          <w:t>5.33.</w:t>
        </w:r>
        <w:r w:rsidR="006469AA">
          <w:rPr>
            <w:rFonts w:asciiTheme="minorHAnsi" w:eastAsiaTheme="minorEastAsia" w:hAnsiTheme="minorHAnsi" w:cstheme="minorBidi"/>
            <w:noProof/>
            <w:sz w:val="22"/>
            <w:szCs w:val="22"/>
          </w:rPr>
          <w:tab/>
        </w:r>
        <w:r w:rsidR="006469AA" w:rsidRPr="006140B1">
          <w:rPr>
            <w:rStyle w:val="Hyperlink"/>
            <w:noProof/>
          </w:rPr>
          <w:t>VxiUtilitySignal</w:t>
        </w:r>
        <w:r w:rsidR="006469AA">
          <w:rPr>
            <w:noProof/>
            <w:webHidden/>
          </w:rPr>
          <w:tab/>
        </w:r>
        <w:r w:rsidR="00AC2B38">
          <w:rPr>
            <w:noProof/>
            <w:webHidden/>
          </w:rPr>
          <w:fldChar w:fldCharType="begin" w:fldLock="1"/>
        </w:r>
        <w:r w:rsidR="006469AA">
          <w:rPr>
            <w:noProof/>
            <w:webHidden/>
          </w:rPr>
          <w:instrText xml:space="preserve"> PAGEREF _Toc411598007 \h </w:instrText>
        </w:r>
        <w:r w:rsidR="00AC2B38">
          <w:rPr>
            <w:noProof/>
            <w:webHidden/>
          </w:rPr>
        </w:r>
        <w:r w:rsidR="00AC2B38">
          <w:rPr>
            <w:noProof/>
            <w:webHidden/>
          </w:rPr>
          <w:fldChar w:fldCharType="separate"/>
        </w:r>
        <w:r w:rsidR="00167892">
          <w:rPr>
            <w:noProof/>
            <w:webHidden/>
          </w:rPr>
          <w:t>37</w:t>
        </w:r>
        <w:r w:rsidR="00AC2B38">
          <w:rPr>
            <w:noProof/>
            <w:webHidden/>
          </w:rPr>
          <w:fldChar w:fldCharType="end"/>
        </w:r>
      </w:hyperlink>
    </w:p>
    <w:p w14:paraId="7168C826"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006469AA" w:rsidRPr="006140B1">
          <w:rPr>
            <w:rStyle w:val="Hyperlink"/>
            <w:rFonts w:ascii="Times" w:hAnsi="Times"/>
            <w:noProof/>
          </w:rPr>
          <w:t>Section 6:</w:t>
        </w:r>
        <w:r w:rsidR="006469AA">
          <w:rPr>
            <w:rFonts w:asciiTheme="minorHAnsi" w:eastAsiaTheme="minorEastAsia" w:hAnsiTheme="minorHAnsi" w:cstheme="minorBidi"/>
            <w:b w:val="0"/>
            <w:noProof/>
            <w:sz w:val="22"/>
            <w:szCs w:val="22"/>
          </w:rPr>
          <w:tab/>
        </w:r>
        <w:r w:rsidR="006469AA" w:rsidRPr="006140B1">
          <w:rPr>
            <w:rStyle w:val="Hyperlink"/>
            <w:noProof/>
          </w:rPr>
          <w:t>VISA.NET Exceptions and Status Codes</w:t>
        </w:r>
        <w:r w:rsidR="006469AA">
          <w:rPr>
            <w:noProof/>
            <w:webHidden/>
          </w:rPr>
          <w:tab/>
        </w:r>
        <w:r w:rsidR="00AC2B38">
          <w:rPr>
            <w:noProof/>
            <w:webHidden/>
          </w:rPr>
          <w:fldChar w:fldCharType="begin" w:fldLock="1"/>
        </w:r>
        <w:r w:rsidR="006469AA">
          <w:rPr>
            <w:noProof/>
            <w:webHidden/>
          </w:rPr>
          <w:instrText xml:space="preserve"> PAGEREF _Toc411598008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D33F0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006469AA" w:rsidRPr="006140B1">
          <w:rPr>
            <w:rStyle w:val="Hyperlink"/>
            <w:rFonts w:ascii="Times" w:hAnsi="Times"/>
            <w:noProof/>
          </w:rPr>
          <w:t>6.1.</w:t>
        </w:r>
        <w:r w:rsidR="006469AA">
          <w:rPr>
            <w:rFonts w:asciiTheme="minorHAnsi" w:eastAsiaTheme="minorEastAsia" w:hAnsiTheme="minorHAnsi" w:cstheme="minorBidi"/>
            <w:noProof/>
            <w:sz w:val="22"/>
            <w:szCs w:val="22"/>
          </w:rPr>
          <w:tab/>
        </w:r>
        <w:r w:rsidR="006469AA" w:rsidRPr="006140B1">
          <w:rPr>
            <w:rStyle w:val="Hyperlink"/>
            <w:noProof/>
          </w:rPr>
          <w:t>Exception Overview</w:t>
        </w:r>
        <w:r w:rsidR="006469AA">
          <w:rPr>
            <w:noProof/>
            <w:webHidden/>
          </w:rPr>
          <w:tab/>
        </w:r>
        <w:r w:rsidR="00AC2B38">
          <w:rPr>
            <w:noProof/>
            <w:webHidden/>
          </w:rPr>
          <w:fldChar w:fldCharType="begin" w:fldLock="1"/>
        </w:r>
        <w:r w:rsidR="006469AA">
          <w:rPr>
            <w:noProof/>
            <w:webHidden/>
          </w:rPr>
          <w:instrText xml:space="preserve"> PAGEREF _Toc411598009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25FF0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006469AA" w:rsidRPr="006140B1">
          <w:rPr>
            <w:rStyle w:val="Hyperlink"/>
            <w:rFonts w:ascii="Times" w:hAnsi="Times"/>
            <w:noProof/>
          </w:rPr>
          <w:t>6.2.</w:t>
        </w:r>
        <w:r w:rsidR="006469AA">
          <w:rPr>
            <w:rFonts w:asciiTheme="minorHAnsi" w:eastAsiaTheme="minorEastAsia" w:hAnsiTheme="minorHAnsi" w:cstheme="minorBidi"/>
            <w:noProof/>
            <w:sz w:val="22"/>
            <w:szCs w:val="22"/>
          </w:rPr>
          <w:tab/>
        </w:r>
        <w:r w:rsidR="006469AA" w:rsidRPr="006140B1">
          <w:rPr>
            <w:rStyle w:val="Hyperlink"/>
            <w:noProof/>
          </w:rPr>
          <w:t>VISA.NET Exceptions</w:t>
        </w:r>
        <w:r w:rsidR="006469AA">
          <w:rPr>
            <w:noProof/>
            <w:webHidden/>
          </w:rPr>
          <w:tab/>
        </w:r>
        <w:r w:rsidR="00AC2B38">
          <w:rPr>
            <w:noProof/>
            <w:webHidden/>
          </w:rPr>
          <w:fldChar w:fldCharType="begin" w:fldLock="1"/>
        </w:r>
        <w:r w:rsidR="006469AA">
          <w:rPr>
            <w:noProof/>
            <w:webHidden/>
          </w:rPr>
          <w:instrText xml:space="preserve"> PAGEREF _Toc411598010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6B5A9AE"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006469AA" w:rsidRPr="006140B1">
          <w:rPr>
            <w:rStyle w:val="Hyperlink"/>
            <w:rFonts w:ascii="Times" w:hAnsi="Times"/>
            <w:noProof/>
          </w:rPr>
          <w:t>6.2.1.</w:t>
        </w:r>
        <w:r w:rsidR="006469AA">
          <w:rPr>
            <w:rFonts w:asciiTheme="minorHAnsi" w:eastAsiaTheme="minorEastAsia" w:hAnsiTheme="minorHAnsi" w:cstheme="minorBidi"/>
            <w:noProof/>
            <w:sz w:val="22"/>
            <w:szCs w:val="22"/>
          </w:rPr>
          <w:tab/>
        </w:r>
        <w:r w:rsidR="006469AA" w:rsidRPr="006140B1">
          <w:rPr>
            <w:rStyle w:val="Hyperlink"/>
            <w:noProof/>
          </w:rPr>
          <w:t>Ivi.Visa.VisaException</w:t>
        </w:r>
        <w:r w:rsidR="006469AA">
          <w:rPr>
            <w:noProof/>
            <w:webHidden/>
          </w:rPr>
          <w:tab/>
        </w:r>
        <w:r w:rsidR="00AC2B38">
          <w:rPr>
            <w:noProof/>
            <w:webHidden/>
          </w:rPr>
          <w:fldChar w:fldCharType="begin" w:fldLock="1"/>
        </w:r>
        <w:r w:rsidR="006469AA">
          <w:rPr>
            <w:noProof/>
            <w:webHidden/>
          </w:rPr>
          <w:instrText xml:space="preserve"> PAGEREF _Toc411598011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23B2E88"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006469AA" w:rsidRPr="006140B1">
          <w:rPr>
            <w:rStyle w:val="Hyperlink"/>
            <w:rFonts w:ascii="Times" w:hAnsi="Times"/>
            <w:noProof/>
          </w:rPr>
          <w:t>6.2.2.</w:t>
        </w:r>
        <w:r w:rsidR="006469AA">
          <w:rPr>
            <w:rFonts w:asciiTheme="minorHAnsi" w:eastAsiaTheme="minorEastAsia" w:hAnsiTheme="minorHAnsi" w:cstheme="minorBidi"/>
            <w:noProof/>
            <w:sz w:val="22"/>
            <w:szCs w:val="22"/>
          </w:rPr>
          <w:tab/>
        </w:r>
        <w:r w:rsidR="006469AA" w:rsidRPr="006140B1">
          <w:rPr>
            <w:rStyle w:val="Hyperlink"/>
            <w:noProof/>
          </w:rPr>
          <w:t>Ivi.Visa.IOTimeoutException</w:t>
        </w:r>
        <w:r w:rsidR="006469AA">
          <w:rPr>
            <w:noProof/>
            <w:webHidden/>
          </w:rPr>
          <w:tab/>
        </w:r>
        <w:r w:rsidR="00AC2B38">
          <w:rPr>
            <w:noProof/>
            <w:webHidden/>
          </w:rPr>
          <w:fldChar w:fldCharType="begin" w:fldLock="1"/>
        </w:r>
        <w:r w:rsidR="006469AA">
          <w:rPr>
            <w:noProof/>
            <w:webHidden/>
          </w:rPr>
          <w:instrText xml:space="preserve"> PAGEREF _Toc411598012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43750BB2"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006469AA" w:rsidRPr="006140B1">
          <w:rPr>
            <w:rStyle w:val="Hyperlink"/>
            <w:rFonts w:ascii="Times" w:hAnsi="Times"/>
            <w:noProof/>
          </w:rPr>
          <w:t>6.2.3.</w:t>
        </w:r>
        <w:r w:rsidR="006469AA">
          <w:rPr>
            <w:rFonts w:asciiTheme="minorHAnsi" w:eastAsiaTheme="minorEastAsia" w:hAnsiTheme="minorHAnsi" w:cstheme="minorBidi"/>
            <w:noProof/>
            <w:sz w:val="22"/>
            <w:szCs w:val="22"/>
          </w:rPr>
          <w:tab/>
        </w:r>
        <w:r w:rsidR="006469AA" w:rsidRPr="006140B1">
          <w:rPr>
            <w:rStyle w:val="Hyperlink"/>
            <w:noProof/>
          </w:rPr>
          <w:t>Ivi.Visa.NativeVisaException</w:t>
        </w:r>
        <w:r w:rsidR="006469AA">
          <w:rPr>
            <w:noProof/>
            <w:webHidden/>
          </w:rPr>
          <w:tab/>
        </w:r>
        <w:r w:rsidR="00AC2B38">
          <w:rPr>
            <w:noProof/>
            <w:webHidden/>
          </w:rPr>
          <w:fldChar w:fldCharType="begin" w:fldLock="1"/>
        </w:r>
        <w:r w:rsidR="006469AA">
          <w:rPr>
            <w:noProof/>
            <w:webHidden/>
          </w:rPr>
          <w:instrText xml:space="preserve"> PAGEREF _Toc411598013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C4E81E7"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006469AA" w:rsidRPr="006140B1">
          <w:rPr>
            <w:rStyle w:val="Hyperlink"/>
            <w:rFonts w:ascii="Times" w:hAnsi="Times"/>
            <w:noProof/>
          </w:rPr>
          <w:t>6.2.4.</w:t>
        </w:r>
        <w:r w:rsidR="006469AA">
          <w:rPr>
            <w:rFonts w:asciiTheme="minorHAnsi" w:eastAsiaTheme="minorEastAsia" w:hAnsiTheme="minorHAnsi" w:cstheme="minorBidi"/>
            <w:noProof/>
            <w:sz w:val="22"/>
            <w:szCs w:val="22"/>
          </w:rPr>
          <w:tab/>
        </w:r>
        <w:r w:rsidR="006469AA" w:rsidRPr="006140B1">
          <w:rPr>
            <w:rStyle w:val="Hyperlink"/>
            <w:noProof/>
          </w:rPr>
          <w:t>Ivi.Visa.TypeFormatterException</w:t>
        </w:r>
        <w:r w:rsidR="006469AA">
          <w:rPr>
            <w:noProof/>
            <w:webHidden/>
          </w:rPr>
          <w:tab/>
        </w:r>
        <w:r w:rsidR="00AC2B38">
          <w:rPr>
            <w:noProof/>
            <w:webHidden/>
          </w:rPr>
          <w:fldChar w:fldCharType="begin" w:fldLock="1"/>
        </w:r>
        <w:r w:rsidR="006469AA">
          <w:rPr>
            <w:noProof/>
            <w:webHidden/>
          </w:rPr>
          <w:instrText xml:space="preserve"> PAGEREF _Toc411598014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6ADA7DBE"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006469AA" w:rsidRPr="006140B1">
          <w:rPr>
            <w:rStyle w:val="Hyperlink"/>
            <w:rFonts w:ascii="Times" w:hAnsi="Times"/>
            <w:noProof/>
          </w:rPr>
          <w:t>6.3.</w:t>
        </w:r>
        <w:r w:rsidR="006469AA">
          <w:rPr>
            <w:rFonts w:asciiTheme="minorHAnsi" w:eastAsiaTheme="minorEastAsia" w:hAnsiTheme="minorHAnsi" w:cstheme="minorBidi"/>
            <w:noProof/>
            <w:sz w:val="22"/>
            <w:szCs w:val="22"/>
          </w:rPr>
          <w:tab/>
        </w:r>
        <w:r w:rsidR="006469AA" w:rsidRPr="006140B1">
          <w:rPr>
            <w:rStyle w:val="Hyperlink"/>
            <w:noProof/>
          </w:rPr>
          <w:t>NativeErrorCode Class</w:t>
        </w:r>
        <w:r w:rsidR="006469AA">
          <w:rPr>
            <w:noProof/>
            <w:webHidden/>
          </w:rPr>
          <w:tab/>
        </w:r>
        <w:r w:rsidR="00AC2B38">
          <w:rPr>
            <w:noProof/>
            <w:webHidden/>
          </w:rPr>
          <w:fldChar w:fldCharType="begin" w:fldLock="1"/>
        </w:r>
        <w:r w:rsidR="006469AA">
          <w:rPr>
            <w:noProof/>
            <w:webHidden/>
          </w:rPr>
          <w:instrText xml:space="preserve"> PAGEREF _Toc411598015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5B16C18E"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006469AA" w:rsidRPr="006140B1">
          <w:rPr>
            <w:rStyle w:val="Hyperlink"/>
            <w:rFonts w:ascii="Times" w:hAnsi="Times"/>
            <w:noProof/>
          </w:rPr>
          <w:t>6.3.1.</w:t>
        </w:r>
        <w:r w:rsidR="006469AA">
          <w:rPr>
            <w:rFonts w:asciiTheme="minorHAnsi" w:eastAsiaTheme="minorEastAsia" w:hAnsiTheme="minorHAnsi" w:cstheme="minorBidi"/>
            <w:noProof/>
            <w:sz w:val="22"/>
            <w:szCs w:val="22"/>
          </w:rPr>
          <w:tab/>
        </w:r>
        <w:r w:rsidR="006469AA" w:rsidRPr="006140B1">
          <w:rPr>
            <w:rStyle w:val="Hyperlink"/>
            <w:noProof/>
          </w:rPr>
          <w:t>GetMacroNameFromStatusCode()</w:t>
        </w:r>
        <w:r w:rsidR="006469AA">
          <w:rPr>
            <w:noProof/>
            <w:webHidden/>
          </w:rPr>
          <w:tab/>
        </w:r>
        <w:r w:rsidR="00AC2B38">
          <w:rPr>
            <w:noProof/>
            <w:webHidden/>
          </w:rPr>
          <w:fldChar w:fldCharType="begin" w:fldLock="1"/>
        </w:r>
        <w:r w:rsidR="006469AA">
          <w:rPr>
            <w:noProof/>
            <w:webHidden/>
          </w:rPr>
          <w:instrText xml:space="preserve"> PAGEREF _Toc411598016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130C5535"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006469AA" w:rsidRPr="006140B1">
          <w:rPr>
            <w:rStyle w:val="Hyperlink"/>
            <w:rFonts w:ascii="Times" w:hAnsi="Times"/>
            <w:noProof/>
          </w:rPr>
          <w:t>Section 7:</w:t>
        </w:r>
        <w:r w:rsidR="006469AA">
          <w:rPr>
            <w:rFonts w:asciiTheme="minorHAnsi" w:eastAsiaTheme="minorEastAsia" w:hAnsiTheme="minorHAnsi" w:cstheme="minorBidi"/>
            <w:b w:val="0"/>
            <w:noProof/>
            <w:sz w:val="22"/>
            <w:szCs w:val="22"/>
          </w:rPr>
          <w:tab/>
        </w:r>
        <w:r w:rsidR="006469AA" w:rsidRPr="006140B1">
          <w:rPr>
            <w:rStyle w:val="Hyperlink"/>
            <w:noProof/>
          </w:rPr>
          <w:t>VISA.NET Hardware Events</w:t>
        </w:r>
        <w:r w:rsidR="006469AA">
          <w:rPr>
            <w:noProof/>
            <w:webHidden/>
          </w:rPr>
          <w:tab/>
        </w:r>
        <w:r w:rsidR="00AC2B38">
          <w:rPr>
            <w:noProof/>
            <w:webHidden/>
          </w:rPr>
          <w:fldChar w:fldCharType="begin" w:fldLock="1"/>
        </w:r>
        <w:r w:rsidR="006469AA">
          <w:rPr>
            <w:noProof/>
            <w:webHidden/>
          </w:rPr>
          <w:instrText xml:space="preserve"> PAGEREF _Toc411598017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85F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006469AA" w:rsidRPr="006140B1">
          <w:rPr>
            <w:rStyle w:val="Hyperlink"/>
            <w:rFonts w:ascii="Times" w:hAnsi="Times"/>
            <w:noProof/>
          </w:rPr>
          <w:t>7.1.</w:t>
        </w:r>
        <w:r w:rsidR="006469AA">
          <w:rPr>
            <w:rFonts w:asciiTheme="minorHAnsi" w:eastAsiaTheme="minorEastAsia" w:hAnsiTheme="minorHAnsi" w:cstheme="minorBidi"/>
            <w:noProof/>
            <w:sz w:val="22"/>
            <w:szCs w:val="22"/>
          </w:rPr>
          <w:tab/>
        </w:r>
        <w:r w:rsidR="006469AA" w:rsidRPr="006140B1">
          <w:rPr>
            <w:rStyle w:val="Hyperlink"/>
            <w:noProof/>
          </w:rPr>
          <w:t>Hardware Event APIs</w:t>
        </w:r>
        <w:r w:rsidR="006469AA">
          <w:rPr>
            <w:noProof/>
            <w:webHidden/>
          </w:rPr>
          <w:tab/>
        </w:r>
        <w:r w:rsidR="00AC2B38">
          <w:rPr>
            <w:noProof/>
            <w:webHidden/>
          </w:rPr>
          <w:fldChar w:fldCharType="begin" w:fldLock="1"/>
        </w:r>
        <w:r w:rsidR="006469AA">
          <w:rPr>
            <w:noProof/>
            <w:webHidden/>
          </w:rPr>
          <w:instrText xml:space="preserve"> PAGEREF _Toc411598018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C78C837"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006469AA" w:rsidRPr="006140B1">
          <w:rPr>
            <w:rStyle w:val="Hyperlink"/>
            <w:rFonts w:ascii="Times" w:hAnsi="Times"/>
            <w:noProof/>
          </w:rPr>
          <w:t>7.2.</w:t>
        </w:r>
        <w:r w:rsidR="006469AA">
          <w:rPr>
            <w:rFonts w:asciiTheme="minorHAnsi" w:eastAsiaTheme="minorEastAsia" w:hAnsiTheme="minorHAnsi" w:cstheme="minorBidi"/>
            <w:noProof/>
            <w:sz w:val="22"/>
            <w:szCs w:val="22"/>
          </w:rPr>
          <w:tab/>
        </w:r>
        <w:r w:rsidR="006469AA" w:rsidRPr="006140B1">
          <w:rPr>
            <w:rStyle w:val="Hyperlink"/>
            <w:noProof/>
          </w:rPr>
          <w:t>.NET Event Handlers</w:t>
        </w:r>
        <w:r w:rsidR="006469AA">
          <w:rPr>
            <w:noProof/>
            <w:webHidden/>
          </w:rPr>
          <w:tab/>
        </w:r>
        <w:r w:rsidR="00AC2B38">
          <w:rPr>
            <w:noProof/>
            <w:webHidden/>
          </w:rPr>
          <w:fldChar w:fldCharType="begin" w:fldLock="1"/>
        </w:r>
        <w:r w:rsidR="006469AA">
          <w:rPr>
            <w:noProof/>
            <w:webHidden/>
          </w:rPr>
          <w:instrText xml:space="preserve"> PAGEREF _Toc411598019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0A5D95F"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006469AA" w:rsidRPr="006140B1">
          <w:rPr>
            <w:rStyle w:val="Hyperlink"/>
            <w:rFonts w:ascii="Times" w:hAnsi="Times"/>
            <w:noProof/>
          </w:rPr>
          <w:t>7.3.</w:t>
        </w:r>
        <w:r w:rsidR="006469AA">
          <w:rPr>
            <w:rFonts w:asciiTheme="minorHAnsi" w:eastAsiaTheme="minorEastAsia" w:hAnsiTheme="minorHAnsi" w:cstheme="minorBidi"/>
            <w:noProof/>
            <w:sz w:val="22"/>
            <w:szCs w:val="22"/>
          </w:rPr>
          <w:tab/>
        </w:r>
        <w:r w:rsidR="006469AA" w:rsidRPr="006140B1">
          <w:rPr>
            <w:rStyle w:val="Hyperlink"/>
            <w:noProof/>
          </w:rPr>
          <w:t>VISA.NET Event Arguments</w:t>
        </w:r>
        <w:r w:rsidR="006469AA">
          <w:rPr>
            <w:noProof/>
            <w:webHidden/>
          </w:rPr>
          <w:tab/>
        </w:r>
        <w:r w:rsidR="00AC2B38">
          <w:rPr>
            <w:noProof/>
            <w:webHidden/>
          </w:rPr>
          <w:fldChar w:fldCharType="begin" w:fldLock="1"/>
        </w:r>
        <w:r w:rsidR="006469AA">
          <w:rPr>
            <w:noProof/>
            <w:webHidden/>
          </w:rPr>
          <w:instrText xml:space="preserve"> PAGEREF _Toc411598020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590E0DD"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006469AA" w:rsidRPr="006140B1">
          <w:rPr>
            <w:rStyle w:val="Hyperlink"/>
            <w:rFonts w:ascii="Times" w:hAnsi="Times"/>
            <w:noProof/>
          </w:rPr>
          <w:t>7.3.1.</w:t>
        </w:r>
        <w:r w:rsidR="006469AA">
          <w:rPr>
            <w:rFonts w:asciiTheme="minorHAnsi" w:eastAsiaTheme="minorEastAsia" w:hAnsiTheme="minorHAnsi" w:cstheme="minorBidi"/>
            <w:noProof/>
            <w:sz w:val="22"/>
            <w:szCs w:val="22"/>
          </w:rPr>
          <w:tab/>
        </w:r>
        <w:r w:rsidR="006469AA" w:rsidRPr="006140B1">
          <w:rPr>
            <w:rStyle w:val="Hyperlink"/>
            <w:noProof/>
          </w:rPr>
          <w:t>VisaEventArgs Class</w:t>
        </w:r>
        <w:r w:rsidR="006469AA">
          <w:rPr>
            <w:noProof/>
            <w:webHidden/>
          </w:rPr>
          <w:tab/>
        </w:r>
        <w:r w:rsidR="00AC2B38">
          <w:rPr>
            <w:noProof/>
            <w:webHidden/>
          </w:rPr>
          <w:fldChar w:fldCharType="begin" w:fldLock="1"/>
        </w:r>
        <w:r w:rsidR="006469AA">
          <w:rPr>
            <w:noProof/>
            <w:webHidden/>
          </w:rPr>
          <w:instrText xml:space="preserve"> PAGEREF _Toc411598021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20F3F7A"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006469AA" w:rsidRPr="006140B1">
          <w:rPr>
            <w:rStyle w:val="Hyperlink"/>
            <w:rFonts w:ascii="Times" w:hAnsi="Times"/>
            <w:noProof/>
          </w:rPr>
          <w:t>7.3.2.</w:t>
        </w:r>
        <w:r w:rsidR="006469AA">
          <w:rPr>
            <w:rFonts w:asciiTheme="minorHAnsi" w:eastAsiaTheme="minorEastAsia" w:hAnsiTheme="minorHAnsi" w:cstheme="minorBidi"/>
            <w:noProof/>
            <w:sz w:val="22"/>
            <w:szCs w:val="22"/>
          </w:rPr>
          <w:tab/>
        </w:r>
        <w:r w:rsidR="006469AA" w:rsidRPr="006140B1">
          <w:rPr>
            <w:rStyle w:val="Hyperlink"/>
            <w:noProof/>
          </w:rPr>
          <w:t>GpibControllerInChargeEventArgs</w:t>
        </w:r>
        <w:r w:rsidR="006469AA">
          <w:rPr>
            <w:noProof/>
            <w:webHidden/>
          </w:rPr>
          <w:tab/>
        </w:r>
        <w:r w:rsidR="00AC2B38">
          <w:rPr>
            <w:noProof/>
            <w:webHidden/>
          </w:rPr>
          <w:fldChar w:fldCharType="begin" w:fldLock="1"/>
        </w:r>
        <w:r w:rsidR="006469AA">
          <w:rPr>
            <w:noProof/>
            <w:webHidden/>
          </w:rPr>
          <w:instrText xml:space="preserve"> PAGEREF _Toc411598022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6E02DFD8"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006469AA" w:rsidRPr="006140B1">
          <w:rPr>
            <w:rStyle w:val="Hyperlink"/>
            <w:rFonts w:ascii="Times" w:hAnsi="Times"/>
            <w:noProof/>
          </w:rPr>
          <w:t>7.3.3.</w:t>
        </w:r>
        <w:r w:rsidR="006469AA">
          <w:rPr>
            <w:rFonts w:asciiTheme="minorHAnsi" w:eastAsiaTheme="minorEastAsia" w:hAnsiTheme="minorHAnsi" w:cstheme="minorBidi"/>
            <w:noProof/>
            <w:sz w:val="22"/>
            <w:szCs w:val="22"/>
          </w:rPr>
          <w:tab/>
        </w:r>
        <w:r w:rsidR="006469AA" w:rsidRPr="006140B1">
          <w:rPr>
            <w:rStyle w:val="Hyperlink"/>
            <w:noProof/>
          </w:rPr>
          <w:t>PxiInterruptEventArgs</w:t>
        </w:r>
        <w:r w:rsidR="006469AA">
          <w:rPr>
            <w:noProof/>
            <w:webHidden/>
          </w:rPr>
          <w:tab/>
        </w:r>
        <w:r w:rsidR="00AC2B38">
          <w:rPr>
            <w:noProof/>
            <w:webHidden/>
          </w:rPr>
          <w:fldChar w:fldCharType="begin" w:fldLock="1"/>
        </w:r>
        <w:r w:rsidR="006469AA">
          <w:rPr>
            <w:noProof/>
            <w:webHidden/>
          </w:rPr>
          <w:instrText xml:space="preserve"> PAGEREF _Toc411598023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F5247F8"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006469AA" w:rsidRPr="006140B1">
          <w:rPr>
            <w:rStyle w:val="Hyperlink"/>
            <w:rFonts w:ascii="Times" w:hAnsi="Times"/>
            <w:noProof/>
          </w:rPr>
          <w:t>7.3.4.</w:t>
        </w:r>
        <w:r w:rsidR="006469AA">
          <w:rPr>
            <w:rFonts w:asciiTheme="minorHAnsi" w:eastAsiaTheme="minorEastAsia" w:hAnsiTheme="minorHAnsi" w:cstheme="minorBidi"/>
            <w:noProof/>
            <w:sz w:val="22"/>
            <w:szCs w:val="22"/>
          </w:rPr>
          <w:tab/>
        </w:r>
        <w:r w:rsidR="006469AA" w:rsidRPr="006140B1">
          <w:rPr>
            <w:rStyle w:val="Hyperlink"/>
            <w:noProof/>
          </w:rPr>
          <w:t>UsbInterruptEventArgs</w:t>
        </w:r>
        <w:r w:rsidR="006469AA">
          <w:rPr>
            <w:noProof/>
            <w:webHidden/>
          </w:rPr>
          <w:tab/>
        </w:r>
        <w:r w:rsidR="00AC2B38">
          <w:rPr>
            <w:noProof/>
            <w:webHidden/>
          </w:rPr>
          <w:fldChar w:fldCharType="begin" w:fldLock="1"/>
        </w:r>
        <w:r w:rsidR="006469AA">
          <w:rPr>
            <w:noProof/>
            <w:webHidden/>
          </w:rPr>
          <w:instrText xml:space="preserve"> PAGEREF _Toc411598024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129FE185"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006469AA" w:rsidRPr="006140B1">
          <w:rPr>
            <w:rStyle w:val="Hyperlink"/>
            <w:rFonts w:ascii="Times" w:hAnsi="Times"/>
            <w:noProof/>
          </w:rPr>
          <w:t>7.3.5.</w:t>
        </w:r>
        <w:r w:rsidR="006469AA">
          <w:rPr>
            <w:rFonts w:asciiTheme="minorHAnsi" w:eastAsiaTheme="minorEastAsia" w:hAnsiTheme="minorHAnsi" w:cstheme="minorBidi"/>
            <w:noProof/>
            <w:sz w:val="22"/>
            <w:szCs w:val="22"/>
          </w:rPr>
          <w:tab/>
        </w:r>
        <w:r w:rsidR="006469AA" w:rsidRPr="006140B1">
          <w:rPr>
            <w:rStyle w:val="Hyperlink"/>
            <w:noProof/>
          </w:rPr>
          <w:t>VxiSignalProcessorEventArgs</w:t>
        </w:r>
        <w:r w:rsidR="006469AA">
          <w:rPr>
            <w:noProof/>
            <w:webHidden/>
          </w:rPr>
          <w:tab/>
        </w:r>
        <w:r w:rsidR="00AC2B38">
          <w:rPr>
            <w:noProof/>
            <w:webHidden/>
          </w:rPr>
          <w:fldChar w:fldCharType="begin" w:fldLock="1"/>
        </w:r>
        <w:r w:rsidR="006469AA">
          <w:rPr>
            <w:noProof/>
            <w:webHidden/>
          </w:rPr>
          <w:instrText xml:space="preserve"> PAGEREF _Toc411598025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1A9B5880"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006469AA" w:rsidRPr="006140B1">
          <w:rPr>
            <w:rStyle w:val="Hyperlink"/>
            <w:rFonts w:ascii="Times" w:hAnsi="Times"/>
            <w:noProof/>
          </w:rPr>
          <w:t>7.3.6.</w:t>
        </w:r>
        <w:r w:rsidR="006469AA">
          <w:rPr>
            <w:rFonts w:asciiTheme="minorHAnsi" w:eastAsiaTheme="minorEastAsia" w:hAnsiTheme="minorHAnsi" w:cstheme="minorBidi"/>
            <w:noProof/>
            <w:sz w:val="22"/>
            <w:szCs w:val="22"/>
          </w:rPr>
          <w:tab/>
        </w:r>
        <w:r w:rsidR="006469AA" w:rsidRPr="006140B1">
          <w:rPr>
            <w:rStyle w:val="Hyperlink"/>
            <w:noProof/>
          </w:rPr>
          <w:t>VxiTriggerEventArgs</w:t>
        </w:r>
        <w:r w:rsidR="006469AA">
          <w:rPr>
            <w:noProof/>
            <w:webHidden/>
          </w:rPr>
          <w:tab/>
        </w:r>
        <w:r w:rsidR="00AC2B38">
          <w:rPr>
            <w:noProof/>
            <w:webHidden/>
          </w:rPr>
          <w:fldChar w:fldCharType="begin" w:fldLock="1"/>
        </w:r>
        <w:r w:rsidR="006469AA">
          <w:rPr>
            <w:noProof/>
            <w:webHidden/>
          </w:rPr>
          <w:instrText xml:space="preserve"> PAGEREF _Toc411598026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549EEE48"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006469AA" w:rsidRPr="006140B1">
          <w:rPr>
            <w:rStyle w:val="Hyperlink"/>
            <w:rFonts w:ascii="Times" w:hAnsi="Times"/>
            <w:noProof/>
          </w:rPr>
          <w:t>7.3.7.</w:t>
        </w:r>
        <w:r w:rsidR="006469AA">
          <w:rPr>
            <w:rFonts w:asciiTheme="minorHAnsi" w:eastAsiaTheme="minorEastAsia" w:hAnsiTheme="minorHAnsi" w:cstheme="minorBidi"/>
            <w:noProof/>
            <w:sz w:val="22"/>
            <w:szCs w:val="22"/>
          </w:rPr>
          <w:tab/>
        </w:r>
        <w:r w:rsidR="006469AA" w:rsidRPr="006140B1">
          <w:rPr>
            <w:rStyle w:val="Hyperlink"/>
            <w:noProof/>
          </w:rPr>
          <w:t>VxiInterruptEventArgs</w:t>
        </w:r>
        <w:r w:rsidR="006469AA">
          <w:rPr>
            <w:noProof/>
            <w:webHidden/>
          </w:rPr>
          <w:tab/>
        </w:r>
        <w:r w:rsidR="00AC2B38">
          <w:rPr>
            <w:noProof/>
            <w:webHidden/>
          </w:rPr>
          <w:fldChar w:fldCharType="begin" w:fldLock="1"/>
        </w:r>
        <w:r w:rsidR="006469AA">
          <w:rPr>
            <w:noProof/>
            <w:webHidden/>
          </w:rPr>
          <w:instrText xml:space="preserve"> PAGEREF _Toc411598027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0281A71"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006469AA" w:rsidRPr="006140B1">
          <w:rPr>
            <w:rStyle w:val="Hyperlink"/>
            <w:rFonts w:ascii="Times" w:hAnsi="Times"/>
            <w:noProof/>
          </w:rPr>
          <w:t>7.3.8.</w:t>
        </w:r>
        <w:r w:rsidR="006469AA">
          <w:rPr>
            <w:rFonts w:asciiTheme="minorHAnsi" w:eastAsiaTheme="minorEastAsia" w:hAnsiTheme="minorHAnsi" w:cstheme="minorBidi"/>
            <w:noProof/>
            <w:sz w:val="22"/>
            <w:szCs w:val="22"/>
          </w:rPr>
          <w:tab/>
        </w:r>
        <w:r w:rsidR="006469AA" w:rsidRPr="006140B1">
          <w:rPr>
            <w:rStyle w:val="Hyperlink"/>
            <w:noProof/>
          </w:rPr>
          <w:t>INativeVisaEventArgs Interface</w:t>
        </w:r>
        <w:r w:rsidR="006469AA">
          <w:rPr>
            <w:noProof/>
            <w:webHidden/>
          </w:rPr>
          <w:tab/>
        </w:r>
        <w:r w:rsidR="00AC2B38">
          <w:rPr>
            <w:noProof/>
            <w:webHidden/>
          </w:rPr>
          <w:fldChar w:fldCharType="begin" w:fldLock="1"/>
        </w:r>
        <w:r w:rsidR="006469AA">
          <w:rPr>
            <w:noProof/>
            <w:webHidden/>
          </w:rPr>
          <w:instrText xml:space="preserve"> PAGEREF _Toc411598028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D8B5C8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006469AA" w:rsidRPr="006140B1">
          <w:rPr>
            <w:rStyle w:val="Hyperlink"/>
            <w:rFonts w:ascii="Times" w:hAnsi="Times"/>
            <w:noProof/>
          </w:rPr>
          <w:t>7.4.</w:t>
        </w:r>
        <w:r w:rsidR="006469AA">
          <w:rPr>
            <w:rFonts w:asciiTheme="minorHAnsi" w:eastAsiaTheme="minorEastAsia" w:hAnsiTheme="minorHAnsi" w:cstheme="minorBidi"/>
            <w:noProof/>
            <w:sz w:val="22"/>
            <w:szCs w:val="22"/>
          </w:rPr>
          <w:tab/>
        </w:r>
        <w:r w:rsidR="006469AA" w:rsidRPr="006140B1">
          <w:rPr>
            <w:rStyle w:val="Hyperlink"/>
            <w:noProof/>
          </w:rPr>
          <w:t>Vendor Defined Events</w:t>
        </w:r>
        <w:r w:rsidR="006469AA">
          <w:rPr>
            <w:noProof/>
            <w:webHidden/>
          </w:rPr>
          <w:tab/>
        </w:r>
        <w:r w:rsidR="00AC2B38">
          <w:rPr>
            <w:noProof/>
            <w:webHidden/>
          </w:rPr>
          <w:fldChar w:fldCharType="begin" w:fldLock="1"/>
        </w:r>
        <w:r w:rsidR="006469AA">
          <w:rPr>
            <w:noProof/>
            <w:webHidden/>
          </w:rPr>
          <w:instrText xml:space="preserve"> PAGEREF _Toc411598029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7669B46E"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006469AA" w:rsidRPr="006140B1">
          <w:rPr>
            <w:rStyle w:val="Hyperlink"/>
            <w:rFonts w:ascii="Times" w:hAnsi="Times"/>
            <w:noProof/>
          </w:rPr>
          <w:t>7.5.</w:t>
        </w:r>
        <w:r w:rsidR="006469AA">
          <w:rPr>
            <w:rFonts w:asciiTheme="minorHAnsi" w:eastAsiaTheme="minorEastAsia" w:hAnsiTheme="minorHAnsi" w:cstheme="minorBidi"/>
            <w:noProof/>
            <w:sz w:val="22"/>
            <w:szCs w:val="22"/>
          </w:rPr>
          <w:tab/>
        </w:r>
        <w:r w:rsidR="006469AA" w:rsidRPr="006140B1">
          <w:rPr>
            <w:rStyle w:val="Hyperlink"/>
            <w:noProof/>
          </w:rPr>
          <w:t>Event Methods</w:t>
        </w:r>
        <w:r w:rsidR="006469AA">
          <w:rPr>
            <w:noProof/>
            <w:webHidden/>
          </w:rPr>
          <w:tab/>
        </w:r>
        <w:r w:rsidR="00AC2B38">
          <w:rPr>
            <w:noProof/>
            <w:webHidden/>
          </w:rPr>
          <w:fldChar w:fldCharType="begin" w:fldLock="1"/>
        </w:r>
        <w:r w:rsidR="006469AA">
          <w:rPr>
            <w:noProof/>
            <w:webHidden/>
          </w:rPr>
          <w:instrText xml:space="preserve"> PAGEREF _Toc411598030 \h </w:instrText>
        </w:r>
        <w:r w:rsidR="00AC2B38">
          <w:rPr>
            <w:noProof/>
            <w:webHidden/>
          </w:rPr>
        </w:r>
        <w:r w:rsidR="00AC2B38">
          <w:rPr>
            <w:noProof/>
            <w:webHidden/>
          </w:rPr>
          <w:fldChar w:fldCharType="separate"/>
        </w:r>
        <w:r w:rsidR="00167892">
          <w:rPr>
            <w:noProof/>
            <w:webHidden/>
          </w:rPr>
          <w:t>18</w:t>
        </w:r>
        <w:r w:rsidR="00AC2B38">
          <w:rPr>
            <w:noProof/>
            <w:webHidden/>
          </w:rPr>
          <w:fldChar w:fldCharType="end"/>
        </w:r>
      </w:hyperlink>
    </w:p>
    <w:p w14:paraId="503BD6CC"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006469AA" w:rsidRPr="006140B1">
          <w:rPr>
            <w:rStyle w:val="Hyperlink"/>
            <w:rFonts w:ascii="Times" w:hAnsi="Times"/>
            <w:noProof/>
          </w:rPr>
          <w:t>Section 8:</w:t>
        </w:r>
        <w:r w:rsidR="006469AA">
          <w:rPr>
            <w:rFonts w:asciiTheme="minorHAnsi" w:eastAsiaTheme="minorEastAsia" w:hAnsiTheme="minorHAnsi" w:cstheme="minorBidi"/>
            <w:b w:val="0"/>
            <w:noProof/>
            <w:sz w:val="22"/>
            <w:szCs w:val="22"/>
          </w:rPr>
          <w:tab/>
        </w:r>
        <w:r w:rsidR="006469AA" w:rsidRPr="006140B1">
          <w:rPr>
            <w:rStyle w:val="Hyperlink"/>
            <w:noProof/>
          </w:rPr>
          <w:t>VISA.NET Sessions</w:t>
        </w:r>
        <w:r w:rsidR="006469AA">
          <w:rPr>
            <w:noProof/>
            <w:webHidden/>
          </w:rPr>
          <w:tab/>
        </w:r>
        <w:r w:rsidR="00AC2B38">
          <w:rPr>
            <w:noProof/>
            <w:webHidden/>
          </w:rPr>
          <w:fldChar w:fldCharType="begin" w:fldLock="1"/>
        </w:r>
        <w:r w:rsidR="006469AA">
          <w:rPr>
            <w:noProof/>
            <w:webHidden/>
          </w:rPr>
          <w:instrText xml:space="preserve"> PAGEREF _Toc411598031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2AC2D3F"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006469AA" w:rsidRPr="006140B1">
          <w:rPr>
            <w:rStyle w:val="Hyperlink"/>
            <w:rFonts w:ascii="Times" w:hAnsi="Times"/>
            <w:noProof/>
          </w:rPr>
          <w:t>8.1.</w:t>
        </w:r>
        <w:r w:rsidR="006469AA">
          <w:rPr>
            <w:rFonts w:asciiTheme="minorHAnsi" w:eastAsiaTheme="minorEastAsia" w:hAnsiTheme="minorHAnsi" w:cstheme="minorBidi"/>
            <w:noProof/>
            <w:sz w:val="22"/>
            <w:szCs w:val="22"/>
          </w:rPr>
          <w:tab/>
        </w:r>
        <w:r w:rsidR="006469AA" w:rsidRPr="006140B1">
          <w:rPr>
            <w:rStyle w:val="Hyperlink"/>
            <w:noProof/>
          </w:rPr>
          <w:t>Session Overview</w:t>
        </w:r>
        <w:r w:rsidR="006469AA">
          <w:rPr>
            <w:noProof/>
            <w:webHidden/>
          </w:rPr>
          <w:tab/>
        </w:r>
        <w:r w:rsidR="00AC2B38">
          <w:rPr>
            <w:noProof/>
            <w:webHidden/>
          </w:rPr>
          <w:fldChar w:fldCharType="begin" w:fldLock="1"/>
        </w:r>
        <w:r w:rsidR="006469AA">
          <w:rPr>
            <w:noProof/>
            <w:webHidden/>
          </w:rPr>
          <w:instrText xml:space="preserve"> PAGEREF _Toc411598032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2509B42"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006469AA" w:rsidRPr="006140B1">
          <w:rPr>
            <w:rStyle w:val="Hyperlink"/>
            <w:rFonts w:ascii="Times" w:hAnsi="Times"/>
            <w:noProof/>
          </w:rPr>
          <w:t>8.1.1.</w:t>
        </w:r>
        <w:r w:rsidR="006469AA">
          <w:rPr>
            <w:rFonts w:asciiTheme="minorHAnsi" w:eastAsiaTheme="minorEastAsia" w:hAnsiTheme="minorHAnsi" w:cstheme="minorBidi"/>
            <w:noProof/>
            <w:sz w:val="22"/>
            <w:szCs w:val="22"/>
          </w:rPr>
          <w:tab/>
        </w:r>
        <w:r w:rsidR="006469AA" w:rsidRPr="006140B1">
          <w:rPr>
            <w:rStyle w:val="Hyperlink"/>
            <w:noProof/>
          </w:rPr>
          <w:t>Resources and Resource Descriptors</w:t>
        </w:r>
        <w:r w:rsidR="006469AA">
          <w:rPr>
            <w:noProof/>
            <w:webHidden/>
          </w:rPr>
          <w:tab/>
        </w:r>
        <w:r w:rsidR="00AC2B38">
          <w:rPr>
            <w:noProof/>
            <w:webHidden/>
          </w:rPr>
          <w:fldChar w:fldCharType="begin" w:fldLock="1"/>
        </w:r>
        <w:r w:rsidR="006469AA">
          <w:rPr>
            <w:noProof/>
            <w:webHidden/>
          </w:rPr>
          <w:instrText xml:space="preserve"> PAGEREF _Toc411598033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96116DC"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006469AA" w:rsidRPr="006140B1">
          <w:rPr>
            <w:rStyle w:val="Hyperlink"/>
            <w:rFonts w:ascii="Times" w:hAnsi="Times"/>
            <w:noProof/>
          </w:rPr>
          <w:t>8.1.2.</w:t>
        </w:r>
        <w:r w:rsidR="006469AA">
          <w:rPr>
            <w:rFonts w:asciiTheme="minorHAnsi" w:eastAsiaTheme="minorEastAsia" w:hAnsiTheme="minorHAnsi" w:cstheme="minorBidi"/>
            <w:noProof/>
            <w:sz w:val="22"/>
            <w:szCs w:val="22"/>
          </w:rPr>
          <w:tab/>
        </w:r>
        <w:r w:rsidR="006469AA" w:rsidRPr="006140B1">
          <w:rPr>
            <w:rStyle w:val="Hyperlink"/>
            <w:noProof/>
          </w:rPr>
          <w:t>Resources Managers</w:t>
        </w:r>
        <w:r w:rsidR="006469AA">
          <w:rPr>
            <w:noProof/>
            <w:webHidden/>
          </w:rPr>
          <w:tab/>
        </w:r>
        <w:r w:rsidR="00AC2B38">
          <w:rPr>
            <w:noProof/>
            <w:webHidden/>
          </w:rPr>
          <w:fldChar w:fldCharType="begin" w:fldLock="1"/>
        </w:r>
        <w:r w:rsidR="006469AA">
          <w:rPr>
            <w:noProof/>
            <w:webHidden/>
          </w:rPr>
          <w:instrText xml:space="preserve"> PAGEREF _Toc411598034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CB6AE45"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006469AA" w:rsidRPr="006140B1">
          <w:rPr>
            <w:rStyle w:val="Hyperlink"/>
            <w:rFonts w:ascii="Times" w:hAnsi="Times"/>
            <w:noProof/>
          </w:rPr>
          <w:t>8.1.3.</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485752"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006469AA" w:rsidRPr="006140B1">
          <w:rPr>
            <w:rStyle w:val="Hyperlink"/>
            <w:rFonts w:ascii="Times" w:hAnsi="Times"/>
            <w:noProof/>
          </w:rPr>
          <w:t>8.1.4.</w:t>
        </w:r>
        <w:r w:rsidR="006469AA">
          <w:rPr>
            <w:rFonts w:asciiTheme="minorHAnsi" w:eastAsiaTheme="minorEastAsia" w:hAnsiTheme="minorHAnsi" w:cstheme="minorBidi"/>
            <w:noProof/>
            <w:sz w:val="22"/>
            <w:szCs w:val="22"/>
          </w:rPr>
          <w:tab/>
        </w:r>
        <w:r w:rsidR="006469AA" w:rsidRPr="006140B1">
          <w:rPr>
            <w:rStyle w:val="Hyperlink"/>
            <w:noProof/>
          </w:rPr>
          <w:t>Locking</w:t>
        </w:r>
        <w:r w:rsidR="006469AA">
          <w:rPr>
            <w:noProof/>
            <w:webHidden/>
          </w:rPr>
          <w:tab/>
        </w:r>
        <w:r w:rsidR="00AC2B38">
          <w:rPr>
            <w:noProof/>
            <w:webHidden/>
          </w:rPr>
          <w:fldChar w:fldCharType="begin" w:fldLock="1"/>
        </w:r>
        <w:r w:rsidR="006469AA">
          <w:rPr>
            <w:noProof/>
            <w:webHidden/>
          </w:rPr>
          <w:instrText xml:space="preserve"> PAGEREF _Toc411598036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D4ABEDB"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006469AA" w:rsidRPr="006140B1">
          <w:rPr>
            <w:rStyle w:val="Hyperlink"/>
            <w:rFonts w:ascii="Times" w:hAnsi="Times"/>
            <w:noProof/>
          </w:rPr>
          <w:t>8.2.</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_Toc411598037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78897C7"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006469AA" w:rsidRPr="006140B1">
          <w:rPr>
            <w:rStyle w:val="Hyperlink"/>
            <w:rFonts w:ascii="Times" w:hAnsi="Times"/>
            <w:noProof/>
          </w:rPr>
          <w:t>8.3.</w:t>
        </w:r>
        <w:r w:rsidR="006469AA">
          <w:rPr>
            <w:rFonts w:asciiTheme="minorHAnsi" w:eastAsiaTheme="minorEastAsia" w:hAnsiTheme="minorHAnsi" w:cstheme="minorBidi"/>
            <w:noProof/>
            <w:sz w:val="22"/>
            <w:szCs w:val="22"/>
          </w:rPr>
          <w:tab/>
        </w:r>
        <w:r w:rsidR="006469AA" w:rsidRPr="006140B1">
          <w:rPr>
            <w:rStyle w:val="Hyperlink"/>
            <w:noProof/>
          </w:rPr>
          <w:t>IVisaSession Interface</w:t>
        </w:r>
        <w:r w:rsidR="006469AA">
          <w:rPr>
            <w:noProof/>
            <w:webHidden/>
          </w:rPr>
          <w:tab/>
        </w:r>
        <w:r w:rsidR="00AC2B38">
          <w:rPr>
            <w:noProof/>
            <w:webHidden/>
          </w:rPr>
          <w:fldChar w:fldCharType="begin" w:fldLock="1"/>
        </w:r>
        <w:r w:rsidR="006469AA">
          <w:rPr>
            <w:noProof/>
            <w:webHidden/>
          </w:rPr>
          <w:instrText xml:space="preserve"> PAGEREF _Toc411598038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E3353F5"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006469AA" w:rsidRPr="006140B1">
          <w:rPr>
            <w:rStyle w:val="Hyperlink"/>
            <w:rFonts w:ascii="Times" w:hAnsi="Times"/>
            <w:noProof/>
          </w:rPr>
          <w:t>8.3.2.</w:t>
        </w:r>
        <w:r w:rsidR="006469AA">
          <w:rPr>
            <w:rFonts w:asciiTheme="minorHAnsi" w:eastAsiaTheme="minorEastAsia" w:hAnsiTheme="minorHAnsi" w:cstheme="minorBidi"/>
            <w:noProof/>
            <w:sz w:val="22"/>
            <w:szCs w:val="22"/>
          </w:rPr>
          <w:tab/>
        </w:r>
        <w:r w:rsidR="006469AA" w:rsidRPr="006140B1">
          <w:rPr>
            <w:rStyle w:val="Hyperlink"/>
            <w:noProof/>
          </w:rPr>
          <w:t>SynchronizeCallbacks</w:t>
        </w:r>
        <w:r w:rsidR="006469AA">
          <w:rPr>
            <w:noProof/>
            <w:webHidden/>
          </w:rPr>
          <w:tab/>
        </w:r>
        <w:r w:rsidR="00AC2B38">
          <w:rPr>
            <w:noProof/>
            <w:webHidden/>
          </w:rPr>
          <w:fldChar w:fldCharType="begin" w:fldLock="1"/>
        </w:r>
        <w:r w:rsidR="006469AA">
          <w:rPr>
            <w:noProof/>
            <w:webHidden/>
          </w:rPr>
          <w:instrText xml:space="preserve"> PAGEREF _Toc411598039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3228AD5B"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006469AA" w:rsidRPr="006140B1">
          <w:rPr>
            <w:rStyle w:val="Hyperlink"/>
            <w:rFonts w:ascii="Times" w:hAnsi="Times"/>
            <w:noProof/>
          </w:rPr>
          <w:t>8.4.</w:t>
        </w:r>
        <w:r w:rsidR="006469AA">
          <w:rPr>
            <w:rFonts w:asciiTheme="minorHAnsi" w:eastAsiaTheme="minorEastAsia" w:hAnsiTheme="minorHAnsi" w:cstheme="minorBidi"/>
            <w:noProof/>
            <w:sz w:val="22"/>
            <w:szCs w:val="22"/>
          </w:rPr>
          <w:tab/>
        </w:r>
        <w:r w:rsidR="006469AA" w:rsidRPr="006140B1">
          <w:rPr>
            <w:rStyle w:val="Hyperlink"/>
            <w:noProof/>
          </w:rPr>
          <w:t>INativeVisaSession Interface</w:t>
        </w:r>
        <w:r w:rsidR="006469AA">
          <w:rPr>
            <w:noProof/>
            <w:webHidden/>
          </w:rPr>
          <w:tab/>
        </w:r>
        <w:r w:rsidR="00AC2B38">
          <w:rPr>
            <w:noProof/>
            <w:webHidden/>
          </w:rPr>
          <w:fldChar w:fldCharType="begin" w:fldLock="1"/>
        </w:r>
        <w:r w:rsidR="006469AA">
          <w:rPr>
            <w:noProof/>
            <w:webHidden/>
          </w:rPr>
          <w:instrText xml:space="preserve"> PAGEREF _Toc411598040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5D8F3D3F"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006469AA" w:rsidRPr="006140B1">
          <w:rPr>
            <w:rStyle w:val="Hyperlink"/>
            <w:rFonts w:ascii="Times" w:hAnsi="Times"/>
            <w:noProof/>
          </w:rPr>
          <w:t>Section 9:</w:t>
        </w:r>
        <w:r w:rsidR="006469AA">
          <w:rPr>
            <w:rFonts w:asciiTheme="minorHAnsi" w:eastAsiaTheme="minorEastAsia" w:hAnsiTheme="minorHAnsi" w:cstheme="minorBidi"/>
            <w:b w:val="0"/>
            <w:noProof/>
            <w:sz w:val="22"/>
            <w:szCs w:val="22"/>
          </w:rPr>
          <w:tab/>
        </w:r>
        <w:r w:rsidR="006469AA" w:rsidRPr="006140B1">
          <w:rPr>
            <w:rStyle w:val="Hyperlink"/>
            <w:noProof/>
          </w:rPr>
          <w:t>Message Based Session Interfaces</w:t>
        </w:r>
        <w:r w:rsidR="006469AA">
          <w:rPr>
            <w:noProof/>
            <w:webHidden/>
          </w:rPr>
          <w:tab/>
        </w:r>
        <w:r w:rsidR="00AC2B38">
          <w:rPr>
            <w:noProof/>
            <w:webHidden/>
          </w:rPr>
          <w:fldChar w:fldCharType="begin" w:fldLock="1"/>
        </w:r>
        <w:r w:rsidR="006469AA">
          <w:rPr>
            <w:noProof/>
            <w:webHidden/>
          </w:rPr>
          <w:instrText xml:space="preserve"> PAGEREF _Toc411598041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74C6"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006469AA" w:rsidRPr="006140B1">
          <w:rPr>
            <w:rStyle w:val="Hyperlink"/>
            <w:rFonts w:ascii="Times" w:hAnsi="Times"/>
            <w:noProof/>
          </w:rPr>
          <w:t>9.1.</w:t>
        </w:r>
        <w:r w:rsidR="006469AA">
          <w:rPr>
            <w:rFonts w:asciiTheme="minorHAnsi" w:eastAsiaTheme="minorEastAsia" w:hAnsiTheme="minorHAnsi" w:cstheme="minorBidi"/>
            <w:noProof/>
            <w:sz w:val="22"/>
            <w:szCs w:val="22"/>
          </w:rPr>
          <w:tab/>
        </w:r>
        <w:r w:rsidR="006469AA" w:rsidRPr="006140B1">
          <w:rPr>
            <w:rStyle w:val="Hyperlink"/>
            <w:noProof/>
          </w:rPr>
          <w:t>IMessageBasedSession Interface</w:t>
        </w:r>
        <w:r w:rsidR="006469AA">
          <w:rPr>
            <w:noProof/>
            <w:webHidden/>
          </w:rPr>
          <w:tab/>
        </w:r>
        <w:r w:rsidR="00AC2B38">
          <w:rPr>
            <w:noProof/>
            <w:webHidden/>
          </w:rPr>
          <w:fldChar w:fldCharType="begin" w:fldLock="1"/>
        </w:r>
        <w:r w:rsidR="006469AA">
          <w:rPr>
            <w:noProof/>
            <w:webHidden/>
          </w:rPr>
          <w:instrText xml:space="preserve"> PAGEREF _Toc411598042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9E5B66E"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006469AA" w:rsidRPr="006140B1">
          <w:rPr>
            <w:rStyle w:val="Hyperlink"/>
            <w:rFonts w:ascii="Times" w:hAnsi="Times"/>
            <w:noProof/>
          </w:rPr>
          <w:t>9.2.</w:t>
        </w:r>
        <w:r w:rsidR="006469AA">
          <w:rPr>
            <w:rFonts w:asciiTheme="minorHAnsi" w:eastAsiaTheme="minorEastAsia" w:hAnsiTheme="minorHAnsi" w:cstheme="minorBidi"/>
            <w:noProof/>
            <w:sz w:val="22"/>
            <w:szCs w:val="22"/>
          </w:rPr>
          <w:tab/>
        </w:r>
        <w:r w:rsidR="006469AA" w:rsidRPr="006140B1">
          <w:rPr>
            <w:rStyle w:val="Hyperlink"/>
            <w:noProof/>
          </w:rPr>
          <w:t>IMessageBasedRawIO</w:t>
        </w:r>
        <w:r w:rsidR="006469AA">
          <w:rPr>
            <w:noProof/>
            <w:webHidden/>
          </w:rPr>
          <w:tab/>
        </w:r>
        <w:r w:rsidR="00AC2B38">
          <w:rPr>
            <w:noProof/>
            <w:webHidden/>
          </w:rPr>
          <w:fldChar w:fldCharType="begin" w:fldLock="1"/>
        </w:r>
        <w:r w:rsidR="006469AA">
          <w:rPr>
            <w:noProof/>
            <w:webHidden/>
          </w:rPr>
          <w:instrText xml:space="preserve"> PAGEREF _Toc411598043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7C948661"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006469AA" w:rsidRPr="006140B1">
          <w:rPr>
            <w:rStyle w:val="Hyperlink"/>
            <w:rFonts w:ascii="Times" w:hAnsi="Times"/>
            <w:noProof/>
          </w:rPr>
          <w:t>9.2.1.</w:t>
        </w:r>
        <w:r w:rsidR="006469AA">
          <w:rPr>
            <w:rFonts w:asciiTheme="minorHAnsi" w:eastAsiaTheme="minorEastAsia" w:hAnsiTheme="minorHAnsi" w:cstheme="minorBidi"/>
            <w:noProof/>
            <w:sz w:val="22"/>
            <w:szCs w:val="22"/>
          </w:rPr>
          <w:tab/>
        </w:r>
        <w:r w:rsidR="006469AA" w:rsidRPr="006140B1">
          <w:rPr>
            <w:rStyle w:val="Hyperlink"/>
            <w:noProof/>
          </w:rPr>
          <w:t>Synchronous I/O</w:t>
        </w:r>
        <w:r w:rsidR="006469AA">
          <w:rPr>
            <w:noProof/>
            <w:webHidden/>
          </w:rPr>
          <w:tab/>
        </w:r>
        <w:r w:rsidR="00AC2B38">
          <w:rPr>
            <w:noProof/>
            <w:webHidden/>
          </w:rPr>
          <w:fldChar w:fldCharType="begin" w:fldLock="1"/>
        </w:r>
        <w:r w:rsidR="006469AA">
          <w:rPr>
            <w:noProof/>
            <w:webHidden/>
          </w:rPr>
          <w:instrText xml:space="preserve"> PAGEREF _Toc411598044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8F43125"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006469AA" w:rsidRPr="006140B1">
          <w:rPr>
            <w:rStyle w:val="Hyperlink"/>
            <w:rFonts w:ascii="Times" w:hAnsi="Times"/>
            <w:noProof/>
          </w:rPr>
          <w:t>9.2.2.</w:t>
        </w:r>
        <w:r w:rsidR="006469AA">
          <w:rPr>
            <w:rFonts w:asciiTheme="minorHAnsi" w:eastAsiaTheme="minorEastAsia" w:hAnsiTheme="minorHAnsi" w:cstheme="minorBidi"/>
            <w:noProof/>
            <w:sz w:val="22"/>
            <w:szCs w:val="22"/>
          </w:rPr>
          <w:tab/>
        </w:r>
        <w:r w:rsidR="006469AA" w:rsidRPr="006140B1">
          <w:rPr>
            <w:rStyle w:val="Hyperlink"/>
            <w:noProof/>
          </w:rPr>
          <w:t>Asynchronous I/O</w:t>
        </w:r>
        <w:r w:rsidR="006469AA">
          <w:rPr>
            <w:noProof/>
            <w:webHidden/>
          </w:rPr>
          <w:tab/>
        </w:r>
        <w:r w:rsidR="00AC2B38">
          <w:rPr>
            <w:noProof/>
            <w:webHidden/>
          </w:rPr>
          <w:fldChar w:fldCharType="begin" w:fldLock="1"/>
        </w:r>
        <w:r w:rsidR="006469AA">
          <w:rPr>
            <w:noProof/>
            <w:webHidden/>
          </w:rPr>
          <w:instrText xml:space="preserve"> PAGEREF _Toc411598045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7B0E46A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006469AA" w:rsidRPr="006140B1">
          <w:rPr>
            <w:rStyle w:val="Hyperlink"/>
            <w:rFonts w:ascii="Times" w:hAnsi="Times"/>
            <w:noProof/>
          </w:rPr>
          <w:t>9.3.</w:t>
        </w:r>
        <w:r w:rsidR="006469AA">
          <w:rPr>
            <w:rFonts w:asciiTheme="minorHAnsi" w:eastAsiaTheme="minorEastAsia" w:hAnsiTheme="minorHAnsi" w:cstheme="minorBidi"/>
            <w:noProof/>
            <w:sz w:val="22"/>
            <w:szCs w:val="22"/>
          </w:rPr>
          <w:tab/>
        </w:r>
        <w:r w:rsidR="006469AA" w:rsidRPr="006140B1">
          <w:rPr>
            <w:rStyle w:val="Hyperlink"/>
            <w:noProof/>
          </w:rPr>
          <w:t>Custom Formatting</w:t>
        </w:r>
        <w:r w:rsidR="006469AA">
          <w:rPr>
            <w:noProof/>
            <w:webHidden/>
          </w:rPr>
          <w:tab/>
        </w:r>
        <w:r w:rsidR="00AC2B38">
          <w:rPr>
            <w:noProof/>
            <w:webHidden/>
          </w:rPr>
          <w:fldChar w:fldCharType="begin" w:fldLock="1"/>
        </w:r>
        <w:r w:rsidR="006469AA">
          <w:rPr>
            <w:noProof/>
            <w:webHidden/>
          </w:rPr>
          <w:instrText xml:space="preserve"> PAGEREF _Toc411598046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DB9A2A6"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006469AA" w:rsidRPr="006140B1">
          <w:rPr>
            <w:rStyle w:val="Hyperlink"/>
            <w:rFonts w:ascii="Times" w:hAnsi="Times"/>
            <w:noProof/>
          </w:rPr>
          <w:t>9.3.1.</w:t>
        </w:r>
        <w:r w:rsidR="006469AA">
          <w:rPr>
            <w:rFonts w:asciiTheme="minorHAnsi" w:eastAsiaTheme="minorEastAsia" w:hAnsiTheme="minorHAnsi" w:cstheme="minorBidi"/>
            <w:noProof/>
            <w:sz w:val="22"/>
            <w:szCs w:val="22"/>
          </w:rPr>
          <w:tab/>
        </w:r>
        <w:r w:rsidR="006469AA" w:rsidRPr="006140B1">
          <w:rPr>
            <w:rStyle w:val="Hyperlink"/>
            <w:noProof/>
          </w:rPr>
          <w:t>Type Formatters</w:t>
        </w:r>
        <w:r w:rsidR="006469AA">
          <w:rPr>
            <w:noProof/>
            <w:webHidden/>
          </w:rPr>
          <w:tab/>
        </w:r>
        <w:r w:rsidR="00AC2B38">
          <w:rPr>
            <w:noProof/>
            <w:webHidden/>
          </w:rPr>
          <w:fldChar w:fldCharType="begin" w:fldLock="1"/>
        </w:r>
        <w:r w:rsidR="006469AA">
          <w:rPr>
            <w:noProof/>
            <w:webHidden/>
          </w:rPr>
          <w:instrText xml:space="preserve"> PAGEREF _Toc411598047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05A1B1D2"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006469AA" w:rsidRPr="006140B1">
          <w:rPr>
            <w:rStyle w:val="Hyperlink"/>
            <w:rFonts w:ascii="Times" w:hAnsi="Times"/>
            <w:noProof/>
          </w:rPr>
          <w:t>9.3.2.</w:t>
        </w:r>
        <w:r w:rsidR="006469AA">
          <w:rPr>
            <w:rFonts w:asciiTheme="minorHAnsi" w:eastAsiaTheme="minorEastAsia" w:hAnsiTheme="minorHAnsi" w:cstheme="minorBidi"/>
            <w:noProof/>
            <w:sz w:val="22"/>
            <w:szCs w:val="22"/>
          </w:rPr>
          <w:tab/>
        </w:r>
        <w:r w:rsidR="006469AA" w:rsidRPr="006140B1">
          <w:rPr>
            <w:rStyle w:val="Hyperlink"/>
            <w:noProof/>
          </w:rPr>
          <w:t>ITypeFormatter Interface</w:t>
        </w:r>
        <w:r w:rsidR="006469AA">
          <w:rPr>
            <w:noProof/>
            <w:webHidden/>
          </w:rPr>
          <w:tab/>
        </w:r>
        <w:r w:rsidR="00AC2B38">
          <w:rPr>
            <w:noProof/>
            <w:webHidden/>
          </w:rPr>
          <w:fldChar w:fldCharType="begin" w:fldLock="1"/>
        </w:r>
        <w:r w:rsidR="006469AA">
          <w:rPr>
            <w:noProof/>
            <w:webHidden/>
          </w:rPr>
          <w:instrText xml:space="preserve"> PAGEREF _Toc411598048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272F6DFA"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006469AA" w:rsidRPr="006140B1">
          <w:rPr>
            <w:rStyle w:val="Hyperlink"/>
            <w:rFonts w:ascii="Times" w:hAnsi="Times"/>
            <w:noProof/>
          </w:rPr>
          <w:t>9.4.</w:t>
        </w:r>
        <w:r w:rsidR="006469AA">
          <w:rPr>
            <w:rFonts w:asciiTheme="minorHAnsi" w:eastAsiaTheme="minorEastAsia" w:hAnsiTheme="minorHAnsi" w:cstheme="minorBidi"/>
            <w:noProof/>
            <w:sz w:val="22"/>
            <w:szCs w:val="22"/>
          </w:rPr>
          <w:tab/>
        </w:r>
        <w:r w:rsidR="006469AA" w:rsidRPr="006140B1">
          <w:rPr>
            <w:rStyle w:val="Hyperlink"/>
            <w:noProof/>
          </w:rPr>
          <w:t>IMessageBasedFormattedIO</w:t>
        </w:r>
        <w:r w:rsidR="006469AA">
          <w:rPr>
            <w:noProof/>
            <w:webHidden/>
          </w:rPr>
          <w:tab/>
        </w:r>
        <w:r w:rsidR="00AC2B38">
          <w:rPr>
            <w:noProof/>
            <w:webHidden/>
          </w:rPr>
          <w:fldChar w:fldCharType="begin" w:fldLock="1"/>
        </w:r>
        <w:r w:rsidR="006469AA">
          <w:rPr>
            <w:noProof/>
            <w:webHidden/>
          </w:rPr>
          <w:instrText xml:space="preserve"> PAGEREF _Toc411598049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619ADB7F"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006469AA" w:rsidRPr="006140B1">
          <w:rPr>
            <w:rStyle w:val="Hyperlink"/>
            <w:rFonts w:ascii="Times" w:hAnsi="Times"/>
            <w:noProof/>
          </w:rPr>
          <w:t>9.4.2.</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_Toc411598050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0CE38283"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006469AA" w:rsidRPr="006140B1">
          <w:rPr>
            <w:rStyle w:val="Hyperlink"/>
            <w:rFonts w:ascii="Times" w:hAnsi="Times"/>
            <w:noProof/>
          </w:rPr>
          <w:t>9.4.3.</w:t>
        </w:r>
        <w:r w:rsidR="006469AA">
          <w:rPr>
            <w:rFonts w:asciiTheme="minorHAnsi" w:eastAsiaTheme="minorEastAsia" w:hAnsiTheme="minorHAnsi" w:cstheme="minorBidi"/>
            <w:noProof/>
            <w:sz w:val="22"/>
            <w:szCs w:val="22"/>
          </w:rPr>
          <w:tab/>
        </w:r>
        <w:r w:rsidR="006469AA" w:rsidRPr="006140B1">
          <w:rPr>
            <w:rStyle w:val="Hyperlink"/>
            <w:noProof/>
          </w:rPr>
          <w:t>ReadBufferSize</w:t>
        </w:r>
        <w:r w:rsidR="006469AA">
          <w:rPr>
            <w:noProof/>
            <w:webHidden/>
          </w:rPr>
          <w:tab/>
        </w:r>
        <w:r w:rsidR="00AC2B38">
          <w:rPr>
            <w:noProof/>
            <w:webHidden/>
          </w:rPr>
          <w:fldChar w:fldCharType="begin" w:fldLock="1"/>
        </w:r>
        <w:r w:rsidR="006469AA">
          <w:rPr>
            <w:noProof/>
            <w:webHidden/>
          </w:rPr>
          <w:instrText xml:space="preserve"> PAGEREF _Toc411598051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0F129A3C"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006469AA" w:rsidRPr="006140B1">
          <w:rPr>
            <w:rStyle w:val="Hyperlink"/>
            <w:rFonts w:ascii="Times" w:hAnsi="Times"/>
            <w:noProof/>
          </w:rPr>
          <w:t>9.4.4.</w:t>
        </w:r>
        <w:r w:rsidR="006469AA">
          <w:rPr>
            <w:rFonts w:asciiTheme="minorHAnsi" w:eastAsiaTheme="minorEastAsia" w:hAnsiTheme="minorHAnsi" w:cstheme="minorBidi"/>
            <w:noProof/>
            <w:sz w:val="22"/>
            <w:szCs w:val="22"/>
          </w:rPr>
          <w:tab/>
        </w:r>
        <w:r w:rsidR="006469AA" w:rsidRPr="006140B1">
          <w:rPr>
            <w:rStyle w:val="Hyperlink"/>
            <w:noProof/>
          </w:rPr>
          <w:t>WriteBufferSize</w:t>
        </w:r>
        <w:r w:rsidR="006469AA">
          <w:rPr>
            <w:noProof/>
            <w:webHidden/>
          </w:rPr>
          <w:tab/>
        </w:r>
        <w:r w:rsidR="00AC2B38">
          <w:rPr>
            <w:noProof/>
            <w:webHidden/>
          </w:rPr>
          <w:fldChar w:fldCharType="begin" w:fldLock="1"/>
        </w:r>
        <w:r w:rsidR="006469AA">
          <w:rPr>
            <w:noProof/>
            <w:webHidden/>
          </w:rPr>
          <w:instrText xml:space="preserve"> PAGEREF _Toc411598052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57B39D94"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006469AA" w:rsidRPr="006140B1">
          <w:rPr>
            <w:rStyle w:val="Hyperlink"/>
            <w:rFonts w:ascii="Times" w:hAnsi="Times"/>
            <w:noProof/>
          </w:rPr>
          <w:t>9.4.5.</w:t>
        </w:r>
        <w:r w:rsidR="006469AA">
          <w:rPr>
            <w:rFonts w:asciiTheme="minorHAnsi" w:eastAsiaTheme="minorEastAsia" w:hAnsiTheme="minorHAnsi" w:cstheme="minorBidi"/>
            <w:noProof/>
            <w:sz w:val="22"/>
            <w:szCs w:val="22"/>
          </w:rPr>
          <w:tab/>
        </w:r>
        <w:r w:rsidR="006469AA" w:rsidRPr="006140B1">
          <w:rPr>
            <w:rStyle w:val="Hyperlink"/>
            <w:noProof/>
          </w:rPr>
          <w:t>TypeFormatter</w:t>
        </w:r>
        <w:r w:rsidR="006469AA">
          <w:rPr>
            <w:noProof/>
            <w:webHidden/>
          </w:rPr>
          <w:tab/>
        </w:r>
        <w:r w:rsidR="00AC2B38">
          <w:rPr>
            <w:noProof/>
            <w:webHidden/>
          </w:rPr>
          <w:fldChar w:fldCharType="begin" w:fldLock="1"/>
        </w:r>
        <w:r w:rsidR="006469AA">
          <w:rPr>
            <w:noProof/>
            <w:webHidden/>
          </w:rPr>
          <w:instrText xml:space="preserve"> PAGEREF _Toc411598053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20B10FEF"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006469AA" w:rsidRPr="006140B1">
          <w:rPr>
            <w:rStyle w:val="Hyperlink"/>
            <w:rFonts w:ascii="Times" w:hAnsi="Times"/>
            <w:noProof/>
          </w:rPr>
          <w:t>9.4.6.</w:t>
        </w:r>
        <w:r w:rsidR="006469AA">
          <w:rPr>
            <w:rFonts w:asciiTheme="minorHAnsi" w:eastAsiaTheme="minorEastAsia" w:hAnsiTheme="minorHAnsi" w:cstheme="minorBidi"/>
            <w:noProof/>
            <w:sz w:val="22"/>
            <w:szCs w:val="22"/>
          </w:rPr>
          <w:tab/>
        </w:r>
        <w:r w:rsidR="006469AA" w:rsidRPr="006140B1">
          <w:rPr>
            <w:rStyle w:val="Hyperlink"/>
            <w:noProof/>
          </w:rPr>
          <w:t>DiscardBuffers</w:t>
        </w:r>
        <w:r w:rsidR="006469AA">
          <w:rPr>
            <w:noProof/>
            <w:webHidden/>
          </w:rPr>
          <w:tab/>
        </w:r>
        <w:r w:rsidR="00AC2B38">
          <w:rPr>
            <w:noProof/>
            <w:webHidden/>
          </w:rPr>
          <w:fldChar w:fldCharType="begin" w:fldLock="1"/>
        </w:r>
        <w:r w:rsidR="006469AA">
          <w:rPr>
            <w:noProof/>
            <w:webHidden/>
          </w:rPr>
          <w:instrText xml:space="preserve"> PAGEREF _Toc411598054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43BCFD25"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006469AA" w:rsidRPr="006140B1">
          <w:rPr>
            <w:rStyle w:val="Hyperlink"/>
            <w:rFonts w:ascii="Times" w:hAnsi="Times"/>
            <w:noProof/>
          </w:rPr>
          <w:t>9.4.7.</w:t>
        </w:r>
        <w:r w:rsidR="006469AA">
          <w:rPr>
            <w:rFonts w:asciiTheme="minorHAnsi" w:eastAsiaTheme="minorEastAsia" w:hAnsiTheme="minorHAnsi" w:cstheme="minorBidi"/>
            <w:noProof/>
            <w:sz w:val="22"/>
            <w:szCs w:val="22"/>
          </w:rPr>
          <w:tab/>
        </w:r>
        <w:r w:rsidR="006469AA" w:rsidRPr="006140B1">
          <w:rPr>
            <w:rStyle w:val="Hyperlink"/>
            <w:noProof/>
          </w:rPr>
          <w:t>FlushWrite</w:t>
        </w:r>
        <w:r w:rsidR="006469AA">
          <w:rPr>
            <w:noProof/>
            <w:webHidden/>
          </w:rPr>
          <w:tab/>
        </w:r>
        <w:r w:rsidR="00AC2B38">
          <w:rPr>
            <w:noProof/>
            <w:webHidden/>
          </w:rPr>
          <w:fldChar w:fldCharType="begin" w:fldLock="1"/>
        </w:r>
        <w:r w:rsidR="006469AA">
          <w:rPr>
            <w:noProof/>
            <w:webHidden/>
          </w:rPr>
          <w:instrText xml:space="preserve"> PAGEREF _Toc411598055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44484C8F"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006469AA" w:rsidRPr="006140B1">
          <w:rPr>
            <w:rStyle w:val="Hyperlink"/>
            <w:rFonts w:ascii="Times" w:hAnsi="Times"/>
            <w:noProof/>
          </w:rPr>
          <w:t>9.4.8.</w:t>
        </w:r>
        <w:r w:rsidR="006469AA">
          <w:rPr>
            <w:rFonts w:asciiTheme="minorHAnsi" w:eastAsiaTheme="minorEastAsia" w:hAnsiTheme="minorHAnsi" w:cstheme="minorBidi"/>
            <w:noProof/>
            <w:sz w:val="22"/>
            <w:szCs w:val="22"/>
          </w:rPr>
          <w:tab/>
        </w:r>
        <w:r w:rsidR="006469AA" w:rsidRPr="006140B1">
          <w:rPr>
            <w:rStyle w:val="Hyperlink"/>
            <w:noProof/>
          </w:rPr>
          <w:t>Printf Format Strings</w:t>
        </w:r>
        <w:r w:rsidR="006469AA">
          <w:rPr>
            <w:noProof/>
            <w:webHidden/>
          </w:rPr>
          <w:tab/>
        </w:r>
        <w:r w:rsidR="00AC2B38">
          <w:rPr>
            <w:noProof/>
            <w:webHidden/>
          </w:rPr>
          <w:fldChar w:fldCharType="begin" w:fldLock="1"/>
        </w:r>
        <w:r w:rsidR="006469AA">
          <w:rPr>
            <w:noProof/>
            <w:webHidden/>
          </w:rPr>
          <w:instrText xml:space="preserve"> PAGEREF _Toc411598056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24ADD4CE"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006469AA" w:rsidRPr="006140B1">
          <w:rPr>
            <w:rStyle w:val="Hyperlink"/>
            <w:rFonts w:ascii="Times" w:hAnsi="Times"/>
            <w:noProof/>
          </w:rPr>
          <w:t>9.4.9.</w:t>
        </w:r>
        <w:r w:rsidR="006469AA">
          <w:rPr>
            <w:rFonts w:asciiTheme="minorHAnsi" w:eastAsiaTheme="minorEastAsia" w:hAnsiTheme="minorHAnsi" w:cstheme="minorBidi"/>
            <w:noProof/>
            <w:sz w:val="22"/>
            <w:szCs w:val="22"/>
          </w:rPr>
          <w:tab/>
        </w:r>
        <w:r w:rsidR="006469AA" w:rsidRPr="006140B1">
          <w:rPr>
            <w:rStyle w:val="Hyperlink"/>
            <w:noProof/>
          </w:rPr>
          <w:t>Printf</w:t>
        </w:r>
        <w:r w:rsidR="006469AA">
          <w:rPr>
            <w:noProof/>
            <w:webHidden/>
          </w:rPr>
          <w:tab/>
        </w:r>
        <w:r w:rsidR="00AC2B38">
          <w:rPr>
            <w:noProof/>
            <w:webHidden/>
          </w:rPr>
          <w:fldChar w:fldCharType="begin" w:fldLock="1"/>
        </w:r>
        <w:r w:rsidR="006469AA">
          <w:rPr>
            <w:noProof/>
            <w:webHidden/>
          </w:rPr>
          <w:instrText xml:space="preserve"> PAGEREF _Toc411598057 \h </w:instrText>
        </w:r>
        <w:r w:rsidR="00AC2B38">
          <w:rPr>
            <w:noProof/>
            <w:webHidden/>
          </w:rPr>
        </w:r>
        <w:r w:rsidR="00AC2B38">
          <w:rPr>
            <w:noProof/>
            <w:webHidden/>
          </w:rPr>
          <w:fldChar w:fldCharType="separate"/>
        </w:r>
        <w:r w:rsidR="00167892">
          <w:rPr>
            <w:noProof/>
            <w:webHidden/>
          </w:rPr>
          <w:t>46</w:t>
        </w:r>
        <w:r w:rsidR="00AC2B38">
          <w:rPr>
            <w:noProof/>
            <w:webHidden/>
          </w:rPr>
          <w:fldChar w:fldCharType="end"/>
        </w:r>
      </w:hyperlink>
    </w:p>
    <w:p w14:paraId="3BC9A7EC"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006469AA" w:rsidRPr="006140B1">
          <w:rPr>
            <w:rStyle w:val="Hyperlink"/>
            <w:rFonts w:ascii="Times" w:hAnsi="Times"/>
            <w:noProof/>
          </w:rPr>
          <w:t>9.4.10.</w:t>
        </w:r>
        <w:r w:rsidR="006469AA">
          <w:rPr>
            <w:rFonts w:asciiTheme="minorHAnsi" w:eastAsiaTheme="minorEastAsia" w:hAnsiTheme="minorHAnsi" w:cstheme="minorBidi"/>
            <w:noProof/>
            <w:sz w:val="22"/>
            <w:szCs w:val="22"/>
          </w:rPr>
          <w:tab/>
        </w:r>
        <w:r w:rsidR="006469AA" w:rsidRPr="006140B1">
          <w:rPr>
            <w:rStyle w:val="Hyperlink"/>
            <w:noProof/>
          </w:rPr>
          <w:t>PrintfAndFlush</w:t>
        </w:r>
        <w:r w:rsidR="006469AA">
          <w:rPr>
            <w:noProof/>
            <w:webHidden/>
          </w:rPr>
          <w:tab/>
        </w:r>
        <w:r w:rsidR="00AC2B38">
          <w:rPr>
            <w:noProof/>
            <w:webHidden/>
          </w:rPr>
          <w:fldChar w:fldCharType="begin" w:fldLock="1"/>
        </w:r>
        <w:r w:rsidR="006469AA">
          <w:rPr>
            <w:noProof/>
            <w:webHidden/>
          </w:rPr>
          <w:instrText xml:space="preserve"> PAGEREF _Toc411598058 \h </w:instrText>
        </w:r>
        <w:r w:rsidR="00AC2B38">
          <w:rPr>
            <w:noProof/>
            <w:webHidden/>
          </w:rPr>
        </w:r>
        <w:r w:rsidR="00AC2B38">
          <w:rPr>
            <w:noProof/>
            <w:webHidden/>
          </w:rPr>
          <w:fldChar w:fldCharType="separate"/>
        </w:r>
        <w:r w:rsidR="00167892">
          <w:rPr>
            <w:noProof/>
            <w:webHidden/>
          </w:rPr>
          <w:t>47</w:t>
        </w:r>
        <w:r w:rsidR="00AC2B38">
          <w:rPr>
            <w:noProof/>
            <w:webHidden/>
          </w:rPr>
          <w:fldChar w:fldCharType="end"/>
        </w:r>
      </w:hyperlink>
    </w:p>
    <w:p w14:paraId="423BCE58"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006469AA" w:rsidRPr="006140B1">
          <w:rPr>
            <w:rStyle w:val="Hyperlink"/>
            <w:rFonts w:ascii="Times" w:hAnsi="Times"/>
            <w:noProof/>
          </w:rPr>
          <w:t>9.4.11.</w:t>
        </w:r>
        <w:r w:rsidR="006469AA">
          <w:rPr>
            <w:rFonts w:asciiTheme="minorHAnsi" w:eastAsiaTheme="minorEastAsia" w:hAnsiTheme="minorHAnsi" w:cstheme="minorBidi"/>
            <w:noProof/>
            <w:sz w:val="22"/>
            <w:szCs w:val="22"/>
          </w:rPr>
          <w:tab/>
        </w:r>
        <w:r w:rsidR="006469AA" w:rsidRPr="006140B1">
          <w:rPr>
            <w:rStyle w:val="Hyperlink"/>
            <w:noProof/>
          </w:rPr>
          <w:t>PrintfArray</w:t>
        </w:r>
        <w:r w:rsidR="006469AA">
          <w:rPr>
            <w:noProof/>
            <w:webHidden/>
          </w:rPr>
          <w:tab/>
        </w:r>
        <w:r w:rsidR="00AC2B38">
          <w:rPr>
            <w:noProof/>
            <w:webHidden/>
          </w:rPr>
          <w:fldChar w:fldCharType="begin" w:fldLock="1"/>
        </w:r>
        <w:r w:rsidR="006469AA">
          <w:rPr>
            <w:noProof/>
            <w:webHidden/>
          </w:rPr>
          <w:instrText xml:space="preserve"> PAGEREF _Toc411598059 \h </w:instrText>
        </w:r>
        <w:r w:rsidR="00AC2B38">
          <w:rPr>
            <w:noProof/>
            <w:webHidden/>
          </w:rPr>
        </w:r>
        <w:r w:rsidR="00AC2B38">
          <w:rPr>
            <w:noProof/>
            <w:webHidden/>
          </w:rPr>
          <w:fldChar w:fldCharType="separate"/>
        </w:r>
        <w:r w:rsidR="00167892">
          <w:rPr>
            <w:noProof/>
            <w:webHidden/>
          </w:rPr>
          <w:t>48</w:t>
        </w:r>
        <w:r w:rsidR="00AC2B38">
          <w:rPr>
            <w:noProof/>
            <w:webHidden/>
          </w:rPr>
          <w:fldChar w:fldCharType="end"/>
        </w:r>
      </w:hyperlink>
    </w:p>
    <w:p w14:paraId="0B67D5FF"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006469AA" w:rsidRPr="006140B1">
          <w:rPr>
            <w:rStyle w:val="Hyperlink"/>
            <w:rFonts w:ascii="Times" w:hAnsi="Times"/>
            <w:noProof/>
          </w:rPr>
          <w:t>9.4.12.</w:t>
        </w:r>
        <w:r w:rsidR="006469AA">
          <w:rPr>
            <w:rFonts w:asciiTheme="minorHAnsi" w:eastAsiaTheme="minorEastAsia" w:hAnsiTheme="minorHAnsi" w:cstheme="minorBidi"/>
            <w:noProof/>
            <w:sz w:val="22"/>
            <w:szCs w:val="22"/>
          </w:rPr>
          <w:tab/>
        </w:r>
        <w:r w:rsidR="006469AA" w:rsidRPr="006140B1">
          <w:rPr>
            <w:rStyle w:val="Hyperlink"/>
            <w:noProof/>
          </w:rPr>
          <w:t>PrintfArrayAndFlush</w:t>
        </w:r>
        <w:r w:rsidR="006469AA">
          <w:rPr>
            <w:noProof/>
            <w:webHidden/>
          </w:rPr>
          <w:tab/>
        </w:r>
        <w:r w:rsidR="00AC2B38">
          <w:rPr>
            <w:noProof/>
            <w:webHidden/>
          </w:rPr>
          <w:fldChar w:fldCharType="begin" w:fldLock="1"/>
        </w:r>
        <w:r w:rsidR="006469AA">
          <w:rPr>
            <w:noProof/>
            <w:webHidden/>
          </w:rPr>
          <w:instrText xml:space="preserve"> PAGEREF _Toc411598060 \h </w:instrText>
        </w:r>
        <w:r w:rsidR="00AC2B38">
          <w:rPr>
            <w:noProof/>
            <w:webHidden/>
          </w:rPr>
        </w:r>
        <w:r w:rsidR="00AC2B38">
          <w:rPr>
            <w:noProof/>
            <w:webHidden/>
          </w:rPr>
          <w:fldChar w:fldCharType="separate"/>
        </w:r>
        <w:r w:rsidR="00167892">
          <w:rPr>
            <w:noProof/>
            <w:webHidden/>
          </w:rPr>
          <w:t>49</w:t>
        </w:r>
        <w:r w:rsidR="00AC2B38">
          <w:rPr>
            <w:noProof/>
            <w:webHidden/>
          </w:rPr>
          <w:fldChar w:fldCharType="end"/>
        </w:r>
      </w:hyperlink>
    </w:p>
    <w:p w14:paraId="29894AD0"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006469AA" w:rsidRPr="006140B1">
          <w:rPr>
            <w:rStyle w:val="Hyperlink"/>
            <w:rFonts w:ascii="Times" w:hAnsi="Times"/>
            <w:noProof/>
          </w:rPr>
          <w:t>9.4.13.</w:t>
        </w:r>
        <w:r w:rsidR="006469AA">
          <w:rPr>
            <w:rFonts w:asciiTheme="minorHAnsi" w:eastAsiaTheme="minorEastAsia" w:hAnsiTheme="minorHAnsi" w:cstheme="minorBidi"/>
            <w:noProof/>
            <w:sz w:val="22"/>
            <w:szCs w:val="22"/>
          </w:rPr>
          <w:tab/>
        </w:r>
        <w:r w:rsidR="006469AA" w:rsidRPr="006140B1">
          <w:rPr>
            <w:rStyle w:val="Hyperlink"/>
            <w:noProof/>
          </w:rPr>
          <w:t>Scanf Format Strings</w:t>
        </w:r>
        <w:r w:rsidR="006469AA">
          <w:rPr>
            <w:noProof/>
            <w:webHidden/>
          </w:rPr>
          <w:tab/>
        </w:r>
        <w:r w:rsidR="00AC2B38">
          <w:rPr>
            <w:noProof/>
            <w:webHidden/>
          </w:rPr>
          <w:fldChar w:fldCharType="begin" w:fldLock="1"/>
        </w:r>
        <w:r w:rsidR="006469AA">
          <w:rPr>
            <w:noProof/>
            <w:webHidden/>
          </w:rPr>
          <w:instrText xml:space="preserve"> PAGEREF _Toc411598061 \h </w:instrText>
        </w:r>
        <w:r w:rsidR="00AC2B38">
          <w:rPr>
            <w:noProof/>
            <w:webHidden/>
          </w:rPr>
        </w:r>
        <w:r w:rsidR="00AC2B38">
          <w:rPr>
            <w:noProof/>
            <w:webHidden/>
          </w:rPr>
          <w:fldChar w:fldCharType="separate"/>
        </w:r>
        <w:r w:rsidR="00167892">
          <w:rPr>
            <w:noProof/>
            <w:webHidden/>
          </w:rPr>
          <w:t>50</w:t>
        </w:r>
        <w:r w:rsidR="00AC2B38">
          <w:rPr>
            <w:noProof/>
            <w:webHidden/>
          </w:rPr>
          <w:fldChar w:fldCharType="end"/>
        </w:r>
      </w:hyperlink>
    </w:p>
    <w:p w14:paraId="1307E9BA"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006469AA" w:rsidRPr="006140B1">
          <w:rPr>
            <w:rStyle w:val="Hyperlink"/>
            <w:rFonts w:ascii="Times" w:hAnsi="Times"/>
            <w:noProof/>
          </w:rPr>
          <w:t>9.4.14.</w:t>
        </w:r>
        <w:r w:rsidR="006469AA">
          <w:rPr>
            <w:rFonts w:asciiTheme="minorHAnsi" w:eastAsiaTheme="minorEastAsia" w:hAnsiTheme="minorHAnsi" w:cstheme="minorBidi"/>
            <w:noProof/>
            <w:sz w:val="22"/>
            <w:szCs w:val="22"/>
          </w:rPr>
          <w:tab/>
        </w:r>
        <w:r w:rsidR="006469AA" w:rsidRPr="006140B1">
          <w:rPr>
            <w:rStyle w:val="Hyperlink"/>
            <w:noProof/>
          </w:rPr>
          <w:t>Scanf</w:t>
        </w:r>
        <w:r w:rsidR="006469AA">
          <w:rPr>
            <w:noProof/>
            <w:webHidden/>
          </w:rPr>
          <w:tab/>
        </w:r>
        <w:r w:rsidR="00AC2B38">
          <w:rPr>
            <w:noProof/>
            <w:webHidden/>
          </w:rPr>
          <w:fldChar w:fldCharType="begin" w:fldLock="1"/>
        </w:r>
        <w:r w:rsidR="006469AA">
          <w:rPr>
            <w:noProof/>
            <w:webHidden/>
          </w:rPr>
          <w:instrText xml:space="preserve"> PAGEREF _Toc411598062 \h </w:instrText>
        </w:r>
        <w:r w:rsidR="00AC2B38">
          <w:rPr>
            <w:noProof/>
            <w:webHidden/>
          </w:rPr>
        </w:r>
        <w:r w:rsidR="00AC2B38">
          <w:rPr>
            <w:noProof/>
            <w:webHidden/>
          </w:rPr>
          <w:fldChar w:fldCharType="separate"/>
        </w:r>
        <w:r w:rsidR="00167892">
          <w:rPr>
            <w:noProof/>
            <w:webHidden/>
          </w:rPr>
          <w:t>59</w:t>
        </w:r>
        <w:r w:rsidR="00AC2B38">
          <w:rPr>
            <w:noProof/>
            <w:webHidden/>
          </w:rPr>
          <w:fldChar w:fldCharType="end"/>
        </w:r>
      </w:hyperlink>
    </w:p>
    <w:p w14:paraId="319E4815"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006469AA" w:rsidRPr="006140B1">
          <w:rPr>
            <w:rStyle w:val="Hyperlink"/>
            <w:rFonts w:ascii="Times" w:hAnsi="Times"/>
            <w:noProof/>
          </w:rPr>
          <w:t>9.4.15.</w:t>
        </w:r>
        <w:r w:rsidR="006469AA">
          <w:rPr>
            <w:rFonts w:asciiTheme="minorHAnsi" w:eastAsiaTheme="minorEastAsia" w:hAnsiTheme="minorHAnsi" w:cstheme="minorBidi"/>
            <w:noProof/>
            <w:sz w:val="22"/>
            <w:szCs w:val="22"/>
          </w:rPr>
          <w:tab/>
        </w:r>
        <w:r w:rsidR="006469AA" w:rsidRPr="006140B1">
          <w:rPr>
            <w:rStyle w:val="Hyperlink"/>
            <w:noProof/>
          </w:rPr>
          <w:t>ScanfArray</w:t>
        </w:r>
        <w:r w:rsidR="006469AA">
          <w:rPr>
            <w:noProof/>
            <w:webHidden/>
          </w:rPr>
          <w:tab/>
        </w:r>
        <w:r w:rsidR="00AC2B38">
          <w:rPr>
            <w:noProof/>
            <w:webHidden/>
          </w:rPr>
          <w:fldChar w:fldCharType="begin" w:fldLock="1"/>
        </w:r>
        <w:r w:rsidR="006469AA">
          <w:rPr>
            <w:noProof/>
            <w:webHidden/>
          </w:rPr>
          <w:instrText xml:space="preserve"> PAGEREF _Toc411598063 \h </w:instrText>
        </w:r>
        <w:r w:rsidR="00AC2B38">
          <w:rPr>
            <w:noProof/>
            <w:webHidden/>
          </w:rPr>
        </w:r>
        <w:r w:rsidR="00AC2B38">
          <w:rPr>
            <w:noProof/>
            <w:webHidden/>
          </w:rPr>
          <w:fldChar w:fldCharType="separate"/>
        </w:r>
        <w:r w:rsidR="00167892">
          <w:rPr>
            <w:noProof/>
            <w:webHidden/>
          </w:rPr>
          <w:t>62</w:t>
        </w:r>
        <w:r w:rsidR="00AC2B38">
          <w:rPr>
            <w:noProof/>
            <w:webHidden/>
          </w:rPr>
          <w:fldChar w:fldCharType="end"/>
        </w:r>
      </w:hyperlink>
    </w:p>
    <w:p w14:paraId="20401A5C"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006469AA" w:rsidRPr="006140B1">
          <w:rPr>
            <w:rStyle w:val="Hyperlink"/>
            <w:rFonts w:ascii="Times" w:hAnsi="Times"/>
            <w:noProof/>
          </w:rPr>
          <w:t>9.4.16.</w:t>
        </w:r>
        <w:r w:rsidR="006469AA">
          <w:rPr>
            <w:rFonts w:asciiTheme="minorHAnsi" w:eastAsiaTheme="minorEastAsia" w:hAnsiTheme="minorHAnsi" w:cstheme="minorBidi"/>
            <w:noProof/>
            <w:sz w:val="22"/>
            <w:szCs w:val="22"/>
          </w:rPr>
          <w:tab/>
        </w:r>
        <w:r w:rsidR="006469AA" w:rsidRPr="006140B1">
          <w:rPr>
            <w:rStyle w:val="Hyperlink"/>
            <w:noProof/>
          </w:rPr>
          <w:t>Introduction to Formatted Write Methods</w:t>
        </w:r>
        <w:r w:rsidR="006469AA">
          <w:rPr>
            <w:noProof/>
            <w:webHidden/>
          </w:rPr>
          <w:tab/>
        </w:r>
        <w:r w:rsidR="00AC2B38">
          <w:rPr>
            <w:noProof/>
            <w:webHidden/>
          </w:rPr>
          <w:fldChar w:fldCharType="begin" w:fldLock="1"/>
        </w:r>
        <w:r w:rsidR="006469AA">
          <w:rPr>
            <w:noProof/>
            <w:webHidden/>
          </w:rPr>
          <w:instrText xml:space="preserve"> PAGEREF _Toc411598064 \h </w:instrText>
        </w:r>
        <w:r w:rsidR="00AC2B38">
          <w:rPr>
            <w:noProof/>
            <w:webHidden/>
          </w:rPr>
        </w:r>
        <w:r w:rsidR="00AC2B38">
          <w:rPr>
            <w:noProof/>
            <w:webHidden/>
          </w:rPr>
          <w:fldChar w:fldCharType="separate"/>
        </w:r>
        <w:r w:rsidR="00167892">
          <w:rPr>
            <w:noProof/>
            <w:webHidden/>
          </w:rPr>
          <w:t>63</w:t>
        </w:r>
        <w:r w:rsidR="00AC2B38">
          <w:rPr>
            <w:noProof/>
            <w:webHidden/>
          </w:rPr>
          <w:fldChar w:fldCharType="end"/>
        </w:r>
      </w:hyperlink>
    </w:p>
    <w:p w14:paraId="563FEEE6"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006469AA" w:rsidRPr="006140B1">
          <w:rPr>
            <w:rStyle w:val="Hyperlink"/>
            <w:rFonts w:ascii="Times" w:hAnsi="Times"/>
            <w:noProof/>
          </w:rPr>
          <w:t>9.4.17.</w:t>
        </w:r>
        <w:r w:rsidR="006469AA">
          <w:rPr>
            <w:rFonts w:asciiTheme="minorHAnsi" w:eastAsiaTheme="minorEastAsia" w:hAnsiTheme="minorHAnsi" w:cstheme="minorBidi"/>
            <w:noProof/>
            <w:sz w:val="22"/>
            <w:szCs w:val="22"/>
          </w:rPr>
          <w:tab/>
        </w:r>
        <w:r w:rsidR="006469AA" w:rsidRPr="006140B1">
          <w:rPr>
            <w:rStyle w:val="Hyperlink"/>
            <w:noProof/>
          </w:rPr>
          <w:t>Write</w:t>
        </w:r>
        <w:r w:rsidR="006469AA">
          <w:rPr>
            <w:noProof/>
            <w:webHidden/>
          </w:rPr>
          <w:tab/>
        </w:r>
        <w:r w:rsidR="00AC2B38">
          <w:rPr>
            <w:noProof/>
            <w:webHidden/>
          </w:rPr>
          <w:fldChar w:fldCharType="begin" w:fldLock="1"/>
        </w:r>
        <w:r w:rsidR="006469AA">
          <w:rPr>
            <w:noProof/>
            <w:webHidden/>
          </w:rPr>
          <w:instrText xml:space="preserve"> PAGEREF _Toc411598065 \h </w:instrText>
        </w:r>
        <w:r w:rsidR="00AC2B38">
          <w:rPr>
            <w:noProof/>
            <w:webHidden/>
          </w:rPr>
        </w:r>
        <w:r w:rsidR="00AC2B38">
          <w:rPr>
            <w:noProof/>
            <w:webHidden/>
          </w:rPr>
          <w:fldChar w:fldCharType="separate"/>
        </w:r>
        <w:r w:rsidR="00167892">
          <w:rPr>
            <w:noProof/>
            <w:webHidden/>
          </w:rPr>
          <w:t>64</w:t>
        </w:r>
        <w:r w:rsidR="00AC2B38">
          <w:rPr>
            <w:noProof/>
            <w:webHidden/>
          </w:rPr>
          <w:fldChar w:fldCharType="end"/>
        </w:r>
      </w:hyperlink>
    </w:p>
    <w:p w14:paraId="6DBCBF39"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006469AA" w:rsidRPr="006140B1">
          <w:rPr>
            <w:rStyle w:val="Hyperlink"/>
            <w:rFonts w:ascii="Times" w:hAnsi="Times"/>
            <w:noProof/>
          </w:rPr>
          <w:t>9.4.18.</w:t>
        </w:r>
        <w:r w:rsidR="006469AA">
          <w:rPr>
            <w:rFonts w:asciiTheme="minorHAnsi" w:eastAsiaTheme="minorEastAsia" w:hAnsiTheme="minorHAnsi" w:cstheme="minorBidi"/>
            <w:noProof/>
            <w:sz w:val="22"/>
            <w:szCs w:val="22"/>
          </w:rPr>
          <w:tab/>
        </w:r>
        <w:r w:rsidR="006469AA" w:rsidRPr="006140B1">
          <w:rPr>
            <w:rStyle w:val="Hyperlink"/>
            <w:noProof/>
          </w:rPr>
          <w:t>WriteLine</w:t>
        </w:r>
        <w:r w:rsidR="006469AA">
          <w:rPr>
            <w:noProof/>
            <w:webHidden/>
          </w:rPr>
          <w:tab/>
        </w:r>
        <w:r w:rsidR="00AC2B38">
          <w:rPr>
            <w:noProof/>
            <w:webHidden/>
          </w:rPr>
          <w:fldChar w:fldCharType="begin" w:fldLock="1"/>
        </w:r>
        <w:r w:rsidR="006469AA">
          <w:rPr>
            <w:noProof/>
            <w:webHidden/>
          </w:rPr>
          <w:instrText xml:space="preserve"> PAGEREF _Toc411598066 \h </w:instrText>
        </w:r>
        <w:r w:rsidR="00AC2B38">
          <w:rPr>
            <w:noProof/>
            <w:webHidden/>
          </w:rPr>
        </w:r>
        <w:r w:rsidR="00AC2B38">
          <w:rPr>
            <w:noProof/>
            <w:webHidden/>
          </w:rPr>
          <w:fldChar w:fldCharType="separate"/>
        </w:r>
        <w:r w:rsidR="00167892">
          <w:rPr>
            <w:noProof/>
            <w:webHidden/>
          </w:rPr>
          <w:t>65</w:t>
        </w:r>
        <w:r w:rsidR="00AC2B38">
          <w:rPr>
            <w:noProof/>
            <w:webHidden/>
          </w:rPr>
          <w:fldChar w:fldCharType="end"/>
        </w:r>
      </w:hyperlink>
    </w:p>
    <w:p w14:paraId="7D00ED75"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006469AA" w:rsidRPr="006140B1">
          <w:rPr>
            <w:rStyle w:val="Hyperlink"/>
            <w:rFonts w:ascii="Times" w:hAnsi="Times"/>
            <w:noProof/>
          </w:rPr>
          <w:t>9.4.19.</w:t>
        </w:r>
        <w:r w:rsidR="006469AA">
          <w:rPr>
            <w:rFonts w:asciiTheme="minorHAnsi" w:eastAsiaTheme="minorEastAsia" w:hAnsiTheme="minorHAnsi" w:cstheme="minorBidi"/>
            <w:noProof/>
            <w:sz w:val="22"/>
            <w:szCs w:val="22"/>
          </w:rPr>
          <w:tab/>
        </w:r>
        <w:r w:rsidR="006469AA" w:rsidRPr="006140B1">
          <w:rPr>
            <w:rStyle w:val="Hyperlink"/>
            <w:noProof/>
          </w:rPr>
          <w:t>WriteList</w:t>
        </w:r>
        <w:r w:rsidR="006469AA">
          <w:rPr>
            <w:noProof/>
            <w:webHidden/>
          </w:rPr>
          <w:tab/>
        </w:r>
        <w:r w:rsidR="00AC2B38">
          <w:rPr>
            <w:noProof/>
            <w:webHidden/>
          </w:rPr>
          <w:fldChar w:fldCharType="begin" w:fldLock="1"/>
        </w:r>
        <w:r w:rsidR="006469AA">
          <w:rPr>
            <w:noProof/>
            <w:webHidden/>
          </w:rPr>
          <w:instrText xml:space="preserve"> PAGEREF _Toc411598067 \h </w:instrText>
        </w:r>
        <w:r w:rsidR="00AC2B38">
          <w:rPr>
            <w:noProof/>
            <w:webHidden/>
          </w:rPr>
        </w:r>
        <w:r w:rsidR="00AC2B38">
          <w:rPr>
            <w:noProof/>
            <w:webHidden/>
          </w:rPr>
          <w:fldChar w:fldCharType="separate"/>
        </w:r>
        <w:r w:rsidR="00167892">
          <w:rPr>
            <w:noProof/>
            <w:webHidden/>
          </w:rPr>
          <w:t>66</w:t>
        </w:r>
        <w:r w:rsidR="00AC2B38">
          <w:rPr>
            <w:noProof/>
            <w:webHidden/>
          </w:rPr>
          <w:fldChar w:fldCharType="end"/>
        </w:r>
      </w:hyperlink>
    </w:p>
    <w:p w14:paraId="27A2962B"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006469AA" w:rsidRPr="006140B1">
          <w:rPr>
            <w:rStyle w:val="Hyperlink"/>
            <w:rFonts w:ascii="Times" w:hAnsi="Times"/>
            <w:noProof/>
          </w:rPr>
          <w:t>9.4.20.</w:t>
        </w:r>
        <w:r w:rsidR="006469AA">
          <w:rPr>
            <w:rFonts w:asciiTheme="minorHAnsi" w:eastAsiaTheme="minorEastAsia" w:hAnsiTheme="minorHAnsi" w:cstheme="minorBidi"/>
            <w:noProof/>
            <w:sz w:val="22"/>
            <w:szCs w:val="22"/>
          </w:rPr>
          <w:tab/>
        </w:r>
        <w:r w:rsidR="006469AA" w:rsidRPr="006140B1">
          <w:rPr>
            <w:rStyle w:val="Hyperlink"/>
            <w:noProof/>
          </w:rPr>
          <w:t>WriteLineList</w:t>
        </w:r>
        <w:r w:rsidR="006469AA">
          <w:rPr>
            <w:noProof/>
            <w:webHidden/>
          </w:rPr>
          <w:tab/>
        </w:r>
        <w:r w:rsidR="00AC2B38">
          <w:rPr>
            <w:noProof/>
            <w:webHidden/>
          </w:rPr>
          <w:fldChar w:fldCharType="begin" w:fldLock="1"/>
        </w:r>
        <w:r w:rsidR="006469AA">
          <w:rPr>
            <w:noProof/>
            <w:webHidden/>
          </w:rPr>
          <w:instrText xml:space="preserve"> PAGEREF _Toc411598068 \h </w:instrText>
        </w:r>
        <w:r w:rsidR="00AC2B38">
          <w:rPr>
            <w:noProof/>
            <w:webHidden/>
          </w:rPr>
        </w:r>
        <w:r w:rsidR="00AC2B38">
          <w:rPr>
            <w:noProof/>
            <w:webHidden/>
          </w:rPr>
          <w:fldChar w:fldCharType="separate"/>
        </w:r>
        <w:r w:rsidR="00167892">
          <w:rPr>
            <w:noProof/>
            <w:webHidden/>
          </w:rPr>
          <w:t>68</w:t>
        </w:r>
        <w:r w:rsidR="00AC2B38">
          <w:rPr>
            <w:noProof/>
            <w:webHidden/>
          </w:rPr>
          <w:fldChar w:fldCharType="end"/>
        </w:r>
      </w:hyperlink>
    </w:p>
    <w:p w14:paraId="2367C26B"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006469AA" w:rsidRPr="006140B1">
          <w:rPr>
            <w:rStyle w:val="Hyperlink"/>
            <w:rFonts w:ascii="Times" w:hAnsi="Times"/>
            <w:noProof/>
          </w:rPr>
          <w:t>9.4.21.</w:t>
        </w:r>
        <w:r w:rsidR="006469AA">
          <w:rPr>
            <w:rFonts w:asciiTheme="minorHAnsi" w:eastAsiaTheme="minorEastAsia" w:hAnsiTheme="minorHAnsi" w:cstheme="minorBidi"/>
            <w:noProof/>
            <w:sz w:val="22"/>
            <w:szCs w:val="22"/>
          </w:rPr>
          <w:tab/>
        </w:r>
        <w:r w:rsidR="006469AA" w:rsidRPr="006140B1">
          <w:rPr>
            <w:rStyle w:val="Hyperlink"/>
            <w:noProof/>
          </w:rPr>
          <w:t>WriteBinary</w:t>
        </w:r>
        <w:r w:rsidR="006469AA">
          <w:rPr>
            <w:noProof/>
            <w:webHidden/>
          </w:rPr>
          <w:tab/>
        </w:r>
        <w:r w:rsidR="00AC2B38">
          <w:rPr>
            <w:noProof/>
            <w:webHidden/>
          </w:rPr>
          <w:fldChar w:fldCharType="begin" w:fldLock="1"/>
        </w:r>
        <w:r w:rsidR="006469AA">
          <w:rPr>
            <w:noProof/>
            <w:webHidden/>
          </w:rPr>
          <w:instrText xml:space="preserve"> PAGEREF _Toc411598069 \h </w:instrText>
        </w:r>
        <w:r w:rsidR="00AC2B38">
          <w:rPr>
            <w:noProof/>
            <w:webHidden/>
          </w:rPr>
        </w:r>
        <w:r w:rsidR="00AC2B38">
          <w:rPr>
            <w:noProof/>
            <w:webHidden/>
          </w:rPr>
          <w:fldChar w:fldCharType="separate"/>
        </w:r>
        <w:r w:rsidR="00167892">
          <w:rPr>
            <w:noProof/>
            <w:webHidden/>
          </w:rPr>
          <w:t>70</w:t>
        </w:r>
        <w:r w:rsidR="00AC2B38">
          <w:rPr>
            <w:noProof/>
            <w:webHidden/>
          </w:rPr>
          <w:fldChar w:fldCharType="end"/>
        </w:r>
      </w:hyperlink>
    </w:p>
    <w:p w14:paraId="5E9A51B2"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006469AA" w:rsidRPr="006140B1">
          <w:rPr>
            <w:rStyle w:val="Hyperlink"/>
            <w:rFonts w:ascii="Times" w:hAnsi="Times"/>
            <w:noProof/>
          </w:rPr>
          <w:t>9.4.22.</w:t>
        </w:r>
        <w:r w:rsidR="006469AA">
          <w:rPr>
            <w:rFonts w:asciiTheme="minorHAnsi" w:eastAsiaTheme="minorEastAsia" w:hAnsiTheme="minorHAnsi" w:cstheme="minorBidi"/>
            <w:noProof/>
            <w:sz w:val="22"/>
            <w:szCs w:val="22"/>
          </w:rPr>
          <w:tab/>
        </w:r>
        <w:r w:rsidR="006469AA" w:rsidRPr="006140B1">
          <w:rPr>
            <w:rStyle w:val="Hyperlink"/>
            <w:noProof/>
          </w:rPr>
          <w:t>WriteBinary AndFlush</w:t>
        </w:r>
        <w:r w:rsidR="006469AA">
          <w:rPr>
            <w:noProof/>
            <w:webHidden/>
          </w:rPr>
          <w:tab/>
        </w:r>
        <w:r w:rsidR="00AC2B38">
          <w:rPr>
            <w:noProof/>
            <w:webHidden/>
          </w:rPr>
          <w:fldChar w:fldCharType="begin" w:fldLock="1"/>
        </w:r>
        <w:r w:rsidR="006469AA">
          <w:rPr>
            <w:noProof/>
            <w:webHidden/>
          </w:rPr>
          <w:instrText xml:space="preserve"> PAGEREF _Toc411598070 \h </w:instrText>
        </w:r>
        <w:r w:rsidR="00AC2B38">
          <w:rPr>
            <w:noProof/>
            <w:webHidden/>
          </w:rPr>
        </w:r>
        <w:r w:rsidR="00AC2B38">
          <w:rPr>
            <w:noProof/>
            <w:webHidden/>
          </w:rPr>
          <w:fldChar w:fldCharType="separate"/>
        </w:r>
        <w:r w:rsidR="00167892">
          <w:rPr>
            <w:noProof/>
            <w:webHidden/>
          </w:rPr>
          <w:t>73</w:t>
        </w:r>
        <w:r w:rsidR="00AC2B38">
          <w:rPr>
            <w:noProof/>
            <w:webHidden/>
          </w:rPr>
          <w:fldChar w:fldCharType="end"/>
        </w:r>
      </w:hyperlink>
    </w:p>
    <w:p w14:paraId="613CF6CC"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006469AA" w:rsidRPr="006140B1">
          <w:rPr>
            <w:rStyle w:val="Hyperlink"/>
            <w:rFonts w:ascii="Times" w:hAnsi="Times"/>
            <w:noProof/>
          </w:rPr>
          <w:t>9.4.23.</w:t>
        </w:r>
        <w:r w:rsidR="006469AA">
          <w:rPr>
            <w:rFonts w:asciiTheme="minorHAnsi" w:eastAsiaTheme="minorEastAsia" w:hAnsiTheme="minorHAnsi" w:cstheme="minorBidi"/>
            <w:noProof/>
            <w:sz w:val="22"/>
            <w:szCs w:val="22"/>
          </w:rPr>
          <w:tab/>
        </w:r>
        <w:r w:rsidR="006469AA" w:rsidRPr="006140B1">
          <w:rPr>
            <w:rStyle w:val="Hyperlink"/>
            <w:noProof/>
          </w:rPr>
          <w:t>Introduction to Formatted Read Methods</w:t>
        </w:r>
        <w:r w:rsidR="006469AA">
          <w:rPr>
            <w:noProof/>
            <w:webHidden/>
          </w:rPr>
          <w:tab/>
        </w:r>
        <w:r w:rsidR="00AC2B38">
          <w:rPr>
            <w:noProof/>
            <w:webHidden/>
          </w:rPr>
          <w:fldChar w:fldCharType="begin" w:fldLock="1"/>
        </w:r>
        <w:r w:rsidR="006469AA">
          <w:rPr>
            <w:noProof/>
            <w:webHidden/>
          </w:rPr>
          <w:instrText xml:space="preserve"> PAGEREF _Toc411598071 \h </w:instrText>
        </w:r>
        <w:r w:rsidR="00AC2B38">
          <w:rPr>
            <w:noProof/>
            <w:webHidden/>
          </w:rPr>
        </w:r>
        <w:r w:rsidR="00AC2B38">
          <w:rPr>
            <w:noProof/>
            <w:webHidden/>
          </w:rPr>
          <w:fldChar w:fldCharType="separate"/>
        </w:r>
        <w:r w:rsidR="00167892">
          <w:rPr>
            <w:noProof/>
            <w:webHidden/>
          </w:rPr>
          <w:t>76</w:t>
        </w:r>
        <w:r w:rsidR="00AC2B38">
          <w:rPr>
            <w:noProof/>
            <w:webHidden/>
          </w:rPr>
          <w:fldChar w:fldCharType="end"/>
        </w:r>
      </w:hyperlink>
    </w:p>
    <w:p w14:paraId="7AD4E7D7"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006469AA" w:rsidRPr="006140B1">
          <w:rPr>
            <w:rStyle w:val="Hyperlink"/>
            <w:rFonts w:ascii="Times" w:hAnsi="Times"/>
            <w:noProof/>
          </w:rPr>
          <w:t>9.4.24.</w:t>
        </w:r>
        <w:r w:rsidR="006469AA">
          <w:rPr>
            <w:rFonts w:asciiTheme="minorHAnsi" w:eastAsiaTheme="minorEastAsia" w:hAnsiTheme="minorHAnsi" w:cstheme="minorBidi"/>
            <w:noProof/>
            <w:sz w:val="22"/>
            <w:szCs w:val="22"/>
          </w:rPr>
          <w:tab/>
        </w:r>
        <w:r w:rsidR="006469AA" w:rsidRPr="006140B1">
          <w:rPr>
            <w:rStyle w:val="Hyperlink"/>
            <w:noProof/>
          </w:rPr>
          <w:t>ReadString</w:t>
        </w:r>
        <w:r w:rsidR="006469AA">
          <w:rPr>
            <w:noProof/>
            <w:webHidden/>
          </w:rPr>
          <w:tab/>
        </w:r>
        <w:r w:rsidR="00AC2B38">
          <w:rPr>
            <w:noProof/>
            <w:webHidden/>
          </w:rPr>
          <w:fldChar w:fldCharType="begin" w:fldLock="1"/>
        </w:r>
        <w:r w:rsidR="006469AA">
          <w:rPr>
            <w:noProof/>
            <w:webHidden/>
          </w:rPr>
          <w:instrText xml:space="preserve"> PAGEREF _Toc411598072 \h </w:instrText>
        </w:r>
        <w:r w:rsidR="00AC2B38">
          <w:rPr>
            <w:noProof/>
            <w:webHidden/>
          </w:rPr>
        </w:r>
        <w:r w:rsidR="00AC2B38">
          <w:rPr>
            <w:noProof/>
            <w:webHidden/>
          </w:rPr>
          <w:fldChar w:fldCharType="separate"/>
        </w:r>
        <w:r w:rsidR="00167892">
          <w:rPr>
            <w:noProof/>
            <w:webHidden/>
          </w:rPr>
          <w:t>77</w:t>
        </w:r>
        <w:r w:rsidR="00AC2B38">
          <w:rPr>
            <w:noProof/>
            <w:webHidden/>
          </w:rPr>
          <w:fldChar w:fldCharType="end"/>
        </w:r>
      </w:hyperlink>
    </w:p>
    <w:p w14:paraId="54CF2D59"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006469AA" w:rsidRPr="006140B1">
          <w:rPr>
            <w:rStyle w:val="Hyperlink"/>
            <w:rFonts w:ascii="Times" w:hAnsi="Times"/>
            <w:noProof/>
          </w:rPr>
          <w:t>9.4.25.</w:t>
        </w:r>
        <w:r w:rsidR="006469AA">
          <w:rPr>
            <w:rFonts w:asciiTheme="minorHAnsi" w:eastAsiaTheme="minorEastAsia" w:hAnsiTheme="minorHAnsi" w:cstheme="minorBidi"/>
            <w:noProof/>
            <w:sz w:val="22"/>
            <w:szCs w:val="22"/>
          </w:rPr>
          <w:tab/>
        </w:r>
        <w:r w:rsidR="006469AA" w:rsidRPr="006140B1">
          <w:rPr>
            <w:rStyle w:val="Hyperlink"/>
            <w:noProof/>
          </w:rPr>
          <w:t>Read</w:t>
        </w:r>
        <w:r w:rsidR="006469AA">
          <w:rPr>
            <w:noProof/>
            <w:webHidden/>
          </w:rPr>
          <w:tab/>
        </w:r>
        <w:r w:rsidR="00AC2B38">
          <w:rPr>
            <w:noProof/>
            <w:webHidden/>
          </w:rPr>
          <w:fldChar w:fldCharType="begin" w:fldLock="1"/>
        </w:r>
        <w:r w:rsidR="006469AA">
          <w:rPr>
            <w:noProof/>
            <w:webHidden/>
          </w:rPr>
          <w:instrText xml:space="preserve"> PAGEREF _Toc411598073 \h </w:instrText>
        </w:r>
        <w:r w:rsidR="00AC2B38">
          <w:rPr>
            <w:noProof/>
            <w:webHidden/>
          </w:rPr>
        </w:r>
        <w:r w:rsidR="00AC2B38">
          <w:rPr>
            <w:noProof/>
            <w:webHidden/>
          </w:rPr>
          <w:fldChar w:fldCharType="separate"/>
        </w:r>
        <w:r w:rsidR="00167892">
          <w:rPr>
            <w:noProof/>
            <w:webHidden/>
          </w:rPr>
          <w:t>78</w:t>
        </w:r>
        <w:r w:rsidR="00AC2B38">
          <w:rPr>
            <w:noProof/>
            <w:webHidden/>
          </w:rPr>
          <w:fldChar w:fldCharType="end"/>
        </w:r>
      </w:hyperlink>
    </w:p>
    <w:p w14:paraId="2B0B8E1E"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006469AA" w:rsidRPr="006140B1">
          <w:rPr>
            <w:rStyle w:val="Hyperlink"/>
            <w:rFonts w:ascii="Times" w:hAnsi="Times"/>
            <w:noProof/>
          </w:rPr>
          <w:t>9.4.26.</w:t>
        </w:r>
        <w:r w:rsidR="006469AA">
          <w:rPr>
            <w:rFonts w:asciiTheme="minorHAnsi" w:eastAsiaTheme="minorEastAsia" w:hAnsiTheme="minorHAnsi" w:cstheme="minorBidi"/>
            <w:noProof/>
            <w:sz w:val="22"/>
            <w:szCs w:val="22"/>
          </w:rPr>
          <w:tab/>
        </w:r>
        <w:r w:rsidR="006469AA" w:rsidRPr="006140B1">
          <w:rPr>
            <w:rStyle w:val="Hyperlink"/>
            <w:noProof/>
          </w:rPr>
          <w:t>ReadLine (String)</w:t>
        </w:r>
        <w:r w:rsidR="006469AA">
          <w:rPr>
            <w:noProof/>
            <w:webHidden/>
          </w:rPr>
          <w:tab/>
        </w:r>
        <w:r w:rsidR="00AC2B38">
          <w:rPr>
            <w:noProof/>
            <w:webHidden/>
          </w:rPr>
          <w:fldChar w:fldCharType="begin" w:fldLock="1"/>
        </w:r>
        <w:r w:rsidR="006469AA">
          <w:rPr>
            <w:noProof/>
            <w:webHidden/>
          </w:rPr>
          <w:instrText xml:space="preserve"> PAGEREF _Toc411598074 \h </w:instrText>
        </w:r>
        <w:r w:rsidR="00AC2B38">
          <w:rPr>
            <w:noProof/>
            <w:webHidden/>
          </w:rPr>
        </w:r>
        <w:r w:rsidR="00AC2B38">
          <w:rPr>
            <w:noProof/>
            <w:webHidden/>
          </w:rPr>
          <w:fldChar w:fldCharType="separate"/>
        </w:r>
        <w:r w:rsidR="00167892">
          <w:rPr>
            <w:noProof/>
            <w:webHidden/>
          </w:rPr>
          <w:t>79</w:t>
        </w:r>
        <w:r w:rsidR="00AC2B38">
          <w:rPr>
            <w:noProof/>
            <w:webHidden/>
          </w:rPr>
          <w:fldChar w:fldCharType="end"/>
        </w:r>
      </w:hyperlink>
    </w:p>
    <w:p w14:paraId="7557E61E"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006469AA" w:rsidRPr="006140B1">
          <w:rPr>
            <w:rStyle w:val="Hyperlink"/>
            <w:rFonts w:ascii="Times" w:hAnsi="Times"/>
            <w:noProof/>
          </w:rPr>
          <w:t>9.4.27.</w:t>
        </w:r>
        <w:r w:rsidR="006469AA">
          <w:rPr>
            <w:rFonts w:asciiTheme="minorHAnsi" w:eastAsiaTheme="minorEastAsia" w:hAnsiTheme="minorHAnsi" w:cstheme="minorBidi"/>
            <w:noProof/>
            <w:sz w:val="22"/>
            <w:szCs w:val="22"/>
          </w:rPr>
          <w:tab/>
        </w:r>
        <w:r w:rsidR="006469AA" w:rsidRPr="006140B1">
          <w:rPr>
            <w:rStyle w:val="Hyperlink"/>
            <w:noProof/>
          </w:rPr>
          <w:t>ReadLine</w:t>
        </w:r>
        <w:r w:rsidR="006469AA">
          <w:rPr>
            <w:noProof/>
            <w:webHidden/>
          </w:rPr>
          <w:tab/>
        </w:r>
        <w:r w:rsidR="00AC2B38">
          <w:rPr>
            <w:noProof/>
            <w:webHidden/>
          </w:rPr>
          <w:fldChar w:fldCharType="begin" w:fldLock="1"/>
        </w:r>
        <w:r w:rsidR="006469AA">
          <w:rPr>
            <w:noProof/>
            <w:webHidden/>
          </w:rPr>
          <w:instrText xml:space="preserve"> PAGEREF _Toc411598075 \h </w:instrText>
        </w:r>
        <w:r w:rsidR="00AC2B38">
          <w:rPr>
            <w:noProof/>
            <w:webHidden/>
          </w:rPr>
        </w:r>
        <w:r w:rsidR="00AC2B38">
          <w:rPr>
            <w:noProof/>
            <w:webHidden/>
          </w:rPr>
          <w:fldChar w:fldCharType="separate"/>
        </w:r>
        <w:r w:rsidR="00167892">
          <w:rPr>
            <w:noProof/>
            <w:webHidden/>
          </w:rPr>
          <w:t>80</w:t>
        </w:r>
        <w:r w:rsidR="00AC2B38">
          <w:rPr>
            <w:noProof/>
            <w:webHidden/>
          </w:rPr>
          <w:fldChar w:fldCharType="end"/>
        </w:r>
      </w:hyperlink>
    </w:p>
    <w:p w14:paraId="48240934"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006469AA" w:rsidRPr="006140B1">
          <w:rPr>
            <w:rStyle w:val="Hyperlink"/>
            <w:rFonts w:ascii="Times" w:hAnsi="Times"/>
            <w:noProof/>
          </w:rPr>
          <w:t>9.4.28.</w:t>
        </w:r>
        <w:r w:rsidR="006469AA">
          <w:rPr>
            <w:rFonts w:asciiTheme="minorHAnsi" w:eastAsiaTheme="minorEastAsia" w:hAnsiTheme="minorHAnsi" w:cstheme="minorBidi"/>
            <w:noProof/>
            <w:sz w:val="22"/>
            <w:szCs w:val="22"/>
          </w:rPr>
          <w:tab/>
        </w:r>
        <w:r w:rsidR="006469AA" w:rsidRPr="006140B1">
          <w:rPr>
            <w:rStyle w:val="Hyperlink"/>
            <w:noProof/>
          </w:rPr>
          <w:t>ReadList</w:t>
        </w:r>
        <w:r w:rsidR="006469AA">
          <w:rPr>
            <w:noProof/>
            <w:webHidden/>
          </w:rPr>
          <w:tab/>
        </w:r>
        <w:r w:rsidR="00AC2B38">
          <w:rPr>
            <w:noProof/>
            <w:webHidden/>
          </w:rPr>
          <w:fldChar w:fldCharType="begin" w:fldLock="1"/>
        </w:r>
        <w:r w:rsidR="006469AA">
          <w:rPr>
            <w:noProof/>
            <w:webHidden/>
          </w:rPr>
          <w:instrText xml:space="preserve"> PAGEREF _Toc411598076 \h </w:instrText>
        </w:r>
        <w:r w:rsidR="00AC2B38">
          <w:rPr>
            <w:noProof/>
            <w:webHidden/>
          </w:rPr>
        </w:r>
        <w:r w:rsidR="00AC2B38">
          <w:rPr>
            <w:noProof/>
            <w:webHidden/>
          </w:rPr>
          <w:fldChar w:fldCharType="separate"/>
        </w:r>
        <w:r w:rsidR="00167892">
          <w:rPr>
            <w:noProof/>
            <w:webHidden/>
          </w:rPr>
          <w:t>81</w:t>
        </w:r>
        <w:r w:rsidR="00AC2B38">
          <w:rPr>
            <w:noProof/>
            <w:webHidden/>
          </w:rPr>
          <w:fldChar w:fldCharType="end"/>
        </w:r>
      </w:hyperlink>
    </w:p>
    <w:p w14:paraId="2981F6EB"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006469AA" w:rsidRPr="006140B1">
          <w:rPr>
            <w:rStyle w:val="Hyperlink"/>
            <w:rFonts w:ascii="Times" w:hAnsi="Times"/>
            <w:noProof/>
          </w:rPr>
          <w:t>9.4.29.</w:t>
        </w:r>
        <w:r w:rsidR="006469AA">
          <w:rPr>
            <w:rFonts w:asciiTheme="minorHAnsi" w:eastAsiaTheme="minorEastAsia" w:hAnsiTheme="minorHAnsi" w:cstheme="minorBidi"/>
            <w:noProof/>
            <w:sz w:val="22"/>
            <w:szCs w:val="22"/>
          </w:rPr>
          <w:tab/>
        </w:r>
        <w:r w:rsidR="006469AA" w:rsidRPr="006140B1">
          <w:rPr>
            <w:rStyle w:val="Hyperlink"/>
            <w:noProof/>
          </w:rPr>
          <w:t>ReadLineList</w:t>
        </w:r>
        <w:r w:rsidR="006469AA">
          <w:rPr>
            <w:noProof/>
            <w:webHidden/>
          </w:rPr>
          <w:tab/>
        </w:r>
        <w:r w:rsidR="00AC2B38">
          <w:rPr>
            <w:noProof/>
            <w:webHidden/>
          </w:rPr>
          <w:fldChar w:fldCharType="begin" w:fldLock="1"/>
        </w:r>
        <w:r w:rsidR="006469AA">
          <w:rPr>
            <w:noProof/>
            <w:webHidden/>
          </w:rPr>
          <w:instrText xml:space="preserve"> PAGEREF _Toc411598077 \h </w:instrText>
        </w:r>
        <w:r w:rsidR="00AC2B38">
          <w:rPr>
            <w:noProof/>
            <w:webHidden/>
          </w:rPr>
        </w:r>
        <w:r w:rsidR="00AC2B38">
          <w:rPr>
            <w:noProof/>
            <w:webHidden/>
          </w:rPr>
          <w:fldChar w:fldCharType="separate"/>
        </w:r>
        <w:r w:rsidR="00167892">
          <w:rPr>
            <w:noProof/>
            <w:webHidden/>
          </w:rPr>
          <w:t>83</w:t>
        </w:r>
        <w:r w:rsidR="00AC2B38">
          <w:rPr>
            <w:noProof/>
            <w:webHidden/>
          </w:rPr>
          <w:fldChar w:fldCharType="end"/>
        </w:r>
      </w:hyperlink>
    </w:p>
    <w:p w14:paraId="79EA65D7"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006469AA" w:rsidRPr="006140B1">
          <w:rPr>
            <w:rStyle w:val="Hyperlink"/>
            <w:rFonts w:ascii="Times" w:hAnsi="Times"/>
            <w:noProof/>
          </w:rPr>
          <w:t>9.4.30.</w:t>
        </w:r>
        <w:r w:rsidR="006469AA">
          <w:rPr>
            <w:rFonts w:asciiTheme="minorHAnsi" w:eastAsiaTheme="minorEastAsia" w:hAnsiTheme="minorHAnsi" w:cstheme="minorBidi"/>
            <w:noProof/>
            <w:sz w:val="22"/>
            <w:szCs w:val="22"/>
          </w:rPr>
          <w:tab/>
        </w:r>
        <w:r w:rsidR="006469AA" w:rsidRPr="006140B1">
          <w:rPr>
            <w:rStyle w:val="Hyperlink"/>
            <w:noProof/>
          </w:rPr>
          <w:t>ReadBinaryBlock</w:t>
        </w:r>
        <w:r w:rsidR="006469AA">
          <w:rPr>
            <w:noProof/>
            <w:webHidden/>
          </w:rPr>
          <w:tab/>
        </w:r>
        <w:r w:rsidR="00AC2B38">
          <w:rPr>
            <w:noProof/>
            <w:webHidden/>
          </w:rPr>
          <w:fldChar w:fldCharType="begin" w:fldLock="1"/>
        </w:r>
        <w:r w:rsidR="006469AA">
          <w:rPr>
            <w:noProof/>
            <w:webHidden/>
          </w:rPr>
          <w:instrText xml:space="preserve"> PAGEREF _Toc411598078 \h </w:instrText>
        </w:r>
        <w:r w:rsidR="00AC2B38">
          <w:rPr>
            <w:noProof/>
            <w:webHidden/>
          </w:rPr>
        </w:r>
        <w:r w:rsidR="00AC2B38">
          <w:rPr>
            <w:noProof/>
            <w:webHidden/>
          </w:rPr>
          <w:fldChar w:fldCharType="separate"/>
        </w:r>
        <w:r w:rsidR="00167892">
          <w:rPr>
            <w:noProof/>
            <w:webHidden/>
          </w:rPr>
          <w:t>85</w:t>
        </w:r>
        <w:r w:rsidR="00AC2B38">
          <w:rPr>
            <w:noProof/>
            <w:webHidden/>
          </w:rPr>
          <w:fldChar w:fldCharType="end"/>
        </w:r>
      </w:hyperlink>
    </w:p>
    <w:p w14:paraId="3051EC75"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006469AA" w:rsidRPr="006140B1">
          <w:rPr>
            <w:rStyle w:val="Hyperlink"/>
            <w:rFonts w:ascii="Times" w:hAnsi="Times"/>
            <w:noProof/>
          </w:rPr>
          <w:t>9.4.31.</w:t>
        </w:r>
        <w:r w:rsidR="006469AA">
          <w:rPr>
            <w:rFonts w:asciiTheme="minorHAnsi" w:eastAsiaTheme="minorEastAsia" w:hAnsiTheme="minorHAnsi" w:cstheme="minorBidi"/>
            <w:noProof/>
            <w:sz w:val="22"/>
            <w:szCs w:val="22"/>
          </w:rPr>
          <w:tab/>
        </w:r>
        <w:r w:rsidR="006469AA" w:rsidRPr="006140B1">
          <w:rPr>
            <w:rStyle w:val="Hyperlink"/>
            <w:noProof/>
          </w:rPr>
          <w:t>ReadLineBinaryBlock</w:t>
        </w:r>
        <w:r w:rsidR="006469AA">
          <w:rPr>
            <w:noProof/>
            <w:webHidden/>
          </w:rPr>
          <w:tab/>
        </w:r>
        <w:r w:rsidR="00AC2B38">
          <w:rPr>
            <w:noProof/>
            <w:webHidden/>
          </w:rPr>
          <w:fldChar w:fldCharType="begin" w:fldLock="1"/>
        </w:r>
        <w:r w:rsidR="006469AA">
          <w:rPr>
            <w:noProof/>
            <w:webHidden/>
          </w:rPr>
          <w:instrText xml:space="preserve"> PAGEREF _Toc411598079 \h </w:instrText>
        </w:r>
        <w:r w:rsidR="00AC2B38">
          <w:rPr>
            <w:noProof/>
            <w:webHidden/>
          </w:rPr>
        </w:r>
        <w:r w:rsidR="00AC2B38">
          <w:rPr>
            <w:noProof/>
            <w:webHidden/>
          </w:rPr>
          <w:fldChar w:fldCharType="separate"/>
        </w:r>
        <w:r w:rsidR="00167892">
          <w:rPr>
            <w:noProof/>
            <w:webHidden/>
          </w:rPr>
          <w:t>89</w:t>
        </w:r>
        <w:r w:rsidR="00AC2B38">
          <w:rPr>
            <w:noProof/>
            <w:webHidden/>
          </w:rPr>
          <w:fldChar w:fldCharType="end"/>
        </w:r>
      </w:hyperlink>
    </w:p>
    <w:p w14:paraId="51E90803"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006469AA" w:rsidRPr="006140B1">
          <w:rPr>
            <w:rStyle w:val="Hyperlink"/>
            <w:rFonts w:ascii="Times" w:hAnsi="Times"/>
            <w:noProof/>
          </w:rPr>
          <w:t>9.4.32.</w:t>
        </w:r>
        <w:r w:rsidR="006469AA">
          <w:rPr>
            <w:rFonts w:asciiTheme="minorHAnsi" w:eastAsiaTheme="minorEastAsia" w:hAnsiTheme="minorHAnsi" w:cstheme="minorBidi"/>
            <w:noProof/>
            <w:sz w:val="22"/>
            <w:szCs w:val="22"/>
          </w:rPr>
          <w:tab/>
        </w:r>
        <w:r w:rsidR="006469AA" w:rsidRPr="006140B1">
          <w:rPr>
            <w:rStyle w:val="Hyperlink"/>
            <w:noProof/>
          </w:rPr>
          <w:t>ReadWhileMatch</w:t>
        </w:r>
        <w:r w:rsidR="006469AA">
          <w:rPr>
            <w:noProof/>
            <w:webHidden/>
          </w:rPr>
          <w:tab/>
        </w:r>
        <w:r w:rsidR="00AC2B38">
          <w:rPr>
            <w:noProof/>
            <w:webHidden/>
          </w:rPr>
          <w:fldChar w:fldCharType="begin" w:fldLock="1"/>
        </w:r>
        <w:r w:rsidR="006469AA">
          <w:rPr>
            <w:noProof/>
            <w:webHidden/>
          </w:rPr>
          <w:instrText xml:space="preserve"> PAGEREF _Toc411598080 \h </w:instrText>
        </w:r>
        <w:r w:rsidR="00AC2B38">
          <w:rPr>
            <w:noProof/>
            <w:webHidden/>
          </w:rPr>
        </w:r>
        <w:r w:rsidR="00AC2B38">
          <w:rPr>
            <w:noProof/>
            <w:webHidden/>
          </w:rPr>
          <w:fldChar w:fldCharType="separate"/>
        </w:r>
        <w:r w:rsidR="00167892">
          <w:rPr>
            <w:noProof/>
            <w:webHidden/>
          </w:rPr>
          <w:t>93</w:t>
        </w:r>
        <w:r w:rsidR="00AC2B38">
          <w:rPr>
            <w:noProof/>
            <w:webHidden/>
          </w:rPr>
          <w:fldChar w:fldCharType="end"/>
        </w:r>
      </w:hyperlink>
    </w:p>
    <w:p w14:paraId="73E54E2D"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006469AA" w:rsidRPr="006140B1">
          <w:rPr>
            <w:rStyle w:val="Hyperlink"/>
            <w:rFonts w:ascii="Times" w:hAnsi="Times"/>
            <w:noProof/>
          </w:rPr>
          <w:t>9.4.33.</w:t>
        </w:r>
        <w:r w:rsidR="006469AA">
          <w:rPr>
            <w:rFonts w:asciiTheme="minorHAnsi" w:eastAsiaTheme="minorEastAsia" w:hAnsiTheme="minorHAnsi" w:cstheme="minorBidi"/>
            <w:noProof/>
            <w:sz w:val="22"/>
            <w:szCs w:val="22"/>
          </w:rPr>
          <w:tab/>
        </w:r>
        <w:r w:rsidR="006469AA" w:rsidRPr="006140B1">
          <w:rPr>
            <w:rStyle w:val="Hyperlink"/>
            <w:noProof/>
          </w:rPr>
          <w:t>ReadUntilMatch</w:t>
        </w:r>
        <w:r w:rsidR="006469AA">
          <w:rPr>
            <w:noProof/>
            <w:webHidden/>
          </w:rPr>
          <w:tab/>
        </w:r>
        <w:r w:rsidR="00AC2B38">
          <w:rPr>
            <w:noProof/>
            <w:webHidden/>
          </w:rPr>
          <w:fldChar w:fldCharType="begin" w:fldLock="1"/>
        </w:r>
        <w:r w:rsidR="006469AA">
          <w:rPr>
            <w:noProof/>
            <w:webHidden/>
          </w:rPr>
          <w:instrText xml:space="preserve"> PAGEREF _Toc411598081 \h </w:instrText>
        </w:r>
        <w:r w:rsidR="00AC2B38">
          <w:rPr>
            <w:noProof/>
            <w:webHidden/>
          </w:rPr>
        </w:r>
        <w:r w:rsidR="00AC2B38">
          <w:rPr>
            <w:noProof/>
            <w:webHidden/>
          </w:rPr>
          <w:fldChar w:fldCharType="separate"/>
        </w:r>
        <w:r w:rsidR="00167892">
          <w:rPr>
            <w:noProof/>
            <w:webHidden/>
          </w:rPr>
          <w:t>94</w:t>
        </w:r>
        <w:r w:rsidR="00AC2B38">
          <w:rPr>
            <w:noProof/>
            <w:webHidden/>
          </w:rPr>
          <w:fldChar w:fldCharType="end"/>
        </w:r>
      </w:hyperlink>
    </w:p>
    <w:p w14:paraId="3EF5148D"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006469AA" w:rsidRPr="006140B1">
          <w:rPr>
            <w:rStyle w:val="Hyperlink"/>
            <w:rFonts w:ascii="Times" w:hAnsi="Times"/>
            <w:noProof/>
          </w:rPr>
          <w:t>9.4.34.</w:t>
        </w:r>
        <w:r w:rsidR="006469AA">
          <w:rPr>
            <w:rFonts w:asciiTheme="minorHAnsi" w:eastAsiaTheme="minorEastAsia" w:hAnsiTheme="minorHAnsi" w:cstheme="minorBidi"/>
            <w:noProof/>
            <w:sz w:val="22"/>
            <w:szCs w:val="22"/>
          </w:rPr>
          <w:tab/>
        </w:r>
        <w:r w:rsidR="006469AA" w:rsidRPr="006140B1">
          <w:rPr>
            <w:rStyle w:val="Hyperlink"/>
            <w:noProof/>
          </w:rPr>
          <w:t>ReadUntilEnd</w:t>
        </w:r>
        <w:r w:rsidR="006469AA">
          <w:rPr>
            <w:noProof/>
            <w:webHidden/>
          </w:rPr>
          <w:tab/>
        </w:r>
        <w:r w:rsidR="00AC2B38">
          <w:rPr>
            <w:noProof/>
            <w:webHidden/>
          </w:rPr>
          <w:fldChar w:fldCharType="begin" w:fldLock="1"/>
        </w:r>
        <w:r w:rsidR="006469AA">
          <w:rPr>
            <w:noProof/>
            <w:webHidden/>
          </w:rPr>
          <w:instrText xml:space="preserve"> PAGEREF _Toc411598082 \h </w:instrText>
        </w:r>
        <w:r w:rsidR="00AC2B38">
          <w:rPr>
            <w:noProof/>
            <w:webHidden/>
          </w:rPr>
        </w:r>
        <w:r w:rsidR="00AC2B38">
          <w:rPr>
            <w:noProof/>
            <w:webHidden/>
          </w:rPr>
          <w:fldChar w:fldCharType="separate"/>
        </w:r>
        <w:r w:rsidR="00167892">
          <w:rPr>
            <w:noProof/>
            <w:webHidden/>
          </w:rPr>
          <w:t>95</w:t>
        </w:r>
        <w:r w:rsidR="00AC2B38">
          <w:rPr>
            <w:noProof/>
            <w:webHidden/>
          </w:rPr>
          <w:fldChar w:fldCharType="end"/>
        </w:r>
      </w:hyperlink>
    </w:p>
    <w:p w14:paraId="5B2236F8"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006469AA" w:rsidRPr="006140B1">
          <w:rPr>
            <w:rStyle w:val="Hyperlink"/>
            <w:rFonts w:ascii="Times" w:hAnsi="Times"/>
            <w:noProof/>
          </w:rPr>
          <w:t>9.4.35.</w:t>
        </w:r>
        <w:r w:rsidR="006469AA">
          <w:rPr>
            <w:rFonts w:asciiTheme="minorHAnsi" w:eastAsiaTheme="minorEastAsia" w:hAnsiTheme="minorHAnsi" w:cstheme="minorBidi"/>
            <w:noProof/>
            <w:sz w:val="22"/>
            <w:szCs w:val="22"/>
          </w:rPr>
          <w:tab/>
        </w:r>
        <w:r w:rsidR="006469AA" w:rsidRPr="006140B1">
          <w:rPr>
            <w:rStyle w:val="Hyperlink"/>
            <w:noProof/>
          </w:rPr>
          <w:t>Introduction to Formatted Skip Methods</w:t>
        </w:r>
        <w:r w:rsidR="006469AA">
          <w:rPr>
            <w:noProof/>
            <w:webHidden/>
          </w:rPr>
          <w:tab/>
        </w:r>
        <w:r w:rsidR="00AC2B38">
          <w:rPr>
            <w:noProof/>
            <w:webHidden/>
          </w:rPr>
          <w:fldChar w:fldCharType="begin" w:fldLock="1"/>
        </w:r>
        <w:r w:rsidR="006469AA">
          <w:rPr>
            <w:noProof/>
            <w:webHidden/>
          </w:rPr>
          <w:instrText xml:space="preserve"> PAGEREF _Toc411598083 \h </w:instrText>
        </w:r>
        <w:r w:rsidR="00AC2B38">
          <w:rPr>
            <w:noProof/>
            <w:webHidden/>
          </w:rPr>
        </w:r>
        <w:r w:rsidR="00AC2B38">
          <w:rPr>
            <w:noProof/>
            <w:webHidden/>
          </w:rPr>
          <w:fldChar w:fldCharType="separate"/>
        </w:r>
        <w:r w:rsidR="00167892">
          <w:rPr>
            <w:noProof/>
            <w:webHidden/>
          </w:rPr>
          <w:t>96</w:t>
        </w:r>
        <w:r w:rsidR="00AC2B38">
          <w:rPr>
            <w:noProof/>
            <w:webHidden/>
          </w:rPr>
          <w:fldChar w:fldCharType="end"/>
        </w:r>
      </w:hyperlink>
    </w:p>
    <w:p w14:paraId="4AA3A874"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006469AA" w:rsidRPr="006140B1">
          <w:rPr>
            <w:rStyle w:val="Hyperlink"/>
            <w:rFonts w:ascii="Times" w:hAnsi="Times"/>
            <w:noProof/>
          </w:rPr>
          <w:t>9.4.36.</w:t>
        </w:r>
        <w:r w:rsidR="006469AA">
          <w:rPr>
            <w:rFonts w:asciiTheme="minorHAnsi" w:eastAsiaTheme="minorEastAsia" w:hAnsiTheme="minorHAnsi" w:cstheme="minorBidi"/>
            <w:noProof/>
            <w:sz w:val="22"/>
            <w:szCs w:val="22"/>
          </w:rPr>
          <w:tab/>
        </w:r>
        <w:r w:rsidR="006469AA" w:rsidRPr="006140B1">
          <w:rPr>
            <w:rStyle w:val="Hyperlink"/>
            <w:noProof/>
          </w:rPr>
          <w:t>Skip</w:t>
        </w:r>
        <w:r w:rsidR="006469AA">
          <w:rPr>
            <w:noProof/>
            <w:webHidden/>
          </w:rPr>
          <w:tab/>
        </w:r>
        <w:r w:rsidR="00AC2B38">
          <w:rPr>
            <w:noProof/>
            <w:webHidden/>
          </w:rPr>
          <w:fldChar w:fldCharType="begin" w:fldLock="1"/>
        </w:r>
        <w:r w:rsidR="006469AA">
          <w:rPr>
            <w:noProof/>
            <w:webHidden/>
          </w:rPr>
          <w:instrText xml:space="preserve"> PAGEREF _Toc411598084 \h </w:instrText>
        </w:r>
        <w:r w:rsidR="00AC2B38">
          <w:rPr>
            <w:noProof/>
            <w:webHidden/>
          </w:rPr>
        </w:r>
        <w:r w:rsidR="00AC2B38">
          <w:rPr>
            <w:noProof/>
            <w:webHidden/>
          </w:rPr>
          <w:fldChar w:fldCharType="separate"/>
        </w:r>
        <w:r w:rsidR="00167892">
          <w:rPr>
            <w:noProof/>
            <w:webHidden/>
          </w:rPr>
          <w:t>97</w:t>
        </w:r>
        <w:r w:rsidR="00AC2B38">
          <w:rPr>
            <w:noProof/>
            <w:webHidden/>
          </w:rPr>
          <w:fldChar w:fldCharType="end"/>
        </w:r>
      </w:hyperlink>
    </w:p>
    <w:p w14:paraId="03823440"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006469AA" w:rsidRPr="006140B1">
          <w:rPr>
            <w:rStyle w:val="Hyperlink"/>
            <w:rFonts w:ascii="Times" w:hAnsi="Times"/>
            <w:noProof/>
          </w:rPr>
          <w:t>9.4.37.</w:t>
        </w:r>
        <w:r w:rsidR="006469AA">
          <w:rPr>
            <w:rFonts w:asciiTheme="minorHAnsi" w:eastAsiaTheme="minorEastAsia" w:hAnsiTheme="minorHAnsi" w:cstheme="minorBidi"/>
            <w:noProof/>
            <w:sz w:val="22"/>
            <w:szCs w:val="22"/>
          </w:rPr>
          <w:tab/>
        </w:r>
        <w:r w:rsidR="006469AA" w:rsidRPr="006140B1">
          <w:rPr>
            <w:rStyle w:val="Hyperlink"/>
            <w:noProof/>
          </w:rPr>
          <w:t>SkipString</w:t>
        </w:r>
        <w:r w:rsidR="006469AA">
          <w:rPr>
            <w:noProof/>
            <w:webHidden/>
          </w:rPr>
          <w:tab/>
        </w:r>
        <w:r w:rsidR="00AC2B38">
          <w:rPr>
            <w:noProof/>
            <w:webHidden/>
          </w:rPr>
          <w:fldChar w:fldCharType="begin" w:fldLock="1"/>
        </w:r>
        <w:r w:rsidR="006469AA">
          <w:rPr>
            <w:noProof/>
            <w:webHidden/>
          </w:rPr>
          <w:instrText xml:space="preserve"> PAGEREF _Toc411598085 \h </w:instrText>
        </w:r>
        <w:r w:rsidR="00AC2B38">
          <w:rPr>
            <w:noProof/>
            <w:webHidden/>
          </w:rPr>
        </w:r>
        <w:r w:rsidR="00AC2B38">
          <w:rPr>
            <w:noProof/>
            <w:webHidden/>
          </w:rPr>
          <w:fldChar w:fldCharType="separate"/>
        </w:r>
        <w:r w:rsidR="00167892">
          <w:rPr>
            <w:noProof/>
            <w:webHidden/>
          </w:rPr>
          <w:t>98</w:t>
        </w:r>
        <w:r w:rsidR="00AC2B38">
          <w:rPr>
            <w:noProof/>
            <w:webHidden/>
          </w:rPr>
          <w:fldChar w:fldCharType="end"/>
        </w:r>
      </w:hyperlink>
    </w:p>
    <w:p w14:paraId="351B2104"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006469AA" w:rsidRPr="006140B1">
          <w:rPr>
            <w:rStyle w:val="Hyperlink"/>
            <w:rFonts w:ascii="Times" w:hAnsi="Times"/>
            <w:noProof/>
          </w:rPr>
          <w:t>9.4.38.</w:t>
        </w:r>
        <w:r w:rsidR="006469AA">
          <w:rPr>
            <w:rFonts w:asciiTheme="minorHAnsi" w:eastAsiaTheme="minorEastAsia" w:hAnsiTheme="minorHAnsi" w:cstheme="minorBidi"/>
            <w:noProof/>
            <w:sz w:val="22"/>
            <w:szCs w:val="22"/>
          </w:rPr>
          <w:tab/>
        </w:r>
        <w:r w:rsidR="006469AA" w:rsidRPr="006140B1">
          <w:rPr>
            <w:rStyle w:val="Hyperlink"/>
            <w:noProof/>
          </w:rPr>
          <w:t>SkipUntilEnd</w:t>
        </w:r>
        <w:r w:rsidR="006469AA">
          <w:rPr>
            <w:noProof/>
            <w:webHidden/>
          </w:rPr>
          <w:tab/>
        </w:r>
        <w:r w:rsidR="00AC2B38">
          <w:rPr>
            <w:noProof/>
            <w:webHidden/>
          </w:rPr>
          <w:fldChar w:fldCharType="begin" w:fldLock="1"/>
        </w:r>
        <w:r w:rsidR="006469AA">
          <w:rPr>
            <w:noProof/>
            <w:webHidden/>
          </w:rPr>
          <w:instrText xml:space="preserve"> PAGEREF _Toc411598086 \h </w:instrText>
        </w:r>
        <w:r w:rsidR="00AC2B38">
          <w:rPr>
            <w:noProof/>
            <w:webHidden/>
          </w:rPr>
        </w:r>
        <w:r w:rsidR="00AC2B38">
          <w:rPr>
            <w:noProof/>
            <w:webHidden/>
          </w:rPr>
          <w:fldChar w:fldCharType="separate"/>
        </w:r>
        <w:r w:rsidR="00167892">
          <w:rPr>
            <w:noProof/>
            <w:webHidden/>
          </w:rPr>
          <w:t>99</w:t>
        </w:r>
        <w:r w:rsidR="00AC2B38">
          <w:rPr>
            <w:noProof/>
            <w:webHidden/>
          </w:rPr>
          <w:fldChar w:fldCharType="end"/>
        </w:r>
      </w:hyperlink>
    </w:p>
    <w:p w14:paraId="6CCE5EE8"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006469AA" w:rsidRPr="006140B1">
          <w:rPr>
            <w:rStyle w:val="Hyperlink"/>
            <w:rFonts w:ascii="Times" w:hAnsi="Times"/>
            <w:noProof/>
          </w:rPr>
          <w:t>9.5.</w:t>
        </w:r>
        <w:r w:rsidR="006469AA">
          <w:rPr>
            <w:rFonts w:asciiTheme="minorHAnsi" w:eastAsiaTheme="minorEastAsia" w:hAnsiTheme="minorHAnsi" w:cstheme="minorBidi"/>
            <w:noProof/>
            <w:sz w:val="22"/>
            <w:szCs w:val="22"/>
          </w:rPr>
          <w:tab/>
        </w:r>
        <w:r w:rsidR="006469AA" w:rsidRPr="006140B1">
          <w:rPr>
            <w:rStyle w:val="Hyperlink"/>
            <w:noProof/>
          </w:rPr>
          <w:t>FormattedIO Implementations</w:t>
        </w:r>
        <w:r w:rsidR="006469AA">
          <w:rPr>
            <w:noProof/>
            <w:webHidden/>
          </w:rPr>
          <w:tab/>
        </w:r>
        <w:r w:rsidR="00AC2B38">
          <w:rPr>
            <w:noProof/>
            <w:webHidden/>
          </w:rPr>
          <w:fldChar w:fldCharType="begin" w:fldLock="1"/>
        </w:r>
        <w:r w:rsidR="006469AA">
          <w:rPr>
            <w:noProof/>
            <w:webHidden/>
          </w:rPr>
          <w:instrText xml:space="preserve"> PAGEREF _Toc411598087 \h </w:instrText>
        </w:r>
        <w:r w:rsidR="00AC2B38">
          <w:rPr>
            <w:noProof/>
            <w:webHidden/>
          </w:rPr>
        </w:r>
        <w:r w:rsidR="00AC2B38">
          <w:rPr>
            <w:noProof/>
            <w:webHidden/>
          </w:rPr>
          <w:fldChar w:fldCharType="separate"/>
        </w:r>
        <w:r w:rsidR="00167892">
          <w:rPr>
            <w:noProof/>
            <w:webHidden/>
          </w:rPr>
          <w:t>100</w:t>
        </w:r>
        <w:r w:rsidR="00AC2B38">
          <w:rPr>
            <w:noProof/>
            <w:webHidden/>
          </w:rPr>
          <w:fldChar w:fldCharType="end"/>
        </w:r>
      </w:hyperlink>
    </w:p>
    <w:p w14:paraId="441BDCEC" w14:textId="77777777" w:rsidR="006469AA" w:rsidRDefault="008139B5">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006469AA" w:rsidRPr="006140B1">
          <w:rPr>
            <w:rStyle w:val="Hyperlink"/>
            <w:rFonts w:ascii="Times" w:hAnsi="Times"/>
            <w:noProof/>
          </w:rPr>
          <w:t>9.5.2.</w:t>
        </w:r>
        <w:r w:rsidR="006469AA">
          <w:rPr>
            <w:rFonts w:asciiTheme="minorHAnsi" w:eastAsiaTheme="minorEastAsia" w:hAnsiTheme="minorHAnsi" w:cstheme="minorBidi"/>
            <w:noProof/>
            <w:sz w:val="22"/>
            <w:szCs w:val="22"/>
          </w:rPr>
          <w:tab/>
        </w:r>
        <w:r w:rsidR="006469AA" w:rsidRPr="006140B1">
          <w:rPr>
            <w:rStyle w:val="Hyperlink"/>
            <w:noProof/>
          </w:rPr>
          <w:t>MessageBasedFormattedIO Constructors</w:t>
        </w:r>
        <w:r w:rsidR="006469AA">
          <w:rPr>
            <w:noProof/>
            <w:webHidden/>
          </w:rPr>
          <w:tab/>
        </w:r>
        <w:r w:rsidR="00AC2B38">
          <w:rPr>
            <w:noProof/>
            <w:webHidden/>
          </w:rPr>
          <w:fldChar w:fldCharType="begin" w:fldLock="1"/>
        </w:r>
        <w:r w:rsidR="006469AA">
          <w:rPr>
            <w:noProof/>
            <w:webHidden/>
          </w:rPr>
          <w:instrText xml:space="preserve"> PAGEREF _Toc411598088 \h </w:instrText>
        </w:r>
        <w:r w:rsidR="00AC2B38">
          <w:rPr>
            <w:noProof/>
            <w:webHidden/>
          </w:rPr>
        </w:r>
        <w:r w:rsidR="00AC2B38">
          <w:rPr>
            <w:noProof/>
            <w:webHidden/>
          </w:rPr>
          <w:fldChar w:fldCharType="separate"/>
        </w:r>
        <w:r w:rsidR="00167892">
          <w:rPr>
            <w:noProof/>
            <w:webHidden/>
          </w:rPr>
          <w:t>101</w:t>
        </w:r>
        <w:r w:rsidR="00AC2B38">
          <w:rPr>
            <w:noProof/>
            <w:webHidden/>
          </w:rPr>
          <w:fldChar w:fldCharType="end"/>
        </w:r>
      </w:hyperlink>
    </w:p>
    <w:p w14:paraId="7BF72046"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006469AA" w:rsidRPr="006140B1">
          <w:rPr>
            <w:rStyle w:val="Hyperlink"/>
            <w:rFonts w:ascii="Times" w:hAnsi="Times"/>
            <w:noProof/>
          </w:rPr>
          <w:t>Section 10:</w:t>
        </w:r>
        <w:r w:rsidR="006469AA">
          <w:rPr>
            <w:rFonts w:asciiTheme="minorHAnsi" w:eastAsiaTheme="minorEastAsia" w:hAnsiTheme="minorHAnsi" w:cstheme="minorBidi"/>
            <w:b w:val="0"/>
            <w:noProof/>
            <w:sz w:val="22"/>
            <w:szCs w:val="22"/>
          </w:rPr>
          <w:tab/>
        </w:r>
        <w:r w:rsidR="006469AA" w:rsidRPr="006140B1">
          <w:rPr>
            <w:rStyle w:val="Hyperlink"/>
            <w:noProof/>
          </w:rPr>
          <w:t>Register Based Session Interfaces</w:t>
        </w:r>
        <w:r w:rsidR="006469AA">
          <w:rPr>
            <w:noProof/>
            <w:webHidden/>
          </w:rPr>
          <w:tab/>
        </w:r>
        <w:r w:rsidR="00AC2B38">
          <w:rPr>
            <w:noProof/>
            <w:webHidden/>
          </w:rPr>
          <w:fldChar w:fldCharType="begin" w:fldLock="1"/>
        </w:r>
        <w:r w:rsidR="006469AA">
          <w:rPr>
            <w:noProof/>
            <w:webHidden/>
          </w:rPr>
          <w:instrText xml:space="preserve"> PAGEREF _Toc411598089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9E15C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006469AA" w:rsidRPr="006140B1">
          <w:rPr>
            <w:rStyle w:val="Hyperlink"/>
            <w:rFonts w:ascii="Times" w:hAnsi="Times"/>
            <w:noProof/>
          </w:rPr>
          <w:t>10.1.</w:t>
        </w:r>
        <w:r w:rsidR="006469AA">
          <w:rPr>
            <w:rFonts w:asciiTheme="minorHAnsi" w:eastAsiaTheme="minorEastAsia" w:hAnsiTheme="minorHAnsi" w:cstheme="minorBidi"/>
            <w:noProof/>
            <w:sz w:val="22"/>
            <w:szCs w:val="22"/>
          </w:rPr>
          <w:tab/>
        </w:r>
        <w:r w:rsidR="006469AA" w:rsidRPr="006140B1">
          <w:rPr>
            <w:rStyle w:val="Hyperlink"/>
            <w:noProof/>
          </w:rPr>
          <w:t>IRegisterBasedSession</w:t>
        </w:r>
        <w:r w:rsidR="006469AA">
          <w:rPr>
            <w:noProof/>
            <w:webHidden/>
          </w:rPr>
          <w:tab/>
        </w:r>
        <w:r w:rsidR="00AC2B38">
          <w:rPr>
            <w:noProof/>
            <w:webHidden/>
          </w:rPr>
          <w:fldChar w:fldCharType="begin" w:fldLock="1"/>
        </w:r>
        <w:r w:rsidR="006469AA">
          <w:rPr>
            <w:noProof/>
            <w:webHidden/>
          </w:rPr>
          <w:instrText xml:space="preserve"> PAGEREF _Toc411598090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B5CF41"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006469AA" w:rsidRPr="006140B1">
          <w:rPr>
            <w:rStyle w:val="Hyperlink"/>
            <w:rFonts w:ascii="Times" w:hAnsi="Times"/>
            <w:noProof/>
          </w:rPr>
          <w:t>10.2.</w:t>
        </w:r>
        <w:r w:rsidR="006469AA">
          <w:rPr>
            <w:rFonts w:asciiTheme="minorHAnsi" w:eastAsiaTheme="minorEastAsia" w:hAnsiTheme="minorHAnsi" w:cstheme="minorBidi"/>
            <w:noProof/>
            <w:sz w:val="22"/>
            <w:szCs w:val="22"/>
          </w:rPr>
          <w:tab/>
        </w:r>
        <w:r w:rsidR="006469AA" w:rsidRPr="006140B1">
          <w:rPr>
            <w:rStyle w:val="Hyperlink"/>
            <w:noProof/>
          </w:rPr>
          <w:t>IMemoryMap</w:t>
        </w:r>
        <w:r w:rsidR="006469AA">
          <w:rPr>
            <w:noProof/>
            <w:webHidden/>
          </w:rPr>
          <w:tab/>
        </w:r>
        <w:r w:rsidR="00AC2B38">
          <w:rPr>
            <w:noProof/>
            <w:webHidden/>
          </w:rPr>
          <w:fldChar w:fldCharType="begin" w:fldLock="1"/>
        </w:r>
        <w:r w:rsidR="006469AA">
          <w:rPr>
            <w:noProof/>
            <w:webHidden/>
          </w:rPr>
          <w:instrText xml:space="preserve"> PAGEREF _Toc411598091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ADCBC4A"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006469AA" w:rsidRPr="006140B1">
          <w:rPr>
            <w:rStyle w:val="Hyperlink"/>
            <w:rFonts w:ascii="Times" w:hAnsi="Times"/>
            <w:noProof/>
          </w:rPr>
          <w:t>Section 11:</w:t>
        </w:r>
        <w:r w:rsidR="006469AA">
          <w:rPr>
            <w:rFonts w:asciiTheme="minorHAnsi" w:eastAsiaTheme="minorEastAsia" w:hAnsiTheme="minorHAnsi" w:cstheme="minorBidi"/>
            <w:b w:val="0"/>
            <w:noProof/>
            <w:sz w:val="22"/>
            <w:szCs w:val="22"/>
          </w:rPr>
          <w:tab/>
        </w:r>
        <w:r w:rsidR="006469AA" w:rsidRPr="006140B1">
          <w:rPr>
            <w:rStyle w:val="Hyperlink"/>
            <w:noProof/>
          </w:rPr>
          <w:t>INSTR Resources</w:t>
        </w:r>
        <w:r w:rsidR="006469AA">
          <w:rPr>
            <w:noProof/>
            <w:webHidden/>
          </w:rPr>
          <w:tab/>
        </w:r>
        <w:r w:rsidR="00AC2B38">
          <w:rPr>
            <w:noProof/>
            <w:webHidden/>
          </w:rPr>
          <w:fldChar w:fldCharType="begin" w:fldLock="1"/>
        </w:r>
        <w:r w:rsidR="006469AA">
          <w:rPr>
            <w:noProof/>
            <w:webHidden/>
          </w:rPr>
          <w:instrText xml:space="preserve"> PAGEREF _Toc411598092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1304E42"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006469AA" w:rsidRPr="006140B1">
          <w:rPr>
            <w:rStyle w:val="Hyperlink"/>
            <w:rFonts w:ascii="Times" w:hAnsi="Times"/>
            <w:noProof/>
          </w:rPr>
          <w:t>11.1.</w:t>
        </w:r>
        <w:r w:rsidR="006469AA">
          <w:rPr>
            <w:rFonts w:asciiTheme="minorHAnsi" w:eastAsiaTheme="minorEastAsia" w:hAnsiTheme="minorHAnsi" w:cstheme="minorBidi"/>
            <w:noProof/>
            <w:sz w:val="22"/>
            <w:szCs w:val="22"/>
          </w:rPr>
          <w:tab/>
        </w:r>
        <w:r w:rsidR="006469AA" w:rsidRPr="006140B1">
          <w:rPr>
            <w:rStyle w:val="Hyperlink"/>
            <w:noProof/>
          </w:rPr>
          <w:t>IGpibSession</w:t>
        </w:r>
        <w:r w:rsidR="006469AA">
          <w:rPr>
            <w:noProof/>
            <w:webHidden/>
          </w:rPr>
          <w:tab/>
        </w:r>
        <w:r w:rsidR="00AC2B38">
          <w:rPr>
            <w:noProof/>
            <w:webHidden/>
          </w:rPr>
          <w:fldChar w:fldCharType="begin" w:fldLock="1"/>
        </w:r>
        <w:r w:rsidR="006469AA">
          <w:rPr>
            <w:noProof/>
            <w:webHidden/>
          </w:rPr>
          <w:instrText xml:space="preserve"> PAGEREF _Toc411598093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536F8B1"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006469AA" w:rsidRPr="006140B1">
          <w:rPr>
            <w:rStyle w:val="Hyperlink"/>
            <w:rFonts w:ascii="Times" w:hAnsi="Times"/>
            <w:noProof/>
          </w:rPr>
          <w:t>11.2.</w:t>
        </w:r>
        <w:r w:rsidR="006469AA">
          <w:rPr>
            <w:rFonts w:asciiTheme="minorHAnsi" w:eastAsiaTheme="minorEastAsia" w:hAnsiTheme="minorHAnsi" w:cstheme="minorBidi"/>
            <w:noProof/>
            <w:sz w:val="22"/>
            <w:szCs w:val="22"/>
          </w:rPr>
          <w:tab/>
        </w:r>
        <w:r w:rsidR="006469AA" w:rsidRPr="006140B1">
          <w:rPr>
            <w:rStyle w:val="Hyperlink"/>
            <w:noProof/>
          </w:rPr>
          <w:t>IPxiSession</w:t>
        </w:r>
        <w:r w:rsidR="006469AA">
          <w:rPr>
            <w:noProof/>
            <w:webHidden/>
          </w:rPr>
          <w:tab/>
        </w:r>
        <w:r w:rsidR="00AC2B38">
          <w:rPr>
            <w:noProof/>
            <w:webHidden/>
          </w:rPr>
          <w:fldChar w:fldCharType="begin" w:fldLock="1"/>
        </w:r>
        <w:r w:rsidR="006469AA">
          <w:rPr>
            <w:noProof/>
            <w:webHidden/>
          </w:rPr>
          <w:instrText xml:space="preserve"> PAGEREF _Toc411598094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8EF796B"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006469AA" w:rsidRPr="006140B1">
          <w:rPr>
            <w:rStyle w:val="Hyperlink"/>
            <w:rFonts w:ascii="Times" w:hAnsi="Times"/>
            <w:noProof/>
          </w:rPr>
          <w:t>11.3.</w:t>
        </w:r>
        <w:r w:rsidR="006469AA">
          <w:rPr>
            <w:rFonts w:asciiTheme="minorHAnsi" w:eastAsiaTheme="minorEastAsia" w:hAnsiTheme="minorHAnsi" w:cstheme="minorBidi"/>
            <w:noProof/>
            <w:sz w:val="22"/>
            <w:szCs w:val="22"/>
          </w:rPr>
          <w:tab/>
        </w:r>
        <w:r w:rsidR="006469AA" w:rsidRPr="006140B1">
          <w:rPr>
            <w:rStyle w:val="Hyperlink"/>
            <w:noProof/>
          </w:rPr>
          <w:t>ISerialSession</w:t>
        </w:r>
        <w:r w:rsidR="006469AA">
          <w:rPr>
            <w:noProof/>
            <w:webHidden/>
          </w:rPr>
          <w:tab/>
        </w:r>
        <w:r w:rsidR="00AC2B38">
          <w:rPr>
            <w:noProof/>
            <w:webHidden/>
          </w:rPr>
          <w:fldChar w:fldCharType="begin" w:fldLock="1"/>
        </w:r>
        <w:r w:rsidR="006469AA">
          <w:rPr>
            <w:noProof/>
            <w:webHidden/>
          </w:rPr>
          <w:instrText xml:space="preserve"> PAGEREF _Toc411598095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611B80E"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006469AA" w:rsidRPr="006140B1">
          <w:rPr>
            <w:rStyle w:val="Hyperlink"/>
            <w:rFonts w:ascii="Times" w:hAnsi="Times"/>
            <w:noProof/>
          </w:rPr>
          <w:t>11.4.</w:t>
        </w:r>
        <w:r w:rsidR="006469AA">
          <w:rPr>
            <w:rFonts w:asciiTheme="minorHAnsi" w:eastAsiaTheme="minorEastAsia" w:hAnsiTheme="minorHAnsi" w:cstheme="minorBidi"/>
            <w:noProof/>
            <w:sz w:val="22"/>
            <w:szCs w:val="22"/>
          </w:rPr>
          <w:tab/>
        </w:r>
        <w:r w:rsidR="006469AA" w:rsidRPr="006140B1">
          <w:rPr>
            <w:rStyle w:val="Hyperlink"/>
            <w:noProof/>
          </w:rPr>
          <w:t>ITcpipSession</w:t>
        </w:r>
        <w:r w:rsidR="006469AA">
          <w:rPr>
            <w:noProof/>
            <w:webHidden/>
          </w:rPr>
          <w:tab/>
        </w:r>
        <w:r w:rsidR="00AC2B38">
          <w:rPr>
            <w:noProof/>
            <w:webHidden/>
          </w:rPr>
          <w:fldChar w:fldCharType="begin" w:fldLock="1"/>
        </w:r>
        <w:r w:rsidR="006469AA">
          <w:rPr>
            <w:noProof/>
            <w:webHidden/>
          </w:rPr>
          <w:instrText xml:space="preserve"> PAGEREF _Toc411598096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60CEB96D"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006469AA" w:rsidRPr="006140B1">
          <w:rPr>
            <w:rStyle w:val="Hyperlink"/>
            <w:rFonts w:ascii="Times" w:hAnsi="Times"/>
            <w:noProof/>
          </w:rPr>
          <w:t>11.5.</w:t>
        </w:r>
        <w:r w:rsidR="006469AA">
          <w:rPr>
            <w:rFonts w:asciiTheme="minorHAnsi" w:eastAsiaTheme="minorEastAsia" w:hAnsiTheme="minorHAnsi" w:cstheme="minorBidi"/>
            <w:noProof/>
            <w:sz w:val="22"/>
            <w:szCs w:val="22"/>
          </w:rPr>
          <w:tab/>
        </w:r>
        <w:r w:rsidR="006469AA" w:rsidRPr="006140B1">
          <w:rPr>
            <w:rStyle w:val="Hyperlink"/>
            <w:noProof/>
          </w:rPr>
          <w:t>IUsbSession</w:t>
        </w:r>
        <w:r w:rsidR="006469AA">
          <w:rPr>
            <w:noProof/>
            <w:webHidden/>
          </w:rPr>
          <w:tab/>
        </w:r>
        <w:r w:rsidR="00AC2B38">
          <w:rPr>
            <w:noProof/>
            <w:webHidden/>
          </w:rPr>
          <w:fldChar w:fldCharType="begin" w:fldLock="1"/>
        </w:r>
        <w:r w:rsidR="006469AA">
          <w:rPr>
            <w:noProof/>
            <w:webHidden/>
          </w:rPr>
          <w:instrText xml:space="preserve"> PAGEREF _Toc411598097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5AC85ED"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006469AA" w:rsidRPr="006140B1">
          <w:rPr>
            <w:rStyle w:val="Hyperlink"/>
            <w:rFonts w:ascii="Times" w:hAnsi="Times"/>
            <w:noProof/>
          </w:rPr>
          <w:t>11.6.</w:t>
        </w:r>
        <w:r w:rsidR="006469AA">
          <w:rPr>
            <w:rFonts w:asciiTheme="minorHAnsi" w:eastAsiaTheme="minorEastAsia" w:hAnsiTheme="minorHAnsi" w:cstheme="minorBidi"/>
            <w:noProof/>
            <w:sz w:val="22"/>
            <w:szCs w:val="22"/>
          </w:rPr>
          <w:tab/>
        </w:r>
        <w:r w:rsidR="006469AA" w:rsidRPr="006140B1">
          <w:rPr>
            <w:rStyle w:val="Hyperlink"/>
            <w:noProof/>
          </w:rPr>
          <w:t>IVxiSession</w:t>
        </w:r>
        <w:r w:rsidR="006469AA">
          <w:rPr>
            <w:noProof/>
            <w:webHidden/>
          </w:rPr>
          <w:tab/>
        </w:r>
        <w:r w:rsidR="00AC2B38">
          <w:rPr>
            <w:noProof/>
            <w:webHidden/>
          </w:rPr>
          <w:fldChar w:fldCharType="begin" w:fldLock="1"/>
        </w:r>
        <w:r w:rsidR="006469AA">
          <w:rPr>
            <w:noProof/>
            <w:webHidden/>
          </w:rPr>
          <w:instrText xml:space="preserve"> PAGEREF _Toc411598098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769AD48C"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006469AA" w:rsidRPr="006140B1">
          <w:rPr>
            <w:rStyle w:val="Hyperlink"/>
            <w:rFonts w:ascii="Times" w:hAnsi="Times"/>
            <w:noProof/>
          </w:rPr>
          <w:t>Section 12:</w:t>
        </w:r>
        <w:r w:rsidR="006469AA">
          <w:rPr>
            <w:rFonts w:asciiTheme="minorHAnsi" w:eastAsiaTheme="minorEastAsia" w:hAnsiTheme="minorHAnsi" w:cstheme="minorBidi"/>
            <w:b w:val="0"/>
            <w:noProof/>
            <w:sz w:val="22"/>
            <w:szCs w:val="22"/>
          </w:rPr>
          <w:tab/>
        </w:r>
        <w:r w:rsidR="006469AA" w:rsidRPr="006140B1">
          <w:rPr>
            <w:rStyle w:val="Hyperlink"/>
            <w:noProof/>
          </w:rPr>
          <w:t>MEMACC Resources</w:t>
        </w:r>
        <w:r w:rsidR="006469AA">
          <w:rPr>
            <w:noProof/>
            <w:webHidden/>
          </w:rPr>
          <w:tab/>
        </w:r>
        <w:r w:rsidR="00AC2B38">
          <w:rPr>
            <w:noProof/>
            <w:webHidden/>
          </w:rPr>
          <w:fldChar w:fldCharType="begin" w:fldLock="1"/>
        </w:r>
        <w:r w:rsidR="006469AA">
          <w:rPr>
            <w:noProof/>
            <w:webHidden/>
          </w:rPr>
          <w:instrText xml:space="preserve"> PAGEREF _Toc411598099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8FE04"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006469AA" w:rsidRPr="006140B1">
          <w:rPr>
            <w:rStyle w:val="Hyperlink"/>
            <w:rFonts w:ascii="Times" w:hAnsi="Times"/>
            <w:noProof/>
          </w:rPr>
          <w:t>12.1.</w:t>
        </w:r>
        <w:r w:rsidR="006469AA">
          <w:rPr>
            <w:rFonts w:asciiTheme="minorHAnsi" w:eastAsiaTheme="minorEastAsia" w:hAnsiTheme="minorHAnsi" w:cstheme="minorBidi"/>
            <w:noProof/>
            <w:sz w:val="22"/>
            <w:szCs w:val="22"/>
          </w:rPr>
          <w:tab/>
        </w:r>
        <w:r w:rsidR="006469AA" w:rsidRPr="006140B1">
          <w:rPr>
            <w:rStyle w:val="Hyperlink"/>
            <w:noProof/>
          </w:rPr>
          <w:t>IPxiMemorySession</w:t>
        </w:r>
        <w:r w:rsidR="006469AA">
          <w:rPr>
            <w:noProof/>
            <w:webHidden/>
          </w:rPr>
          <w:tab/>
        </w:r>
        <w:r w:rsidR="00AC2B38">
          <w:rPr>
            <w:noProof/>
            <w:webHidden/>
          </w:rPr>
          <w:fldChar w:fldCharType="begin" w:fldLock="1"/>
        </w:r>
        <w:r w:rsidR="006469AA">
          <w:rPr>
            <w:noProof/>
            <w:webHidden/>
          </w:rPr>
          <w:instrText xml:space="preserve"> PAGEREF _Toc411598100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B959C5F"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006469AA" w:rsidRPr="006140B1">
          <w:rPr>
            <w:rStyle w:val="Hyperlink"/>
            <w:rFonts w:ascii="Times" w:hAnsi="Times"/>
            <w:noProof/>
          </w:rPr>
          <w:t>12.2.</w:t>
        </w:r>
        <w:r w:rsidR="006469AA">
          <w:rPr>
            <w:rFonts w:asciiTheme="minorHAnsi" w:eastAsiaTheme="minorEastAsia" w:hAnsiTheme="minorHAnsi" w:cstheme="minorBidi"/>
            <w:noProof/>
            <w:sz w:val="22"/>
            <w:szCs w:val="22"/>
          </w:rPr>
          <w:tab/>
        </w:r>
        <w:r w:rsidR="006469AA" w:rsidRPr="006140B1">
          <w:rPr>
            <w:rStyle w:val="Hyperlink"/>
            <w:noProof/>
          </w:rPr>
          <w:t>IVxiMemorySession Interface</w:t>
        </w:r>
        <w:r w:rsidR="006469AA">
          <w:rPr>
            <w:noProof/>
            <w:webHidden/>
          </w:rPr>
          <w:tab/>
        </w:r>
        <w:r w:rsidR="00AC2B38">
          <w:rPr>
            <w:noProof/>
            <w:webHidden/>
          </w:rPr>
          <w:fldChar w:fldCharType="begin" w:fldLock="1"/>
        </w:r>
        <w:r w:rsidR="006469AA">
          <w:rPr>
            <w:noProof/>
            <w:webHidden/>
          </w:rPr>
          <w:instrText xml:space="preserve"> PAGEREF _Toc411598101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59CB5D6"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006469AA" w:rsidRPr="006140B1">
          <w:rPr>
            <w:rStyle w:val="Hyperlink"/>
            <w:rFonts w:ascii="Times" w:hAnsi="Times"/>
            <w:noProof/>
          </w:rPr>
          <w:t>Section 13:</w:t>
        </w:r>
        <w:r w:rsidR="006469AA">
          <w:rPr>
            <w:rFonts w:asciiTheme="minorHAnsi" w:eastAsiaTheme="minorEastAsia" w:hAnsiTheme="minorHAnsi" w:cstheme="minorBidi"/>
            <w:b w:val="0"/>
            <w:noProof/>
            <w:sz w:val="22"/>
            <w:szCs w:val="22"/>
          </w:rPr>
          <w:tab/>
        </w:r>
        <w:r w:rsidR="006469AA" w:rsidRPr="006140B1">
          <w:rPr>
            <w:rStyle w:val="Hyperlink"/>
            <w:noProof/>
          </w:rPr>
          <w:t>INTFC Resources</w:t>
        </w:r>
        <w:r w:rsidR="006469AA">
          <w:rPr>
            <w:noProof/>
            <w:webHidden/>
          </w:rPr>
          <w:tab/>
        </w:r>
        <w:r w:rsidR="00AC2B38">
          <w:rPr>
            <w:noProof/>
            <w:webHidden/>
          </w:rPr>
          <w:fldChar w:fldCharType="begin" w:fldLock="1"/>
        </w:r>
        <w:r w:rsidR="006469AA">
          <w:rPr>
            <w:noProof/>
            <w:webHidden/>
          </w:rPr>
          <w:instrText xml:space="preserve"> PAGEREF _Toc411598102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7F8BDF6"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006469AA" w:rsidRPr="006140B1">
          <w:rPr>
            <w:rStyle w:val="Hyperlink"/>
            <w:rFonts w:ascii="Times" w:hAnsi="Times"/>
            <w:noProof/>
          </w:rPr>
          <w:t>13.1.</w:t>
        </w:r>
        <w:r w:rsidR="006469AA">
          <w:rPr>
            <w:rFonts w:asciiTheme="minorHAnsi" w:eastAsiaTheme="minorEastAsia" w:hAnsiTheme="minorHAnsi" w:cstheme="minorBidi"/>
            <w:noProof/>
            <w:sz w:val="22"/>
            <w:szCs w:val="22"/>
          </w:rPr>
          <w:tab/>
        </w:r>
        <w:r w:rsidR="006469AA" w:rsidRPr="006140B1">
          <w:rPr>
            <w:rStyle w:val="Hyperlink"/>
            <w:noProof/>
          </w:rPr>
          <w:t>IGpibInterfaceSession Interface</w:t>
        </w:r>
        <w:r w:rsidR="006469AA">
          <w:rPr>
            <w:noProof/>
            <w:webHidden/>
          </w:rPr>
          <w:tab/>
        </w:r>
        <w:r w:rsidR="00AC2B38">
          <w:rPr>
            <w:noProof/>
            <w:webHidden/>
          </w:rPr>
          <w:fldChar w:fldCharType="begin" w:fldLock="1"/>
        </w:r>
        <w:r w:rsidR="006469AA">
          <w:rPr>
            <w:noProof/>
            <w:webHidden/>
          </w:rPr>
          <w:instrText xml:space="preserve"> PAGEREF _Toc411598103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9C83CD"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006469AA" w:rsidRPr="006140B1">
          <w:rPr>
            <w:rStyle w:val="Hyperlink"/>
            <w:rFonts w:ascii="Times" w:hAnsi="Times"/>
            <w:noProof/>
          </w:rPr>
          <w:t>Section 14:</w:t>
        </w:r>
        <w:r w:rsidR="006469AA">
          <w:rPr>
            <w:rFonts w:asciiTheme="minorHAnsi" w:eastAsiaTheme="minorEastAsia" w:hAnsiTheme="minorHAnsi" w:cstheme="minorBidi"/>
            <w:b w:val="0"/>
            <w:noProof/>
            <w:sz w:val="22"/>
            <w:szCs w:val="22"/>
          </w:rPr>
          <w:tab/>
        </w:r>
        <w:r w:rsidR="006469AA" w:rsidRPr="006140B1">
          <w:rPr>
            <w:rStyle w:val="Hyperlink"/>
            <w:noProof/>
          </w:rPr>
          <w:t>SOCKET Resources</w:t>
        </w:r>
        <w:r w:rsidR="006469AA">
          <w:rPr>
            <w:noProof/>
            <w:webHidden/>
          </w:rPr>
          <w:tab/>
        </w:r>
        <w:r w:rsidR="00AC2B38">
          <w:rPr>
            <w:noProof/>
            <w:webHidden/>
          </w:rPr>
          <w:fldChar w:fldCharType="begin" w:fldLock="1"/>
        </w:r>
        <w:r w:rsidR="006469AA">
          <w:rPr>
            <w:noProof/>
            <w:webHidden/>
          </w:rPr>
          <w:instrText xml:space="preserve"> PAGEREF _Toc411598104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B7905A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006469AA" w:rsidRPr="006140B1">
          <w:rPr>
            <w:rStyle w:val="Hyperlink"/>
            <w:rFonts w:ascii="Times" w:hAnsi="Times"/>
            <w:noProof/>
          </w:rPr>
          <w:t>14.1.</w:t>
        </w:r>
        <w:r w:rsidR="006469AA">
          <w:rPr>
            <w:rFonts w:asciiTheme="minorHAnsi" w:eastAsiaTheme="minorEastAsia" w:hAnsiTheme="minorHAnsi" w:cstheme="minorBidi"/>
            <w:noProof/>
            <w:sz w:val="22"/>
            <w:szCs w:val="22"/>
          </w:rPr>
          <w:tab/>
        </w:r>
        <w:r w:rsidR="006469AA" w:rsidRPr="006140B1">
          <w:rPr>
            <w:rStyle w:val="Hyperlink"/>
            <w:noProof/>
          </w:rPr>
          <w:t>ITcpipSocketSession</w:t>
        </w:r>
        <w:r w:rsidR="006469AA">
          <w:rPr>
            <w:noProof/>
            <w:webHidden/>
          </w:rPr>
          <w:tab/>
        </w:r>
        <w:r w:rsidR="00AC2B38">
          <w:rPr>
            <w:noProof/>
            <w:webHidden/>
          </w:rPr>
          <w:fldChar w:fldCharType="begin" w:fldLock="1"/>
        </w:r>
        <w:r w:rsidR="006469AA">
          <w:rPr>
            <w:noProof/>
            <w:webHidden/>
          </w:rPr>
          <w:instrText xml:space="preserve"> PAGEREF _Toc411598105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A714C"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006469AA" w:rsidRPr="006140B1">
          <w:rPr>
            <w:rStyle w:val="Hyperlink"/>
            <w:rFonts w:ascii="Times" w:hAnsi="Times"/>
            <w:noProof/>
          </w:rPr>
          <w:t>Section 15:</w:t>
        </w:r>
        <w:r w:rsidR="006469AA">
          <w:rPr>
            <w:rFonts w:asciiTheme="minorHAnsi" w:eastAsiaTheme="minorEastAsia" w:hAnsiTheme="minorHAnsi" w:cstheme="minorBidi"/>
            <w:b w:val="0"/>
            <w:noProof/>
            <w:sz w:val="22"/>
            <w:szCs w:val="22"/>
          </w:rPr>
          <w:tab/>
        </w:r>
        <w:r w:rsidR="006469AA" w:rsidRPr="006140B1">
          <w:rPr>
            <w:rStyle w:val="Hyperlink"/>
            <w:noProof/>
          </w:rPr>
          <w:t>BACKPLANE Resources</w:t>
        </w:r>
        <w:r w:rsidR="006469AA">
          <w:rPr>
            <w:noProof/>
            <w:webHidden/>
          </w:rPr>
          <w:tab/>
        </w:r>
        <w:r w:rsidR="00AC2B38">
          <w:rPr>
            <w:noProof/>
            <w:webHidden/>
          </w:rPr>
          <w:fldChar w:fldCharType="begin" w:fldLock="1"/>
        </w:r>
        <w:r w:rsidR="006469AA">
          <w:rPr>
            <w:noProof/>
            <w:webHidden/>
          </w:rPr>
          <w:instrText xml:space="preserve"> PAGEREF _Toc411598106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33928BB"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006469AA" w:rsidRPr="006140B1">
          <w:rPr>
            <w:rStyle w:val="Hyperlink"/>
            <w:rFonts w:ascii="Times" w:hAnsi="Times"/>
            <w:noProof/>
          </w:rPr>
          <w:t>15.1.</w:t>
        </w:r>
        <w:r w:rsidR="006469AA">
          <w:rPr>
            <w:rFonts w:asciiTheme="minorHAnsi" w:eastAsiaTheme="minorEastAsia" w:hAnsiTheme="minorHAnsi" w:cstheme="minorBidi"/>
            <w:noProof/>
            <w:sz w:val="22"/>
            <w:szCs w:val="22"/>
          </w:rPr>
          <w:tab/>
        </w:r>
        <w:r w:rsidR="006469AA" w:rsidRPr="006140B1">
          <w:rPr>
            <w:rStyle w:val="Hyperlink"/>
            <w:noProof/>
          </w:rPr>
          <w:t>IPxiBackplaneSession</w:t>
        </w:r>
        <w:r w:rsidR="006469AA">
          <w:rPr>
            <w:noProof/>
            <w:webHidden/>
          </w:rPr>
          <w:tab/>
        </w:r>
        <w:r w:rsidR="00AC2B38">
          <w:rPr>
            <w:noProof/>
            <w:webHidden/>
          </w:rPr>
          <w:fldChar w:fldCharType="begin" w:fldLock="1"/>
        </w:r>
        <w:r w:rsidR="006469AA">
          <w:rPr>
            <w:noProof/>
            <w:webHidden/>
          </w:rPr>
          <w:instrText xml:space="preserve"> PAGEREF _Toc411598107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2DC69A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006469AA" w:rsidRPr="006140B1">
          <w:rPr>
            <w:rStyle w:val="Hyperlink"/>
            <w:rFonts w:ascii="Times" w:hAnsi="Times"/>
            <w:noProof/>
          </w:rPr>
          <w:t>15.2.</w:t>
        </w:r>
        <w:r w:rsidR="006469AA">
          <w:rPr>
            <w:rFonts w:asciiTheme="minorHAnsi" w:eastAsiaTheme="minorEastAsia" w:hAnsiTheme="minorHAnsi" w:cstheme="minorBidi"/>
            <w:noProof/>
            <w:sz w:val="22"/>
            <w:szCs w:val="22"/>
          </w:rPr>
          <w:tab/>
        </w:r>
        <w:r w:rsidR="006469AA" w:rsidRPr="006140B1">
          <w:rPr>
            <w:rStyle w:val="Hyperlink"/>
            <w:noProof/>
          </w:rPr>
          <w:t>IVxiBackplaneSession</w:t>
        </w:r>
        <w:r w:rsidR="006469AA">
          <w:rPr>
            <w:noProof/>
            <w:webHidden/>
          </w:rPr>
          <w:tab/>
        </w:r>
        <w:r w:rsidR="00AC2B38">
          <w:rPr>
            <w:noProof/>
            <w:webHidden/>
          </w:rPr>
          <w:fldChar w:fldCharType="begin" w:fldLock="1"/>
        </w:r>
        <w:r w:rsidR="006469AA">
          <w:rPr>
            <w:noProof/>
            <w:webHidden/>
          </w:rPr>
          <w:instrText xml:space="preserve"> PAGEREF _Toc411598108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CCDC55E"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006469AA" w:rsidRPr="006140B1">
          <w:rPr>
            <w:rStyle w:val="Hyperlink"/>
            <w:rFonts w:ascii="Times" w:hAnsi="Times"/>
            <w:noProof/>
          </w:rPr>
          <w:t>Section 16:</w:t>
        </w:r>
        <w:r w:rsidR="006469AA">
          <w:rPr>
            <w:rFonts w:asciiTheme="minorHAnsi" w:eastAsiaTheme="minorEastAsia" w:hAnsiTheme="minorHAnsi" w:cstheme="minorBidi"/>
            <w:b w:val="0"/>
            <w:noProof/>
            <w:sz w:val="22"/>
            <w:szCs w:val="22"/>
          </w:rPr>
          <w:tab/>
        </w:r>
        <w:r w:rsidR="006469AA" w:rsidRPr="006140B1">
          <w:rPr>
            <w:rStyle w:val="Hyperlink"/>
            <w:noProof/>
          </w:rPr>
          <w:t>VISA.NET I/O Conflict Resolution</w:t>
        </w:r>
        <w:r w:rsidR="006469AA">
          <w:rPr>
            <w:noProof/>
            <w:webHidden/>
          </w:rPr>
          <w:tab/>
        </w:r>
        <w:r w:rsidR="00AC2B38">
          <w:rPr>
            <w:noProof/>
            <w:webHidden/>
          </w:rPr>
          <w:fldChar w:fldCharType="begin" w:fldLock="1"/>
        </w:r>
        <w:r w:rsidR="006469AA">
          <w:rPr>
            <w:noProof/>
            <w:webHidden/>
          </w:rPr>
          <w:instrText xml:space="preserve"> PAGEREF _Toc411598109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D198C9A"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006469AA" w:rsidRPr="006140B1">
          <w:rPr>
            <w:rStyle w:val="Hyperlink"/>
            <w:rFonts w:ascii="Times" w:hAnsi="Times"/>
            <w:noProof/>
          </w:rPr>
          <w:t>Section 17:</w:t>
        </w:r>
        <w:r w:rsidR="006469AA">
          <w:rPr>
            <w:rFonts w:asciiTheme="minorHAnsi" w:eastAsiaTheme="minorEastAsia" w:hAnsiTheme="minorHAnsi" w:cstheme="minorBidi"/>
            <w:b w:val="0"/>
            <w:noProof/>
            <w:sz w:val="22"/>
            <w:szCs w:val="22"/>
          </w:rPr>
          <w:tab/>
        </w:r>
        <w:r w:rsidR="006469AA" w:rsidRPr="006140B1">
          <w:rPr>
            <w:rStyle w:val="Hyperlink"/>
            <w:noProof/>
          </w:rPr>
          <w:t>Resource Manager Classes</w:t>
        </w:r>
        <w:r w:rsidR="006469AA">
          <w:rPr>
            <w:noProof/>
            <w:webHidden/>
          </w:rPr>
          <w:tab/>
        </w:r>
        <w:r w:rsidR="00AC2B38">
          <w:rPr>
            <w:noProof/>
            <w:webHidden/>
          </w:rPr>
          <w:fldChar w:fldCharType="begin" w:fldLock="1"/>
        </w:r>
        <w:r w:rsidR="006469AA">
          <w:rPr>
            <w:noProof/>
            <w:webHidden/>
          </w:rPr>
          <w:instrText xml:space="preserve"> PAGEREF _Toc411598110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833C7B0"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006469AA" w:rsidRPr="006140B1">
          <w:rPr>
            <w:rStyle w:val="Hyperlink"/>
            <w:rFonts w:ascii="Times" w:hAnsi="Times"/>
            <w:noProof/>
          </w:rPr>
          <w:t>17.1.</w:t>
        </w:r>
        <w:r w:rsidR="006469AA">
          <w:rPr>
            <w:rFonts w:asciiTheme="minorHAnsi" w:eastAsiaTheme="minorEastAsia" w:hAnsiTheme="minorHAnsi" w:cstheme="minorBidi"/>
            <w:noProof/>
            <w:sz w:val="22"/>
            <w:szCs w:val="22"/>
          </w:rPr>
          <w:tab/>
        </w:r>
        <w:r w:rsidR="006469AA" w:rsidRPr="006140B1">
          <w:rPr>
            <w:rStyle w:val="Hyperlink"/>
            <w:noProof/>
          </w:rPr>
          <w:t>The Vendor-Specific Resource Manager Component</w:t>
        </w:r>
        <w:r w:rsidR="006469AA">
          <w:rPr>
            <w:noProof/>
            <w:webHidden/>
          </w:rPr>
          <w:tab/>
        </w:r>
        <w:r w:rsidR="00AC2B38">
          <w:rPr>
            <w:noProof/>
            <w:webHidden/>
          </w:rPr>
          <w:fldChar w:fldCharType="begin" w:fldLock="1"/>
        </w:r>
        <w:r w:rsidR="006469AA">
          <w:rPr>
            <w:noProof/>
            <w:webHidden/>
          </w:rPr>
          <w:instrText xml:space="preserve"> PAGEREF _Toc411598111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5807951"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006469AA" w:rsidRPr="006140B1">
          <w:rPr>
            <w:rStyle w:val="Hyperlink"/>
            <w:rFonts w:ascii="Times" w:hAnsi="Times"/>
            <w:noProof/>
          </w:rPr>
          <w:t>17.2.</w:t>
        </w:r>
        <w:r w:rsidR="006469AA">
          <w:rPr>
            <w:rFonts w:asciiTheme="minorHAnsi" w:eastAsiaTheme="minorEastAsia" w:hAnsiTheme="minorHAnsi" w:cstheme="minorBidi"/>
            <w:noProof/>
            <w:sz w:val="22"/>
            <w:szCs w:val="22"/>
          </w:rPr>
          <w:tab/>
        </w:r>
        <w:r w:rsidR="006469AA" w:rsidRPr="006140B1">
          <w:rPr>
            <w:rStyle w:val="Hyperlink"/>
            <w:noProof/>
          </w:rPr>
          <w:t>IResourceManager Interface</w:t>
        </w:r>
        <w:r w:rsidR="006469AA">
          <w:rPr>
            <w:noProof/>
            <w:webHidden/>
          </w:rPr>
          <w:tab/>
        </w:r>
        <w:r w:rsidR="00AC2B38">
          <w:rPr>
            <w:noProof/>
            <w:webHidden/>
          </w:rPr>
          <w:fldChar w:fldCharType="begin" w:fldLock="1"/>
        </w:r>
        <w:r w:rsidR="006469AA">
          <w:rPr>
            <w:noProof/>
            <w:webHidden/>
          </w:rPr>
          <w:instrText xml:space="preserve"> PAGEREF _Toc411598112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CBACBC1"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006469AA" w:rsidRPr="006140B1">
          <w:rPr>
            <w:rStyle w:val="Hyperlink"/>
            <w:rFonts w:ascii="Times" w:hAnsi="Times"/>
            <w:noProof/>
          </w:rPr>
          <w:t>17.3.</w:t>
        </w:r>
        <w:r w:rsidR="006469AA">
          <w:rPr>
            <w:rFonts w:asciiTheme="minorHAnsi" w:eastAsiaTheme="minorEastAsia" w:hAnsiTheme="minorHAnsi" w:cstheme="minorBidi"/>
            <w:noProof/>
            <w:sz w:val="22"/>
            <w:szCs w:val="22"/>
          </w:rPr>
          <w:tab/>
        </w:r>
        <w:r w:rsidR="006469AA" w:rsidRPr="006140B1">
          <w:rPr>
            <w:rStyle w:val="Hyperlink"/>
            <w:noProof/>
          </w:rPr>
          <w:t>The Global Resource Manager (GRM) Component</w:t>
        </w:r>
        <w:r w:rsidR="006469AA">
          <w:rPr>
            <w:noProof/>
            <w:webHidden/>
          </w:rPr>
          <w:tab/>
        </w:r>
        <w:r w:rsidR="00AC2B38">
          <w:rPr>
            <w:noProof/>
            <w:webHidden/>
          </w:rPr>
          <w:fldChar w:fldCharType="begin" w:fldLock="1"/>
        </w:r>
        <w:r w:rsidR="006469AA">
          <w:rPr>
            <w:noProof/>
            <w:webHidden/>
          </w:rPr>
          <w:instrText xml:space="preserve"> PAGEREF _Toc411598113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5276EDA"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006469AA" w:rsidRPr="006140B1">
          <w:rPr>
            <w:rStyle w:val="Hyperlink"/>
            <w:rFonts w:ascii="Times" w:hAnsi="Times"/>
            <w:noProof/>
          </w:rPr>
          <w:t>17.4.</w:t>
        </w:r>
        <w:r w:rsidR="006469AA">
          <w:rPr>
            <w:rFonts w:asciiTheme="minorHAnsi" w:eastAsiaTheme="minorEastAsia" w:hAnsiTheme="minorHAnsi" w:cstheme="minorBidi"/>
            <w:noProof/>
            <w:sz w:val="22"/>
            <w:szCs w:val="22"/>
          </w:rPr>
          <w:tab/>
        </w:r>
        <w:r w:rsidR="006469AA" w:rsidRPr="006140B1">
          <w:rPr>
            <w:rStyle w:val="Hyperlink"/>
            <w:noProof/>
          </w:rPr>
          <w:t>GlobalResourceManager Class</w:t>
        </w:r>
        <w:r w:rsidR="006469AA">
          <w:rPr>
            <w:noProof/>
            <w:webHidden/>
          </w:rPr>
          <w:tab/>
        </w:r>
        <w:r w:rsidR="00AC2B38">
          <w:rPr>
            <w:noProof/>
            <w:webHidden/>
          </w:rPr>
          <w:fldChar w:fldCharType="begin" w:fldLock="1"/>
        </w:r>
        <w:r w:rsidR="006469AA">
          <w:rPr>
            <w:noProof/>
            <w:webHidden/>
          </w:rPr>
          <w:instrText xml:space="preserve"> PAGEREF _Toc411598114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4D45C77"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006469AA" w:rsidRPr="006140B1">
          <w:rPr>
            <w:rStyle w:val="Hyperlink"/>
            <w:rFonts w:ascii="Times" w:hAnsi="Times"/>
            <w:noProof/>
          </w:rPr>
          <w:t>17.5.</w:t>
        </w:r>
        <w:r w:rsidR="006469AA">
          <w:rPr>
            <w:rFonts w:asciiTheme="minorHAnsi" w:eastAsiaTheme="minorEastAsia" w:hAnsiTheme="minorHAnsi" w:cstheme="minorBidi"/>
            <w:noProof/>
            <w:sz w:val="22"/>
            <w:szCs w:val="22"/>
          </w:rPr>
          <w:tab/>
        </w:r>
        <w:r w:rsidR="006469AA" w:rsidRPr="006140B1">
          <w:rPr>
            <w:rStyle w:val="Hyperlink"/>
            <w:noProof/>
          </w:rPr>
          <w:t>ParseResult Class</w:t>
        </w:r>
        <w:r w:rsidR="006469AA">
          <w:rPr>
            <w:noProof/>
            <w:webHidden/>
          </w:rPr>
          <w:tab/>
        </w:r>
        <w:r w:rsidR="00AC2B38">
          <w:rPr>
            <w:noProof/>
            <w:webHidden/>
          </w:rPr>
          <w:fldChar w:fldCharType="begin" w:fldLock="1"/>
        </w:r>
        <w:r w:rsidR="006469AA">
          <w:rPr>
            <w:noProof/>
            <w:webHidden/>
          </w:rPr>
          <w:instrText xml:space="preserve"> PAGEREF _Toc411598115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1EC0EB6"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006469AA" w:rsidRPr="006140B1">
          <w:rPr>
            <w:rStyle w:val="Hyperlink"/>
            <w:rFonts w:ascii="Times" w:hAnsi="Times"/>
            <w:noProof/>
          </w:rPr>
          <w:t>Section 18:</w:t>
        </w:r>
        <w:r w:rsidR="006469AA">
          <w:rPr>
            <w:rFonts w:asciiTheme="minorHAnsi" w:eastAsiaTheme="minorEastAsia" w:hAnsiTheme="minorHAnsi" w:cstheme="minorBidi"/>
            <w:b w:val="0"/>
            <w:noProof/>
            <w:sz w:val="22"/>
            <w:szCs w:val="22"/>
          </w:rPr>
          <w:tab/>
        </w:r>
        <w:r w:rsidR="006469AA" w:rsidRPr="006140B1">
          <w:rPr>
            <w:rStyle w:val="Hyperlink"/>
            <w:noProof/>
          </w:rPr>
          <w:t>VISA.NET Installation</w:t>
        </w:r>
        <w:r w:rsidR="006469AA">
          <w:rPr>
            <w:noProof/>
            <w:webHidden/>
          </w:rPr>
          <w:tab/>
        </w:r>
        <w:r w:rsidR="00AC2B38">
          <w:rPr>
            <w:noProof/>
            <w:webHidden/>
          </w:rPr>
          <w:fldChar w:fldCharType="begin" w:fldLock="1"/>
        </w:r>
        <w:r w:rsidR="006469AA">
          <w:rPr>
            <w:noProof/>
            <w:webHidden/>
          </w:rPr>
          <w:instrText xml:space="preserve"> PAGEREF _Toc411598116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FD088C"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006469AA" w:rsidRPr="006140B1">
          <w:rPr>
            <w:rStyle w:val="Hyperlink"/>
            <w:rFonts w:ascii="Times" w:hAnsi="Times"/>
            <w:noProof/>
          </w:rPr>
          <w:t>18.1.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13DD80D"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006469AA" w:rsidRPr="006140B1">
          <w:rPr>
            <w:rStyle w:val="Hyperlink"/>
            <w:rFonts w:ascii="Times" w:hAnsi="Times"/>
            <w:noProof/>
          </w:rPr>
          <w:t>18.2.</w:t>
        </w:r>
        <w:r w:rsidR="006469AA">
          <w:rPr>
            <w:rFonts w:asciiTheme="minorHAnsi" w:eastAsiaTheme="minorEastAsia" w:hAnsiTheme="minorHAnsi" w:cstheme="minorBidi"/>
            <w:noProof/>
            <w:sz w:val="22"/>
            <w:szCs w:val="22"/>
          </w:rPr>
          <w:tab/>
        </w:r>
        <w:r w:rsidR="006469AA" w:rsidRPr="006140B1">
          <w:rPr>
            <w:rStyle w:val="Hyperlink"/>
            <w:noProof/>
          </w:rPr>
          <w:t>Vendor-Specific VISA.NET Installer Requirements</w:t>
        </w:r>
        <w:r w:rsidR="006469AA">
          <w:rPr>
            <w:noProof/>
            <w:webHidden/>
          </w:rPr>
          <w:tab/>
        </w:r>
        <w:r w:rsidR="00AC2B38">
          <w:rPr>
            <w:noProof/>
            <w:webHidden/>
          </w:rPr>
          <w:fldChar w:fldCharType="begin" w:fldLock="1"/>
        </w:r>
        <w:r w:rsidR="006469AA">
          <w:rPr>
            <w:noProof/>
            <w:webHidden/>
          </w:rPr>
          <w:instrText xml:space="preserve"> PAGEREF _Toc411598118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C96387F"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006469AA" w:rsidRPr="006140B1">
          <w:rPr>
            <w:rStyle w:val="Hyperlink"/>
            <w:rFonts w:ascii="Times" w:hAnsi="Times"/>
            <w:noProof/>
          </w:rPr>
          <w:t>18.2.1.</w:t>
        </w:r>
        <w:r w:rsidR="006469AA">
          <w:rPr>
            <w:rFonts w:asciiTheme="minorHAnsi" w:eastAsiaTheme="minorEastAsia" w:hAnsiTheme="minorHAnsi" w:cstheme="minorBidi"/>
            <w:noProof/>
            <w:sz w:val="22"/>
            <w:szCs w:val="22"/>
          </w:rPr>
          <w:tab/>
        </w:r>
        <w:r w:rsidR="006469AA" w:rsidRPr="006140B1">
          <w:rPr>
            <w:rStyle w:val="Hyperlink"/>
            <w:noProof/>
          </w:rPr>
          <w:t>Prerequisites</w:t>
        </w:r>
        <w:r w:rsidR="006469AA">
          <w:rPr>
            <w:noProof/>
            <w:webHidden/>
          </w:rPr>
          <w:tab/>
        </w:r>
        <w:r w:rsidR="00AC2B38">
          <w:rPr>
            <w:noProof/>
            <w:webHidden/>
          </w:rPr>
          <w:fldChar w:fldCharType="begin" w:fldLock="1"/>
        </w:r>
        <w:r w:rsidR="006469AA">
          <w:rPr>
            <w:noProof/>
            <w:webHidden/>
          </w:rPr>
          <w:instrText xml:space="preserve"> PAGEREF _Toc411598119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A024ECF"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006469AA" w:rsidRPr="006140B1">
          <w:rPr>
            <w:rStyle w:val="Hyperlink"/>
            <w:rFonts w:ascii="Times" w:hAnsi="Times"/>
            <w:noProof/>
          </w:rPr>
          <w:t>18.2.2.</w:t>
        </w:r>
        <w:r w:rsidR="006469AA">
          <w:rPr>
            <w:rFonts w:asciiTheme="minorHAnsi" w:eastAsiaTheme="minorEastAsia" w:hAnsiTheme="minorHAnsi" w:cstheme="minorBidi"/>
            <w:noProof/>
            <w:sz w:val="22"/>
            <w:szCs w:val="22"/>
          </w:rPr>
          <w:tab/>
        </w:r>
        <w:r w:rsidR="006469AA" w:rsidRPr="006140B1">
          <w:rPr>
            <w:rStyle w:val="Hyperlink"/>
            <w:noProof/>
          </w:rPr>
          <w:t>VISA.NET Implementation Location</w:t>
        </w:r>
        <w:r w:rsidR="006469AA">
          <w:rPr>
            <w:noProof/>
            <w:webHidden/>
          </w:rPr>
          <w:tab/>
        </w:r>
        <w:r w:rsidR="00AC2B38">
          <w:rPr>
            <w:noProof/>
            <w:webHidden/>
          </w:rPr>
          <w:fldChar w:fldCharType="begin" w:fldLock="1"/>
        </w:r>
        <w:r w:rsidR="006469AA">
          <w:rPr>
            <w:noProof/>
            <w:webHidden/>
          </w:rPr>
          <w:instrText xml:space="preserve"> PAGEREF _Toc411598120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96198B"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006469AA" w:rsidRPr="006140B1">
          <w:rPr>
            <w:rStyle w:val="Hyperlink"/>
            <w:rFonts w:ascii="Times" w:hAnsi="Times"/>
            <w:noProof/>
          </w:rPr>
          <w:t>18.2.3.</w:t>
        </w:r>
        <w:r w:rsidR="006469AA">
          <w:rPr>
            <w:rFonts w:asciiTheme="minorHAnsi" w:eastAsiaTheme="minorEastAsia" w:hAnsiTheme="minorHAnsi" w:cstheme="minorBidi"/>
            <w:noProof/>
            <w:sz w:val="22"/>
            <w:szCs w:val="22"/>
          </w:rPr>
          <w:tab/>
        </w:r>
        <w:r w:rsidR="006469AA" w:rsidRPr="006140B1">
          <w:rPr>
            <w:rStyle w:val="Hyperlink"/>
            <w:noProof/>
          </w:rPr>
          <w:t>VISA.NET Registry Entries</w:t>
        </w:r>
        <w:r w:rsidR="006469AA">
          <w:rPr>
            <w:noProof/>
            <w:webHidden/>
          </w:rPr>
          <w:tab/>
        </w:r>
        <w:r w:rsidR="00AC2B38">
          <w:rPr>
            <w:noProof/>
            <w:webHidden/>
          </w:rPr>
          <w:fldChar w:fldCharType="begin" w:fldLock="1"/>
        </w:r>
        <w:r w:rsidR="006469AA">
          <w:rPr>
            <w:noProof/>
            <w:webHidden/>
          </w:rPr>
          <w:instrText xml:space="preserve"> PAGEREF _Toc411598121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3A5EA1C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006469AA" w:rsidRPr="006140B1">
          <w:rPr>
            <w:rStyle w:val="Hyperlink"/>
            <w:rFonts w:ascii="Times" w:hAnsi="Times"/>
            <w:noProof/>
          </w:rPr>
          <w:t>18.3.</w:t>
        </w:r>
        <w:r w:rsidR="006469AA">
          <w:rPr>
            <w:rFonts w:asciiTheme="minorHAnsi" w:eastAsiaTheme="minorEastAsia" w:hAnsiTheme="minorHAnsi" w:cstheme="minorBidi"/>
            <w:noProof/>
            <w:sz w:val="22"/>
            <w:szCs w:val="22"/>
          </w:rPr>
          <w:tab/>
        </w:r>
        <w:r w:rsidR="006469AA" w:rsidRPr="006140B1">
          <w:rPr>
            <w:rStyle w:val="Hyperlink"/>
            <w:noProof/>
          </w:rPr>
          <w:t>VISA.NET Resource Manager Registration</w:t>
        </w:r>
        <w:r w:rsidR="006469AA">
          <w:rPr>
            <w:noProof/>
            <w:webHidden/>
          </w:rPr>
          <w:tab/>
        </w:r>
        <w:r w:rsidR="00AC2B38">
          <w:rPr>
            <w:noProof/>
            <w:webHidden/>
          </w:rPr>
          <w:fldChar w:fldCharType="begin" w:fldLock="1"/>
        </w:r>
        <w:r w:rsidR="006469AA">
          <w:rPr>
            <w:noProof/>
            <w:webHidden/>
          </w:rPr>
          <w:instrText xml:space="preserve"> PAGEREF _Toc411598122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B70C5DA"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006469AA" w:rsidRPr="006140B1">
          <w:rPr>
            <w:rStyle w:val="Hyperlink"/>
            <w:rFonts w:ascii="Times" w:hAnsi="Times"/>
            <w:noProof/>
          </w:rPr>
          <w:t>18.3.2.</w:t>
        </w:r>
        <w:r w:rsidR="006469AA">
          <w:rPr>
            <w:rFonts w:asciiTheme="minorHAnsi" w:eastAsiaTheme="minorEastAsia" w:hAnsiTheme="minorHAnsi" w:cstheme="minorBidi"/>
            <w:noProof/>
            <w:sz w:val="22"/>
            <w:szCs w:val="22"/>
          </w:rPr>
          <w:tab/>
        </w:r>
        <w:r w:rsidR="006469AA" w:rsidRPr="006140B1">
          <w:rPr>
            <w:rStyle w:val="Hyperlink"/>
            <w:noProof/>
          </w:rPr>
          <w:t>General Installation Requirements for Vendor Specific Components</w:t>
        </w:r>
        <w:r w:rsidR="006469AA">
          <w:rPr>
            <w:noProof/>
            <w:webHidden/>
          </w:rPr>
          <w:tab/>
        </w:r>
        <w:r w:rsidR="00AC2B38">
          <w:rPr>
            <w:noProof/>
            <w:webHidden/>
          </w:rPr>
          <w:fldChar w:fldCharType="begin" w:fldLock="1"/>
        </w:r>
        <w:r w:rsidR="006469AA">
          <w:rPr>
            <w:noProof/>
            <w:webHidden/>
          </w:rPr>
          <w:instrText xml:space="preserve"> PAGEREF _Toc411598123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0631A62" w14:textId="77777777" w:rsidR="006469AA" w:rsidRDefault="008139B5">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006469AA" w:rsidRPr="006140B1">
          <w:rPr>
            <w:rStyle w:val="Hyperlink"/>
            <w:rFonts w:ascii="Times" w:hAnsi="Times"/>
            <w:noProof/>
          </w:rPr>
          <w:t>Section 19:</w:t>
        </w:r>
        <w:r w:rsidR="006469AA">
          <w:rPr>
            <w:rFonts w:asciiTheme="minorHAnsi" w:eastAsiaTheme="minorEastAsia" w:hAnsiTheme="minorHAnsi" w:cstheme="minorBidi"/>
            <w:b w:val="0"/>
            <w:noProof/>
            <w:sz w:val="22"/>
            <w:szCs w:val="22"/>
          </w:rPr>
          <w:tab/>
        </w:r>
        <w:r w:rsidR="006469AA" w:rsidRPr="006140B1">
          <w:rPr>
            <w:rStyle w:val="Hyperlink"/>
            <w:noProof/>
          </w:rPr>
          <w:t>Version Control</w:t>
        </w:r>
        <w:r w:rsidR="006469AA">
          <w:rPr>
            <w:noProof/>
            <w:webHidden/>
          </w:rPr>
          <w:tab/>
        </w:r>
        <w:r w:rsidR="00AC2B38">
          <w:rPr>
            <w:noProof/>
            <w:webHidden/>
          </w:rPr>
          <w:fldChar w:fldCharType="begin" w:fldLock="1"/>
        </w:r>
        <w:r w:rsidR="006469AA">
          <w:rPr>
            <w:noProof/>
            <w:webHidden/>
          </w:rPr>
          <w:instrText xml:space="preserve"> PAGEREF _Toc411598124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4F7E171"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006469AA" w:rsidRPr="006140B1">
          <w:rPr>
            <w:rStyle w:val="Hyperlink"/>
            <w:rFonts w:ascii="Times" w:hAnsi="Times"/>
            <w:noProof/>
          </w:rPr>
          <w:t>19.1.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_Toc411598125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4907C99"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006469AA" w:rsidRPr="006140B1">
          <w:rPr>
            <w:rStyle w:val="Hyperlink"/>
            <w:rFonts w:ascii="Times" w:hAnsi="Times"/>
            <w:noProof/>
          </w:rPr>
          <w:t>19.1.1.</w:t>
        </w:r>
        <w:r w:rsidR="006469AA">
          <w:rPr>
            <w:rFonts w:asciiTheme="minorHAnsi" w:eastAsiaTheme="minorEastAsia" w:hAnsiTheme="minorHAnsi" w:cstheme="minorBidi"/>
            <w:noProof/>
            <w:sz w:val="22"/>
            <w:szCs w:val="22"/>
          </w:rPr>
          <w:tab/>
        </w:r>
        <w:r w:rsidR="006469AA" w:rsidRPr="006140B1">
          <w:rPr>
            <w:rStyle w:val="Hyperlink"/>
            <w:noProof/>
          </w:rPr>
          <w:t>Versioning with Policy Files</w:t>
        </w:r>
        <w:r w:rsidR="006469AA">
          <w:rPr>
            <w:noProof/>
            <w:webHidden/>
          </w:rPr>
          <w:tab/>
        </w:r>
        <w:r w:rsidR="00AC2B38">
          <w:rPr>
            <w:noProof/>
            <w:webHidden/>
          </w:rPr>
          <w:fldChar w:fldCharType="begin" w:fldLock="1"/>
        </w:r>
        <w:r w:rsidR="006469AA">
          <w:rPr>
            <w:noProof/>
            <w:webHidden/>
          </w:rPr>
          <w:instrText xml:space="preserve"> PAGEREF _Toc411598126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6608DD89"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006469AA" w:rsidRPr="006140B1">
          <w:rPr>
            <w:rStyle w:val="Hyperlink"/>
            <w:rFonts w:ascii="Times" w:hAnsi="Times"/>
            <w:noProof/>
          </w:rPr>
          <w:t>19.1.2.</w:t>
        </w:r>
        <w:r w:rsidR="006469AA">
          <w:rPr>
            <w:rFonts w:asciiTheme="minorHAnsi" w:eastAsiaTheme="minorEastAsia" w:hAnsiTheme="minorHAnsi" w:cstheme="minorBidi"/>
            <w:noProof/>
            <w:sz w:val="22"/>
            <w:szCs w:val="22"/>
          </w:rPr>
          <w:tab/>
        </w:r>
        <w:r w:rsidR="006469AA" w:rsidRPr="006140B1">
          <w:rPr>
            <w:rStyle w:val="Hyperlink"/>
            <w:noProof/>
          </w:rPr>
          <w:t>Maintaining Software Configurations</w:t>
        </w:r>
        <w:r w:rsidR="006469AA">
          <w:rPr>
            <w:noProof/>
            <w:webHidden/>
          </w:rPr>
          <w:tab/>
        </w:r>
        <w:r w:rsidR="00AC2B38">
          <w:rPr>
            <w:noProof/>
            <w:webHidden/>
          </w:rPr>
          <w:fldChar w:fldCharType="begin" w:fldLock="1"/>
        </w:r>
        <w:r w:rsidR="006469AA">
          <w:rPr>
            <w:noProof/>
            <w:webHidden/>
          </w:rPr>
          <w:instrText xml:space="preserve"> PAGEREF _Toc411598127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D27B698"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006469AA" w:rsidRPr="006140B1">
          <w:rPr>
            <w:rStyle w:val="Hyperlink"/>
            <w:rFonts w:ascii="Times" w:hAnsi="Times"/>
            <w:noProof/>
          </w:rPr>
          <w:t>19.1.3.</w:t>
        </w:r>
        <w:r w:rsidR="006469AA">
          <w:rPr>
            <w:rFonts w:asciiTheme="minorHAnsi" w:eastAsiaTheme="minorEastAsia" w:hAnsiTheme="minorHAnsi" w:cstheme="minorBidi"/>
            <w:noProof/>
            <w:sz w:val="22"/>
            <w:szCs w:val="22"/>
          </w:rPr>
          <w:tab/>
        </w:r>
        <w:r w:rsidR="006469AA" w:rsidRPr="006140B1">
          <w:rPr>
            <w:rStyle w:val="Hyperlink"/>
            <w:noProof/>
          </w:rPr>
          <w:t>Versioning for Policy Files</w:t>
        </w:r>
        <w:r w:rsidR="006469AA">
          <w:rPr>
            <w:noProof/>
            <w:webHidden/>
          </w:rPr>
          <w:tab/>
        </w:r>
        <w:r w:rsidR="00AC2B38">
          <w:rPr>
            <w:noProof/>
            <w:webHidden/>
          </w:rPr>
          <w:fldChar w:fldCharType="begin" w:fldLock="1"/>
        </w:r>
        <w:r w:rsidR="006469AA">
          <w:rPr>
            <w:noProof/>
            <w:webHidden/>
          </w:rPr>
          <w:instrText xml:space="preserve"> PAGEREF _Toc411598128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794DFA6"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006469AA" w:rsidRPr="006140B1">
          <w:rPr>
            <w:rStyle w:val="Hyperlink"/>
            <w:rFonts w:ascii="Times" w:hAnsi="Times"/>
            <w:noProof/>
          </w:rPr>
          <w:t>19.1.4.</w:t>
        </w:r>
        <w:r w:rsidR="006469AA">
          <w:rPr>
            <w:rFonts w:asciiTheme="minorHAnsi" w:eastAsiaTheme="minorEastAsia" w:hAnsiTheme="minorHAnsi" w:cstheme="minorBidi"/>
            <w:noProof/>
            <w:sz w:val="22"/>
            <w:szCs w:val="22"/>
          </w:rPr>
          <w:tab/>
        </w:r>
        <w:r w:rsidR="006469AA" w:rsidRPr="006140B1">
          <w:rPr>
            <w:rStyle w:val="Hyperlink"/>
            <w:noProof/>
          </w:rPr>
          <w:t>Naming New Versions of .NET Types</w:t>
        </w:r>
        <w:r w:rsidR="006469AA">
          <w:rPr>
            <w:noProof/>
            <w:webHidden/>
          </w:rPr>
          <w:tab/>
        </w:r>
        <w:r w:rsidR="00AC2B38">
          <w:rPr>
            <w:noProof/>
            <w:webHidden/>
          </w:rPr>
          <w:fldChar w:fldCharType="begin" w:fldLock="1"/>
        </w:r>
        <w:r w:rsidR="006469AA">
          <w:rPr>
            <w:noProof/>
            <w:webHidden/>
          </w:rPr>
          <w:instrText xml:space="preserve"> PAGEREF _Toc411598129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2554DC04"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006469AA" w:rsidRPr="006140B1">
          <w:rPr>
            <w:rStyle w:val="Hyperlink"/>
            <w:rFonts w:ascii="Times" w:hAnsi="Times"/>
            <w:noProof/>
          </w:rPr>
          <w:t>19.1.5.</w:t>
        </w:r>
        <w:r w:rsidR="006469AA">
          <w:rPr>
            <w:rFonts w:asciiTheme="minorHAnsi" w:eastAsiaTheme="minorEastAsia" w:hAnsiTheme="minorHAnsi" w:cstheme="minorBidi"/>
            <w:noProof/>
            <w:sz w:val="22"/>
            <w:szCs w:val="22"/>
          </w:rPr>
          <w:tab/>
        </w:r>
        <w:r w:rsidR="006469AA" w:rsidRPr="006140B1">
          <w:rPr>
            <w:rStyle w:val="Hyperlink"/>
            <w:noProof/>
          </w:rPr>
          <w:t>Versioning Enumerations</w:t>
        </w:r>
        <w:r w:rsidR="006469AA">
          <w:rPr>
            <w:noProof/>
            <w:webHidden/>
          </w:rPr>
          <w:tab/>
        </w:r>
        <w:r w:rsidR="00AC2B38">
          <w:rPr>
            <w:noProof/>
            <w:webHidden/>
          </w:rPr>
          <w:fldChar w:fldCharType="begin" w:fldLock="1"/>
        </w:r>
        <w:r w:rsidR="006469AA">
          <w:rPr>
            <w:noProof/>
            <w:webHidden/>
          </w:rPr>
          <w:instrText xml:space="preserve"> PAGEREF _Toc411598130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38950E8"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006469AA" w:rsidRPr="006140B1">
          <w:rPr>
            <w:rStyle w:val="Hyperlink"/>
            <w:rFonts w:ascii="Times" w:hAnsi="Times"/>
            <w:noProof/>
          </w:rPr>
          <w:t>19.1.6.</w:t>
        </w:r>
        <w:r w:rsidR="006469AA">
          <w:rPr>
            <w:rFonts w:asciiTheme="minorHAnsi" w:eastAsiaTheme="minorEastAsia" w:hAnsiTheme="minorHAnsi" w:cstheme="minorBidi"/>
            <w:noProof/>
            <w:sz w:val="22"/>
            <w:szCs w:val="22"/>
          </w:rPr>
          <w:tab/>
        </w:r>
        <w:r w:rsidR="006469AA" w:rsidRPr="006140B1">
          <w:rPr>
            <w:rStyle w:val="Hyperlink"/>
            <w:noProof/>
          </w:rPr>
          <w:t>Versioning Interfaces</w:t>
        </w:r>
        <w:r w:rsidR="006469AA">
          <w:rPr>
            <w:noProof/>
            <w:webHidden/>
          </w:rPr>
          <w:tab/>
        </w:r>
        <w:r w:rsidR="00AC2B38">
          <w:rPr>
            <w:noProof/>
            <w:webHidden/>
          </w:rPr>
          <w:fldChar w:fldCharType="begin" w:fldLock="1"/>
        </w:r>
        <w:r w:rsidR="006469AA">
          <w:rPr>
            <w:noProof/>
            <w:webHidden/>
          </w:rPr>
          <w:instrText xml:space="preserve"> PAGEREF _Toc411598131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5F1AAC1"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006469AA" w:rsidRPr="006140B1">
          <w:rPr>
            <w:rStyle w:val="Hyperlink"/>
            <w:rFonts w:ascii="Times" w:hAnsi="Times"/>
            <w:noProof/>
          </w:rPr>
          <w:t>19.1.7.</w:t>
        </w:r>
        <w:r w:rsidR="006469AA">
          <w:rPr>
            <w:rFonts w:asciiTheme="minorHAnsi" w:eastAsiaTheme="minorEastAsia" w:hAnsiTheme="minorHAnsi" w:cstheme="minorBidi"/>
            <w:noProof/>
            <w:sz w:val="22"/>
            <w:szCs w:val="22"/>
          </w:rPr>
          <w:tab/>
        </w:r>
        <w:r w:rsidR="006469AA" w:rsidRPr="006140B1">
          <w:rPr>
            <w:rStyle w:val="Hyperlink"/>
            <w:noProof/>
          </w:rPr>
          <w:t>Versioning Classes</w:t>
        </w:r>
        <w:r w:rsidR="006469AA">
          <w:rPr>
            <w:noProof/>
            <w:webHidden/>
          </w:rPr>
          <w:tab/>
        </w:r>
        <w:r w:rsidR="00AC2B38">
          <w:rPr>
            <w:noProof/>
            <w:webHidden/>
          </w:rPr>
          <w:fldChar w:fldCharType="begin" w:fldLock="1"/>
        </w:r>
        <w:r w:rsidR="006469AA">
          <w:rPr>
            <w:noProof/>
            <w:webHidden/>
          </w:rPr>
          <w:instrText xml:space="preserve"> PAGEREF _Toc411598132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33052C1" w14:textId="77777777" w:rsidR="006469AA" w:rsidRDefault="008139B5">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006469AA" w:rsidRPr="006140B1">
          <w:rPr>
            <w:rStyle w:val="Hyperlink"/>
            <w:rFonts w:ascii="Times" w:hAnsi="Times"/>
            <w:noProof/>
          </w:rPr>
          <w:t>19.1.8.</w:t>
        </w:r>
        <w:r w:rsidR="006469AA">
          <w:rPr>
            <w:rFonts w:asciiTheme="minorHAnsi" w:eastAsiaTheme="minorEastAsia" w:hAnsiTheme="minorHAnsi" w:cstheme="minorBidi"/>
            <w:noProof/>
            <w:sz w:val="22"/>
            <w:szCs w:val="22"/>
          </w:rPr>
          <w:tab/>
        </w:r>
        <w:r w:rsidR="006469AA" w:rsidRPr="006140B1">
          <w:rPr>
            <w:rStyle w:val="Hyperlink"/>
            <w:noProof/>
          </w:rPr>
          <w:t>Other Considerations</w:t>
        </w:r>
        <w:r w:rsidR="006469AA">
          <w:rPr>
            <w:noProof/>
            <w:webHidden/>
          </w:rPr>
          <w:tab/>
        </w:r>
        <w:r w:rsidR="00AC2B38">
          <w:rPr>
            <w:noProof/>
            <w:webHidden/>
          </w:rPr>
          <w:fldChar w:fldCharType="begin" w:fldLock="1"/>
        </w:r>
        <w:r w:rsidR="006469AA">
          <w:rPr>
            <w:noProof/>
            <w:webHidden/>
          </w:rPr>
          <w:instrText xml:space="preserve"> PAGEREF _Toc411598133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0FE38923"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006469AA" w:rsidRPr="006140B1">
          <w:rPr>
            <w:rStyle w:val="Hyperlink"/>
            <w:rFonts w:ascii="Times" w:hAnsi="Times"/>
            <w:noProof/>
          </w:rPr>
          <w:t>19.2.</w:t>
        </w:r>
        <w:r w:rsidR="006469AA">
          <w:rPr>
            <w:rFonts w:asciiTheme="minorHAnsi" w:eastAsiaTheme="minorEastAsia" w:hAnsiTheme="minorHAnsi" w:cstheme="minorBidi"/>
            <w:noProof/>
            <w:sz w:val="22"/>
            <w:szCs w:val="22"/>
          </w:rPr>
          <w:tab/>
        </w:r>
        <w:r w:rsidR="006469AA" w:rsidRPr="006140B1">
          <w:rPr>
            <w:rStyle w:val="Hyperlink"/>
            <w:noProof/>
          </w:rPr>
          <w:t>VISA.NET Shared Components Installer</w:t>
        </w:r>
        <w:r w:rsidR="006469AA">
          <w:rPr>
            <w:noProof/>
            <w:webHidden/>
          </w:rPr>
          <w:tab/>
        </w:r>
        <w:r w:rsidR="00AC2B38">
          <w:rPr>
            <w:noProof/>
            <w:webHidden/>
          </w:rPr>
          <w:fldChar w:fldCharType="begin" w:fldLock="1"/>
        </w:r>
        <w:r w:rsidR="006469AA">
          <w:rPr>
            <w:noProof/>
            <w:webHidden/>
          </w:rPr>
          <w:instrText xml:space="preserve"> PAGEREF _Toc411598134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2710C115" w14:textId="77777777" w:rsidR="006469AA" w:rsidRDefault="008139B5">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006469AA" w:rsidRPr="006140B1">
          <w:rPr>
            <w:rStyle w:val="Hyperlink"/>
            <w:rFonts w:ascii="Times" w:hAnsi="Times"/>
            <w:noProof/>
          </w:rPr>
          <w:t>19.3.</w:t>
        </w:r>
        <w:r w:rsidR="006469AA">
          <w:rPr>
            <w:rFonts w:asciiTheme="minorHAnsi" w:eastAsiaTheme="minorEastAsia" w:hAnsiTheme="minorHAnsi" w:cstheme="minorBidi"/>
            <w:noProof/>
            <w:sz w:val="22"/>
            <w:szCs w:val="22"/>
          </w:rPr>
          <w:tab/>
        </w:r>
        <w:r w:rsidR="006469AA" w:rsidRPr="006140B1">
          <w:rPr>
            <w:rStyle w:val="Hyperlink"/>
            <w:noProof/>
          </w:rPr>
          <w:t>VISA.NET Implementations</w:t>
        </w:r>
        <w:r w:rsidR="006469AA">
          <w:rPr>
            <w:noProof/>
            <w:webHidden/>
          </w:rPr>
          <w:tab/>
        </w:r>
        <w:r w:rsidR="00AC2B38">
          <w:rPr>
            <w:noProof/>
            <w:webHidden/>
          </w:rPr>
          <w:fldChar w:fldCharType="begin" w:fldLock="1"/>
        </w:r>
        <w:r w:rsidR="006469AA">
          <w:rPr>
            <w:noProof/>
            <w:webHidden/>
          </w:rPr>
          <w:instrText xml:space="preserve"> PAGEREF _Toc411598135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CC1367" w14:textId="77777777" w:rsidR="00F15659" w:rsidRPr="005E736C" w:rsidRDefault="00AC2B38">
      <w:pPr>
        <w:ind w:left="360"/>
        <w:sectPr w:rsidR="00F15659" w:rsidRPr="005E736C">
          <w:headerReference w:type="even" r:id="rId21"/>
          <w:headerReference w:type="default" r:id="rId22"/>
          <w:footerReference w:type="even" r:id="rId23"/>
          <w:footerReference w:type="default" r:id="rId24"/>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14:paraId="581128EA" w14:textId="77777777" w:rsidR="004F1AD6" w:rsidRDefault="004F1AD6">
      <w:pPr>
        <w:rPr>
          <w:rFonts w:ascii="Helvetica" w:hAnsi="Helvetica"/>
          <w:b/>
          <w:color w:val="000000"/>
          <w:sz w:val="28"/>
          <w:szCs w:val="28"/>
        </w:rPr>
      </w:pPr>
      <w:r>
        <w:rPr>
          <w:sz w:val="28"/>
          <w:szCs w:val="28"/>
        </w:rPr>
        <w:lastRenderedPageBreak/>
        <w:br w:type="page"/>
      </w:r>
    </w:p>
    <w:p w14:paraId="255B7253" w14:textId="77777777" w:rsidR="000E54D8" w:rsidRPr="00CA2D1C" w:rsidRDefault="000E54D8" w:rsidP="000E54D8">
      <w:pPr>
        <w:pStyle w:val="Level1Head"/>
        <w:rPr>
          <w:sz w:val="28"/>
          <w:szCs w:val="28"/>
        </w:rPr>
      </w:pPr>
      <w:r w:rsidRPr="00CA2D1C">
        <w:rPr>
          <w:sz w:val="28"/>
          <w:szCs w:val="28"/>
        </w:rPr>
        <w:lastRenderedPageBreak/>
        <w:t xml:space="preserve">IVI </w:t>
      </w:r>
      <w:r>
        <w:rPr>
          <w:sz w:val="28"/>
          <w:szCs w:val="28"/>
        </w:rPr>
        <w:t>VISA.NET</w:t>
      </w:r>
      <w:r w:rsidRPr="00CA2D1C">
        <w:rPr>
          <w:sz w:val="28"/>
          <w:szCs w:val="28"/>
        </w:rPr>
        <w:t xml:space="preserve"> Revision History</w:t>
      </w:r>
    </w:p>
    <w:p w14:paraId="403DA169" w14:textId="77777777"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14:paraId="17660905" w14:textId="77777777"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74D06B" w14:textId="77777777" w:rsidR="000E54D8" w:rsidRDefault="000E54D8" w:rsidP="000E54D8">
      <w:pPr>
        <w:pStyle w:val="Caption"/>
        <w:keepNext/>
      </w:pPr>
      <w:r>
        <w:t xml:space="preserve">Table </w:t>
      </w:r>
      <w:r w:rsidR="00AC2B38">
        <w:fldChar w:fldCharType="begin" w:fldLock="1"/>
      </w:r>
      <w:r w:rsidR="00EB420A">
        <w:instrText xml:space="preserve"> SEQ Table \* ARABIC </w:instrText>
      </w:r>
      <w:r w:rsidR="00AC2B38">
        <w:fldChar w:fldCharType="separate"/>
      </w:r>
      <w:r w:rsidR="00167892">
        <w:rPr>
          <w:noProof/>
        </w:rPr>
        <w:t>1</w:t>
      </w:r>
      <w:r w:rsidR="00AC2B38">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4"/>
        <w:gridCol w:w="6156"/>
      </w:tblGrid>
      <w:tr w:rsidR="000E54D8" w:rsidRPr="00CA2D1C" w14:paraId="583D4E5B" w14:textId="77777777" w:rsidTr="000E54D8">
        <w:tc>
          <w:tcPr>
            <w:tcW w:w="2484" w:type="dxa"/>
            <w:tcBorders>
              <w:bottom w:val="double" w:sz="6" w:space="0" w:color="auto"/>
            </w:tcBorders>
          </w:tcPr>
          <w:p w14:paraId="5C6C7D46" w14:textId="77777777" w:rsidR="000E54D8" w:rsidRPr="00CA2D1C" w:rsidRDefault="000E54D8" w:rsidP="000E54D8">
            <w:pPr>
              <w:pStyle w:val="IVITableHead"/>
            </w:pPr>
            <w:r w:rsidRPr="00CA2D1C">
              <w:t>Status</w:t>
            </w:r>
          </w:p>
        </w:tc>
        <w:tc>
          <w:tcPr>
            <w:tcW w:w="6156" w:type="dxa"/>
            <w:tcBorders>
              <w:bottom w:val="double" w:sz="6" w:space="0" w:color="auto"/>
            </w:tcBorders>
          </w:tcPr>
          <w:p w14:paraId="490ECF8E" w14:textId="77777777" w:rsidR="000E54D8" w:rsidRPr="00CA2D1C" w:rsidRDefault="000E54D8" w:rsidP="000E54D8">
            <w:pPr>
              <w:pStyle w:val="IVITableHead"/>
            </w:pPr>
            <w:r w:rsidRPr="00CA2D1C">
              <w:t>Action</w:t>
            </w:r>
          </w:p>
        </w:tc>
      </w:tr>
      <w:tr w:rsidR="000E54D8" w:rsidRPr="00CA2D1C" w14:paraId="3A99F1CC" w14:textId="77777777" w:rsidTr="000E54D8">
        <w:tc>
          <w:tcPr>
            <w:tcW w:w="2484" w:type="dxa"/>
          </w:tcPr>
          <w:p w14:paraId="42F3D5BF" w14:textId="77777777" w:rsidR="005D194B" w:rsidRDefault="005D194B" w:rsidP="005D194B">
            <w:pPr>
              <w:pStyle w:val="IVITableCell"/>
            </w:pPr>
            <w:r w:rsidRPr="00CA2D1C">
              <w:t xml:space="preserve">Revision </w:t>
            </w:r>
            <w:r>
              <w:t>5.4</w:t>
            </w:r>
          </w:p>
          <w:p w14:paraId="1F5BCE51" w14:textId="77777777" w:rsidR="0097316A" w:rsidRPr="00CA2D1C" w:rsidRDefault="005D194B" w:rsidP="000E54D8">
            <w:pPr>
              <w:pStyle w:val="IVITableCell"/>
            </w:pPr>
            <w:r>
              <w:t>June 19, 2014</w:t>
            </w:r>
          </w:p>
        </w:tc>
        <w:tc>
          <w:tcPr>
            <w:tcW w:w="6156" w:type="dxa"/>
          </w:tcPr>
          <w:p w14:paraId="2006A94F" w14:textId="77777777" w:rsidR="000E54D8" w:rsidRPr="00CA2D1C" w:rsidRDefault="000E54D8" w:rsidP="000E54D8">
            <w:pPr>
              <w:pStyle w:val="IVITableCell"/>
            </w:pPr>
            <w:r>
              <w:t>First version of specification.</w:t>
            </w:r>
          </w:p>
        </w:tc>
      </w:tr>
      <w:tr w:rsidR="00D66696" w:rsidRPr="00CA2D1C" w14:paraId="03591F5B" w14:textId="77777777" w:rsidTr="000E54D8">
        <w:tc>
          <w:tcPr>
            <w:tcW w:w="2484" w:type="dxa"/>
          </w:tcPr>
          <w:p w14:paraId="3EDDFE7E" w14:textId="77777777" w:rsidR="00D66696" w:rsidRDefault="00D66696" w:rsidP="000E54D8">
            <w:pPr>
              <w:pStyle w:val="IVITableCell"/>
            </w:pPr>
            <w:r>
              <w:t>Revision 5.</w:t>
            </w:r>
            <w:r w:rsidR="00917685">
              <w:t>5</w:t>
            </w:r>
          </w:p>
          <w:p w14:paraId="65790A61" w14:textId="77777777" w:rsidR="00D66696" w:rsidRPr="00CA2D1C" w:rsidRDefault="002A7764" w:rsidP="002A7764">
            <w:pPr>
              <w:pStyle w:val="IVITableCell"/>
            </w:pPr>
            <w:r>
              <w:t>February 11, 2015</w:t>
            </w:r>
          </w:p>
        </w:tc>
        <w:tc>
          <w:tcPr>
            <w:tcW w:w="6156" w:type="dxa"/>
          </w:tcPr>
          <w:p w14:paraId="6F900693" w14:textId="77777777" w:rsidR="00D66696" w:rsidRDefault="00D66696" w:rsidP="000E54D8">
            <w:pPr>
              <w:pStyle w:val="IVITableCell"/>
            </w:pPr>
            <w:r>
              <w:t>A variety of editorial and minor changes to clarify details and synchronize with the VISA.NET Shared Components.</w:t>
            </w:r>
          </w:p>
        </w:tc>
      </w:tr>
      <w:tr w:rsidR="0081303E" w:rsidRPr="00CA2D1C" w14:paraId="1F99330F" w14:textId="77777777" w:rsidTr="000E54D8">
        <w:tc>
          <w:tcPr>
            <w:tcW w:w="2484" w:type="dxa"/>
          </w:tcPr>
          <w:p w14:paraId="0D14938B" w14:textId="77777777" w:rsidR="0081303E" w:rsidRDefault="0081303E" w:rsidP="000E54D8">
            <w:pPr>
              <w:pStyle w:val="IVITableCell"/>
            </w:pPr>
            <w:r>
              <w:t>Revision 5.5</w:t>
            </w:r>
          </w:p>
          <w:p w14:paraId="696CF8C9" w14:textId="77777777" w:rsidR="0081303E" w:rsidRDefault="0029049E" w:rsidP="000E54D8">
            <w:pPr>
              <w:pStyle w:val="IVITableCell"/>
            </w:pPr>
            <w:r>
              <w:t xml:space="preserve">August </w:t>
            </w:r>
            <w:r w:rsidR="0081303E">
              <w:t>6, 2015</w:t>
            </w:r>
          </w:p>
        </w:tc>
        <w:tc>
          <w:tcPr>
            <w:tcW w:w="6156" w:type="dxa"/>
          </w:tcPr>
          <w:p w14:paraId="14912731" w14:textId="77777777" w:rsidR="0081303E" w:rsidRDefault="004209B0" w:rsidP="00757188">
            <w:pPr>
              <w:pStyle w:val="IVITableCell"/>
            </w:pPr>
            <w:r>
              <w:t>Removed Windows 2000 and added Windows 10 to the list of supported operating systems.</w:t>
            </w:r>
          </w:p>
        </w:tc>
      </w:tr>
      <w:tr w:rsidR="00145095" w:rsidRPr="00CA2D1C" w14:paraId="089C02CD" w14:textId="77777777" w:rsidTr="000E54D8">
        <w:tc>
          <w:tcPr>
            <w:tcW w:w="2484" w:type="dxa"/>
          </w:tcPr>
          <w:p w14:paraId="53487906" w14:textId="77777777" w:rsidR="00145095" w:rsidRDefault="00145095" w:rsidP="00145095">
            <w:pPr>
              <w:pStyle w:val="IVITableCell"/>
            </w:pPr>
            <w:r>
              <w:t xml:space="preserve">Revision </w:t>
            </w:r>
            <w:r w:rsidR="00D71E69">
              <w:t>5.7</w:t>
            </w:r>
          </w:p>
          <w:p w14:paraId="1E57CC53" w14:textId="6D7D2510" w:rsidR="00145095" w:rsidRDefault="00E41F7F" w:rsidP="00145095">
            <w:pPr>
              <w:pStyle w:val="IVITableCell"/>
            </w:pPr>
            <w:r>
              <w:t>February 26</w:t>
            </w:r>
            <w:bookmarkStart w:id="1" w:name="_GoBack"/>
            <w:bookmarkEnd w:id="1"/>
            <w:r w:rsidR="00145095">
              <w:t>, 2016</w:t>
            </w:r>
          </w:p>
        </w:tc>
        <w:tc>
          <w:tcPr>
            <w:tcW w:w="6156" w:type="dxa"/>
          </w:tcPr>
          <w:p w14:paraId="29464A45" w14:textId="77777777" w:rsidR="00145095" w:rsidRDefault="00D71E69" w:rsidP="00145095">
            <w:pPr>
              <w:pStyle w:val="IVITableCell"/>
            </w:pPr>
            <w:r>
              <w:t xml:space="preserve">Added PXI Trigger lines TTL8-TTL11. </w:t>
            </w:r>
            <w:r w:rsidR="00145095">
              <w:t>A variety of editorial changes to clarify details and synchronize with the VISA.NET Shared Components.</w:t>
            </w:r>
          </w:p>
        </w:tc>
      </w:tr>
    </w:tbl>
    <w:p w14:paraId="64241BC2" w14:textId="77777777"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9BE89" w14:textId="77777777"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14:paraId="201F7E8A" w14:textId="77777777" w:rsidR="00A377E5" w:rsidRDefault="000E54D8" w:rsidP="003D0573">
      <w:pPr>
        <w:pStyle w:val="IVIBody"/>
        <w:numPr>
          <w:ilvl w:val="0"/>
          <w:numId w:val="17"/>
        </w:numPr>
        <w:spacing w:before="0"/>
      </w:pPr>
      <w:r>
        <w:t>VPP-4.3</w:t>
      </w:r>
    </w:p>
    <w:p w14:paraId="734635C4" w14:textId="77777777" w:rsidR="00A377E5" w:rsidRDefault="000E54D8" w:rsidP="003D0573">
      <w:pPr>
        <w:pStyle w:val="IVIBody"/>
        <w:numPr>
          <w:ilvl w:val="0"/>
          <w:numId w:val="17"/>
        </w:numPr>
        <w:spacing w:before="0"/>
      </w:pPr>
      <w:r>
        <w:t>VPP-4.3.2</w:t>
      </w:r>
    </w:p>
    <w:p w14:paraId="6789A4E6" w14:textId="77777777" w:rsidR="00A377E5" w:rsidRDefault="000E54D8" w:rsidP="003D0573">
      <w:pPr>
        <w:pStyle w:val="IVIBody"/>
        <w:numPr>
          <w:ilvl w:val="0"/>
          <w:numId w:val="17"/>
        </w:numPr>
        <w:spacing w:before="0"/>
      </w:pPr>
      <w:r>
        <w:t>VPP-4.3.3</w:t>
      </w:r>
    </w:p>
    <w:p w14:paraId="2687FFC5" w14:textId="77777777" w:rsidR="00A377E5" w:rsidRDefault="000E54D8" w:rsidP="003D0573">
      <w:pPr>
        <w:pStyle w:val="IVIBody"/>
        <w:numPr>
          <w:ilvl w:val="0"/>
          <w:numId w:val="17"/>
        </w:numPr>
        <w:spacing w:before="0"/>
      </w:pPr>
      <w:r>
        <w:t>VPP-4.3.4</w:t>
      </w:r>
    </w:p>
    <w:p w14:paraId="4A6BF7D7" w14:textId="77777777" w:rsidR="00A377E5" w:rsidRDefault="000E54D8" w:rsidP="003D0573">
      <w:pPr>
        <w:pStyle w:val="IVIBody"/>
        <w:numPr>
          <w:ilvl w:val="0"/>
          <w:numId w:val="17"/>
        </w:numPr>
        <w:spacing w:before="0"/>
      </w:pPr>
      <w:r>
        <w:t>VPP-4.3.5</w:t>
      </w:r>
    </w:p>
    <w:p w14:paraId="2B0FD3B1" w14:textId="77777777" w:rsidR="00595B73" w:rsidRDefault="00595B73" w:rsidP="003D0573">
      <w:pPr>
        <w:pStyle w:val="IVIBody"/>
        <w:numPr>
          <w:ilvl w:val="0"/>
          <w:numId w:val="17"/>
        </w:numPr>
        <w:spacing w:before="0"/>
      </w:pPr>
      <w:r>
        <w:t>VPP-4.3.6</w:t>
      </w:r>
    </w:p>
    <w:p w14:paraId="1938E5F3" w14:textId="77777777" w:rsidR="00F15659" w:rsidRDefault="00F15659">
      <w:pPr>
        <w:pStyle w:val="SectionTitle"/>
      </w:pPr>
      <w:bookmarkStart w:id="2" w:name="_Ref411593193"/>
      <w:bookmarkStart w:id="3" w:name="_Ref411593203"/>
      <w:bookmarkStart w:id="4" w:name="_Ref411593469"/>
      <w:bookmarkStart w:id="5" w:name="_Toc411597948"/>
      <w:r>
        <w:lastRenderedPageBreak/>
        <w:t>Introduction</w:t>
      </w:r>
      <w:r w:rsidR="00D71CA2">
        <w:t xml:space="preserve"> </w:t>
      </w:r>
      <w:r w:rsidR="00D71CA2" w:rsidRPr="00EA2DFE">
        <w:t>to the IVI Foundation</w:t>
      </w:r>
      <w:bookmarkEnd w:id="2"/>
      <w:bookmarkEnd w:id="3"/>
      <w:bookmarkEnd w:id="4"/>
      <w:bookmarkEnd w:id="5"/>
    </w:p>
    <w:p w14:paraId="36DA5B0B" w14:textId="77777777" w:rsidR="00D71CA2" w:rsidRPr="00B86C67" w:rsidRDefault="00D71CA2" w:rsidP="00831E6C">
      <w:pPr>
        <w:pStyle w:val="Body"/>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1E37E93"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F7BB57A" w14:textId="77777777"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25" w:history="1">
        <w:r w:rsidRPr="00B95BC1">
          <w:rPr>
            <w:rStyle w:val="Hyperlink"/>
            <w:rFonts w:ascii="Courier" w:hAnsi="Courier"/>
            <w:sz w:val="18"/>
            <w:szCs w:val="18"/>
          </w:rPr>
          <w:t>www.ivifoundation.org</w:t>
        </w:r>
      </w:hyperlink>
      <w:r>
        <w:t>.</w:t>
      </w:r>
    </w:p>
    <w:p w14:paraId="07EDEEB4" w14:textId="77777777"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14:paraId="4DEB19A6" w14:textId="77777777" w:rsidR="00831E6C" w:rsidRDefault="00831E6C" w:rsidP="00EA2DFE">
      <w:pPr>
        <w:pStyle w:val="WarrHd"/>
      </w:pPr>
      <w:r>
        <w:t>Warranty</w:t>
      </w:r>
    </w:p>
    <w:p w14:paraId="4F43E03A" w14:textId="77777777" w:rsidR="00831E6C" w:rsidRDefault="00831E6C" w:rsidP="00831E6C">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9FDF2A0" w14:textId="77777777" w:rsidR="00831E6C" w:rsidRDefault="00831E6C" w:rsidP="00EA2DFE">
      <w:pPr>
        <w:pStyle w:val="WarrHd"/>
        <w:rPr>
          <w:rFonts w:ascii="C Helvetica Condensed" w:hAnsi="C Helvetica Condensed"/>
        </w:rPr>
      </w:pPr>
      <w:r>
        <w:t>Trademarks</w:t>
      </w:r>
    </w:p>
    <w:p w14:paraId="1E51D100" w14:textId="77777777" w:rsidR="00831E6C" w:rsidRDefault="00831E6C" w:rsidP="00831E6C">
      <w:pPr>
        <w:pStyle w:val="Body"/>
      </w:pPr>
      <w:r>
        <w:t>Product and company names listed are trademarks or trade names of their respective companies.</w:t>
      </w:r>
    </w:p>
    <w:p w14:paraId="43CB9DA1" w14:textId="77777777" w:rsidR="007B30A9" w:rsidRDefault="00831E6C" w:rsidP="00B071FF">
      <w:pPr>
        <w:pStyle w:val="Body"/>
      </w:pPr>
      <w:r>
        <w:t>No investigation has been made of common-law trademark rights in any work.</w:t>
      </w:r>
      <w:r w:rsidR="007B30A9" w:rsidDel="007B30A9">
        <w:t xml:space="preserve"> </w:t>
      </w:r>
      <w:bookmarkStart w:id="6" w:name="_Toc460729696"/>
      <w:bookmarkStart w:id="7" w:name="_Toc460806199"/>
      <w:bookmarkStart w:id="8" w:name="_Toc462121330"/>
      <w:bookmarkStart w:id="9" w:name="_Toc467460151"/>
      <w:bookmarkStart w:id="10" w:name="_Ref490280331"/>
      <w:bookmarkStart w:id="11" w:name="_Ref355858455"/>
      <w:bookmarkStart w:id="12" w:name="_Ref355858467"/>
    </w:p>
    <w:p w14:paraId="756AFEE7" w14:textId="77777777" w:rsidR="00B071FF" w:rsidRDefault="00B071FF" w:rsidP="008339CA">
      <w:pPr>
        <w:pStyle w:val="SectionTitle"/>
        <w:numPr>
          <w:ilvl w:val="0"/>
          <w:numId w:val="0"/>
        </w:numPr>
        <w:sectPr w:rsidR="00B071FF" w:rsidSect="007B30A9">
          <w:headerReference w:type="even" r:id="rId26"/>
          <w:headerReference w:type="default" r:id="rId27"/>
          <w:footnotePr>
            <w:numRestart w:val="eachPage"/>
          </w:footnotePr>
          <w:type w:val="continuous"/>
          <w:pgSz w:w="12240" w:h="15840"/>
          <w:pgMar w:top="1440" w:right="1440" w:bottom="-1440" w:left="1440" w:header="720" w:footer="720" w:gutter="0"/>
          <w:pgNumType w:start="1"/>
          <w:cols w:space="720"/>
          <w:noEndnote/>
        </w:sectPr>
      </w:pPr>
      <w:bookmarkStart w:id="13" w:name="_Ref411592817"/>
    </w:p>
    <w:p w14:paraId="24C1E6D2" w14:textId="77777777" w:rsidR="00F15659" w:rsidRPr="00B071FF" w:rsidRDefault="00F15659">
      <w:pPr>
        <w:pStyle w:val="SectionTitle"/>
      </w:pPr>
      <w:bookmarkStart w:id="14" w:name="_Ref411593259"/>
      <w:bookmarkStart w:id="15" w:name="_Ref411593488"/>
      <w:bookmarkStart w:id="16" w:name="_Toc411597949"/>
      <w:bookmarkEnd w:id="13"/>
      <w:r>
        <w:lastRenderedPageBreak/>
        <w:t>Overview of VISA</w:t>
      </w:r>
      <w:r w:rsidR="00EF76D2">
        <w:t>.NET</w:t>
      </w:r>
      <w:r>
        <w:t xml:space="preserve"> I/O Library Specification</w:t>
      </w:r>
      <w:bookmarkEnd w:id="6"/>
      <w:bookmarkEnd w:id="7"/>
      <w:bookmarkEnd w:id="8"/>
      <w:bookmarkEnd w:id="9"/>
      <w:bookmarkEnd w:id="10"/>
      <w:bookmarkEnd w:id="11"/>
      <w:bookmarkEnd w:id="12"/>
      <w:bookmarkEnd w:id="14"/>
      <w:bookmarkEnd w:id="15"/>
      <w:bookmarkEnd w:id="16"/>
    </w:p>
    <w:p w14:paraId="3DC0C65A" w14:textId="77777777"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14:paraId="27865026" w14:textId="77777777" w:rsidR="00F15659" w:rsidRDefault="00F15659">
      <w:pPr>
        <w:pStyle w:val="Desc"/>
      </w:pPr>
    </w:p>
    <w:p w14:paraId="66BD9965" w14:textId="77777777" w:rsidR="00F15659" w:rsidRDefault="00F15659">
      <w:pPr>
        <w:pStyle w:val="Desc"/>
      </w:pPr>
      <w:r>
        <w:t>This section provides a complete overview of the VISA</w:t>
      </w:r>
      <w:r w:rsidR="00EF76D2">
        <w:t>.NET</w:t>
      </w:r>
      <w:r>
        <w:t xml:space="preserve"> I/O specification, and gives readers general information that may be required to understand how to read, interpret, and implement individual aspects of this specification. This section is organized as follows:</w:t>
      </w:r>
    </w:p>
    <w:p w14:paraId="12B29E7F" w14:textId="77777777" w:rsidR="00F15659" w:rsidRDefault="00F15659">
      <w:pPr>
        <w:pStyle w:val="Desc"/>
      </w:pPr>
    </w:p>
    <w:p w14:paraId="697729B4" w14:textId="77777777" w:rsidR="00F15659" w:rsidRDefault="00F15659">
      <w:pPr>
        <w:pStyle w:val="Desc"/>
      </w:pPr>
      <w:r>
        <w:t>•</w:t>
      </w:r>
      <w:r>
        <w:tab/>
        <w:t>Objectives of this specification</w:t>
      </w:r>
    </w:p>
    <w:p w14:paraId="1B87C7BE" w14:textId="77777777" w:rsidR="00F15659" w:rsidRDefault="00F15659">
      <w:pPr>
        <w:pStyle w:val="Desc"/>
      </w:pPr>
    </w:p>
    <w:p w14:paraId="43068656" w14:textId="77777777" w:rsidR="00F15659" w:rsidRDefault="00F15659">
      <w:pPr>
        <w:pStyle w:val="Desc"/>
      </w:pPr>
      <w:r>
        <w:t>•</w:t>
      </w:r>
      <w:r>
        <w:tab/>
        <w:t>Audience for this specification</w:t>
      </w:r>
    </w:p>
    <w:p w14:paraId="6C5C6190" w14:textId="77777777" w:rsidR="00F15659" w:rsidRDefault="00F15659">
      <w:pPr>
        <w:pStyle w:val="Desc"/>
      </w:pPr>
    </w:p>
    <w:p w14:paraId="2F17C6BA" w14:textId="77777777" w:rsidR="00F15659" w:rsidRDefault="00F15659">
      <w:pPr>
        <w:pStyle w:val="Desc"/>
      </w:pPr>
      <w:r>
        <w:t>•</w:t>
      </w:r>
      <w:r>
        <w:tab/>
        <w:t>Scope and organization of this specification</w:t>
      </w:r>
    </w:p>
    <w:p w14:paraId="3E2F9953" w14:textId="77777777" w:rsidR="00F15659" w:rsidRDefault="00F15659">
      <w:pPr>
        <w:pStyle w:val="Desc"/>
      </w:pPr>
    </w:p>
    <w:p w14:paraId="4319D121" w14:textId="77777777" w:rsidR="00F15659" w:rsidRDefault="00F15659">
      <w:pPr>
        <w:pStyle w:val="Desc"/>
      </w:pPr>
      <w:r>
        <w:t>•</w:t>
      </w:r>
      <w:r>
        <w:tab/>
        <w:t>Application of this specification</w:t>
      </w:r>
    </w:p>
    <w:p w14:paraId="5078BFDF" w14:textId="77777777" w:rsidR="00F15659" w:rsidRDefault="00F15659">
      <w:pPr>
        <w:pStyle w:val="Desc"/>
      </w:pPr>
    </w:p>
    <w:p w14:paraId="4365A288" w14:textId="77777777" w:rsidR="00F15659" w:rsidRDefault="00F15659">
      <w:pPr>
        <w:pStyle w:val="Desc"/>
      </w:pPr>
      <w:r>
        <w:t>•</w:t>
      </w:r>
      <w:r>
        <w:tab/>
        <w:t>References</w:t>
      </w:r>
    </w:p>
    <w:p w14:paraId="2D19110D" w14:textId="77777777" w:rsidR="00F15659" w:rsidRDefault="00F15659">
      <w:pPr>
        <w:pStyle w:val="Desc"/>
      </w:pPr>
    </w:p>
    <w:p w14:paraId="35AFEACD" w14:textId="77777777" w:rsidR="00F15659" w:rsidRDefault="00F15659">
      <w:pPr>
        <w:pStyle w:val="Desc"/>
      </w:pPr>
      <w:r>
        <w:t>•</w:t>
      </w:r>
      <w:r>
        <w:tab/>
        <w:t>Definitions of terms and acronyms</w:t>
      </w:r>
    </w:p>
    <w:p w14:paraId="38CF9476" w14:textId="77777777" w:rsidR="00F15659" w:rsidRDefault="00F15659">
      <w:pPr>
        <w:pStyle w:val="Desc"/>
      </w:pPr>
    </w:p>
    <w:p w14:paraId="0E7F527B" w14:textId="77777777" w:rsidR="00F15659" w:rsidRDefault="00F15659">
      <w:pPr>
        <w:pStyle w:val="Desc"/>
      </w:pPr>
      <w:r>
        <w:t>•</w:t>
      </w:r>
      <w:r>
        <w:tab/>
        <w:t>Conventions</w:t>
      </w:r>
    </w:p>
    <w:p w14:paraId="458BE378" w14:textId="77777777" w:rsidR="00F15659" w:rsidRDefault="00F15659">
      <w:pPr>
        <w:pStyle w:val="Desc"/>
      </w:pPr>
    </w:p>
    <w:p w14:paraId="22A24192" w14:textId="77777777" w:rsidR="00F15659" w:rsidRDefault="00F15659">
      <w:pPr>
        <w:pStyle w:val="Desc"/>
      </w:pPr>
      <w:r>
        <w:t>•</w:t>
      </w:r>
      <w:r>
        <w:tab/>
        <w:t>Communication</w:t>
      </w:r>
    </w:p>
    <w:p w14:paraId="45BA42C0" w14:textId="77777777" w:rsidR="00F15659" w:rsidRDefault="00F15659">
      <w:pPr>
        <w:pStyle w:val="Desc"/>
      </w:pPr>
    </w:p>
    <w:p w14:paraId="159F88E2" w14:textId="77777777" w:rsidR="00F15659" w:rsidRDefault="00F15659">
      <w:pPr>
        <w:pStyle w:val="Desc"/>
      </w:pPr>
    </w:p>
    <w:p w14:paraId="2453045E" w14:textId="77777777" w:rsidR="00F15659" w:rsidRPr="005E736C" w:rsidRDefault="00F15659" w:rsidP="00A148B3">
      <w:pPr>
        <w:pStyle w:val="Heading2"/>
      </w:pPr>
      <w:bookmarkStart w:id="17" w:name="_Toc467460152"/>
      <w:bookmarkStart w:id="18" w:name="_Toc411597950"/>
      <w:r w:rsidRPr="005E736C">
        <w:lastRenderedPageBreak/>
        <w:t>Objectives of This Specification</w:t>
      </w:r>
      <w:bookmarkEnd w:id="17"/>
      <w:bookmarkEnd w:id="18"/>
    </w:p>
    <w:p w14:paraId="1FDB61D1" w14:textId="77777777"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14:paraId="3E445655" w14:textId="77777777" w:rsidR="00F15659" w:rsidRPr="005E736C" w:rsidRDefault="00F15659" w:rsidP="00A148B3">
      <w:pPr>
        <w:pStyle w:val="Heading2"/>
      </w:pPr>
      <w:bookmarkStart w:id="19" w:name="_Toc467460153"/>
      <w:bookmarkStart w:id="20" w:name="_Toc411597951"/>
      <w:r w:rsidRPr="005E736C">
        <w:lastRenderedPageBreak/>
        <w:t>Audience for This Specification</w:t>
      </w:r>
      <w:bookmarkEnd w:id="19"/>
      <w:bookmarkEnd w:id="20"/>
    </w:p>
    <w:p w14:paraId="5EB0D8B0" w14:textId="77777777"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w:t>
      </w:r>
      <w:r w:rsidR="004531D2">
        <w:t xml:space="preserve"> use VISA.NET to perform instrument I/O in the driver</w:t>
      </w:r>
      <w:r>
        <w:t>. The second audience is I/O vendors who wish to implement VISA</w:t>
      </w:r>
      <w:r w:rsidR="00EF76D2">
        <w:t>.NET</w:t>
      </w:r>
      <w:r>
        <w:noBreakHyphen/>
        <w:t xml:space="preserve">compliant I/O software. The third audience is instrumentation end users and application programmers who wish to implement applications that utilize </w:t>
      </w:r>
      <w:r w:rsidR="004531D2">
        <w:t>VISA.NET directly.</w:t>
      </w:r>
    </w:p>
    <w:p w14:paraId="4175C1A9" w14:textId="77777777" w:rsidR="00F15659" w:rsidRPr="005E736C" w:rsidRDefault="00F15659" w:rsidP="00A148B3">
      <w:pPr>
        <w:pStyle w:val="Heading2"/>
      </w:pPr>
      <w:bookmarkStart w:id="21" w:name="_Toc467460154"/>
      <w:bookmarkStart w:id="22" w:name="_Toc411597952"/>
      <w:r w:rsidRPr="005E736C">
        <w:lastRenderedPageBreak/>
        <w:t>Scope and Organization of This Specification</w:t>
      </w:r>
      <w:bookmarkEnd w:id="21"/>
      <w:bookmarkEnd w:id="22"/>
    </w:p>
    <w:p w14:paraId="5D93558C" w14:textId="77777777" w:rsidR="00F15659" w:rsidRDefault="00F15659" w:rsidP="00CE577B">
      <w:pPr>
        <w:pStyle w:val="Body"/>
      </w:pPr>
      <w:r>
        <w:t>This specification is organized in sections, with each section discussing a particular aspect of the VISA model.</w:t>
      </w:r>
    </w:p>
    <w:p w14:paraId="7845BDF0" w14:textId="77777777" w:rsidR="00F15659" w:rsidRDefault="00AC2B38"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r w:rsidR="00A25C95">
        <w:fldChar w:fldCharType="begin" w:fldLock="1"/>
      </w:r>
      <w:r w:rsidR="00A25C95">
        <w:instrText xml:space="preserve"> REF _Ref411593469 \h  \* MERGEFORMAT </w:instrText>
      </w:r>
      <w:r w:rsidR="00A25C95">
        <w:fldChar w:fldCharType="separate"/>
      </w:r>
      <w:r w:rsidR="00167892" w:rsidRPr="00167892">
        <w:rPr>
          <w:i/>
        </w:rPr>
        <w:t>Introduction to the IVI Foundation</w:t>
      </w:r>
      <w:r w:rsidR="00A25C95">
        <w:fldChar w:fldCharType="end"/>
      </w:r>
      <w:r w:rsidR="00F15659">
        <w:t xml:space="preserve">, </w:t>
      </w:r>
      <w:r w:rsidR="00133328">
        <w:t xml:space="preserve">describes </w:t>
      </w:r>
      <w:r w:rsidR="00F15659">
        <w:t xml:space="preserve">the </w:t>
      </w:r>
      <w:r w:rsidR="00292560">
        <w:t>IVI Foundation</w:t>
      </w:r>
      <w:r w:rsidR="00F15659">
        <w:t>.</w:t>
      </w:r>
    </w:p>
    <w:p w14:paraId="2694977A" w14:textId="77777777" w:rsidR="00F15659" w:rsidRDefault="00AC2B38"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r w:rsidR="00A25C95">
        <w:fldChar w:fldCharType="begin" w:fldLock="1"/>
      </w:r>
      <w:r w:rsidR="00A25C95">
        <w:instrText xml:space="preserve"> REF _Ref411593488 \h  \* MERGEFORMAT </w:instrText>
      </w:r>
      <w:r w:rsidR="00A25C95">
        <w:fldChar w:fldCharType="separate"/>
      </w:r>
      <w:r w:rsidR="00167892" w:rsidRPr="00167892">
        <w:rPr>
          <w:i/>
        </w:rPr>
        <w:t>Overview of VISA.NET I/O Library Specification</w:t>
      </w:r>
      <w:r w:rsidR="00A25C95">
        <w:fldChar w:fldCharType="end"/>
      </w:r>
      <w:r w:rsidR="00F15659">
        <w:t>, provides an overview of this specification, including the objectives, scope and organization, application, references, definition of terms and acronyms, and conventions.</w:t>
      </w:r>
    </w:p>
    <w:p w14:paraId="2D83DD64" w14:textId="77777777" w:rsidR="00140D40" w:rsidRDefault="00AC2B38"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r w:rsidR="00A25C95">
        <w:fldChar w:fldCharType="begin" w:fldLock="1"/>
      </w:r>
      <w:r w:rsidR="00A25C95">
        <w:instrText xml:space="preserve"> REF _Ref355858489 \h  \* MERGEFORMAT </w:instrText>
      </w:r>
      <w:r w:rsidR="00A25C95">
        <w:fldChar w:fldCharType="separate"/>
      </w:r>
      <w:r w:rsidR="00167892" w:rsidRPr="00167892">
        <w:rPr>
          <w:i/>
        </w:rPr>
        <w:t>VISA.NET Infrastructure</w:t>
      </w:r>
      <w:r w:rsidR="00A25C95">
        <w:fldChar w:fldCharType="end"/>
      </w:r>
      <w:r w:rsidR="00EA2DFE">
        <w:rPr>
          <w:iCs/>
        </w:rPr>
        <w:t>,</w:t>
      </w:r>
      <w:r w:rsidR="00140D40" w:rsidRPr="00EA2DFE">
        <w:t xml:space="preserve"> des</w:t>
      </w:r>
      <w:r w:rsidR="00140D40">
        <w:t>cribes aspects of the VISA.NET API and implementations that distinguish them from either VISA C or VISA COM.</w:t>
      </w:r>
    </w:p>
    <w:p w14:paraId="36D11667" w14:textId="77777777" w:rsidR="00140D40" w:rsidRDefault="00AC2B38"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r w:rsidR="00A25C95">
        <w:fldChar w:fldCharType="begin" w:fldLock="1"/>
      </w:r>
      <w:r w:rsidR="00A25C95">
        <w:instrText xml:space="preserve"> REF _Ref411593503 \h  \* MERGEFORMAT </w:instrText>
      </w:r>
      <w:r w:rsidR="00A25C95">
        <w:fldChar w:fldCharType="separate"/>
      </w:r>
      <w:r w:rsidR="00167892" w:rsidRPr="00167892">
        <w:rPr>
          <w:i/>
        </w:rPr>
        <w:t>VISA.NET Data Types</w:t>
      </w:r>
      <w:r w:rsidR="00A25C95">
        <w:fldChar w:fldCharType="end"/>
      </w:r>
      <w:r w:rsidR="00140D40">
        <w:t xml:space="preserve">, describes </w:t>
      </w:r>
      <w:r w:rsidR="00B07055">
        <w:t>the data types that may be used in VISA.NET.</w:t>
      </w:r>
    </w:p>
    <w:p w14:paraId="0E55356D" w14:textId="77777777" w:rsidR="00F15659" w:rsidRDefault="00AC2B38"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r w:rsidR="00A25C95">
        <w:fldChar w:fldCharType="begin" w:fldLock="1"/>
      </w:r>
      <w:r w:rsidR="00A25C95">
        <w:instrText xml:space="preserve"> REF _Ref411593512 \h  \* MERGEFORMAT </w:instrText>
      </w:r>
      <w:r w:rsidR="00A25C95">
        <w:fldChar w:fldCharType="separate"/>
      </w:r>
      <w:r w:rsidR="00167892" w:rsidRPr="00167892">
        <w:rPr>
          <w:i/>
        </w:rPr>
        <w:t>VISA.NET Enumerations</w:t>
      </w:r>
      <w:r w:rsidR="00A25C95">
        <w:fldChar w:fldCharType="end"/>
      </w:r>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14:paraId="75EF5F6D" w14:textId="77777777" w:rsidR="00F15659" w:rsidRDefault="00AC2B38"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r w:rsidR="00A25C95">
        <w:fldChar w:fldCharType="begin" w:fldLock="1"/>
      </w:r>
      <w:r w:rsidR="00A25C95">
        <w:instrText xml:space="preserve"> REF _Ref411593522 \h  \* MERGEFORMAT </w:instrText>
      </w:r>
      <w:r w:rsidR="00A25C95">
        <w:fldChar w:fldCharType="separate"/>
      </w:r>
      <w:r w:rsidR="00167892" w:rsidRPr="00167892">
        <w:rPr>
          <w:i/>
        </w:rPr>
        <w:t>VISA.NET Exceptions and Status Codes</w:t>
      </w:r>
      <w:r w:rsidR="00A25C95">
        <w:fldChar w:fldCharType="end"/>
      </w:r>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14:paraId="7B2CC7B7" w14:textId="77777777" w:rsidR="00F15659" w:rsidRDefault="00AC2B38"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r w:rsidR="00A25C95">
        <w:fldChar w:fldCharType="begin" w:fldLock="1"/>
      </w:r>
      <w:r w:rsidR="00A25C95">
        <w:instrText xml:space="preserve"> REF _Ref411593534 \h  \* MERGEFORMAT </w:instrText>
      </w:r>
      <w:r w:rsidR="00A25C95">
        <w:fldChar w:fldCharType="separate"/>
      </w:r>
      <w:r w:rsidR="00167892" w:rsidRPr="00167892">
        <w:rPr>
          <w:i/>
        </w:rPr>
        <w:t>VISA.NET Hardware Events</w:t>
      </w:r>
      <w:r w:rsidR="00A25C95">
        <w:fldChar w:fldCharType="end"/>
      </w:r>
      <w:r w:rsidR="00F15659">
        <w:t xml:space="preserve">, </w:t>
      </w:r>
      <w:r w:rsidR="00E35BB5">
        <w:t>describes the events that are defined in VISA.NET to report various hardware-related events.</w:t>
      </w:r>
    </w:p>
    <w:p w14:paraId="7FF69FB4" w14:textId="77777777" w:rsidR="00F15659" w:rsidRDefault="00AC2B38"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r w:rsidR="00A25C95">
        <w:fldChar w:fldCharType="begin" w:fldLock="1"/>
      </w:r>
      <w:r w:rsidR="00A25C95">
        <w:instrText xml:space="preserve"> REF _Ref411593547 \h  \* MERGEFORMAT </w:instrText>
      </w:r>
      <w:r w:rsidR="00A25C95">
        <w:fldChar w:fldCharType="separate"/>
      </w:r>
      <w:r w:rsidR="00167892" w:rsidRPr="00167892">
        <w:rPr>
          <w:i/>
        </w:rPr>
        <w:t>VISA.NET Sessions</w:t>
      </w:r>
      <w:r w:rsidR="00A25C95">
        <w:fldChar w:fldCharType="end"/>
      </w:r>
      <w:r w:rsidR="00F15659">
        <w:t xml:space="preserve">, presents </w:t>
      </w:r>
      <w:r w:rsidR="00A67359">
        <w:t>an overview of VISA.NET session</w:t>
      </w:r>
      <w:r w:rsidR="00831E6C">
        <w:t>s</w:t>
      </w:r>
      <w:r w:rsidR="00A67359">
        <w:t>, and describes the base VISA session interface.</w:t>
      </w:r>
    </w:p>
    <w:p w14:paraId="3359AFB5" w14:textId="77777777" w:rsidR="00A67359" w:rsidRDefault="00AC2B38"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r w:rsidR="00A25C95">
        <w:fldChar w:fldCharType="begin" w:fldLock="1"/>
      </w:r>
      <w:r w:rsidR="00A25C95">
        <w:instrText xml:space="preserve"> REF _Ref411593560 \h  \* MERGEFORMAT </w:instrText>
      </w:r>
      <w:r w:rsidR="00A25C95">
        <w:fldChar w:fldCharType="separate"/>
      </w:r>
      <w:r w:rsidR="00167892" w:rsidRPr="00167892">
        <w:rPr>
          <w:i/>
        </w:rPr>
        <w:t>Message Based Session Interfaces</w:t>
      </w:r>
      <w:r w:rsidR="00A25C95">
        <w:fldChar w:fldCharType="end"/>
      </w:r>
      <w:r w:rsidR="00A67359">
        <w:t>, describes the base message-based session interfaces used for message-based protocols, and in particular the interfaces used for both raw (unformatted) and formatted I/O.</w:t>
      </w:r>
    </w:p>
    <w:p w14:paraId="12B67B36" w14:textId="77777777" w:rsidR="00A67359" w:rsidRDefault="00AC2B38"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r w:rsidR="00A25C95">
        <w:fldChar w:fldCharType="begin" w:fldLock="1"/>
      </w:r>
      <w:r w:rsidR="00A25C95">
        <w:instrText xml:space="preserve"> REF _Ref411593581 \h  \* MERGEFORMAT </w:instrText>
      </w:r>
      <w:r w:rsidR="00A25C95">
        <w:fldChar w:fldCharType="separate"/>
      </w:r>
      <w:r w:rsidR="00167892" w:rsidRPr="00167892">
        <w:rPr>
          <w:i/>
        </w:rPr>
        <w:t>Register Based Session Interfaces</w:t>
      </w:r>
      <w:r w:rsidR="00A25C95">
        <w:fldChar w:fldCharType="end"/>
      </w:r>
      <w:r w:rsidR="00A67359">
        <w:t>, describes the base register-based session interfaces used for register-based protocols.</w:t>
      </w:r>
    </w:p>
    <w:p w14:paraId="7DA192E4" w14:textId="77777777" w:rsidR="00A67359" w:rsidRDefault="00AC2B38"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r w:rsidR="00A25C95">
        <w:fldChar w:fldCharType="begin" w:fldLock="1"/>
      </w:r>
      <w:r w:rsidR="00A25C95">
        <w:instrText xml:space="preserve"> REF _Ref411593592 \h  \* MERGEFORMAT </w:instrText>
      </w:r>
      <w:r w:rsidR="00A25C95">
        <w:fldChar w:fldCharType="separate"/>
      </w:r>
      <w:r w:rsidR="00167892" w:rsidRPr="00167892">
        <w:rPr>
          <w:i/>
        </w:rPr>
        <w:t>INSTR Resources</w:t>
      </w:r>
      <w:r w:rsidR="00A25C95">
        <w:fldChar w:fldCharType="end"/>
      </w:r>
      <w:r w:rsidR="00A67359">
        <w:t>, describes the session interfaces used for INSTR resources.</w:t>
      </w:r>
    </w:p>
    <w:p w14:paraId="3A8D3196" w14:textId="77777777" w:rsidR="00A67359" w:rsidRDefault="00AC2B38"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r w:rsidR="00A25C95">
        <w:fldChar w:fldCharType="begin" w:fldLock="1"/>
      </w:r>
      <w:r w:rsidR="00A25C95">
        <w:instrText xml:space="preserve"> REF _Ref411593604 \h  \* MERGEFORMAT </w:instrText>
      </w:r>
      <w:r w:rsidR="00A25C95">
        <w:fldChar w:fldCharType="separate"/>
      </w:r>
      <w:r w:rsidR="00167892" w:rsidRPr="00167892">
        <w:rPr>
          <w:i/>
        </w:rPr>
        <w:t>MEMACC Resources</w:t>
      </w:r>
      <w:r w:rsidR="00A25C95">
        <w:fldChar w:fldCharType="end"/>
      </w:r>
      <w:r w:rsidR="00A67359">
        <w:t>, describes the session interfaces used for MEMACC resources.</w:t>
      </w:r>
    </w:p>
    <w:p w14:paraId="55B40B9A" w14:textId="77777777" w:rsidR="00A67359" w:rsidRDefault="00AC2B38"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r w:rsidR="00A25C95">
        <w:fldChar w:fldCharType="begin" w:fldLock="1"/>
      </w:r>
      <w:r w:rsidR="00A25C95">
        <w:instrText xml:space="preserve"> REF _Ref411593613 \h  \* MERGEFORMAT </w:instrText>
      </w:r>
      <w:r w:rsidR="00A25C95">
        <w:fldChar w:fldCharType="separate"/>
      </w:r>
      <w:r w:rsidR="00167892" w:rsidRPr="00167892">
        <w:rPr>
          <w:i/>
        </w:rPr>
        <w:t>INTFC Resources</w:t>
      </w:r>
      <w:r w:rsidR="00A25C95">
        <w:fldChar w:fldCharType="end"/>
      </w:r>
      <w:r w:rsidR="00A67359">
        <w:t>, describes the session interfaces used for INTFC resources.</w:t>
      </w:r>
    </w:p>
    <w:p w14:paraId="772DF10D" w14:textId="77777777" w:rsidR="00A67359" w:rsidRDefault="00AC2B38"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r w:rsidR="00A25C95">
        <w:fldChar w:fldCharType="begin" w:fldLock="1"/>
      </w:r>
      <w:r w:rsidR="00A25C95">
        <w:instrText xml:space="preserve"> REF _Ref411593622 \h  \* MERGEFORMAT </w:instrText>
      </w:r>
      <w:r w:rsidR="00A25C95">
        <w:fldChar w:fldCharType="separate"/>
      </w:r>
      <w:r w:rsidR="00167892" w:rsidRPr="00167892">
        <w:rPr>
          <w:i/>
        </w:rPr>
        <w:t>SOCKET Resources</w:t>
      </w:r>
      <w:r w:rsidR="00A25C95">
        <w:fldChar w:fldCharType="end"/>
      </w:r>
      <w:r w:rsidR="00A67359">
        <w:t>, describes the session interfaces used for SOCKET resources.</w:t>
      </w:r>
    </w:p>
    <w:p w14:paraId="38858552" w14:textId="77777777" w:rsidR="00EA2DFE" w:rsidRDefault="00AC2B38"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r w:rsidR="00A25C95">
        <w:fldChar w:fldCharType="begin" w:fldLock="1"/>
      </w:r>
      <w:r w:rsidR="00A25C95">
        <w:instrText xml:space="preserve"> REF _Ref411593632 \h  \* MERGEFORMAT </w:instrText>
      </w:r>
      <w:r w:rsidR="00A25C95">
        <w:fldChar w:fldCharType="separate"/>
      </w:r>
      <w:r w:rsidR="00167892" w:rsidRPr="00167892">
        <w:rPr>
          <w:i/>
        </w:rPr>
        <w:t>BACKPLANE Resources</w:t>
      </w:r>
      <w:r w:rsidR="00A25C95">
        <w:fldChar w:fldCharType="end"/>
      </w:r>
      <w:r w:rsidR="00EA2DFE">
        <w:t>, describes the session interfaces used for BACKPLANE resources.</w:t>
      </w:r>
    </w:p>
    <w:p w14:paraId="75586F88" w14:textId="77777777" w:rsidR="00EA2DFE" w:rsidRDefault="00AC2B38"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r w:rsidR="00A25C95">
        <w:fldChar w:fldCharType="begin" w:fldLock="1"/>
      </w:r>
      <w:r w:rsidR="00A25C95">
        <w:instrText xml:space="preserve"> REF _Ref411593646 \h  \* MERGEFORMAT </w:instrText>
      </w:r>
      <w:r w:rsidR="00A25C95">
        <w:fldChar w:fldCharType="separate"/>
      </w:r>
      <w:r w:rsidR="00167892" w:rsidRPr="00167892">
        <w:rPr>
          <w:i/>
        </w:rPr>
        <w:t>VISA.NET I/O Conflict Resolution</w:t>
      </w:r>
      <w:r w:rsidR="00A25C95">
        <w:fldChar w:fldCharType="end"/>
      </w:r>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14:paraId="5CBB9EF4" w14:textId="77777777" w:rsidR="00EA2DFE" w:rsidRDefault="00AC2B38"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r w:rsidR="00A25C95">
        <w:fldChar w:fldCharType="begin" w:fldLock="1"/>
      </w:r>
      <w:r w:rsidR="00A25C95">
        <w:instrText xml:space="preserve"> REF _Ref411593655 \h  \* MERGEFORMAT </w:instrText>
      </w:r>
      <w:r w:rsidR="00A25C95">
        <w:fldChar w:fldCharType="separate"/>
      </w:r>
      <w:r w:rsidR="00167892" w:rsidRPr="00167892">
        <w:rPr>
          <w:i/>
        </w:rPr>
        <w:t>Resource Manager Classes</w:t>
      </w:r>
      <w:r w:rsidR="00A25C95">
        <w:fldChar w:fldCharType="end"/>
      </w:r>
      <w:r w:rsidR="00EA2DFE">
        <w:t>, describes the Global Resource Manager and vendor-specific resource managers.</w:t>
      </w:r>
    </w:p>
    <w:p w14:paraId="24CDDBDF" w14:textId="77777777" w:rsidR="00CE258C" w:rsidRDefault="00AC2B38"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r w:rsidR="00A25C95">
        <w:fldChar w:fldCharType="begin" w:fldLock="1"/>
      </w:r>
      <w:r w:rsidR="00A25C95">
        <w:instrText xml:space="preserve"> REF _Ref373915624 \h  \* MERGEFORMAT </w:instrText>
      </w:r>
      <w:r w:rsidR="00A25C95">
        <w:fldChar w:fldCharType="separate"/>
      </w:r>
      <w:r w:rsidR="00167892" w:rsidRPr="00167892">
        <w:rPr>
          <w:i/>
        </w:rPr>
        <w:t>VISA.NET Installation</w:t>
      </w:r>
      <w:r w:rsidR="00A25C95">
        <w:fldChar w:fldCharType="end"/>
      </w:r>
      <w:r w:rsidR="00CE258C">
        <w:t>, describes installation details for both VISA.NET Shared Components and VISA.NET implementations.</w:t>
      </w:r>
    </w:p>
    <w:p w14:paraId="0878BCB4" w14:textId="77777777" w:rsidR="00CE258C" w:rsidRDefault="00AC2B38"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r w:rsidR="00A25C95">
        <w:fldChar w:fldCharType="begin" w:fldLock="1"/>
      </w:r>
      <w:r w:rsidR="00A25C95">
        <w:instrText xml:space="preserve"> REF _Ref411593690 \h  \* MERGEFORMAT </w:instrText>
      </w:r>
      <w:r w:rsidR="00A25C95">
        <w:fldChar w:fldCharType="separate"/>
      </w:r>
      <w:r w:rsidR="00167892" w:rsidRPr="00167892">
        <w:rPr>
          <w:i/>
        </w:rPr>
        <w:t>Version Control</w:t>
      </w:r>
      <w:r w:rsidR="00A25C95">
        <w:fldChar w:fldCharType="end"/>
      </w:r>
      <w:r w:rsidR="00CE258C">
        <w:t>, describes how VISA.NET Shared Components and VISA.NET implementations are versioned.</w:t>
      </w:r>
    </w:p>
    <w:p w14:paraId="1AEBEBD5" w14:textId="77777777" w:rsidR="00F15659" w:rsidRPr="005E736C" w:rsidRDefault="00F15659" w:rsidP="00A148B3">
      <w:pPr>
        <w:pStyle w:val="Heading2"/>
      </w:pPr>
      <w:bookmarkStart w:id="23" w:name="_Toc467460155"/>
      <w:bookmarkStart w:id="24" w:name="_Toc411597953"/>
      <w:r w:rsidRPr="005E736C">
        <w:lastRenderedPageBreak/>
        <w:t>Application of This Specification</w:t>
      </w:r>
      <w:bookmarkEnd w:id="23"/>
      <w:bookmarkEnd w:id="24"/>
    </w:p>
    <w:p w14:paraId="67C304D2" w14:textId="77777777"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14:paraId="3F9CE034" w14:textId="77777777" w:rsidR="00F15659" w:rsidRPr="005E736C" w:rsidRDefault="00F15659" w:rsidP="00A148B3">
      <w:pPr>
        <w:pStyle w:val="Heading2"/>
      </w:pPr>
      <w:bookmarkStart w:id="25" w:name="_Toc467460156"/>
      <w:bookmarkStart w:id="26" w:name="_Toc411597954"/>
      <w:r w:rsidRPr="005E736C">
        <w:lastRenderedPageBreak/>
        <w:t>References</w:t>
      </w:r>
      <w:bookmarkEnd w:id="25"/>
      <w:bookmarkEnd w:id="26"/>
    </w:p>
    <w:p w14:paraId="005204A9" w14:textId="77777777" w:rsidR="00F15659" w:rsidRDefault="00F15659">
      <w:pPr>
        <w:pStyle w:val="Desc"/>
      </w:pPr>
      <w:r>
        <w:t>The following documents contain information that you may find helpful as you read this document:</w:t>
      </w:r>
    </w:p>
    <w:p w14:paraId="65896BBC" w14:textId="77777777"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14:paraId="63F6E8CF" w14:textId="77777777"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14:paraId="124E2970" w14:textId="77777777" w:rsidR="00F15659" w:rsidRDefault="00F15659" w:rsidP="005E0E12">
      <w:pPr>
        <w:pStyle w:val="Desc"/>
        <w:spacing w:before="120"/>
        <w:ind w:left="1080" w:hanging="360"/>
      </w:pPr>
      <w:r>
        <w:t>•</w:t>
      </w:r>
      <w:r>
        <w:tab/>
        <w:t xml:space="preserve">ANSI/IEEE Standard 1014-1987, </w:t>
      </w:r>
      <w:r>
        <w:rPr>
          <w:i/>
        </w:rPr>
        <w:t>IEEE Standard for a Versatile Backplane Bus:  VMEbus</w:t>
      </w:r>
    </w:p>
    <w:p w14:paraId="5B98782A" w14:textId="77777777" w:rsidR="00F15659" w:rsidRDefault="00F15659" w:rsidP="005E0E12">
      <w:pPr>
        <w:pStyle w:val="Desc"/>
        <w:spacing w:before="120"/>
        <w:ind w:left="1080" w:hanging="360"/>
      </w:pPr>
      <w:r>
        <w:t>•</w:t>
      </w:r>
      <w:r>
        <w:tab/>
      </w:r>
      <w:r>
        <w:rPr>
          <w:i/>
        </w:rPr>
        <w:t>NI-488.2 User Manual for DOS</w:t>
      </w:r>
      <w:r>
        <w:t xml:space="preserve">, National Instruments Corporation </w:t>
      </w:r>
    </w:p>
    <w:p w14:paraId="0346D23B" w14:textId="77777777" w:rsidR="00F15659" w:rsidRDefault="00F15659" w:rsidP="005E0E12">
      <w:pPr>
        <w:pStyle w:val="Desc"/>
        <w:spacing w:before="120"/>
        <w:ind w:left="1080" w:hanging="360"/>
      </w:pPr>
      <w:r>
        <w:t>•</w:t>
      </w:r>
      <w:r>
        <w:tab/>
      </w:r>
      <w:r>
        <w:rPr>
          <w:i/>
        </w:rPr>
        <w:t>NI-488.2M User Manual</w:t>
      </w:r>
      <w:r>
        <w:t xml:space="preserve">, National Instruments Corporation </w:t>
      </w:r>
    </w:p>
    <w:p w14:paraId="4EFBD549" w14:textId="77777777" w:rsidR="00F15659" w:rsidRDefault="00F15659" w:rsidP="005E0E12">
      <w:pPr>
        <w:pStyle w:val="Desc"/>
        <w:spacing w:before="120"/>
        <w:ind w:left="1080" w:hanging="360"/>
      </w:pPr>
      <w:r>
        <w:t>•</w:t>
      </w:r>
      <w:r>
        <w:tab/>
      </w:r>
      <w:r>
        <w:rPr>
          <w:i/>
        </w:rPr>
        <w:t>NI-VXI Programmer Reference Manual</w:t>
      </w:r>
      <w:r>
        <w:t>, National Instruments Corporation</w:t>
      </w:r>
    </w:p>
    <w:p w14:paraId="2E321FAC" w14:textId="77777777" w:rsidR="00F15659" w:rsidRDefault="00F15659" w:rsidP="005E0E12">
      <w:pPr>
        <w:pStyle w:val="Desc"/>
        <w:spacing w:before="120"/>
        <w:ind w:left="1080" w:hanging="360"/>
      </w:pPr>
      <w:r>
        <w:t>•</w:t>
      </w:r>
      <w:r>
        <w:tab/>
      </w:r>
      <w:r>
        <w:rPr>
          <w:i/>
        </w:rPr>
        <w:t>NI-VXI User Manual</w:t>
      </w:r>
      <w:r>
        <w:t>, National Instruments Corporation</w:t>
      </w:r>
    </w:p>
    <w:p w14:paraId="53F5E545" w14:textId="77777777"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14:paraId="1B697577" w14:textId="77777777" w:rsidR="006A1012" w:rsidRDefault="006A1012" w:rsidP="006A1012">
      <w:pPr>
        <w:pStyle w:val="Desc"/>
        <w:spacing w:before="120"/>
        <w:ind w:left="1080" w:hanging="360"/>
      </w:pPr>
      <w:r>
        <w:t>•</w:t>
      </w:r>
      <w:r>
        <w:tab/>
        <w:t xml:space="preserve">IVI-6.1, </w:t>
      </w:r>
      <w:r w:rsidRPr="006A1012">
        <w:rPr>
          <w:i/>
        </w:rPr>
        <w:t>IVI High-Speed LAN Instrument Protocol (HiSLIP)</w:t>
      </w:r>
      <w:r>
        <w:t xml:space="preserve">, Revision 1.1, IVI Foundation </w:t>
      </w:r>
    </w:p>
    <w:p w14:paraId="37CC1133" w14:textId="77777777"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14:paraId="2ABCA97F" w14:textId="77777777" w:rsidR="00F15659" w:rsidRDefault="00F15659" w:rsidP="005E0E12">
      <w:pPr>
        <w:pStyle w:val="Desc"/>
        <w:spacing w:before="120"/>
        <w:ind w:left="1080" w:hanging="360"/>
      </w:pPr>
      <w:r w:rsidRPr="00972178">
        <w:t>•</w:t>
      </w:r>
      <w:r w:rsidRPr="00972178">
        <w:tab/>
        <w:t xml:space="preserve">VPP-4.3, </w:t>
      </w:r>
      <w:r>
        <w:rPr>
          <w:i/>
          <w:color w:val="000000"/>
        </w:rPr>
        <w:t>The VISA Library</w:t>
      </w:r>
    </w:p>
    <w:p w14:paraId="22BF2A0E" w14:textId="77777777"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14:paraId="1ABD286A" w14:textId="77777777" w:rsidR="00495F14" w:rsidRDefault="00495F14" w:rsidP="005E0E12">
      <w:pPr>
        <w:pStyle w:val="Desc"/>
        <w:spacing w:before="120"/>
        <w:ind w:left="1080" w:hanging="360"/>
      </w:pPr>
      <w:r>
        <w:t>•</w:t>
      </w:r>
      <w:r>
        <w:tab/>
        <w:t xml:space="preserve">VPP-4.3.3, </w:t>
      </w:r>
      <w:r>
        <w:rPr>
          <w:i/>
        </w:rPr>
        <w:t xml:space="preserve">VISA Implementation Specification for the G Language </w:t>
      </w:r>
    </w:p>
    <w:p w14:paraId="65C42F5D" w14:textId="77777777" w:rsidR="00495F14" w:rsidRDefault="00495F14" w:rsidP="005E0E12">
      <w:pPr>
        <w:pStyle w:val="Desc"/>
        <w:spacing w:before="120"/>
        <w:ind w:left="1080" w:hanging="360"/>
      </w:pPr>
      <w:r>
        <w:t>•</w:t>
      </w:r>
      <w:r>
        <w:tab/>
        <w:t xml:space="preserve">VPP-4.3.4, </w:t>
      </w:r>
      <w:r>
        <w:rPr>
          <w:i/>
        </w:rPr>
        <w:t xml:space="preserve">VISA Implementation Specification for COM </w:t>
      </w:r>
    </w:p>
    <w:p w14:paraId="325A0037" w14:textId="77777777" w:rsidR="00495F14" w:rsidRDefault="00495F14" w:rsidP="005E0E12">
      <w:pPr>
        <w:pStyle w:val="Desc"/>
        <w:spacing w:before="120"/>
        <w:ind w:left="1080" w:hanging="360"/>
      </w:pPr>
      <w:r>
        <w:t>•</w:t>
      </w:r>
      <w:r>
        <w:tab/>
        <w:t xml:space="preserve">VPP-4.3.5, </w:t>
      </w:r>
      <w:r>
        <w:rPr>
          <w:i/>
        </w:rPr>
        <w:t xml:space="preserve">VISA Shared Components </w:t>
      </w:r>
    </w:p>
    <w:p w14:paraId="41C71A5E" w14:textId="77777777" w:rsidR="00F15659" w:rsidRDefault="00F15659" w:rsidP="005E0E12">
      <w:pPr>
        <w:pStyle w:val="Desc"/>
        <w:spacing w:before="120"/>
        <w:ind w:left="1080" w:hanging="360"/>
      </w:pPr>
      <w:r>
        <w:t>•</w:t>
      </w:r>
      <w:r>
        <w:tab/>
        <w:t xml:space="preserve">VPP-6, </w:t>
      </w:r>
      <w:r>
        <w:rPr>
          <w:i/>
        </w:rPr>
        <w:t>Installation and Packaging Specification</w:t>
      </w:r>
    </w:p>
    <w:p w14:paraId="0E4B6091" w14:textId="77777777" w:rsidR="00F15659" w:rsidRDefault="00F15659" w:rsidP="005E0E12">
      <w:pPr>
        <w:pStyle w:val="Desc"/>
        <w:spacing w:before="120"/>
        <w:ind w:left="1080" w:hanging="360"/>
      </w:pPr>
      <w:r>
        <w:t>•</w:t>
      </w:r>
      <w:r>
        <w:tab/>
        <w:t xml:space="preserve">VPP-9, </w:t>
      </w:r>
      <w:r>
        <w:rPr>
          <w:i/>
        </w:rPr>
        <w:t>Instrument Vendor Abbreviations</w:t>
      </w:r>
    </w:p>
    <w:p w14:paraId="7CC45B09" w14:textId="77777777" w:rsidR="00F15659" w:rsidRDefault="00F15659" w:rsidP="005E0E12">
      <w:pPr>
        <w:pStyle w:val="Desc"/>
        <w:spacing w:before="120"/>
        <w:ind w:left="1080" w:hanging="360"/>
      </w:pPr>
      <w:r>
        <w:t>•</w:t>
      </w:r>
      <w:r>
        <w:tab/>
        <w:t xml:space="preserve">VXI-1, </w:t>
      </w:r>
      <w:r>
        <w:rPr>
          <w:i/>
        </w:rPr>
        <w:t>VXIbus System Specification</w:t>
      </w:r>
      <w:r>
        <w:t xml:space="preserve">, Revision 1.4, VXIbus Consortium </w:t>
      </w:r>
    </w:p>
    <w:p w14:paraId="13E56999" w14:textId="77777777"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VXIbus Consortium </w:t>
      </w:r>
    </w:p>
    <w:p w14:paraId="6310D9D6" w14:textId="77777777" w:rsidR="00F15659" w:rsidRPr="005E736C" w:rsidRDefault="00F15659" w:rsidP="00A148B3">
      <w:pPr>
        <w:pStyle w:val="Heading2"/>
      </w:pPr>
      <w:bookmarkStart w:id="27" w:name="_Toc467460157"/>
      <w:bookmarkStart w:id="28" w:name="_Toc411597955"/>
      <w:r w:rsidRPr="005E736C">
        <w:lastRenderedPageBreak/>
        <w:t>Definition of Terms and Acronyms</w:t>
      </w:r>
      <w:bookmarkEnd w:id="27"/>
      <w:bookmarkEnd w:id="28"/>
    </w:p>
    <w:p w14:paraId="1881DCFB" w14:textId="77777777"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14:paraId="490754C9" w14:textId="77777777" w:rsidR="007614CD" w:rsidRDefault="007614CD" w:rsidP="007614CD">
      <w:pPr>
        <w:pStyle w:val="Desc"/>
      </w:pPr>
      <w:bookmarkStart w:id="29" w:name="_Toc467460158"/>
    </w:p>
    <w:tbl>
      <w:tblPr>
        <w:tblW w:w="0" w:type="auto"/>
        <w:tblLayout w:type="fixed"/>
        <w:tblCellMar>
          <w:left w:w="80" w:type="dxa"/>
          <w:right w:w="80" w:type="dxa"/>
        </w:tblCellMar>
        <w:tblLook w:val="0000" w:firstRow="0" w:lastRow="0" w:firstColumn="0" w:lastColumn="0" w:noHBand="0" w:noVBand="0"/>
      </w:tblPr>
      <w:tblGrid>
        <w:gridCol w:w="2600"/>
        <w:gridCol w:w="6840"/>
      </w:tblGrid>
      <w:tr w:rsidR="007614CD" w14:paraId="7BFD5430" w14:textId="77777777" w:rsidTr="007614CD">
        <w:trPr>
          <w:cantSplit/>
        </w:trPr>
        <w:tc>
          <w:tcPr>
            <w:tcW w:w="2600" w:type="dxa"/>
          </w:tcPr>
          <w:p w14:paraId="394C876D" w14:textId="77777777" w:rsidR="007614CD" w:rsidRDefault="007614CD" w:rsidP="007614CD">
            <w:pPr>
              <w:pStyle w:val="StyleTableCaptionRightRight03"/>
            </w:pPr>
            <w:r>
              <w:t>.NET</w:t>
            </w:r>
          </w:p>
        </w:tc>
        <w:tc>
          <w:tcPr>
            <w:tcW w:w="6840" w:type="dxa"/>
          </w:tcPr>
          <w:p w14:paraId="47F4235C" w14:textId="77777777" w:rsidR="007614CD" w:rsidRDefault="007614CD" w:rsidP="007614CD">
            <w:pPr>
              <w:pStyle w:val="TableItem"/>
            </w:pPr>
            <w:r>
              <w:rPr>
                <w:b/>
              </w:rPr>
              <w:t>A</w:t>
            </w:r>
            <w:r>
              <w:t xml:space="preserve"> Microsoft technology for reusable software components.</w:t>
            </w:r>
          </w:p>
        </w:tc>
      </w:tr>
      <w:tr w:rsidR="007614CD" w14:paraId="2EBAD65B" w14:textId="77777777" w:rsidTr="007614CD">
        <w:trPr>
          <w:cantSplit/>
        </w:trPr>
        <w:tc>
          <w:tcPr>
            <w:tcW w:w="2600" w:type="dxa"/>
          </w:tcPr>
          <w:p w14:paraId="4093B87D" w14:textId="77777777" w:rsidR="007614CD" w:rsidRDefault="007614CD" w:rsidP="007614CD">
            <w:pPr>
              <w:pStyle w:val="StyleTableCaptionRightRight03"/>
            </w:pPr>
            <w:r>
              <w:t>.NET Class</w:t>
            </w:r>
          </w:p>
        </w:tc>
        <w:tc>
          <w:tcPr>
            <w:tcW w:w="6840" w:type="dxa"/>
          </w:tcPr>
          <w:p w14:paraId="7E196168" w14:textId="77777777" w:rsidR="007614CD" w:rsidRDefault="007614CD" w:rsidP="008979C7">
            <w:pPr>
              <w:pStyle w:val="TableItem"/>
            </w:pPr>
            <w:r>
              <w:t>A software construct defined by Microsoft’s</w:t>
            </w:r>
            <w:r w:rsidRPr="00495F14">
              <w:t xml:space="preserve"> .NET</w:t>
            </w:r>
            <w:r>
              <w:t xml:space="preserve"> specification that represents a logical object and derives from System.Object.</w:t>
            </w:r>
            <w:r w:rsidR="00AE421A">
              <w:t xml:space="preserve">  Note that classes are reference types.</w:t>
            </w:r>
          </w:p>
        </w:tc>
      </w:tr>
      <w:tr w:rsidR="007614CD" w14:paraId="7EC653A5" w14:textId="77777777" w:rsidTr="007614CD">
        <w:trPr>
          <w:cantSplit/>
        </w:trPr>
        <w:tc>
          <w:tcPr>
            <w:tcW w:w="2600" w:type="dxa"/>
          </w:tcPr>
          <w:p w14:paraId="50BE3966" w14:textId="77777777" w:rsidR="007614CD" w:rsidRDefault="007614CD" w:rsidP="007614CD">
            <w:pPr>
              <w:pStyle w:val="StyleTableCaptionRightRight03"/>
            </w:pPr>
            <w:r>
              <w:t>.NET Delegate</w:t>
            </w:r>
          </w:p>
        </w:tc>
        <w:tc>
          <w:tcPr>
            <w:tcW w:w="6840" w:type="dxa"/>
          </w:tcPr>
          <w:p w14:paraId="2CACDDD1" w14:textId="77777777"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14:paraId="171029CF" w14:textId="77777777" w:rsidTr="007614CD">
        <w:trPr>
          <w:cantSplit/>
        </w:trPr>
        <w:tc>
          <w:tcPr>
            <w:tcW w:w="2600" w:type="dxa"/>
          </w:tcPr>
          <w:p w14:paraId="1983CE0A" w14:textId="77777777" w:rsidR="007614CD" w:rsidRDefault="007614CD" w:rsidP="007614CD">
            <w:pPr>
              <w:pStyle w:val="StyleTableCaptionRightRight03"/>
            </w:pPr>
            <w:r>
              <w:t>.NET Event</w:t>
            </w:r>
          </w:p>
        </w:tc>
        <w:tc>
          <w:tcPr>
            <w:tcW w:w="6840" w:type="dxa"/>
          </w:tcPr>
          <w:p w14:paraId="70841B17" w14:textId="77777777"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14:paraId="31C84DE1" w14:textId="77777777" w:rsidTr="007614CD">
        <w:trPr>
          <w:cantSplit/>
        </w:trPr>
        <w:tc>
          <w:tcPr>
            <w:tcW w:w="2600" w:type="dxa"/>
          </w:tcPr>
          <w:p w14:paraId="6220A5C4" w14:textId="77777777" w:rsidR="007614CD" w:rsidRDefault="007614CD" w:rsidP="007614CD">
            <w:pPr>
              <w:pStyle w:val="StyleTableCaptionRightRight03"/>
            </w:pPr>
            <w:r>
              <w:t>.NET Exception</w:t>
            </w:r>
          </w:p>
        </w:tc>
        <w:tc>
          <w:tcPr>
            <w:tcW w:w="6840" w:type="dxa"/>
          </w:tcPr>
          <w:p w14:paraId="1984398E" w14:textId="77777777" w:rsidR="0021179D" w:rsidRPr="0021179D" w:rsidRDefault="0021179D" w:rsidP="0021179D">
            <w:pPr>
              <w:pStyle w:val="TableItem"/>
            </w:pPr>
            <w:r w:rsidRPr="0021179D">
              <w:t>All .NET Framework operations indicate failure by throwing exceptions.</w:t>
            </w:r>
          </w:p>
          <w:p w14:paraId="00A0BEE7" w14:textId="77777777"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thrown </w:t>
            </w:r>
            <w:r w:rsidRPr="0021179D">
              <w:t xml:space="preserve"> across process and even machine boundaries.</w:t>
            </w:r>
            <w:r>
              <w:t xml:space="preserve">  The techniques for catching exceptions are specific to each language.</w:t>
            </w:r>
            <w:r w:rsidRPr="0021179D">
              <w:t xml:space="preserve"> </w:t>
            </w:r>
          </w:p>
        </w:tc>
      </w:tr>
      <w:tr w:rsidR="007614CD" w14:paraId="767A4B01" w14:textId="77777777" w:rsidTr="007614CD">
        <w:trPr>
          <w:cantSplit/>
        </w:trPr>
        <w:tc>
          <w:tcPr>
            <w:tcW w:w="2600" w:type="dxa"/>
          </w:tcPr>
          <w:p w14:paraId="6C607FC9" w14:textId="77777777" w:rsidR="007614CD" w:rsidRDefault="007614CD" w:rsidP="007614CD">
            <w:pPr>
              <w:pStyle w:val="StyleTableCaptionRightRight03"/>
            </w:pPr>
            <w:r>
              <w:t>.NET Interface</w:t>
            </w:r>
          </w:p>
        </w:tc>
        <w:tc>
          <w:tcPr>
            <w:tcW w:w="6840" w:type="dxa"/>
          </w:tcPr>
          <w:p w14:paraId="4D133F90" w14:textId="77777777" w:rsidR="007614CD" w:rsidRDefault="0021179D" w:rsidP="00D7425C">
            <w:pPr>
              <w:pStyle w:val="TableItem"/>
            </w:pPr>
            <w:r>
              <w:t>A</w:t>
            </w:r>
            <w:r w:rsidR="007614CD">
              <w:t xml:space="preserve"> specification of a group of related </w:t>
            </w:r>
            <w:r>
              <w:t>feature</w:t>
            </w:r>
            <w:r w:rsidR="007614CD">
              <w:t>s</w:t>
            </w:r>
            <w:r>
              <w:t xml:space="preserve"> (events, methods, properties, and so on)</w:t>
            </w:r>
            <w:r w:rsidR="007614CD">
              <w:t xml:space="preserve"> containing additional marshalling and other information</w:t>
            </w:r>
            <w:r>
              <w:t>, but with</w:t>
            </w:r>
            <w:r w:rsidR="007614CD">
              <w:t xml:space="preserve"> no implementation in C#.  </w:t>
            </w:r>
            <w:r w:rsidR="007614CD" w:rsidRPr="00495F14">
              <w:t xml:space="preserve"> .NET</w:t>
            </w:r>
            <w:r w:rsidR="007614CD">
              <w:t xml:space="preserve"> Classes </w:t>
            </w:r>
            <w:r w:rsidR="00D7425C">
              <w:t xml:space="preserve">may </w:t>
            </w:r>
            <w:r w:rsidR="007614CD">
              <w:t>implement one or more interfaces</w:t>
            </w:r>
            <w:r>
              <w:t>, in which case they must implement all of the features defined by the interface</w:t>
            </w:r>
            <w:r w:rsidR="00D7425C">
              <w:t>s</w:t>
            </w:r>
            <w:r>
              <w:t>.</w:t>
            </w:r>
          </w:p>
        </w:tc>
      </w:tr>
      <w:tr w:rsidR="007614CD" w14:paraId="5EAA98BC" w14:textId="77777777" w:rsidTr="007614CD">
        <w:trPr>
          <w:cantSplit/>
        </w:trPr>
        <w:tc>
          <w:tcPr>
            <w:tcW w:w="2600" w:type="dxa"/>
          </w:tcPr>
          <w:p w14:paraId="4C9C6172" w14:textId="77777777" w:rsidR="007614CD" w:rsidRDefault="007614CD" w:rsidP="007614CD">
            <w:pPr>
              <w:pStyle w:val="StyleTableCaptionRightRight03"/>
            </w:pPr>
            <w:r>
              <w:t>.NET Object</w:t>
            </w:r>
          </w:p>
        </w:tc>
        <w:tc>
          <w:tcPr>
            <w:tcW w:w="6840" w:type="dxa"/>
          </w:tcPr>
          <w:p w14:paraId="26532476" w14:textId="77777777" w:rsidR="007614CD" w:rsidRDefault="007614CD" w:rsidP="007614CD">
            <w:pPr>
              <w:pStyle w:val="TableItem"/>
            </w:pPr>
            <w:r>
              <w:t>A live instance of a</w:t>
            </w:r>
            <w:r w:rsidRPr="00495F14">
              <w:t xml:space="preserve"> .NET</w:t>
            </w:r>
            <w:r>
              <w:t xml:space="preserve"> Class.</w:t>
            </w:r>
          </w:p>
        </w:tc>
      </w:tr>
      <w:tr w:rsidR="007614CD" w14:paraId="70521863" w14:textId="77777777" w:rsidTr="007614CD">
        <w:trPr>
          <w:cantSplit/>
        </w:trPr>
        <w:tc>
          <w:tcPr>
            <w:tcW w:w="2600" w:type="dxa"/>
          </w:tcPr>
          <w:p w14:paraId="51B24447" w14:textId="77777777" w:rsidR="007614CD" w:rsidRDefault="007614CD" w:rsidP="007614CD">
            <w:pPr>
              <w:pStyle w:val="StyleTableCaptionRightRight03"/>
            </w:pPr>
            <w:r>
              <w:t>.NET Property</w:t>
            </w:r>
          </w:p>
        </w:tc>
        <w:tc>
          <w:tcPr>
            <w:tcW w:w="6840" w:type="dxa"/>
          </w:tcPr>
          <w:p w14:paraId="3EF24BC8" w14:textId="77777777" w:rsidR="007614CD" w:rsidRDefault="00AE421A" w:rsidP="00AE421A">
            <w:pPr>
              <w:pStyle w:val="TableItem"/>
            </w:pPr>
            <w:r>
              <w:t>A “smart field” with a</w:t>
            </w:r>
            <w:r w:rsidR="00D7425C">
              <w:t xml:space="preserve"> private data member accompanied by accessor functions</w:t>
            </w:r>
            <w:r>
              <w:t>, which is</w:t>
            </w:r>
            <w:r w:rsidR="00D7425C">
              <w:t xml:space="preserve"> accessed syntactically as a field of </w:t>
            </w:r>
            <w:r>
              <w:t>a</w:t>
            </w:r>
            <w:r w:rsidR="00D7425C">
              <w:t xml:space="preserve"> class.</w:t>
            </w:r>
            <w:r>
              <w:t xml:space="preserve">  Note that .NET properties are used in VISA.NET to implement VISA attributes.</w:t>
            </w:r>
          </w:p>
        </w:tc>
      </w:tr>
      <w:tr w:rsidR="007614CD" w14:paraId="34925D7A" w14:textId="77777777" w:rsidTr="007614CD">
        <w:trPr>
          <w:cantSplit/>
        </w:trPr>
        <w:tc>
          <w:tcPr>
            <w:tcW w:w="2600" w:type="dxa"/>
          </w:tcPr>
          <w:p w14:paraId="187E7AEA" w14:textId="77777777" w:rsidR="007614CD" w:rsidRDefault="007614CD" w:rsidP="007614CD">
            <w:pPr>
              <w:pStyle w:val="StyleTableCaptionRightRight03"/>
            </w:pPr>
            <w:r>
              <w:t>Application Policy File</w:t>
            </w:r>
          </w:p>
        </w:tc>
        <w:tc>
          <w:tcPr>
            <w:tcW w:w="6840" w:type="dxa"/>
          </w:tcPr>
          <w:p w14:paraId="473E1AAE" w14:textId="77777777" w:rsidR="007614CD" w:rsidRDefault="00AE421A" w:rsidP="00E02CED">
            <w:pPr>
              <w:pStyle w:val="TableItem"/>
            </w:pPr>
            <w:r>
              <w:t xml:space="preserve">A policy file that specifies policies that are applied to a specific application.  For example, an application policy file may be used to redirect </w:t>
            </w:r>
            <w:r w:rsidR="00E02CED">
              <w:t>the applications</w:t>
            </w:r>
            <w:r>
              <w:t xml:space="preserve"> references from an earlier version of a </w:t>
            </w:r>
            <w:r w:rsidR="00E02CED">
              <w:t>referenced</w:t>
            </w:r>
            <w:r>
              <w:t xml:space="preserve"> assembly to a later version.</w:t>
            </w:r>
            <w:r w:rsidR="0063045D">
              <w:t xml:space="preserve">  Application policy files have a higher priority than publisher policy files, but lower priority than machine policy files.</w:t>
            </w:r>
          </w:p>
        </w:tc>
      </w:tr>
      <w:tr w:rsidR="007614CD" w14:paraId="65BFAA98" w14:textId="77777777" w:rsidTr="007614CD">
        <w:trPr>
          <w:cantSplit/>
        </w:trPr>
        <w:tc>
          <w:tcPr>
            <w:tcW w:w="2600" w:type="dxa"/>
          </w:tcPr>
          <w:p w14:paraId="6E18EA1C" w14:textId="77777777" w:rsidR="007614CD" w:rsidRDefault="007614CD" w:rsidP="007614CD">
            <w:pPr>
              <w:pStyle w:val="StyleTableCaptionRightRight03"/>
            </w:pPr>
            <w:r>
              <w:t>Assembly</w:t>
            </w:r>
          </w:p>
        </w:tc>
        <w:tc>
          <w:tcPr>
            <w:tcW w:w="6840" w:type="dxa"/>
          </w:tcPr>
          <w:p w14:paraId="4CDA1760" w14:textId="77777777" w:rsidR="007614CD" w:rsidRDefault="007614CD" w:rsidP="0063045D">
            <w:pPr>
              <w:pStyle w:val="TableItem"/>
            </w:pPr>
            <w:r>
              <w:t xml:space="preserve">A DLL or EXE that includes .NET executable code.  A VISA.NET </w:t>
            </w:r>
            <w:r w:rsidR="0063045D">
              <w:t xml:space="preserve">vendor-specific </w:t>
            </w:r>
            <w:r>
              <w:t xml:space="preserve">I/O Assembly is always a DLL </w:t>
            </w:r>
            <w:r w:rsidR="0063045D">
              <w:t>(</w:t>
            </w:r>
            <w:r>
              <w:t>and additionally requires that at least one instantiatable class implement the interface “</w:t>
            </w:r>
            <w:r>
              <w:rPr>
                <w:rStyle w:val="Identifier"/>
              </w:rPr>
              <w:t>IVisaSession</w:t>
            </w:r>
            <w:r>
              <w:t>”</w:t>
            </w:r>
            <w:r w:rsidR="0063045D">
              <w:t>)</w:t>
            </w:r>
            <w:r>
              <w:t>.</w:t>
            </w:r>
          </w:p>
        </w:tc>
      </w:tr>
      <w:tr w:rsidR="007614CD" w14:paraId="60661D45" w14:textId="77777777" w:rsidTr="007614CD">
        <w:trPr>
          <w:cantSplit/>
        </w:trPr>
        <w:tc>
          <w:tcPr>
            <w:tcW w:w="2600" w:type="dxa"/>
          </w:tcPr>
          <w:p w14:paraId="05007891" w14:textId="77777777" w:rsidR="007614CD" w:rsidRDefault="007614CD" w:rsidP="007614CD">
            <w:pPr>
              <w:pStyle w:val="StyleTableCaptionRightRight03"/>
            </w:pPr>
            <w:r>
              <w:t>Attribute</w:t>
            </w:r>
          </w:p>
        </w:tc>
        <w:tc>
          <w:tcPr>
            <w:tcW w:w="6840" w:type="dxa"/>
          </w:tcPr>
          <w:p w14:paraId="7E1E0300" w14:textId="77777777" w:rsidR="007614CD" w:rsidRDefault="007614CD" w:rsidP="007614CD">
            <w:pPr>
              <w:pStyle w:val="TableItem"/>
            </w:pPr>
            <w:r>
              <w:t>A value within a resource that reflects a characteristic of the operational state of a resource.  Also known as a property.</w:t>
            </w:r>
          </w:p>
        </w:tc>
      </w:tr>
      <w:tr w:rsidR="007614CD" w14:paraId="154DB00B" w14:textId="77777777" w:rsidTr="007614CD">
        <w:trPr>
          <w:cantSplit/>
        </w:trPr>
        <w:tc>
          <w:tcPr>
            <w:tcW w:w="2600" w:type="dxa"/>
          </w:tcPr>
          <w:p w14:paraId="487DCD16" w14:textId="77777777" w:rsidR="007614CD" w:rsidRDefault="007614CD" w:rsidP="007614CD">
            <w:pPr>
              <w:pStyle w:val="StyleTableCaptionRightRight03"/>
            </w:pPr>
            <w:r>
              <w:t>Machine Policy</w:t>
            </w:r>
            <w:r w:rsidR="00716647">
              <w:t xml:space="preserve"> File</w:t>
            </w:r>
          </w:p>
        </w:tc>
        <w:tc>
          <w:tcPr>
            <w:tcW w:w="6840" w:type="dxa"/>
          </w:tcPr>
          <w:p w14:paraId="1D31A9D9" w14:textId="77777777" w:rsidR="007614CD" w:rsidRDefault="00AE421A" w:rsidP="00E02CED">
            <w:pPr>
              <w:pStyle w:val="TableItem"/>
            </w:pPr>
            <w:r>
              <w:t xml:space="preserve">A policy file that specifies policies that are applied to all application or components on a particular </w:t>
            </w:r>
            <w:r w:rsidR="00E02CED">
              <w:t>PC</w:t>
            </w:r>
            <w:r>
              <w:t>.  For example, a</w:t>
            </w:r>
            <w:r w:rsidR="00E02CED">
              <w:t xml:space="preserve"> machine</w:t>
            </w:r>
            <w:r>
              <w:t xml:space="preserve"> policy file may be used to redirect all references</w:t>
            </w:r>
            <w:r w:rsidR="00E02CED">
              <w:t xml:space="preserve"> on a particular PC</w:t>
            </w:r>
            <w:r>
              <w:t xml:space="preserve"> from an earlier version of a </w:t>
            </w:r>
            <w:r w:rsidR="00E02CED">
              <w:t>referenced</w:t>
            </w:r>
            <w:r>
              <w:t xml:space="preserve"> assembly to a later version.</w:t>
            </w:r>
            <w:r w:rsidR="0063045D">
              <w:t xml:space="preserve">  Machine policy files have the highest priority.</w:t>
            </w:r>
          </w:p>
        </w:tc>
      </w:tr>
      <w:tr w:rsidR="007614CD" w14:paraId="783A58D5" w14:textId="77777777" w:rsidTr="007614CD">
        <w:trPr>
          <w:cantSplit/>
        </w:trPr>
        <w:tc>
          <w:tcPr>
            <w:tcW w:w="2600" w:type="dxa"/>
          </w:tcPr>
          <w:p w14:paraId="6067510A" w14:textId="77777777" w:rsidR="007614CD" w:rsidRDefault="007614CD" w:rsidP="007614CD">
            <w:pPr>
              <w:pStyle w:val="StyleTableCaptionRightRight03"/>
            </w:pPr>
            <w:r>
              <w:t>Publisher Policy File</w:t>
            </w:r>
          </w:p>
        </w:tc>
        <w:tc>
          <w:tcPr>
            <w:tcW w:w="6840" w:type="dxa"/>
          </w:tcPr>
          <w:p w14:paraId="769CCB90" w14:textId="77777777" w:rsidR="007614CD" w:rsidRDefault="00AE421A" w:rsidP="0063045D">
            <w:pPr>
              <w:pStyle w:val="TableItem"/>
            </w:pPr>
            <w:r>
              <w:t>A policy file that specifies policies that the publisher intends to be applied to a published assembly.  For example, a publisher policy file may be used to redirect all references from an earlier version of an assembly to a later version.</w:t>
            </w:r>
            <w:r w:rsidR="0063045D">
              <w:t xml:space="preserve">  Publisher policy files have the lowest priority.</w:t>
            </w:r>
          </w:p>
        </w:tc>
      </w:tr>
      <w:tr w:rsidR="007614CD" w14:paraId="0D15EF4E" w14:textId="77777777" w:rsidTr="007614CD">
        <w:trPr>
          <w:cantSplit/>
        </w:trPr>
        <w:tc>
          <w:tcPr>
            <w:tcW w:w="2600" w:type="dxa"/>
          </w:tcPr>
          <w:p w14:paraId="716ED797" w14:textId="77777777" w:rsidR="007614CD" w:rsidRDefault="007614CD" w:rsidP="00E02CED">
            <w:pPr>
              <w:pStyle w:val="StyleTableCaptionRightRight03"/>
            </w:pPr>
            <w:r>
              <w:t xml:space="preserve">Side-by-Side </w:t>
            </w:r>
            <w:r w:rsidR="00E02CED">
              <w:t>In</w:t>
            </w:r>
            <w:r>
              <w:t>stall</w:t>
            </w:r>
            <w:r w:rsidR="00E02CED">
              <w:t>ation</w:t>
            </w:r>
          </w:p>
        </w:tc>
        <w:tc>
          <w:tcPr>
            <w:tcW w:w="6840" w:type="dxa"/>
          </w:tcPr>
          <w:p w14:paraId="4451B191" w14:textId="77777777" w:rsidR="007614CD" w:rsidRDefault="00E02CED" w:rsidP="00E02CED">
            <w:pPr>
              <w:pStyle w:val="TableItem"/>
            </w:pPr>
            <w:r>
              <w:t>The ability to install two different versions of the same assembly at the same time on a single PC.</w:t>
            </w:r>
          </w:p>
        </w:tc>
      </w:tr>
    </w:tbl>
    <w:p w14:paraId="1D8A3ED5" w14:textId="77777777" w:rsidR="00F15659" w:rsidRPr="005E736C" w:rsidRDefault="00F15659" w:rsidP="00A148B3">
      <w:pPr>
        <w:pStyle w:val="Heading2"/>
      </w:pPr>
      <w:bookmarkStart w:id="30" w:name="_Toc411597956"/>
      <w:r w:rsidRPr="005E736C">
        <w:lastRenderedPageBreak/>
        <w:t>Conventions</w:t>
      </w:r>
      <w:bookmarkEnd w:id="29"/>
      <w:bookmarkEnd w:id="30"/>
    </w:p>
    <w:p w14:paraId="5B992D65" w14:textId="77777777" w:rsidR="00F15659" w:rsidRDefault="00F15659">
      <w:pPr>
        <w:pStyle w:val="Desc"/>
      </w:pPr>
      <w:r>
        <w:t>Throughout this specification you will see the following headings on certain paragraphs. These headings instill special meaning on these paragraphs.</w:t>
      </w:r>
    </w:p>
    <w:p w14:paraId="1E6F687D" w14:textId="77777777" w:rsidR="00F15659" w:rsidRDefault="00F15659">
      <w:pPr>
        <w:pStyle w:val="Desc"/>
        <w:rPr>
          <w:i/>
        </w:rPr>
      </w:pPr>
    </w:p>
    <w:p w14:paraId="3308535C"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14:paraId="6172C2FE" w14:textId="77777777" w:rsidR="00F15659" w:rsidRDefault="00F15659">
      <w:pPr>
        <w:pStyle w:val="Desc"/>
        <w:rPr>
          <w:i/>
        </w:rPr>
      </w:pPr>
    </w:p>
    <w:p w14:paraId="0AAF6A8F"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697B317" w14:textId="77777777" w:rsidR="00F15659" w:rsidRDefault="00F15659">
      <w:pPr>
        <w:pStyle w:val="Desc"/>
        <w:rPr>
          <w:i/>
        </w:rPr>
      </w:pPr>
    </w:p>
    <w:p w14:paraId="04BE233F"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0D5AC99C" w14:textId="77777777" w:rsidR="00F15659" w:rsidRDefault="00F15659">
      <w:pPr>
        <w:pStyle w:val="Desc"/>
      </w:pPr>
    </w:p>
    <w:p w14:paraId="6EF50F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4A5169CE" w14:textId="77777777" w:rsidR="00F15659" w:rsidRDefault="00F15659">
      <w:pPr>
        <w:pStyle w:val="Desc"/>
      </w:pPr>
    </w:p>
    <w:p w14:paraId="3054EC5D"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44FC6E2C" w14:textId="77777777" w:rsidR="00F15659" w:rsidRDefault="00F15659">
      <w:pPr>
        <w:pStyle w:val="Item"/>
        <w:sectPr w:rsidR="00F15659" w:rsidSect="007B30A9">
          <w:headerReference w:type="even" r:id="rId28"/>
          <w:headerReference w:type="default" r:id="rId29"/>
          <w:footnotePr>
            <w:numRestart w:val="eachPage"/>
          </w:footnotePr>
          <w:type w:val="continuous"/>
          <w:pgSz w:w="12240" w:h="15840"/>
          <w:pgMar w:top="1440" w:right="1440" w:bottom="-1440" w:left="1440" w:header="720" w:footer="720" w:gutter="0"/>
          <w:pgNumType w:start="1"/>
          <w:cols w:space="720"/>
          <w:noEndnote/>
        </w:sectPr>
      </w:pPr>
    </w:p>
    <w:p w14:paraId="231B6547" w14:textId="77777777" w:rsidR="00140D40" w:rsidRDefault="00140D40" w:rsidP="00140D40">
      <w:pPr>
        <w:pStyle w:val="SectionTitle"/>
      </w:pPr>
      <w:bookmarkStart w:id="31" w:name="_Ref355858489"/>
      <w:bookmarkStart w:id="32" w:name="_Ref355858503"/>
      <w:bookmarkStart w:id="33" w:name="_Toc411597957"/>
      <w:r>
        <w:lastRenderedPageBreak/>
        <w:t>VISA.NET Infrastructure</w:t>
      </w:r>
      <w:bookmarkEnd w:id="31"/>
      <w:bookmarkEnd w:id="32"/>
      <w:bookmarkEnd w:id="33"/>
    </w:p>
    <w:p w14:paraId="6D091FB8" w14:textId="77777777"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standard .NET patterns for writing .NET code.  Some of the rules reflect a conscious choice by the IVI Foundation to support particular .NET alternatives where .NET itself or the standard patterns are ambiguous.</w:t>
      </w:r>
      <w:r w:rsidR="00E641A7">
        <w:t xml:space="preserve">  This specification documents these differences.</w:t>
      </w:r>
    </w:p>
    <w:p w14:paraId="1212C843" w14:textId="77777777" w:rsidR="00E641A7" w:rsidRDefault="00E641A7" w:rsidP="004908F5">
      <w:pPr>
        <w:pStyle w:val="Body"/>
      </w:pPr>
      <w:r>
        <w:t>VISA.NET does not support some of the features of VISA.</w:t>
      </w:r>
    </w:p>
    <w:p w14:paraId="759973E6" w14:textId="77777777"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14:paraId="1B003C49" w14:textId="77777777"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14:paraId="73158E90" w14:textId="77777777" w:rsidR="00D35865" w:rsidRPr="005E736C" w:rsidRDefault="00D35865" w:rsidP="00A148B3">
      <w:pPr>
        <w:pStyle w:val="Heading2"/>
      </w:pPr>
      <w:bookmarkStart w:id="34" w:name="_Toc411597958"/>
      <w:r w:rsidRPr="005E736C">
        <w:lastRenderedPageBreak/>
        <w:t>Target Operating Systems</w:t>
      </w:r>
      <w:bookmarkEnd w:id="34"/>
    </w:p>
    <w:p w14:paraId="1D0B268C" w14:textId="77777777" w:rsidR="00867F92" w:rsidRDefault="00B24FD2" w:rsidP="00B24FD2">
      <w:pPr>
        <w:pStyle w:val="Body"/>
      </w:pPr>
      <w:r>
        <w:t>VISA</w:t>
      </w:r>
      <w:r w:rsidR="00867F92">
        <w:t>.NET</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rsidR="00867F92">
        <w:t>Windows XP, Windows Vista</w:t>
      </w:r>
      <w:r>
        <w:t xml:space="preserve"> (32 and 64-bit editions), </w:t>
      </w:r>
      <w:r w:rsidR="00486A9E">
        <w:t xml:space="preserve">Windows 7 (32 and 64-bit editions), </w:t>
      </w:r>
      <w:r>
        <w:t xml:space="preserve">Windows </w:t>
      </w:r>
      <w:r w:rsidR="00486A9E">
        <w:t xml:space="preserve">8 </w:t>
      </w:r>
      <w:r>
        <w:t>(32 and 64-bit editions)</w:t>
      </w:r>
      <w:r w:rsidR="00757188">
        <w:t>,</w:t>
      </w:r>
      <w:r w:rsidR="00741AB2">
        <w:t xml:space="preserve"> and Windows 10 (32 and 64-bit editions)</w:t>
      </w:r>
      <w:r w:rsidR="00867F92">
        <w:t>.</w:t>
      </w:r>
      <w:r>
        <w:t xml:space="preserve">  VISA.NET implementations may also work on </w:t>
      </w:r>
      <w:r w:rsidR="00621DAF">
        <w:t>other versions of Windows, as qualified by VISA.NET vendors</w:t>
      </w:r>
      <w:r>
        <w:t>.</w:t>
      </w:r>
    </w:p>
    <w:p w14:paraId="4FD282A1" w14:textId="77777777" w:rsidR="00867F92" w:rsidRDefault="00867F92" w:rsidP="00B24FD2">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30" w:history="1">
        <w:r w:rsidRPr="00867F92">
          <w:t>www.ivifoundation.org</w:t>
        </w:r>
      </w:hyperlink>
      <w:r>
        <w:t>.</w:t>
      </w:r>
    </w:p>
    <w:p w14:paraId="59EA360D" w14:textId="77777777" w:rsidR="00D35865" w:rsidRPr="005E736C" w:rsidRDefault="00D35865" w:rsidP="00A148B3">
      <w:pPr>
        <w:pStyle w:val="Heading2"/>
      </w:pPr>
      <w:bookmarkStart w:id="35" w:name="_Toc411597959"/>
      <w:r w:rsidRPr="005E736C">
        <w:lastRenderedPageBreak/>
        <w:t>Target Languages and Application Development Environments</w:t>
      </w:r>
      <w:bookmarkEnd w:id="35"/>
    </w:p>
    <w:p w14:paraId="09286937" w14:textId="77777777" w:rsidR="004908F5" w:rsidRDefault="004908F5" w:rsidP="004908F5">
      <w:pPr>
        <w:pStyle w:val="Body"/>
      </w:pPr>
      <w:r>
        <w:t>VISA.NET works in the target languages and application development environments listed in Table 4-3</w:t>
      </w:r>
      <w:r w:rsidRPr="00730BCD">
        <w:t>.</w:t>
      </w:r>
    </w:p>
    <w:p w14:paraId="6E592A4F" w14:textId="77777777" w:rsidR="004908F5" w:rsidRDefault="004908F5" w:rsidP="004908F5">
      <w:pPr>
        <w:pStyle w:val="Desc"/>
      </w:pPr>
    </w:p>
    <w:p w14:paraId="6DB915E7" w14:textId="77777777"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14:paraId="708A2CD6" w14:textId="77777777"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4908F5" w14:paraId="4E4A8791" w14:textId="77777777" w:rsidTr="004908F5">
        <w:trPr>
          <w:jc w:val="center"/>
        </w:trPr>
        <w:tc>
          <w:tcPr>
            <w:tcW w:w="3715" w:type="dxa"/>
            <w:tcBorders>
              <w:bottom w:val="double" w:sz="4" w:space="0" w:color="auto"/>
            </w:tcBorders>
          </w:tcPr>
          <w:p w14:paraId="7FE6F98F" w14:textId="77777777" w:rsidR="004908F5" w:rsidRPr="00045C86" w:rsidRDefault="004908F5" w:rsidP="004908F5">
            <w:pPr>
              <w:pStyle w:val="TableCaption"/>
            </w:pPr>
            <w:r w:rsidRPr="00045C86">
              <w:t>32-bit</w:t>
            </w:r>
          </w:p>
        </w:tc>
        <w:tc>
          <w:tcPr>
            <w:tcW w:w="3460" w:type="dxa"/>
            <w:tcBorders>
              <w:bottom w:val="double" w:sz="4" w:space="0" w:color="auto"/>
            </w:tcBorders>
          </w:tcPr>
          <w:p w14:paraId="5B00F1D6" w14:textId="77777777" w:rsidR="004908F5" w:rsidRPr="00045C86" w:rsidRDefault="009203C9" w:rsidP="004908F5">
            <w:pPr>
              <w:pStyle w:val="TableCaption"/>
            </w:pPr>
            <w:r>
              <w:t xml:space="preserve">Native </w:t>
            </w:r>
            <w:r w:rsidR="004908F5" w:rsidRPr="00045C86">
              <w:t>64-bit</w:t>
            </w:r>
          </w:p>
        </w:tc>
      </w:tr>
      <w:tr w:rsidR="004908F5" w14:paraId="7E43A70F" w14:textId="77777777" w:rsidTr="004908F5">
        <w:trPr>
          <w:trHeight w:val="20"/>
          <w:jc w:val="center"/>
        </w:trPr>
        <w:tc>
          <w:tcPr>
            <w:tcW w:w="3715" w:type="dxa"/>
            <w:tcBorders>
              <w:top w:val="double" w:sz="4" w:space="0" w:color="auto"/>
            </w:tcBorders>
          </w:tcPr>
          <w:p w14:paraId="1C3FA3F0" w14:textId="77777777" w:rsidR="004908F5" w:rsidRDefault="004908F5" w:rsidP="004908F5">
            <w:pPr>
              <w:pStyle w:val="TableItem"/>
            </w:pPr>
            <w:r>
              <w:t>Agilent VEE</w:t>
            </w:r>
          </w:p>
        </w:tc>
        <w:tc>
          <w:tcPr>
            <w:tcW w:w="3460" w:type="dxa"/>
            <w:tcBorders>
              <w:top w:val="double" w:sz="4" w:space="0" w:color="auto"/>
            </w:tcBorders>
          </w:tcPr>
          <w:p w14:paraId="5080F4FE" w14:textId="77777777" w:rsidR="004908F5" w:rsidRDefault="004908F5" w:rsidP="00621DAF">
            <w:pPr>
              <w:pStyle w:val="TableItem"/>
            </w:pPr>
          </w:p>
        </w:tc>
      </w:tr>
      <w:tr w:rsidR="004908F5" w14:paraId="5CB3DD8F" w14:textId="77777777" w:rsidTr="004908F5">
        <w:trPr>
          <w:trHeight w:val="144"/>
          <w:jc w:val="center"/>
        </w:trPr>
        <w:tc>
          <w:tcPr>
            <w:tcW w:w="3715" w:type="dxa"/>
          </w:tcPr>
          <w:p w14:paraId="046CF525" w14:textId="77777777" w:rsidR="004908F5" w:rsidRDefault="004908F5" w:rsidP="004908F5">
            <w:pPr>
              <w:pStyle w:val="TableItem"/>
            </w:pPr>
            <w:r>
              <w:t>MathWorks MATLAB</w:t>
            </w:r>
          </w:p>
        </w:tc>
        <w:tc>
          <w:tcPr>
            <w:tcW w:w="3460" w:type="dxa"/>
          </w:tcPr>
          <w:p w14:paraId="6305484F" w14:textId="77777777" w:rsidR="004908F5" w:rsidRDefault="004908F5" w:rsidP="004908F5">
            <w:pPr>
              <w:pStyle w:val="TableItem"/>
            </w:pPr>
            <w:r>
              <w:t>MathWorks MATLAB</w:t>
            </w:r>
            <w:r w:rsidDel="00B12E3D">
              <w:t xml:space="preserve"> </w:t>
            </w:r>
          </w:p>
        </w:tc>
      </w:tr>
      <w:tr w:rsidR="004908F5" w14:paraId="759343E1" w14:textId="77777777" w:rsidTr="004908F5">
        <w:trPr>
          <w:trHeight w:val="144"/>
          <w:jc w:val="center"/>
        </w:trPr>
        <w:tc>
          <w:tcPr>
            <w:tcW w:w="3715" w:type="dxa"/>
          </w:tcPr>
          <w:p w14:paraId="7B478F23" w14:textId="77777777" w:rsidR="004908F5" w:rsidRDefault="004908F5" w:rsidP="004908F5">
            <w:pPr>
              <w:pStyle w:val="TableItem"/>
            </w:pPr>
            <w:r>
              <w:t>Microsoft Visual Basic .NET</w:t>
            </w:r>
          </w:p>
        </w:tc>
        <w:tc>
          <w:tcPr>
            <w:tcW w:w="3460" w:type="dxa"/>
          </w:tcPr>
          <w:p w14:paraId="034B29E7" w14:textId="77777777" w:rsidR="004908F5" w:rsidRDefault="004908F5" w:rsidP="004908F5">
            <w:pPr>
              <w:pStyle w:val="TableItem"/>
            </w:pPr>
            <w:r>
              <w:t>Microsoft Visual Basic .NET</w:t>
            </w:r>
          </w:p>
        </w:tc>
      </w:tr>
      <w:tr w:rsidR="004908F5" w14:paraId="0AE8F03E" w14:textId="77777777" w:rsidTr="004908F5">
        <w:trPr>
          <w:trHeight w:val="144"/>
          <w:jc w:val="center"/>
        </w:trPr>
        <w:tc>
          <w:tcPr>
            <w:tcW w:w="3715" w:type="dxa"/>
          </w:tcPr>
          <w:p w14:paraId="2D9FFB17" w14:textId="77777777" w:rsidR="004908F5" w:rsidRDefault="004908F5" w:rsidP="004908F5">
            <w:pPr>
              <w:pStyle w:val="TableItem"/>
            </w:pPr>
            <w:r>
              <w:t>Microsoft Visual C#</w:t>
            </w:r>
          </w:p>
        </w:tc>
        <w:tc>
          <w:tcPr>
            <w:tcW w:w="3460" w:type="dxa"/>
          </w:tcPr>
          <w:p w14:paraId="6D705E92" w14:textId="77777777" w:rsidR="004908F5" w:rsidRDefault="004908F5" w:rsidP="004908F5">
            <w:pPr>
              <w:pStyle w:val="TableItem"/>
            </w:pPr>
            <w:r>
              <w:t>Microsoft Visual C#</w:t>
            </w:r>
          </w:p>
        </w:tc>
      </w:tr>
      <w:tr w:rsidR="004908F5" w14:paraId="05F8A191" w14:textId="77777777" w:rsidTr="004908F5">
        <w:trPr>
          <w:trHeight w:val="144"/>
          <w:jc w:val="center"/>
        </w:trPr>
        <w:tc>
          <w:tcPr>
            <w:tcW w:w="3715" w:type="dxa"/>
          </w:tcPr>
          <w:p w14:paraId="25552EE6" w14:textId="77777777" w:rsidR="004908F5" w:rsidRDefault="004908F5" w:rsidP="004908F5">
            <w:pPr>
              <w:pStyle w:val="TableItem"/>
            </w:pPr>
            <w:r>
              <w:t>Microsoft Visual C++</w:t>
            </w:r>
          </w:p>
        </w:tc>
        <w:tc>
          <w:tcPr>
            <w:tcW w:w="3460" w:type="dxa"/>
          </w:tcPr>
          <w:p w14:paraId="4FF5061F" w14:textId="77777777" w:rsidR="004908F5" w:rsidRDefault="004908F5" w:rsidP="004908F5">
            <w:pPr>
              <w:pStyle w:val="TableItem"/>
            </w:pPr>
            <w:r w:rsidRPr="000A276D">
              <w:t>Microsoft Visual C++</w:t>
            </w:r>
          </w:p>
        </w:tc>
      </w:tr>
      <w:tr w:rsidR="004908F5" w14:paraId="23CAADE2" w14:textId="77777777" w:rsidTr="004908F5">
        <w:trPr>
          <w:trHeight w:val="144"/>
          <w:jc w:val="center"/>
        </w:trPr>
        <w:tc>
          <w:tcPr>
            <w:tcW w:w="3715" w:type="dxa"/>
          </w:tcPr>
          <w:p w14:paraId="2E5AE409" w14:textId="77777777" w:rsidR="004908F5" w:rsidRDefault="004908F5" w:rsidP="004908F5">
            <w:pPr>
              <w:pStyle w:val="TableItem"/>
            </w:pPr>
            <w:r>
              <w:t>National Instruments LabVIEW</w:t>
            </w:r>
          </w:p>
        </w:tc>
        <w:tc>
          <w:tcPr>
            <w:tcW w:w="3460" w:type="dxa"/>
          </w:tcPr>
          <w:p w14:paraId="6FEAF520" w14:textId="77777777" w:rsidR="004908F5" w:rsidRDefault="004908F5" w:rsidP="00621DAF">
            <w:pPr>
              <w:pStyle w:val="TableItem"/>
            </w:pPr>
            <w:r>
              <w:t>National Instruments LabVIEW</w:t>
            </w:r>
          </w:p>
        </w:tc>
      </w:tr>
      <w:tr w:rsidR="004908F5" w14:paraId="46544BC8" w14:textId="77777777" w:rsidTr="004908F5">
        <w:trPr>
          <w:trHeight w:val="144"/>
          <w:jc w:val="center"/>
        </w:trPr>
        <w:tc>
          <w:tcPr>
            <w:tcW w:w="3715" w:type="dxa"/>
          </w:tcPr>
          <w:p w14:paraId="317D8840" w14:textId="77777777" w:rsidR="004908F5" w:rsidRDefault="004908F5" w:rsidP="004908F5">
            <w:pPr>
              <w:pStyle w:val="TableItem"/>
            </w:pPr>
            <w:r>
              <w:t>National Instruments LabWindows/CVI</w:t>
            </w:r>
          </w:p>
        </w:tc>
        <w:tc>
          <w:tcPr>
            <w:tcW w:w="3460" w:type="dxa"/>
          </w:tcPr>
          <w:p w14:paraId="37E0CE3A" w14:textId="77777777" w:rsidR="004908F5" w:rsidRDefault="004908F5" w:rsidP="00621DAF">
            <w:pPr>
              <w:pStyle w:val="TableItem"/>
            </w:pPr>
            <w:r>
              <w:t>National Instruments LabWindows/CVI</w:t>
            </w:r>
          </w:p>
        </w:tc>
      </w:tr>
    </w:tbl>
    <w:p w14:paraId="2AEC00CA" w14:textId="77777777" w:rsidR="004908F5" w:rsidRDefault="004908F5" w:rsidP="004908F5">
      <w:pPr>
        <w:pStyle w:val="Desc"/>
      </w:pPr>
    </w:p>
    <w:p w14:paraId="3AE703A6" w14:textId="77777777" w:rsidR="004908F5" w:rsidRDefault="004908F5" w:rsidP="004908F5">
      <w:pPr>
        <w:pStyle w:val="Body"/>
      </w:pPr>
      <w:r>
        <w:t xml:space="preserve">VISA.NET complies with the Common Language Specification (CLS), </w:t>
      </w:r>
      <w:r w:rsidR="009203C9">
        <w:t>with the exception of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14:paraId="4B83CEF8" w14:textId="77777777" w:rsidR="00856960" w:rsidRPr="005E736C" w:rsidRDefault="007C19B6" w:rsidP="00A148B3">
      <w:pPr>
        <w:pStyle w:val="Heading2"/>
      </w:pPr>
      <w:bookmarkStart w:id="36" w:name="_Toc411597960"/>
      <w:r w:rsidRPr="005E736C">
        <w:lastRenderedPageBreak/>
        <w:t>Nam</w:t>
      </w:r>
      <w:r>
        <w:t>espace</w:t>
      </w:r>
      <w:r w:rsidRPr="005E736C">
        <w:t xml:space="preserve"> </w:t>
      </w:r>
      <w:r w:rsidR="00D35865" w:rsidRPr="005E736C">
        <w:t>Requirements</w:t>
      </w:r>
      <w:bookmarkEnd w:id="36"/>
    </w:p>
    <w:p w14:paraId="1AA7EDDE" w14:textId="77777777" w:rsidR="004908F5" w:rsidRPr="00D35865" w:rsidRDefault="00F322FC" w:rsidP="004908F5">
      <w:pPr>
        <w:pStyle w:val="Body"/>
      </w:pPr>
      <w:r>
        <w:t>The primary IVI VISA.NET namespace is</w:t>
      </w:r>
      <w:r w:rsidRPr="007C19B6">
        <w:rPr>
          <w:rFonts w:ascii="Courier New" w:hAnsi="Courier New" w:cs="Courier New"/>
          <w:sz w:val="18"/>
          <w:szCs w:val="18"/>
        </w:rPr>
        <w:t xml:space="preserve"> Ivi.Visa</w:t>
      </w:r>
      <w:r>
        <w:t xml:space="preserve">.  </w:t>
      </w:r>
      <w:r w:rsidR="004908F5">
        <w:t xml:space="preserve">All </w:t>
      </w:r>
      <w:r w:rsidR="007C19B6">
        <w:t xml:space="preserve">of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r w:rsidR="007C19B6" w:rsidRPr="009F513E">
        <w:rPr>
          <w:rFonts w:ascii="Courier New" w:hAnsi="Courier New" w:cs="Courier New"/>
          <w:sz w:val="18"/>
          <w:szCs w:val="18"/>
        </w:rPr>
        <w:t>Ivi.Visa</w:t>
      </w:r>
      <w:r w:rsidR="007C19B6">
        <w:t xml:space="preserve"> </w:t>
      </w:r>
      <w:r w:rsidR="004908F5">
        <w:t>namespace</w:t>
      </w:r>
      <w:r w:rsidR="007C19B6">
        <w:t>.</w:t>
      </w:r>
    </w:p>
    <w:p w14:paraId="375D1519" w14:textId="77777777" w:rsidR="007C19B6" w:rsidRPr="00F94A7D" w:rsidRDefault="007C19B6" w:rsidP="007C19B6">
      <w:pPr>
        <w:pStyle w:val="Body"/>
      </w:pPr>
      <w:r>
        <w:t>The Ivi.Visa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14:paraId="08FF2372" w14:textId="77777777" w:rsidR="00043919" w:rsidRPr="00944A2C" w:rsidRDefault="00802C1E" w:rsidP="00043919">
      <w:pPr>
        <w:pStyle w:val="Heading-Sub2"/>
      </w:pPr>
      <w:r>
        <w:t>Implementation</w:t>
      </w:r>
    </w:p>
    <w:p w14:paraId="3EFF8B34" w14:textId="77777777" w:rsidR="004908F5" w:rsidRDefault="004908F5" w:rsidP="00794D19">
      <w:pPr>
        <w:pStyle w:val="Rule"/>
      </w:pPr>
    </w:p>
    <w:p w14:paraId="6C8C2BF8" w14:textId="77777777"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&lt;vendor&gt;.Visa</w:t>
      </w:r>
      <w:r w:rsidR="00794634">
        <w:t xml:space="preserve">, where vendor is the name of the vendor.  For example, </w:t>
      </w:r>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r>
        <w:t>.</w:t>
      </w:r>
    </w:p>
    <w:p w14:paraId="587FC061" w14:textId="77777777" w:rsidR="00140D40" w:rsidRPr="005E736C" w:rsidRDefault="00CE258C" w:rsidP="00A148B3">
      <w:pPr>
        <w:pStyle w:val="Heading2"/>
      </w:pPr>
      <w:bookmarkStart w:id="37" w:name="_Toc411597961"/>
      <w:r>
        <w:lastRenderedPageBreak/>
        <w:t xml:space="preserve">VISA.NET </w:t>
      </w:r>
      <w:r w:rsidR="00140D40" w:rsidRPr="005E736C">
        <w:t>Data Types</w:t>
      </w:r>
      <w:bookmarkEnd w:id="37"/>
    </w:p>
    <w:p w14:paraId="380429AC" w14:textId="77777777" w:rsidR="009B32F1" w:rsidRDefault="009B32F1" w:rsidP="009B32F1">
      <w:pPr>
        <w:pStyle w:val="Body"/>
      </w:pPr>
      <w:bookmarkStart w:id="38" w:name="_Ref490288138"/>
      <w:bookmarkStart w:id="39" w:name="_Ref490288150"/>
      <w:r>
        <w:t>VISA.NET includes most of the VISA data types, but it also includes a large number of data types that do not exist in VISA.  VISA.NET takes advantage of the strongly typed nature of .NET to provide data types for enumerations, exceptions, event handlers and event arguments, interfaces that define standard functionality, and even some classes.</w:t>
      </w:r>
    </w:p>
    <w:p w14:paraId="12BF7C8F" w14:textId="77777777" w:rsidR="00D35865" w:rsidRPr="00A148B3" w:rsidRDefault="00D35865" w:rsidP="006766A0">
      <w:pPr>
        <w:pStyle w:val="Heading3"/>
      </w:pPr>
      <w:bookmarkStart w:id="40" w:name="_Toc411597962"/>
      <w:r w:rsidRPr="00A148B3">
        <w:t>Enumerations</w:t>
      </w:r>
      <w:bookmarkEnd w:id="40"/>
    </w:p>
    <w:p w14:paraId="571A41F4" w14:textId="77777777" w:rsidR="00043919" w:rsidRDefault="00043919" w:rsidP="00FA1601">
      <w:pPr>
        <w:pStyle w:val="Body"/>
      </w:pPr>
      <w:r>
        <w:t>E</w:t>
      </w:r>
      <w:r w:rsidR="00FA1601">
        <w:t xml:space="preserve">numerations specify a </w:t>
      </w:r>
      <w:r>
        <w:t xml:space="preserve">limited </w:t>
      </w:r>
      <w:r w:rsidR="00FA1601">
        <w:t>set of named constants.</w:t>
      </w:r>
    </w:p>
    <w:p w14:paraId="25611CD6" w14:textId="77777777" w:rsidR="00FA1601" w:rsidRDefault="00043919" w:rsidP="00FA1601">
      <w:pPr>
        <w:pStyle w:val="Body"/>
      </w:pPr>
      <w:r>
        <w:t>In VISA C enumerations are represented by constants with similar names, each of which is assigned a particular value, but used with integer variables.  The integer variables were not limited to the values of the defined constants, but can be assigned any value.</w:t>
      </w:r>
    </w:p>
    <w:p w14:paraId="199C0680" w14:textId="77777777"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14:paraId="11B21E4A" w14:textId="77777777" w:rsidR="00FA1601" w:rsidRPr="00944A2C" w:rsidRDefault="00802C1E" w:rsidP="00FA1601">
      <w:pPr>
        <w:pStyle w:val="Heading-Sub2"/>
      </w:pPr>
      <w:r>
        <w:t>Implementation</w:t>
      </w:r>
    </w:p>
    <w:p w14:paraId="7940C2CA" w14:textId="77777777" w:rsidR="00794634" w:rsidRDefault="00794634" w:rsidP="00794D19">
      <w:pPr>
        <w:pStyle w:val="Rule"/>
      </w:pPr>
    </w:p>
    <w:p w14:paraId="447DAB48" w14:textId="77777777" w:rsidR="00794634" w:rsidRPr="00D35865" w:rsidRDefault="00794634" w:rsidP="00794634">
      <w:pPr>
        <w:pStyle w:val="Body"/>
      </w:pPr>
      <w:r>
        <w:t>All VISA.NET enumerations</w:t>
      </w:r>
      <w:r w:rsidR="00FA1601">
        <w:t>, including vendor defined enumerations,</w:t>
      </w:r>
      <w:r>
        <w:t xml:space="preserve"> </w:t>
      </w:r>
      <w:r w:rsidR="007B43D6">
        <w:rPr>
          <w:b/>
        </w:rPr>
        <w:t>SHALL</w:t>
      </w:r>
      <w:r>
        <w:t xml:space="preserve"> </w:t>
      </w:r>
      <w:r w:rsidR="00EA070C">
        <w:t>have a member whose value is zero, unless the enumeration explicitly maps to values in the VISA C specification.</w:t>
      </w:r>
    </w:p>
    <w:p w14:paraId="2420B237" w14:textId="77777777" w:rsidR="00D35865" w:rsidRPr="00A148B3" w:rsidRDefault="00D35865" w:rsidP="006766A0">
      <w:pPr>
        <w:pStyle w:val="Heading3"/>
      </w:pPr>
      <w:bookmarkStart w:id="41" w:name="_Toc411597963"/>
      <w:r w:rsidRPr="00A148B3">
        <w:t>Exceptions</w:t>
      </w:r>
      <w:bookmarkEnd w:id="41"/>
    </w:p>
    <w:p w14:paraId="15619F48" w14:textId="77777777" w:rsidR="00466061" w:rsidRPr="00466061" w:rsidRDefault="00466061" w:rsidP="00466061">
      <w:pPr>
        <w:pStyle w:val="Body"/>
      </w:pPr>
      <w:r w:rsidRPr="00466061">
        <w:t xml:space="preserve">.NET exceptions provide an elegant way of reporting errors to calling programs. Exceptions include more information about errors, and require less processing until the calling code is actually ready to deal with them. </w:t>
      </w:r>
    </w:p>
    <w:p w14:paraId="5D284294" w14:textId="77777777"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14:paraId="6C8F1529" w14:textId="77777777" w:rsidR="00466061" w:rsidRPr="00466061" w:rsidRDefault="00466061" w:rsidP="00466061">
      <w:pPr>
        <w:pStyle w:val="Body"/>
      </w:pPr>
      <w:r w:rsidRPr="00466061">
        <w:t xml:space="preserve">While the VISA specification made an attempt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14:paraId="482BA73A" w14:textId="77777777" w:rsidR="00466061" w:rsidRDefault="00466061" w:rsidP="00A63C28">
      <w:pPr>
        <w:pStyle w:val="Body"/>
      </w:pPr>
      <w:r>
        <w:t xml:space="preserve">VISA.NET uses .NET Framework exceptions extensively. All exceptions (including all .NET Framework exceptions) derive from </w:t>
      </w:r>
      <w:r w:rsidRPr="00F81718">
        <w:rPr>
          <w:rFonts w:ascii="Courier New" w:hAnsi="Courier New" w:cs="Courier New"/>
          <w:sz w:val="18"/>
          <w:szCs w:val="18"/>
        </w:rPr>
        <w:t>System.Exception</w:t>
      </w:r>
      <w:r>
        <w:t>, which provides a common set of capabilities to all exceptions. Derived exceptions may only differ from this base exception by a name that indicates the reason for the exception. Other exceptions add additional properties for information</w:t>
      </w:r>
    </w:p>
    <w:p w14:paraId="4DBB341C" w14:textId="77777777" w:rsidR="00A63C28" w:rsidRDefault="00A63C28" w:rsidP="00A63C28">
      <w:pPr>
        <w:pStyle w:val="Body"/>
      </w:pPr>
      <w:r>
        <w:t xml:space="preserve">VISA.NET defines </w:t>
      </w:r>
      <w:r w:rsidR="00466061">
        <w:t>several</w:t>
      </w:r>
      <w:r>
        <w:t xml:space="preserve"> exceptions</w:t>
      </w:r>
      <w:r w:rsidR="00F81718">
        <w:t>, all of which</w:t>
      </w:r>
      <w:r>
        <w:t xml:space="preserve"> derive from </w:t>
      </w:r>
      <w:r w:rsidRPr="00F81718">
        <w:rPr>
          <w:rFonts w:ascii="Courier New" w:hAnsi="Courier New" w:cs="Courier New"/>
          <w:sz w:val="18"/>
          <w:szCs w:val="18"/>
        </w:rPr>
        <w:t>Ivi.Visa.VisaExceptio</w:t>
      </w:r>
      <w:r>
        <w:t>n.  This makes it possible for client code to catch a</w:t>
      </w:r>
      <w:r w:rsidR="00466061">
        <w:t>ll VISA.NET specific exceptions by testing for a</w:t>
      </w:r>
      <w:r>
        <w:t xml:space="preserve"> single exception type (</w:t>
      </w:r>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r>
        <w:t>).</w:t>
      </w:r>
    </w:p>
    <w:p w14:paraId="21CB006C" w14:textId="77777777"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14:paraId="03DBF871" w14:textId="77777777" w:rsidR="00E638D5" w:rsidRDefault="00E638D5" w:rsidP="00794D19">
      <w:pPr>
        <w:pStyle w:val="Rule"/>
      </w:pPr>
    </w:p>
    <w:p w14:paraId="28D6CC49" w14:textId="77777777"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14:paraId="5367E010" w14:textId="77777777" w:rsidR="00D35865" w:rsidRPr="005E736C" w:rsidRDefault="00CE258C" w:rsidP="00A148B3">
      <w:pPr>
        <w:pStyle w:val="Heading2"/>
      </w:pPr>
      <w:bookmarkStart w:id="42" w:name="_Toc411597964"/>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42"/>
    </w:p>
    <w:p w14:paraId="530BB3F5" w14:textId="77777777" w:rsidR="00466061" w:rsidRDefault="00466061" w:rsidP="00B77AFE">
      <w:pPr>
        <w:pStyle w:val="Body"/>
      </w:pPr>
      <w:r>
        <w:t xml:space="preserve">VISA.NET includes mechanisms for </w:t>
      </w:r>
      <w:r w:rsidR="000835B8">
        <w:t>hardware</w:t>
      </w:r>
      <w:r>
        <w:t xml:space="preserve"> events such as interrupts and trigger notifications.  In addition there is a set of mechanisms to support </w:t>
      </w:r>
      <w:r w:rsidRPr="00B77AFE">
        <w:t>asynchronous</w:t>
      </w:r>
      <w:r>
        <w:t xml:space="preserve"> I/O notification that provides a flexible set of ways to notify users that asynchronous I/O has completed.</w:t>
      </w:r>
    </w:p>
    <w:p w14:paraId="0303984C" w14:textId="77777777" w:rsidR="00466061" w:rsidRDefault="001F5100" w:rsidP="006766A0">
      <w:pPr>
        <w:pStyle w:val="Heading3"/>
      </w:pPr>
      <w:bookmarkStart w:id="43" w:name="_Toc411597965"/>
      <w:r>
        <w:t>Hardware</w:t>
      </w:r>
      <w:r w:rsidR="00466061">
        <w:t xml:space="preserve"> Events</w:t>
      </w:r>
      <w:bookmarkEnd w:id="43"/>
    </w:p>
    <w:p w14:paraId="3BF64A5D" w14:textId="77777777" w:rsidR="00466061" w:rsidRPr="00466061" w:rsidRDefault="00466061" w:rsidP="00466061">
      <w:pPr>
        <w:pStyle w:val="Body"/>
      </w:pPr>
      <w:r w:rsidRPr="00466061">
        <w:t xml:space="preserve">VISA C provides a number of functions that enable calling programs to register for and receive notification of </w:t>
      </w:r>
      <w:r w:rsidR="001F5100">
        <w:t>hardware</w:t>
      </w:r>
      <w:r w:rsidRPr="00466061">
        <w:t xml:space="preserve"> events. Each of these functions has an event type parameter that identifies the event. </w:t>
      </w:r>
    </w:p>
    <w:p w14:paraId="728FB8D0" w14:textId="77777777" w:rsidR="00466061" w:rsidRPr="00466061" w:rsidRDefault="00466061" w:rsidP="00466061">
      <w:pPr>
        <w:pStyle w:val="Body"/>
      </w:pPr>
      <w:r w:rsidRPr="00466061">
        <w:t>VISA.NET provides equivalent functionality in two forms. First, it provides a similar set of methods that allow for blocking waits when asynchronous events are being used. Second, it provides a number of .NET events, which</w:t>
      </w:r>
      <w:r w:rsidR="000F3B8C">
        <w:t xml:space="preserve"> do not support blocking waits.</w:t>
      </w:r>
    </w:p>
    <w:p w14:paraId="0EB1EB0B" w14:textId="77777777" w:rsidR="00A86F15" w:rsidRPr="00A148B3" w:rsidRDefault="00466061" w:rsidP="006766A0">
      <w:pPr>
        <w:pStyle w:val="Heading4"/>
      </w:pPr>
      <w:r>
        <w:t xml:space="preserve">.NET </w:t>
      </w:r>
      <w:r w:rsidR="00B77AFE" w:rsidRPr="00A148B3">
        <w:t>Events</w:t>
      </w:r>
    </w:p>
    <w:p w14:paraId="5A92B2A0" w14:textId="77777777" w:rsidR="00466061" w:rsidRPr="00466061" w:rsidRDefault="00466061" w:rsidP="00466061">
      <w:pPr>
        <w:pStyle w:val="Body"/>
      </w:pPr>
      <w:r w:rsidRPr="00466061">
        <w:t>.NET events provide callback delegates, registration methods, and a notification mechanism that are speci</w:t>
      </w:r>
      <w:r>
        <w:t>fic to particular events. Event handlers</w:t>
      </w:r>
      <w:r w:rsidRPr="00466061">
        <w:t xml:space="preserve"> are declared in interfaces. Note that .NET events do not implement a blocking wait mechanism, but are recommended when blocking waits are not required. </w:t>
      </w:r>
    </w:p>
    <w:p w14:paraId="48DB95B7" w14:textId="77777777"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r w:rsidR="009974C4" w:rsidRPr="009974C4">
        <w:rPr>
          <w:rFonts w:ascii="Courier New" w:hAnsi="Courier New" w:cs="Courier New"/>
          <w:sz w:val="18"/>
          <w:szCs w:val="18"/>
        </w:rPr>
        <w:t>viInstallHandler</w:t>
      </w:r>
      <w:r w:rsidR="009974C4">
        <w:t xml:space="preserve"> and </w:t>
      </w:r>
      <w:r w:rsidRPr="009974C4">
        <w:rPr>
          <w:rFonts w:ascii="Courier New" w:hAnsi="Courier New" w:cs="Courier New"/>
          <w:sz w:val="18"/>
          <w:szCs w:val="18"/>
        </w:rPr>
        <w:t>viEnableEvent</w:t>
      </w:r>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r w:rsidRPr="009974C4">
        <w:rPr>
          <w:rFonts w:ascii="Courier New" w:hAnsi="Courier New" w:cs="Courier New"/>
          <w:sz w:val="18"/>
          <w:szCs w:val="18"/>
        </w:rPr>
        <w:t>viDisableEvent</w:t>
      </w:r>
      <w:r w:rsidR="009974C4">
        <w:t xml:space="preserve"> and </w:t>
      </w:r>
      <w:r w:rsidR="009974C4" w:rsidRPr="009974C4">
        <w:rPr>
          <w:rFonts w:ascii="Courier New" w:hAnsi="Courier New" w:cs="Courier New"/>
          <w:sz w:val="18"/>
          <w:szCs w:val="18"/>
        </w:rPr>
        <w:t>viUninstallHandler</w:t>
      </w:r>
      <w:r>
        <w:t xml:space="preserve">.  </w:t>
      </w:r>
      <w:r w:rsidRPr="00B77AFE">
        <w:t>The</w:t>
      </w:r>
      <w:r>
        <w:t xml:space="preserve">re are no equivalents </w:t>
      </w:r>
      <w:r w:rsidRPr="00B77AFE">
        <w:t xml:space="preserve">to </w:t>
      </w:r>
      <w:r w:rsidRPr="009974C4">
        <w:rPr>
          <w:rFonts w:ascii="Courier New" w:hAnsi="Courier New" w:cs="Courier New"/>
          <w:sz w:val="18"/>
          <w:szCs w:val="18"/>
        </w:rPr>
        <w:t>viDiscardEvent</w:t>
      </w:r>
      <w:r w:rsidRPr="00B77AFE">
        <w:t xml:space="preserve"> and </w:t>
      </w:r>
      <w:r w:rsidRPr="009974C4">
        <w:rPr>
          <w:rFonts w:ascii="Courier New" w:hAnsi="Courier New" w:cs="Courier New"/>
          <w:sz w:val="18"/>
          <w:szCs w:val="18"/>
        </w:rPr>
        <w:t>viWaitOnEvent</w:t>
      </w:r>
      <w:r>
        <w:t xml:space="preserve"> when using .NET events</w:t>
      </w:r>
      <w:r w:rsidRPr="00B77AFE">
        <w:t>.</w:t>
      </w:r>
      <w:r>
        <w:t xml:space="preserve">  Events are received by registered clients when the event is fired, and can be ignored if </w:t>
      </w:r>
      <w:r w:rsidR="001F5100">
        <w:t>needed</w:t>
      </w:r>
      <w:r>
        <w:t>.</w:t>
      </w:r>
    </w:p>
    <w:p w14:paraId="2B0B7568" w14:textId="77777777" w:rsidR="00A86F15" w:rsidRPr="00A148B3" w:rsidRDefault="00466061" w:rsidP="006766A0">
      <w:pPr>
        <w:pStyle w:val="Heading4"/>
      </w:pPr>
      <w:r>
        <w:t>Event Methods</w:t>
      </w:r>
    </w:p>
    <w:p w14:paraId="71A3EE25" w14:textId="77777777"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r w:rsidRPr="009974C4">
        <w:rPr>
          <w:rFonts w:ascii="Courier New" w:hAnsi="Courier New" w:cs="Courier New"/>
          <w:sz w:val="18"/>
          <w:szCs w:val="18"/>
        </w:rPr>
        <w:t>eventType</w:t>
      </w:r>
      <w:r>
        <w:t xml:space="preserve"> argument that indicates the kind of event to which the method applies. Event methods are recommended when blocking waits are required.</w:t>
      </w:r>
    </w:p>
    <w:p w14:paraId="38F3F9B4" w14:textId="77777777" w:rsidR="00466061" w:rsidRPr="00B77AFE" w:rsidRDefault="00466061" w:rsidP="00466061">
      <w:pPr>
        <w:pStyle w:val="Body"/>
      </w:pPr>
      <w:r>
        <w:t xml:space="preserve">The VISA.NET methods are similar to the ones found in VISA C.  </w:t>
      </w:r>
      <w:r w:rsidRPr="00B77AFE">
        <w:t xml:space="preserve">The </w:t>
      </w:r>
      <w:r>
        <w:t>VISA</w:t>
      </w:r>
      <w:r w:rsidRPr="00B77AFE">
        <w:t>.NET version</w:t>
      </w:r>
      <w:r>
        <w:t xml:space="preserve"> of </w:t>
      </w:r>
      <w:r w:rsidRPr="009974C4">
        <w:rPr>
          <w:rFonts w:ascii="Courier New" w:hAnsi="Courier New" w:cs="Courier New"/>
          <w:sz w:val="18"/>
          <w:szCs w:val="18"/>
        </w:rPr>
        <w:t>EnableEvent</w:t>
      </w:r>
      <w:r>
        <w:t xml:space="preserve"> corresponds to </w:t>
      </w:r>
      <w:r w:rsidRPr="009974C4">
        <w:rPr>
          <w:rFonts w:ascii="Courier New" w:hAnsi="Courier New" w:cs="Courier New"/>
          <w:sz w:val="18"/>
          <w:szCs w:val="18"/>
        </w:rPr>
        <w:t>viEnableEvent</w:t>
      </w:r>
      <w:r w:rsidRPr="00B77AFE">
        <w:t xml:space="preserve"> </w:t>
      </w:r>
      <w:r>
        <w:t xml:space="preserve">called with the event mechanism of </w:t>
      </w:r>
      <w:r w:rsidRPr="009974C4">
        <w:rPr>
          <w:rFonts w:ascii="Courier New" w:hAnsi="Courier New" w:cs="Courier New"/>
          <w:sz w:val="18"/>
          <w:szCs w:val="18"/>
        </w:rPr>
        <w:t>VI_QUEUE</w:t>
      </w:r>
      <w:r>
        <w:t xml:space="preserve">.  The </w:t>
      </w:r>
      <w:r w:rsidRPr="009974C4">
        <w:rPr>
          <w:rFonts w:ascii="Courier New" w:hAnsi="Courier New" w:cs="Courier New"/>
          <w:sz w:val="18"/>
          <w:szCs w:val="18"/>
        </w:rPr>
        <w:t>DisableEvent</w:t>
      </w:r>
      <w:r>
        <w:t xml:space="preserve">, </w:t>
      </w:r>
      <w:r w:rsidRPr="009974C4">
        <w:rPr>
          <w:rFonts w:ascii="Courier New" w:hAnsi="Courier New" w:cs="Courier New"/>
          <w:sz w:val="18"/>
          <w:szCs w:val="18"/>
        </w:rPr>
        <w:t>Discard Event</w:t>
      </w:r>
      <w:r>
        <w:t xml:space="preserve">, and </w:t>
      </w:r>
      <w:r w:rsidRPr="009974C4">
        <w:rPr>
          <w:rFonts w:ascii="Courier New" w:hAnsi="Courier New" w:cs="Courier New"/>
          <w:sz w:val="18"/>
          <w:szCs w:val="18"/>
        </w:rPr>
        <w:t>WaitOnEvent</w:t>
      </w:r>
      <w:r>
        <w:t xml:space="preserve"> methods correspond exactly to the corresponding VISA C functions</w:t>
      </w:r>
      <w:r w:rsidRPr="00B77AFE">
        <w:t>.</w:t>
      </w:r>
    </w:p>
    <w:p w14:paraId="02BF3667" w14:textId="77777777" w:rsidR="00466061" w:rsidRPr="00A148B3" w:rsidRDefault="00466061" w:rsidP="006766A0">
      <w:pPr>
        <w:pStyle w:val="Heading3"/>
      </w:pPr>
      <w:bookmarkStart w:id="44" w:name="_Toc411597966"/>
      <w:r w:rsidRPr="00A148B3">
        <w:t xml:space="preserve">Asyncronous </w:t>
      </w:r>
      <w:r>
        <w:t>I/O</w:t>
      </w:r>
      <w:bookmarkEnd w:id="44"/>
    </w:p>
    <w:p w14:paraId="7C96AFE2" w14:textId="77777777"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14:paraId="3BE66039" w14:textId="77777777"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14:paraId="10064380" w14:textId="77777777" w:rsidR="00D93588" w:rsidRDefault="00D93588" w:rsidP="00A148B3">
      <w:pPr>
        <w:pStyle w:val="Heading2"/>
      </w:pPr>
      <w:bookmarkStart w:id="45" w:name="_Toc411597967"/>
      <w:r>
        <w:lastRenderedPageBreak/>
        <w:t>VISA.NET Interfaces</w:t>
      </w:r>
      <w:bookmarkEnd w:id="45"/>
    </w:p>
    <w:p w14:paraId="5B584257" w14:textId="77777777"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14:paraId="63F5F053" w14:textId="77777777"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14:paraId="6D118F7E" w14:textId="77777777"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31" w:history="1">
        <w:r w:rsidRPr="00357462">
          <w:rPr>
            <w:rFonts w:ascii="Courier New" w:hAnsi="Courier New" w:cs="Courier New"/>
            <w:sz w:val="18"/>
            <w:szCs w:val="18"/>
          </w:rPr>
          <w:t>IVisaSession</w:t>
        </w:r>
      </w:hyperlink>
      <w:r w:rsidR="00357462">
        <w:t>.</w:t>
      </w:r>
      <w:r>
        <w:t xml:space="preserve"> All VISA.NET session interfaces ultimately derive from </w:t>
      </w:r>
      <w:r w:rsidRPr="00357462">
        <w:rPr>
          <w:rFonts w:ascii="Courier New" w:hAnsi="Courier New" w:cs="Courier New"/>
          <w:sz w:val="18"/>
          <w:szCs w:val="18"/>
        </w:rPr>
        <w:t>IVisaSession</w:t>
      </w:r>
      <w:r>
        <w:t>, and so include this common functionality.</w:t>
      </w:r>
    </w:p>
    <w:p w14:paraId="55BAD1D4" w14:textId="77777777"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32" w:history="1">
        <w:r w:rsidRPr="00357462">
          <w:rPr>
            <w:rFonts w:ascii="Courier New" w:hAnsi="Courier New" w:cs="Courier New"/>
            <w:sz w:val="18"/>
            <w:szCs w:val="18"/>
          </w:rPr>
          <w:t>IMessageBasedSession</w:t>
        </w:r>
      </w:hyperlink>
      <w:r w:rsidR="00357462">
        <w:t>.</w:t>
      </w:r>
      <w:r>
        <w:t xml:space="preserve"> All VISA.NET message-based session interfaces derive from </w:t>
      </w:r>
      <w:r w:rsidRPr="00357462">
        <w:rPr>
          <w:rFonts w:ascii="Courier New" w:hAnsi="Courier New" w:cs="Courier New"/>
          <w:sz w:val="18"/>
          <w:szCs w:val="18"/>
        </w:rPr>
        <w:t>IMessageBasedSession</w:t>
      </w:r>
      <w:r>
        <w:t xml:space="preserve">, and so include this common functionality. </w:t>
      </w:r>
    </w:p>
    <w:p w14:paraId="7B1091FF" w14:textId="77777777" w:rsidR="00466061" w:rsidRDefault="00466061" w:rsidP="00466061">
      <w:pPr>
        <w:pStyle w:val="Body"/>
      </w:pPr>
      <w:r>
        <w:t xml:space="preserve">Likewise, all register-based session interfaces include some elements common to all register-based sessions. These elements are defined in the interface </w:t>
      </w:r>
      <w:hyperlink r:id="rId33" w:history="1">
        <w:r w:rsidRPr="00357462">
          <w:rPr>
            <w:rFonts w:ascii="Courier New" w:hAnsi="Courier New" w:cs="Courier New"/>
            <w:sz w:val="18"/>
            <w:szCs w:val="18"/>
          </w:rPr>
          <w:t>IRegisterBasedSession</w:t>
        </w:r>
      </w:hyperlink>
      <w:r w:rsidR="00357462">
        <w:t>.</w:t>
      </w:r>
      <w:r>
        <w:t xml:space="preserve"> All VISA.NET register-based session interfaces derive from </w:t>
      </w:r>
      <w:r w:rsidRPr="00357462">
        <w:rPr>
          <w:rFonts w:ascii="Courier New" w:hAnsi="Courier New" w:cs="Courier New"/>
          <w:sz w:val="18"/>
          <w:szCs w:val="18"/>
        </w:rPr>
        <w:t>IRegisterBasedSession</w:t>
      </w:r>
      <w:r>
        <w:t>, and so include this common functionality.</w:t>
      </w:r>
    </w:p>
    <w:p w14:paraId="45BDD7A0" w14:textId="77777777" w:rsidR="00977A17" w:rsidRDefault="00357462" w:rsidP="00A148B3">
      <w:pPr>
        <w:pStyle w:val="Heading2"/>
      </w:pPr>
      <w:bookmarkStart w:id="46" w:name="_Toc411597968"/>
      <w:r>
        <w:lastRenderedPageBreak/>
        <w:t xml:space="preserve">Initializing a </w:t>
      </w:r>
      <w:r w:rsidR="00977A17">
        <w:t>VISA.NET</w:t>
      </w:r>
      <w:r>
        <w:t xml:space="preserve"> Session</w:t>
      </w:r>
      <w:bookmarkEnd w:id="46"/>
    </w:p>
    <w:p w14:paraId="1F05F5DC" w14:textId="77777777"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14:paraId="42B5BF81" w14:textId="77777777" w:rsidR="00AB1315" w:rsidRPr="00A148B3" w:rsidRDefault="00AB1315" w:rsidP="006766A0">
      <w:pPr>
        <w:pStyle w:val="Heading3"/>
      </w:pPr>
      <w:bookmarkStart w:id="47" w:name="_Toc411597969"/>
      <w:r w:rsidRPr="00A148B3">
        <w:t xml:space="preserve">The VISA.NET </w:t>
      </w:r>
      <w:r w:rsidR="0097316A">
        <w:t xml:space="preserve">Global </w:t>
      </w:r>
      <w:r w:rsidR="00466061">
        <w:t>Resource Manager</w:t>
      </w:r>
      <w:bookmarkEnd w:id="47"/>
    </w:p>
    <w:p w14:paraId="518095BF" w14:textId="77777777"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14:paraId="4CFDB114" w14:textId="77777777"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14:paraId="3B7F2D4C" w14:textId="77777777" w:rsidR="002C6688" w:rsidRDefault="002C6688" w:rsidP="001C7FD3">
      <w:pPr>
        <w:pStyle w:val="Body"/>
        <w:rPr>
          <w:lang w:val="it-IT"/>
        </w:rPr>
      </w:pPr>
      <w:r>
        <w:rPr>
          <w:lang w:val="it-IT"/>
        </w:rPr>
        <w:t xml:space="preserve">Refer to </w:t>
      </w:r>
      <w:r w:rsidR="0097316A">
        <w:rPr>
          <w:lang w:val="it-IT"/>
        </w:rPr>
        <w:t xml:space="preserve">Section </w:t>
      </w:r>
      <w:r w:rsidR="00AC2B38">
        <w:rPr>
          <w:lang w:val="it-IT"/>
        </w:rPr>
        <w:fldChar w:fldCharType="begin" w:fldLock="1"/>
      </w:r>
      <w:r w:rsidR="0097316A">
        <w:rPr>
          <w:lang w:val="it-IT"/>
        </w:rPr>
        <w:instrText xml:space="preserve"> REF _Ref384284849 \r \h </w:instrText>
      </w:r>
      <w:r w:rsidR="00AC2B38">
        <w:rPr>
          <w:lang w:val="it-IT"/>
        </w:rPr>
      </w:r>
      <w:r w:rsidR="00AC2B38">
        <w:rPr>
          <w:lang w:val="it-IT"/>
        </w:rPr>
        <w:fldChar w:fldCharType="separate"/>
      </w:r>
      <w:r w:rsidR="00167892">
        <w:rPr>
          <w:lang w:val="it-IT"/>
        </w:rPr>
        <w:t>17.3</w:t>
      </w:r>
      <w:r w:rsidR="00AC2B38">
        <w:rPr>
          <w:lang w:val="it-IT"/>
        </w:rPr>
        <w:fldChar w:fldCharType="end"/>
      </w:r>
      <w:r w:rsidR="0097316A">
        <w:rPr>
          <w:lang w:val="it-IT"/>
        </w:rPr>
        <w:t xml:space="preserve">, </w:t>
      </w:r>
      <w:r w:rsidR="00A25C95">
        <w:fldChar w:fldCharType="begin" w:fldLock="1"/>
      </w:r>
      <w:r w:rsidR="00A25C95">
        <w:instrText xml:space="preserve"> REF _Ref384284863 \h  \* MERGEFORMAT </w:instrText>
      </w:r>
      <w:r w:rsidR="00A25C95">
        <w:fldChar w:fldCharType="separate"/>
      </w:r>
      <w:r w:rsidR="00167892" w:rsidRPr="00167892">
        <w:rPr>
          <w:i/>
        </w:rPr>
        <w:t>The Global Resource Manager (GRM) Component</w:t>
      </w:r>
      <w:r w:rsidR="00A25C95">
        <w:fldChar w:fldCharType="end"/>
      </w:r>
      <w:r w:rsidR="009A7EF0">
        <w:rPr>
          <w:lang w:val="it-IT"/>
        </w:rPr>
        <w:t xml:space="preserve"> </w:t>
      </w:r>
      <w:r>
        <w:rPr>
          <w:lang w:val="it-IT"/>
        </w:rPr>
        <w:t xml:space="preserve">for details on the VISA.NET </w:t>
      </w:r>
      <w:r w:rsidR="00466061">
        <w:rPr>
          <w:lang w:val="it-IT"/>
        </w:rPr>
        <w:t>Resource Manager</w:t>
      </w:r>
      <w:r>
        <w:rPr>
          <w:lang w:val="it-IT"/>
        </w:rPr>
        <w:t>.</w:t>
      </w:r>
    </w:p>
    <w:p w14:paraId="18F99F11" w14:textId="77777777" w:rsidR="004C03F8" w:rsidRPr="00A148B3" w:rsidRDefault="004C03F8" w:rsidP="006766A0">
      <w:pPr>
        <w:pStyle w:val="Heading3"/>
      </w:pPr>
      <w:bookmarkStart w:id="48" w:name="_Toc411597970"/>
      <w:r>
        <w:t>Vendor Specific Resource Managers</w:t>
      </w:r>
      <w:bookmarkEnd w:id="48"/>
    </w:p>
    <w:p w14:paraId="3B581C94" w14:textId="77777777"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14:paraId="3E4D2598" w14:textId="77777777" w:rsidR="0097316A" w:rsidRDefault="0097316A" w:rsidP="0097316A">
      <w:pPr>
        <w:pStyle w:val="Body"/>
        <w:rPr>
          <w:lang w:val="it-IT"/>
        </w:rPr>
      </w:pPr>
      <w:r>
        <w:rPr>
          <w:lang w:val="it-IT"/>
        </w:rPr>
        <w:t xml:space="preserve">Refer to Section </w:t>
      </w:r>
      <w:r w:rsidR="00AC2B38">
        <w:rPr>
          <w:lang w:val="it-IT"/>
        </w:rPr>
        <w:fldChar w:fldCharType="begin" w:fldLock="1"/>
      </w:r>
      <w:r>
        <w:rPr>
          <w:lang w:val="it-IT"/>
        </w:rPr>
        <w:instrText xml:space="preserve"> REF _Ref490207441 \r \h </w:instrText>
      </w:r>
      <w:r w:rsidR="00AC2B38">
        <w:rPr>
          <w:lang w:val="it-IT"/>
        </w:rPr>
      </w:r>
      <w:r w:rsidR="00AC2B38">
        <w:rPr>
          <w:lang w:val="it-IT"/>
        </w:rPr>
        <w:fldChar w:fldCharType="separate"/>
      </w:r>
      <w:r w:rsidR="00167892">
        <w:rPr>
          <w:lang w:val="it-IT"/>
        </w:rPr>
        <w:t>17.1</w:t>
      </w:r>
      <w:r w:rsidR="00AC2B38">
        <w:rPr>
          <w:lang w:val="it-IT"/>
        </w:rPr>
        <w:fldChar w:fldCharType="end"/>
      </w:r>
      <w:r>
        <w:rPr>
          <w:lang w:val="it-IT"/>
        </w:rPr>
        <w:t xml:space="preserve">, </w:t>
      </w:r>
      <w:r w:rsidR="00A25C95">
        <w:fldChar w:fldCharType="begin" w:fldLock="1"/>
      </w:r>
      <w:r w:rsidR="00A25C95">
        <w:instrText xml:space="preserve"> REF _Ref490207441 \h  \* MERGEFORMAT </w:instrText>
      </w:r>
      <w:r w:rsidR="00A25C95">
        <w:fldChar w:fldCharType="separate"/>
      </w:r>
      <w:r w:rsidR="00167892" w:rsidRPr="00167892">
        <w:rPr>
          <w:i/>
        </w:rPr>
        <w:t>The Vendor-Specific Resource Manager Component</w:t>
      </w:r>
      <w:r w:rsidR="00A25C95">
        <w:fldChar w:fldCharType="end"/>
      </w:r>
      <w:r>
        <w:rPr>
          <w:lang w:val="it-IT"/>
        </w:rPr>
        <w:t xml:space="preserve"> for details on the VISA.NET Resource Manager.</w:t>
      </w:r>
    </w:p>
    <w:p w14:paraId="30A80B2A" w14:textId="77777777" w:rsidR="00AB1315" w:rsidRPr="00A148B3" w:rsidRDefault="00AB1315" w:rsidP="006766A0">
      <w:pPr>
        <w:pStyle w:val="Heading3"/>
      </w:pPr>
      <w:bookmarkStart w:id="49" w:name="_Toc411597971"/>
      <w:r w:rsidRPr="00A148B3">
        <w:t>Session Constructors</w:t>
      </w:r>
      <w:bookmarkEnd w:id="49"/>
    </w:p>
    <w:p w14:paraId="39C12705" w14:textId="77777777"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14:paraId="4202BFB6" w14:textId="77777777" w:rsidR="00140D40" w:rsidRPr="005E736C" w:rsidRDefault="00140D40" w:rsidP="00A148B3">
      <w:pPr>
        <w:pStyle w:val="Heading2"/>
      </w:pPr>
      <w:bookmarkStart w:id="50" w:name="_Toc411597972"/>
      <w:r w:rsidRPr="005E736C">
        <w:lastRenderedPageBreak/>
        <w:t>VISA.NET I/O Implementation and Distribution Requirements</w:t>
      </w:r>
      <w:bookmarkEnd w:id="38"/>
      <w:bookmarkEnd w:id="39"/>
      <w:bookmarkEnd w:id="50"/>
    </w:p>
    <w:p w14:paraId="7E817B3C" w14:textId="77777777" w:rsidR="00140D40" w:rsidRDefault="00140D40" w:rsidP="00140D40">
      <w:pPr>
        <w:pStyle w:val="Desc"/>
      </w:pPr>
      <w:r>
        <w:t>VISA.NET I/O Implementations will redistribute several shared global files and will also provide some vendor-specific components.  The very minimum compliant installation would include the VISA.NET Shared Components, and provide a Vendor-Specific Resource Manager (SRM) with one VISA.NET I/O Resource Component that implements IVisaSession.</w:t>
      </w:r>
    </w:p>
    <w:p w14:paraId="4861AFFF" w14:textId="77777777" w:rsidR="00140D40" w:rsidRDefault="00140D40" w:rsidP="00140D40">
      <w:pPr>
        <w:pStyle w:val="Desc"/>
      </w:pPr>
    </w:p>
    <w:p w14:paraId="66A9A592" w14:textId="77777777" w:rsidR="00140D40" w:rsidRDefault="00140D40" w:rsidP="00140D40">
      <w:pPr>
        <w:pStyle w:val="Desc"/>
      </w:pPr>
      <w:r>
        <w:t>Example 1:</w:t>
      </w:r>
    </w:p>
    <w:p w14:paraId="1541CD60" w14:textId="77777777"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r w:rsidR="00EF4313">
        <w:t xml:space="preserve">IVisaSession and </w:t>
      </w:r>
      <w:r>
        <w:t>IMessage</w:t>
      </w:r>
      <w:r w:rsidR="00EF4313">
        <w:t>BasedSession</w:t>
      </w:r>
      <w:r>
        <w:t xml:space="preserve"> interfaces.</w:t>
      </w:r>
    </w:p>
    <w:p w14:paraId="18708E9B" w14:textId="77777777" w:rsidR="00140D40" w:rsidRDefault="00140D40" w:rsidP="00140D40">
      <w:pPr>
        <w:pStyle w:val="Desc"/>
      </w:pPr>
      <w:r>
        <w:t>Example 2:</w:t>
      </w:r>
    </w:p>
    <w:p w14:paraId="311B82A9" w14:textId="77777777" w:rsidR="00140D40" w:rsidRDefault="00140D40" w:rsidP="00140D40">
      <w:pPr>
        <w:pStyle w:val="Desc"/>
        <w:ind w:left="1440"/>
      </w:pPr>
      <w:r>
        <w:t>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ISerial, the IMessage interfaces, and the two base interfaces and another that implemented IGpib, the IMessage interfaces, and the two base interfaces.</w:t>
      </w:r>
    </w:p>
    <w:p w14:paraId="077069A3" w14:textId="77777777"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14:paraId="7E913654" w14:textId="77777777" w:rsidR="00140D40" w:rsidRDefault="00140D40" w:rsidP="00E2751A">
      <w:pPr>
        <w:pStyle w:val="Body"/>
      </w:pPr>
      <w:r>
        <w:t>In addition to the shared global files, a VISA.NET I/O implementation must provide several vendor-specific files to be compatible with the VISA.NET I/O standard.</w:t>
      </w:r>
    </w:p>
    <w:p w14:paraId="23DE237D" w14:textId="77777777" w:rsidR="00140D40" w:rsidRPr="00B24FD2" w:rsidRDefault="00140D40" w:rsidP="00E2751A">
      <w:pPr>
        <w:pStyle w:val="Body"/>
      </w:pPr>
      <w:r w:rsidRPr="00B24FD2">
        <w:t>Table 2.6.1 shows a list of the required files and some optional files.</w:t>
      </w:r>
    </w:p>
    <w:p w14:paraId="1C042657" w14:textId="77777777" w:rsidR="00140D40" w:rsidRDefault="00140D40" w:rsidP="00E2751A">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140D40" w14:paraId="11BE3241" w14:textId="77777777" w:rsidTr="00407BD6">
        <w:trPr>
          <w:cantSplit/>
        </w:trPr>
        <w:tc>
          <w:tcPr>
            <w:tcW w:w="3566" w:type="dxa"/>
            <w:tcBorders>
              <w:top w:val="single" w:sz="6" w:space="0" w:color="auto"/>
              <w:left w:val="single" w:sz="6" w:space="0" w:color="auto"/>
              <w:bottom w:val="double" w:sz="6" w:space="0" w:color="auto"/>
              <w:right w:val="single" w:sz="6" w:space="0" w:color="auto"/>
            </w:tcBorders>
          </w:tcPr>
          <w:p w14:paraId="663F865C" w14:textId="77777777"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14:paraId="2E125E73" w14:textId="77777777" w:rsidR="00140D40" w:rsidRPr="00972178" w:rsidRDefault="00140D40" w:rsidP="00365482">
            <w:pPr>
              <w:pStyle w:val="TableCaption"/>
            </w:pPr>
            <w:r w:rsidRPr="00972178">
              <w:t>Description</w:t>
            </w:r>
          </w:p>
        </w:tc>
      </w:tr>
      <w:tr w:rsidR="00140D40" w14:paraId="3C6EAC57" w14:textId="77777777" w:rsidTr="00407BD6">
        <w:trPr>
          <w:cantSplit/>
        </w:trPr>
        <w:tc>
          <w:tcPr>
            <w:tcW w:w="3566" w:type="dxa"/>
            <w:tcBorders>
              <w:top w:val="double" w:sz="6" w:space="0" w:color="auto"/>
              <w:left w:val="single" w:sz="6" w:space="0" w:color="auto"/>
              <w:bottom w:val="single" w:sz="6" w:space="0" w:color="auto"/>
              <w:right w:val="single" w:sz="6" w:space="0" w:color="auto"/>
            </w:tcBorders>
          </w:tcPr>
          <w:p w14:paraId="489A9E3C" w14:textId="77777777"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6EB54D98" w14:textId="77777777" w:rsidR="00140D40" w:rsidRPr="00E2751A" w:rsidRDefault="00981CC4" w:rsidP="00981CC4">
            <w:pPr>
              <w:pStyle w:val="TableItem"/>
            </w:pPr>
            <w:r>
              <w:t>An assembly</w:t>
            </w:r>
            <w:r w:rsidR="00140D40" w:rsidRPr="00E2751A">
              <w:t xml:space="preserve"> containing a resource manager that can find and instantiate all of the resources implemented by the vendor’s VISA.NET I/O implementation.</w:t>
            </w:r>
          </w:p>
        </w:tc>
      </w:tr>
      <w:tr w:rsidR="00140D40" w14:paraId="2E11D169"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D663A3" w14:textId="77777777"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47B962D8" w14:textId="77777777"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that implement at least the IVisaSession interface.</w:t>
            </w:r>
          </w:p>
        </w:tc>
      </w:tr>
      <w:tr w:rsidR="00140D40" w14:paraId="0C5D4CCA"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9B73EB" w14:textId="77777777"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14:paraId="72BB0936" w14:textId="77777777"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14:paraId="725791B5" w14:textId="77777777" w:rsidR="00140D40" w:rsidRPr="00972178" w:rsidRDefault="00140D40" w:rsidP="00365482">
      <w:pPr>
        <w:pStyle w:val="TableCaption"/>
        <w:rPr>
          <w:rStyle w:val="CourierNew"/>
        </w:rPr>
      </w:pPr>
      <w:r w:rsidRPr="00972178">
        <w:rPr>
          <w:rStyle w:val="CourierNew"/>
        </w:rPr>
        <w:t>Table 2.6.1</w:t>
      </w:r>
    </w:p>
    <w:p w14:paraId="247DD307" w14:textId="77777777" w:rsidR="00140D40" w:rsidRDefault="00140D40" w:rsidP="00140D40">
      <w:pPr>
        <w:pStyle w:val="Desc"/>
      </w:pPr>
      <w:r>
        <w:t xml:space="preserve">The installation rules and requirements for the Vendor Specific Components are listed in Section </w:t>
      </w:r>
      <w:r w:rsidR="00AC2B38">
        <w:fldChar w:fldCharType="begin" w:fldLock="1"/>
      </w:r>
      <w:r w:rsidR="00981CC4">
        <w:instrText xml:space="preserve"> REF _Ref370707462 \r \h </w:instrText>
      </w:r>
      <w:r w:rsidR="00AC2B38">
        <w:fldChar w:fldCharType="separate"/>
      </w:r>
      <w:r w:rsidR="00167892">
        <w:t>18.2</w:t>
      </w:r>
      <w:r w:rsidR="00AC2B38">
        <w:fldChar w:fldCharType="end"/>
      </w:r>
      <w:r w:rsidR="00981CC4">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p>
    <w:p w14:paraId="0A157A34" w14:textId="77777777" w:rsidR="00140D40" w:rsidRDefault="00140D40" w:rsidP="001C3CE6">
      <w:pPr>
        <w:pStyle w:val="Observation"/>
      </w:pPr>
    </w:p>
    <w:p w14:paraId="74FDDB61" w14:textId="77777777"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14:paraId="49D604CF" w14:textId="77777777" w:rsidR="00F81887" w:rsidRDefault="00F81887" w:rsidP="00F81887">
      <w:pPr>
        <w:pStyle w:val="Recommendation"/>
      </w:pPr>
    </w:p>
    <w:p w14:paraId="32835AAF"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14:paraId="743AAB1C" w14:textId="77777777" w:rsidR="00F81887" w:rsidRDefault="00F81887" w:rsidP="00F81887">
      <w:pPr>
        <w:pStyle w:val="Permission"/>
      </w:pPr>
    </w:p>
    <w:p w14:paraId="09C35294"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14:paraId="25439F8E" w14:textId="77777777" w:rsidR="001C3CE6" w:rsidRPr="001C3CE6" w:rsidRDefault="001C3CE6" w:rsidP="003B2B2E">
      <w:pPr>
        <w:pStyle w:val="Observation"/>
      </w:pPr>
    </w:p>
    <w:p w14:paraId="2E4CCF5F" w14:textId="77777777"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14:paraId="53BC3F9C" w14:textId="77777777" w:rsidR="00F81887" w:rsidRPr="00F81887" w:rsidRDefault="00F81887" w:rsidP="00F81887">
      <w:pPr>
        <w:pStyle w:val="Item"/>
      </w:pPr>
    </w:p>
    <w:p w14:paraId="77E1242D" w14:textId="77777777" w:rsidR="00541F5F" w:rsidRDefault="00541F5F" w:rsidP="004321AF">
      <w:pPr>
        <w:pStyle w:val="SectionTitle"/>
        <w:numPr>
          <w:ilvl w:val="0"/>
          <w:numId w:val="0"/>
        </w:numPr>
        <w:sectPr w:rsidR="00541F5F" w:rsidSect="00DB2FCC">
          <w:headerReference w:type="even" r:id="rId34"/>
          <w:headerReference w:type="default" r:id="rId35"/>
          <w:footnotePr>
            <w:numRestart w:val="eachPage"/>
          </w:footnotePr>
          <w:pgSz w:w="12240" w:h="15840"/>
          <w:pgMar w:top="1440" w:right="1440" w:bottom="-1440" w:left="1440" w:header="720" w:footer="720" w:gutter="0"/>
          <w:pgNumType w:start="1"/>
          <w:cols w:space="720"/>
          <w:noEndnote/>
        </w:sectPr>
      </w:pPr>
      <w:bookmarkStart w:id="51" w:name="_Ref411593979"/>
      <w:bookmarkStart w:id="52" w:name="_Ref355858541"/>
      <w:bookmarkStart w:id="53" w:name="_Ref355858554"/>
    </w:p>
    <w:p w14:paraId="1335D0C1" w14:textId="77777777" w:rsidR="009B32F1" w:rsidRDefault="00466061" w:rsidP="00C84E03">
      <w:pPr>
        <w:pStyle w:val="SectionTitle"/>
      </w:pPr>
      <w:bookmarkStart w:id="54" w:name="_Ref411593280"/>
      <w:bookmarkStart w:id="55" w:name="_Ref411593503"/>
      <w:bookmarkStart w:id="56" w:name="_Toc411597973"/>
      <w:bookmarkEnd w:id="51"/>
      <w:r>
        <w:lastRenderedPageBreak/>
        <w:t>VISA</w:t>
      </w:r>
      <w:r w:rsidR="00EA2DFE">
        <w:t>.NET</w:t>
      </w:r>
      <w:r>
        <w:t xml:space="preserve"> </w:t>
      </w:r>
      <w:r w:rsidR="009B32F1">
        <w:t>Data</w:t>
      </w:r>
      <w:r>
        <w:t xml:space="preserve"> </w:t>
      </w:r>
      <w:r w:rsidR="009B32F1">
        <w:t>Types</w:t>
      </w:r>
      <w:bookmarkEnd w:id="52"/>
      <w:bookmarkEnd w:id="53"/>
      <w:bookmarkEnd w:id="54"/>
      <w:bookmarkEnd w:id="55"/>
      <w:bookmarkEnd w:id="56"/>
    </w:p>
    <w:p w14:paraId="12964014" w14:textId="77777777"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14:paraId="2924E914" w14:textId="77777777" w:rsidR="00466061" w:rsidRDefault="00466061" w:rsidP="00466061">
      <w:pPr>
        <w:pStyle w:val="Body"/>
      </w:pPr>
      <w:r>
        <w:t>Some basic types including Booleans, n</w:t>
      </w:r>
      <w:r w:rsidR="00F1157C">
        <w:t>umbers, characters, and strings</w:t>
      </w:r>
      <w:r>
        <w:t xml:space="preserve"> map more or less directly to their corresponding .NET types.  Note that pointer types in VISA map to the corresponding scalar types in VISA.NET.</w:t>
      </w:r>
    </w:p>
    <w:p w14:paraId="080E6562" w14:textId="77777777"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14:paraId="2B540E29" w14:textId="77777777" w:rsidR="009B32F1" w:rsidRPr="004652E6" w:rsidRDefault="004652E6" w:rsidP="004652E6">
      <w:pPr>
        <w:pStyle w:val="Body"/>
      </w:pPr>
      <w:r>
        <w:t>The following table</w:t>
      </w:r>
      <w:r w:rsidR="009B32F1" w:rsidRPr="004652E6">
        <w:t xml:space="preserve"> identifies VISA.NET types that correspond to the VISA types defined in VPP-4.3. </w:t>
      </w:r>
    </w:p>
    <w:p w14:paraId="52AFFF27" w14:textId="77777777" w:rsidR="009B32F1" w:rsidRPr="00CA5B96" w:rsidRDefault="009B32F1" w:rsidP="004652E6">
      <w:pPr>
        <w:pStyle w:val="Body"/>
        <w:spacing w:before="0"/>
      </w:pPr>
    </w:p>
    <w:tbl>
      <w:tblPr>
        <w:tblW w:w="9288" w:type="dxa"/>
        <w:tblInd w:w="180" w:type="dxa"/>
        <w:tblLayout w:type="fixed"/>
        <w:tblLook w:val="0000" w:firstRow="0" w:lastRow="0" w:firstColumn="0" w:lastColumn="0" w:noHBand="0" w:noVBand="0"/>
      </w:tblPr>
      <w:tblGrid>
        <w:gridCol w:w="2538"/>
        <w:gridCol w:w="4140"/>
        <w:gridCol w:w="2610"/>
      </w:tblGrid>
      <w:tr w:rsidR="009B32F1" w14:paraId="1AFA95EA" w14:textId="77777777" w:rsidTr="00486429">
        <w:trPr>
          <w:cantSplit/>
        </w:trPr>
        <w:tc>
          <w:tcPr>
            <w:tcW w:w="2538" w:type="dxa"/>
            <w:tcBorders>
              <w:top w:val="single" w:sz="6" w:space="0" w:color="auto"/>
              <w:left w:val="single" w:sz="6" w:space="0" w:color="auto"/>
              <w:bottom w:val="double" w:sz="4" w:space="0" w:color="auto"/>
              <w:right w:val="single" w:sz="6" w:space="0" w:color="auto"/>
            </w:tcBorders>
          </w:tcPr>
          <w:p w14:paraId="44DC6737" w14:textId="77777777"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14:paraId="56707FF9" w14:textId="77777777"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14:paraId="34EA48E0" w14:textId="77777777" w:rsidR="009B32F1" w:rsidRPr="00972178" w:rsidRDefault="009B32F1" w:rsidP="009558BE">
            <w:pPr>
              <w:pStyle w:val="TableCaption"/>
            </w:pPr>
            <w:r w:rsidRPr="00972178">
              <w:t>Corresponding VISA Types</w:t>
            </w:r>
          </w:p>
        </w:tc>
      </w:tr>
      <w:tr w:rsidR="009B32F1" w14:paraId="046629AF" w14:textId="77777777" w:rsidTr="00486429">
        <w:trPr>
          <w:cantSplit/>
        </w:trPr>
        <w:tc>
          <w:tcPr>
            <w:tcW w:w="2538" w:type="dxa"/>
            <w:tcBorders>
              <w:top w:val="double" w:sz="4" w:space="0" w:color="auto"/>
              <w:left w:val="single" w:sz="6" w:space="0" w:color="auto"/>
              <w:bottom w:val="single" w:sz="2" w:space="0" w:color="auto"/>
              <w:right w:val="single" w:sz="6" w:space="0" w:color="auto"/>
            </w:tcBorders>
          </w:tcPr>
          <w:p w14:paraId="1A55F200" w14:textId="77777777" w:rsidR="009B32F1" w:rsidRPr="00CA5B96" w:rsidRDefault="009B32F1" w:rsidP="009558BE">
            <w:pPr>
              <w:pStyle w:val="TableItem"/>
              <w:rPr>
                <w:rFonts w:ascii="Courier New" w:hAnsi="Courier New" w:cs="Courier New"/>
                <w:sz w:val="18"/>
                <w:szCs w:val="18"/>
              </w:rPr>
            </w:pPr>
            <w:r w:rsidRPr="00CA5B96">
              <w:rPr>
                <w:rFonts w:ascii="Courier New" w:hAnsi="Courier New" w:cs="Courier New"/>
                <w:sz w:val="18"/>
                <w:szCs w:val="18"/>
              </w:rPr>
              <w:t>System.Object</w:t>
            </w:r>
          </w:p>
        </w:tc>
        <w:tc>
          <w:tcPr>
            <w:tcW w:w="4140" w:type="dxa"/>
            <w:tcBorders>
              <w:top w:val="double" w:sz="4" w:space="0" w:color="auto"/>
              <w:left w:val="single" w:sz="6" w:space="0" w:color="auto"/>
              <w:bottom w:val="single" w:sz="2" w:space="0" w:color="auto"/>
              <w:right w:val="single" w:sz="6" w:space="0" w:color="auto"/>
            </w:tcBorders>
          </w:tcPr>
          <w:p w14:paraId="6E31A21E" w14:textId="77777777" w:rsidR="009B32F1" w:rsidRDefault="009B32F1" w:rsidP="009558BE">
            <w:pPr>
              <w:pStyle w:val="TableItem"/>
            </w:pPr>
            <w:r w:rsidRPr="00CA5B96">
              <w:t>The base class for all IVI.NET classes.</w:t>
            </w:r>
          </w:p>
          <w:p w14:paraId="01255AFA" w14:textId="77777777" w:rsidR="002D63A3" w:rsidRPr="00CA5B96" w:rsidRDefault="002D63A3" w:rsidP="002D63A3">
            <w:pPr>
              <w:pStyle w:val="TableItem"/>
            </w:pPr>
            <w:r>
              <w:t>Find Lists are returned by viFindResource and used by viFindNext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14:paraId="111FE8E3" w14:textId="77777777" w:rsidR="00F1157C" w:rsidRPr="00CA5B96" w:rsidRDefault="009B32F1" w:rsidP="00F1157C">
            <w:pPr>
              <w:pStyle w:val="TableItem"/>
              <w:rPr>
                <w:rFonts w:ascii="Courier New" w:hAnsi="Courier New"/>
                <w:sz w:val="18"/>
              </w:rPr>
            </w:pPr>
            <w:r w:rsidRPr="00CA5B96">
              <w:rPr>
                <w:rFonts w:ascii="Courier New" w:hAnsi="Courier New"/>
                <w:sz w:val="18"/>
              </w:rPr>
              <w:t>ViObject, ViPObject</w:t>
            </w:r>
          </w:p>
          <w:p w14:paraId="10360B8F" w14:textId="77777777" w:rsidR="002D63A3" w:rsidRPr="00CA5B96" w:rsidRDefault="002D63A3" w:rsidP="002D63A3">
            <w:pPr>
              <w:pStyle w:val="TableItem"/>
              <w:rPr>
                <w:rFonts w:ascii="Courier New" w:hAnsi="Courier New"/>
                <w:sz w:val="18"/>
              </w:rPr>
            </w:pPr>
          </w:p>
        </w:tc>
      </w:tr>
      <w:tr w:rsidR="006C675E" w14:paraId="7D79F8B0"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5E59C74C" w14:textId="77777777" w:rsidR="006C675E" w:rsidRPr="00CA5B96" w:rsidRDefault="006C675E" w:rsidP="009558BE">
            <w:pPr>
              <w:pStyle w:val="TableItem"/>
              <w:rPr>
                <w:rFonts w:ascii="Courier New" w:hAnsi="Courier New"/>
                <w:sz w:val="18"/>
              </w:rPr>
            </w:pPr>
            <w:r w:rsidRPr="00CA5B96">
              <w:rPr>
                <w:rFonts w:ascii="Courier New" w:hAnsi="Courier New"/>
                <w:sz w:val="18"/>
              </w:rPr>
              <w:t>System.Object[]</w:t>
            </w:r>
          </w:p>
        </w:tc>
        <w:tc>
          <w:tcPr>
            <w:tcW w:w="4140" w:type="dxa"/>
            <w:tcBorders>
              <w:top w:val="single" w:sz="2" w:space="0" w:color="auto"/>
              <w:left w:val="single" w:sz="6" w:space="0" w:color="auto"/>
              <w:bottom w:val="single" w:sz="2" w:space="0" w:color="auto"/>
              <w:right w:val="single" w:sz="6" w:space="0" w:color="auto"/>
            </w:tcBorders>
          </w:tcPr>
          <w:p w14:paraId="353F90F4" w14:textId="77777777"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14:paraId="62A8B6CE" w14:textId="77777777" w:rsidR="006C675E" w:rsidRPr="00CA5B96" w:rsidRDefault="006C675E" w:rsidP="009558BE">
            <w:pPr>
              <w:pStyle w:val="TableItem"/>
              <w:rPr>
                <w:rFonts w:ascii="Courier New" w:hAnsi="Courier New"/>
                <w:sz w:val="18"/>
              </w:rPr>
            </w:pPr>
            <w:r w:rsidRPr="00CA5B96">
              <w:rPr>
                <w:rFonts w:ascii="Courier New" w:hAnsi="Courier New"/>
                <w:sz w:val="18"/>
              </w:rPr>
              <w:t>ViVAList</w:t>
            </w:r>
          </w:p>
        </w:tc>
      </w:tr>
      <w:tr w:rsidR="009B32F1" w14:paraId="7260290B"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4B4681CE"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6" w:space="0" w:color="auto"/>
              <w:bottom w:val="single" w:sz="2" w:space="0" w:color="auto"/>
              <w:right w:val="single" w:sz="6" w:space="0" w:color="auto"/>
            </w:tcBorders>
          </w:tcPr>
          <w:p w14:paraId="6AEE9E11" w14:textId="77777777"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14:paraId="5F32D109" w14:textId="77777777"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14:paraId="3B8A1E9C" w14:textId="77777777"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14:paraId="3CC5266E" w14:textId="77777777" w:rsidR="009B32F1" w:rsidRPr="00CA5B96" w:rsidRDefault="009B32F1" w:rsidP="009558BE">
            <w:pPr>
              <w:pStyle w:val="TableItem"/>
              <w:rPr>
                <w:rFonts w:ascii="Courier New" w:hAnsi="Courier New"/>
                <w:sz w:val="18"/>
              </w:rPr>
            </w:pPr>
            <w:r w:rsidRPr="00CA5B96">
              <w:rPr>
                <w:rFonts w:ascii="Courier New" w:hAnsi="Courier New"/>
                <w:sz w:val="18"/>
              </w:rPr>
              <w:t>ViByte, ViPByte</w:t>
            </w:r>
          </w:p>
        </w:tc>
      </w:tr>
      <w:tr w:rsidR="009B32F1" w14:paraId="030D5C2D" w14:textId="77777777" w:rsidTr="00486429">
        <w:trPr>
          <w:cantSplit/>
        </w:trPr>
        <w:tc>
          <w:tcPr>
            <w:tcW w:w="2538" w:type="dxa"/>
            <w:tcBorders>
              <w:top w:val="single" w:sz="2" w:space="0" w:color="auto"/>
              <w:left w:val="single" w:sz="2" w:space="0" w:color="auto"/>
              <w:bottom w:val="single" w:sz="2" w:space="0" w:color="auto"/>
              <w:right w:val="single" w:sz="2" w:space="0" w:color="auto"/>
            </w:tcBorders>
          </w:tcPr>
          <w:p w14:paraId="6E137817" w14:textId="77777777" w:rsidR="009B32F1" w:rsidRPr="00CA5B96" w:rsidRDefault="009B32F1" w:rsidP="009558BE">
            <w:pPr>
              <w:pStyle w:val="TableItem"/>
              <w:rPr>
                <w:rFonts w:ascii="Courier New" w:hAnsi="Courier New"/>
                <w:sz w:val="18"/>
              </w:rPr>
            </w:pPr>
            <w:r w:rsidRPr="00CA5B96">
              <w:rPr>
                <w:rFonts w:ascii="Courier New" w:hAnsi="Courier New"/>
                <w:sz w:val="18"/>
              </w:rPr>
              <w:t>System.Byte[]</w:t>
            </w:r>
          </w:p>
        </w:tc>
        <w:tc>
          <w:tcPr>
            <w:tcW w:w="4140" w:type="dxa"/>
            <w:tcBorders>
              <w:top w:val="single" w:sz="2" w:space="0" w:color="auto"/>
              <w:left w:val="single" w:sz="2" w:space="0" w:color="auto"/>
              <w:bottom w:val="single" w:sz="2" w:space="0" w:color="auto"/>
              <w:right w:val="single" w:sz="2" w:space="0" w:color="auto"/>
            </w:tcBorders>
          </w:tcPr>
          <w:p w14:paraId="7BF2F62D" w14:textId="77777777"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14:paraId="32DB04E0" w14:textId="77777777"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14:paraId="1756C7D7" w14:textId="77777777" w:rsidR="009B32F1" w:rsidRPr="00CA5B96" w:rsidRDefault="009B32F1" w:rsidP="009558BE">
            <w:pPr>
              <w:pStyle w:val="TableItem"/>
              <w:rPr>
                <w:rFonts w:ascii="Courier New" w:hAnsi="Courier New"/>
                <w:sz w:val="18"/>
              </w:rPr>
            </w:pPr>
            <w:r w:rsidRPr="00CA5B96">
              <w:rPr>
                <w:rFonts w:ascii="Courier New" w:hAnsi="Courier New"/>
                <w:sz w:val="18"/>
              </w:rPr>
              <w:t>ViAByte</w:t>
            </w:r>
          </w:p>
          <w:p w14:paraId="773D3B00" w14:textId="77777777" w:rsidR="009B32F1" w:rsidRPr="00CA5B96" w:rsidRDefault="009B32F1" w:rsidP="009558BE">
            <w:pPr>
              <w:pStyle w:val="TableItem"/>
              <w:rPr>
                <w:rFonts w:ascii="Courier New" w:hAnsi="Courier New"/>
                <w:sz w:val="18"/>
              </w:rPr>
            </w:pPr>
            <w:r w:rsidRPr="00CA5B96">
              <w:rPr>
                <w:rFonts w:ascii="Courier New" w:hAnsi="Courier New"/>
                <w:sz w:val="18"/>
              </w:rPr>
              <w:t>ViBuf, ViPBuf</w:t>
            </w:r>
          </w:p>
        </w:tc>
      </w:tr>
      <w:tr w:rsidR="009B32F1" w14:paraId="476989B6"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295D07D" w14:textId="77777777"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386C1059" w14:textId="77777777"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14:paraId="24BBF502" w14:textId="77777777"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14:paraId="59B31CED" w14:textId="77777777"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14:paraId="061AF58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D4EE40" w14:textId="77777777"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14:paraId="21C4CCA4" w14:textId="77777777"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14:paraId="15EB7CAF" w14:textId="77777777"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14:paraId="1F2652F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34A1F79"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5DA64038" w14:textId="77777777"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14:paraId="4DFA8753" w14:textId="77777777"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14:paraId="7A1E1DAD" w14:textId="77777777" w:rsidTr="00486429">
        <w:trPr>
          <w:cantSplit/>
        </w:trPr>
        <w:tc>
          <w:tcPr>
            <w:tcW w:w="2538" w:type="dxa"/>
            <w:tcBorders>
              <w:top w:val="single" w:sz="2" w:space="0" w:color="auto"/>
              <w:left w:val="single" w:sz="6" w:space="0" w:color="auto"/>
              <w:bottom w:val="single" w:sz="6" w:space="0" w:color="auto"/>
              <w:right w:val="single" w:sz="6" w:space="0" w:color="auto"/>
            </w:tcBorders>
          </w:tcPr>
          <w:p w14:paraId="1C49C971"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14:paraId="55C1A341" w14:textId="77777777"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14:paraId="00A0DF17" w14:textId="77777777"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14:paraId="369B2D1A" w14:textId="77777777"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14:paraId="386D4CA6" w14:textId="77777777" w:rsidTr="000E54D8">
        <w:trPr>
          <w:cantSplit/>
        </w:trPr>
        <w:tc>
          <w:tcPr>
            <w:tcW w:w="2538" w:type="dxa"/>
            <w:tcBorders>
              <w:top w:val="single" w:sz="6" w:space="0" w:color="auto"/>
              <w:left w:val="single" w:sz="6" w:space="0" w:color="auto"/>
              <w:bottom w:val="single" w:sz="4" w:space="0" w:color="auto"/>
              <w:right w:val="single" w:sz="6" w:space="0" w:color="auto"/>
            </w:tcBorders>
          </w:tcPr>
          <w:p w14:paraId="70657C57" w14:textId="77777777"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14:paraId="0060179C" w14:textId="77777777"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14:paraId="017674D9" w14:textId="77777777"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14:paraId="3AC28F91" w14:textId="77777777" w:rsidTr="00486429">
        <w:trPr>
          <w:cantSplit/>
        </w:trPr>
        <w:tc>
          <w:tcPr>
            <w:tcW w:w="2538" w:type="dxa"/>
            <w:tcBorders>
              <w:top w:val="single" w:sz="6" w:space="0" w:color="auto"/>
              <w:left w:val="single" w:sz="6" w:space="0" w:color="auto"/>
              <w:bottom w:val="single" w:sz="4" w:space="0" w:color="auto"/>
              <w:right w:val="single" w:sz="6" w:space="0" w:color="auto"/>
            </w:tcBorders>
          </w:tcPr>
          <w:p w14:paraId="54225DC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14:paraId="45744F71" w14:textId="77777777"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14:paraId="1A188C14" w14:textId="77777777"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14:paraId="65F303D5"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50A7F4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0EC172DB" w14:textId="77777777"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14:paraId="2E5FE78B" w14:textId="77777777"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14:paraId="30428AE0" w14:textId="77777777"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14:paraId="03D682E1" w14:textId="77777777" w:rsidR="00725CB4" w:rsidRPr="00CA5B96" w:rsidRDefault="00725CB4" w:rsidP="009558BE">
            <w:pPr>
              <w:pStyle w:val="TableItem"/>
              <w:rPr>
                <w:rStyle w:val="CourierNew"/>
              </w:rPr>
            </w:pPr>
            <w:r w:rsidRPr="00CA5B96">
              <w:rPr>
                <w:rStyle w:val="CourierNew"/>
              </w:rPr>
              <w:t>ViBusAddress,</w:t>
            </w:r>
          </w:p>
          <w:p w14:paraId="57679A80"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w:t>
            </w:r>
          </w:p>
          <w:p w14:paraId="3C9EF325" w14:textId="77777777"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14:paraId="38E2B9B1"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14:paraId="6CFAA0AD" w14:textId="77777777" w:rsidR="00725CB4" w:rsidRPr="00CA5B96" w:rsidRDefault="00725CB4" w:rsidP="009558BE">
            <w:pPr>
              <w:pStyle w:val="TableItem"/>
              <w:rPr>
                <w:rFonts w:ascii="Courier New" w:hAnsi="Courier New"/>
                <w:sz w:val="18"/>
              </w:rPr>
            </w:pPr>
            <w:r w:rsidRPr="00CA5B96">
              <w:rPr>
                <w:rFonts w:ascii="Courier New" w:hAnsi="Courier New"/>
                <w:sz w:val="18"/>
              </w:rPr>
              <w:t>ViBusSize</w:t>
            </w:r>
          </w:p>
        </w:tc>
      </w:tr>
      <w:tr w:rsidR="00725CB4" w14:paraId="56DAB6EC"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E6ED4D"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542A8487" w14:textId="77777777"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14:paraId="7E2B1BE9" w14:textId="77777777" w:rsidR="00725CB4" w:rsidRPr="00CA5B96" w:rsidRDefault="00725CB4" w:rsidP="009558BE">
            <w:pPr>
              <w:pStyle w:val="TableItem"/>
              <w:rPr>
                <w:rFonts w:ascii="Courier New" w:hAnsi="Courier New"/>
                <w:sz w:val="18"/>
              </w:rPr>
            </w:pPr>
            <w:r w:rsidRPr="00CA5B96">
              <w:rPr>
                <w:rFonts w:ascii="Courier New" w:hAnsi="Courier New"/>
                <w:sz w:val="18"/>
              </w:rPr>
              <w:t>ViAInt64,ViAUInt64</w:t>
            </w:r>
          </w:p>
        </w:tc>
      </w:tr>
      <w:tr w:rsidR="00725CB4" w14:paraId="06CB8879"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1FA8708D"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BF28B85" w14:textId="77777777"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14:paraId="42DF2CEE" w14:textId="77777777"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14:paraId="47B2BBC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493F2D8C" w14:textId="77777777" w:rsidR="00725CB4" w:rsidRPr="00CA5B96" w:rsidRDefault="00725CB4" w:rsidP="009558BE">
            <w:pPr>
              <w:pStyle w:val="TableItem"/>
              <w:rPr>
                <w:rFonts w:ascii="Courier New" w:hAnsi="Courier New"/>
                <w:sz w:val="18"/>
              </w:rPr>
            </w:pPr>
            <w:r w:rsidRPr="00CA5B96">
              <w:rPr>
                <w:rFonts w:ascii="Courier New" w:hAnsi="Courier New"/>
                <w:sz w:val="18"/>
              </w:rPr>
              <w:t>System.Single[]</w:t>
            </w:r>
          </w:p>
        </w:tc>
        <w:tc>
          <w:tcPr>
            <w:tcW w:w="4140" w:type="dxa"/>
            <w:tcBorders>
              <w:top w:val="single" w:sz="4" w:space="0" w:color="auto"/>
              <w:left w:val="single" w:sz="6" w:space="0" w:color="auto"/>
              <w:bottom w:val="single" w:sz="4" w:space="0" w:color="auto"/>
              <w:right w:val="single" w:sz="6" w:space="0" w:color="auto"/>
            </w:tcBorders>
          </w:tcPr>
          <w:p w14:paraId="17C3386A" w14:textId="77777777"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14:paraId="37580B35" w14:textId="77777777"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14:paraId="359A44D0"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2EDAC518"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19C7F09B" w14:textId="77777777"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14:paraId="26661758" w14:textId="77777777"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14:paraId="5D0E69DF"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7A4EC217" w14:textId="77777777" w:rsidR="00725CB4" w:rsidRPr="00CA5B96" w:rsidRDefault="00725CB4" w:rsidP="009558BE">
            <w:pPr>
              <w:pStyle w:val="TableItem"/>
              <w:rPr>
                <w:rFonts w:ascii="Courier New" w:hAnsi="Courier New"/>
                <w:sz w:val="18"/>
              </w:rPr>
            </w:pPr>
            <w:r w:rsidRPr="00CA5B96">
              <w:rPr>
                <w:rFonts w:ascii="Courier New" w:hAnsi="Courier New"/>
                <w:sz w:val="18"/>
              </w:rPr>
              <w:t>System.Double[]</w:t>
            </w:r>
          </w:p>
        </w:tc>
        <w:tc>
          <w:tcPr>
            <w:tcW w:w="4140" w:type="dxa"/>
            <w:tcBorders>
              <w:top w:val="single" w:sz="4" w:space="0" w:color="auto"/>
              <w:left w:val="single" w:sz="6" w:space="0" w:color="auto"/>
              <w:bottom w:val="single" w:sz="4" w:space="0" w:color="auto"/>
              <w:right w:val="single" w:sz="6" w:space="0" w:color="auto"/>
            </w:tcBorders>
          </w:tcPr>
          <w:p w14:paraId="3A78E717" w14:textId="77777777"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14:paraId="4B462536" w14:textId="77777777"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14:paraId="74030CB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D008760" w14:textId="77777777" w:rsidR="00725CB4" w:rsidRPr="00CA5B96" w:rsidRDefault="00725CB4" w:rsidP="009558BE">
            <w:pPr>
              <w:pStyle w:val="TableItem"/>
              <w:rPr>
                <w:rFonts w:ascii="Courier New" w:hAnsi="Courier New"/>
                <w:sz w:val="18"/>
              </w:rPr>
            </w:pPr>
            <w:r w:rsidRPr="00CA5B96">
              <w:rPr>
                <w:rFonts w:ascii="Courier New" w:hAnsi="Courier New"/>
                <w:sz w:val="18"/>
              </w:rPr>
              <w:t>System.Boolean</w:t>
            </w:r>
          </w:p>
        </w:tc>
        <w:tc>
          <w:tcPr>
            <w:tcW w:w="4140" w:type="dxa"/>
            <w:tcBorders>
              <w:top w:val="single" w:sz="6" w:space="0" w:color="auto"/>
              <w:left w:val="single" w:sz="6" w:space="0" w:color="auto"/>
              <w:bottom w:val="single" w:sz="6" w:space="0" w:color="auto"/>
              <w:right w:val="single" w:sz="6" w:space="0" w:color="auto"/>
            </w:tcBorders>
          </w:tcPr>
          <w:p w14:paraId="68562EE9" w14:textId="77777777"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14:paraId="4D5293F5" w14:textId="77777777" w:rsidR="00725CB4" w:rsidRPr="00CA5B96" w:rsidRDefault="00725CB4" w:rsidP="009558BE">
            <w:pPr>
              <w:pStyle w:val="TableItem"/>
              <w:rPr>
                <w:rFonts w:ascii="Courier New" w:hAnsi="Courier New"/>
                <w:sz w:val="18"/>
              </w:rPr>
            </w:pPr>
            <w:r w:rsidRPr="00CA5B96">
              <w:rPr>
                <w:rFonts w:ascii="Courier New" w:hAnsi="Courier New"/>
                <w:sz w:val="18"/>
              </w:rPr>
              <w:t>ViBoolean, ViPBoolean</w:t>
            </w:r>
          </w:p>
        </w:tc>
      </w:tr>
      <w:tr w:rsidR="00725CB4" w14:paraId="5709AFE2"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40CE70F" w14:textId="77777777" w:rsidR="00725CB4" w:rsidRPr="00CA5B96" w:rsidRDefault="00725CB4" w:rsidP="009558BE">
            <w:pPr>
              <w:pStyle w:val="TableItem"/>
              <w:rPr>
                <w:rFonts w:ascii="Courier New" w:hAnsi="Courier New"/>
                <w:sz w:val="18"/>
              </w:rPr>
            </w:pPr>
            <w:r w:rsidRPr="00CA5B96">
              <w:rPr>
                <w:rFonts w:ascii="Courier New" w:hAnsi="Courier New"/>
                <w:sz w:val="18"/>
              </w:rPr>
              <w:lastRenderedPageBreak/>
              <w:t>System.Boolean[]</w:t>
            </w:r>
          </w:p>
        </w:tc>
        <w:tc>
          <w:tcPr>
            <w:tcW w:w="4140" w:type="dxa"/>
            <w:tcBorders>
              <w:top w:val="single" w:sz="6" w:space="0" w:color="auto"/>
              <w:left w:val="single" w:sz="6" w:space="0" w:color="auto"/>
              <w:bottom w:val="single" w:sz="6" w:space="0" w:color="auto"/>
              <w:right w:val="single" w:sz="6" w:space="0" w:color="auto"/>
            </w:tcBorders>
          </w:tcPr>
          <w:p w14:paraId="6E090509" w14:textId="77777777"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14:paraId="6B131B42" w14:textId="77777777" w:rsidR="00725CB4" w:rsidRPr="00CA5B96" w:rsidRDefault="00725CB4" w:rsidP="009558BE">
            <w:pPr>
              <w:pStyle w:val="TableItem"/>
              <w:rPr>
                <w:rFonts w:ascii="Courier New" w:hAnsi="Courier New"/>
                <w:sz w:val="18"/>
              </w:rPr>
            </w:pPr>
            <w:r w:rsidRPr="00CA5B96">
              <w:rPr>
                <w:rFonts w:ascii="Courier New" w:hAnsi="Courier New"/>
                <w:sz w:val="18"/>
              </w:rPr>
              <w:t>ViABoolean</w:t>
            </w:r>
          </w:p>
        </w:tc>
      </w:tr>
      <w:tr w:rsidR="00725CB4" w14:paraId="42BE654B"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9AD4326" w14:textId="77777777" w:rsidR="00725CB4" w:rsidRPr="00CA5B96" w:rsidRDefault="00725CB4" w:rsidP="009558BE">
            <w:pPr>
              <w:pStyle w:val="TableItem"/>
              <w:rPr>
                <w:rFonts w:ascii="Courier New" w:hAnsi="Courier New"/>
                <w:sz w:val="18"/>
              </w:rPr>
            </w:pPr>
            <w:r w:rsidRPr="00CA5B96">
              <w:rPr>
                <w:rFonts w:ascii="Courier New" w:hAnsi="Courier New"/>
                <w:sz w:val="18"/>
              </w:rPr>
              <w:t>System.Char</w:t>
            </w:r>
          </w:p>
        </w:tc>
        <w:tc>
          <w:tcPr>
            <w:tcW w:w="4140" w:type="dxa"/>
            <w:tcBorders>
              <w:top w:val="single" w:sz="6" w:space="0" w:color="auto"/>
              <w:left w:val="single" w:sz="6" w:space="0" w:color="auto"/>
              <w:bottom w:val="single" w:sz="6" w:space="0" w:color="auto"/>
              <w:right w:val="single" w:sz="6" w:space="0" w:color="auto"/>
            </w:tcBorders>
          </w:tcPr>
          <w:p w14:paraId="76F5DEAB" w14:textId="77777777"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14:paraId="516C4C77" w14:textId="77777777" w:rsidR="00725CB4" w:rsidRPr="00CA5B96" w:rsidRDefault="00725CB4" w:rsidP="00725CB4">
            <w:pPr>
              <w:pStyle w:val="TableItem"/>
              <w:rPr>
                <w:rFonts w:ascii="Courier New" w:hAnsi="Courier New"/>
                <w:sz w:val="18"/>
              </w:rPr>
            </w:pPr>
            <w:r w:rsidRPr="00CA5B96">
              <w:rPr>
                <w:rStyle w:val="CourierNew"/>
              </w:rPr>
              <w:t>ViChar, ViPChar</w:t>
            </w:r>
          </w:p>
        </w:tc>
      </w:tr>
      <w:tr w:rsidR="00725CB4" w14:paraId="0D5637E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D40D5F3"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B5C8DBD" w14:textId="77777777" w:rsidR="00725CB4" w:rsidRPr="00BE7709" w:rsidRDefault="00725CB4" w:rsidP="009558BE">
            <w:pPr>
              <w:pStyle w:val="TableItem"/>
            </w:pPr>
            <w:r w:rsidRPr="00BE7709">
              <w:t>A Unicode string.</w:t>
            </w:r>
          </w:p>
        </w:tc>
        <w:tc>
          <w:tcPr>
            <w:tcW w:w="2610" w:type="dxa"/>
            <w:tcBorders>
              <w:top w:val="single" w:sz="6" w:space="0" w:color="auto"/>
              <w:left w:val="single" w:sz="6" w:space="0" w:color="auto"/>
              <w:bottom w:val="single" w:sz="6" w:space="0" w:color="auto"/>
              <w:right w:val="single" w:sz="6" w:space="0" w:color="auto"/>
            </w:tcBorders>
          </w:tcPr>
          <w:p w14:paraId="08B669EC" w14:textId="77777777" w:rsidR="00725CB4" w:rsidRPr="00CA5B96" w:rsidRDefault="00725CB4" w:rsidP="009558BE">
            <w:pPr>
              <w:pStyle w:val="TableItem"/>
              <w:rPr>
                <w:rStyle w:val="CourierNew"/>
              </w:rPr>
            </w:pPr>
            <w:r w:rsidRPr="00CA5B96">
              <w:rPr>
                <w:rStyle w:val="CourierNew"/>
              </w:rPr>
              <w:t>ViString, ViPString</w:t>
            </w:r>
          </w:p>
          <w:p w14:paraId="590A498A" w14:textId="77777777" w:rsidR="00725CB4" w:rsidRPr="00CA5B96" w:rsidRDefault="00725CB4" w:rsidP="009558BE">
            <w:pPr>
              <w:pStyle w:val="TableItem"/>
              <w:rPr>
                <w:rFonts w:ascii="Courier New" w:hAnsi="Courier New"/>
                <w:sz w:val="18"/>
              </w:rPr>
            </w:pPr>
            <w:r w:rsidRPr="00CA5B96">
              <w:rPr>
                <w:rFonts w:ascii="Courier New" w:hAnsi="Courier New"/>
                <w:sz w:val="18"/>
              </w:rPr>
              <w:t>ViConstString</w:t>
            </w:r>
          </w:p>
          <w:p w14:paraId="7AB425EB" w14:textId="77777777" w:rsidR="00725CB4" w:rsidRPr="00CA5B96" w:rsidRDefault="00725CB4" w:rsidP="009558BE">
            <w:pPr>
              <w:pStyle w:val="TableItem"/>
              <w:rPr>
                <w:rFonts w:ascii="Courier New" w:hAnsi="Courier New"/>
                <w:sz w:val="18"/>
              </w:rPr>
            </w:pPr>
            <w:r w:rsidRPr="00CA5B96">
              <w:rPr>
                <w:rFonts w:ascii="Courier New" w:hAnsi="Courier New"/>
                <w:sz w:val="18"/>
              </w:rPr>
              <w:t>ViAChar</w:t>
            </w:r>
          </w:p>
          <w:p w14:paraId="6C1FB310" w14:textId="77777777" w:rsidR="00725CB4" w:rsidRDefault="00725CB4" w:rsidP="009558BE">
            <w:pPr>
              <w:pStyle w:val="TableItem"/>
              <w:rPr>
                <w:rStyle w:val="CourierNew"/>
              </w:rPr>
            </w:pPr>
            <w:r w:rsidRPr="00CA5B96">
              <w:rPr>
                <w:rStyle w:val="CourierNew"/>
              </w:rPr>
              <w:t>ViRsrc, ViPRsrc</w:t>
            </w:r>
          </w:p>
          <w:p w14:paraId="17254F0C" w14:textId="77777777" w:rsidR="00725CB4" w:rsidRPr="00CA5B96" w:rsidRDefault="00725CB4" w:rsidP="009558BE">
            <w:pPr>
              <w:pStyle w:val="TableItem"/>
              <w:rPr>
                <w:rFonts w:ascii="Courier New" w:hAnsi="Courier New"/>
                <w:sz w:val="18"/>
              </w:rPr>
            </w:pPr>
            <w:r w:rsidRPr="00CA5B96">
              <w:rPr>
                <w:rFonts w:ascii="Courier New" w:hAnsi="Courier New"/>
                <w:sz w:val="18"/>
              </w:rPr>
              <w:t>ViKeyId, ViPKeyId</w:t>
            </w:r>
          </w:p>
        </w:tc>
      </w:tr>
      <w:tr w:rsidR="00725CB4" w14:paraId="253CE9A6"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FAC849F" w14:textId="77777777" w:rsidR="00725CB4" w:rsidRPr="00CA5B96" w:rsidRDefault="00725CB4" w:rsidP="009558BE">
            <w:pPr>
              <w:pStyle w:val="TableItem"/>
              <w:rPr>
                <w:rFonts w:ascii="Courier New" w:hAnsi="Courier New"/>
                <w:sz w:val="18"/>
              </w:rPr>
            </w:pPr>
            <w:r w:rsidRPr="00CA5B96">
              <w:rPr>
                <w:rFonts w:ascii="Courier New" w:hAnsi="Courier New"/>
                <w:sz w:val="18"/>
              </w:rPr>
              <w:t>System.String[]</w:t>
            </w:r>
          </w:p>
        </w:tc>
        <w:tc>
          <w:tcPr>
            <w:tcW w:w="4140" w:type="dxa"/>
            <w:tcBorders>
              <w:top w:val="single" w:sz="6" w:space="0" w:color="auto"/>
              <w:left w:val="single" w:sz="6" w:space="0" w:color="auto"/>
              <w:bottom w:val="single" w:sz="6" w:space="0" w:color="auto"/>
              <w:right w:val="single" w:sz="6" w:space="0" w:color="auto"/>
            </w:tcBorders>
          </w:tcPr>
          <w:p w14:paraId="58689576" w14:textId="77777777"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14:paraId="3F3AB791" w14:textId="77777777" w:rsidR="00725CB4" w:rsidRDefault="00725CB4" w:rsidP="009558BE">
            <w:pPr>
              <w:pStyle w:val="TableItem"/>
              <w:rPr>
                <w:rFonts w:ascii="Courier New" w:hAnsi="Courier New"/>
                <w:sz w:val="18"/>
              </w:rPr>
            </w:pPr>
            <w:r w:rsidRPr="00CA5B96">
              <w:rPr>
                <w:rFonts w:ascii="Courier New" w:hAnsi="Courier New"/>
                <w:sz w:val="18"/>
              </w:rPr>
              <w:t>ViAString, ViARs</w:t>
            </w:r>
            <w:r>
              <w:rPr>
                <w:rFonts w:ascii="Courier New" w:hAnsi="Courier New"/>
                <w:sz w:val="18"/>
              </w:rPr>
              <w:t>rc,</w:t>
            </w:r>
          </w:p>
          <w:p w14:paraId="4AA11E80" w14:textId="77777777" w:rsidR="00725CB4" w:rsidRPr="00CA5B96" w:rsidRDefault="00725CB4" w:rsidP="00F1157C">
            <w:pPr>
              <w:pStyle w:val="TableItem"/>
              <w:rPr>
                <w:rFonts w:ascii="Courier New" w:hAnsi="Courier New"/>
                <w:sz w:val="18"/>
              </w:rPr>
            </w:pPr>
            <w:r w:rsidRPr="00CA5B96">
              <w:rPr>
                <w:rFonts w:ascii="Courier New" w:hAnsi="Courier New"/>
                <w:sz w:val="18"/>
              </w:rPr>
              <w:t>ViFindList,</w:t>
            </w:r>
          </w:p>
          <w:p w14:paraId="221BF2C3" w14:textId="77777777" w:rsidR="00725CB4" w:rsidRPr="00CA5B96" w:rsidRDefault="00725CB4" w:rsidP="00F1157C">
            <w:pPr>
              <w:pStyle w:val="TableItem"/>
              <w:rPr>
                <w:rFonts w:ascii="Courier New" w:hAnsi="Courier New"/>
                <w:sz w:val="18"/>
              </w:rPr>
            </w:pPr>
            <w:r w:rsidRPr="00CA5B96">
              <w:rPr>
                <w:rFonts w:ascii="Courier New" w:hAnsi="Courier New"/>
                <w:sz w:val="18"/>
              </w:rPr>
              <w:t>ViPFindList</w:t>
            </w:r>
          </w:p>
        </w:tc>
      </w:tr>
      <w:tr w:rsidR="00725CB4" w14:paraId="39F2EB07"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CDC51BC" w14:textId="77777777" w:rsidR="00725CB4" w:rsidRPr="00CA5B96" w:rsidRDefault="00725CB4" w:rsidP="009558BE">
            <w:pPr>
              <w:pStyle w:val="TableItem"/>
              <w:rPr>
                <w:rFonts w:ascii="Courier New" w:hAnsi="Courier New"/>
                <w:sz w:val="18"/>
              </w:rPr>
            </w:pPr>
            <w:r w:rsidRPr="00CA5B96">
              <w:rPr>
                <w:rFonts w:ascii="Courier New" w:hAnsi="Courier New"/>
                <w:sz w:val="18"/>
              </w:rPr>
              <w:t>System.Version</w:t>
            </w:r>
          </w:p>
        </w:tc>
        <w:tc>
          <w:tcPr>
            <w:tcW w:w="4140" w:type="dxa"/>
            <w:tcBorders>
              <w:top w:val="single" w:sz="6" w:space="0" w:color="auto"/>
              <w:left w:val="single" w:sz="6" w:space="0" w:color="auto"/>
              <w:bottom w:val="single" w:sz="6" w:space="0" w:color="auto"/>
              <w:right w:val="single" w:sz="6" w:space="0" w:color="auto"/>
            </w:tcBorders>
          </w:tcPr>
          <w:p w14:paraId="1B385744" w14:textId="77777777"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14:paraId="5B78877F" w14:textId="77777777" w:rsidR="00725CB4" w:rsidRPr="00CA5B96" w:rsidRDefault="00725CB4" w:rsidP="009558BE">
            <w:pPr>
              <w:pStyle w:val="TableItem"/>
              <w:rPr>
                <w:rFonts w:ascii="Courier New" w:hAnsi="Courier New"/>
                <w:sz w:val="18"/>
              </w:rPr>
            </w:pPr>
            <w:r w:rsidRPr="00CA5B96">
              <w:rPr>
                <w:rFonts w:ascii="Courier New" w:hAnsi="Courier New"/>
                <w:sz w:val="18"/>
              </w:rPr>
              <w:t>ViVersion, ViPVersion</w:t>
            </w:r>
          </w:p>
        </w:tc>
      </w:tr>
      <w:tr w:rsidR="00725CB4" w14:paraId="0CEA7D35"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72F47DB" w14:textId="77777777"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14:paraId="2BE46E02" w14:textId="77777777"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14:paraId="755D0735" w14:textId="77777777" w:rsidR="00725CB4" w:rsidRPr="00CA5B96" w:rsidRDefault="00725CB4" w:rsidP="009558BE">
            <w:pPr>
              <w:pStyle w:val="TableItem"/>
              <w:rPr>
                <w:rFonts w:ascii="Courier New" w:hAnsi="Courier New"/>
                <w:sz w:val="18"/>
              </w:rPr>
            </w:pPr>
            <w:r w:rsidRPr="00CA5B96">
              <w:rPr>
                <w:rFonts w:ascii="Courier New" w:hAnsi="Courier New"/>
                <w:sz w:val="18"/>
              </w:rPr>
              <w:t>ViHndlr</w:t>
            </w:r>
          </w:p>
        </w:tc>
      </w:tr>
      <w:tr w:rsidR="00725CB4" w14:paraId="6FD7041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AD224F6" w14:textId="77777777" w:rsidR="00725CB4" w:rsidRPr="00CA5B96" w:rsidRDefault="00725CB4" w:rsidP="009558BE">
            <w:pPr>
              <w:pStyle w:val="TableItem"/>
              <w:rPr>
                <w:rFonts w:ascii="Courier New" w:hAnsi="Courier New"/>
                <w:sz w:val="18"/>
              </w:rPr>
            </w:pPr>
            <w:r w:rsidRPr="00CA5B96">
              <w:rPr>
                <w:rFonts w:ascii="Courier New" w:hAnsi="Courier New"/>
                <w:sz w:val="18"/>
              </w:rPr>
              <w:t>Ivi.Visa.AccessMode</w:t>
            </w:r>
          </w:p>
        </w:tc>
        <w:tc>
          <w:tcPr>
            <w:tcW w:w="4140" w:type="dxa"/>
            <w:tcBorders>
              <w:top w:val="single" w:sz="6" w:space="0" w:color="auto"/>
              <w:left w:val="single" w:sz="6" w:space="0" w:color="auto"/>
              <w:bottom w:val="single" w:sz="6" w:space="0" w:color="auto"/>
              <w:right w:val="single" w:sz="6" w:space="0" w:color="auto"/>
            </w:tcBorders>
          </w:tcPr>
          <w:p w14:paraId="0AE0A885" w14:textId="77777777" w:rsidR="00725CB4" w:rsidRPr="00BE7709" w:rsidRDefault="00725CB4" w:rsidP="009558BE">
            <w:pPr>
              <w:pStyle w:val="TableItem"/>
            </w:pPr>
            <w:r w:rsidRPr="00BE7709">
              <w:t>An enumeration of the different mechanisms that control access to a resource.</w:t>
            </w:r>
          </w:p>
          <w:p w14:paraId="67AD9DCD"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_Ref406490566 \r \h </w:instrText>
            </w:r>
            <w:r w:rsidR="00AC2B38">
              <w:fldChar w:fldCharType="separate"/>
            </w:r>
            <w:r w:rsidR="00167892">
              <w:t>5.1</w:t>
            </w:r>
            <w:r w:rsidR="00AC2B38">
              <w:fldChar w:fldCharType="end"/>
            </w:r>
            <w:r w:rsidR="004F7BAF">
              <w:t xml:space="preserve">, </w:t>
            </w:r>
            <w:r w:rsidR="00A25C95">
              <w:fldChar w:fldCharType="begin" w:fldLock="1"/>
            </w:r>
            <w:r w:rsidR="00A25C95">
              <w:instrText xml:space="preserve"> REF _Ref406490659 \h  \* MERGEFORMAT </w:instrText>
            </w:r>
            <w:r w:rsidR="00A25C95">
              <w:fldChar w:fldCharType="separate"/>
            </w:r>
            <w:r w:rsidR="00167892" w:rsidRPr="00167892">
              <w:rPr>
                <w:i/>
              </w:rPr>
              <w:t>AccessMode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0A8BB71D" w14:textId="77777777" w:rsidR="00725CB4" w:rsidRPr="00CA5B96" w:rsidRDefault="00725CB4" w:rsidP="009558BE">
            <w:pPr>
              <w:pStyle w:val="TableItem"/>
              <w:rPr>
                <w:rFonts w:ascii="Courier New" w:hAnsi="Courier New"/>
                <w:sz w:val="18"/>
              </w:rPr>
            </w:pPr>
            <w:r w:rsidRPr="00CA5B96">
              <w:rPr>
                <w:rFonts w:ascii="Courier New" w:hAnsi="Courier New"/>
                <w:sz w:val="18"/>
              </w:rPr>
              <w:t>ViAccessMode,</w:t>
            </w:r>
          </w:p>
          <w:p w14:paraId="2CFC8DC2" w14:textId="77777777" w:rsidR="00725CB4" w:rsidRPr="00CA5B96" w:rsidRDefault="00725CB4" w:rsidP="009558BE">
            <w:pPr>
              <w:pStyle w:val="TableItem"/>
              <w:rPr>
                <w:rFonts w:ascii="Courier New" w:hAnsi="Courier New"/>
                <w:sz w:val="18"/>
              </w:rPr>
            </w:pPr>
            <w:r w:rsidRPr="00CA5B96">
              <w:rPr>
                <w:rFonts w:ascii="Courier New" w:hAnsi="Courier New"/>
                <w:sz w:val="18"/>
              </w:rPr>
              <w:t>ViPAccessMode</w:t>
            </w:r>
          </w:p>
        </w:tc>
      </w:tr>
      <w:tr w:rsidR="00752EDA" w14:paraId="5F8F1640" w14:textId="77777777" w:rsidTr="000E54D8">
        <w:trPr>
          <w:cantSplit/>
        </w:trPr>
        <w:tc>
          <w:tcPr>
            <w:tcW w:w="2538" w:type="dxa"/>
            <w:tcBorders>
              <w:top w:val="single" w:sz="2" w:space="0" w:color="auto"/>
              <w:left w:val="single" w:sz="6" w:space="0" w:color="auto"/>
              <w:bottom w:val="single" w:sz="6" w:space="0" w:color="auto"/>
              <w:right w:val="single" w:sz="6" w:space="0" w:color="auto"/>
            </w:tcBorders>
          </w:tcPr>
          <w:p w14:paraId="26C5FF64" w14:textId="77777777" w:rsidR="00752EDA" w:rsidRPr="00CA5B96" w:rsidRDefault="00752EDA" w:rsidP="000E54D8">
            <w:pPr>
              <w:pStyle w:val="TableItem"/>
              <w:rPr>
                <w:rFonts w:ascii="Courier New" w:hAnsi="Courier New"/>
                <w:sz w:val="18"/>
              </w:rPr>
            </w:pPr>
            <w:r>
              <w:rPr>
                <w:rFonts w:ascii="Courier New" w:hAnsi="Courier New"/>
                <w:sz w:val="18"/>
              </w:rPr>
              <w:t>Ivi.Visa.</w:t>
            </w:r>
            <w:r>
              <w:rPr>
                <w:rFonts w:ascii="Courier New" w:hAnsi="Courier New" w:cs="Courier New"/>
                <w:sz w:val="18"/>
                <w:szCs w:val="18"/>
              </w:rPr>
              <w:t xml:space="preserve"> IVisaAsyncResult</w:t>
            </w:r>
          </w:p>
        </w:tc>
        <w:tc>
          <w:tcPr>
            <w:tcW w:w="4140" w:type="dxa"/>
            <w:tcBorders>
              <w:top w:val="single" w:sz="2" w:space="0" w:color="auto"/>
              <w:left w:val="single" w:sz="6" w:space="0" w:color="auto"/>
              <w:bottom w:val="single" w:sz="6" w:space="0" w:color="auto"/>
              <w:right w:val="single" w:sz="6" w:space="0" w:color="auto"/>
            </w:tcBorders>
          </w:tcPr>
          <w:p w14:paraId="14E368FC" w14:textId="77777777"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14:paraId="733F5439" w14:textId="77777777" w:rsidR="00752EDA" w:rsidRPr="00CA5B96" w:rsidRDefault="00752EDA" w:rsidP="000E54D8">
            <w:pPr>
              <w:pStyle w:val="TableItem"/>
              <w:rPr>
                <w:rFonts w:ascii="Courier New" w:hAnsi="Courier New"/>
                <w:sz w:val="18"/>
              </w:rPr>
            </w:pPr>
            <w:r w:rsidRPr="00CA5B96">
              <w:rPr>
                <w:rFonts w:ascii="Courier New" w:hAnsi="Courier New"/>
                <w:sz w:val="18"/>
              </w:rPr>
              <w:t>ViJobId, ViPJobId</w:t>
            </w:r>
          </w:p>
        </w:tc>
      </w:tr>
      <w:tr w:rsidR="00725CB4" w14:paraId="0E4D9F0C"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F5585B8"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5EF7AFF8" w14:textId="77777777" w:rsidR="00725CB4" w:rsidRPr="00BE7709" w:rsidRDefault="00725CB4" w:rsidP="009558BE">
            <w:pPr>
              <w:pStyle w:val="TableItem"/>
            </w:pPr>
            <w:r w:rsidRPr="00BE7709">
              <w:t>An enumeration of the possible types for an event.</w:t>
            </w:r>
          </w:p>
          <w:p w14:paraId="5F26ABE9"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_Ref406490610 \r \h </w:instrText>
            </w:r>
            <w:r w:rsidR="00AC2B38">
              <w:fldChar w:fldCharType="separate"/>
            </w:r>
            <w:r w:rsidR="00167892">
              <w:t>5.8</w:t>
            </w:r>
            <w:r w:rsidR="00AC2B38">
              <w:fldChar w:fldCharType="end"/>
            </w:r>
            <w:r w:rsidR="004F7BAF">
              <w:t xml:space="preserve">, </w:t>
            </w:r>
            <w:r w:rsidR="00A25C95">
              <w:fldChar w:fldCharType="begin" w:fldLock="1"/>
            </w:r>
            <w:r w:rsidR="00A25C95">
              <w:instrText xml:space="preserve"> REF _Ref406490622 \h  \* MERGEFORMAT </w:instrText>
            </w:r>
            <w:r w:rsidR="00A25C95">
              <w:fldChar w:fldCharType="separate"/>
            </w:r>
            <w:r w:rsidR="00167892" w:rsidRPr="00167892">
              <w:rPr>
                <w:i/>
              </w:rPr>
              <w:t>EventType</w:t>
            </w:r>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699DFC48" w14:textId="77777777" w:rsidR="00725CB4" w:rsidRPr="00CA5B96" w:rsidRDefault="00725CB4" w:rsidP="009558BE">
            <w:pPr>
              <w:pStyle w:val="TableItem"/>
              <w:rPr>
                <w:rFonts w:ascii="Courier New" w:hAnsi="Courier New"/>
                <w:sz w:val="18"/>
              </w:rPr>
            </w:pPr>
            <w:r w:rsidRPr="00CA5B96">
              <w:rPr>
                <w:rFonts w:ascii="Courier New" w:hAnsi="Courier New"/>
                <w:sz w:val="18"/>
              </w:rPr>
              <w:t>ViEventType,</w:t>
            </w:r>
          </w:p>
          <w:p w14:paraId="6CE452E9" w14:textId="77777777" w:rsidR="00725CB4" w:rsidRPr="00CA5B96" w:rsidRDefault="00725CB4" w:rsidP="009558BE">
            <w:pPr>
              <w:pStyle w:val="TableItem"/>
              <w:rPr>
                <w:rFonts w:ascii="Courier New" w:hAnsi="Courier New"/>
                <w:sz w:val="18"/>
              </w:rPr>
            </w:pPr>
            <w:r w:rsidRPr="00CA5B96">
              <w:rPr>
                <w:rFonts w:ascii="Courier New" w:hAnsi="Courier New"/>
                <w:sz w:val="18"/>
              </w:rPr>
              <w:t>ViPEventType</w:t>
            </w:r>
          </w:p>
        </w:tc>
      </w:tr>
      <w:tr w:rsidR="00725CB4" w14:paraId="6853727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52DB4023" w14:textId="77777777" w:rsidR="00725CB4" w:rsidRPr="00CA5B96" w:rsidRDefault="00725CB4" w:rsidP="009558BE">
            <w:pPr>
              <w:pStyle w:val="TableItem"/>
              <w:rPr>
                <w:rFonts w:ascii="Courier New" w:hAnsi="Courier New"/>
                <w:sz w:val="18"/>
              </w:rPr>
            </w:pPr>
            <w:r w:rsidRPr="00CA5B96">
              <w:rPr>
                <w:rFonts w:ascii="Courier New" w:hAnsi="Courier New"/>
                <w:sz w:val="18"/>
              </w:rPr>
              <w:t>Ivi.Visa.EventType[]</w:t>
            </w:r>
          </w:p>
        </w:tc>
        <w:tc>
          <w:tcPr>
            <w:tcW w:w="4140" w:type="dxa"/>
            <w:tcBorders>
              <w:top w:val="single" w:sz="6" w:space="0" w:color="auto"/>
              <w:left w:val="single" w:sz="6" w:space="0" w:color="auto"/>
              <w:bottom w:val="single" w:sz="6" w:space="0" w:color="auto"/>
              <w:right w:val="single" w:sz="6" w:space="0" w:color="auto"/>
            </w:tcBorders>
          </w:tcPr>
          <w:p w14:paraId="40386212" w14:textId="77777777"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14:paraId="4E1720D5" w14:textId="77777777" w:rsidR="00725CB4" w:rsidRPr="00CA5B96" w:rsidRDefault="00725CB4" w:rsidP="009558BE">
            <w:pPr>
              <w:pStyle w:val="TableItem"/>
              <w:rPr>
                <w:rFonts w:ascii="Courier New" w:hAnsi="Courier New"/>
                <w:sz w:val="18"/>
              </w:rPr>
            </w:pPr>
            <w:r w:rsidRPr="00CA5B96">
              <w:rPr>
                <w:rFonts w:ascii="Courier New" w:hAnsi="Courier New"/>
                <w:sz w:val="18"/>
              </w:rPr>
              <w:t>ViAEventType</w:t>
            </w:r>
          </w:p>
        </w:tc>
      </w:tr>
      <w:tr w:rsidR="00725CB4" w14:paraId="725861B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645BB01F" w14:textId="77777777" w:rsidR="00725CB4" w:rsidRPr="00CA5B96" w:rsidRDefault="00725CB4" w:rsidP="00486429">
            <w:pPr>
              <w:pStyle w:val="TableItem"/>
              <w:rPr>
                <w:rFonts w:ascii="Courier New" w:hAnsi="Courier New"/>
                <w:sz w:val="18"/>
              </w:rPr>
            </w:pPr>
            <w:r w:rsidRPr="00CA5B96">
              <w:rPr>
                <w:rFonts w:ascii="Courier New" w:hAnsi="Courier New"/>
                <w:sz w:val="18"/>
              </w:rPr>
              <w:t>Ivi.Visa.</w:t>
            </w:r>
            <w:r w:rsidR="00752EDA">
              <w:rPr>
                <w:rFonts w:ascii="Courier New" w:hAnsi="Courier New" w:cs="Courier New"/>
                <w:sz w:val="18"/>
                <w:szCs w:val="18"/>
              </w:rPr>
              <w:t xml:space="preserve"> NativeErrorCode</w:t>
            </w:r>
          </w:p>
        </w:tc>
        <w:tc>
          <w:tcPr>
            <w:tcW w:w="4140" w:type="dxa"/>
            <w:tcBorders>
              <w:top w:val="single" w:sz="6" w:space="0" w:color="auto"/>
              <w:left w:val="single" w:sz="6" w:space="0" w:color="auto"/>
              <w:bottom w:val="single" w:sz="6" w:space="0" w:color="auto"/>
              <w:right w:val="single" w:sz="6" w:space="0" w:color="auto"/>
            </w:tcBorders>
          </w:tcPr>
          <w:p w14:paraId="2C80947E" w14:textId="77777777"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14:paraId="5BCD6995" w14:textId="77777777" w:rsidR="00725CB4" w:rsidRPr="00CA5B96" w:rsidRDefault="00725CB4" w:rsidP="008D44E9">
            <w:pPr>
              <w:pStyle w:val="TableItem"/>
              <w:rPr>
                <w:rFonts w:ascii="Courier New" w:hAnsi="Courier New"/>
                <w:sz w:val="18"/>
              </w:rPr>
            </w:pPr>
            <w:r w:rsidRPr="00CA5B96">
              <w:rPr>
                <w:rFonts w:ascii="Courier New" w:hAnsi="Courier New"/>
                <w:sz w:val="18"/>
              </w:rPr>
              <w:t>ViStatus, ViPStatus</w:t>
            </w:r>
          </w:p>
        </w:tc>
      </w:tr>
      <w:tr w:rsidR="00725CB4" w14:paraId="26DDF8E7" w14:textId="77777777" w:rsidTr="00D927F9">
        <w:trPr>
          <w:cantSplit/>
        </w:trPr>
        <w:tc>
          <w:tcPr>
            <w:tcW w:w="2538" w:type="dxa"/>
            <w:tcBorders>
              <w:top w:val="single" w:sz="6" w:space="0" w:color="auto"/>
              <w:left w:val="single" w:sz="6" w:space="0" w:color="auto"/>
              <w:bottom w:val="single" w:sz="4" w:space="0" w:color="auto"/>
              <w:right w:val="single" w:sz="6" w:space="0" w:color="auto"/>
            </w:tcBorders>
          </w:tcPr>
          <w:p w14:paraId="43AA0C4A" w14:textId="77777777" w:rsidR="00725CB4" w:rsidRPr="00CA5B96" w:rsidRDefault="00D927F9" w:rsidP="009558BE">
            <w:pPr>
              <w:pStyle w:val="TableItem"/>
              <w:rPr>
                <w:rFonts w:ascii="Courier New" w:hAnsi="Courier New"/>
                <w:sz w:val="18"/>
              </w:rPr>
            </w:pPr>
            <w:r>
              <w:rPr>
                <w:rFonts w:ascii="Courier New" w:hAnsi="Courier New"/>
                <w:sz w:val="18"/>
              </w:rPr>
              <w:t>IMemoryMap</w:t>
            </w:r>
          </w:p>
        </w:tc>
        <w:tc>
          <w:tcPr>
            <w:tcW w:w="4140" w:type="dxa"/>
            <w:tcBorders>
              <w:top w:val="single" w:sz="6" w:space="0" w:color="auto"/>
              <w:left w:val="single" w:sz="6" w:space="0" w:color="auto"/>
              <w:bottom w:val="single" w:sz="6" w:space="0" w:color="auto"/>
              <w:right w:val="single" w:sz="6" w:space="0" w:color="auto"/>
            </w:tcBorders>
          </w:tcPr>
          <w:p w14:paraId="6DA64620" w14:textId="77777777"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14:paraId="1EDD3243" w14:textId="77777777" w:rsidR="00725CB4" w:rsidRPr="00CA5B96" w:rsidRDefault="00725CB4" w:rsidP="00D927F9">
            <w:pPr>
              <w:pStyle w:val="TableItem"/>
              <w:rPr>
                <w:rFonts w:ascii="Courier New" w:hAnsi="Courier New"/>
                <w:sz w:val="18"/>
              </w:rPr>
            </w:pPr>
            <w:r w:rsidRPr="00CA5B96">
              <w:rPr>
                <w:rFonts w:ascii="Courier New" w:hAnsi="Courier New"/>
                <w:sz w:val="18"/>
              </w:rPr>
              <w:t>ViAddr, ViPAddr</w:t>
            </w:r>
          </w:p>
        </w:tc>
      </w:tr>
      <w:tr w:rsidR="00725CB4" w14:paraId="6B2AA429"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CA2711D" w14:textId="77777777"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r w:rsidR="00752EDA" w:rsidRPr="00752EDA">
              <w:rPr>
                <w:rFonts w:ascii="Courier New" w:hAnsi="Courier New"/>
                <w:sz w:val="18"/>
              </w:rPr>
              <w:t>Ivi.Visa.</w:t>
            </w:r>
          </w:p>
          <w:p w14:paraId="6EDA2C0A" w14:textId="77777777" w:rsidR="00725CB4" w:rsidRPr="00D927F9" w:rsidRDefault="00752EDA" w:rsidP="00752EDA">
            <w:pPr>
              <w:pStyle w:val="TableItem"/>
              <w:spacing w:before="0" w:after="0"/>
            </w:pPr>
            <w:r w:rsidRPr="00752EDA">
              <w:rPr>
                <w:rFonts w:ascii="Courier New" w:hAnsi="Courier New"/>
                <w:sz w:val="18"/>
              </w:rPr>
              <w:t>IResourceManager</w:t>
            </w:r>
            <w:r>
              <w:t xml:space="preserve">. </w:t>
            </w:r>
          </w:p>
        </w:tc>
        <w:tc>
          <w:tcPr>
            <w:tcW w:w="4140" w:type="dxa"/>
            <w:tcBorders>
              <w:top w:val="single" w:sz="6" w:space="0" w:color="auto"/>
              <w:left w:val="single" w:sz="6" w:space="0" w:color="auto"/>
              <w:bottom w:val="single" w:sz="6" w:space="0" w:color="auto"/>
              <w:right w:val="single" w:sz="6" w:space="0" w:color="auto"/>
            </w:tcBorders>
          </w:tcPr>
          <w:p w14:paraId="42D878EA" w14:textId="77777777"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14:paraId="05A37776" w14:textId="77777777" w:rsidR="00725CB4" w:rsidRPr="00CA5B96" w:rsidRDefault="00725CB4" w:rsidP="00D927F9">
            <w:pPr>
              <w:pStyle w:val="TableItem"/>
              <w:rPr>
                <w:rFonts w:ascii="Courier New" w:hAnsi="Courier New"/>
                <w:sz w:val="18"/>
              </w:rPr>
            </w:pPr>
            <w:r w:rsidRPr="00CA5B96">
              <w:rPr>
                <w:rFonts w:ascii="Courier New" w:hAnsi="Courier New"/>
                <w:sz w:val="18"/>
              </w:rPr>
              <w:t>ViSession, ViPSession</w:t>
            </w:r>
          </w:p>
        </w:tc>
      </w:tr>
      <w:tr w:rsidR="00725CB4" w14:paraId="688D0B43"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5DE89EDF" w14:textId="77777777" w:rsidR="00D927F9"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Ivi.Visa.</w:t>
            </w:r>
          </w:p>
          <w:p w14:paraId="4023B318"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NativeVisaAttribute</w:t>
            </w:r>
          </w:p>
        </w:tc>
        <w:tc>
          <w:tcPr>
            <w:tcW w:w="4140" w:type="dxa"/>
            <w:tcBorders>
              <w:top w:val="single" w:sz="6" w:space="0" w:color="auto"/>
              <w:left w:val="single" w:sz="6" w:space="0" w:color="auto"/>
              <w:bottom w:val="single" w:sz="6" w:space="0" w:color="auto"/>
              <w:right w:val="single" w:sz="6" w:space="0" w:color="auto"/>
            </w:tcBorders>
          </w:tcPr>
          <w:p w14:paraId="349A70A4" w14:textId="77777777" w:rsidR="00725CB4" w:rsidRPr="00BE7709" w:rsidRDefault="00725CB4" w:rsidP="009558BE">
            <w:pPr>
              <w:pStyle w:val="TableItem"/>
            </w:pPr>
            <w:r w:rsidRPr="00BE7709">
              <w:t>In VISA.NET, attributes are implemented as properties.</w:t>
            </w:r>
          </w:p>
          <w:p w14:paraId="23E02403"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_Ref406490691 \r \h </w:instrText>
            </w:r>
            <w:r w:rsidR="00AC2B38">
              <w:fldChar w:fldCharType="separate"/>
            </w:r>
            <w:r w:rsidR="00167892">
              <w:t>5.16</w:t>
            </w:r>
            <w:r w:rsidR="00AC2B38">
              <w:fldChar w:fldCharType="end"/>
            </w:r>
            <w:r w:rsidR="004F7BAF">
              <w:t xml:space="preserve">, </w:t>
            </w:r>
            <w:r w:rsidR="00A25C95">
              <w:fldChar w:fldCharType="begin" w:fldLock="1"/>
            </w:r>
            <w:r w:rsidR="00A25C95">
              <w:instrText xml:space="preserve"> REF _Ref406490700 \h  \* MERGEFORMAT </w:instrText>
            </w:r>
            <w:r w:rsidR="00A25C95">
              <w:fldChar w:fldCharType="separate"/>
            </w:r>
            <w:r w:rsidR="00167892" w:rsidRPr="00167892">
              <w:rPr>
                <w:i/>
              </w:rPr>
              <w:t>NativeVisaAttribute</w:t>
            </w:r>
            <w:r w:rsidR="00A25C95">
              <w:fldChar w:fldCharType="end"/>
            </w:r>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14:paraId="68D25829" w14:textId="77777777" w:rsidR="00725CB4" w:rsidRPr="00CA5B96" w:rsidRDefault="00725CB4" w:rsidP="00D927F9">
            <w:pPr>
              <w:pStyle w:val="TableItem"/>
              <w:rPr>
                <w:rFonts w:ascii="Courier New" w:hAnsi="Courier New"/>
                <w:sz w:val="18"/>
              </w:rPr>
            </w:pPr>
            <w:r w:rsidRPr="00CA5B96">
              <w:rPr>
                <w:rFonts w:ascii="Courier New" w:hAnsi="Courier New"/>
                <w:sz w:val="18"/>
              </w:rPr>
              <w:t>ViAttr, ViPAttr</w:t>
            </w:r>
          </w:p>
        </w:tc>
      </w:tr>
      <w:tr w:rsidR="00725CB4" w14:paraId="1A4A0D6B"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05F5F88A"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14:paraId="484C6886" w14:textId="77777777"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14:paraId="3652C4D5" w14:textId="77777777" w:rsidR="00725CB4" w:rsidRPr="00CA5B96" w:rsidRDefault="00725CB4" w:rsidP="009F2C3C">
            <w:pPr>
              <w:pStyle w:val="TableItem"/>
              <w:rPr>
                <w:rFonts w:ascii="Courier New" w:hAnsi="Courier New"/>
                <w:sz w:val="18"/>
              </w:rPr>
            </w:pPr>
            <w:r w:rsidRPr="00CA5B96">
              <w:rPr>
                <w:rFonts w:ascii="Courier New" w:hAnsi="Courier New"/>
                <w:sz w:val="18"/>
              </w:rPr>
              <w:t>ViAttrState,</w:t>
            </w:r>
          </w:p>
          <w:p w14:paraId="2055E54A" w14:textId="77777777" w:rsidR="00725CB4" w:rsidRPr="00CA5B96" w:rsidRDefault="00725CB4" w:rsidP="009F2C3C">
            <w:pPr>
              <w:pStyle w:val="TableItem"/>
              <w:rPr>
                <w:rFonts w:ascii="Courier New" w:hAnsi="Courier New"/>
                <w:sz w:val="18"/>
              </w:rPr>
            </w:pPr>
            <w:r w:rsidRPr="00CA5B96">
              <w:rPr>
                <w:rFonts w:ascii="Courier New" w:hAnsi="Courier New"/>
                <w:sz w:val="18"/>
              </w:rPr>
              <w:t>ViPAttrState</w:t>
            </w:r>
          </w:p>
        </w:tc>
      </w:tr>
      <w:tr w:rsidR="00725CB4" w14:paraId="5917CE8F"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5F18AEE"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Ivi.Visa.</w:t>
            </w:r>
          </w:p>
          <w:p w14:paraId="3E6B83C2" w14:textId="77777777" w:rsidR="00725CB4" w:rsidRDefault="00D927F9" w:rsidP="00D927F9">
            <w:pPr>
              <w:rPr>
                <w:rFonts w:ascii="Courier New" w:hAnsi="Courier New" w:cs="Courier New"/>
                <w:color w:val="000000"/>
                <w:sz w:val="18"/>
                <w:szCs w:val="18"/>
              </w:rPr>
            </w:pPr>
            <w:r>
              <w:rPr>
                <w:rFonts w:ascii="Courier New" w:hAnsi="Courier New" w:cs="Courier New"/>
                <w:color w:val="000000"/>
                <w:sz w:val="18"/>
                <w:szCs w:val="18"/>
              </w:rPr>
              <w:t>VisaEventArgs</w:t>
            </w:r>
          </w:p>
          <w:p w14:paraId="3DAA8544" w14:textId="77777777"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Ivi.Visa.</w:t>
            </w:r>
          </w:p>
          <w:p w14:paraId="51C748BC" w14:textId="77777777" w:rsidR="00D927F9" w:rsidRDefault="00D927F9" w:rsidP="00D927F9">
            <w:pPr>
              <w:rPr>
                <w:rFonts w:ascii="Courier New" w:hAnsi="Courier New" w:cs="Courier New"/>
                <w:color w:val="000000"/>
                <w:sz w:val="18"/>
                <w:szCs w:val="18"/>
              </w:rPr>
            </w:pPr>
            <w:r>
              <w:rPr>
                <w:rFonts w:ascii="Courier New" w:hAnsi="Courier New" w:cs="Courier New"/>
                <w:color w:val="000000"/>
                <w:sz w:val="18"/>
                <w:szCs w:val="18"/>
              </w:rPr>
              <w:t>NativeEventArgs</w:t>
            </w:r>
          </w:p>
          <w:p w14:paraId="653E35A0" w14:textId="77777777"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14:paraId="1E9C3975" w14:textId="77777777" w:rsidR="00725CB4" w:rsidRPr="00BE7709" w:rsidRDefault="00725CB4" w:rsidP="009F2C3C">
            <w:pPr>
              <w:pStyle w:val="TableItem"/>
            </w:pPr>
            <w:r w:rsidRPr="00BE7709">
              <w:t xml:space="preserve">In VISA.NET, </w:t>
            </w:r>
            <w:r>
              <w:t>specific events returned from WaitOnEvent are identified by the instance of VisaEventArgs returned.  This is also true of handlers that are called with an instance of the event args.</w:t>
            </w:r>
          </w:p>
        </w:tc>
        <w:tc>
          <w:tcPr>
            <w:tcW w:w="2610" w:type="dxa"/>
            <w:tcBorders>
              <w:top w:val="single" w:sz="6" w:space="0" w:color="auto"/>
              <w:left w:val="single" w:sz="6" w:space="0" w:color="auto"/>
              <w:bottom w:val="single" w:sz="6" w:space="0" w:color="auto"/>
              <w:right w:val="single" w:sz="6" w:space="0" w:color="auto"/>
            </w:tcBorders>
          </w:tcPr>
          <w:p w14:paraId="6A54FA6B" w14:textId="77777777" w:rsidR="00725CB4" w:rsidRPr="00CA5B96" w:rsidRDefault="00725CB4" w:rsidP="009558BE">
            <w:pPr>
              <w:pStyle w:val="TableItem"/>
              <w:rPr>
                <w:rFonts w:ascii="Courier New" w:hAnsi="Courier New"/>
                <w:sz w:val="18"/>
              </w:rPr>
            </w:pPr>
            <w:r w:rsidRPr="00CA5B96">
              <w:rPr>
                <w:rFonts w:ascii="Courier New" w:hAnsi="Courier New"/>
                <w:sz w:val="18"/>
              </w:rPr>
              <w:t>ViEvent, ViPEvent</w:t>
            </w:r>
          </w:p>
        </w:tc>
      </w:tr>
    </w:tbl>
    <w:p w14:paraId="015C2F2D" w14:textId="77777777" w:rsidR="007E335A" w:rsidRDefault="007E335A" w:rsidP="007E335A">
      <w:pPr>
        <w:pStyle w:val="Body1"/>
      </w:pPr>
      <w:bookmarkStart w:id="57" w:name="_Ref355858575"/>
      <w:bookmarkStart w:id="58" w:name="_Ref355858587"/>
    </w:p>
    <w:p w14:paraId="488A820D" w14:textId="77777777" w:rsidR="007E335A" w:rsidRDefault="007E335A" w:rsidP="004321AF">
      <w:pPr>
        <w:pStyle w:val="SectionTitle"/>
        <w:numPr>
          <w:ilvl w:val="0"/>
          <w:numId w:val="0"/>
        </w:numPr>
        <w:sectPr w:rsidR="007E335A" w:rsidSect="00541F5F">
          <w:headerReference w:type="even" r:id="rId36"/>
          <w:headerReference w:type="default" r:id="rId37"/>
          <w:footnotePr>
            <w:numRestart w:val="eachPage"/>
          </w:footnotePr>
          <w:type w:val="continuous"/>
          <w:pgSz w:w="12240" w:h="15840"/>
          <w:pgMar w:top="1440" w:right="1440" w:bottom="-1440" w:left="1440" w:header="720" w:footer="720" w:gutter="0"/>
          <w:pgNumType w:start="1"/>
          <w:cols w:space="720"/>
          <w:noEndnote/>
        </w:sectPr>
      </w:pPr>
      <w:bookmarkStart w:id="59" w:name="_Ref411593981"/>
    </w:p>
    <w:p w14:paraId="04AC091D" w14:textId="77777777" w:rsidR="00C84E03" w:rsidRDefault="00C84E03" w:rsidP="00C84E03">
      <w:pPr>
        <w:pStyle w:val="SectionTitle"/>
      </w:pPr>
      <w:bookmarkStart w:id="60" w:name="_Ref411593290"/>
      <w:bookmarkStart w:id="61" w:name="_Ref411593512"/>
      <w:bookmarkStart w:id="62" w:name="_Toc411597974"/>
      <w:bookmarkEnd w:id="59"/>
      <w:r>
        <w:lastRenderedPageBreak/>
        <w:t>VISA.NET Enumerations</w:t>
      </w:r>
      <w:bookmarkEnd w:id="57"/>
      <w:bookmarkEnd w:id="58"/>
      <w:bookmarkEnd w:id="60"/>
      <w:bookmarkEnd w:id="61"/>
      <w:bookmarkEnd w:id="62"/>
    </w:p>
    <w:p w14:paraId="56E65B0D" w14:textId="77777777" w:rsidR="00466061" w:rsidRDefault="00466061" w:rsidP="00466061">
      <w:pPr>
        <w:pStyle w:val="Body"/>
      </w:pPr>
      <w:r>
        <w:t>VISA.NET defines the following enumerations.  All enumerations are defined in the Ivi.Visa namespace.</w:t>
      </w:r>
    </w:p>
    <w:p w14:paraId="5E3FE06E"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AccessModes</w:t>
      </w:r>
    </w:p>
    <w:p w14:paraId="5391CC94" w14:textId="77777777" w:rsidR="00466061" w:rsidRPr="00466061" w:rsidRDefault="00466061" w:rsidP="003D0573">
      <w:pPr>
        <w:pStyle w:val="Body"/>
        <w:numPr>
          <w:ilvl w:val="0"/>
          <w:numId w:val="8"/>
        </w:numPr>
        <w:spacing w:before="0"/>
        <w:rPr>
          <w:rFonts w:ascii="Courier New" w:hAnsi="Courier New"/>
          <w:sz w:val="18"/>
        </w:rPr>
      </w:pPr>
      <w:r w:rsidRPr="00466061">
        <w:rPr>
          <w:rFonts w:ascii="Courier New" w:hAnsi="Courier New" w:cs="Courier New"/>
          <w:sz w:val="18"/>
          <w:szCs w:val="18"/>
        </w:rPr>
        <w:t>AddressSpace</w:t>
      </w:r>
    </w:p>
    <w:p w14:paraId="1B6223D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AtnMode</w:t>
      </w:r>
    </w:p>
    <w:p w14:paraId="1F05629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BinaryEncoding</w:t>
      </w:r>
    </w:p>
    <w:p w14:paraId="2CA42E3F"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ByteOrder</w:t>
      </w:r>
    </w:p>
    <w:p w14:paraId="318EF6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DataWidth</w:t>
      </w:r>
    </w:p>
    <w:p w14:paraId="5489435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EventQueueStatus</w:t>
      </w:r>
    </w:p>
    <w:p w14:paraId="30E988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EventType</w:t>
      </w:r>
    </w:p>
    <w:p w14:paraId="0A1BB2D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
    <w:p w14:paraId="63A8F4E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GpibInstrRemoteLocalMode</w:t>
      </w:r>
    </w:p>
    <w:p w14:paraId="63C7A24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GpibInterfaceRemoteLocalMode</w:t>
      </w:r>
    </w:p>
    <w:p w14:paraId="7CAA24C8"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HardwareInterface</w:t>
      </w:r>
      <w:r w:rsidR="004E4FDA">
        <w:rPr>
          <w:rFonts w:ascii="Courier New" w:hAnsi="Courier New" w:cs="Courier New"/>
          <w:sz w:val="18"/>
          <w:szCs w:val="18"/>
        </w:rPr>
        <w:t>Type</w:t>
      </w:r>
    </w:p>
    <w:p w14:paraId="265211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IOBuffers</w:t>
      </w:r>
    </w:p>
    <w:p w14:paraId="35737DB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IOProtocol</w:t>
      </w:r>
    </w:p>
    <w:p w14:paraId="2AAA4CF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LineState</w:t>
      </w:r>
    </w:p>
    <w:p w14:paraId="6256784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NativeVisaAttribute</w:t>
      </w:r>
    </w:p>
    <w:p w14:paraId="2A50A3D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PxiMemoryType</w:t>
      </w:r>
    </w:p>
    <w:p w14:paraId="72A95DF7"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ReadStatus</w:t>
      </w:r>
    </w:p>
    <w:p w14:paraId="6686D326"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RemoteLocalMode</w:t>
      </w:r>
    </w:p>
    <w:p w14:paraId="5D5F53E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ResourceLockState</w:t>
      </w:r>
    </w:p>
    <w:p w14:paraId="2D22FC32"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ResourceOpenStatus</w:t>
      </w:r>
    </w:p>
    <w:p w14:paraId="3231C8E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SerialFlowControlModes</w:t>
      </w:r>
    </w:p>
    <w:p w14:paraId="3AF43ADA"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SerialParity</w:t>
      </w:r>
    </w:p>
    <w:p w14:paraId="4682923D"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SerialTerminationMethod</w:t>
      </w:r>
    </w:p>
    <w:p w14:paraId="1A310E39"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StatusByteFlags</w:t>
      </w:r>
    </w:p>
    <w:p w14:paraId="66FB4EF0"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StopBitMode</w:t>
      </w:r>
    </w:p>
    <w:p w14:paraId="521029C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w:t>
      </w:r>
    </w:p>
    <w:p w14:paraId="5120646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TriggerLines</w:t>
      </w:r>
    </w:p>
    <w:p w14:paraId="62B9AA53"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VxiAccessPrivilege</w:t>
      </w:r>
    </w:p>
    <w:p w14:paraId="07C80E3E"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VxiCommandMode</w:t>
      </w:r>
    </w:p>
    <w:p w14:paraId="20D71D1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VxiDeviceClass</w:t>
      </w:r>
    </w:p>
    <w:p w14:paraId="7782E605"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VxiTriggerProtocol</w:t>
      </w:r>
    </w:p>
    <w:p w14:paraId="73BF4DA4"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VxiUtilitySignal</w:t>
      </w:r>
    </w:p>
    <w:p w14:paraId="0D12884A" w14:textId="77777777" w:rsidR="00A66A3C" w:rsidRDefault="00A66A3C" w:rsidP="00A148B3">
      <w:pPr>
        <w:pStyle w:val="Heading2"/>
      </w:pPr>
      <w:bookmarkStart w:id="63" w:name="_Ref406490566"/>
      <w:bookmarkStart w:id="64" w:name="_Ref406490659"/>
      <w:bookmarkStart w:id="65" w:name="_Toc411597975"/>
      <w:r>
        <w:lastRenderedPageBreak/>
        <w:t>AccessMode</w:t>
      </w:r>
      <w:bookmarkEnd w:id="63"/>
      <w:bookmarkEnd w:id="64"/>
      <w:bookmarkEnd w:id="65"/>
    </w:p>
    <w:p w14:paraId="1B032E2A" w14:textId="77777777"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7286DB9F" w14:textId="77777777" w:rsidTr="00944A2C">
        <w:tc>
          <w:tcPr>
            <w:tcW w:w="8856" w:type="dxa"/>
            <w:tcBorders>
              <w:top w:val="nil"/>
              <w:left w:val="nil"/>
              <w:bottom w:val="nil"/>
              <w:right w:val="nil"/>
            </w:tcBorders>
          </w:tcPr>
          <w:p w14:paraId="640ECC56" w14:textId="77777777" w:rsidR="00436FE4" w:rsidRDefault="00436FE4" w:rsidP="00944A2C">
            <w:pPr>
              <w:pStyle w:val="TableItem"/>
              <w:rPr>
                <w:rFonts w:ascii="Courier New" w:hAnsi="Courier New"/>
                <w:sz w:val="18"/>
              </w:rPr>
            </w:pPr>
            <w:r>
              <w:rPr>
                <w:rFonts w:ascii="Courier New" w:hAnsi="Courier New"/>
                <w:sz w:val="18"/>
              </w:rPr>
              <w:t>[Flags]</w:t>
            </w:r>
          </w:p>
          <w:p w14:paraId="26C1D93C" w14:textId="77777777" w:rsidR="001E1AED" w:rsidRPr="00944A2C" w:rsidRDefault="001E1AED" w:rsidP="00944A2C">
            <w:pPr>
              <w:pStyle w:val="TableItem"/>
              <w:rPr>
                <w:rFonts w:ascii="Courier New" w:hAnsi="Courier New"/>
                <w:sz w:val="18"/>
              </w:rPr>
            </w:pPr>
            <w:r w:rsidRPr="00944A2C">
              <w:rPr>
                <w:rFonts w:ascii="Courier New" w:hAnsi="Courier New"/>
                <w:sz w:val="18"/>
              </w:rPr>
              <w:t>public enum AccessMode</w:t>
            </w:r>
          </w:p>
          <w:p w14:paraId="75B78C0A" w14:textId="77777777" w:rsidR="001E1AED" w:rsidRPr="00944A2C" w:rsidRDefault="001E1AED" w:rsidP="00944A2C">
            <w:pPr>
              <w:pStyle w:val="TableItem"/>
              <w:rPr>
                <w:rFonts w:ascii="Courier New" w:hAnsi="Courier New"/>
                <w:sz w:val="18"/>
              </w:rPr>
            </w:pPr>
            <w:r w:rsidRPr="00944A2C">
              <w:rPr>
                <w:rFonts w:ascii="Courier New" w:hAnsi="Courier New"/>
                <w:sz w:val="18"/>
              </w:rPr>
              <w:t>{</w:t>
            </w:r>
          </w:p>
          <w:p w14:paraId="1D845325"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14:paraId="7876817D"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ExclusiveLock = 1,</w:t>
            </w:r>
          </w:p>
          <w:p w14:paraId="75528A73"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 xml:space="preserve">LoadConfig = </w:t>
            </w:r>
            <w:r w:rsidR="00436FE4">
              <w:rPr>
                <w:rFonts w:ascii="Courier New" w:hAnsi="Courier New"/>
                <w:sz w:val="18"/>
              </w:rPr>
              <w:t>2</w:t>
            </w:r>
          </w:p>
          <w:p w14:paraId="7A96494C" w14:textId="77777777" w:rsidR="001E1AED" w:rsidRPr="00C84E03" w:rsidRDefault="001E1AED" w:rsidP="00944A2C">
            <w:pPr>
              <w:pStyle w:val="TableItem"/>
            </w:pPr>
            <w:r w:rsidRPr="00944A2C">
              <w:rPr>
                <w:rFonts w:ascii="Courier New" w:hAnsi="Courier New"/>
                <w:sz w:val="18"/>
              </w:rPr>
              <w:t>}</w:t>
            </w:r>
          </w:p>
        </w:tc>
      </w:tr>
    </w:tbl>
    <w:p w14:paraId="3AA45C12" w14:textId="77777777" w:rsidR="001E1AED" w:rsidRDefault="001E1AED" w:rsidP="001C3CE6">
      <w:pPr>
        <w:pStyle w:val="Observation"/>
        <w:rPr>
          <w:lang w:val="it-IT"/>
        </w:rPr>
      </w:pPr>
    </w:p>
    <w:p w14:paraId="4E6CFB60" w14:textId="77777777" w:rsidR="00D85145" w:rsidRPr="00D85145" w:rsidRDefault="001E1AED" w:rsidP="006B73F0">
      <w:pPr>
        <w:pStyle w:val="Body"/>
        <w:rPr>
          <w:lang w:val="it-IT"/>
        </w:rPr>
      </w:pPr>
      <w:r>
        <w:rPr>
          <w:lang w:val="it-IT"/>
        </w:rPr>
        <w:t xml:space="preserve">The </w:t>
      </w:r>
      <w:r w:rsidR="001E1CF6" w:rsidRPr="006B73F0">
        <w:rPr>
          <w:rFonts w:ascii="Courier New" w:hAnsi="Courier New"/>
          <w:sz w:val="18"/>
        </w:rPr>
        <w:t>AccessMode</w:t>
      </w:r>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14:paraId="45F46DBD" w14:textId="77777777" w:rsidR="001E1AED" w:rsidRDefault="001E1AED" w:rsidP="00A148B3">
      <w:pPr>
        <w:pStyle w:val="Heading2"/>
      </w:pPr>
      <w:bookmarkStart w:id="66" w:name="_Toc411597976"/>
      <w:r>
        <w:lastRenderedPageBreak/>
        <w:t>AddressSpace</w:t>
      </w:r>
      <w:bookmarkEnd w:id="66"/>
    </w:p>
    <w:p w14:paraId="4D22B9A9" w14:textId="77777777"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22B6F807" w14:textId="77777777" w:rsidTr="00944A2C">
        <w:tc>
          <w:tcPr>
            <w:tcW w:w="8856" w:type="dxa"/>
            <w:tcBorders>
              <w:top w:val="nil"/>
              <w:left w:val="nil"/>
              <w:bottom w:val="nil"/>
              <w:right w:val="nil"/>
            </w:tcBorders>
          </w:tcPr>
          <w:p w14:paraId="4839659B" w14:textId="77777777" w:rsidR="001E1AED" w:rsidRPr="001E1AED" w:rsidRDefault="001E1AED" w:rsidP="001E1CF6">
            <w:pPr>
              <w:pStyle w:val="TableItem"/>
              <w:rPr>
                <w:rFonts w:ascii="Courier New" w:hAnsi="Courier New"/>
                <w:sz w:val="18"/>
              </w:rPr>
            </w:pPr>
            <w:r w:rsidRPr="001E1AED">
              <w:rPr>
                <w:rFonts w:ascii="Courier New" w:hAnsi="Courier New"/>
                <w:sz w:val="18"/>
              </w:rPr>
              <w:t>public enum AddressSpace</w:t>
            </w:r>
          </w:p>
          <w:p w14:paraId="5CFBC3A6"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p w14:paraId="418D9710"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14:paraId="6FE91FE5"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14:paraId="5D798149"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14:paraId="1961B958"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14:paraId="5510270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PxiC</w:t>
            </w:r>
            <w:r w:rsidR="00F55DCA">
              <w:rPr>
                <w:rFonts w:ascii="Courier New" w:hAnsi="Courier New"/>
                <w:sz w:val="18"/>
              </w:rPr>
              <w:t>onfiguration</w:t>
            </w:r>
            <w:r w:rsidR="001E1AED" w:rsidRPr="001E1AED">
              <w:rPr>
                <w:rFonts w:ascii="Courier New" w:hAnsi="Courier New"/>
                <w:sz w:val="18"/>
              </w:rPr>
              <w:t xml:space="preserve"> = 4,</w:t>
            </w:r>
          </w:p>
          <w:p w14:paraId="67B725D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14:paraId="7834910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14:paraId="13ADDD5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14:paraId="10122ECD"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14:paraId="249A252C"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14:paraId="4890D363"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14:paraId="770A64F6"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PxiAlloc</w:t>
            </w:r>
            <w:r w:rsidR="00F55DCA">
              <w:rPr>
                <w:rFonts w:ascii="Courier New" w:hAnsi="Courier New"/>
                <w:sz w:val="18"/>
              </w:rPr>
              <w:t>ation</w:t>
            </w:r>
            <w:r w:rsidR="001E1AED" w:rsidRPr="001E1AED">
              <w:rPr>
                <w:rFonts w:ascii="Courier New" w:hAnsi="Courier New"/>
                <w:sz w:val="18"/>
              </w:rPr>
              <w:t xml:space="preserve"> = 11</w:t>
            </w:r>
          </w:p>
          <w:p w14:paraId="64D03610"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14:paraId="6055F3D1" w14:textId="77777777" w:rsidR="001E1AED" w:rsidRDefault="001E1AED" w:rsidP="001C3CE6">
      <w:pPr>
        <w:pStyle w:val="Observation"/>
        <w:rPr>
          <w:lang w:val="it-IT"/>
        </w:rPr>
      </w:pPr>
    </w:p>
    <w:p w14:paraId="5C777982" w14:textId="77777777" w:rsidR="001E1AED" w:rsidRDefault="00577009" w:rsidP="001E1AED">
      <w:pPr>
        <w:pStyle w:val="Body"/>
        <w:rPr>
          <w:lang w:val="it-IT"/>
        </w:rPr>
      </w:pPr>
      <w:r>
        <w:rPr>
          <w:lang w:val="it-IT"/>
        </w:rPr>
        <w:t xml:space="preserve">The </w:t>
      </w:r>
      <w:r w:rsidRPr="001E1CF6">
        <w:rPr>
          <w:rFonts w:ascii="Courier New" w:hAnsi="Courier New"/>
          <w:sz w:val="18"/>
        </w:rPr>
        <w:t>AddressSpace</w:t>
      </w:r>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14:paraId="6E7D4F3C" w14:textId="77777777" w:rsidR="001E1CF6" w:rsidRDefault="001E1CF6" w:rsidP="00A148B3">
      <w:pPr>
        <w:pStyle w:val="Heading2"/>
      </w:pPr>
      <w:bookmarkStart w:id="67" w:name="_Toc411597977"/>
      <w:r>
        <w:lastRenderedPageBreak/>
        <w:t>AtnMode</w:t>
      </w:r>
      <w:bookmarkEnd w:id="67"/>
    </w:p>
    <w:p w14:paraId="585596EC" w14:textId="77777777" w:rsidR="00944A2C" w:rsidRPr="00944A2C" w:rsidRDefault="00944A2C"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1E1CF6" w14:paraId="7F142071" w14:textId="77777777" w:rsidTr="00944A2C">
        <w:tc>
          <w:tcPr>
            <w:tcW w:w="8856" w:type="dxa"/>
          </w:tcPr>
          <w:p w14:paraId="668BCBC0" w14:textId="77777777" w:rsidR="001E1CF6" w:rsidRPr="001E1CF6" w:rsidRDefault="001E1CF6" w:rsidP="001E1CF6">
            <w:pPr>
              <w:pStyle w:val="TableItem"/>
              <w:rPr>
                <w:rFonts w:ascii="Courier New" w:hAnsi="Courier New"/>
                <w:sz w:val="18"/>
              </w:rPr>
            </w:pPr>
            <w:r w:rsidRPr="001E1CF6">
              <w:rPr>
                <w:rFonts w:ascii="Courier New" w:hAnsi="Courier New"/>
                <w:sz w:val="18"/>
              </w:rPr>
              <w:t>public enum AtnMode</w:t>
            </w:r>
          </w:p>
          <w:p w14:paraId="1C1473CC"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p w14:paraId="57AB13E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 = 0,</w:t>
            </w:r>
          </w:p>
          <w:p w14:paraId="59285B7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14:paraId="7C4AB5EE"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DeassertHandshake = 2,</w:t>
            </w:r>
          </w:p>
          <w:p w14:paraId="59325E66"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AssertImmediate = 3</w:t>
            </w:r>
          </w:p>
          <w:p w14:paraId="7C5C6178"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14:paraId="422D85F6" w14:textId="77777777" w:rsidR="001E1CF6" w:rsidRDefault="001E1CF6" w:rsidP="001C3CE6">
      <w:pPr>
        <w:pStyle w:val="Observation"/>
        <w:rPr>
          <w:lang w:val="it-IT"/>
        </w:rPr>
      </w:pPr>
    </w:p>
    <w:p w14:paraId="67791265" w14:textId="77777777" w:rsidR="001E1CF6" w:rsidRDefault="003401CD" w:rsidP="001E1CF6">
      <w:pPr>
        <w:pStyle w:val="Body"/>
        <w:rPr>
          <w:lang w:val="it-IT"/>
        </w:rPr>
      </w:pPr>
      <w:r>
        <w:rPr>
          <w:lang w:val="it-IT"/>
        </w:rPr>
        <w:t xml:space="preserve">The </w:t>
      </w:r>
      <w:r w:rsidR="006B73F0" w:rsidRPr="001E1CF6">
        <w:rPr>
          <w:rFonts w:ascii="Courier New" w:hAnsi="Courier New"/>
          <w:sz w:val="18"/>
        </w:rPr>
        <w:t>AtnMode</w:t>
      </w:r>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r w:rsidR="001E1CF6" w:rsidRPr="001E1CF6">
        <w:rPr>
          <w:rFonts w:ascii="Courier New" w:hAnsi="Courier New"/>
          <w:sz w:val="18"/>
        </w:rPr>
        <w:t>viGpibControlATN</w:t>
      </w:r>
      <w:r w:rsidR="001E1CF6" w:rsidRPr="00C84E03">
        <w:t>.</w:t>
      </w:r>
    </w:p>
    <w:p w14:paraId="2AC39957" w14:textId="77777777" w:rsidR="00F73FA4" w:rsidRDefault="00F73FA4" w:rsidP="00A148B3">
      <w:pPr>
        <w:pStyle w:val="Heading2"/>
      </w:pPr>
      <w:bookmarkStart w:id="68" w:name="_Toc411597978"/>
      <w:r>
        <w:lastRenderedPageBreak/>
        <w:t>BinaryEncoding</w:t>
      </w:r>
      <w:bookmarkEnd w:id="68"/>
    </w:p>
    <w:p w14:paraId="2CDE609E"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2F9FC2EE" w14:textId="77777777" w:rsidTr="00D80640">
        <w:tc>
          <w:tcPr>
            <w:tcW w:w="8856" w:type="dxa"/>
          </w:tcPr>
          <w:p w14:paraId="6A2D6836" w14:textId="77777777" w:rsidR="00F73FA4" w:rsidRPr="00F73FA4" w:rsidRDefault="00F73FA4" w:rsidP="00F73FA4">
            <w:pPr>
              <w:pStyle w:val="TableItem"/>
              <w:rPr>
                <w:rFonts w:ascii="Courier New" w:hAnsi="Courier New"/>
                <w:sz w:val="18"/>
              </w:rPr>
            </w:pPr>
            <w:r w:rsidRPr="00F73FA4">
              <w:rPr>
                <w:rFonts w:ascii="Courier New" w:hAnsi="Courier New"/>
                <w:sz w:val="18"/>
              </w:rPr>
              <w:t>enum BinaryEncoding</w:t>
            </w:r>
          </w:p>
          <w:p w14:paraId="6B03BF26"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09C9055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DefiniteLengthBlockData</w:t>
            </w:r>
            <w:r w:rsidR="007459FD">
              <w:rPr>
                <w:rFonts w:ascii="Courier New" w:hAnsi="Courier New"/>
                <w:sz w:val="18"/>
              </w:rPr>
              <w:t xml:space="preserve"> = 0</w:t>
            </w:r>
            <w:r w:rsidRPr="00F73FA4">
              <w:rPr>
                <w:rFonts w:ascii="Courier New" w:hAnsi="Courier New"/>
                <w:sz w:val="18"/>
              </w:rPr>
              <w:t>,</w:t>
            </w:r>
          </w:p>
          <w:p w14:paraId="7FDEFA93"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IndefiniteLengthBlockData</w:t>
            </w:r>
            <w:r w:rsidR="007459FD">
              <w:rPr>
                <w:rFonts w:ascii="Courier New" w:hAnsi="Courier New"/>
                <w:sz w:val="18"/>
              </w:rPr>
              <w:t xml:space="preserve"> = 1</w:t>
            </w:r>
            <w:r w:rsidRPr="00F73FA4">
              <w:rPr>
                <w:rFonts w:ascii="Courier New" w:hAnsi="Courier New"/>
                <w:sz w:val="18"/>
              </w:rPr>
              <w:t>,</w:t>
            </w:r>
          </w:p>
          <w:p w14:paraId="283FD20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RawLittleEndian</w:t>
            </w:r>
            <w:r w:rsidR="007459FD">
              <w:rPr>
                <w:rFonts w:ascii="Courier New" w:hAnsi="Courier New"/>
                <w:sz w:val="18"/>
              </w:rPr>
              <w:t xml:space="preserve"> = 2</w:t>
            </w:r>
            <w:r w:rsidRPr="00F73FA4">
              <w:rPr>
                <w:rFonts w:ascii="Courier New" w:hAnsi="Courier New"/>
                <w:sz w:val="18"/>
              </w:rPr>
              <w:t>,</w:t>
            </w:r>
          </w:p>
          <w:p w14:paraId="33698E31"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r w:rsidRPr="00F73FA4">
              <w:rPr>
                <w:rFonts w:ascii="Courier New" w:hAnsi="Courier New"/>
                <w:sz w:val="18"/>
              </w:rPr>
              <w:t>RawBigEndian</w:t>
            </w:r>
            <w:r w:rsidR="007459FD">
              <w:rPr>
                <w:rFonts w:ascii="Courier New" w:hAnsi="Courier New"/>
                <w:sz w:val="18"/>
              </w:rPr>
              <w:t xml:space="preserve"> = 3</w:t>
            </w:r>
          </w:p>
          <w:p w14:paraId="7380CF5B"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1F05FB74" w14:textId="77777777" w:rsidR="00F73FA4" w:rsidRDefault="00F73FA4" w:rsidP="001C3CE6">
      <w:pPr>
        <w:pStyle w:val="Observation"/>
        <w:rPr>
          <w:lang w:val="it-IT"/>
        </w:rPr>
      </w:pPr>
    </w:p>
    <w:p w14:paraId="438C668F" w14:textId="77777777" w:rsidR="00F73FA4" w:rsidRDefault="00F73FA4" w:rsidP="00F73FA4">
      <w:pPr>
        <w:pStyle w:val="Body"/>
        <w:rPr>
          <w:lang w:val="it-IT"/>
        </w:rPr>
      </w:pPr>
      <w:r>
        <w:rPr>
          <w:lang w:val="it-IT"/>
        </w:rPr>
        <w:t xml:space="preserve">The </w:t>
      </w:r>
      <w:r>
        <w:rPr>
          <w:rFonts w:ascii="Courier New" w:hAnsi="Courier New"/>
          <w:sz w:val="18"/>
        </w:rPr>
        <w:t>BinaryEncoding</w:t>
      </w:r>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14:paraId="7C47587B"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22D6BF97"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581A7366"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9C9EEB1" w14:textId="77777777" w:rsidR="00895B49" w:rsidRPr="00972178" w:rsidRDefault="00895B49" w:rsidP="00635285">
            <w:pPr>
              <w:pStyle w:val="TableCaption"/>
            </w:pPr>
            <w:r w:rsidRPr="00972178">
              <w:t>Description</w:t>
            </w:r>
          </w:p>
        </w:tc>
      </w:tr>
      <w:tr w:rsidR="00895B49" w14:paraId="2A9D3D46"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2380BBAE" w14:textId="77777777" w:rsidR="00895B49" w:rsidRPr="00E2751A" w:rsidRDefault="00895B49" w:rsidP="00635285">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1CACC20D" w14:textId="77777777" w:rsidR="00895B49" w:rsidRPr="00E2751A" w:rsidRDefault="00895B49" w:rsidP="00635285">
            <w:pPr>
              <w:pStyle w:val="TableItem"/>
            </w:pPr>
            <w:r w:rsidRPr="00895B49">
              <w:t>IEEE-488.2 definite block format.</w:t>
            </w:r>
          </w:p>
        </w:tc>
      </w:tr>
      <w:tr w:rsidR="00895B49" w14:paraId="5A194358"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D446405" w14:textId="77777777" w:rsidR="00895B49" w:rsidRPr="00E2751A" w:rsidRDefault="00895B49" w:rsidP="00635285">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3BDF97E" w14:textId="77777777" w:rsidR="00895B49" w:rsidRPr="00895B49" w:rsidRDefault="00895B49" w:rsidP="00635285">
            <w:pPr>
              <w:pStyle w:val="TableItem"/>
            </w:pPr>
            <w:r w:rsidRPr="00895B49">
              <w:t>IEEE-488.2 indefinite block format.</w:t>
            </w:r>
          </w:p>
        </w:tc>
      </w:tr>
      <w:tr w:rsidR="00895B49" w14:paraId="5AD9933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16396874" w14:textId="77777777" w:rsidR="00895B49" w:rsidRPr="00E2751A" w:rsidRDefault="00895B49" w:rsidP="00635285">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3368E9AE" w14:textId="77777777" w:rsidR="00895B49" w:rsidRPr="00895B49" w:rsidRDefault="00895B49" w:rsidP="00635285">
            <w:pPr>
              <w:pStyle w:val="TableItem"/>
            </w:pPr>
            <w:r>
              <w:t>R</w:t>
            </w:r>
            <w:r w:rsidRPr="00895B49">
              <w:t>aw binary data with little endian byte order.</w:t>
            </w:r>
          </w:p>
        </w:tc>
      </w:tr>
      <w:tr w:rsidR="00895B49" w14:paraId="48034119"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7F2CC53" w14:textId="77777777" w:rsidR="00895B49" w:rsidRPr="00E2751A" w:rsidRDefault="00895B49" w:rsidP="00635285">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68957054" w14:textId="77777777" w:rsidR="00895B49" w:rsidRPr="00895B49" w:rsidRDefault="00895B49" w:rsidP="00635285">
            <w:pPr>
              <w:pStyle w:val="TableItem"/>
            </w:pPr>
            <w:r>
              <w:t>R</w:t>
            </w:r>
            <w:r w:rsidRPr="00895B49">
              <w:t>aw binary data with big endian byte order.</w:t>
            </w:r>
          </w:p>
        </w:tc>
      </w:tr>
    </w:tbl>
    <w:p w14:paraId="3FE53C37" w14:textId="77777777" w:rsidR="00A11E7F" w:rsidRDefault="00A11E7F" w:rsidP="00A148B3">
      <w:pPr>
        <w:pStyle w:val="Heading2"/>
      </w:pPr>
      <w:bookmarkStart w:id="69" w:name="_Toc411597979"/>
      <w:r>
        <w:lastRenderedPageBreak/>
        <w:t>ByteOrder</w:t>
      </w:r>
      <w:bookmarkEnd w:id="69"/>
    </w:p>
    <w:p w14:paraId="5843E58B"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36862B4F" w14:textId="77777777" w:rsidTr="00A11E7F">
        <w:tc>
          <w:tcPr>
            <w:tcW w:w="8856" w:type="dxa"/>
          </w:tcPr>
          <w:p w14:paraId="3FC9DDFD" w14:textId="77777777" w:rsidR="00A11E7F" w:rsidRPr="00861F2D" w:rsidRDefault="00A11E7F" w:rsidP="00A11E7F">
            <w:pPr>
              <w:pStyle w:val="TableItem"/>
              <w:rPr>
                <w:rFonts w:ascii="Courier New" w:hAnsi="Courier New"/>
                <w:sz w:val="18"/>
              </w:rPr>
            </w:pPr>
            <w:r w:rsidRPr="00861F2D">
              <w:rPr>
                <w:rFonts w:ascii="Courier New" w:hAnsi="Courier New"/>
                <w:sz w:val="18"/>
              </w:rPr>
              <w:t>public enum ByteOrder</w:t>
            </w:r>
          </w:p>
          <w:p w14:paraId="3E55FA3E"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p w14:paraId="036DF35F"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BigEndian = 0,</w:t>
            </w:r>
          </w:p>
          <w:p w14:paraId="2C1E24A2"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LittleEndian = 1</w:t>
            </w:r>
          </w:p>
          <w:p w14:paraId="1B701945"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14:paraId="543834DD" w14:textId="77777777" w:rsidR="00A11E7F" w:rsidRDefault="00A11E7F" w:rsidP="001C3CE6">
      <w:pPr>
        <w:pStyle w:val="Observation"/>
        <w:rPr>
          <w:lang w:val="it-IT"/>
        </w:rPr>
      </w:pPr>
    </w:p>
    <w:p w14:paraId="0B50E0D9" w14:textId="77777777" w:rsidR="00A11E7F" w:rsidRDefault="002E2815" w:rsidP="00A11E7F">
      <w:pPr>
        <w:pStyle w:val="Body"/>
        <w:rPr>
          <w:lang w:val="it-IT"/>
        </w:rPr>
      </w:pPr>
      <w:r>
        <w:rPr>
          <w:lang w:val="it-IT"/>
        </w:rPr>
        <w:t xml:space="preserve">The </w:t>
      </w:r>
      <w:r w:rsidRPr="002E2815">
        <w:rPr>
          <w:rFonts w:ascii="Courier New" w:hAnsi="Courier New"/>
          <w:sz w:val="18"/>
        </w:rPr>
        <w:t>ByteOrder</w:t>
      </w:r>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r w:rsidR="00A11E7F">
        <w:rPr>
          <w:rFonts w:ascii="Courier New" w:hAnsi="Courier New"/>
          <w:sz w:val="18"/>
        </w:rPr>
        <w:t>ByteOrder</w:t>
      </w:r>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14:paraId="38CEA126" w14:textId="77777777" w:rsidR="00A11E7F" w:rsidRDefault="00A11E7F" w:rsidP="00A148B3">
      <w:pPr>
        <w:pStyle w:val="Heading2"/>
      </w:pPr>
      <w:bookmarkStart w:id="70" w:name="_Toc411597980"/>
      <w:r>
        <w:lastRenderedPageBreak/>
        <w:t>DataWidth</w:t>
      </w:r>
      <w:bookmarkEnd w:id="70"/>
    </w:p>
    <w:p w14:paraId="6A09111C"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0B2F612A" w14:textId="77777777" w:rsidTr="00A11E7F">
        <w:tc>
          <w:tcPr>
            <w:tcW w:w="8856" w:type="dxa"/>
          </w:tcPr>
          <w:p w14:paraId="78E244FF" w14:textId="77777777" w:rsidR="00A11E7F" w:rsidRPr="00A11E7F" w:rsidRDefault="00A11E7F" w:rsidP="00A11E7F">
            <w:pPr>
              <w:pStyle w:val="TableItem"/>
              <w:rPr>
                <w:rFonts w:ascii="Courier New" w:hAnsi="Courier New"/>
                <w:sz w:val="18"/>
              </w:rPr>
            </w:pPr>
            <w:r w:rsidRPr="00A11E7F">
              <w:rPr>
                <w:rFonts w:ascii="Courier New" w:hAnsi="Courier New"/>
                <w:sz w:val="18"/>
              </w:rPr>
              <w:t>public enum DataWidth</w:t>
            </w:r>
          </w:p>
          <w:p w14:paraId="1B7DE512" w14:textId="77777777" w:rsidR="00A11E7F" w:rsidRPr="00A11E7F" w:rsidRDefault="00A11E7F" w:rsidP="00A11E7F">
            <w:pPr>
              <w:pStyle w:val="TableItem"/>
              <w:rPr>
                <w:rFonts w:ascii="Courier New" w:hAnsi="Courier New"/>
                <w:sz w:val="18"/>
              </w:rPr>
            </w:pPr>
            <w:r w:rsidRPr="00A11E7F">
              <w:rPr>
                <w:rFonts w:ascii="Courier New" w:hAnsi="Courier New"/>
                <w:sz w:val="18"/>
              </w:rPr>
              <w:t>{</w:t>
            </w:r>
          </w:p>
          <w:p w14:paraId="47C9B5E3"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14:paraId="205390D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14:paraId="40E87DF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14:paraId="3235623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14:paraId="4505D0FD" w14:textId="77777777"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14:paraId="33AF4746" w14:textId="77777777" w:rsidR="00A11E7F" w:rsidRDefault="00A11E7F" w:rsidP="001C3CE6">
      <w:pPr>
        <w:pStyle w:val="Observation"/>
        <w:rPr>
          <w:lang w:val="it-IT"/>
        </w:rPr>
      </w:pPr>
    </w:p>
    <w:p w14:paraId="664E190D" w14:textId="77777777" w:rsidR="00A11E7F" w:rsidRDefault="00D85145" w:rsidP="00A11E7F">
      <w:pPr>
        <w:pStyle w:val="Body"/>
        <w:rPr>
          <w:lang w:val="it-IT"/>
        </w:rPr>
      </w:pPr>
      <w:r>
        <w:rPr>
          <w:lang w:val="it-IT"/>
        </w:rPr>
        <w:t xml:space="preserve">The </w:t>
      </w:r>
      <w:r w:rsidRPr="00D85145">
        <w:rPr>
          <w:rFonts w:ascii="Courier New" w:hAnsi="Courier New"/>
          <w:sz w:val="18"/>
        </w:rPr>
        <w:t>DataWidth</w:t>
      </w:r>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14:paraId="5D23F2A5" w14:textId="77777777" w:rsidR="00895B49" w:rsidRDefault="00895B49" w:rsidP="00895B49">
      <w:pPr>
        <w:pStyle w:val="Heading2"/>
      </w:pPr>
      <w:bookmarkStart w:id="71" w:name="_Toc411597981"/>
      <w:r>
        <w:lastRenderedPageBreak/>
        <w:t>EventQueueStatus</w:t>
      </w:r>
      <w:bookmarkEnd w:id="71"/>
    </w:p>
    <w:p w14:paraId="4720857F" w14:textId="77777777" w:rsidR="00895B49" w:rsidRPr="00944A2C" w:rsidRDefault="00895B49"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95B49" w14:paraId="5A217487" w14:textId="77777777" w:rsidTr="00635285">
        <w:tc>
          <w:tcPr>
            <w:tcW w:w="8856" w:type="dxa"/>
          </w:tcPr>
          <w:p w14:paraId="45AE4602" w14:textId="77777777" w:rsidR="00895B49" w:rsidRPr="00F73FA4" w:rsidRDefault="00895B49" w:rsidP="00635285">
            <w:pPr>
              <w:pStyle w:val="TableItem"/>
              <w:rPr>
                <w:rFonts w:ascii="Courier New" w:hAnsi="Courier New"/>
                <w:sz w:val="18"/>
              </w:rPr>
            </w:pPr>
            <w:r w:rsidRPr="00F73FA4">
              <w:rPr>
                <w:rFonts w:ascii="Courier New" w:hAnsi="Courier New"/>
                <w:sz w:val="18"/>
              </w:rPr>
              <w:t xml:space="preserve">enum </w:t>
            </w:r>
            <w:r>
              <w:rPr>
                <w:rFonts w:ascii="Courier New" w:hAnsi="Courier New"/>
                <w:sz w:val="18"/>
              </w:rPr>
              <w:t>EventQueueStatus</w:t>
            </w:r>
          </w:p>
          <w:p w14:paraId="49C091A5" w14:textId="77777777" w:rsidR="00895B49" w:rsidRPr="00F73FA4" w:rsidRDefault="00895B49" w:rsidP="00635285">
            <w:pPr>
              <w:pStyle w:val="TableItem"/>
              <w:rPr>
                <w:rFonts w:ascii="Courier New" w:hAnsi="Courier New"/>
                <w:sz w:val="18"/>
              </w:rPr>
            </w:pPr>
            <w:r w:rsidRPr="00F73FA4">
              <w:rPr>
                <w:rFonts w:ascii="Courier New" w:hAnsi="Courier New"/>
                <w:sz w:val="18"/>
              </w:rPr>
              <w:t>{</w:t>
            </w:r>
          </w:p>
          <w:p w14:paraId="7BA03563"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14:paraId="4C2D1DFC"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NotEmpty</w:t>
            </w:r>
            <w:r w:rsidR="007459FD">
              <w:rPr>
                <w:rFonts w:ascii="Courier New" w:hAnsi="Courier New"/>
                <w:sz w:val="18"/>
              </w:rPr>
              <w:t xml:space="preserve"> = 1</w:t>
            </w:r>
            <w:r w:rsidRPr="00F73FA4">
              <w:rPr>
                <w:rFonts w:ascii="Courier New" w:hAnsi="Courier New"/>
                <w:sz w:val="18"/>
              </w:rPr>
              <w:t>,</w:t>
            </w:r>
          </w:p>
          <w:p w14:paraId="79E432AC" w14:textId="77777777"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14:paraId="4278E06D" w14:textId="77777777" w:rsidR="00895B49" w:rsidRPr="00F73FA4" w:rsidRDefault="00895B49" w:rsidP="00635285">
            <w:pPr>
              <w:pStyle w:val="TableItem"/>
              <w:rPr>
                <w:rFonts w:ascii="Courier New" w:hAnsi="Courier New"/>
                <w:sz w:val="18"/>
              </w:rPr>
            </w:pPr>
          </w:p>
          <w:p w14:paraId="32469DD3" w14:textId="77777777"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14:paraId="508046D1" w14:textId="77777777" w:rsidR="00895B49" w:rsidRDefault="00895B49" w:rsidP="001C3CE6">
      <w:pPr>
        <w:pStyle w:val="Observation"/>
        <w:rPr>
          <w:lang w:val="it-IT"/>
        </w:rPr>
      </w:pPr>
    </w:p>
    <w:p w14:paraId="6429AFB8" w14:textId="77777777" w:rsidR="00895B49" w:rsidRDefault="00895B49" w:rsidP="00895B49">
      <w:pPr>
        <w:pStyle w:val="Body"/>
        <w:rPr>
          <w:lang w:val="it-IT"/>
        </w:rPr>
      </w:pPr>
      <w:r>
        <w:rPr>
          <w:lang w:val="it-IT"/>
        </w:rPr>
        <w:t xml:space="preserve">The </w:t>
      </w:r>
      <w:r>
        <w:rPr>
          <w:rFonts w:ascii="Courier New" w:hAnsi="Courier New"/>
          <w:sz w:val="18"/>
        </w:rPr>
        <w:t>EventQueueStatus</w:t>
      </w:r>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14:paraId="2E46FFFC"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33BF32E8"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74D72DBA"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7E0227D6" w14:textId="77777777" w:rsidR="00895B49" w:rsidRPr="00972178" w:rsidRDefault="00895B49" w:rsidP="00635285">
            <w:pPr>
              <w:pStyle w:val="TableCaption"/>
            </w:pPr>
            <w:r w:rsidRPr="00972178">
              <w:t>Description</w:t>
            </w:r>
          </w:p>
        </w:tc>
      </w:tr>
      <w:tr w:rsidR="00895B49" w14:paraId="0850EB0D"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4910B2FE" w14:textId="77777777"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14:paraId="20AF8368" w14:textId="77777777" w:rsidR="00895B49" w:rsidRPr="00E2751A" w:rsidRDefault="00895B49" w:rsidP="00635285">
            <w:pPr>
              <w:pStyle w:val="TableItem"/>
            </w:pPr>
            <w:r>
              <w:t>The event queue is empty</w:t>
            </w:r>
            <w:r w:rsidRPr="00895B49">
              <w:t>.</w:t>
            </w:r>
          </w:p>
        </w:tc>
      </w:tr>
      <w:tr w:rsidR="00895B49" w14:paraId="78484A16"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23560307" w14:textId="77777777" w:rsidR="00895B49" w:rsidRPr="00E2751A" w:rsidRDefault="00895B49" w:rsidP="00635285">
            <w:pPr>
              <w:pStyle w:val="TableItem"/>
            </w:pPr>
            <w:r>
              <w:rPr>
                <w:rFonts w:ascii="Courier New" w:hAnsi="Courier New"/>
                <w:sz w:val="18"/>
              </w:rPr>
              <w:t>NotEmpty</w:t>
            </w:r>
          </w:p>
        </w:tc>
        <w:tc>
          <w:tcPr>
            <w:tcW w:w="5130" w:type="dxa"/>
            <w:tcBorders>
              <w:top w:val="single" w:sz="6" w:space="0" w:color="auto"/>
              <w:left w:val="single" w:sz="6" w:space="0" w:color="auto"/>
              <w:bottom w:val="single" w:sz="6" w:space="0" w:color="auto"/>
              <w:right w:val="single" w:sz="6" w:space="0" w:color="auto"/>
            </w:tcBorders>
          </w:tcPr>
          <w:p w14:paraId="35BEEAF3" w14:textId="77777777" w:rsidR="00895B49" w:rsidRPr="00895B49" w:rsidRDefault="00895B49" w:rsidP="00635285">
            <w:pPr>
              <w:pStyle w:val="TableItem"/>
            </w:pPr>
            <w:r>
              <w:t>The event queue is not empty</w:t>
            </w:r>
            <w:r w:rsidRPr="00895B49">
              <w:t>.</w:t>
            </w:r>
          </w:p>
        </w:tc>
      </w:tr>
      <w:tr w:rsidR="00895B49" w14:paraId="07E784C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084F17B8" w14:textId="77777777"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14:paraId="5D4DACB5" w14:textId="77777777" w:rsidR="00895B49" w:rsidRPr="00895B49" w:rsidRDefault="00895B49" w:rsidP="00895B49">
            <w:pPr>
              <w:pStyle w:val="TableItem"/>
            </w:pPr>
            <w:r>
              <w:t>The event queue has overflowed</w:t>
            </w:r>
            <w:r w:rsidRPr="00895B49">
              <w:t>.</w:t>
            </w:r>
          </w:p>
        </w:tc>
      </w:tr>
    </w:tbl>
    <w:p w14:paraId="57DE9FA3" w14:textId="77777777" w:rsidR="002B1F44" w:rsidRDefault="002B1F44" w:rsidP="002B1F44">
      <w:pPr>
        <w:pStyle w:val="Body"/>
        <w:rPr>
          <w:lang w:val="it-IT"/>
        </w:rPr>
      </w:pPr>
      <w:r>
        <w:rPr>
          <w:lang w:val="it-IT"/>
        </w:rPr>
        <w:t xml:space="preserve">These correspond to the success status codes from VISA’s </w:t>
      </w:r>
      <w:r>
        <w:rPr>
          <w:rFonts w:ascii="Courier New" w:hAnsi="Courier New"/>
          <w:sz w:val="18"/>
        </w:rPr>
        <w:t>viWaitOnEvent</w:t>
      </w:r>
      <w:r w:rsidRPr="002B1F44">
        <w:rPr>
          <w:lang w:val="it-IT"/>
        </w:rPr>
        <w:t xml:space="preserve"> function</w:t>
      </w:r>
      <w:r>
        <w:rPr>
          <w:lang w:val="it-IT"/>
        </w:rPr>
        <w:t>.</w:t>
      </w:r>
    </w:p>
    <w:p w14:paraId="129F1106" w14:textId="77777777" w:rsidR="00F73FA4" w:rsidRDefault="00F73FA4" w:rsidP="00A148B3">
      <w:pPr>
        <w:pStyle w:val="Heading2"/>
      </w:pPr>
      <w:bookmarkStart w:id="72" w:name="_Ref406490610"/>
      <w:bookmarkStart w:id="73" w:name="_Ref406490622"/>
      <w:bookmarkStart w:id="74" w:name="_Toc411597982"/>
      <w:r>
        <w:lastRenderedPageBreak/>
        <w:t>EventType</w:t>
      </w:r>
      <w:bookmarkEnd w:id="72"/>
      <w:bookmarkEnd w:id="73"/>
      <w:bookmarkEnd w:id="74"/>
    </w:p>
    <w:p w14:paraId="7B5CE0B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0299C8D4" w14:textId="77777777" w:rsidTr="00D80640">
        <w:tc>
          <w:tcPr>
            <w:tcW w:w="8856" w:type="dxa"/>
          </w:tcPr>
          <w:p w14:paraId="35263FB3" w14:textId="77777777" w:rsidR="00F73FA4" w:rsidRPr="00F73FA4" w:rsidRDefault="00F73FA4" w:rsidP="00F73FA4">
            <w:pPr>
              <w:pStyle w:val="TableItem"/>
              <w:rPr>
                <w:rFonts w:ascii="Courier New" w:hAnsi="Courier New"/>
                <w:sz w:val="18"/>
              </w:rPr>
            </w:pPr>
            <w:r w:rsidRPr="00F73FA4">
              <w:rPr>
                <w:rFonts w:ascii="Courier New" w:hAnsi="Courier New"/>
                <w:sz w:val="18"/>
              </w:rPr>
              <w:t>public enum EventType</w:t>
            </w:r>
          </w:p>
          <w:p w14:paraId="176680E2"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526B232F"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14:paraId="7331AE0B"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All</w:t>
            </w:r>
            <w:r>
              <w:rPr>
                <w:rFonts w:ascii="Courier New" w:hAnsi="Courier New"/>
                <w:sz w:val="18"/>
              </w:rPr>
              <w:t>Enabled</w:t>
            </w:r>
            <w:r w:rsidR="007459FD">
              <w:rPr>
                <w:rFonts w:ascii="Courier New" w:hAnsi="Courier New"/>
                <w:sz w:val="18"/>
              </w:rPr>
              <w:t xml:space="preserve"> = 1</w:t>
            </w:r>
            <w:r w:rsidRPr="000F3B8C">
              <w:rPr>
                <w:rFonts w:ascii="Courier New" w:hAnsi="Courier New"/>
                <w:sz w:val="18"/>
              </w:rPr>
              <w:t>,</w:t>
            </w:r>
          </w:p>
          <w:p w14:paraId="53EED26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14:paraId="0C09D325"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14:paraId="6FF5E83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GpibControllerInCharge</w:t>
            </w:r>
            <w:r w:rsidR="007459FD">
              <w:rPr>
                <w:rFonts w:ascii="Courier New" w:hAnsi="Courier New"/>
                <w:sz w:val="18"/>
              </w:rPr>
              <w:t xml:space="preserve"> = 4</w:t>
            </w:r>
            <w:r w:rsidRPr="000F3B8C">
              <w:rPr>
                <w:rFonts w:ascii="Courier New" w:hAnsi="Courier New"/>
                <w:sz w:val="18"/>
              </w:rPr>
              <w:t>,</w:t>
            </w:r>
          </w:p>
          <w:p w14:paraId="47DB5609"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GpibTalk</w:t>
            </w:r>
            <w:r w:rsidR="007459FD">
              <w:rPr>
                <w:rFonts w:ascii="Courier New" w:hAnsi="Courier New"/>
                <w:sz w:val="18"/>
              </w:rPr>
              <w:t xml:space="preserve"> = 5</w:t>
            </w:r>
            <w:r w:rsidRPr="000F3B8C">
              <w:rPr>
                <w:rFonts w:ascii="Courier New" w:hAnsi="Courier New"/>
                <w:sz w:val="18"/>
              </w:rPr>
              <w:t>,</w:t>
            </w:r>
          </w:p>
          <w:p w14:paraId="4480641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GpibListen</w:t>
            </w:r>
            <w:r w:rsidR="007459FD">
              <w:rPr>
                <w:rFonts w:ascii="Courier New" w:hAnsi="Courier New"/>
                <w:sz w:val="18"/>
              </w:rPr>
              <w:t xml:space="preserve"> = 6</w:t>
            </w:r>
            <w:r w:rsidRPr="000F3B8C">
              <w:rPr>
                <w:rFonts w:ascii="Courier New" w:hAnsi="Courier New"/>
                <w:sz w:val="18"/>
              </w:rPr>
              <w:t>,</w:t>
            </w:r>
          </w:p>
          <w:p w14:paraId="0C8BE75A"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VxiVmeSystemFailure</w:t>
            </w:r>
            <w:r w:rsidR="007459FD">
              <w:rPr>
                <w:rFonts w:ascii="Courier New" w:hAnsi="Courier New"/>
                <w:sz w:val="18"/>
              </w:rPr>
              <w:t xml:space="preserve"> = 7</w:t>
            </w:r>
            <w:r w:rsidRPr="000F3B8C">
              <w:rPr>
                <w:rFonts w:ascii="Courier New" w:hAnsi="Courier New"/>
                <w:sz w:val="18"/>
              </w:rPr>
              <w:t>,</w:t>
            </w:r>
          </w:p>
          <w:p w14:paraId="6E370EE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VxiVmeSystemReset</w:t>
            </w:r>
            <w:r w:rsidR="007459FD">
              <w:rPr>
                <w:rFonts w:ascii="Courier New" w:hAnsi="Courier New"/>
                <w:sz w:val="18"/>
              </w:rPr>
              <w:t xml:space="preserve"> = 8</w:t>
            </w:r>
            <w:r w:rsidRPr="000F3B8C">
              <w:rPr>
                <w:rFonts w:ascii="Courier New" w:hAnsi="Courier New"/>
                <w:sz w:val="18"/>
              </w:rPr>
              <w:t>,</w:t>
            </w:r>
          </w:p>
          <w:p w14:paraId="5142CDD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VxiSignalP</w:t>
            </w:r>
            <w:r w:rsidR="001F5100">
              <w:rPr>
                <w:rFonts w:ascii="Courier New" w:hAnsi="Courier New"/>
                <w:sz w:val="18"/>
              </w:rPr>
              <w:t>rocessor</w:t>
            </w:r>
            <w:r w:rsidR="007459FD">
              <w:rPr>
                <w:rFonts w:ascii="Courier New" w:hAnsi="Courier New"/>
                <w:sz w:val="18"/>
              </w:rPr>
              <w:t xml:space="preserve"> = 9</w:t>
            </w:r>
            <w:r w:rsidRPr="000F3B8C">
              <w:rPr>
                <w:rFonts w:ascii="Courier New" w:hAnsi="Courier New"/>
                <w:sz w:val="18"/>
              </w:rPr>
              <w:t>,</w:t>
            </w:r>
          </w:p>
          <w:p w14:paraId="0AE0888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VxiVmeInterrupt</w:t>
            </w:r>
            <w:r w:rsidR="007459FD">
              <w:rPr>
                <w:rFonts w:ascii="Courier New" w:hAnsi="Courier New"/>
                <w:sz w:val="18"/>
              </w:rPr>
              <w:t xml:space="preserve"> = 10</w:t>
            </w:r>
            <w:r w:rsidRPr="000F3B8C">
              <w:rPr>
                <w:rFonts w:ascii="Courier New" w:hAnsi="Courier New"/>
                <w:sz w:val="18"/>
              </w:rPr>
              <w:t>,</w:t>
            </w:r>
          </w:p>
          <w:p w14:paraId="62E181F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PxiInterrupt</w:t>
            </w:r>
            <w:r w:rsidR="007459FD">
              <w:rPr>
                <w:rFonts w:ascii="Courier New" w:hAnsi="Courier New"/>
                <w:sz w:val="18"/>
              </w:rPr>
              <w:t xml:space="preserve"> = 11</w:t>
            </w:r>
            <w:r w:rsidRPr="000F3B8C">
              <w:rPr>
                <w:rFonts w:ascii="Courier New" w:hAnsi="Courier New"/>
                <w:sz w:val="18"/>
              </w:rPr>
              <w:t>,</w:t>
            </w:r>
          </w:p>
          <w:p w14:paraId="00430CE4"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UsbInterrupt</w:t>
            </w:r>
            <w:r w:rsidR="007459FD">
              <w:rPr>
                <w:rFonts w:ascii="Courier New" w:hAnsi="Courier New"/>
                <w:sz w:val="18"/>
              </w:rPr>
              <w:t xml:space="preserve"> = 12</w:t>
            </w:r>
            <w:r w:rsidRPr="000F3B8C">
              <w:rPr>
                <w:rFonts w:ascii="Courier New" w:hAnsi="Courier New"/>
                <w:sz w:val="18"/>
              </w:rPr>
              <w:t>,</w:t>
            </w:r>
          </w:p>
          <w:p w14:paraId="2752307D"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14:paraId="171B04F4"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60BA2BBB" w14:textId="77777777" w:rsidR="000F3B8C" w:rsidRDefault="000F3B8C" w:rsidP="000F3B8C">
      <w:pPr>
        <w:pStyle w:val="Body"/>
      </w:pPr>
      <w:r>
        <w:t xml:space="preserve">Refer to section </w:t>
      </w:r>
      <w:r w:rsidR="00AC2B38">
        <w:fldChar w:fldCharType="begin" w:fldLock="1"/>
      </w:r>
      <w:r w:rsidR="0077712F">
        <w:instrText xml:space="preserve"> REF _Ref321383678 \r \h </w:instrText>
      </w:r>
      <w:r w:rsidR="00AC2B38">
        <w:fldChar w:fldCharType="separate"/>
      </w:r>
      <w:r w:rsidR="00167892">
        <w:t>7.1</w:t>
      </w:r>
      <w:r w:rsidR="00AC2B38">
        <w:fldChar w:fldCharType="end"/>
      </w:r>
      <w:r>
        <w:t>,</w:t>
      </w:r>
      <w:r w:rsidRPr="000F3B8C">
        <w:rPr>
          <w:i/>
        </w:rPr>
        <w:t xml:space="preserve"> </w:t>
      </w:r>
      <w:r w:rsidR="00A25C95">
        <w:fldChar w:fldCharType="begin" w:fldLock="1"/>
      </w:r>
      <w:r w:rsidR="00A25C95">
        <w:instrText xml:space="preserve"> REF _Ref321383706 \h  \* MERGEFORMAT </w:instrText>
      </w:r>
      <w:r w:rsidR="00A25C95">
        <w:fldChar w:fldCharType="separate"/>
      </w:r>
      <w:r w:rsidR="00167892" w:rsidRPr="00167892">
        <w:rPr>
          <w:i/>
        </w:rPr>
        <w:t>Hardware Event APIs</w:t>
      </w:r>
      <w:r w:rsidR="00A25C95">
        <w:fldChar w:fldCharType="end"/>
      </w:r>
      <w:r w:rsidR="0077712F">
        <w:t xml:space="preserve"> </w:t>
      </w:r>
      <w:r>
        <w:t>for more information regarding how VISA events map to VISA.NET event types and events</w:t>
      </w:r>
      <w:r w:rsidR="008053F5">
        <w:t>.</w:t>
      </w:r>
    </w:p>
    <w:p w14:paraId="612C800C" w14:textId="77777777" w:rsidR="008053F5" w:rsidRPr="000F3B8C" w:rsidRDefault="008053F5" w:rsidP="000F3B8C">
      <w:pPr>
        <w:pStyle w:val="Body"/>
      </w:pPr>
    </w:p>
    <w:p w14:paraId="03393869" w14:textId="77777777" w:rsidR="000F3B8C" w:rsidRDefault="000F3B8C" w:rsidP="000F3B8C">
      <w:pPr>
        <w:pStyle w:val="Body"/>
        <w:spacing w:before="0"/>
      </w:pPr>
    </w:p>
    <w:p w14:paraId="4535C4C6" w14:textId="77777777" w:rsidR="00F73FA4" w:rsidRDefault="00F73FA4" w:rsidP="00A148B3">
      <w:pPr>
        <w:pStyle w:val="Heading2"/>
      </w:pPr>
      <w:bookmarkStart w:id="75" w:name="_Toc411597983"/>
      <w:r>
        <w:lastRenderedPageBreak/>
        <w:t>GpibAddress</w:t>
      </w:r>
      <w:r w:rsidR="0098398F">
        <w:t>ed</w:t>
      </w:r>
      <w:r>
        <w:t>State</w:t>
      </w:r>
      <w:bookmarkEnd w:id="75"/>
    </w:p>
    <w:p w14:paraId="3ACAB55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78AACA85" w14:textId="77777777" w:rsidTr="00D80640">
        <w:tc>
          <w:tcPr>
            <w:tcW w:w="8856" w:type="dxa"/>
          </w:tcPr>
          <w:p w14:paraId="0D9C0AE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GpibAddress</w:t>
            </w:r>
            <w:r w:rsidR="0098398F">
              <w:rPr>
                <w:rFonts w:ascii="Courier New" w:hAnsi="Courier New"/>
                <w:sz w:val="18"/>
              </w:rPr>
              <w:t>ed</w:t>
            </w:r>
            <w:r w:rsidRPr="00F73FA4">
              <w:rPr>
                <w:rFonts w:ascii="Courier New" w:hAnsi="Courier New"/>
                <w:sz w:val="18"/>
              </w:rPr>
              <w:t>State</w:t>
            </w:r>
          </w:p>
          <w:p w14:paraId="3659EA4C"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327E44EB"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14:paraId="3126C702"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14:paraId="37AD7730"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14:paraId="14C22FA7"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4B283AA4" w14:textId="77777777" w:rsidR="00F73FA4" w:rsidRDefault="00F73FA4" w:rsidP="001C3CE6">
      <w:pPr>
        <w:pStyle w:val="Observation"/>
        <w:rPr>
          <w:lang w:val="it-IT"/>
        </w:rPr>
      </w:pPr>
    </w:p>
    <w:p w14:paraId="615E75D3" w14:textId="77777777" w:rsidR="00F73FA4" w:rsidRDefault="00F73FA4" w:rsidP="00F73FA4">
      <w:pPr>
        <w:pStyle w:val="Body"/>
        <w:rPr>
          <w:lang w:val="it-IT"/>
        </w:rPr>
      </w:pPr>
      <w:r>
        <w:rPr>
          <w:lang w:val="it-IT"/>
        </w:rPr>
        <w:t xml:space="preserve">The </w:t>
      </w:r>
      <w:r>
        <w:rPr>
          <w:rFonts w:ascii="Courier New" w:hAnsi="Courier New"/>
          <w:sz w:val="18"/>
        </w:rPr>
        <w:t>GpibAddress</w:t>
      </w:r>
      <w:r w:rsidR="0098398F">
        <w:rPr>
          <w:rFonts w:ascii="Courier New" w:hAnsi="Courier New"/>
          <w:sz w:val="18"/>
        </w:rPr>
        <w:t>ed</w:t>
      </w:r>
      <w:r>
        <w:rPr>
          <w:rFonts w:ascii="Courier New" w:hAnsi="Courier New"/>
          <w:sz w:val="18"/>
        </w:rPr>
        <w:t>State</w:t>
      </w:r>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14:paraId="7FDB0E18" w14:textId="77777777" w:rsidR="00F73FA4" w:rsidRDefault="00F73FA4" w:rsidP="00A148B3">
      <w:pPr>
        <w:pStyle w:val="Heading2"/>
      </w:pPr>
      <w:bookmarkStart w:id="76" w:name="_Toc411597984"/>
      <w:r>
        <w:lastRenderedPageBreak/>
        <w:t>GpibInstr</w:t>
      </w:r>
      <w:r w:rsidR="00441616">
        <w:t>ument</w:t>
      </w:r>
      <w:r>
        <w:t>RemoteLocalMode</w:t>
      </w:r>
      <w:bookmarkEnd w:id="76"/>
    </w:p>
    <w:p w14:paraId="11B8A4E2"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199D0371" w14:textId="77777777" w:rsidTr="00D80640">
        <w:tc>
          <w:tcPr>
            <w:tcW w:w="8856" w:type="dxa"/>
          </w:tcPr>
          <w:p w14:paraId="739A36CF"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public enum GpibInstr</w:t>
            </w:r>
            <w:r w:rsidR="00441616">
              <w:rPr>
                <w:rFonts w:ascii="Courier New" w:hAnsi="Courier New"/>
                <w:sz w:val="18"/>
              </w:rPr>
              <w:t>ument</w:t>
            </w:r>
            <w:r w:rsidRPr="00F73FA4">
              <w:rPr>
                <w:rFonts w:ascii="Courier New" w:hAnsi="Courier New"/>
                <w:sz w:val="18"/>
              </w:rPr>
              <w:t>RemoteLocalMode</w:t>
            </w:r>
          </w:p>
          <w:p w14:paraId="7E3592B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684974E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DeassertRen = 0,</w:t>
            </w:r>
          </w:p>
          <w:p w14:paraId="6517A633"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AssertRen = 1,</w:t>
            </w:r>
          </w:p>
          <w:p w14:paraId="574FE744"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GoToLocalDeassertRen = 2,</w:t>
            </w:r>
          </w:p>
          <w:p w14:paraId="2F67F565"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AddressDeviceAssertRen = 3,</w:t>
            </w:r>
          </w:p>
          <w:p w14:paraId="423DE76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AddressDeviceSendLocalLockout = </w:t>
            </w:r>
            <w:r w:rsidR="00220308">
              <w:rPr>
                <w:rFonts w:ascii="Courier New" w:hAnsi="Courier New"/>
                <w:sz w:val="18"/>
              </w:rPr>
              <w:t>4</w:t>
            </w:r>
            <w:r w:rsidR="00F73FA4" w:rsidRPr="00F73FA4">
              <w:rPr>
                <w:rFonts w:ascii="Courier New" w:hAnsi="Courier New"/>
                <w:sz w:val="18"/>
              </w:rPr>
              <w:t>,</w:t>
            </w:r>
          </w:p>
          <w:p w14:paraId="5BE4223A"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F73FA4">
              <w:rPr>
                <w:rFonts w:ascii="Courier New" w:hAnsi="Courier New"/>
                <w:sz w:val="18"/>
              </w:rPr>
              <w:t xml:space="preserve">GoToLocal = </w:t>
            </w:r>
            <w:r w:rsidR="00220308">
              <w:rPr>
                <w:rFonts w:ascii="Courier New" w:hAnsi="Courier New"/>
                <w:sz w:val="18"/>
              </w:rPr>
              <w:t>5</w:t>
            </w:r>
          </w:p>
          <w:p w14:paraId="5A01FEE8"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3799D4E0" w14:textId="77777777" w:rsidR="00F73FA4" w:rsidRDefault="00F73FA4" w:rsidP="001C3CE6">
      <w:pPr>
        <w:pStyle w:val="Observation"/>
        <w:rPr>
          <w:lang w:val="it-IT"/>
        </w:rPr>
      </w:pPr>
    </w:p>
    <w:p w14:paraId="23887283" w14:textId="77777777"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14:paraId="449DDCF6" w14:textId="77777777"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DF631E" w:rsidRPr="00712E3E" w14:paraId="557B3FD6" w14:textId="77777777" w:rsidTr="00DF631E">
        <w:trPr>
          <w:cantSplit/>
        </w:trPr>
        <w:tc>
          <w:tcPr>
            <w:tcW w:w="4302" w:type="dxa"/>
          </w:tcPr>
          <w:p w14:paraId="7732AD3E" w14:textId="77777777" w:rsidR="00DF631E" w:rsidRPr="00B570D8" w:rsidRDefault="00DF631E" w:rsidP="0034119B">
            <w:pPr>
              <w:pStyle w:val="TableCaption"/>
              <w:jc w:val="left"/>
            </w:pPr>
            <w:r>
              <w:t>Enumeration Member</w:t>
            </w:r>
          </w:p>
        </w:tc>
        <w:tc>
          <w:tcPr>
            <w:tcW w:w="4519" w:type="dxa"/>
          </w:tcPr>
          <w:p w14:paraId="6E2D2898" w14:textId="77777777"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14:paraId="1DEB6894" w14:textId="77777777" w:rsidTr="00DF631E">
        <w:trPr>
          <w:cantSplit/>
        </w:trPr>
        <w:tc>
          <w:tcPr>
            <w:tcW w:w="4302" w:type="dxa"/>
            <w:vAlign w:val="center"/>
          </w:tcPr>
          <w:p w14:paraId="744CCEE1" w14:textId="77777777" w:rsidR="00DF631E" w:rsidRPr="006509E6" w:rsidRDefault="00DF631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41A97B49" w14:textId="77777777"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14:paraId="56A44D0D" w14:textId="77777777" w:rsidTr="00DF631E">
        <w:trPr>
          <w:cantSplit/>
        </w:trPr>
        <w:tc>
          <w:tcPr>
            <w:tcW w:w="4302" w:type="dxa"/>
            <w:vAlign w:val="center"/>
          </w:tcPr>
          <w:p w14:paraId="6B17AD0F"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06571A9A" w14:textId="77777777"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14:paraId="185CCFE9" w14:textId="77777777" w:rsidTr="00DF631E">
        <w:trPr>
          <w:cantSplit/>
        </w:trPr>
        <w:tc>
          <w:tcPr>
            <w:tcW w:w="4302" w:type="dxa"/>
            <w:vAlign w:val="center"/>
          </w:tcPr>
          <w:p w14:paraId="782CD405" w14:textId="77777777" w:rsidR="00DF631E" w:rsidRPr="00AB1F8A" w:rsidRDefault="00DF631E" w:rsidP="0034119B">
            <w:pPr>
              <w:pStyle w:val="TableItem"/>
              <w:rPr>
                <w:rFonts w:ascii="Courier New" w:hAnsi="Courier New"/>
                <w:sz w:val="18"/>
              </w:rPr>
            </w:pPr>
            <w:r w:rsidRPr="00F73FA4">
              <w:rPr>
                <w:rFonts w:ascii="Courier New" w:hAnsi="Courier New"/>
                <w:sz w:val="18"/>
              </w:rPr>
              <w:t>GoToLocalDeassertRen</w:t>
            </w:r>
          </w:p>
        </w:tc>
        <w:tc>
          <w:tcPr>
            <w:tcW w:w="4519" w:type="dxa"/>
            <w:vAlign w:val="center"/>
          </w:tcPr>
          <w:p w14:paraId="6ACEBE06" w14:textId="77777777"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14:paraId="5E6FC65A" w14:textId="77777777" w:rsidTr="00DF631E">
        <w:trPr>
          <w:cantSplit/>
        </w:trPr>
        <w:tc>
          <w:tcPr>
            <w:tcW w:w="4302" w:type="dxa"/>
            <w:vAlign w:val="center"/>
          </w:tcPr>
          <w:p w14:paraId="3BA0EE7E" w14:textId="77777777" w:rsidR="00DF631E" w:rsidRPr="00AB1F8A" w:rsidRDefault="00DF631E" w:rsidP="0034119B">
            <w:pPr>
              <w:pStyle w:val="TableItem"/>
              <w:rPr>
                <w:rFonts w:ascii="Courier New" w:hAnsi="Courier New"/>
                <w:sz w:val="18"/>
                <w:lang w:val="de-DE"/>
              </w:rPr>
            </w:pPr>
            <w:r w:rsidRPr="00F73FA4">
              <w:rPr>
                <w:rFonts w:ascii="Courier New" w:hAnsi="Courier New"/>
                <w:sz w:val="18"/>
              </w:rPr>
              <w:t>AddressDeviceAssertRen</w:t>
            </w:r>
          </w:p>
        </w:tc>
        <w:tc>
          <w:tcPr>
            <w:tcW w:w="4519" w:type="dxa"/>
            <w:vAlign w:val="center"/>
          </w:tcPr>
          <w:p w14:paraId="27EA313D" w14:textId="77777777"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14:paraId="0978C609" w14:textId="77777777" w:rsidTr="00DF631E">
        <w:trPr>
          <w:cantSplit/>
        </w:trPr>
        <w:tc>
          <w:tcPr>
            <w:tcW w:w="4302" w:type="dxa"/>
            <w:vAlign w:val="center"/>
          </w:tcPr>
          <w:p w14:paraId="011958B2"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AddressDeviceSendLocalLockout</w:t>
            </w:r>
          </w:p>
        </w:tc>
        <w:tc>
          <w:tcPr>
            <w:tcW w:w="4519" w:type="dxa"/>
            <w:vAlign w:val="center"/>
          </w:tcPr>
          <w:p w14:paraId="446C4AA7" w14:textId="77777777"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14:paraId="49BC9B04" w14:textId="77777777" w:rsidTr="00DF631E">
        <w:trPr>
          <w:cantSplit/>
        </w:trPr>
        <w:tc>
          <w:tcPr>
            <w:tcW w:w="4302" w:type="dxa"/>
            <w:vAlign w:val="center"/>
          </w:tcPr>
          <w:p w14:paraId="7951EC48" w14:textId="77777777" w:rsidR="00DF631E" w:rsidRPr="00AB1F8A" w:rsidRDefault="00DF631E" w:rsidP="0034119B">
            <w:pPr>
              <w:pStyle w:val="TableItem"/>
              <w:rPr>
                <w:rFonts w:ascii="Courier New" w:hAnsi="Courier New"/>
                <w:sz w:val="18"/>
                <w:lang w:val="fr-FR"/>
              </w:rPr>
            </w:pPr>
            <w:r w:rsidRPr="00F73FA4">
              <w:rPr>
                <w:rFonts w:ascii="Courier New" w:hAnsi="Courier New"/>
                <w:sz w:val="18"/>
              </w:rPr>
              <w:t>GoToLocal</w:t>
            </w:r>
          </w:p>
        </w:tc>
        <w:tc>
          <w:tcPr>
            <w:tcW w:w="4519" w:type="dxa"/>
            <w:vAlign w:val="center"/>
          </w:tcPr>
          <w:p w14:paraId="56E27C04" w14:textId="77777777"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6393C211" w14:textId="77777777" w:rsidR="00DF631E" w:rsidRDefault="00DF631E" w:rsidP="00953B8B">
      <w:pPr>
        <w:pStyle w:val="Body"/>
        <w:rPr>
          <w:lang w:val="it-IT"/>
        </w:rPr>
      </w:pPr>
    </w:p>
    <w:p w14:paraId="3688E94F" w14:textId="77777777" w:rsidR="00F73FA4" w:rsidRDefault="00F73FA4" w:rsidP="00A148B3">
      <w:pPr>
        <w:pStyle w:val="Heading2"/>
      </w:pPr>
      <w:bookmarkStart w:id="77" w:name="_Toc411597985"/>
      <w:r>
        <w:lastRenderedPageBreak/>
        <w:t>GpibInterfaceRemoteLocalMode</w:t>
      </w:r>
      <w:bookmarkEnd w:id="77"/>
    </w:p>
    <w:p w14:paraId="3D6B3B17"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618655DE" w14:textId="77777777" w:rsidTr="00D80640">
        <w:tc>
          <w:tcPr>
            <w:tcW w:w="8856" w:type="dxa"/>
          </w:tcPr>
          <w:p w14:paraId="55C6AE75"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public enum GpibInterfaceRemoteLocalMode</w:t>
            </w:r>
          </w:p>
          <w:p w14:paraId="421F94D2"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14:paraId="509D1FB8"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DeassertR</w:t>
            </w:r>
            <w:r w:rsidR="00D70B1B">
              <w:rPr>
                <w:rFonts w:ascii="Courier New" w:hAnsi="Courier New"/>
                <w:sz w:val="18"/>
              </w:rPr>
              <w:t>en</w:t>
            </w:r>
            <w:r w:rsidR="00F73FA4" w:rsidRPr="00D64725">
              <w:rPr>
                <w:rFonts w:ascii="Courier New" w:hAnsi="Courier New"/>
                <w:sz w:val="18"/>
              </w:rPr>
              <w:t xml:space="preserve"> = 0,</w:t>
            </w:r>
          </w:p>
          <w:p w14:paraId="36D6B11B"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AssertR</w:t>
            </w:r>
            <w:r w:rsidR="00D70B1B">
              <w:rPr>
                <w:rFonts w:ascii="Courier New" w:hAnsi="Courier New"/>
                <w:sz w:val="18"/>
              </w:rPr>
              <w:t>en</w:t>
            </w:r>
            <w:r w:rsidR="00F73FA4" w:rsidRPr="00D64725">
              <w:rPr>
                <w:rFonts w:ascii="Courier New" w:hAnsi="Courier New"/>
                <w:sz w:val="18"/>
              </w:rPr>
              <w:t xml:space="preserve"> = 1,</w:t>
            </w:r>
          </w:p>
          <w:p w14:paraId="65553BC9"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r w:rsidR="00F73FA4" w:rsidRPr="00D64725">
              <w:rPr>
                <w:rFonts w:ascii="Courier New" w:hAnsi="Courier New"/>
                <w:sz w:val="18"/>
              </w:rPr>
              <w:t>LocalLockoutAssertR</w:t>
            </w:r>
            <w:r w:rsidR="00D70B1B">
              <w:rPr>
                <w:rFonts w:ascii="Courier New" w:hAnsi="Courier New"/>
                <w:sz w:val="18"/>
              </w:rPr>
              <w:t>en</w:t>
            </w:r>
            <w:r w:rsidR="00F73FA4" w:rsidRPr="00D64725">
              <w:rPr>
                <w:rFonts w:ascii="Courier New" w:hAnsi="Courier New"/>
                <w:sz w:val="18"/>
              </w:rPr>
              <w:t xml:space="preserve"> = </w:t>
            </w:r>
            <w:r w:rsidR="00220308">
              <w:rPr>
                <w:rFonts w:ascii="Courier New" w:hAnsi="Courier New"/>
                <w:sz w:val="18"/>
              </w:rPr>
              <w:t>2</w:t>
            </w:r>
          </w:p>
          <w:p w14:paraId="11E38C34" w14:textId="77777777"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14:paraId="79992194" w14:textId="77777777" w:rsidR="00F73FA4" w:rsidRDefault="00F73FA4" w:rsidP="001C3CE6">
      <w:pPr>
        <w:pStyle w:val="Observation"/>
        <w:rPr>
          <w:lang w:val="it-IT"/>
        </w:rPr>
      </w:pPr>
    </w:p>
    <w:p w14:paraId="02AA153E" w14:textId="77777777"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114D788A" w14:textId="77777777" w:rsidTr="0034119B">
        <w:trPr>
          <w:cantSplit/>
        </w:trPr>
        <w:tc>
          <w:tcPr>
            <w:tcW w:w="4302" w:type="dxa"/>
          </w:tcPr>
          <w:p w14:paraId="51FDA358" w14:textId="77777777" w:rsidR="00875D2E" w:rsidRPr="00B570D8" w:rsidRDefault="00875D2E" w:rsidP="0034119B">
            <w:pPr>
              <w:pStyle w:val="TableCaption"/>
              <w:jc w:val="left"/>
            </w:pPr>
            <w:r>
              <w:t>Enumeration Member</w:t>
            </w:r>
          </w:p>
        </w:tc>
        <w:tc>
          <w:tcPr>
            <w:tcW w:w="4519" w:type="dxa"/>
          </w:tcPr>
          <w:p w14:paraId="0A704D2D"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739B7ED3" w14:textId="77777777" w:rsidTr="0034119B">
        <w:trPr>
          <w:cantSplit/>
        </w:trPr>
        <w:tc>
          <w:tcPr>
            <w:tcW w:w="4302" w:type="dxa"/>
            <w:vAlign w:val="center"/>
          </w:tcPr>
          <w:p w14:paraId="6415FAA8" w14:textId="77777777" w:rsidR="00875D2E" w:rsidRPr="006509E6" w:rsidRDefault="00875D2E" w:rsidP="0034119B">
            <w:pPr>
              <w:pStyle w:val="TableItem"/>
              <w:rPr>
                <w:rFonts w:ascii="Courier New" w:hAnsi="Courier New"/>
                <w:sz w:val="18"/>
              </w:rPr>
            </w:pPr>
            <w:r w:rsidRPr="00F73FA4">
              <w:rPr>
                <w:rFonts w:ascii="Courier New" w:hAnsi="Courier New"/>
                <w:sz w:val="18"/>
              </w:rPr>
              <w:t>DeassertRen</w:t>
            </w:r>
          </w:p>
        </w:tc>
        <w:tc>
          <w:tcPr>
            <w:tcW w:w="4519" w:type="dxa"/>
            <w:vAlign w:val="center"/>
          </w:tcPr>
          <w:p w14:paraId="3A3DE589" w14:textId="77777777"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14:paraId="62A802DB" w14:textId="77777777" w:rsidTr="0034119B">
        <w:trPr>
          <w:cantSplit/>
        </w:trPr>
        <w:tc>
          <w:tcPr>
            <w:tcW w:w="4302" w:type="dxa"/>
            <w:vAlign w:val="center"/>
          </w:tcPr>
          <w:p w14:paraId="2F5D5E7D" w14:textId="77777777" w:rsidR="00875D2E" w:rsidRPr="00AB1F8A" w:rsidRDefault="00875D2E" w:rsidP="0034119B">
            <w:pPr>
              <w:pStyle w:val="TableItem"/>
              <w:rPr>
                <w:rFonts w:ascii="Courier New" w:hAnsi="Courier New"/>
                <w:sz w:val="18"/>
                <w:lang w:val="de-DE"/>
              </w:rPr>
            </w:pPr>
            <w:r w:rsidRPr="00F73FA4">
              <w:rPr>
                <w:rFonts w:ascii="Courier New" w:hAnsi="Courier New"/>
                <w:sz w:val="18"/>
              </w:rPr>
              <w:t>AssertRen</w:t>
            </w:r>
          </w:p>
        </w:tc>
        <w:tc>
          <w:tcPr>
            <w:tcW w:w="4519" w:type="dxa"/>
            <w:vAlign w:val="center"/>
          </w:tcPr>
          <w:p w14:paraId="2BFEA260"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14:paraId="780A9F70" w14:textId="77777777" w:rsidTr="0034119B">
        <w:trPr>
          <w:cantSplit/>
        </w:trPr>
        <w:tc>
          <w:tcPr>
            <w:tcW w:w="4302" w:type="dxa"/>
            <w:vAlign w:val="center"/>
          </w:tcPr>
          <w:p w14:paraId="62827E6C" w14:textId="77777777" w:rsidR="00875D2E" w:rsidRPr="00F73FA4" w:rsidRDefault="00875D2E" w:rsidP="0034119B">
            <w:pPr>
              <w:pStyle w:val="TableItem"/>
              <w:rPr>
                <w:rFonts w:ascii="Courier New" w:hAnsi="Courier New"/>
                <w:sz w:val="18"/>
              </w:rPr>
            </w:pPr>
            <w:r w:rsidRPr="00D64725">
              <w:rPr>
                <w:rFonts w:ascii="Courier New" w:hAnsi="Courier New"/>
                <w:sz w:val="18"/>
              </w:rPr>
              <w:t>LocalLockoutAssertR</w:t>
            </w:r>
            <w:r>
              <w:rPr>
                <w:rFonts w:ascii="Courier New" w:hAnsi="Courier New"/>
                <w:sz w:val="18"/>
              </w:rPr>
              <w:t>en</w:t>
            </w:r>
          </w:p>
        </w:tc>
        <w:tc>
          <w:tcPr>
            <w:tcW w:w="4519" w:type="dxa"/>
            <w:vAlign w:val="center"/>
          </w:tcPr>
          <w:p w14:paraId="4338E088" w14:textId="77777777" w:rsidR="00875D2E" w:rsidRDefault="00875D2E" w:rsidP="0034119B">
            <w:pPr>
              <w:pStyle w:val="TableItem"/>
              <w:rPr>
                <w:rFonts w:ascii="Courier" w:hAnsi="Courier"/>
                <w:sz w:val="16"/>
              </w:rPr>
            </w:pPr>
            <w:r>
              <w:rPr>
                <w:rFonts w:ascii="Courier" w:hAnsi="Courier"/>
                <w:sz w:val="16"/>
              </w:rPr>
              <w:t>VI_GPIB_REN_ASSERT_LLO</w:t>
            </w:r>
          </w:p>
        </w:tc>
      </w:tr>
    </w:tbl>
    <w:p w14:paraId="4A938A51" w14:textId="77777777" w:rsidR="00875D2E" w:rsidRDefault="00875D2E" w:rsidP="000E1086">
      <w:pPr>
        <w:pStyle w:val="Body"/>
        <w:rPr>
          <w:lang w:val="it-IT"/>
        </w:rPr>
      </w:pPr>
    </w:p>
    <w:p w14:paraId="192E1E5E" w14:textId="77777777" w:rsidR="00A11E7F" w:rsidRDefault="00A11E7F" w:rsidP="00A148B3">
      <w:pPr>
        <w:pStyle w:val="Heading2"/>
      </w:pPr>
      <w:bookmarkStart w:id="78" w:name="_Toc411597986"/>
      <w:r>
        <w:lastRenderedPageBreak/>
        <w:t>HardwareInterfaceType</w:t>
      </w:r>
      <w:bookmarkEnd w:id="78"/>
    </w:p>
    <w:p w14:paraId="194FC6EE"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65DB3817" w14:textId="77777777" w:rsidTr="00A11E7F">
        <w:tc>
          <w:tcPr>
            <w:tcW w:w="8856" w:type="dxa"/>
          </w:tcPr>
          <w:p w14:paraId="248F5694"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HardwareInterfaceType</w:t>
            </w:r>
          </w:p>
          <w:p w14:paraId="29F9357F"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588618C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14:paraId="2B71B415"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 = 1,</w:t>
            </w:r>
          </w:p>
          <w:p w14:paraId="44165408"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Vxi = 2,</w:t>
            </w:r>
          </w:p>
          <w:p w14:paraId="27A29EE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GpibVxi = 3,</w:t>
            </w:r>
          </w:p>
          <w:p w14:paraId="24B7089E"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14:paraId="1CD2632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Pxi = 5,</w:t>
            </w:r>
          </w:p>
          <w:p w14:paraId="4E337DA7"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Tcp = 6,</w:t>
            </w:r>
          </w:p>
          <w:p w14:paraId="28685460"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1D0087">
              <w:rPr>
                <w:rFonts w:ascii="Courier New" w:hAnsi="Courier New"/>
                <w:sz w:val="18"/>
              </w:rPr>
              <w:t>Usb = 7</w:t>
            </w:r>
          </w:p>
          <w:p w14:paraId="45799F25" w14:textId="77777777"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14:paraId="2603A88B" w14:textId="77777777" w:rsidR="00A11E7F" w:rsidRDefault="00A11E7F" w:rsidP="001C3CE6">
      <w:pPr>
        <w:pStyle w:val="Observation"/>
        <w:rPr>
          <w:lang w:val="it-IT"/>
        </w:rPr>
      </w:pPr>
    </w:p>
    <w:p w14:paraId="75659C55" w14:textId="77777777" w:rsidR="00A11E7F" w:rsidRDefault="00A11E7F" w:rsidP="00A11E7F">
      <w:pPr>
        <w:pStyle w:val="Body"/>
        <w:rPr>
          <w:lang w:val="it-IT"/>
        </w:rPr>
      </w:pPr>
      <w:r>
        <w:rPr>
          <w:lang w:val="it-IT"/>
        </w:rPr>
        <w:t xml:space="preserve">The </w:t>
      </w:r>
      <w:r w:rsidR="00B2407F">
        <w:rPr>
          <w:rFonts w:ascii="Courier New" w:hAnsi="Courier New"/>
          <w:sz w:val="18"/>
        </w:rPr>
        <w:t>HardwareInterfaceType</w:t>
      </w:r>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14:paraId="562B5FCA" w14:textId="77777777" w:rsidR="00D64725" w:rsidRDefault="00D64725" w:rsidP="00A148B3">
      <w:pPr>
        <w:pStyle w:val="Heading2"/>
      </w:pPr>
      <w:bookmarkStart w:id="79" w:name="_Toc411597987"/>
      <w:r>
        <w:lastRenderedPageBreak/>
        <w:t>IOBuffers</w:t>
      </w:r>
      <w:bookmarkEnd w:id="79"/>
    </w:p>
    <w:p w14:paraId="5906AC6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A839B0" w14:textId="77777777" w:rsidTr="00D80640">
        <w:tc>
          <w:tcPr>
            <w:tcW w:w="8856" w:type="dxa"/>
          </w:tcPr>
          <w:p w14:paraId="701124C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5CBD41C2"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IOBuffers</w:t>
            </w:r>
          </w:p>
          <w:p w14:paraId="63908A5D"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3B18F84A"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14:paraId="47F9F4F1"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14:paraId="5B369505" w14:textId="77777777" w:rsidR="00B32F83" w:rsidRPr="00B32F83" w:rsidRDefault="00B32F83" w:rsidP="00B32F83">
            <w:pPr>
              <w:pStyle w:val="TableItem"/>
              <w:rPr>
                <w:rFonts w:ascii="Courier New" w:hAnsi="Courier New"/>
                <w:sz w:val="18"/>
              </w:rPr>
            </w:pPr>
            <w:r>
              <w:rPr>
                <w:rFonts w:ascii="Courier New" w:hAnsi="Courier New"/>
                <w:sz w:val="18"/>
              </w:rPr>
              <w:t xml:space="preserve">   </w:t>
            </w:r>
            <w:r w:rsidRPr="00B32F83">
              <w:rPr>
                <w:rFonts w:ascii="Courier New" w:hAnsi="Courier New"/>
                <w:sz w:val="18"/>
              </w:rPr>
              <w:t>ReadWrite = Read | Write</w:t>
            </w:r>
          </w:p>
          <w:p w14:paraId="57FFC7FE" w14:textId="77777777"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14:paraId="72B9C351" w14:textId="77777777" w:rsidR="00D64725" w:rsidRDefault="00D64725" w:rsidP="001C3CE6">
      <w:pPr>
        <w:pStyle w:val="Observation"/>
        <w:rPr>
          <w:lang w:val="it-IT"/>
        </w:rPr>
      </w:pPr>
    </w:p>
    <w:p w14:paraId="5B86E4F9" w14:textId="77777777" w:rsidR="00D64725" w:rsidRDefault="00D64725" w:rsidP="00D64725">
      <w:pPr>
        <w:pStyle w:val="Body"/>
        <w:rPr>
          <w:lang w:val="it-IT"/>
        </w:rPr>
      </w:pPr>
      <w:r>
        <w:rPr>
          <w:lang w:val="it-IT"/>
        </w:rPr>
        <w:t xml:space="preserve">The </w:t>
      </w:r>
      <w:r>
        <w:rPr>
          <w:rFonts w:ascii="Courier New" w:hAnsi="Courier New"/>
          <w:sz w:val="18"/>
        </w:rPr>
        <w:t>IOBuffers</w:t>
      </w:r>
      <w:r>
        <w:rPr>
          <w:lang w:val="it-IT"/>
        </w:rPr>
        <w:t xml:space="preserve"> enumeration </w:t>
      </w:r>
      <w:r w:rsidR="00F22CDD">
        <w:t xml:space="preserve">indicates buffer(s) in the low-level I/O interface.This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r w:rsidR="00B32F83" w:rsidRPr="00B32F83">
        <w:rPr>
          <w:rFonts w:ascii="Courier New" w:hAnsi="Courier New"/>
          <w:sz w:val="18"/>
        </w:rPr>
        <w:t>viSetBuf</w:t>
      </w:r>
      <w:r w:rsidR="00B32F83">
        <w:rPr>
          <w:lang w:val="it-IT"/>
        </w:rPr>
        <w:t xml:space="preserve"> and </w:t>
      </w:r>
      <w:r w:rsidR="00B32F83" w:rsidRPr="00B32F83">
        <w:rPr>
          <w:rFonts w:ascii="Courier New" w:hAnsi="Courier New"/>
          <w:sz w:val="18"/>
        </w:rPr>
        <w:t>viFlush</w:t>
      </w:r>
      <w:r w:rsidR="00B32F83">
        <w:rPr>
          <w:lang w:val="it-IT"/>
        </w:rPr>
        <w:t xml:space="preserve"> functions.</w:t>
      </w:r>
      <w:r w:rsidR="000C6AC5">
        <w:t xml:space="preserve">  </w:t>
      </w:r>
      <w:r w:rsidR="00F22CDD">
        <w:t>N</w:t>
      </w:r>
      <w:r w:rsidR="000C6AC5">
        <w:t>ote that in VISA.NET, this enumeration is not used for formatted I/O buffers.</w:t>
      </w:r>
    </w:p>
    <w:p w14:paraId="610B09AF" w14:textId="77777777" w:rsidR="00D64725" w:rsidRDefault="00D64725" w:rsidP="00A148B3">
      <w:pPr>
        <w:pStyle w:val="Heading2"/>
      </w:pPr>
      <w:bookmarkStart w:id="80" w:name="_Toc411597988"/>
      <w:r>
        <w:lastRenderedPageBreak/>
        <w:t>IOProtocol</w:t>
      </w:r>
      <w:bookmarkEnd w:id="80"/>
    </w:p>
    <w:p w14:paraId="7F7F679F"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7C3441DD" w14:textId="77777777" w:rsidTr="00D80640">
        <w:tc>
          <w:tcPr>
            <w:tcW w:w="8856" w:type="dxa"/>
          </w:tcPr>
          <w:p w14:paraId="55B731ED"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IOProtocol</w:t>
            </w:r>
          </w:p>
          <w:p w14:paraId="700331FA"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A13EB4"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14:paraId="55EF5508"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Fdc = 1,</w:t>
            </w:r>
          </w:p>
          <w:p w14:paraId="599E0559"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14:paraId="1E400153"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14:paraId="187F8666"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UsbTmcVendor = 4</w:t>
            </w:r>
          </w:p>
          <w:p w14:paraId="6F53C833"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BCFA681" w14:textId="77777777" w:rsidR="00D64725" w:rsidRDefault="00D64725" w:rsidP="001C3CE6">
      <w:pPr>
        <w:pStyle w:val="Observation"/>
        <w:rPr>
          <w:lang w:val="it-IT"/>
        </w:rPr>
      </w:pPr>
    </w:p>
    <w:p w14:paraId="6833A05E" w14:textId="77777777" w:rsidR="00D64725" w:rsidRDefault="00D64725" w:rsidP="00D64725">
      <w:pPr>
        <w:pStyle w:val="Body"/>
        <w:rPr>
          <w:lang w:val="it-IT"/>
        </w:rPr>
      </w:pPr>
      <w:r>
        <w:rPr>
          <w:lang w:val="it-IT"/>
        </w:rPr>
        <w:t xml:space="preserve">The </w:t>
      </w:r>
      <w:r>
        <w:rPr>
          <w:rFonts w:ascii="Courier New" w:hAnsi="Courier New"/>
          <w:sz w:val="18"/>
        </w:rPr>
        <w:t>IOProtocol</w:t>
      </w:r>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14:paraId="1F9C1995" w14:textId="77777777" w:rsidR="00C36454" w:rsidRDefault="00861F2D" w:rsidP="00A148B3">
      <w:pPr>
        <w:pStyle w:val="Heading2"/>
      </w:pPr>
      <w:bookmarkStart w:id="81" w:name="_Toc411597989"/>
      <w:r>
        <w:lastRenderedPageBreak/>
        <w:t>LineState</w:t>
      </w:r>
      <w:bookmarkEnd w:id="81"/>
    </w:p>
    <w:p w14:paraId="428E1E07" w14:textId="77777777" w:rsidR="00C36454" w:rsidRPr="00944A2C" w:rsidRDefault="00C3645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C36454" w14:paraId="5D1630A8" w14:textId="77777777" w:rsidTr="00FF0572">
        <w:tc>
          <w:tcPr>
            <w:tcW w:w="8856" w:type="dxa"/>
          </w:tcPr>
          <w:p w14:paraId="6122D586"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LineState</w:t>
            </w:r>
          </w:p>
          <w:p w14:paraId="10664D80"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3FB7D67B"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14:paraId="0AAC024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14:paraId="03DF3BBA"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14:paraId="26030652" w14:textId="77777777"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14:paraId="37559810" w14:textId="77777777" w:rsidR="00C36454" w:rsidRDefault="00C36454" w:rsidP="001C3CE6">
      <w:pPr>
        <w:pStyle w:val="Observation"/>
        <w:rPr>
          <w:lang w:val="it-IT"/>
        </w:rPr>
      </w:pPr>
    </w:p>
    <w:p w14:paraId="69B78164" w14:textId="77777777" w:rsidR="00F56475" w:rsidRDefault="00C36454" w:rsidP="00C36454">
      <w:pPr>
        <w:pStyle w:val="Body"/>
        <w:rPr>
          <w:lang w:val="it-IT"/>
        </w:rPr>
      </w:pPr>
      <w:r>
        <w:rPr>
          <w:lang w:val="it-IT"/>
        </w:rPr>
        <w:t xml:space="preserve">The </w:t>
      </w:r>
      <w:r w:rsidR="00861F2D">
        <w:rPr>
          <w:rFonts w:ascii="Courier New" w:hAnsi="Courier New"/>
          <w:sz w:val="18"/>
        </w:rPr>
        <w:t>LineState</w:t>
      </w:r>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14:paraId="3FEBC287"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14:paraId="52928FC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14:paraId="5BA2C43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14:paraId="0E4E8D03"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14:paraId="76845872" w14:textId="77777777"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14:paraId="4E41FBA2"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14:paraId="545F572F"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14:paraId="68A07E0A"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14:paraId="701028E9"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14:paraId="36FE6656" w14:textId="77777777"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14:paraId="58A8B61A" w14:textId="77777777"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14:paraId="5B5EDA83" w14:textId="77777777" w:rsidR="00053273" w:rsidRDefault="00053273" w:rsidP="00053273">
      <w:pPr>
        <w:pStyle w:val="Heading2"/>
      </w:pPr>
      <w:bookmarkStart w:id="82" w:name="_Ref406490691"/>
      <w:bookmarkStart w:id="83" w:name="_Ref406490700"/>
      <w:bookmarkStart w:id="84" w:name="_Toc411597990"/>
      <w:r>
        <w:lastRenderedPageBreak/>
        <w:t>Native</w:t>
      </w:r>
      <w:r w:rsidR="00722391">
        <w:t>Visa</w:t>
      </w:r>
      <w:r>
        <w:t>Attribute</w:t>
      </w:r>
      <w:bookmarkEnd w:id="82"/>
      <w:bookmarkEnd w:id="83"/>
      <w:bookmarkEnd w:id="84"/>
    </w:p>
    <w:p w14:paraId="60F1AFFA" w14:textId="77777777"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053273" w14:paraId="47826010" w14:textId="77777777" w:rsidTr="003670AF">
        <w:tc>
          <w:tcPr>
            <w:tcW w:w="8856" w:type="dxa"/>
            <w:tcBorders>
              <w:top w:val="nil"/>
              <w:left w:val="nil"/>
              <w:bottom w:val="nil"/>
              <w:right w:val="nil"/>
            </w:tcBorders>
          </w:tcPr>
          <w:p w14:paraId="32F8E23D" w14:textId="77777777" w:rsidR="00137848" w:rsidRPr="00D877B5" w:rsidRDefault="00137848" w:rsidP="00D877B5">
            <w:pPr>
              <w:pStyle w:val="TableItem"/>
              <w:rPr>
                <w:rFonts w:ascii="Courier New" w:hAnsi="Courier New"/>
                <w:sz w:val="18"/>
              </w:rPr>
            </w:pPr>
            <w:r w:rsidRPr="00D877B5">
              <w:rPr>
                <w:rFonts w:ascii="Courier New" w:hAnsi="Courier New"/>
                <w:sz w:val="18"/>
              </w:rPr>
              <w:t>public enum NativeVisaAttribute : uint</w:t>
            </w:r>
          </w:p>
          <w:p w14:paraId="110BFE87"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143035A5" w14:textId="77777777" w:rsidR="00E86894" w:rsidRDefault="003A5B5B" w:rsidP="003A5B5B">
            <w:pPr>
              <w:pStyle w:val="TableItem"/>
              <w:rPr>
                <w:rFonts w:ascii="Courier New" w:hAnsi="Courier New"/>
                <w:sz w:val="18"/>
              </w:rPr>
            </w:pPr>
            <w:r w:rsidRPr="00D877B5">
              <w:rPr>
                <w:rFonts w:ascii="Courier New" w:hAnsi="Courier New"/>
                <w:sz w:val="18"/>
              </w:rPr>
              <w:t xml:space="preserve">   </w:t>
            </w:r>
            <w:r w:rsidR="00E86894">
              <w:rPr>
                <w:rFonts w:ascii="Courier New" w:hAnsi="Courier New"/>
                <w:sz w:val="18"/>
              </w:rPr>
              <w:t>Allow</w:t>
            </w:r>
            <w:r w:rsidR="00E86894" w:rsidRPr="00D877B5">
              <w:rPr>
                <w:rFonts w:ascii="Courier New" w:hAnsi="Courier New"/>
                <w:sz w:val="18"/>
              </w:rPr>
              <w:t>Dma = 0x3fff001e,</w:t>
            </w:r>
          </w:p>
          <w:p w14:paraId="1886C20D" w14:textId="77777777" w:rsidR="003A5B5B" w:rsidRPr="00D877B5" w:rsidRDefault="00E86894" w:rsidP="003A5B5B">
            <w:pPr>
              <w:pStyle w:val="TableItem"/>
              <w:rPr>
                <w:rFonts w:ascii="Courier New" w:hAnsi="Courier New"/>
                <w:sz w:val="18"/>
              </w:rPr>
            </w:pPr>
            <w:r>
              <w:rPr>
                <w:rFonts w:ascii="Courier New" w:hAnsi="Courier New"/>
                <w:sz w:val="18"/>
              </w:rPr>
              <w:t xml:space="preserve">   </w:t>
            </w:r>
            <w:r w:rsidR="003A5B5B" w:rsidRPr="00D877B5">
              <w:rPr>
                <w:rFonts w:ascii="Courier New" w:hAnsi="Courier New"/>
                <w:sz w:val="18"/>
              </w:rPr>
              <w:t>A</w:t>
            </w:r>
            <w:r w:rsidR="003A5B5B">
              <w:rPr>
                <w:rFonts w:ascii="Courier New" w:hAnsi="Courier New"/>
                <w:sz w:val="18"/>
              </w:rPr>
              <w:t>llowWriteCombining</w:t>
            </w:r>
            <w:r w:rsidR="003A5B5B" w:rsidRPr="00D877B5">
              <w:rPr>
                <w:rFonts w:ascii="Courier New" w:hAnsi="Courier New"/>
                <w:sz w:val="18"/>
              </w:rPr>
              <w:t xml:space="preserve"> = 0x3fff0246,</w:t>
            </w:r>
          </w:p>
          <w:p w14:paraId="04CF2EA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14:paraId="1B3DDD3E"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14:paraId="2F5D50D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CommanderLogicalAddress = 0x3fff006b,</w:t>
            </w:r>
          </w:p>
          <w:p w14:paraId="29F22BB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DestinationAccess = 0x3fff0039,</w:t>
            </w:r>
          </w:p>
          <w:p w14:paraId="4A847B8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DestinationByteOrder = 0x3fff003a,</w:t>
            </w:r>
          </w:p>
          <w:p w14:paraId="5784A92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DestinationIncrement = 0x3fff0041,</w:t>
            </w:r>
          </w:p>
          <w:p w14:paraId="175A7B0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DeviceStatusByte = 0x3fff0189,</w:t>
            </w:r>
          </w:p>
          <w:p w14:paraId="052EEC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14:paraId="743D4B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EventType = 0x3fff4010,</w:t>
            </w:r>
          </w:p>
          <w:p w14:paraId="6E857D5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 = 0x3fff000d,</w:t>
            </w:r>
          </w:p>
          <w:p w14:paraId="1226030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FastDataChannelMode = 0x3fff000f,</w:t>
            </w:r>
          </w:p>
          <w:p w14:paraId="574E81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FastDataChannelUsePair = 0x3fff0013,</w:t>
            </w:r>
          </w:p>
          <w:p w14:paraId="79DA3F6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FileAppendEnabled = 0x3fff0192,</w:t>
            </w:r>
          </w:p>
          <w:p w14:paraId="44BF2D0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GpibAddress</w:t>
            </w:r>
            <w:r w:rsidR="001F0784">
              <w:rPr>
                <w:rFonts w:ascii="Courier New" w:hAnsi="Courier New"/>
                <w:sz w:val="18"/>
              </w:rPr>
              <w:t>ed</w:t>
            </w:r>
            <w:r w:rsidRPr="00D877B5">
              <w:rPr>
                <w:rFonts w:ascii="Courier New" w:hAnsi="Courier New"/>
                <w:sz w:val="18"/>
              </w:rPr>
              <w:t>State = 0x3fff005c,</w:t>
            </w:r>
          </w:p>
          <w:p w14:paraId="752E706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GpibAtnState = 0x3fff0057,</w:t>
            </w:r>
          </w:p>
          <w:p w14:paraId="119C09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14:paraId="2A2434CF"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IsControllerInCharge</w:t>
            </w:r>
            <w:r w:rsidRPr="00D877B5">
              <w:rPr>
                <w:rFonts w:ascii="Courier New" w:hAnsi="Courier New"/>
                <w:sz w:val="18"/>
              </w:rPr>
              <w:t xml:space="preserve"> = 0x3fff005e,</w:t>
            </w:r>
          </w:p>
          <w:p w14:paraId="4A0AB879"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Gpib</w:t>
            </w:r>
            <w:r>
              <w:rPr>
                <w:rFonts w:ascii="Courier New" w:hAnsi="Courier New"/>
                <w:sz w:val="18"/>
              </w:rPr>
              <w:t>Is</w:t>
            </w:r>
            <w:r w:rsidRPr="00D877B5">
              <w:rPr>
                <w:rFonts w:ascii="Courier New" w:hAnsi="Courier New"/>
                <w:sz w:val="18"/>
              </w:rPr>
              <w:t>SystemController = 0x3fff0068,</w:t>
            </w:r>
          </w:p>
          <w:p w14:paraId="1853DA8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GpibNdacState = 0x3fff0062,</w:t>
            </w:r>
          </w:p>
          <w:p w14:paraId="63F3BF2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GpibPrimaryAddress = 0x3fff0172,</w:t>
            </w:r>
          </w:p>
          <w:p w14:paraId="18F8AE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GpibRepeatAddressingEnabled = 0x3fff001b,</w:t>
            </w:r>
          </w:p>
          <w:p w14:paraId="173FF0D6"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GpibReceived</w:t>
            </w:r>
            <w:r>
              <w:rPr>
                <w:rFonts w:ascii="Courier New" w:hAnsi="Courier New"/>
                <w:sz w:val="18"/>
              </w:rPr>
              <w:t>IsControllerInCharge</w:t>
            </w:r>
            <w:r w:rsidRPr="00D877B5">
              <w:rPr>
                <w:rFonts w:ascii="Courier New" w:hAnsi="Courier New"/>
                <w:sz w:val="18"/>
              </w:rPr>
              <w:t xml:space="preserve"> = 0x3fff4193,</w:t>
            </w:r>
          </w:p>
          <w:p w14:paraId="0B07037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GpibRenState = 0x3fff0181,</w:t>
            </w:r>
          </w:p>
          <w:p w14:paraId="271C5E7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GpibSecondaryAddress = 0x3fff0173,</w:t>
            </w:r>
          </w:p>
          <w:p w14:paraId="0660051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GpibSrqState = 0x3fff0067,</w:t>
            </w:r>
          </w:p>
          <w:p w14:paraId="2CAF4C3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GpibUnaddressEnabled = 0x3fff0184,</w:t>
            </w:r>
          </w:p>
          <w:p w14:paraId="5C0BE18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14:paraId="4ED7C2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ImmediateServant = 0x3fff0100,</w:t>
            </w:r>
          </w:p>
          <w:p w14:paraId="463D18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InterfaceName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14:paraId="30D0EA6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InterfaceParentNumber = 0x3fff0101,</w:t>
            </w:r>
          </w:p>
          <w:p w14:paraId="59BCCA3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InterfaceType = 0x3fff0171,</w:t>
            </w:r>
          </w:p>
          <w:p w14:paraId="3AA7135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InterfaceNumber = 0x3fff0176,</w:t>
            </w:r>
          </w:p>
          <w:p w14:paraId="369E15F9" w14:textId="77777777"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IOProtocol = 0x3fff001c,</w:t>
            </w:r>
          </w:p>
          <w:p w14:paraId="69BDC6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JobId = 0x3fff4006,</w:t>
            </w:r>
          </w:p>
          <w:p w14:paraId="307D9C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MainframeLogicalAddress = 0x3fff0070,</w:t>
            </w:r>
          </w:p>
          <w:p w14:paraId="5DDD0C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ManufacturerId = 0x3fff00d9,</w:t>
            </w:r>
          </w:p>
          <w:p w14:paraId="042A77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ManufacturerName = 0xbfff0072,</w:t>
            </w:r>
          </w:p>
          <w:p w14:paraId="6C3F8A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MaximumEventQueueLength = 0x3fff0005,</w:t>
            </w:r>
          </w:p>
          <w:p w14:paraId="5CA709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14:paraId="0F13D95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14:paraId="0784FA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14:paraId="137F677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14:paraId="19B04F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MemorySpace = 0x3fff00de,</w:t>
            </w:r>
          </w:p>
          <w:p w14:paraId="1BF9730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ModelCode = 0x3fff00df,</w:t>
            </w:r>
          </w:p>
          <w:p w14:paraId="4BBDBBE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ModelName = 0xbfff0077,</w:t>
            </w:r>
          </w:p>
          <w:p w14:paraId="48DDDB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OperationName = 0xbfff4042,</w:t>
            </w:r>
          </w:p>
          <w:p w14:paraId="022AE3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PxiActualLinkWidth = 0x3fff0243,</w:t>
            </w:r>
          </w:p>
          <w:p w14:paraId="425B710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PxiBackplaneDestinationTriggerBus = 0x3fff020e,</w:t>
            </w:r>
          </w:p>
          <w:p w14:paraId="490AD36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PxiBackplaneSourceTriggerBus = 0x3fff020d,</w:t>
            </w:r>
          </w:p>
          <w:p w14:paraId="3F5E30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PxiBusNumber = 0x3fff0205,</w:t>
            </w:r>
          </w:p>
          <w:p w14:paraId="1B6EDD4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PxiChassis = 0x3fff0206,</w:t>
            </w:r>
          </w:p>
          <w:p w14:paraId="072C8D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PxiDeviceNumber = 0x3fff0201,</w:t>
            </w:r>
          </w:p>
          <w:p w14:paraId="53458EE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PxiDStarBus = 0x3fff0244,</w:t>
            </w:r>
          </w:p>
          <w:p w14:paraId="2E88239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PxiDStarSet = 0x3fff0245,</w:t>
            </w:r>
          </w:p>
          <w:p w14:paraId="37C9178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PxiFunctionNumber = 0x3fff0202,</w:t>
            </w:r>
          </w:p>
          <w:p w14:paraId="3897F2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PxiIsExpress = 0x3fff0240,</w:t>
            </w:r>
          </w:p>
          <w:p w14:paraId="383A3B6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PxiMaximumLinkWidth = 0x3fff0242,</w:t>
            </w:r>
          </w:p>
          <w:p w14:paraId="2D05687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14:paraId="438537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14:paraId="68AA6D2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14:paraId="6D29BCF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14:paraId="7542529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14:paraId="0C67AA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14:paraId="00140204"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14:paraId="1A9DF95F"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14:paraId="3974618B"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14:paraId="40CEE330"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14:paraId="5BEE79F5"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14:paraId="66C99DD1"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14:paraId="5FB857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14:paraId="3E0B787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14:paraId="5919D9B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14:paraId="4FC1B21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14:paraId="54DB200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14:paraId="7568CBC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14:paraId="505DF784"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14:paraId="3FED7093"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14:paraId="13048747"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14:paraId="2FC67A66"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14:paraId="6C52591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14:paraId="2E30D6D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14:paraId="22AEF0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14:paraId="2C4610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14:paraId="16FC2CA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14:paraId="6349B2E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14:paraId="1D61E0A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14:paraId="4EF517A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14:paraId="2B9839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PxiReceivedInterruptData = 0x3fff4241,</w:t>
            </w:r>
          </w:p>
          <w:p w14:paraId="09E6B90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PxiReceivedInterruptSequence = 0x3fff4240,</w:t>
            </w:r>
          </w:p>
          <w:p w14:paraId="735584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PxiSlotLinkWidth = 0x3fff0241,</w:t>
            </w:r>
          </w:p>
          <w:p w14:paraId="32C09B38"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BusLeft = 0x3fff0208,</w:t>
            </w:r>
          </w:p>
          <w:p w14:paraId="220F7DE6"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PxiSlotL</w:t>
            </w:r>
            <w:r>
              <w:rPr>
                <w:rFonts w:ascii="Courier New" w:hAnsi="Courier New"/>
                <w:sz w:val="18"/>
              </w:rPr>
              <w:t>ocal</w:t>
            </w:r>
            <w:r w:rsidRPr="00D877B5">
              <w:rPr>
                <w:rFonts w:ascii="Courier New" w:hAnsi="Courier New"/>
                <w:sz w:val="18"/>
              </w:rPr>
              <w:t>BusRight = 0x3fff0209,</w:t>
            </w:r>
          </w:p>
          <w:p w14:paraId="475DB02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PxiSlotPath = 0xbfff0207,</w:t>
            </w:r>
          </w:p>
          <w:p w14:paraId="703AB81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PxiStarTriggerBus = 0x3fff020b,</w:t>
            </w:r>
          </w:p>
          <w:p w14:paraId="17B4CC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PxiStarTriggerLine = 0x3fff020c,</w:t>
            </w:r>
          </w:p>
          <w:p w14:paraId="0E08DBC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PxiTriggerBus = 0x3fff020a,</w:t>
            </w:r>
          </w:p>
          <w:p w14:paraId="04E4DC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ReadBufferOperationMode = 0x3fff002a,</w:t>
            </w:r>
          </w:p>
          <w:p w14:paraId="5AEFE25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ReadBufferSize = 0x3fff002b,</w:t>
            </w:r>
          </w:p>
          <w:p w14:paraId="3FCA76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ReceivedInterruptLevel = 0x3fff4041,</w:t>
            </w:r>
          </w:p>
          <w:p w14:paraId="5542183A" w14:textId="77777777" w:rsidR="008176BA" w:rsidRDefault="008176BA" w:rsidP="008176BA">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 = 0x3fff4023,</w:t>
            </w:r>
          </w:p>
          <w:p w14:paraId="63A83B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t>
            </w:r>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r>
              <w:rPr>
                <w:rFonts w:ascii="Courier New" w:hAnsi="Courier New"/>
                <w:sz w:val="18"/>
              </w:rPr>
              <w:t xml:space="preserve"> = 0xbfff4011</w:t>
            </w:r>
            <w:r w:rsidRPr="00D877B5">
              <w:rPr>
                <w:rFonts w:ascii="Courier New" w:hAnsi="Courier New"/>
                <w:sz w:val="18"/>
              </w:rPr>
              <w:t>,</w:t>
            </w:r>
          </w:p>
          <w:p w14:paraId="4804E2D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ReceivedTcpAddress = 0xbfff4198,</w:t>
            </w:r>
          </w:p>
          <w:p w14:paraId="7E7FFB6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ReceivedTriggerId = 0x3fff4012,</w:t>
            </w:r>
          </w:p>
          <w:p w14:paraId="0EDD2E7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ResourceManagerSession = 0x3fff00c4,</w:t>
            </w:r>
          </w:p>
          <w:p w14:paraId="564D133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ResourceClass = 0xbfff0001,</w:t>
            </w:r>
          </w:p>
          <w:p w14:paraId="65E688A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ResourceImplementationVersion = 0x3fff0003,</w:t>
            </w:r>
          </w:p>
          <w:p w14:paraId="58157BE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ResourceLockState = 0x3fff0004,</w:t>
            </w:r>
          </w:p>
          <w:p w14:paraId="4B3F5C2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ResourceManufacturerId = 0x3fff0175,</w:t>
            </w:r>
          </w:p>
          <w:p w14:paraId="58C035F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ResourceManufacturerName = 0xbfff0174,</w:t>
            </w:r>
          </w:p>
          <w:p w14:paraId="60E221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ResourceName = 0xbfff0002,</w:t>
            </w:r>
          </w:p>
          <w:p w14:paraId="5E21EDF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ResourceSpecificationVersion = 0x3fff0170,</w:t>
            </w:r>
          </w:p>
          <w:p w14:paraId="56B2D7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SendEndEnabled = 0x3fff0016,</w:t>
            </w:r>
          </w:p>
          <w:p w14:paraId="25F5A6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SerialAvailable</w:t>
            </w:r>
            <w:r w:rsidR="00D35850">
              <w:rPr>
                <w:rFonts w:ascii="Courier New" w:hAnsi="Courier New"/>
                <w:sz w:val="18"/>
              </w:rPr>
              <w:t>ByteCount</w:t>
            </w:r>
            <w:r w:rsidRPr="00D877B5">
              <w:rPr>
                <w:rFonts w:ascii="Courier New" w:hAnsi="Courier New"/>
                <w:sz w:val="18"/>
              </w:rPr>
              <w:t xml:space="preserve"> = 0x3fff00ac,</w:t>
            </w:r>
          </w:p>
          <w:p w14:paraId="5C109F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SerialBaud = 0x3fff0021,</w:t>
            </w:r>
          </w:p>
          <w:p w14:paraId="04BCD77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SerialCtsState = 0x3fff00ae,</w:t>
            </w:r>
          </w:p>
          <w:p w14:paraId="5BA3DA4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SerialDataBits = 0x3fff0022,</w:t>
            </w:r>
          </w:p>
          <w:p w14:paraId="37F9F05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SerialDcdState = 0x3fff00af,</w:t>
            </w:r>
          </w:p>
          <w:p w14:paraId="0A873B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SerialDsrState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14:paraId="010D6E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SerialDtrState = 0x3fff00b2,</w:t>
            </w:r>
          </w:p>
          <w:p w14:paraId="7B58E8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SerialEndIn = 0x3fff00b3,</w:t>
            </w:r>
          </w:p>
          <w:p w14:paraId="1CEDBEC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SerialEndOut = 0x3fff00b4,</w:t>
            </w:r>
          </w:p>
          <w:p w14:paraId="67BC60C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SerialFlowControl = 0x3fff0025,</w:t>
            </w:r>
          </w:p>
          <w:p w14:paraId="40D8E0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SerialParity = 0x3fff0023,</w:t>
            </w:r>
          </w:p>
          <w:p w14:paraId="5B284E4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SerialReplaceCharacter = 0x3fff00be,</w:t>
            </w:r>
          </w:p>
          <w:p w14:paraId="34510A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SerialRIState = 0x3fff00bf,</w:t>
            </w:r>
          </w:p>
          <w:p w14:paraId="23FBC7B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SerialRtsState = 0x3fff00c0,</w:t>
            </w:r>
          </w:p>
          <w:p w14:paraId="0D2A02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SerialStopBits = 0x3fff0024,</w:t>
            </w:r>
          </w:p>
          <w:p w14:paraId="1F9EE5D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SerialXOffCharacter = 0x3fff00c2,</w:t>
            </w:r>
          </w:p>
          <w:p w14:paraId="2DE3B5B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SerialXOnCharacter = 0x3fff00c1,</w:t>
            </w:r>
          </w:p>
          <w:p w14:paraId="13BEA35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14:paraId="138E12F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SourceAccess = 0x3fff003c,</w:t>
            </w:r>
          </w:p>
          <w:p w14:paraId="4C7B0C1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SourceByteOrder = 0x3fff003d,</w:t>
            </w:r>
          </w:p>
          <w:p w14:paraId="278C81B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SourceIncrement = 0x3fff0040,</w:t>
            </w:r>
          </w:p>
          <w:p w14:paraId="5459006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14:paraId="75714E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SuppressEndEnabled = 0x3fff0036,</w:t>
            </w:r>
          </w:p>
          <w:p w14:paraId="16E6113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TcpAddress = 0xbfff0195,</w:t>
            </w:r>
          </w:p>
          <w:p w14:paraId="132EFD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TcpDeviceName = 0xbfff0199,</w:t>
            </w:r>
          </w:p>
          <w:p w14:paraId="0CCAF891"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iSLIPMaximumMessageSizeKB</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14:paraId="61AE7F68"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HiSLIPOverlapEnabled</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14:paraId="7E5AA37A"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TcpH</w:t>
            </w:r>
            <w:r>
              <w:rPr>
                <w:rFonts w:ascii="Courier New" w:hAnsi="Courier New"/>
                <w:sz w:val="18"/>
              </w:rPr>
              <w:t>iSLIPVersion</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14:paraId="763E725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TcpHostName = 0xbfff0196,</w:t>
            </w:r>
          </w:p>
          <w:p w14:paraId="54B52030"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Tcp</w:t>
            </w:r>
            <w:r>
              <w:rPr>
                <w:rFonts w:ascii="Courier New" w:hAnsi="Courier New"/>
                <w:sz w:val="18"/>
              </w:rPr>
              <w:t>IsHiSLIP</w:t>
            </w:r>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14:paraId="43A0AE4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TcpKeepAlive = 0x3fff019b,</w:t>
            </w:r>
          </w:p>
          <w:p w14:paraId="064A8F4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TcpNoDelay = 0x3fff019a,</w:t>
            </w:r>
          </w:p>
          <w:p w14:paraId="7567FE3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TcpPort = 0x3fff0197,</w:t>
            </w:r>
          </w:p>
          <w:p w14:paraId="3191941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 = 0x3fff0018,</w:t>
            </w:r>
          </w:p>
          <w:p w14:paraId="38EB5B6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TerminationCharacterEnabled = 0x3fff0038,</w:t>
            </w:r>
          </w:p>
          <w:p w14:paraId="381F1D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TimeoutValue = 0x3fff001a,</w:t>
            </w:r>
          </w:p>
          <w:p w14:paraId="1CCE78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TriggerId = 0x3fff0177,</w:t>
            </w:r>
          </w:p>
          <w:p w14:paraId="37EC28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UsbInterfaceNumber = 0x3fff01a1,</w:t>
            </w:r>
          </w:p>
          <w:p w14:paraId="79CD4BFD"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UsbMaximumInterruptSize = 0x3fff01af,</w:t>
            </w:r>
          </w:p>
          <w:p w14:paraId="53E911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UsbProtocol = 0x3fff01a7,</w:t>
            </w:r>
          </w:p>
          <w:p w14:paraId="2F4BD85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UsbReceivedInterruptSize = 0x3fff41b0,</w:t>
            </w:r>
          </w:p>
          <w:p w14:paraId="0BB7DE0C" w14:textId="77777777"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UsbSerialNumber = 0xbfff0</w:t>
            </w:r>
            <w:r w:rsidR="002335F4" w:rsidRPr="002335F4">
              <w:rPr>
                <w:rFonts w:ascii="Courier New" w:hAnsi="Courier New"/>
                <w:sz w:val="18"/>
              </w:rPr>
              <w:t>1a0</w:t>
            </w:r>
            <w:r w:rsidRPr="00D877B5">
              <w:rPr>
                <w:rFonts w:ascii="Courier New" w:hAnsi="Courier New"/>
                <w:sz w:val="18"/>
              </w:rPr>
              <w:t>,</w:t>
            </w:r>
          </w:p>
          <w:p w14:paraId="27CE34A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14:paraId="2CC77AC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VxiDeviceClass = 0x3fff006c,</w:t>
            </w:r>
          </w:p>
          <w:p w14:paraId="7BBF263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VxiLogicalAddress = 0x3fff00d5,</w:t>
            </w:r>
          </w:p>
          <w:p w14:paraId="6F2B30E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VxiTriggerStatus = 0x3fff008d,</w:t>
            </w:r>
          </w:p>
          <w:p w14:paraId="6700DF9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VxiTriggerSupport = 0x3fff0194,</w:t>
            </w:r>
          </w:p>
          <w:p w14:paraId="278FA36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VxiVmeInterruptStatus = 0x3fff008b,</w:t>
            </w:r>
          </w:p>
          <w:p w14:paraId="4C7CEC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VxiVmeSystemFailureState = 0x3fff0094,</w:t>
            </w:r>
          </w:p>
          <w:p w14:paraId="6F851B0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 = 0x3fff00c3,</w:t>
            </w:r>
          </w:p>
          <w:p w14:paraId="606ADAE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14:paraId="7E5D61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14:paraId="5F718C0A"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14:paraId="22164C4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WindowByteOrder = 0x3fff0047,</w:t>
            </w:r>
          </w:p>
          <w:p w14:paraId="4C780D5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14:paraId="34A39C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14:paraId="03BD0C9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WriteBufferOperationMode = 0x3fff002d,</w:t>
            </w:r>
          </w:p>
          <w:p w14:paraId="069965A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WriteBufferSize = 0x3fff002e,</w:t>
            </w:r>
          </w:p>
          <w:p w14:paraId="45DDC595"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67F1C004" w14:textId="77777777" w:rsidR="00137848" w:rsidRPr="00D877B5" w:rsidRDefault="00137848" w:rsidP="00D877B5">
            <w:pPr>
              <w:pStyle w:val="TableItem"/>
              <w:rPr>
                <w:rFonts w:ascii="Courier New" w:hAnsi="Courier New"/>
                <w:sz w:val="18"/>
              </w:rPr>
            </w:pPr>
          </w:p>
          <w:p w14:paraId="40603FF5" w14:textId="77777777" w:rsidR="00053273" w:rsidRPr="001E1CF6" w:rsidRDefault="00053273" w:rsidP="00D877B5">
            <w:pPr>
              <w:pStyle w:val="TableItem"/>
              <w:rPr>
                <w:rFonts w:ascii="Courier New" w:hAnsi="Courier New"/>
                <w:sz w:val="18"/>
              </w:rPr>
            </w:pPr>
          </w:p>
        </w:tc>
      </w:tr>
    </w:tbl>
    <w:p w14:paraId="6FAC1948" w14:textId="77777777" w:rsidR="00053273" w:rsidRDefault="00053273" w:rsidP="001C3CE6">
      <w:pPr>
        <w:pStyle w:val="Observation"/>
        <w:rPr>
          <w:lang w:val="it-IT"/>
        </w:rPr>
      </w:pPr>
    </w:p>
    <w:p w14:paraId="3852C655" w14:textId="77777777" w:rsidR="00053273" w:rsidRDefault="00053273" w:rsidP="00053273">
      <w:pPr>
        <w:pStyle w:val="Body"/>
        <w:rPr>
          <w:lang w:val="it-IT"/>
        </w:rPr>
      </w:pPr>
      <w:r>
        <w:rPr>
          <w:lang w:val="it-IT"/>
        </w:rPr>
        <w:t xml:space="preserve">The </w:t>
      </w:r>
      <w:r w:rsidR="001704EF">
        <w:rPr>
          <w:rFonts w:ascii="Courier New" w:hAnsi="Courier New"/>
          <w:sz w:val="18"/>
        </w:rPr>
        <w:t>NativeVisaAttribute</w:t>
      </w:r>
      <w:r>
        <w:rPr>
          <w:lang w:val="it-IT"/>
        </w:rPr>
        <w:t xml:space="preserve"> enumeration corresponds to the defined values for the VISA attributes</w:t>
      </w:r>
      <w:r w:rsidRPr="00C84E03">
        <w:t>.</w:t>
      </w:r>
    </w:p>
    <w:p w14:paraId="5A8F895D" w14:textId="77777777" w:rsidR="00B2407F" w:rsidRDefault="00B2407F" w:rsidP="00A148B3">
      <w:pPr>
        <w:pStyle w:val="Heading2"/>
      </w:pPr>
      <w:bookmarkStart w:id="85" w:name="_Toc411597991"/>
      <w:r>
        <w:lastRenderedPageBreak/>
        <w:t>PxiMemoryType</w:t>
      </w:r>
      <w:bookmarkEnd w:id="85"/>
    </w:p>
    <w:p w14:paraId="4F95907F" w14:textId="77777777" w:rsidR="00B2407F" w:rsidRPr="00944A2C" w:rsidRDefault="00B240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B2407F" w14:paraId="4CC0239C" w14:textId="77777777" w:rsidTr="00D80640">
        <w:tc>
          <w:tcPr>
            <w:tcW w:w="8856" w:type="dxa"/>
          </w:tcPr>
          <w:p w14:paraId="37D53E91" w14:textId="77777777" w:rsidR="00B2407F" w:rsidRPr="00B2407F" w:rsidRDefault="00B2407F" w:rsidP="00B2407F">
            <w:pPr>
              <w:pStyle w:val="TableItem"/>
              <w:rPr>
                <w:rFonts w:ascii="Courier New" w:hAnsi="Courier New"/>
                <w:sz w:val="18"/>
              </w:rPr>
            </w:pPr>
            <w:r w:rsidRPr="00B2407F">
              <w:rPr>
                <w:rFonts w:ascii="Courier New" w:hAnsi="Courier New"/>
                <w:sz w:val="18"/>
              </w:rPr>
              <w:t>public enum PxiMemoryType</w:t>
            </w:r>
          </w:p>
          <w:p w14:paraId="0ACDFFC5"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1BD9D9CC"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14:paraId="0F85278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14:paraId="024B07CB"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14:paraId="1376B9BC" w14:textId="77777777"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14:paraId="0222FF01" w14:textId="77777777" w:rsidR="00B2407F" w:rsidRDefault="00B2407F" w:rsidP="001C3CE6">
      <w:pPr>
        <w:pStyle w:val="Observation"/>
        <w:rPr>
          <w:lang w:val="it-IT"/>
        </w:rPr>
      </w:pPr>
    </w:p>
    <w:p w14:paraId="139D68FC" w14:textId="77777777" w:rsidR="00B2407F" w:rsidRDefault="00B2407F" w:rsidP="00B2407F">
      <w:pPr>
        <w:pStyle w:val="Body"/>
        <w:rPr>
          <w:lang w:val="it-IT"/>
        </w:rPr>
      </w:pPr>
      <w:r>
        <w:rPr>
          <w:lang w:val="it-IT"/>
        </w:rPr>
        <w:t xml:space="preserve">The </w:t>
      </w:r>
      <w:r>
        <w:rPr>
          <w:rFonts w:ascii="Courier New" w:hAnsi="Courier New"/>
          <w:sz w:val="18"/>
        </w:rPr>
        <w:t>PxiMemoryType</w:t>
      </w:r>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r w:rsidRPr="00C84E03">
        <w:t>.</w:t>
      </w:r>
    </w:p>
    <w:p w14:paraId="18D1580E" w14:textId="77777777" w:rsidR="00861F2D" w:rsidRDefault="00861F2D" w:rsidP="00A148B3">
      <w:pPr>
        <w:pStyle w:val="Heading2"/>
      </w:pPr>
      <w:bookmarkStart w:id="86" w:name="_Toc411597992"/>
      <w:r>
        <w:lastRenderedPageBreak/>
        <w:t>Re</w:t>
      </w:r>
      <w:r w:rsidR="00A335C3">
        <w:t>adStatus</w:t>
      </w:r>
      <w:bookmarkEnd w:id="86"/>
    </w:p>
    <w:p w14:paraId="322BC6A9"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59A40553" w14:textId="77777777" w:rsidTr="00A11E7F">
        <w:tc>
          <w:tcPr>
            <w:tcW w:w="8856" w:type="dxa"/>
          </w:tcPr>
          <w:p w14:paraId="5471165D"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Re</w:t>
            </w:r>
            <w:r w:rsidR="00A335C3">
              <w:rPr>
                <w:rFonts w:ascii="Courier New" w:hAnsi="Courier New"/>
                <w:sz w:val="18"/>
              </w:rPr>
              <w:t>adStatus</w:t>
            </w:r>
          </w:p>
          <w:p w14:paraId="1173C6E1"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21A15818" w14:textId="77777777"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14:paraId="45BD4698"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End</w:t>
            </w:r>
            <w:r w:rsidR="00972E42">
              <w:rPr>
                <w:rFonts w:ascii="Courier New" w:hAnsi="Courier New"/>
                <w:sz w:val="18"/>
              </w:rPr>
              <w:t>Received</w:t>
            </w:r>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14:paraId="0949FFB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TerminationCharacterEncountered</w:t>
            </w:r>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14:paraId="76E33EA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r w:rsidR="00A335C3">
              <w:rPr>
                <w:rFonts w:ascii="Courier New" w:hAnsi="Courier New"/>
                <w:sz w:val="18"/>
              </w:rPr>
              <w:t>MaximumCountReached</w:t>
            </w:r>
            <w:r w:rsidR="001807BF">
              <w:rPr>
                <w:rFonts w:ascii="Courier New" w:hAnsi="Courier New"/>
                <w:sz w:val="18"/>
              </w:rPr>
              <w:t xml:space="preserve"> = </w:t>
            </w:r>
            <w:r w:rsidR="00930F46">
              <w:rPr>
                <w:rFonts w:ascii="Courier New" w:hAnsi="Courier New"/>
                <w:sz w:val="18"/>
              </w:rPr>
              <w:t>3</w:t>
            </w:r>
          </w:p>
          <w:p w14:paraId="06E6A712"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046D2C4E" w14:textId="77777777" w:rsidR="00861F2D" w:rsidRDefault="00861F2D" w:rsidP="001C3CE6">
      <w:pPr>
        <w:pStyle w:val="Observation"/>
        <w:rPr>
          <w:lang w:val="it-IT"/>
        </w:rPr>
      </w:pPr>
    </w:p>
    <w:p w14:paraId="6B495612" w14:textId="77777777" w:rsidR="00861F2D" w:rsidRPr="00930F46" w:rsidRDefault="00861F2D" w:rsidP="00861F2D">
      <w:pPr>
        <w:pStyle w:val="Body"/>
      </w:pPr>
      <w:r>
        <w:rPr>
          <w:lang w:val="it-IT"/>
        </w:rPr>
        <w:t xml:space="preserve">The </w:t>
      </w:r>
      <w:r>
        <w:rPr>
          <w:rFonts w:ascii="Courier New" w:hAnsi="Courier New"/>
          <w:sz w:val="18"/>
        </w:rPr>
        <w:t>Re</w:t>
      </w:r>
      <w:r w:rsidR="009370FF">
        <w:rPr>
          <w:rFonts w:ascii="Courier New" w:hAnsi="Courier New"/>
          <w:sz w:val="18"/>
        </w:rPr>
        <w:t>adStatus</w:t>
      </w:r>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14:paraId="7777D10B" w14:textId="77777777" w:rsidR="00A335C3" w:rsidRDefault="00A335C3" w:rsidP="00A148B3">
      <w:pPr>
        <w:pStyle w:val="Heading2"/>
      </w:pPr>
      <w:bookmarkStart w:id="87" w:name="_Toc411597993"/>
      <w:r>
        <w:lastRenderedPageBreak/>
        <w:t>RemoteLocalMode</w:t>
      </w:r>
      <w:bookmarkEnd w:id="87"/>
    </w:p>
    <w:p w14:paraId="4A9B9166" w14:textId="77777777" w:rsidR="00A335C3" w:rsidRPr="00944A2C" w:rsidRDefault="00A335C3"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335C3" w14:paraId="7A304103" w14:textId="77777777" w:rsidTr="00A335C3">
        <w:tc>
          <w:tcPr>
            <w:tcW w:w="8856" w:type="dxa"/>
          </w:tcPr>
          <w:p w14:paraId="4D25E061" w14:textId="77777777" w:rsidR="00A335C3" w:rsidRPr="00861F2D" w:rsidRDefault="00A335C3" w:rsidP="00A335C3">
            <w:pPr>
              <w:pStyle w:val="TableItem"/>
              <w:rPr>
                <w:rFonts w:ascii="Courier New" w:hAnsi="Courier New"/>
                <w:sz w:val="18"/>
              </w:rPr>
            </w:pPr>
            <w:r w:rsidRPr="00861F2D">
              <w:rPr>
                <w:rFonts w:ascii="Courier New" w:hAnsi="Courier New"/>
                <w:sz w:val="18"/>
              </w:rPr>
              <w:t>public enum RemoteLocalMode</w:t>
            </w:r>
          </w:p>
          <w:p w14:paraId="411DB969"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p w14:paraId="2C5ED89F"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Local</w:t>
            </w:r>
            <w:r w:rsidR="00A639B8">
              <w:rPr>
                <w:rFonts w:ascii="Courier New" w:hAnsi="Courier New"/>
                <w:sz w:val="18"/>
              </w:rPr>
              <w:t>WithoutLockout</w:t>
            </w:r>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14:paraId="4DA91FAE"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14:paraId="6C3140D5" w14:textId="77777777" w:rsidR="00A335C3" w:rsidRDefault="00A335C3" w:rsidP="00A335C3">
            <w:pPr>
              <w:pStyle w:val="TableItem"/>
              <w:rPr>
                <w:rFonts w:ascii="Courier New" w:hAnsi="Courier New"/>
                <w:sz w:val="18"/>
              </w:rPr>
            </w:pPr>
            <w:r w:rsidRPr="00861F2D">
              <w:rPr>
                <w:rFonts w:ascii="Courier New" w:hAnsi="Courier New"/>
                <w:sz w:val="18"/>
              </w:rPr>
              <w:t xml:space="preserve">   RemoteWithLocalLockout = </w:t>
            </w:r>
            <w:r w:rsidR="00875D2E">
              <w:rPr>
                <w:rFonts w:ascii="Courier New" w:hAnsi="Courier New"/>
                <w:sz w:val="18"/>
              </w:rPr>
              <w:t>2</w:t>
            </w:r>
            <w:r w:rsidR="00A639B8">
              <w:rPr>
                <w:rFonts w:ascii="Courier New" w:hAnsi="Courier New"/>
                <w:sz w:val="18"/>
              </w:rPr>
              <w:t>,</w:t>
            </w:r>
          </w:p>
          <w:p w14:paraId="3891176D" w14:textId="77777777"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14:paraId="313C87BE"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14:paraId="283B0AC0" w14:textId="77777777" w:rsidR="00A335C3" w:rsidRDefault="00A335C3" w:rsidP="001C3CE6">
      <w:pPr>
        <w:pStyle w:val="Observation"/>
        <w:rPr>
          <w:lang w:val="it-IT"/>
        </w:rPr>
      </w:pPr>
    </w:p>
    <w:p w14:paraId="7C18288F" w14:textId="77777777"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0BC8D7D4" w14:textId="77777777" w:rsidTr="0034119B">
        <w:trPr>
          <w:cantSplit/>
        </w:trPr>
        <w:tc>
          <w:tcPr>
            <w:tcW w:w="4302" w:type="dxa"/>
          </w:tcPr>
          <w:p w14:paraId="45D8FAB9" w14:textId="77777777" w:rsidR="00875D2E" w:rsidRPr="00B570D8" w:rsidRDefault="00875D2E" w:rsidP="0034119B">
            <w:pPr>
              <w:pStyle w:val="TableCaption"/>
              <w:jc w:val="left"/>
            </w:pPr>
            <w:r>
              <w:t>Enumeration Member</w:t>
            </w:r>
          </w:p>
        </w:tc>
        <w:tc>
          <w:tcPr>
            <w:tcW w:w="4519" w:type="dxa"/>
          </w:tcPr>
          <w:p w14:paraId="30175FF4"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51DC6C67" w14:textId="77777777" w:rsidTr="0034119B">
        <w:trPr>
          <w:cantSplit/>
        </w:trPr>
        <w:tc>
          <w:tcPr>
            <w:tcW w:w="4302" w:type="dxa"/>
            <w:vAlign w:val="center"/>
          </w:tcPr>
          <w:p w14:paraId="330C9EBB" w14:textId="77777777" w:rsidR="00875D2E" w:rsidRPr="00AB1F8A" w:rsidRDefault="00875D2E" w:rsidP="0034119B">
            <w:pPr>
              <w:pStyle w:val="TableItem"/>
              <w:rPr>
                <w:rFonts w:ascii="Courier New" w:hAnsi="Courier New"/>
                <w:sz w:val="18"/>
              </w:rPr>
            </w:pPr>
            <w:r w:rsidRPr="00861F2D">
              <w:rPr>
                <w:rFonts w:ascii="Courier New" w:hAnsi="Courier New"/>
                <w:sz w:val="18"/>
              </w:rPr>
              <w:t>Local</w:t>
            </w:r>
            <w:r>
              <w:rPr>
                <w:rFonts w:ascii="Courier New" w:hAnsi="Courier New"/>
                <w:sz w:val="18"/>
              </w:rPr>
              <w:t>WithoutLockout</w:t>
            </w:r>
          </w:p>
        </w:tc>
        <w:tc>
          <w:tcPr>
            <w:tcW w:w="4519" w:type="dxa"/>
            <w:vAlign w:val="center"/>
          </w:tcPr>
          <w:p w14:paraId="0632470D"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14:paraId="05E03CA0" w14:textId="77777777" w:rsidTr="0034119B">
        <w:trPr>
          <w:cantSplit/>
        </w:trPr>
        <w:tc>
          <w:tcPr>
            <w:tcW w:w="4302" w:type="dxa"/>
            <w:vAlign w:val="center"/>
          </w:tcPr>
          <w:p w14:paraId="10378B7B" w14:textId="77777777"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14:paraId="3DEE9BEA" w14:textId="77777777"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14:paraId="74A27C56" w14:textId="77777777" w:rsidTr="0034119B">
        <w:trPr>
          <w:cantSplit/>
        </w:trPr>
        <w:tc>
          <w:tcPr>
            <w:tcW w:w="4302" w:type="dxa"/>
            <w:vAlign w:val="center"/>
          </w:tcPr>
          <w:p w14:paraId="068266B9" w14:textId="77777777" w:rsidR="00875D2E" w:rsidRPr="00AB1F8A" w:rsidRDefault="00875D2E" w:rsidP="0034119B">
            <w:pPr>
              <w:pStyle w:val="TableItem"/>
              <w:rPr>
                <w:rFonts w:ascii="Courier New" w:hAnsi="Courier New"/>
                <w:sz w:val="18"/>
                <w:lang w:val="fr-FR"/>
              </w:rPr>
            </w:pPr>
            <w:r w:rsidRPr="00861F2D">
              <w:rPr>
                <w:rFonts w:ascii="Courier New" w:hAnsi="Courier New"/>
                <w:sz w:val="18"/>
              </w:rPr>
              <w:t>RemoteWithLocalLockout</w:t>
            </w:r>
          </w:p>
        </w:tc>
        <w:tc>
          <w:tcPr>
            <w:tcW w:w="4519" w:type="dxa"/>
            <w:vAlign w:val="center"/>
          </w:tcPr>
          <w:p w14:paraId="53AB7B35" w14:textId="77777777"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14:paraId="3175C427" w14:textId="77777777" w:rsidTr="0034119B">
        <w:trPr>
          <w:cantSplit/>
        </w:trPr>
        <w:tc>
          <w:tcPr>
            <w:tcW w:w="4302" w:type="dxa"/>
            <w:vAlign w:val="center"/>
          </w:tcPr>
          <w:p w14:paraId="1888F883" w14:textId="77777777"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14:paraId="59B28A70" w14:textId="77777777"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0DF2E15D" w14:textId="77777777" w:rsidR="00A639B8" w:rsidRDefault="00A639B8" w:rsidP="00A335C3">
      <w:pPr>
        <w:pStyle w:val="Body"/>
      </w:pPr>
    </w:p>
    <w:p w14:paraId="39BC746B" w14:textId="77777777" w:rsidR="00A639B8" w:rsidRDefault="00A639B8" w:rsidP="00A335C3">
      <w:pPr>
        <w:pStyle w:val="Body"/>
        <w:rPr>
          <w:lang w:val="it-IT"/>
        </w:rPr>
      </w:pPr>
    </w:p>
    <w:p w14:paraId="0DCAF93A" w14:textId="77777777" w:rsidR="00436FE4" w:rsidRDefault="00436FE4" w:rsidP="00A148B3">
      <w:pPr>
        <w:pStyle w:val="Heading2"/>
      </w:pPr>
      <w:bookmarkStart w:id="88" w:name="_Toc411597994"/>
      <w:r>
        <w:lastRenderedPageBreak/>
        <w:t>ResourceLockState</w:t>
      </w:r>
      <w:bookmarkEnd w:id="88"/>
    </w:p>
    <w:p w14:paraId="3EC7DD11" w14:textId="77777777" w:rsidR="00436FE4" w:rsidRPr="00944A2C" w:rsidRDefault="00436FE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36FE4" w14:paraId="29A4498E" w14:textId="77777777" w:rsidTr="00043E00">
        <w:tc>
          <w:tcPr>
            <w:tcW w:w="8856" w:type="dxa"/>
          </w:tcPr>
          <w:p w14:paraId="1478BB75" w14:textId="77777777" w:rsidR="00436FE4" w:rsidRPr="00861F2D" w:rsidRDefault="00436FE4" w:rsidP="00043E00">
            <w:pPr>
              <w:pStyle w:val="TableItem"/>
              <w:rPr>
                <w:rFonts w:ascii="Courier New" w:hAnsi="Courier New"/>
                <w:sz w:val="18"/>
              </w:rPr>
            </w:pPr>
            <w:r w:rsidRPr="00861F2D">
              <w:rPr>
                <w:rFonts w:ascii="Courier New" w:hAnsi="Courier New"/>
                <w:sz w:val="18"/>
              </w:rPr>
              <w:t>public enum Re</w:t>
            </w:r>
            <w:r>
              <w:rPr>
                <w:rFonts w:ascii="Courier New" w:hAnsi="Courier New"/>
                <w:sz w:val="18"/>
              </w:rPr>
              <w:t>sourceLockState</w:t>
            </w:r>
          </w:p>
          <w:p w14:paraId="76BC28A7"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p w14:paraId="2B7094DE"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sidRPr="00436FE4">
              <w:rPr>
                <w:rFonts w:ascii="Courier New" w:hAnsi="Courier New"/>
                <w:sz w:val="18"/>
              </w:rPr>
              <w:t>NoLock</w:t>
            </w:r>
            <w:r w:rsidRPr="00861F2D">
              <w:rPr>
                <w:rFonts w:ascii="Courier New" w:hAnsi="Courier New"/>
                <w:sz w:val="18"/>
              </w:rPr>
              <w:t xml:space="preserve"> = 0,</w:t>
            </w:r>
          </w:p>
          <w:p w14:paraId="190BC86A"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ExclusiveLock</w:t>
            </w:r>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14:paraId="74145416"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SharedLock</w:t>
            </w:r>
            <w:r w:rsidRPr="00861F2D">
              <w:rPr>
                <w:rFonts w:ascii="Courier New" w:hAnsi="Courier New"/>
                <w:sz w:val="18"/>
              </w:rPr>
              <w:t xml:space="preserve"> = </w:t>
            </w:r>
            <w:r w:rsidR="00527A8B">
              <w:rPr>
                <w:rFonts w:ascii="Courier New" w:hAnsi="Courier New"/>
                <w:sz w:val="18"/>
              </w:rPr>
              <w:t>2</w:t>
            </w:r>
          </w:p>
          <w:p w14:paraId="4AEAB811"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14:paraId="1EA69D36" w14:textId="77777777" w:rsidR="00436FE4" w:rsidRDefault="00436FE4" w:rsidP="001C3CE6">
      <w:pPr>
        <w:pStyle w:val="Observation"/>
        <w:rPr>
          <w:lang w:val="it-IT"/>
        </w:rPr>
      </w:pPr>
    </w:p>
    <w:p w14:paraId="78E9E52C" w14:textId="77777777" w:rsidR="00436FE4" w:rsidRDefault="00436FE4" w:rsidP="00F22CDD">
      <w:pPr>
        <w:pStyle w:val="Body"/>
        <w:rPr>
          <w:lang w:val="it-IT"/>
        </w:rPr>
      </w:pPr>
      <w:r>
        <w:rPr>
          <w:lang w:val="it-IT"/>
        </w:rPr>
        <w:t xml:space="preserve">The </w:t>
      </w:r>
      <w:r>
        <w:rPr>
          <w:rFonts w:ascii="Courier New" w:hAnsi="Courier New"/>
          <w:sz w:val="18"/>
        </w:rPr>
        <w:t>RemoteLocal</w:t>
      </w:r>
      <w:r w:rsidRPr="001E1CF6">
        <w:rPr>
          <w:rFonts w:ascii="Courier New" w:hAnsi="Courier New"/>
          <w:sz w:val="18"/>
        </w:rPr>
        <w:t>Mode</w:t>
      </w:r>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14:paraId="4009D0E8" w14:textId="77777777" w:rsidR="00F22CDD" w:rsidRDefault="00F22CDD" w:rsidP="00F22CDD">
      <w:pPr>
        <w:pStyle w:val="Heading2"/>
      </w:pPr>
      <w:bookmarkStart w:id="89" w:name="_Toc411597995"/>
      <w:r>
        <w:lastRenderedPageBreak/>
        <w:t>ResourceOpenStatus</w:t>
      </w:r>
      <w:bookmarkEnd w:id="89"/>
    </w:p>
    <w:p w14:paraId="53A01AF0" w14:textId="77777777" w:rsidR="00F22CDD" w:rsidRPr="00944A2C" w:rsidRDefault="00F22CD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22CDD" w14:paraId="1B285A61" w14:textId="77777777" w:rsidTr="00635285">
        <w:tc>
          <w:tcPr>
            <w:tcW w:w="8856" w:type="dxa"/>
          </w:tcPr>
          <w:p w14:paraId="40364E0B"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public enum </w:t>
            </w:r>
            <w:r w:rsidR="00A975D3">
              <w:rPr>
                <w:rFonts w:ascii="Courier New" w:hAnsi="Courier New"/>
                <w:sz w:val="18"/>
              </w:rPr>
              <w:t>ResourceOpenStatus</w:t>
            </w:r>
          </w:p>
          <w:p w14:paraId="7E5CC23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p w14:paraId="4793264C"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14:paraId="7331108A"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DeviceNotResponding</w:t>
            </w:r>
            <w:r w:rsidR="001807BF">
              <w:rPr>
                <w:rFonts w:ascii="Courier New" w:hAnsi="Courier New"/>
                <w:sz w:val="18"/>
              </w:rPr>
              <w:t xml:space="preserve"> = 1</w:t>
            </w:r>
            <w:r w:rsidR="00A975D3">
              <w:rPr>
                <w:rFonts w:ascii="Courier New" w:hAnsi="Courier New"/>
                <w:sz w:val="18"/>
              </w:rPr>
              <w:t>,</w:t>
            </w:r>
          </w:p>
          <w:p w14:paraId="3C5483A8"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ConfigurationNotLoaded</w:t>
            </w:r>
            <w:r w:rsidR="001807BF">
              <w:rPr>
                <w:rFonts w:ascii="Courier New" w:hAnsi="Courier New"/>
                <w:sz w:val="18"/>
              </w:rPr>
              <w:t xml:space="preserve"> = 2</w:t>
            </w:r>
          </w:p>
          <w:p w14:paraId="114B91E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14:paraId="761FF574" w14:textId="77777777" w:rsidR="00F22CDD" w:rsidRDefault="00F22CDD" w:rsidP="001C3CE6">
      <w:pPr>
        <w:pStyle w:val="Observation"/>
        <w:rPr>
          <w:lang w:val="it-IT"/>
        </w:rPr>
      </w:pPr>
    </w:p>
    <w:p w14:paraId="43186883" w14:textId="77777777" w:rsidR="00F22CDD" w:rsidRDefault="00F22CDD" w:rsidP="00F22CDD">
      <w:pPr>
        <w:pStyle w:val="Body"/>
        <w:rPr>
          <w:lang w:val="it-IT"/>
        </w:rPr>
      </w:pPr>
      <w:r>
        <w:rPr>
          <w:lang w:val="it-IT"/>
        </w:rPr>
        <w:t xml:space="preserve">The </w:t>
      </w:r>
      <w:r w:rsidR="00A975D3">
        <w:rPr>
          <w:rFonts w:ascii="Courier New" w:hAnsi="Courier New"/>
          <w:sz w:val="18"/>
        </w:rPr>
        <w:t>ResourceOpenStatus</w:t>
      </w:r>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14:paraId="1A6E4FB8" w14:textId="77777777" w:rsidR="00861F2D" w:rsidRDefault="00861F2D" w:rsidP="00A148B3">
      <w:pPr>
        <w:pStyle w:val="Heading2"/>
      </w:pPr>
      <w:bookmarkStart w:id="90" w:name="_Toc411597996"/>
      <w:r>
        <w:lastRenderedPageBreak/>
        <w:t>SerialFlowControlMode</w:t>
      </w:r>
      <w:r w:rsidR="00D64725">
        <w:t>s</w:t>
      </w:r>
      <w:bookmarkEnd w:id="90"/>
    </w:p>
    <w:p w14:paraId="14F50F6D"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295FB23E" w14:textId="77777777" w:rsidTr="00A11E7F">
        <w:tc>
          <w:tcPr>
            <w:tcW w:w="8856" w:type="dxa"/>
          </w:tcPr>
          <w:p w14:paraId="185D8A50" w14:textId="77777777" w:rsidR="00A975D3" w:rsidRDefault="00A975D3" w:rsidP="00861F2D">
            <w:pPr>
              <w:pStyle w:val="TableItem"/>
              <w:rPr>
                <w:rFonts w:ascii="Courier New" w:hAnsi="Courier New"/>
                <w:sz w:val="18"/>
              </w:rPr>
            </w:pPr>
            <w:r>
              <w:rPr>
                <w:rFonts w:ascii="Courier New" w:hAnsi="Courier New"/>
                <w:sz w:val="18"/>
              </w:rPr>
              <w:t>[Flags]</w:t>
            </w:r>
          </w:p>
          <w:p w14:paraId="578FDE00" w14:textId="77777777" w:rsidR="00861F2D" w:rsidRPr="00861F2D" w:rsidRDefault="00861F2D" w:rsidP="00861F2D">
            <w:pPr>
              <w:pStyle w:val="TableItem"/>
              <w:rPr>
                <w:rFonts w:ascii="Courier New" w:hAnsi="Courier New"/>
                <w:sz w:val="18"/>
              </w:rPr>
            </w:pPr>
            <w:r w:rsidRPr="00861F2D">
              <w:rPr>
                <w:rFonts w:ascii="Courier New" w:hAnsi="Courier New"/>
                <w:sz w:val="18"/>
              </w:rPr>
              <w:t>public enum SerialFlowControlModes</w:t>
            </w:r>
          </w:p>
          <w:p w14:paraId="45449605"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33C067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14:paraId="60D217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XOnXOff = 1,</w:t>
            </w:r>
          </w:p>
          <w:p w14:paraId="76D56EE4"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RtsCts = 2,</w:t>
            </w:r>
          </w:p>
          <w:p w14:paraId="750C13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DtrDsr = 4</w:t>
            </w:r>
          </w:p>
          <w:p w14:paraId="6B4DF93E"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5745AB98" w14:textId="77777777" w:rsidR="00861F2D" w:rsidRDefault="00861F2D" w:rsidP="001C3CE6">
      <w:pPr>
        <w:pStyle w:val="Observation"/>
        <w:rPr>
          <w:lang w:val="it-IT"/>
        </w:rPr>
      </w:pPr>
    </w:p>
    <w:p w14:paraId="26D4D377" w14:textId="77777777" w:rsidR="00861F2D" w:rsidRDefault="00861F2D" w:rsidP="00475C3B">
      <w:pPr>
        <w:pStyle w:val="Body"/>
        <w:rPr>
          <w:lang w:val="it-IT"/>
        </w:rPr>
      </w:pPr>
      <w:r>
        <w:rPr>
          <w:lang w:val="it-IT"/>
        </w:rPr>
        <w:t xml:space="preserve">The </w:t>
      </w:r>
      <w:r>
        <w:rPr>
          <w:rFonts w:ascii="Courier New" w:hAnsi="Courier New"/>
          <w:sz w:val="18"/>
        </w:rPr>
        <w:t>SerialFlowControlMode</w:t>
      </w:r>
      <w:r w:rsidR="00D64725">
        <w:rPr>
          <w:rFonts w:ascii="Courier New" w:hAnsi="Courier New"/>
          <w:sz w:val="18"/>
        </w:rPr>
        <w:t>s</w:t>
      </w:r>
      <w:r>
        <w:rPr>
          <w:lang w:val="it-IT"/>
        </w:rPr>
        <w:t xml:space="preserve"> </w:t>
      </w:r>
      <w:r w:rsidR="00475C3B">
        <w:rPr>
          <w:lang w:val="it-IT"/>
        </w:rPr>
        <w:t>enumeration i</w:t>
      </w:r>
      <w:r w:rsidR="00475C3B">
        <w:t xml:space="preserve">ndicates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14:paraId="4DC14FA0" w14:textId="77777777" w:rsidR="00861F2D" w:rsidRDefault="00861F2D" w:rsidP="00A148B3">
      <w:pPr>
        <w:pStyle w:val="Heading2"/>
      </w:pPr>
      <w:bookmarkStart w:id="91" w:name="_Toc411597997"/>
      <w:r>
        <w:lastRenderedPageBreak/>
        <w:t>SerialParity</w:t>
      </w:r>
      <w:bookmarkEnd w:id="91"/>
    </w:p>
    <w:p w14:paraId="0C188D5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1312C7B2" w14:textId="77777777" w:rsidTr="00A11E7F">
        <w:tc>
          <w:tcPr>
            <w:tcW w:w="8856" w:type="dxa"/>
          </w:tcPr>
          <w:p w14:paraId="24F2D869" w14:textId="77777777" w:rsidR="00861F2D" w:rsidRPr="00861F2D" w:rsidRDefault="00861F2D" w:rsidP="00A11E7F">
            <w:pPr>
              <w:pStyle w:val="TableItem"/>
              <w:rPr>
                <w:rFonts w:ascii="Courier New" w:hAnsi="Courier New"/>
                <w:sz w:val="18"/>
              </w:rPr>
            </w:pPr>
            <w:r w:rsidRPr="00861F2D">
              <w:rPr>
                <w:rFonts w:ascii="Courier New" w:hAnsi="Courier New"/>
                <w:sz w:val="18"/>
              </w:rPr>
              <w:t>public enum SerialParity</w:t>
            </w:r>
          </w:p>
          <w:p w14:paraId="13650884"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p w14:paraId="260477A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14:paraId="146F61B8"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14:paraId="100482B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14:paraId="1817B380"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14:paraId="604DE321"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14:paraId="270F5A95"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14:paraId="5283A8AB" w14:textId="77777777" w:rsidR="00861F2D" w:rsidRDefault="00861F2D" w:rsidP="001C3CE6">
      <w:pPr>
        <w:pStyle w:val="Observation"/>
        <w:rPr>
          <w:lang w:val="it-IT"/>
        </w:rPr>
      </w:pPr>
    </w:p>
    <w:p w14:paraId="1FEA7A05" w14:textId="77777777" w:rsidR="00861F2D" w:rsidRDefault="00861F2D" w:rsidP="00861F2D">
      <w:pPr>
        <w:pStyle w:val="Body"/>
        <w:rPr>
          <w:lang w:val="it-IT"/>
        </w:rPr>
      </w:pPr>
      <w:r>
        <w:rPr>
          <w:lang w:val="it-IT"/>
        </w:rPr>
        <w:t xml:space="preserve">The </w:t>
      </w:r>
      <w:r>
        <w:rPr>
          <w:rFonts w:ascii="Courier New" w:hAnsi="Courier New"/>
          <w:sz w:val="18"/>
        </w:rPr>
        <w:t>SerialParity</w:t>
      </w:r>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14:paraId="0157D9C0" w14:textId="77777777" w:rsidR="00E31BC8" w:rsidRDefault="00E31BC8" w:rsidP="00A148B3">
      <w:pPr>
        <w:pStyle w:val="Heading2"/>
      </w:pPr>
      <w:bookmarkStart w:id="92" w:name="_Toc411597998"/>
      <w:r>
        <w:lastRenderedPageBreak/>
        <w:t>SerialTerminationMethod</w:t>
      </w:r>
      <w:bookmarkEnd w:id="92"/>
    </w:p>
    <w:p w14:paraId="22495C9D"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14:paraId="0F86F329" w14:textId="77777777" w:rsidTr="003250D3">
        <w:tc>
          <w:tcPr>
            <w:tcW w:w="8856" w:type="dxa"/>
          </w:tcPr>
          <w:p w14:paraId="7372BFE9" w14:textId="77777777" w:rsidR="00E31BC8" w:rsidRPr="00861F2D" w:rsidRDefault="00E31BC8" w:rsidP="003250D3">
            <w:pPr>
              <w:pStyle w:val="TableItem"/>
              <w:rPr>
                <w:rFonts w:ascii="Courier New" w:hAnsi="Courier New"/>
                <w:sz w:val="18"/>
              </w:rPr>
            </w:pPr>
            <w:r w:rsidRPr="00861F2D">
              <w:rPr>
                <w:rFonts w:ascii="Courier New" w:hAnsi="Courier New"/>
                <w:sz w:val="18"/>
              </w:rPr>
              <w:t>public enum SerialTerminationMethod</w:t>
            </w:r>
          </w:p>
          <w:p w14:paraId="143940ED"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737C75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14:paraId="08C4D6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w:t>
            </w:r>
            <w:r w:rsidR="009E54CA">
              <w:rPr>
                <w:rFonts w:ascii="Courier New" w:hAnsi="Courier New"/>
                <w:sz w:val="18"/>
              </w:rPr>
              <w:t>Highest</w:t>
            </w:r>
            <w:r w:rsidRPr="00861F2D">
              <w:rPr>
                <w:rFonts w:ascii="Courier New" w:hAnsi="Courier New"/>
                <w:sz w:val="18"/>
              </w:rPr>
              <w:t>Bit = 1,</w:t>
            </w:r>
          </w:p>
          <w:p w14:paraId="0275DCB4"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TerminationCharacter = 2,</w:t>
            </w:r>
          </w:p>
          <w:p w14:paraId="7EA08502"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14:paraId="6F1B9097"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472B1A93" w14:textId="77777777" w:rsidR="00E31BC8" w:rsidRDefault="00E31BC8" w:rsidP="001C3CE6">
      <w:pPr>
        <w:pStyle w:val="Observation"/>
        <w:rPr>
          <w:lang w:val="it-IT"/>
        </w:rPr>
      </w:pPr>
    </w:p>
    <w:p w14:paraId="5BA75976" w14:textId="77777777" w:rsidR="00E31BC8" w:rsidRDefault="00E31BC8" w:rsidP="00E31BC8">
      <w:pPr>
        <w:pStyle w:val="Body"/>
        <w:rPr>
          <w:lang w:val="it-IT"/>
        </w:rPr>
      </w:pPr>
      <w:r>
        <w:rPr>
          <w:lang w:val="it-IT"/>
        </w:rPr>
        <w:t xml:space="preserve">The </w:t>
      </w:r>
      <w:r>
        <w:rPr>
          <w:rFonts w:ascii="Courier New" w:hAnsi="Courier New"/>
          <w:sz w:val="18"/>
        </w:rPr>
        <w:t>SerialTermination</w:t>
      </w:r>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14:paraId="3E1FD876" w14:textId="77777777" w:rsidR="00E31BC8" w:rsidRDefault="00E31BC8" w:rsidP="00A148B3">
      <w:pPr>
        <w:pStyle w:val="Heading2"/>
      </w:pPr>
      <w:bookmarkStart w:id="93" w:name="_Toc411597999"/>
      <w:r>
        <w:lastRenderedPageBreak/>
        <w:t>StatusByteFlags</w:t>
      </w:r>
      <w:bookmarkEnd w:id="93"/>
    </w:p>
    <w:p w14:paraId="66C0037A"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RPr="003A3CB4" w14:paraId="3A731C0D" w14:textId="77777777" w:rsidTr="003250D3">
        <w:tc>
          <w:tcPr>
            <w:tcW w:w="8856" w:type="dxa"/>
          </w:tcPr>
          <w:p w14:paraId="6F524CA3" w14:textId="77777777" w:rsidR="00E31BC8" w:rsidRDefault="00E31BC8" w:rsidP="003250D3">
            <w:pPr>
              <w:pStyle w:val="TableItem"/>
              <w:rPr>
                <w:rFonts w:ascii="Courier New" w:hAnsi="Courier New"/>
                <w:sz w:val="18"/>
              </w:rPr>
            </w:pPr>
            <w:r>
              <w:rPr>
                <w:rFonts w:ascii="Courier New" w:hAnsi="Courier New"/>
                <w:sz w:val="18"/>
              </w:rPr>
              <w:t>[Flags]</w:t>
            </w:r>
          </w:p>
          <w:p w14:paraId="435309F1"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public enum </w:t>
            </w:r>
            <w:r>
              <w:rPr>
                <w:rFonts w:ascii="Courier New" w:hAnsi="Courier New"/>
                <w:sz w:val="18"/>
              </w:rPr>
              <w:t xml:space="preserve">StatusByteFlags : </w:t>
            </w:r>
            <w:r w:rsidR="00247C67">
              <w:rPr>
                <w:rFonts w:ascii="Courier New" w:hAnsi="Courier New"/>
                <w:sz w:val="18"/>
              </w:rPr>
              <w:t>short</w:t>
            </w:r>
          </w:p>
          <w:p w14:paraId="63B13EC9"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21C295DD"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14:paraId="40FC07E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14:paraId="1FC7900B"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14:paraId="45EDC425"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14:paraId="4D8AAA97"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MessageAvailable = 0x10,</w:t>
            </w:r>
          </w:p>
          <w:p w14:paraId="5BBF32F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EventStatusRegister = 0x20,</w:t>
            </w:r>
          </w:p>
          <w:p w14:paraId="51129B26"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RequestingService = 0x40,</w:t>
            </w:r>
          </w:p>
          <w:p w14:paraId="51D6D8D8"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14:paraId="3A49C0B8"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6D07E3F4" w14:textId="77777777" w:rsidR="00E31BC8" w:rsidRDefault="00E31BC8" w:rsidP="001C3CE6">
      <w:pPr>
        <w:pStyle w:val="Observation"/>
        <w:rPr>
          <w:lang w:val="it-IT"/>
        </w:rPr>
      </w:pPr>
    </w:p>
    <w:p w14:paraId="62C1018C" w14:textId="77777777" w:rsidR="00E31BC8" w:rsidRPr="003A3CB4" w:rsidRDefault="00E31BC8" w:rsidP="003A3CB4">
      <w:pPr>
        <w:pStyle w:val="Body"/>
      </w:pPr>
      <w:r>
        <w:rPr>
          <w:lang w:val="it-IT"/>
        </w:rPr>
        <w:t xml:space="preserve">The </w:t>
      </w:r>
      <w:r>
        <w:rPr>
          <w:rFonts w:ascii="Courier New" w:hAnsi="Courier New"/>
          <w:sz w:val="18"/>
        </w:rPr>
        <w:t>StatusByteFlags</w:t>
      </w:r>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14:paraId="21654615" w14:textId="77777777" w:rsidR="00861F2D" w:rsidRDefault="009E54CA" w:rsidP="00A148B3">
      <w:pPr>
        <w:pStyle w:val="Heading2"/>
      </w:pPr>
      <w:bookmarkStart w:id="94" w:name="_Toc411598000"/>
      <w:r>
        <w:lastRenderedPageBreak/>
        <w:t>Serial</w:t>
      </w:r>
      <w:r w:rsidR="00861F2D">
        <w:t>StopBitsMode</w:t>
      </w:r>
      <w:bookmarkEnd w:id="94"/>
    </w:p>
    <w:p w14:paraId="453E4E8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0A57CF27" w14:textId="77777777" w:rsidTr="00A11E7F">
        <w:tc>
          <w:tcPr>
            <w:tcW w:w="8856" w:type="dxa"/>
          </w:tcPr>
          <w:p w14:paraId="02573BA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enum </w:t>
            </w:r>
            <w:r w:rsidR="009E54CA">
              <w:rPr>
                <w:rFonts w:ascii="Courier New" w:hAnsi="Courier New"/>
                <w:sz w:val="18"/>
              </w:rPr>
              <w:t>Serial</w:t>
            </w:r>
            <w:r w:rsidRPr="00861F2D">
              <w:rPr>
                <w:rFonts w:ascii="Courier New" w:hAnsi="Courier New"/>
                <w:sz w:val="18"/>
              </w:rPr>
              <w:t>StopBitsMode</w:t>
            </w:r>
          </w:p>
          <w:p w14:paraId="6799433F"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DB5BB3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14:paraId="3FDB9946"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OneAndOneHalf = 1,</w:t>
            </w:r>
          </w:p>
          <w:p w14:paraId="6693F51C"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14:paraId="552F157A"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65B2B8DF" w14:textId="77777777" w:rsidR="00861F2D" w:rsidRDefault="00861F2D" w:rsidP="001C3CE6">
      <w:pPr>
        <w:pStyle w:val="Observation"/>
        <w:rPr>
          <w:lang w:val="it-IT"/>
        </w:rPr>
      </w:pPr>
    </w:p>
    <w:p w14:paraId="146B3B93" w14:textId="77777777" w:rsidR="00861F2D" w:rsidRDefault="00861F2D" w:rsidP="003A3CB4">
      <w:pPr>
        <w:pStyle w:val="Body"/>
        <w:rPr>
          <w:lang w:val="it-IT"/>
        </w:rPr>
      </w:pPr>
      <w:r>
        <w:rPr>
          <w:lang w:val="it-IT"/>
        </w:rPr>
        <w:t xml:space="preserve">The </w:t>
      </w:r>
      <w:r w:rsidR="009E54CA" w:rsidRPr="009E54CA">
        <w:rPr>
          <w:rFonts w:ascii="Courier New" w:hAnsi="Courier New"/>
          <w:sz w:val="18"/>
        </w:rPr>
        <w:t>Serial</w:t>
      </w:r>
      <w:r>
        <w:rPr>
          <w:rFonts w:ascii="Courier New" w:hAnsi="Courier New"/>
          <w:sz w:val="18"/>
        </w:rPr>
        <w:t>StopBitsMode</w:t>
      </w:r>
      <w:r>
        <w:rPr>
          <w:lang w:val="it-IT"/>
        </w:rPr>
        <w:t xml:space="preserve"> </w:t>
      </w:r>
      <w:r w:rsidR="00A11E7F">
        <w:rPr>
          <w:lang w:val="it-IT"/>
        </w:rPr>
        <w:t>e</w:t>
      </w:r>
      <w:r>
        <w:rPr>
          <w:lang w:val="it-IT"/>
        </w:rPr>
        <w:t xml:space="preserve">numeration </w:t>
      </w:r>
      <w:r w:rsidR="003A3CB4">
        <w:rPr>
          <w:lang w:val="it-IT"/>
        </w:rPr>
        <w:t>i</w:t>
      </w:r>
      <w:r w:rsidR="003A3CB4">
        <w:t xml:space="preserve">ndicates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14:paraId="70D933D7" w14:textId="77777777" w:rsidR="00D64725" w:rsidRDefault="00D64725" w:rsidP="00A148B3">
      <w:pPr>
        <w:pStyle w:val="Heading2"/>
      </w:pPr>
      <w:bookmarkStart w:id="95" w:name="_Toc411598001"/>
      <w:r>
        <w:lastRenderedPageBreak/>
        <w:t>TriggerLine</w:t>
      </w:r>
      <w:bookmarkEnd w:id="95"/>
    </w:p>
    <w:p w14:paraId="57A6BD35"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510283C" w14:textId="77777777" w:rsidTr="00D80640">
        <w:tc>
          <w:tcPr>
            <w:tcW w:w="8856" w:type="dxa"/>
          </w:tcPr>
          <w:p w14:paraId="32B58F11"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w:t>
            </w:r>
          </w:p>
          <w:p w14:paraId="7A3E5FD4"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EF545B" w14:textId="77777777"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14:paraId="098409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14:paraId="295F7B0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14:paraId="4EFE8F6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14:paraId="16D16666"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14:paraId="7A521F0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14:paraId="3B7E71A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14:paraId="7CDA8FB2"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14:paraId="67C787D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14:paraId="6CB222F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14:paraId="08F4F10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14:paraId="37CF0DC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14:paraId="1D5077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14:paraId="330A9B1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14:paraId="38EC399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14:paraId="5969275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14:paraId="3217599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14:paraId="44D51B5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14:paraId="3E87EEB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14:paraId="7FDDCF33"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14:paraId="7B62C6D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14:paraId="17742FD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14:paraId="5F5CAC1D"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14:paraId="0143C04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14:paraId="1F346B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14:paraId="3912321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14:paraId="0A198F7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14:paraId="11A0987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StarInstrument = 26,</w:t>
            </w:r>
          </w:p>
          <w:p w14:paraId="590548A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PanelIn = 27,</w:t>
            </w:r>
          </w:p>
          <w:p w14:paraId="3AC1C09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PanelOut = 28,</w:t>
            </w:r>
          </w:p>
          <w:p w14:paraId="3606D7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14:paraId="3F78824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14:paraId="0D2BB857" w14:textId="77777777" w:rsidR="00D279D2" w:rsidRPr="00593C56" w:rsidRDefault="00593C56" w:rsidP="00D279D2">
            <w:pPr>
              <w:pStyle w:val="TableItem"/>
              <w:rPr>
                <w:rFonts w:ascii="Courier New" w:hAnsi="Courier New"/>
                <w:sz w:val="18"/>
              </w:rPr>
            </w:pPr>
            <w:r w:rsidRPr="00861F2D">
              <w:rPr>
                <w:rFonts w:ascii="Courier New" w:hAnsi="Courier New"/>
                <w:sz w:val="18"/>
              </w:rPr>
              <w:t xml:space="preserve">   </w:t>
            </w:r>
            <w:r w:rsidR="00D279D2" w:rsidRPr="00593C56">
              <w:rPr>
                <w:rFonts w:ascii="Courier New" w:hAnsi="Courier New"/>
                <w:sz w:val="18"/>
              </w:rPr>
              <w:t>StarVxi2 = 31</w:t>
            </w:r>
            <w:r w:rsidR="00D279D2">
              <w:rPr>
                <w:rFonts w:ascii="Courier New" w:hAnsi="Courier New"/>
                <w:sz w:val="18"/>
              </w:rPr>
              <w:t>,</w:t>
            </w:r>
          </w:p>
          <w:p w14:paraId="614B9874"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l8</w:t>
            </w:r>
            <w:r w:rsidRPr="00593C56">
              <w:rPr>
                <w:rFonts w:ascii="Courier New" w:hAnsi="Courier New"/>
                <w:sz w:val="18"/>
              </w:rPr>
              <w:t xml:space="preserve"> = </w:t>
            </w:r>
            <w:r>
              <w:rPr>
                <w:rFonts w:ascii="Courier New" w:hAnsi="Courier New"/>
                <w:sz w:val="18"/>
              </w:rPr>
              <w:t>32</w:t>
            </w:r>
            <w:r w:rsidRPr="00593C56">
              <w:rPr>
                <w:rFonts w:ascii="Courier New" w:hAnsi="Courier New"/>
                <w:sz w:val="18"/>
              </w:rPr>
              <w:t>,</w:t>
            </w:r>
          </w:p>
          <w:p w14:paraId="2C24727C"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l9</w:t>
            </w:r>
            <w:r w:rsidRPr="00593C56">
              <w:rPr>
                <w:rFonts w:ascii="Courier New" w:hAnsi="Courier New"/>
                <w:sz w:val="18"/>
              </w:rPr>
              <w:t xml:space="preserve"> = </w:t>
            </w:r>
            <w:r>
              <w:rPr>
                <w:rFonts w:ascii="Courier New" w:hAnsi="Courier New"/>
                <w:sz w:val="18"/>
              </w:rPr>
              <w:t>33</w:t>
            </w:r>
            <w:r w:rsidRPr="00593C56">
              <w:rPr>
                <w:rFonts w:ascii="Courier New" w:hAnsi="Courier New"/>
                <w:sz w:val="18"/>
              </w:rPr>
              <w:t>,</w:t>
            </w:r>
          </w:p>
          <w:p w14:paraId="0D48B872"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l10</w:t>
            </w:r>
            <w:r w:rsidRPr="00593C56">
              <w:rPr>
                <w:rFonts w:ascii="Courier New" w:hAnsi="Courier New"/>
                <w:sz w:val="18"/>
              </w:rPr>
              <w:t xml:space="preserve"> = </w:t>
            </w:r>
            <w:r>
              <w:rPr>
                <w:rFonts w:ascii="Courier New" w:hAnsi="Courier New"/>
                <w:sz w:val="18"/>
              </w:rPr>
              <w:t>34</w:t>
            </w:r>
            <w:r w:rsidRPr="00593C56">
              <w:rPr>
                <w:rFonts w:ascii="Courier New" w:hAnsi="Courier New"/>
                <w:sz w:val="18"/>
              </w:rPr>
              <w:t>,</w:t>
            </w:r>
          </w:p>
          <w:p w14:paraId="39D8A623" w14:textId="31E0A7ED" w:rsidR="00593C56" w:rsidRPr="00593C56" w:rsidRDefault="00D279D2"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l11</w:t>
            </w:r>
            <w:r w:rsidRPr="00593C56">
              <w:rPr>
                <w:rFonts w:ascii="Courier New" w:hAnsi="Courier New"/>
                <w:sz w:val="18"/>
              </w:rPr>
              <w:t xml:space="preserve"> = </w:t>
            </w:r>
            <w:r>
              <w:rPr>
                <w:rFonts w:ascii="Courier New" w:hAnsi="Courier New"/>
                <w:sz w:val="18"/>
              </w:rPr>
              <w:t>35</w:t>
            </w:r>
          </w:p>
          <w:p w14:paraId="476A5372" w14:textId="77777777"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14:paraId="67E46E3F" w14:textId="77777777" w:rsidR="00D64725" w:rsidRDefault="00D64725" w:rsidP="001C3CE6">
      <w:pPr>
        <w:pStyle w:val="Observation"/>
        <w:rPr>
          <w:lang w:val="it-IT"/>
        </w:rPr>
      </w:pPr>
    </w:p>
    <w:p w14:paraId="416648AB" w14:textId="77777777" w:rsidR="00D26031" w:rsidRDefault="00593C56" w:rsidP="00D26031">
      <w:pPr>
        <w:pStyle w:val="Body"/>
        <w:rPr>
          <w:lang w:val="it-IT"/>
        </w:rPr>
      </w:pPr>
      <w:r>
        <w:rPr>
          <w:lang w:val="it-IT"/>
        </w:rPr>
        <w:t xml:space="preserve">The </w:t>
      </w:r>
      <w:r>
        <w:rPr>
          <w:rFonts w:ascii="Courier New" w:hAnsi="Courier New"/>
          <w:sz w:val="18"/>
        </w:rPr>
        <w:t>TriggerLine</w:t>
      </w:r>
      <w:r>
        <w:rPr>
          <w:lang w:val="it-IT"/>
        </w:rPr>
        <w:t xml:space="preserve"> enumeration i</w:t>
      </w:r>
      <w:r w:rsidR="002D4B11">
        <w:t>ndicate</w:t>
      </w:r>
      <w:r w:rsidR="002B0257">
        <w:t>s</w:t>
      </w:r>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14:paraId="0BFEA38A" w14:textId="77777777" w:rsidR="00D64725" w:rsidRDefault="00D64725" w:rsidP="00D64725">
      <w:pPr>
        <w:pStyle w:val="Body"/>
        <w:rPr>
          <w:lang w:val="it-IT"/>
        </w:rPr>
      </w:pPr>
    </w:p>
    <w:p w14:paraId="42D48953" w14:textId="77777777" w:rsidR="00D64725" w:rsidRDefault="00D64725" w:rsidP="00A148B3">
      <w:pPr>
        <w:pStyle w:val="Heading2"/>
      </w:pPr>
      <w:bookmarkStart w:id="96" w:name="_Toc411598002"/>
      <w:r>
        <w:lastRenderedPageBreak/>
        <w:t>TriggerLines</w:t>
      </w:r>
      <w:bookmarkEnd w:id="96"/>
    </w:p>
    <w:p w14:paraId="6EA504B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B5A03C" w14:textId="77777777" w:rsidTr="00D80640">
        <w:tc>
          <w:tcPr>
            <w:tcW w:w="8856" w:type="dxa"/>
          </w:tcPr>
          <w:p w14:paraId="4BB329A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33522D5C"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TriggerLines</w:t>
            </w:r>
          </w:p>
          <w:p w14:paraId="72A2EAA6"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6F10E667" w14:textId="77777777"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14:paraId="7663E03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14:paraId="709EC134"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14:paraId="1566CC86"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14:paraId="23C0E20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14:paraId="39AD27D3" w14:textId="77777777"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14:paraId="42DDA35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PanelIn = </w:t>
            </w:r>
            <w:r w:rsidR="005812A4" w:rsidRPr="005812A4">
              <w:rPr>
                <w:rFonts w:ascii="Courier New" w:hAnsi="Courier New"/>
                <w:sz w:val="18"/>
              </w:rPr>
              <w:t>1 &lt;&lt; TriggerLine.PanelIn</w:t>
            </w:r>
            <w:r w:rsidR="005812A4">
              <w:rPr>
                <w:rFonts w:ascii="Courier New" w:hAnsi="Courier New"/>
                <w:sz w:val="18"/>
              </w:rPr>
              <w:t>,</w:t>
            </w:r>
          </w:p>
          <w:p w14:paraId="4BD02AB4" w14:textId="77777777" w:rsid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PanelOut = </w:t>
            </w:r>
            <w:r w:rsidR="005812A4" w:rsidRPr="005812A4">
              <w:rPr>
                <w:rFonts w:ascii="Courier New" w:hAnsi="Courier New"/>
                <w:sz w:val="18"/>
              </w:rPr>
              <w:t>1 &lt;&lt; TriggerLine.PanelOut</w:t>
            </w:r>
            <w:r w:rsidRPr="00D64725">
              <w:rPr>
                <w:rFonts w:ascii="Courier New" w:hAnsi="Courier New"/>
                <w:sz w:val="18"/>
              </w:rPr>
              <w:t>,</w:t>
            </w:r>
          </w:p>
          <w:p w14:paraId="0C031D0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StarInstr</w:t>
            </w:r>
            <w:r w:rsidRPr="00D64725">
              <w:rPr>
                <w:rFonts w:ascii="Courier New" w:hAnsi="Courier New"/>
                <w:sz w:val="18"/>
              </w:rPr>
              <w:t xml:space="preserve"> = </w:t>
            </w:r>
            <w:r w:rsidR="005812A4" w:rsidRPr="005812A4">
              <w:rPr>
                <w:rFonts w:ascii="Courier New" w:hAnsi="Courier New"/>
                <w:sz w:val="18"/>
              </w:rPr>
              <w:t>1 &lt;&lt; TriggerLine.StarInstrument</w:t>
            </w:r>
            <w:r w:rsidRPr="00D64725">
              <w:rPr>
                <w:rFonts w:ascii="Courier New" w:hAnsi="Courier New"/>
                <w:sz w:val="18"/>
              </w:rPr>
              <w:t>,</w:t>
            </w:r>
          </w:p>
          <w:p w14:paraId="6E7D3CA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14:paraId="558CCBD3"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14:paraId="157452E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14:paraId="2A9DBF1D"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14:paraId="00B988CA"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14:paraId="68C16B45"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14:paraId="5F3D379E"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14:paraId="4A8B8FE0"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14:paraId="671B584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14:paraId="1F171FDF"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14:paraId="552E73B2"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14:paraId="72194AA7"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14:paraId="4F51E473" w14:textId="77777777"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14:paraId="13B5EC51"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14:paraId="45379F6A"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14:paraId="01EB83FF" w14:textId="77777777"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14:paraId="433382FC"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14:paraId="2A34E3F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14:paraId="4A1AC3E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14:paraId="7FDAB68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14:paraId="0499670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14:paraId="0C127FD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14:paraId="3CBF1E18"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14:paraId="0AF24109"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4D0C67B" w14:textId="77777777" w:rsidR="00D64725" w:rsidRDefault="00D64725" w:rsidP="001C3CE6">
      <w:pPr>
        <w:pStyle w:val="Observation"/>
        <w:rPr>
          <w:lang w:val="it-IT"/>
        </w:rPr>
      </w:pPr>
    </w:p>
    <w:p w14:paraId="085B4EBA" w14:textId="1296FE73" w:rsidR="00635285" w:rsidRDefault="00635285" w:rsidP="00635285">
      <w:pPr>
        <w:pStyle w:val="Body"/>
        <w:rPr>
          <w:lang w:val="it-IT"/>
        </w:rPr>
      </w:pPr>
      <w:r>
        <w:rPr>
          <w:lang w:val="it-IT"/>
        </w:rPr>
        <w:t xml:space="preserve">The </w:t>
      </w:r>
      <w:r>
        <w:rPr>
          <w:rFonts w:ascii="Courier New" w:hAnsi="Courier New"/>
          <w:sz w:val="18"/>
        </w:rPr>
        <w:t>TriggerLines</w:t>
      </w:r>
      <w:r>
        <w:rPr>
          <w:lang w:val="it-IT"/>
        </w:rPr>
        <w:t xml:space="preserve"> enumeration i</w:t>
      </w:r>
      <w:r>
        <w:t xml:space="preserve">ndicates one or more VXI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r w:rsidR="002857A3">
        <w:t xml:space="preserve">  TTL lines 8-11 are not included, as they apply to PXI only.</w:t>
      </w:r>
    </w:p>
    <w:p w14:paraId="31E7FABB" w14:textId="77777777" w:rsidR="00D64725" w:rsidRDefault="00D64725" w:rsidP="00A148B3">
      <w:pPr>
        <w:pStyle w:val="Heading2"/>
      </w:pPr>
      <w:bookmarkStart w:id="97" w:name="_Toc411598003"/>
      <w:r>
        <w:lastRenderedPageBreak/>
        <w:t>VxiAccessPriviledge</w:t>
      </w:r>
      <w:bookmarkEnd w:id="97"/>
    </w:p>
    <w:p w14:paraId="2B8AA483"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0AF6D9F" w14:textId="77777777" w:rsidTr="00D80640">
        <w:tc>
          <w:tcPr>
            <w:tcW w:w="8856" w:type="dxa"/>
          </w:tcPr>
          <w:p w14:paraId="00D6017F" w14:textId="77777777" w:rsidR="00D64725" w:rsidRPr="00D64725" w:rsidRDefault="00D64725" w:rsidP="00D64725">
            <w:pPr>
              <w:pStyle w:val="TableItem"/>
              <w:rPr>
                <w:rFonts w:ascii="Courier New" w:hAnsi="Courier New"/>
                <w:sz w:val="18"/>
              </w:rPr>
            </w:pPr>
            <w:r w:rsidRPr="00D64725">
              <w:rPr>
                <w:rFonts w:ascii="Courier New" w:hAnsi="Courier New"/>
                <w:sz w:val="18"/>
              </w:rPr>
              <w:t>public enum VxiAccessPrivilege</w:t>
            </w:r>
          </w:p>
          <w:p w14:paraId="2D0418B0"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1133F09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DataPrivileged = 0,</w:t>
            </w:r>
          </w:p>
          <w:p w14:paraId="10A13E8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DataNonPrivileged = 1,</w:t>
            </w:r>
          </w:p>
          <w:p w14:paraId="14E8EB0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ProgramPrivileged = 2,</w:t>
            </w:r>
          </w:p>
          <w:p w14:paraId="468CE776"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ProgramNonPrivileged = 3,</w:t>
            </w:r>
          </w:p>
          <w:p w14:paraId="26986463"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BlockPrivileged = 4,</w:t>
            </w:r>
          </w:p>
          <w:p w14:paraId="3F4FE2E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BlockNonPrivileged = 5,</w:t>
            </w:r>
          </w:p>
          <w:p w14:paraId="76C0E04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14:paraId="6069099D"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14:paraId="38A2B5C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14:paraId="5523B8A1"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14:paraId="566EDA9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14:paraId="75C3E3F5"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14:paraId="770D34CC" w14:textId="77777777"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14:paraId="750D3BCF" w14:textId="77777777" w:rsidR="00D64725" w:rsidRDefault="00D64725" w:rsidP="001C3CE6">
      <w:pPr>
        <w:pStyle w:val="Observation"/>
        <w:rPr>
          <w:lang w:val="it-IT"/>
        </w:rPr>
      </w:pPr>
    </w:p>
    <w:p w14:paraId="17BC663E" w14:textId="77777777" w:rsidR="00D64725" w:rsidRDefault="00D64725" w:rsidP="00F13014">
      <w:pPr>
        <w:pStyle w:val="Body"/>
        <w:rPr>
          <w:lang w:val="it-IT"/>
        </w:rPr>
      </w:pPr>
      <w:r>
        <w:rPr>
          <w:lang w:val="it-IT"/>
        </w:rPr>
        <w:t xml:space="preserve">The </w:t>
      </w:r>
      <w:r>
        <w:rPr>
          <w:rFonts w:ascii="Courier New" w:hAnsi="Courier New"/>
          <w:sz w:val="18"/>
        </w:rPr>
        <w:t>VxiAccessPriviledge</w:t>
      </w:r>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14:paraId="31AB1DAF" w14:textId="77777777" w:rsidR="008D6BA1" w:rsidRDefault="008D6BA1" w:rsidP="00A148B3">
      <w:pPr>
        <w:pStyle w:val="Heading2"/>
      </w:pPr>
      <w:bookmarkStart w:id="98" w:name="_Toc411598004"/>
      <w:r>
        <w:lastRenderedPageBreak/>
        <w:t>VxiCommandMode</w:t>
      </w:r>
      <w:bookmarkEnd w:id="98"/>
    </w:p>
    <w:p w14:paraId="0C9E8F28"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76BF3383" w14:textId="77777777" w:rsidTr="00D80640">
        <w:tc>
          <w:tcPr>
            <w:tcW w:w="8856" w:type="dxa"/>
          </w:tcPr>
          <w:p w14:paraId="39E69712"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VxiCommandMode</w:t>
            </w:r>
          </w:p>
          <w:p w14:paraId="5E3E6774"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1B13A5C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14:paraId="5BCBBE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14:paraId="326858B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14:paraId="681F934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14:paraId="1E6128B7"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14:paraId="1063B0E0"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14:paraId="5B85444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14:paraId="2299863A"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20281DA1" w14:textId="77777777" w:rsidR="008D6BA1" w:rsidRDefault="008D6BA1" w:rsidP="001C3CE6">
      <w:pPr>
        <w:pStyle w:val="Observation"/>
        <w:rPr>
          <w:lang w:val="it-IT"/>
        </w:rPr>
      </w:pPr>
    </w:p>
    <w:p w14:paraId="3E0578D6" w14:textId="77777777" w:rsidR="008D6BA1" w:rsidRDefault="008D6BA1" w:rsidP="00F13014">
      <w:pPr>
        <w:pStyle w:val="Body"/>
        <w:rPr>
          <w:lang w:val="it-IT"/>
        </w:rPr>
      </w:pPr>
      <w:r>
        <w:rPr>
          <w:lang w:val="it-IT"/>
        </w:rPr>
        <w:t xml:space="preserve">The </w:t>
      </w:r>
      <w:r>
        <w:rPr>
          <w:rFonts w:ascii="Courier New" w:hAnsi="Courier New"/>
          <w:sz w:val="18"/>
        </w:rPr>
        <w:t>VxiCommandMode</w:t>
      </w:r>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r w:rsidR="00F13014" w:rsidRPr="00F13014">
        <w:rPr>
          <w:rFonts w:ascii="Courier New" w:hAnsi="Courier New"/>
          <w:sz w:val="18"/>
        </w:rPr>
        <w:t>viVxiCommandQuery</w:t>
      </w:r>
      <w:r w:rsidR="00F13014" w:rsidRPr="00F13014">
        <w:t xml:space="preserve"> function.</w:t>
      </w:r>
    </w:p>
    <w:p w14:paraId="72F9914A" w14:textId="77777777" w:rsidR="008D6BA1" w:rsidRDefault="008D6BA1" w:rsidP="00A148B3">
      <w:pPr>
        <w:pStyle w:val="Heading2"/>
      </w:pPr>
      <w:bookmarkStart w:id="99" w:name="_Toc411598005"/>
      <w:r>
        <w:lastRenderedPageBreak/>
        <w:t>VxiDeviceClass</w:t>
      </w:r>
      <w:bookmarkEnd w:id="99"/>
    </w:p>
    <w:p w14:paraId="6B47C522"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27EAE13B" w14:textId="77777777" w:rsidTr="00D80640">
        <w:tc>
          <w:tcPr>
            <w:tcW w:w="8856" w:type="dxa"/>
          </w:tcPr>
          <w:p w14:paraId="3B628FEE"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VxiDeviceClass</w:t>
            </w:r>
          </w:p>
          <w:p w14:paraId="4F386A90"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25CECA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14:paraId="01EEBF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14:paraId="3F4575A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14:paraId="66BEAAD5"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14:paraId="3BAC9C3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14:paraId="67F11CCD"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78CF5877" w14:textId="77777777" w:rsidR="008D6BA1" w:rsidRDefault="008D6BA1" w:rsidP="001C3CE6">
      <w:pPr>
        <w:pStyle w:val="Observation"/>
        <w:rPr>
          <w:lang w:val="it-IT"/>
        </w:rPr>
      </w:pPr>
    </w:p>
    <w:p w14:paraId="4581CABC" w14:textId="77777777" w:rsidR="008D6BA1" w:rsidRDefault="008D6BA1" w:rsidP="00C854FB">
      <w:pPr>
        <w:pStyle w:val="Body"/>
        <w:rPr>
          <w:lang w:val="it-IT"/>
        </w:rPr>
      </w:pPr>
      <w:r>
        <w:rPr>
          <w:lang w:val="it-IT"/>
        </w:rPr>
        <w:t xml:space="preserve">The </w:t>
      </w:r>
      <w:r>
        <w:rPr>
          <w:rFonts w:ascii="Courier New" w:hAnsi="Courier New"/>
          <w:sz w:val="18"/>
        </w:rPr>
        <w:t>VxiDeviceClass</w:t>
      </w:r>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14:paraId="1F4B71BB" w14:textId="77777777" w:rsidR="008D6BA1" w:rsidRDefault="008D6BA1" w:rsidP="00A148B3">
      <w:pPr>
        <w:pStyle w:val="Heading2"/>
      </w:pPr>
      <w:bookmarkStart w:id="100" w:name="_Toc411598006"/>
      <w:r>
        <w:lastRenderedPageBreak/>
        <w:t>VxiTriggerProtocol</w:t>
      </w:r>
      <w:bookmarkEnd w:id="100"/>
    </w:p>
    <w:p w14:paraId="2C56C7D6"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0F0D09FE" w14:textId="77777777" w:rsidTr="00D80640">
        <w:tc>
          <w:tcPr>
            <w:tcW w:w="8856" w:type="dxa"/>
          </w:tcPr>
          <w:p w14:paraId="183D195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VxiTriggerProtocol</w:t>
            </w:r>
          </w:p>
          <w:p w14:paraId="7B02B63C"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3216178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14:paraId="1490858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14:paraId="075E974F"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14:paraId="52DF655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14:paraId="5F3F00C2"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0244FDE3" w14:textId="77777777" w:rsidR="008D6BA1" w:rsidRDefault="008D6BA1" w:rsidP="001C3CE6">
      <w:pPr>
        <w:pStyle w:val="Observation"/>
        <w:rPr>
          <w:lang w:val="it-IT"/>
        </w:rPr>
      </w:pPr>
    </w:p>
    <w:p w14:paraId="2BCCB22D" w14:textId="77777777" w:rsidR="008D6BA1" w:rsidRDefault="008D6BA1" w:rsidP="007C5646">
      <w:pPr>
        <w:pStyle w:val="Body"/>
        <w:rPr>
          <w:lang w:val="it-IT"/>
        </w:rPr>
      </w:pPr>
      <w:r>
        <w:rPr>
          <w:lang w:val="it-IT"/>
        </w:rPr>
        <w:t xml:space="preserve">The </w:t>
      </w:r>
      <w:r>
        <w:rPr>
          <w:rFonts w:ascii="Courier New" w:hAnsi="Courier New"/>
          <w:sz w:val="18"/>
        </w:rPr>
        <w:t>VxiTriggerProtocol</w:t>
      </w:r>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r w:rsidR="007C5646" w:rsidRPr="007C5646">
        <w:rPr>
          <w:rFonts w:ascii="Courier New" w:hAnsi="Courier New"/>
          <w:sz w:val="18"/>
        </w:rPr>
        <w:t>viAssertTrigger</w:t>
      </w:r>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14:paraId="66DC317A" w14:textId="77777777" w:rsidR="008D6BA1" w:rsidRDefault="008D6BA1" w:rsidP="00A148B3">
      <w:pPr>
        <w:pStyle w:val="Heading2"/>
      </w:pPr>
      <w:bookmarkStart w:id="101" w:name="_Toc411598007"/>
      <w:r>
        <w:lastRenderedPageBreak/>
        <w:t>VxiUtilitySignal</w:t>
      </w:r>
      <w:bookmarkEnd w:id="101"/>
    </w:p>
    <w:p w14:paraId="286310F4"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13F91717" w14:textId="77777777" w:rsidTr="00D80640">
        <w:tc>
          <w:tcPr>
            <w:tcW w:w="8856" w:type="dxa"/>
          </w:tcPr>
          <w:p w14:paraId="7B8E2F3D" w14:textId="77777777" w:rsidR="008D6BA1" w:rsidRPr="008D6BA1" w:rsidRDefault="008D6BA1" w:rsidP="008D6BA1">
            <w:pPr>
              <w:pStyle w:val="TableItem"/>
              <w:rPr>
                <w:rFonts w:ascii="Courier New" w:hAnsi="Courier New"/>
                <w:sz w:val="18"/>
              </w:rPr>
            </w:pPr>
            <w:r w:rsidRPr="008D6BA1">
              <w:rPr>
                <w:rFonts w:ascii="Courier New" w:hAnsi="Courier New"/>
                <w:sz w:val="18"/>
              </w:rPr>
              <w:t>public enum VxiUtilitySignal</w:t>
            </w:r>
          </w:p>
          <w:p w14:paraId="18B725C2"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5303AD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AssertSystemReset = 0,</w:t>
            </w:r>
          </w:p>
          <w:p w14:paraId="664E7996"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AssertSystemFailure = 1,</w:t>
            </w:r>
          </w:p>
          <w:p w14:paraId="6B9B58C4"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DeassertSystemFailure = 2,</w:t>
            </w:r>
          </w:p>
          <w:p w14:paraId="41A938E9"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55F79C07" w14:textId="77777777" w:rsidR="008D6BA1" w:rsidRDefault="008D6BA1" w:rsidP="001C3CE6">
      <w:pPr>
        <w:pStyle w:val="Observation"/>
        <w:rPr>
          <w:lang w:val="it-IT"/>
        </w:rPr>
      </w:pPr>
    </w:p>
    <w:p w14:paraId="1729AE1C" w14:textId="77777777" w:rsidR="008D6BA1" w:rsidRDefault="008D6BA1" w:rsidP="008D6BA1">
      <w:pPr>
        <w:pStyle w:val="Body"/>
        <w:rPr>
          <w:lang w:val="it-IT"/>
        </w:rPr>
      </w:pPr>
      <w:r>
        <w:rPr>
          <w:lang w:val="it-IT"/>
        </w:rPr>
        <w:t xml:space="preserve">The </w:t>
      </w:r>
      <w:r>
        <w:rPr>
          <w:rFonts w:ascii="Courier New" w:hAnsi="Courier New"/>
          <w:sz w:val="18"/>
        </w:rPr>
        <w:t>VxiUtilitySignal</w:t>
      </w:r>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r w:rsidR="003C0140" w:rsidRPr="003C0140">
        <w:rPr>
          <w:rFonts w:ascii="Courier New" w:hAnsi="Courier New"/>
          <w:sz w:val="18"/>
        </w:rPr>
        <w:t>viAssertUtilSignal</w:t>
      </w:r>
      <w:r w:rsidR="003C0140">
        <w:rPr>
          <w:lang w:val="it-IT"/>
        </w:rPr>
        <w:t xml:space="preserve"> function</w:t>
      </w:r>
      <w:r w:rsidRPr="00C84E03">
        <w:t>.</w:t>
      </w:r>
    </w:p>
    <w:p w14:paraId="35091B6C" w14:textId="77777777" w:rsidR="007E335A" w:rsidRDefault="007E335A" w:rsidP="004321AF">
      <w:pPr>
        <w:pStyle w:val="SectionTitle"/>
        <w:numPr>
          <w:ilvl w:val="0"/>
          <w:numId w:val="0"/>
        </w:numPr>
        <w:sectPr w:rsidR="007E335A" w:rsidSect="00541F5F">
          <w:headerReference w:type="even" r:id="rId38"/>
          <w:headerReference w:type="default" r:id="rId39"/>
          <w:footnotePr>
            <w:numRestart w:val="eachPage"/>
          </w:footnotePr>
          <w:type w:val="continuous"/>
          <w:pgSz w:w="12240" w:h="15840"/>
          <w:pgMar w:top="1440" w:right="1440" w:bottom="-1440" w:left="1440" w:header="720" w:footer="720" w:gutter="0"/>
          <w:pgNumType w:start="1"/>
          <w:cols w:space="720"/>
          <w:noEndnote/>
        </w:sectPr>
      </w:pPr>
      <w:bookmarkStart w:id="102" w:name="_Ref411594027"/>
      <w:bookmarkStart w:id="103" w:name="_Ref355858617"/>
      <w:bookmarkStart w:id="104" w:name="_Ref355858638"/>
    </w:p>
    <w:p w14:paraId="396DE15D" w14:textId="77777777" w:rsidR="00712E3E" w:rsidRDefault="00712E3E" w:rsidP="00712E3E">
      <w:pPr>
        <w:pStyle w:val="SectionTitle"/>
      </w:pPr>
      <w:bookmarkStart w:id="105" w:name="_Ref411593301"/>
      <w:bookmarkStart w:id="106" w:name="_Ref411593522"/>
      <w:bookmarkStart w:id="107" w:name="_Toc411598008"/>
      <w:bookmarkEnd w:id="102"/>
      <w:r>
        <w:lastRenderedPageBreak/>
        <w:t>VISA.NET Exceptions</w:t>
      </w:r>
      <w:r w:rsidR="001417F7">
        <w:t xml:space="preserve"> and Status Codes</w:t>
      </w:r>
      <w:bookmarkEnd w:id="103"/>
      <w:bookmarkEnd w:id="104"/>
      <w:bookmarkEnd w:id="105"/>
      <w:bookmarkEnd w:id="106"/>
      <w:bookmarkEnd w:id="107"/>
    </w:p>
    <w:p w14:paraId="476B928A" w14:textId="77777777"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where particular</w:t>
      </w:r>
      <w:r w:rsidR="00466061">
        <w:t xml:space="preserve"> exceptions</w:t>
      </w:r>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14:paraId="04E1853D" w14:textId="77777777" w:rsidR="00466061" w:rsidRDefault="00466061" w:rsidP="00466061">
      <w:pPr>
        <w:pStyle w:val="Heading2"/>
        <w:pageBreakBefore w:val="0"/>
      </w:pPr>
      <w:bookmarkStart w:id="108" w:name="_Toc411598009"/>
      <w:r>
        <w:t>Exception Overview</w:t>
      </w:r>
      <w:bookmarkEnd w:id="108"/>
    </w:p>
    <w:p w14:paraId="5AC1251D" w14:textId="77777777"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r w:rsidRPr="00466061">
        <w:rPr>
          <w:rFonts w:ascii="Courier New" w:hAnsi="Courier New"/>
          <w:sz w:val="18"/>
        </w:rPr>
        <w:t>VisaException</w:t>
      </w:r>
      <w:r>
        <w:t xml:space="preserve"> or derived from </w:t>
      </w:r>
      <w:r w:rsidRPr="00466061">
        <w:rPr>
          <w:rFonts w:ascii="Courier New" w:hAnsi="Courier New"/>
          <w:sz w:val="18"/>
        </w:rPr>
        <w:t>VisaException</w:t>
      </w:r>
      <w:r>
        <w:t xml:space="preserve">.  If the VISA.NET implementation overlays a native VISA implementation, and the VISA implementation returns an error status code, the VISA.NET exception should be </w:t>
      </w:r>
      <w:r w:rsidRPr="00466061">
        <w:rPr>
          <w:rFonts w:ascii="Courier New" w:hAnsi="Courier New"/>
          <w:sz w:val="18"/>
        </w:rPr>
        <w:t>NativeVisaException</w:t>
      </w:r>
      <w:r>
        <w:t>.</w:t>
      </w:r>
    </w:p>
    <w:p w14:paraId="3EB9ACF7" w14:textId="77777777" w:rsidR="00466061" w:rsidRDefault="00466061" w:rsidP="00466061">
      <w:pPr>
        <w:pStyle w:val="Body"/>
      </w:pPr>
      <w:r>
        <w:t>VISA.NET defines the following exceptions.  All exceptions are defined in the Ivi.Visa namespace.</w:t>
      </w:r>
    </w:p>
    <w:p w14:paraId="742D5AFE" w14:textId="77777777" w:rsidR="00466061" w:rsidRPr="000B0410"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VisaException</w:t>
      </w:r>
    </w:p>
    <w:p w14:paraId="0B08A542" w14:textId="77777777" w:rsidR="000B0410" w:rsidRPr="00E53599" w:rsidRDefault="000B0410" w:rsidP="003D0573">
      <w:pPr>
        <w:pStyle w:val="Body"/>
        <w:numPr>
          <w:ilvl w:val="0"/>
          <w:numId w:val="8"/>
        </w:numPr>
        <w:spacing w:before="0"/>
        <w:rPr>
          <w:rFonts w:ascii="Courier New" w:hAnsi="Courier New"/>
          <w:sz w:val="18"/>
        </w:rPr>
      </w:pPr>
      <w:r>
        <w:rPr>
          <w:rFonts w:ascii="Courier New" w:hAnsi="Courier New" w:cs="Courier New"/>
          <w:sz w:val="18"/>
          <w:szCs w:val="18"/>
        </w:rPr>
        <w:t>VisaIoTimeoutException</w:t>
      </w:r>
    </w:p>
    <w:p w14:paraId="65B88681"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NativeVisaException</w:t>
      </w:r>
    </w:p>
    <w:p w14:paraId="730CDF2C" w14:textId="77777777" w:rsidR="00466061" w:rsidRPr="00466061" w:rsidRDefault="00466061" w:rsidP="003D0573">
      <w:pPr>
        <w:pStyle w:val="Body"/>
        <w:numPr>
          <w:ilvl w:val="0"/>
          <w:numId w:val="8"/>
        </w:numPr>
        <w:spacing w:before="0"/>
        <w:rPr>
          <w:rFonts w:ascii="Courier New" w:hAnsi="Courier New"/>
          <w:sz w:val="18"/>
        </w:rPr>
      </w:pPr>
      <w:r>
        <w:rPr>
          <w:rFonts w:ascii="Courier New" w:hAnsi="Courier New" w:cs="Courier New"/>
          <w:sz w:val="18"/>
          <w:szCs w:val="18"/>
        </w:rPr>
        <w:t>TypeFormatterException</w:t>
      </w:r>
    </w:p>
    <w:p w14:paraId="4FDA92CB" w14:textId="77777777" w:rsidR="00466061" w:rsidRPr="00466061" w:rsidRDefault="00466061" w:rsidP="00466061">
      <w:pPr>
        <w:pStyle w:val="Body"/>
      </w:pPr>
      <w:r w:rsidRPr="00466061">
        <w:rPr>
          <w:rFonts w:ascii="Courier New" w:hAnsi="Courier New"/>
          <w:sz w:val="18"/>
        </w:rPr>
        <w:t>NativeVisaException</w:t>
      </w:r>
      <w:r>
        <w:t xml:space="preserve"> is specifically for reporting errors </w:t>
      </w:r>
      <w:r w:rsidR="00487F6F">
        <w:t>from</w:t>
      </w:r>
      <w:r>
        <w:t xml:space="preserve"> an underlying VISA C implementation.  This exception includes the error status code reported by VISA C.  VISA.NET includes a class of error status codes, </w:t>
      </w:r>
      <w:r w:rsidRPr="00466061">
        <w:rPr>
          <w:rFonts w:ascii="Courier New" w:hAnsi="Courier New"/>
          <w:sz w:val="18"/>
        </w:rPr>
        <w:t>NativeErrorCode</w:t>
      </w:r>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14:paraId="0F3E60AC" w14:textId="77777777" w:rsidR="000D0297" w:rsidRDefault="00904912" w:rsidP="000D0297">
      <w:pPr>
        <w:pStyle w:val="Body"/>
      </w:pPr>
      <w:r>
        <w:t xml:space="preserve">All exceptions defined by VISA.NET derive from </w:t>
      </w:r>
      <w:r w:rsidRPr="00466061">
        <w:rPr>
          <w:rFonts w:ascii="Courier New" w:hAnsi="Courier New"/>
          <w:sz w:val="18"/>
        </w:rPr>
        <w:t>VisaException</w:t>
      </w:r>
      <w:r>
        <w:t>.</w:t>
      </w:r>
    </w:p>
    <w:p w14:paraId="670F61AD" w14:textId="77777777"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14:paraId="542316B8" w14:textId="77777777" w:rsidR="002A1DDB" w:rsidRDefault="002A1DDB" w:rsidP="0005596F">
      <w:pPr>
        <w:pStyle w:val="Body"/>
      </w:pPr>
      <w:r>
        <w:t>In cases where VISA C would return an error code, the corresponding VISA.NET method or property is expected to throw an exception unless otherwise specified.</w:t>
      </w:r>
    </w:p>
    <w:p w14:paraId="612B67C2" w14:textId="77777777" w:rsidR="000B0410" w:rsidRPr="00944A2C" w:rsidRDefault="00E005F0" w:rsidP="000B0410">
      <w:pPr>
        <w:pStyle w:val="Heading-Sub2"/>
      </w:pPr>
      <w:r>
        <w:t xml:space="preserve">I/O </w:t>
      </w:r>
      <w:r w:rsidR="000B0410">
        <w:t>Timeout Exceptions</w:t>
      </w:r>
    </w:p>
    <w:p w14:paraId="5938724A" w14:textId="77777777" w:rsidR="000B0410" w:rsidRDefault="000B0410" w:rsidP="00794D19">
      <w:pPr>
        <w:pStyle w:val="Rule"/>
      </w:pPr>
    </w:p>
    <w:p w14:paraId="6585618A" w14:textId="45AC42F7" w:rsidR="00DB184D" w:rsidRDefault="00DB184D" w:rsidP="00DB184D">
      <w:pPr>
        <w:pStyle w:val="Body"/>
      </w:pPr>
      <w:r>
        <w:t xml:space="preserve">Certain methods specify that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w:t>
      </w:r>
      <w:r w:rsidR="007B43D6">
        <w:rPr>
          <w:b/>
        </w:rPr>
        <w:t>SHALL</w:t>
      </w:r>
      <w:r>
        <w:t xml:space="preserve">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7B43D6">
        <w:rPr>
          <w:b/>
        </w:rPr>
        <w:t>SHALL</w:t>
      </w:r>
      <w:r w:rsidR="000B0410">
        <w:t xml:space="preserve"> be reported with </w:t>
      </w:r>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r w:rsidR="000B0410">
        <w:t>, regardless of whether the underlying implementation delegates to VISA C, or is a native .NET implementation.</w:t>
      </w:r>
      <w:r w:rsidR="0005596F">
        <w:t xml:space="preserve">  In </w:t>
      </w:r>
      <w:r>
        <w:t>these cases in particular</w:t>
      </w:r>
      <w:r w:rsidR="0005596F">
        <w:t xml:space="preserve">, it </w:t>
      </w:r>
      <w:r w:rsidR="00890951">
        <w:rPr>
          <w:b/>
        </w:rPr>
        <w:t>SHALL NOT</w:t>
      </w:r>
      <w:r w:rsidR="00890951" w:rsidRPr="00DB184D" w:rsidDel="00890951">
        <w:rPr>
          <w:b/>
          <w:bCs/>
          <w:caps/>
        </w:rPr>
        <w:t xml:space="preserve"> </w:t>
      </w:r>
      <w:r w:rsidR="0005596F">
        <w:t xml:space="preserve">be reported using </w:t>
      </w:r>
      <w:r w:rsidR="0005596F" w:rsidRPr="00DB184D">
        <w:rPr>
          <w:rFonts w:ascii="Courier New" w:hAnsi="Courier New" w:cs="Courier New"/>
          <w:sz w:val="18"/>
          <w:szCs w:val="18"/>
        </w:rPr>
        <w:t>System.TimeoutException</w:t>
      </w:r>
      <w:r>
        <w:t>,</w:t>
      </w:r>
      <w:r w:rsidR="0005596F">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otherwise look suitable.</w:t>
      </w:r>
    </w:p>
    <w:p w14:paraId="48FBD11C" w14:textId="77777777" w:rsidR="00DB184D" w:rsidRDefault="00DB184D" w:rsidP="001C3CE6">
      <w:pPr>
        <w:pStyle w:val="Observation"/>
      </w:pPr>
    </w:p>
    <w:p w14:paraId="7F92012D" w14:textId="77777777" w:rsidR="00AE371A" w:rsidRDefault="00DB184D" w:rsidP="00DB184D">
      <w:pPr>
        <w:pStyle w:val="Body"/>
      </w:pPr>
      <w:r>
        <w:t>In cases where it is specified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w:t>
      </w:r>
      <w:r w:rsidR="00AE371A">
        <w:t>, calling programs may reliably expect that exception to be thrown when a</w:t>
      </w:r>
      <w:r w:rsidR="00E005F0">
        <w:t>n</w:t>
      </w:r>
      <w:r w:rsidR="00AE371A">
        <w:t xml:space="preserve"> I/O timeout occurs.</w:t>
      </w:r>
    </w:p>
    <w:p w14:paraId="1F440BAB" w14:textId="77777777" w:rsidR="00DB184D" w:rsidRDefault="00DB184D" w:rsidP="00794D19">
      <w:pPr>
        <w:pStyle w:val="Permission"/>
      </w:pPr>
    </w:p>
    <w:p w14:paraId="10805D64" w14:textId="7C91D89D" w:rsidR="00DB184D" w:rsidRDefault="00DB184D" w:rsidP="00DB184D">
      <w:pPr>
        <w:pStyle w:val="Body"/>
      </w:pPr>
      <w:r>
        <w:t>Methods that do not explicitly specify that</w:t>
      </w:r>
      <w:r w:rsidRPr="00DB184D">
        <w:rPr>
          <w:rFonts w:ascii="Courier New" w:hAnsi="Courier New" w:cs="Courier New"/>
          <w:sz w:val="18"/>
          <w:szCs w:val="18"/>
        </w:rPr>
        <w:t xml:space="preserve"> </w:t>
      </w:r>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r>
        <w:t xml:space="preserve"> shall be thrown to report a timeout condition, may throw </w:t>
      </w:r>
      <w:r w:rsidRPr="00DB184D">
        <w:rPr>
          <w:rFonts w:ascii="Courier New" w:hAnsi="Courier New" w:cs="Courier New"/>
          <w:sz w:val="18"/>
          <w:szCs w:val="18"/>
        </w:rPr>
        <w:t>System.TimeoutException</w:t>
      </w:r>
      <w:r>
        <w:t xml:space="preserve">, </w:t>
      </w:r>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r>
        <w:t>, or any other exception that might be suitable to report the timeout.</w:t>
      </w:r>
    </w:p>
    <w:p w14:paraId="278B76A2" w14:textId="77777777" w:rsidR="00BD01A4" w:rsidRPr="00944A2C" w:rsidRDefault="00E47FF1" w:rsidP="00BD01A4">
      <w:pPr>
        <w:pStyle w:val="Heading-Sub2"/>
      </w:pPr>
      <w:r>
        <w:t>Other Exceptions</w:t>
      </w:r>
    </w:p>
    <w:p w14:paraId="2C52EC42" w14:textId="77777777" w:rsidR="001F6403" w:rsidRDefault="001F6403" w:rsidP="00794D19">
      <w:pPr>
        <w:pStyle w:val="Rule"/>
      </w:pPr>
    </w:p>
    <w:p w14:paraId="043E7DCA" w14:textId="77777777" w:rsidR="001F6403" w:rsidRDefault="001F6403" w:rsidP="001F6403">
      <w:pPr>
        <w:pStyle w:val="Body"/>
      </w:pPr>
      <w:r>
        <w:t xml:space="preserve">If a VISA.NET I/O implementation throws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009B37F1">
        <w:t xml:space="preserve"> t</w:t>
      </w:r>
      <w:r>
        <w:t xml:space="preserve">o report an error that was returned by the underlying </w:t>
      </w:r>
      <w:r>
        <w:lastRenderedPageBreak/>
        <w:t xml:space="preserve">VISA C implementation, that exception’s </w:t>
      </w:r>
      <w:r w:rsidRPr="00487F6F">
        <w:rPr>
          <w:rFonts w:ascii="Courier New" w:hAnsi="Courier New"/>
          <w:sz w:val="18"/>
        </w:rPr>
        <w:t>StatusCode</w:t>
      </w:r>
      <w:r>
        <w:t xml:space="preserve"> property </w:t>
      </w:r>
      <w:r w:rsidR="007B43D6">
        <w:rPr>
          <w:b/>
        </w:rPr>
        <w:t>SHALL</w:t>
      </w:r>
      <w:r>
        <w:t xml:space="preserve"> match the value of the status code returned by VISA C.</w:t>
      </w:r>
    </w:p>
    <w:p w14:paraId="6C6C71BE" w14:textId="77777777" w:rsidR="001F6403" w:rsidRDefault="001F6403" w:rsidP="00794D19">
      <w:pPr>
        <w:pStyle w:val="Rule"/>
      </w:pPr>
    </w:p>
    <w:p w14:paraId="17546B2E" w14:textId="77777777" w:rsidR="001F6403" w:rsidRDefault="001F6403" w:rsidP="001F6403">
      <w:pPr>
        <w:pStyle w:val="Body"/>
      </w:pPr>
      <w:r>
        <w:t xml:space="preserve">A VISA.NET I/O implementation </w:t>
      </w:r>
      <w:r w:rsidR="00890951">
        <w:rPr>
          <w:b/>
        </w:rPr>
        <w:t>SHALL NOT</w:t>
      </w:r>
      <w:r>
        <w:t xml:space="preserve"> throw </w:t>
      </w:r>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r w:rsidR="009B37F1" w:rsidRPr="009B37F1">
        <w:t xml:space="preserve"> </w:t>
      </w:r>
      <w:r w:rsidR="009B37F1">
        <w:t xml:space="preserve">or any exception that derives from </w:t>
      </w:r>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r w:rsidRPr="00E4552C">
        <w:t xml:space="preserve"> </w:t>
      </w:r>
      <w:r w:rsidR="00E4552C">
        <w:t>unless the VISA.NET implementation is based on an underlying VISA C implementation</w:t>
      </w:r>
      <w:r>
        <w:t>.</w:t>
      </w:r>
    </w:p>
    <w:p w14:paraId="1CA07F95" w14:textId="77777777" w:rsidR="00487F6F" w:rsidRDefault="00487F6F" w:rsidP="00794D19">
      <w:pPr>
        <w:pStyle w:val="Permission"/>
      </w:pPr>
    </w:p>
    <w:p w14:paraId="544B2FA0" w14:textId="77777777"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14:paraId="636EE550" w14:textId="77777777" w:rsidR="00F776FD" w:rsidRDefault="00F776FD" w:rsidP="00794D19">
      <w:pPr>
        <w:pStyle w:val="Permission"/>
      </w:pPr>
    </w:p>
    <w:p w14:paraId="30602640" w14:textId="77777777" w:rsidR="00F776FD" w:rsidRDefault="00F776FD" w:rsidP="00F776FD">
      <w:pPr>
        <w:pStyle w:val="Body"/>
      </w:pPr>
      <w:r>
        <w:t>VISA.NET implementations may define vendor specific VISA.NET exceptions.</w:t>
      </w:r>
    </w:p>
    <w:p w14:paraId="73A82636" w14:textId="77777777" w:rsidR="00F776FD" w:rsidRDefault="00F776FD" w:rsidP="00794D19">
      <w:pPr>
        <w:pStyle w:val="Rule"/>
      </w:pPr>
    </w:p>
    <w:p w14:paraId="14CED1F7" w14:textId="77777777" w:rsidR="00F776FD" w:rsidRDefault="00E4552C" w:rsidP="00F776FD">
      <w:pPr>
        <w:pStyle w:val="Body"/>
      </w:pPr>
      <w:r>
        <w:t>V</w:t>
      </w:r>
      <w:r w:rsidR="00F776FD">
        <w:t xml:space="preserve">endor </w:t>
      </w:r>
      <w:r>
        <w:t>defined</w:t>
      </w:r>
      <w:r w:rsidR="00F776FD">
        <w:t xml:space="preserve"> VISA.NET exceptions </w:t>
      </w:r>
      <w:r w:rsidR="007B43D6">
        <w:rPr>
          <w:b/>
        </w:rPr>
        <w:t>SHALL</w:t>
      </w:r>
      <w:r w:rsidR="00F776FD">
        <w:t xml:space="preserve"> derive from </w:t>
      </w:r>
      <w:r w:rsidR="00F776FD" w:rsidRPr="00466061">
        <w:rPr>
          <w:rFonts w:ascii="Courier New" w:hAnsi="Courier New"/>
          <w:sz w:val="18"/>
        </w:rPr>
        <w:t>VisaException</w:t>
      </w:r>
      <w:r w:rsidRPr="00E4552C">
        <w:t xml:space="preserve"> </w:t>
      </w:r>
      <w:r>
        <w:t xml:space="preserve">directly or indirectly, </w:t>
      </w:r>
      <w:r w:rsidR="009B37F1" w:rsidRPr="009B37F1">
        <w:t>as appropriate</w:t>
      </w:r>
      <w:r w:rsidR="00F776FD">
        <w:t>.</w:t>
      </w:r>
    </w:p>
    <w:p w14:paraId="5D59BD61" w14:textId="77777777" w:rsidR="00F776FD" w:rsidRPr="00B46A7F" w:rsidRDefault="00F776FD" w:rsidP="00B46A7F">
      <w:pPr>
        <w:pStyle w:val="Recommendation"/>
      </w:pPr>
    </w:p>
    <w:p w14:paraId="56C32B79" w14:textId="77777777" w:rsidR="00F776FD" w:rsidRDefault="00F776FD" w:rsidP="00F776FD">
      <w:pPr>
        <w:pStyle w:val="Body"/>
      </w:pPr>
      <w:r>
        <w:t xml:space="preserve">Vendors should not create a vendor specific VISA.NET exception if there is an applicable .NET framework exception. For example vendors should not define vendor specific VISA.NET exceptions to replace </w:t>
      </w:r>
      <w:r w:rsidRPr="004C66AA">
        <w:rPr>
          <w:rFonts w:ascii="Courier New" w:hAnsi="Courier New"/>
          <w:sz w:val="18"/>
        </w:rPr>
        <w:t>System.ArgumentNullException</w:t>
      </w:r>
      <w:r>
        <w:t xml:space="preserve"> or </w:t>
      </w:r>
      <w:r w:rsidRPr="004C66AA">
        <w:rPr>
          <w:rFonts w:ascii="Courier New" w:hAnsi="Courier New"/>
          <w:sz w:val="18"/>
        </w:rPr>
        <w:t>System.ArgumentOutOfRangeException</w:t>
      </w:r>
      <w:r>
        <w:t>.</w:t>
      </w:r>
    </w:p>
    <w:p w14:paraId="186796C1" w14:textId="77777777" w:rsidR="004C66AA" w:rsidRDefault="004C66AA" w:rsidP="00794D19">
      <w:pPr>
        <w:pStyle w:val="Permission"/>
      </w:pPr>
    </w:p>
    <w:p w14:paraId="590F1CC3" w14:textId="77777777" w:rsidR="004C66AA" w:rsidRDefault="00224421" w:rsidP="004C66AA">
      <w:pPr>
        <w:pStyle w:val="Body"/>
      </w:pPr>
      <w:r>
        <w:t>Except as noted in RULE 6.1.1, v</w:t>
      </w:r>
      <w:r w:rsidR="004C66AA">
        <w:t>endor specific VISA.NET implementations may allow exceptions thrown by the .NET Framework to propagate up to the calling program.</w:t>
      </w:r>
    </w:p>
    <w:p w14:paraId="33CF5CF3" w14:textId="77777777" w:rsidR="00466061" w:rsidRDefault="00466061" w:rsidP="001C3CE6">
      <w:pPr>
        <w:pStyle w:val="Observation"/>
      </w:pPr>
    </w:p>
    <w:p w14:paraId="352DB6A3" w14:textId="77777777"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14:paraId="35C45552" w14:textId="77777777" w:rsidR="00904912" w:rsidRDefault="00904912" w:rsidP="001C3CE6">
      <w:pPr>
        <w:pStyle w:val="Observation"/>
      </w:pPr>
    </w:p>
    <w:p w14:paraId="4809F6EB" w14:textId="77777777"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sepcifications </w:t>
      </w:r>
      <w:r w:rsidR="004702E2">
        <w:t xml:space="preserve">when </w:t>
      </w:r>
      <w:r>
        <w:t>a</w:t>
      </w:r>
      <w:r w:rsidR="00224421">
        <w:t>n</w:t>
      </w:r>
      <w:r>
        <w:t xml:space="preserve"> </w:t>
      </w:r>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r w:rsidR="004702E2">
        <w:t xml:space="preserve"> is caught.</w:t>
      </w:r>
    </w:p>
    <w:p w14:paraId="41525DD4" w14:textId="77777777" w:rsidR="00E1518A" w:rsidRDefault="00E1518A" w:rsidP="001C3CE6">
      <w:pPr>
        <w:pStyle w:val="Observation"/>
      </w:pPr>
    </w:p>
    <w:p w14:paraId="0FE65A4C" w14:textId="77777777" w:rsidR="00E1518A" w:rsidRDefault="00E1518A" w:rsidP="00E1518A">
      <w:pPr>
        <w:pStyle w:val="Body"/>
      </w:pPr>
      <w:r w:rsidRPr="00E1518A">
        <w:rPr>
          <w:rFonts w:ascii="Courier New" w:hAnsi="Courier New"/>
          <w:sz w:val="18"/>
        </w:rPr>
        <w:t>Ivi.Visa.NativeVisaException</w:t>
      </w:r>
      <w:r>
        <w:t xml:space="preserve"> </w:t>
      </w:r>
      <w:r w:rsidR="00224421">
        <w:t>is</w:t>
      </w:r>
      <w:r>
        <w:t xml:space="preserve"> only thrown when the underlying implementation delegates to a VISA C implementation.</w:t>
      </w:r>
    </w:p>
    <w:p w14:paraId="1322C5A4" w14:textId="77777777" w:rsidR="00824015" w:rsidRDefault="00824015" w:rsidP="00794D19">
      <w:pPr>
        <w:pStyle w:val="Rule"/>
      </w:pPr>
    </w:p>
    <w:p w14:paraId="3804E89D" w14:textId="77777777"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r w:rsidR="00510C2F" w:rsidRPr="00510C2F">
        <w:rPr>
          <w:rFonts w:ascii="Courier New" w:hAnsi="Courier New"/>
          <w:sz w:val="18"/>
        </w:rPr>
        <w:t>System.NotImplementedException</w:t>
      </w:r>
      <w:r w:rsidRPr="00510C2F">
        <w:t>.</w:t>
      </w:r>
    </w:p>
    <w:p w14:paraId="2F5CA62E" w14:textId="77777777" w:rsidR="001417F7" w:rsidRPr="007402A7" w:rsidRDefault="001417F7" w:rsidP="00A148B3">
      <w:pPr>
        <w:pStyle w:val="Heading2"/>
      </w:pPr>
      <w:bookmarkStart w:id="109" w:name="_Toc411598010"/>
      <w:r>
        <w:lastRenderedPageBreak/>
        <w:t>VISA.NET Exceptions</w:t>
      </w:r>
      <w:bookmarkEnd w:id="109"/>
    </w:p>
    <w:p w14:paraId="105FEFB5" w14:textId="77777777" w:rsidR="00466061" w:rsidRPr="00A148B3" w:rsidRDefault="00466061" w:rsidP="006766A0">
      <w:pPr>
        <w:pStyle w:val="Heading3"/>
      </w:pPr>
      <w:bookmarkStart w:id="110" w:name="_Toc411598011"/>
      <w:r w:rsidRPr="00A148B3">
        <w:t>Ivi.Visa.VisaException</w:t>
      </w:r>
      <w:bookmarkEnd w:id="110"/>
    </w:p>
    <w:p w14:paraId="4B7BA0AF" w14:textId="77777777" w:rsidR="00466061" w:rsidRDefault="00466061" w:rsidP="000F3B8C">
      <w:pPr>
        <w:pStyle w:val="Heading-Sub2"/>
      </w:pPr>
      <w:r>
        <w:t>Description</w:t>
      </w:r>
    </w:p>
    <w:p w14:paraId="60D040AD" w14:textId="77777777" w:rsidR="00466061" w:rsidRDefault="00466061" w:rsidP="00466061">
      <w:pPr>
        <w:pStyle w:val="Body"/>
        <w:rPr>
          <w:lang w:val="it-IT"/>
        </w:rPr>
      </w:pPr>
      <w:r>
        <w:rPr>
          <w:lang w:val="it-IT"/>
        </w:rPr>
        <w:t>A VISA.NET error has occurred.</w:t>
      </w:r>
    </w:p>
    <w:p w14:paraId="304E044A"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71B4351A" w14:textId="77777777" w:rsidTr="002176CC">
        <w:tc>
          <w:tcPr>
            <w:tcW w:w="8856" w:type="dxa"/>
          </w:tcPr>
          <w:p w14:paraId="3C0763C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Visa</w:t>
            </w:r>
            <w:r w:rsidRPr="00712E3E">
              <w:rPr>
                <w:rFonts w:ascii="Courier New" w:hAnsi="Courier New"/>
                <w:sz w:val="18"/>
              </w:rPr>
              <w:t>Exception</w:t>
            </w:r>
            <w:r>
              <w:rPr>
                <w:rFonts w:ascii="Courier New" w:hAnsi="Courier New"/>
                <w:sz w:val="18"/>
              </w:rPr>
              <w:t xml:space="preserve"> : System.Exception</w:t>
            </w:r>
          </w:p>
          <w:p w14:paraId="028A8090" w14:textId="77777777" w:rsidR="00DD4E48" w:rsidRPr="008D6BA1" w:rsidRDefault="00DD4E48" w:rsidP="00DD4E48">
            <w:pPr>
              <w:pStyle w:val="TableItem"/>
              <w:rPr>
                <w:rFonts w:ascii="Courier New" w:hAnsi="Courier New"/>
                <w:sz w:val="18"/>
              </w:rPr>
            </w:pPr>
            <w:r w:rsidRPr="008D6BA1">
              <w:rPr>
                <w:rFonts w:ascii="Courier New" w:hAnsi="Courier New"/>
                <w:sz w:val="18"/>
              </w:rPr>
              <w:t>{</w:t>
            </w:r>
          </w:p>
          <w:p w14:paraId="1672D68D"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007F3568">
              <w:rPr>
                <w:rFonts w:ascii="Courier New" w:hAnsi="Courier New"/>
                <w:sz w:val="18"/>
              </w:rPr>
              <w:t>{…}</w:t>
            </w:r>
          </w:p>
          <w:p w14:paraId="4E9DA894"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Exception(String message)</w:t>
            </w:r>
            <w:r w:rsidR="007F3568">
              <w:rPr>
                <w:rFonts w:ascii="Courier New" w:hAnsi="Courier New"/>
                <w:sz w:val="18"/>
              </w:rPr>
              <w:t xml:space="preserve"> {…}</w:t>
            </w:r>
          </w:p>
          <w:p w14:paraId="11591FF1"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r>
              <w:rPr>
                <w:rFonts w:ascii="Courier New" w:hAnsi="Courier New"/>
                <w:sz w:val="18"/>
              </w:rPr>
              <w:t>Visa</w:t>
            </w:r>
            <w:r w:rsidRPr="00712E3E">
              <w:rPr>
                <w:rFonts w:ascii="Courier New" w:hAnsi="Courier New"/>
                <w:sz w:val="18"/>
              </w:rPr>
              <w:t>Exception</w:t>
            </w:r>
            <w:r w:rsidRPr="00061708">
              <w:rPr>
                <w:rFonts w:ascii="Courier New" w:hAnsi="Courier New" w:cs="Courier New"/>
                <w:sz w:val="18"/>
                <w:szCs w:val="18"/>
              </w:rPr>
              <w:t>(</w:t>
            </w:r>
            <w:r>
              <w:rPr>
                <w:rFonts w:ascii="Courier New" w:hAnsi="Courier New" w:cs="Courier New"/>
                <w:sz w:val="18"/>
                <w:szCs w:val="18"/>
              </w:rPr>
              <w:t>String message,</w:t>
            </w:r>
          </w:p>
          <w:p w14:paraId="232B22CA" w14:textId="77777777"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System.Exception innerException)</w:t>
            </w:r>
            <w:r w:rsidR="007F3568">
              <w:rPr>
                <w:rFonts w:ascii="Courier New" w:hAnsi="Courier New"/>
                <w:sz w:val="18"/>
              </w:rPr>
              <w:t xml:space="preserve"> {…}</w:t>
            </w:r>
          </w:p>
          <w:p w14:paraId="48E268BD"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Pr="00466061">
              <w:rPr>
                <w:rFonts w:ascii="Courier New" w:hAnsi="Courier New" w:cs="Courier New"/>
                <w:sz w:val="18"/>
                <w:szCs w:val="18"/>
              </w:rPr>
              <w:t>VisaException(SerializationInfo info,</w:t>
            </w:r>
          </w:p>
          <w:p w14:paraId="30D8EDD5"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0D28CFAF"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2966200E" w14:textId="77777777" w:rsidR="00466061" w:rsidRDefault="00466061" w:rsidP="000F3B8C">
      <w:pPr>
        <w:pStyle w:val="Heading-Sub2"/>
      </w:pPr>
      <w:r>
        <w:t>Default Message String</w:t>
      </w:r>
    </w:p>
    <w:p w14:paraId="4DE88B6E" w14:textId="77777777" w:rsidR="00466061" w:rsidRPr="00712E3E" w:rsidRDefault="00345C37" w:rsidP="00466061">
      <w:pPr>
        <w:pStyle w:val="Body"/>
        <w:rPr>
          <w:rFonts w:ascii="Courier New" w:hAnsi="Courier New" w:cs="Courier New"/>
          <w:sz w:val="18"/>
          <w:szCs w:val="18"/>
        </w:rPr>
      </w:pPr>
      <w:r>
        <w:rPr>
          <w:rFonts w:ascii="Courier New" w:hAnsi="Courier New"/>
          <w:sz w:val="18"/>
        </w:rPr>
        <w:t>Exception of type ‘Ivi.Visa.VisaException’ was thrown</w:t>
      </w:r>
      <w:r w:rsidR="00466061" w:rsidRPr="00712E3E">
        <w:rPr>
          <w:rFonts w:ascii="Courier New" w:hAnsi="Courier New"/>
          <w:sz w:val="18"/>
        </w:rPr>
        <w:t>.</w:t>
      </w:r>
    </w:p>
    <w:p w14:paraId="6D39ECB3"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466061" w:rsidRPr="00712E3E" w14:paraId="79FC4DA8" w14:textId="77777777" w:rsidTr="00CB6687">
        <w:trPr>
          <w:cantSplit/>
        </w:trPr>
        <w:tc>
          <w:tcPr>
            <w:tcW w:w="1782" w:type="dxa"/>
          </w:tcPr>
          <w:p w14:paraId="623A84E3" w14:textId="77777777" w:rsidR="00466061" w:rsidRPr="00712E3E" w:rsidRDefault="00A965B9" w:rsidP="00DA4EB9">
            <w:pPr>
              <w:pStyle w:val="TableHeader"/>
              <w:jc w:val="left"/>
              <w:rPr>
                <w:b/>
                <w:bCs/>
              </w:rPr>
            </w:pPr>
            <w:r>
              <w:rPr>
                <w:b/>
                <w:bCs/>
              </w:rPr>
              <w:t>Name</w:t>
            </w:r>
          </w:p>
        </w:tc>
        <w:tc>
          <w:tcPr>
            <w:tcW w:w="4860" w:type="dxa"/>
          </w:tcPr>
          <w:p w14:paraId="7A08EE06" w14:textId="77777777" w:rsidR="00466061" w:rsidRPr="00712E3E" w:rsidRDefault="00466061" w:rsidP="00DA4EB9">
            <w:pPr>
              <w:pStyle w:val="TableHeader"/>
              <w:jc w:val="left"/>
              <w:rPr>
                <w:b/>
                <w:bCs/>
              </w:rPr>
            </w:pPr>
            <w:r w:rsidRPr="00712E3E">
              <w:rPr>
                <w:b/>
                <w:bCs/>
              </w:rPr>
              <w:t>Description</w:t>
            </w:r>
          </w:p>
        </w:tc>
        <w:tc>
          <w:tcPr>
            <w:tcW w:w="2179" w:type="dxa"/>
          </w:tcPr>
          <w:p w14:paraId="43A05C28" w14:textId="77777777" w:rsidR="00466061" w:rsidRPr="00712E3E" w:rsidRDefault="00466061" w:rsidP="00DA4EB9">
            <w:pPr>
              <w:pStyle w:val="TableHeader"/>
              <w:jc w:val="left"/>
              <w:rPr>
                <w:b/>
                <w:bCs/>
              </w:rPr>
            </w:pPr>
            <w:r w:rsidRPr="00712E3E">
              <w:rPr>
                <w:b/>
                <w:bCs/>
              </w:rPr>
              <w:t>Base Type</w:t>
            </w:r>
          </w:p>
        </w:tc>
      </w:tr>
      <w:tr w:rsidR="00466061" w14:paraId="6C9F7ECA" w14:textId="77777777" w:rsidTr="00CB6687">
        <w:trPr>
          <w:cantSplit/>
        </w:trPr>
        <w:tc>
          <w:tcPr>
            <w:tcW w:w="1782" w:type="dxa"/>
          </w:tcPr>
          <w:p w14:paraId="5F3C3225" w14:textId="77777777"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14:paraId="235CA90F" w14:textId="77777777" w:rsidR="00466061" w:rsidRPr="00712E3E" w:rsidRDefault="00466061" w:rsidP="00466061">
            <w:pPr>
              <w:pStyle w:val="TableItem"/>
            </w:pPr>
            <w:r>
              <w:t>A message appropriate to the error being reported</w:t>
            </w:r>
            <w:r w:rsidRPr="00712E3E">
              <w:t>.</w:t>
            </w:r>
          </w:p>
        </w:tc>
        <w:tc>
          <w:tcPr>
            <w:tcW w:w="2179" w:type="dxa"/>
          </w:tcPr>
          <w:p w14:paraId="34CE6257" w14:textId="77777777" w:rsidR="00466061" w:rsidRPr="00712E3E" w:rsidRDefault="00AE371A" w:rsidP="00DA4EB9">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466061" w14:paraId="0891BB90" w14:textId="77777777" w:rsidTr="00CB6687">
        <w:trPr>
          <w:cantSplit/>
        </w:trPr>
        <w:tc>
          <w:tcPr>
            <w:tcW w:w="1782" w:type="dxa"/>
          </w:tcPr>
          <w:p w14:paraId="3DD00DC2"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860" w:type="dxa"/>
          </w:tcPr>
          <w:p w14:paraId="71ACA769" w14:textId="77777777" w:rsidR="00466061" w:rsidRDefault="000743FB" w:rsidP="000743FB">
            <w:pPr>
              <w:pStyle w:val="TableItem"/>
            </w:pPr>
            <w:r>
              <w:t>If not null, t</w:t>
            </w:r>
            <w:r w:rsidR="00466061" w:rsidRPr="00F64D72">
              <w:t>he exception that is the cause of the current exception.</w:t>
            </w:r>
          </w:p>
        </w:tc>
        <w:tc>
          <w:tcPr>
            <w:tcW w:w="2179" w:type="dxa"/>
          </w:tcPr>
          <w:p w14:paraId="079F627B"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9D5439A" w14:textId="77777777" w:rsidR="00A65A35" w:rsidRDefault="00A65A35" w:rsidP="00A65A35">
      <w:pPr>
        <w:pStyle w:val="Heading-Sub2"/>
      </w:pPr>
      <w:r>
        <w:t>Implementation Notes</w:t>
      </w:r>
    </w:p>
    <w:p w14:paraId="658F3EF0" w14:textId="77777777" w:rsidR="00A65A35" w:rsidRPr="00A65A35" w:rsidRDefault="00A65A35" w:rsidP="00A65A35">
      <w:pPr>
        <w:pStyle w:val="Body"/>
      </w:pPr>
      <w:r w:rsidRPr="00A65A35">
        <w:rPr>
          <w:rFonts w:ascii="Courier New" w:hAnsi="Courier New"/>
          <w:sz w:val="18"/>
        </w:rPr>
        <w:t>VisaException</w:t>
      </w:r>
      <w:r>
        <w:t xml:space="preserve"> is implemented in the VISA.NET standard components.</w:t>
      </w:r>
    </w:p>
    <w:p w14:paraId="436E6EC7" w14:textId="77777777" w:rsidR="00AE371A" w:rsidRPr="00A148B3" w:rsidRDefault="00AE371A" w:rsidP="00AE371A">
      <w:pPr>
        <w:pStyle w:val="Heading3NxtPg"/>
      </w:pPr>
      <w:bookmarkStart w:id="111" w:name="_Toc411598012"/>
      <w:r w:rsidRPr="00A148B3">
        <w:lastRenderedPageBreak/>
        <w:t>Ivi.Visa.</w:t>
      </w:r>
      <w:r>
        <w:t>IOTimeout</w:t>
      </w:r>
      <w:r w:rsidRPr="00A148B3">
        <w:t>Exception</w:t>
      </w:r>
      <w:bookmarkEnd w:id="111"/>
    </w:p>
    <w:p w14:paraId="7E9CB037" w14:textId="77777777" w:rsidR="00AE371A" w:rsidRDefault="00AE371A" w:rsidP="00AE371A">
      <w:pPr>
        <w:pStyle w:val="Heading-Sub2"/>
      </w:pPr>
      <w:r>
        <w:t>Description</w:t>
      </w:r>
    </w:p>
    <w:p w14:paraId="5C212BB5" w14:textId="77777777" w:rsidR="00AE371A" w:rsidRDefault="006257FB" w:rsidP="00AE371A">
      <w:pPr>
        <w:pStyle w:val="Body"/>
        <w:rPr>
          <w:lang w:val="it-IT"/>
        </w:rPr>
      </w:pPr>
      <w:r>
        <w:rPr>
          <w:lang w:val="it-IT"/>
        </w:rPr>
        <w:t>A VISA.NET I/O timeout has occured</w:t>
      </w:r>
      <w:r w:rsidR="00AE371A">
        <w:rPr>
          <w:lang w:val="it-IT"/>
        </w:rPr>
        <w:t>.</w:t>
      </w:r>
    </w:p>
    <w:p w14:paraId="7F96B729" w14:textId="77777777" w:rsidR="00AE371A" w:rsidRPr="00944A2C" w:rsidRDefault="00AE371A" w:rsidP="00AE371A">
      <w:pPr>
        <w:pStyle w:val="Heading-Sub2"/>
      </w:pPr>
      <w:r w:rsidRPr="00944A2C">
        <w:t>Definition</w:t>
      </w:r>
    </w:p>
    <w:tbl>
      <w:tblPr>
        <w:tblW w:w="0" w:type="auto"/>
        <w:tblInd w:w="720" w:type="dxa"/>
        <w:tblLook w:val="04A0" w:firstRow="1" w:lastRow="0" w:firstColumn="1" w:lastColumn="0" w:noHBand="0" w:noVBand="1"/>
      </w:tblPr>
      <w:tblGrid>
        <w:gridCol w:w="8856"/>
      </w:tblGrid>
      <w:tr w:rsidR="00AE371A" w14:paraId="7234B3A1" w14:textId="77777777" w:rsidTr="00130B2F">
        <w:tc>
          <w:tcPr>
            <w:tcW w:w="8856" w:type="dxa"/>
          </w:tcPr>
          <w:p w14:paraId="53FD9C20" w14:textId="77777777"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r>
              <w:rPr>
                <w:rFonts w:ascii="Courier New" w:hAnsi="Courier New"/>
                <w:sz w:val="18"/>
              </w:rPr>
              <w:t xml:space="preserve"> : </w:t>
            </w:r>
            <w:r w:rsidR="005E4C4B">
              <w:rPr>
                <w:rFonts w:ascii="Courier New" w:hAnsi="Courier New"/>
                <w:sz w:val="18"/>
              </w:rPr>
              <w:t>Ivi.Visa.VisaException</w:t>
            </w:r>
          </w:p>
          <w:p w14:paraId="435B57C2" w14:textId="77777777" w:rsidR="00AE371A" w:rsidRDefault="00AE371A" w:rsidP="00130B2F">
            <w:pPr>
              <w:pStyle w:val="TableItem"/>
              <w:rPr>
                <w:rFonts w:ascii="Courier New" w:hAnsi="Courier New"/>
                <w:sz w:val="18"/>
              </w:rPr>
            </w:pPr>
            <w:r w:rsidRPr="008D6BA1">
              <w:rPr>
                <w:rFonts w:ascii="Courier New" w:hAnsi="Courier New"/>
                <w:sz w:val="18"/>
              </w:rPr>
              <w:t>{</w:t>
            </w:r>
          </w:p>
          <w:p w14:paraId="2242890B" w14:textId="77777777"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sidRPr="00712E3E">
              <w:rPr>
                <w:rFonts w:ascii="Courier New" w:hAnsi="Courier New"/>
                <w:sz w:val="18"/>
              </w:rPr>
              <w:t>)</w:t>
            </w:r>
            <w:r>
              <w:rPr>
                <w:rFonts w:ascii="Courier New" w:hAnsi="Courier New"/>
                <w:sz w:val="18"/>
              </w:rPr>
              <w:t xml:space="preserve"> {…}</w:t>
            </w:r>
          </w:p>
          <w:p w14:paraId="6D901D1F"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4CBA1BF5" w14:textId="77777777"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14:paraId="1ACF5CD9"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r>
              <w:rPr>
                <w:rFonts w:ascii="Courier New" w:hAnsi="Courier New"/>
                <w:sz w:val="18"/>
              </w:rPr>
              <w:t>actualCount</w:t>
            </w:r>
            <w:r w:rsidR="00375E6D">
              <w:rPr>
                <w:rFonts w:ascii="Courier New" w:hAnsi="Courier New"/>
                <w:sz w:val="18"/>
              </w:rPr>
              <w:t xml:space="preserve">, </w:t>
            </w:r>
            <w:r w:rsidR="00375E6D" w:rsidRPr="00375E6D">
              <w:rPr>
                <w:rFonts w:ascii="Courier New" w:hAnsi="Courier New"/>
                <w:sz w:val="18"/>
              </w:rPr>
              <w:t>Byte[] actualData</w:t>
            </w:r>
            <w:r>
              <w:rPr>
                <w:rFonts w:ascii="Courier New" w:hAnsi="Courier New"/>
                <w:sz w:val="18"/>
              </w:rPr>
              <w:t>,</w:t>
            </w:r>
          </w:p>
          <w:p w14:paraId="2029B851" w14:textId="77777777"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14:paraId="7B90B9D6" w14:textId="77777777"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System.Exception innerException)</w:t>
            </w:r>
            <w:r>
              <w:rPr>
                <w:rFonts w:ascii="Courier New" w:hAnsi="Courier New"/>
                <w:sz w:val="18"/>
              </w:rPr>
              <w:t xml:space="preserve"> {…}</w:t>
            </w:r>
          </w:p>
          <w:p w14:paraId="7A3652B4"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r w:rsidR="006257FB">
              <w:rPr>
                <w:rFonts w:ascii="Courier New" w:hAnsi="Courier New"/>
                <w:sz w:val="18"/>
              </w:rPr>
              <w:t>IOTimeout</w:t>
            </w:r>
            <w:r w:rsidR="006257FB" w:rsidRPr="00712E3E">
              <w:rPr>
                <w:rFonts w:ascii="Courier New" w:hAnsi="Courier New"/>
                <w:sz w:val="18"/>
              </w:rPr>
              <w:t>Exception</w:t>
            </w:r>
            <w:r w:rsidR="006257FB">
              <w:rPr>
                <w:rFonts w:ascii="Courier New" w:hAnsi="Courier New"/>
                <w:sz w:val="18"/>
              </w:rPr>
              <w:t xml:space="preserve"> </w:t>
            </w:r>
            <w:r w:rsidRPr="00466061">
              <w:rPr>
                <w:rFonts w:ascii="Courier New" w:hAnsi="Courier New" w:cs="Courier New"/>
                <w:sz w:val="18"/>
                <w:szCs w:val="18"/>
              </w:rPr>
              <w:t>(SerializationInfo info,</w:t>
            </w:r>
          </w:p>
          <w:p w14:paraId="110FCF49"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r w:rsidRPr="00466061">
              <w:rPr>
                <w:rFonts w:ascii="Courier New" w:hAnsi="Courier New" w:cs="Courier New"/>
                <w:sz w:val="18"/>
                <w:szCs w:val="18"/>
              </w:rPr>
              <w:t>StreamingContext context)</w:t>
            </w:r>
            <w:r>
              <w:rPr>
                <w:rFonts w:ascii="Courier New" w:hAnsi="Courier New"/>
                <w:sz w:val="18"/>
              </w:rPr>
              <w:t xml:space="preserve"> {…}</w:t>
            </w:r>
          </w:p>
          <w:p w14:paraId="268FDBCB" w14:textId="77777777"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r>
              <w:rPr>
                <w:rFonts w:ascii="Courier New" w:hAnsi="Courier New"/>
                <w:sz w:val="18"/>
              </w:rPr>
              <w:t>ActualCount</w:t>
            </w:r>
            <w:r>
              <w:rPr>
                <w:rFonts w:ascii="Courier New" w:hAnsi="Courier New" w:cs="Courier New"/>
                <w:sz w:val="18"/>
                <w:szCs w:val="18"/>
              </w:rPr>
              <w:t xml:space="preserv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77EFBE07" w14:textId="77777777"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Pr="00375E6D">
              <w:rPr>
                <w:rFonts w:ascii="Courier New" w:hAnsi="Courier New"/>
                <w:sz w:val="18"/>
              </w:rPr>
              <w:t xml:space="preserve">Byte[] </w:t>
            </w:r>
            <w:r>
              <w:rPr>
                <w:rFonts w:ascii="Courier New" w:hAnsi="Courier New"/>
                <w:sz w:val="18"/>
              </w:rPr>
              <w:t>ActualData</w:t>
            </w:r>
            <w:r>
              <w:rPr>
                <w:rFonts w:ascii="Courier New" w:hAnsi="Courier New" w:cs="Courier New"/>
                <w:sz w:val="18"/>
                <w:szCs w:val="18"/>
              </w:rPr>
              <w:t xml:space="preserve"> { get; protected set; }</w:t>
            </w:r>
          </w:p>
          <w:p w14:paraId="435A1717" w14:textId="77777777"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14:paraId="6ADC255E" w14:textId="77777777" w:rsidR="00AE371A" w:rsidRDefault="00AE371A" w:rsidP="00AE371A">
      <w:pPr>
        <w:pStyle w:val="Heading-Sub2"/>
      </w:pPr>
      <w:r>
        <w:t>Default Message String</w:t>
      </w:r>
    </w:p>
    <w:p w14:paraId="1A9266FC" w14:textId="77777777" w:rsidR="00AE371A" w:rsidRPr="00712E3E" w:rsidRDefault="00AE371A" w:rsidP="00AE371A">
      <w:pPr>
        <w:pStyle w:val="Body"/>
        <w:rPr>
          <w:rFonts w:ascii="Courier New" w:hAnsi="Courier New" w:cs="Courier New"/>
          <w:sz w:val="18"/>
          <w:szCs w:val="18"/>
        </w:rPr>
      </w:pPr>
      <w:r>
        <w:rPr>
          <w:rFonts w:ascii="Courier New" w:hAnsi="Courier New"/>
          <w:sz w:val="18"/>
        </w:rPr>
        <w:t>Exception of type ‘Ivi.Visa.</w:t>
      </w:r>
      <w:r w:rsidR="005E4C4B">
        <w:rPr>
          <w:rFonts w:ascii="Courier New" w:hAnsi="Courier New"/>
          <w:sz w:val="18"/>
        </w:rPr>
        <w:t>IOTimeout</w:t>
      </w:r>
      <w:r w:rsidR="005E4C4B" w:rsidRPr="00712E3E">
        <w:rPr>
          <w:rFonts w:ascii="Courier New" w:hAnsi="Courier New"/>
          <w:sz w:val="18"/>
        </w:rPr>
        <w:t>Exception</w:t>
      </w:r>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14:paraId="7D85914F" w14:textId="77777777"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22321F0B" w14:textId="77777777" w:rsidTr="00130B2F">
        <w:trPr>
          <w:cantSplit/>
        </w:trPr>
        <w:tc>
          <w:tcPr>
            <w:tcW w:w="1782" w:type="dxa"/>
          </w:tcPr>
          <w:p w14:paraId="082473A5" w14:textId="77777777" w:rsidR="00AE371A" w:rsidRPr="00712E3E" w:rsidRDefault="00AE371A" w:rsidP="00130B2F">
            <w:pPr>
              <w:pStyle w:val="TableHeader"/>
              <w:jc w:val="left"/>
              <w:rPr>
                <w:b/>
                <w:bCs/>
              </w:rPr>
            </w:pPr>
            <w:r>
              <w:rPr>
                <w:b/>
                <w:bCs/>
              </w:rPr>
              <w:t>Name</w:t>
            </w:r>
          </w:p>
        </w:tc>
        <w:tc>
          <w:tcPr>
            <w:tcW w:w="4860" w:type="dxa"/>
          </w:tcPr>
          <w:p w14:paraId="797542CD" w14:textId="77777777" w:rsidR="00AE371A" w:rsidRPr="00712E3E" w:rsidRDefault="00AE371A" w:rsidP="00130B2F">
            <w:pPr>
              <w:pStyle w:val="TableHeader"/>
              <w:jc w:val="left"/>
              <w:rPr>
                <w:b/>
                <w:bCs/>
              </w:rPr>
            </w:pPr>
            <w:r w:rsidRPr="00712E3E">
              <w:rPr>
                <w:b/>
                <w:bCs/>
              </w:rPr>
              <w:t>Description</w:t>
            </w:r>
          </w:p>
        </w:tc>
        <w:tc>
          <w:tcPr>
            <w:tcW w:w="2179" w:type="dxa"/>
          </w:tcPr>
          <w:p w14:paraId="2290A5B7" w14:textId="77777777" w:rsidR="00AE371A" w:rsidRPr="00712E3E" w:rsidRDefault="00AE371A" w:rsidP="00130B2F">
            <w:pPr>
              <w:pStyle w:val="TableHeader"/>
              <w:jc w:val="left"/>
              <w:rPr>
                <w:b/>
                <w:bCs/>
              </w:rPr>
            </w:pPr>
            <w:r w:rsidRPr="00712E3E">
              <w:rPr>
                <w:b/>
                <w:bCs/>
              </w:rPr>
              <w:t>Base Type</w:t>
            </w:r>
          </w:p>
        </w:tc>
      </w:tr>
      <w:tr w:rsidR="00AE371A" w14:paraId="1F47C2F6" w14:textId="77777777" w:rsidTr="00130B2F">
        <w:trPr>
          <w:cantSplit/>
        </w:trPr>
        <w:tc>
          <w:tcPr>
            <w:tcW w:w="1782" w:type="dxa"/>
          </w:tcPr>
          <w:p w14:paraId="77DDC05C"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112981AF" w14:textId="77777777"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14:paraId="0060DE96"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F71966A" w14:textId="77777777" w:rsidTr="00130B2F">
        <w:trPr>
          <w:cantSplit/>
        </w:trPr>
        <w:tc>
          <w:tcPr>
            <w:tcW w:w="1782" w:type="dxa"/>
          </w:tcPr>
          <w:p w14:paraId="1F0F2020" w14:textId="77777777" w:rsidR="00375E6D" w:rsidRDefault="00375E6D" w:rsidP="006257FB">
            <w:pPr>
              <w:pStyle w:val="TableItem"/>
              <w:rPr>
                <w:rFonts w:ascii="Courier New" w:hAnsi="Courier New"/>
                <w:sz w:val="18"/>
              </w:rPr>
            </w:pPr>
            <w:r w:rsidRPr="00375E6D">
              <w:rPr>
                <w:rFonts w:ascii="Courier New" w:hAnsi="Courier New"/>
                <w:sz w:val="18"/>
              </w:rPr>
              <w:t>actualData</w:t>
            </w:r>
          </w:p>
        </w:tc>
        <w:tc>
          <w:tcPr>
            <w:tcW w:w="4860" w:type="dxa"/>
          </w:tcPr>
          <w:p w14:paraId="22503BCD" w14:textId="77777777"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14:paraId="7B12E895" w14:textId="77777777" w:rsidR="00375E6D" w:rsidRDefault="00375E6D" w:rsidP="006257FB">
            <w:pPr>
              <w:pStyle w:val="TableItem"/>
              <w:rPr>
                <w:rFonts w:ascii="Courier New" w:hAnsi="Courier New"/>
                <w:sz w:val="18"/>
              </w:rPr>
            </w:pPr>
            <w:r>
              <w:rPr>
                <w:rFonts w:ascii="Courier New" w:hAnsi="Courier New"/>
                <w:sz w:val="18"/>
              </w:rPr>
              <w:t>System.Byte[]</w:t>
            </w:r>
          </w:p>
        </w:tc>
      </w:tr>
      <w:tr w:rsidR="00AE371A" w:rsidRPr="00712E3E" w14:paraId="2378ACF2" w14:textId="77777777" w:rsidTr="00130B2F">
        <w:trPr>
          <w:cantSplit/>
        </w:trPr>
        <w:tc>
          <w:tcPr>
            <w:tcW w:w="1782" w:type="dxa"/>
          </w:tcPr>
          <w:p w14:paraId="63A424C4" w14:textId="77777777"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14:paraId="2B235F40" w14:textId="77777777" w:rsidR="00AE371A" w:rsidRPr="00712E3E" w:rsidRDefault="00AE371A" w:rsidP="00130B2F">
            <w:pPr>
              <w:pStyle w:val="TableItem"/>
            </w:pPr>
            <w:r>
              <w:t>A message appropriate to the error being reported</w:t>
            </w:r>
            <w:r w:rsidRPr="00712E3E">
              <w:t>.</w:t>
            </w:r>
          </w:p>
        </w:tc>
        <w:tc>
          <w:tcPr>
            <w:tcW w:w="2179" w:type="dxa"/>
          </w:tcPr>
          <w:p w14:paraId="0709F13F" w14:textId="77777777" w:rsidR="00AE371A" w:rsidRPr="00712E3E" w:rsidRDefault="00AE371A" w:rsidP="00130B2F">
            <w:pPr>
              <w:pStyle w:val="TableItem"/>
              <w:rPr>
                <w:rFonts w:ascii="Courier New" w:hAnsi="Courier New"/>
                <w:sz w:val="18"/>
              </w:rPr>
            </w:pPr>
            <w:r>
              <w:rPr>
                <w:rFonts w:ascii="Courier New" w:hAnsi="Courier New"/>
                <w:sz w:val="18"/>
              </w:rPr>
              <w:t>System.String</w:t>
            </w:r>
          </w:p>
        </w:tc>
      </w:tr>
      <w:tr w:rsidR="00AE371A" w14:paraId="3047E3DB" w14:textId="77777777" w:rsidTr="00130B2F">
        <w:trPr>
          <w:cantSplit/>
        </w:trPr>
        <w:tc>
          <w:tcPr>
            <w:tcW w:w="1782" w:type="dxa"/>
          </w:tcPr>
          <w:p w14:paraId="678F7616" w14:textId="77777777" w:rsidR="00AE371A" w:rsidRPr="00712E3E" w:rsidRDefault="00AE371A" w:rsidP="00130B2F">
            <w:pPr>
              <w:pStyle w:val="TableItem"/>
              <w:rPr>
                <w:rFonts w:ascii="Courier New" w:hAnsi="Courier New"/>
                <w:sz w:val="18"/>
              </w:rPr>
            </w:pPr>
            <w:r w:rsidRPr="00712E3E">
              <w:rPr>
                <w:rFonts w:ascii="Courier New" w:hAnsi="Courier New"/>
                <w:sz w:val="18"/>
              </w:rPr>
              <w:t>innerException</w:t>
            </w:r>
          </w:p>
        </w:tc>
        <w:tc>
          <w:tcPr>
            <w:tcW w:w="4860" w:type="dxa"/>
          </w:tcPr>
          <w:p w14:paraId="05B21059" w14:textId="77777777" w:rsidR="00AE371A" w:rsidRDefault="00AE371A" w:rsidP="00130B2F">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1B29DE75" w14:textId="77777777" w:rsidR="00AE371A" w:rsidRPr="00712E3E" w:rsidRDefault="00AE371A" w:rsidP="00130B2F">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0FD089F" w14:textId="77777777"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3F730709" w14:textId="77777777" w:rsidTr="00130B2F">
        <w:trPr>
          <w:cantSplit/>
        </w:trPr>
        <w:tc>
          <w:tcPr>
            <w:tcW w:w="1782" w:type="dxa"/>
          </w:tcPr>
          <w:p w14:paraId="1640A138" w14:textId="77777777" w:rsidR="00AE371A" w:rsidRPr="00712E3E" w:rsidRDefault="00AE371A" w:rsidP="00130B2F">
            <w:pPr>
              <w:pStyle w:val="TableHeader"/>
              <w:jc w:val="left"/>
              <w:rPr>
                <w:b/>
                <w:bCs/>
              </w:rPr>
            </w:pPr>
            <w:r>
              <w:rPr>
                <w:b/>
                <w:bCs/>
              </w:rPr>
              <w:t>Name</w:t>
            </w:r>
          </w:p>
        </w:tc>
        <w:tc>
          <w:tcPr>
            <w:tcW w:w="4860" w:type="dxa"/>
          </w:tcPr>
          <w:p w14:paraId="48759292" w14:textId="77777777" w:rsidR="00AE371A" w:rsidRPr="00712E3E" w:rsidRDefault="00AE371A" w:rsidP="00130B2F">
            <w:pPr>
              <w:pStyle w:val="TableHeader"/>
              <w:jc w:val="left"/>
              <w:rPr>
                <w:b/>
                <w:bCs/>
              </w:rPr>
            </w:pPr>
            <w:r w:rsidRPr="00712E3E">
              <w:rPr>
                <w:b/>
                <w:bCs/>
              </w:rPr>
              <w:t>Description</w:t>
            </w:r>
          </w:p>
        </w:tc>
        <w:tc>
          <w:tcPr>
            <w:tcW w:w="2179" w:type="dxa"/>
          </w:tcPr>
          <w:p w14:paraId="6184D1D7" w14:textId="77777777" w:rsidR="00AE371A" w:rsidRPr="00712E3E" w:rsidRDefault="00AE371A" w:rsidP="00130B2F">
            <w:pPr>
              <w:pStyle w:val="TableHeader"/>
              <w:jc w:val="left"/>
              <w:rPr>
                <w:b/>
                <w:bCs/>
              </w:rPr>
            </w:pPr>
            <w:r w:rsidRPr="00712E3E">
              <w:rPr>
                <w:b/>
                <w:bCs/>
              </w:rPr>
              <w:t>Base Type</w:t>
            </w:r>
          </w:p>
        </w:tc>
      </w:tr>
      <w:tr w:rsidR="00AE371A" w14:paraId="04E4AC20" w14:textId="77777777" w:rsidTr="00130B2F">
        <w:trPr>
          <w:cantSplit/>
        </w:trPr>
        <w:tc>
          <w:tcPr>
            <w:tcW w:w="1782" w:type="dxa"/>
          </w:tcPr>
          <w:p w14:paraId="3AE1CD9F" w14:textId="77777777" w:rsidR="00AE371A" w:rsidRPr="00712E3E" w:rsidRDefault="00AE371A" w:rsidP="006257FB">
            <w:pPr>
              <w:pStyle w:val="TableItem"/>
              <w:rPr>
                <w:rFonts w:ascii="Courier New" w:hAnsi="Courier New"/>
                <w:sz w:val="18"/>
              </w:rPr>
            </w:pPr>
            <w:r>
              <w:rPr>
                <w:rFonts w:ascii="Courier New" w:hAnsi="Courier New"/>
                <w:sz w:val="18"/>
              </w:rPr>
              <w:t>ActualCount</w:t>
            </w:r>
          </w:p>
        </w:tc>
        <w:tc>
          <w:tcPr>
            <w:tcW w:w="4860" w:type="dxa"/>
          </w:tcPr>
          <w:p w14:paraId="039A0F14" w14:textId="77777777"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14:paraId="48411C3A"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3CC3CCA" w14:textId="77777777" w:rsidTr="00130B2F">
        <w:trPr>
          <w:cantSplit/>
        </w:trPr>
        <w:tc>
          <w:tcPr>
            <w:tcW w:w="1782" w:type="dxa"/>
          </w:tcPr>
          <w:p w14:paraId="53ABECF0" w14:textId="77777777" w:rsidR="00375E6D" w:rsidRDefault="00375E6D" w:rsidP="006257FB">
            <w:pPr>
              <w:pStyle w:val="TableItem"/>
              <w:rPr>
                <w:rFonts w:ascii="Courier New" w:hAnsi="Courier New"/>
                <w:sz w:val="18"/>
              </w:rPr>
            </w:pPr>
            <w:r>
              <w:rPr>
                <w:rFonts w:ascii="Courier New" w:hAnsi="Courier New"/>
                <w:sz w:val="18"/>
              </w:rPr>
              <w:t>A</w:t>
            </w:r>
            <w:r w:rsidRPr="00375E6D">
              <w:rPr>
                <w:rFonts w:ascii="Courier New" w:hAnsi="Courier New"/>
                <w:sz w:val="18"/>
              </w:rPr>
              <w:t>ctualData</w:t>
            </w:r>
          </w:p>
        </w:tc>
        <w:tc>
          <w:tcPr>
            <w:tcW w:w="4860" w:type="dxa"/>
          </w:tcPr>
          <w:p w14:paraId="05AD9E90" w14:textId="77777777"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14:paraId="70A8B8F3" w14:textId="77777777" w:rsidR="00375E6D" w:rsidRDefault="00375E6D" w:rsidP="006257FB">
            <w:pPr>
              <w:pStyle w:val="TableItem"/>
              <w:rPr>
                <w:rFonts w:ascii="Courier New" w:hAnsi="Courier New"/>
                <w:sz w:val="18"/>
              </w:rPr>
            </w:pPr>
            <w:r>
              <w:rPr>
                <w:rFonts w:ascii="Courier New" w:hAnsi="Courier New"/>
                <w:sz w:val="18"/>
              </w:rPr>
              <w:t>System.Byte[]</w:t>
            </w:r>
          </w:p>
        </w:tc>
      </w:tr>
    </w:tbl>
    <w:p w14:paraId="1D44C443" w14:textId="77777777" w:rsidR="00AE371A" w:rsidRDefault="00AE371A" w:rsidP="00AE371A">
      <w:pPr>
        <w:pStyle w:val="Heading-Sub2"/>
      </w:pPr>
      <w:r>
        <w:t>Implementation Notes</w:t>
      </w:r>
    </w:p>
    <w:p w14:paraId="7229FEA0" w14:textId="77777777" w:rsidR="00AE371A" w:rsidRPr="00A65A35" w:rsidRDefault="009C5D16" w:rsidP="00AE371A">
      <w:pPr>
        <w:pStyle w:val="Body"/>
      </w:pPr>
      <w:r>
        <w:rPr>
          <w:rFonts w:ascii="Courier New" w:hAnsi="Courier New"/>
          <w:sz w:val="18"/>
        </w:rPr>
        <w:t>IOTimeout</w:t>
      </w:r>
      <w:r w:rsidR="00AE371A" w:rsidRPr="00A65A35">
        <w:rPr>
          <w:rFonts w:ascii="Courier New" w:hAnsi="Courier New"/>
          <w:sz w:val="18"/>
        </w:rPr>
        <w:t>Exception</w:t>
      </w:r>
      <w:r w:rsidR="00AE371A">
        <w:t xml:space="preserve"> is implemented in the VISA.NET standard components.</w:t>
      </w:r>
    </w:p>
    <w:p w14:paraId="501A3A7B" w14:textId="77777777" w:rsidR="00466061" w:rsidRPr="00A148B3" w:rsidRDefault="00466061" w:rsidP="006766A0">
      <w:pPr>
        <w:pStyle w:val="Heading3NxtPg"/>
      </w:pPr>
      <w:bookmarkStart w:id="112" w:name="_Toc411598013"/>
      <w:r w:rsidRPr="00A148B3">
        <w:lastRenderedPageBreak/>
        <w:t>Ivi.Visa.</w:t>
      </w:r>
      <w:r>
        <w:t>Native</w:t>
      </w:r>
      <w:r w:rsidRPr="00A148B3">
        <w:t>VisaException</w:t>
      </w:r>
      <w:bookmarkEnd w:id="112"/>
    </w:p>
    <w:p w14:paraId="1942725A" w14:textId="77777777" w:rsidR="00466061" w:rsidRDefault="00466061" w:rsidP="000F3B8C">
      <w:pPr>
        <w:pStyle w:val="Heading-Sub2"/>
      </w:pPr>
      <w:r>
        <w:t>Description</w:t>
      </w:r>
    </w:p>
    <w:p w14:paraId="2529AF3A" w14:textId="77777777"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14:paraId="4B341751" w14:textId="77777777" w:rsidR="00FD730D" w:rsidRDefault="00FD730D" w:rsidP="00FD730D">
      <w:pPr>
        <w:autoSpaceDE w:val="0"/>
        <w:autoSpaceDN w:val="0"/>
        <w:adjustRightInd w:val="0"/>
        <w:rPr>
          <w:rFonts w:ascii="Consolas" w:hAnsi="Consolas" w:cs="Consolas"/>
          <w:sz w:val="19"/>
          <w:szCs w:val="19"/>
        </w:rPr>
      </w:pPr>
    </w:p>
    <w:p w14:paraId="286F50B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092AD61D" w14:textId="77777777" w:rsidTr="002176CC">
        <w:tc>
          <w:tcPr>
            <w:tcW w:w="8856" w:type="dxa"/>
          </w:tcPr>
          <w:p w14:paraId="5177A77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class NativeVisa</w:t>
            </w:r>
            <w:r w:rsidRPr="00712E3E">
              <w:rPr>
                <w:rFonts w:ascii="Courier New" w:hAnsi="Courier New"/>
                <w:sz w:val="18"/>
              </w:rPr>
              <w:t>Exception</w:t>
            </w:r>
            <w:r>
              <w:rPr>
                <w:rFonts w:ascii="Courier New" w:hAnsi="Courier New"/>
                <w:sz w:val="18"/>
              </w:rPr>
              <w:t xml:space="preserve"> : </w:t>
            </w:r>
            <w:r w:rsidR="009B37F1">
              <w:rPr>
                <w:rFonts w:ascii="Courier New" w:hAnsi="Courier New"/>
                <w:sz w:val="18"/>
              </w:rPr>
              <w:t>Ivi.Visa.Visa</w:t>
            </w:r>
            <w:r>
              <w:rPr>
                <w:rFonts w:ascii="Courier New" w:hAnsi="Courier New"/>
                <w:sz w:val="18"/>
              </w:rPr>
              <w:t>Exception</w:t>
            </w:r>
          </w:p>
          <w:p w14:paraId="765F474E" w14:textId="77777777" w:rsidR="00DD4E48" w:rsidRDefault="00DD4E48" w:rsidP="00DD4E48">
            <w:pPr>
              <w:pStyle w:val="TableItem"/>
              <w:rPr>
                <w:rFonts w:ascii="Courier New" w:hAnsi="Courier New"/>
                <w:sz w:val="18"/>
              </w:rPr>
            </w:pPr>
            <w:r w:rsidRPr="008D6BA1">
              <w:rPr>
                <w:rFonts w:ascii="Courier New" w:hAnsi="Courier New"/>
                <w:sz w:val="18"/>
              </w:rPr>
              <w:t>{</w:t>
            </w:r>
          </w:p>
          <w:p w14:paraId="403F7073" w14:textId="77777777"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sidRPr="00712E3E">
              <w:rPr>
                <w:rFonts w:ascii="Courier New" w:hAnsi="Courier New"/>
                <w:sz w:val="18"/>
              </w:rPr>
              <w:t>)</w:t>
            </w:r>
            <w:r w:rsidR="007F3568">
              <w:rPr>
                <w:rFonts w:ascii="Courier New" w:hAnsi="Courier New"/>
                <w:sz w:val="18"/>
              </w:rPr>
              <w:t xml:space="preserve"> {…}</w:t>
            </w:r>
          </w:p>
          <w:p w14:paraId="5CC9C205"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14:paraId="43251647"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r>
              <w:rPr>
                <w:rFonts w:ascii="Courier New" w:hAnsi="Courier New"/>
                <w:sz w:val="18"/>
              </w:rPr>
              <w:t>NativeVisa</w:t>
            </w:r>
            <w:r w:rsidRPr="00712E3E">
              <w:rPr>
                <w:rFonts w:ascii="Courier New" w:hAnsi="Courier New"/>
                <w:sz w:val="18"/>
              </w:rPr>
              <w:t>Exception</w:t>
            </w:r>
            <w:r w:rsidRPr="00061708">
              <w:rPr>
                <w:rFonts w:ascii="Courier New" w:hAnsi="Courier New" w:cs="Courier New"/>
                <w:sz w:val="18"/>
                <w:szCs w:val="18"/>
              </w:rPr>
              <w:t>(</w:t>
            </w:r>
            <w:r w:rsidRPr="00466061">
              <w:rPr>
                <w:rFonts w:ascii="Courier New" w:hAnsi="Courier New"/>
                <w:sz w:val="18"/>
              </w:rPr>
              <w:t>int errorCode</w:t>
            </w:r>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14:paraId="00D4812E" w14:textId="77777777"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736C7DF3"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Native</w:t>
            </w:r>
            <w:r w:rsidRPr="00466061">
              <w:rPr>
                <w:rFonts w:ascii="Courier New" w:hAnsi="Courier New" w:cs="Courier New"/>
                <w:sz w:val="18"/>
                <w:szCs w:val="18"/>
              </w:rPr>
              <w:t>VisaException(SerializationInfo info,</w:t>
            </w:r>
          </w:p>
          <w:p w14:paraId="2428D4FB"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466061">
              <w:rPr>
                <w:rFonts w:ascii="Courier New" w:hAnsi="Courier New" w:cs="Courier New"/>
                <w:sz w:val="18"/>
                <w:szCs w:val="18"/>
              </w:rPr>
              <w:t>StreamingContext context)</w:t>
            </w:r>
            <w:r w:rsidR="007F3568">
              <w:rPr>
                <w:rFonts w:ascii="Courier New" w:hAnsi="Courier New"/>
                <w:sz w:val="18"/>
              </w:rPr>
              <w:t xml:space="preserve"> {…}</w:t>
            </w:r>
          </w:p>
          <w:p w14:paraId="4D7F7062"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ErrorCode { get; </w:t>
            </w:r>
            <w:r w:rsidR="009D2F8F">
              <w:rPr>
                <w:rFonts w:ascii="Courier New" w:hAnsi="Courier New" w:cs="Courier New"/>
                <w:sz w:val="18"/>
                <w:szCs w:val="18"/>
              </w:rPr>
              <w:t xml:space="preserve">protected </w:t>
            </w:r>
            <w:r>
              <w:rPr>
                <w:rFonts w:ascii="Courier New" w:hAnsi="Courier New" w:cs="Courier New"/>
                <w:sz w:val="18"/>
                <w:szCs w:val="18"/>
              </w:rPr>
              <w:t>set; }</w:t>
            </w:r>
          </w:p>
          <w:p w14:paraId="2D073938"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4B64D5ED" w14:textId="77777777" w:rsidR="00466061" w:rsidRDefault="00466061" w:rsidP="000F3B8C">
      <w:pPr>
        <w:pStyle w:val="Heading-Sub2"/>
      </w:pPr>
      <w:r>
        <w:t>Default Message String</w:t>
      </w:r>
    </w:p>
    <w:p w14:paraId="766FB232"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‘Ivi.Visa.NativeVisaException’ was thrown</w:t>
      </w:r>
      <w:r w:rsidRPr="00712E3E">
        <w:rPr>
          <w:rFonts w:ascii="Courier New" w:hAnsi="Courier New"/>
          <w:sz w:val="18"/>
        </w:rPr>
        <w:t>.</w:t>
      </w:r>
    </w:p>
    <w:p w14:paraId="361424D8" w14:textId="77777777"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363F8B19" w14:textId="77777777" w:rsidTr="00CB6687">
        <w:trPr>
          <w:cantSplit/>
        </w:trPr>
        <w:tc>
          <w:tcPr>
            <w:tcW w:w="1782" w:type="dxa"/>
          </w:tcPr>
          <w:p w14:paraId="3DD655E6" w14:textId="77777777" w:rsidR="0051229C" w:rsidRPr="00712E3E" w:rsidRDefault="00A965B9" w:rsidP="002176CC">
            <w:pPr>
              <w:pStyle w:val="TableHeader"/>
              <w:jc w:val="left"/>
              <w:rPr>
                <w:b/>
                <w:bCs/>
              </w:rPr>
            </w:pPr>
            <w:r>
              <w:rPr>
                <w:b/>
                <w:bCs/>
              </w:rPr>
              <w:t>Name</w:t>
            </w:r>
          </w:p>
        </w:tc>
        <w:tc>
          <w:tcPr>
            <w:tcW w:w="4860" w:type="dxa"/>
          </w:tcPr>
          <w:p w14:paraId="62AA33D1" w14:textId="77777777" w:rsidR="0051229C" w:rsidRPr="00712E3E" w:rsidRDefault="0051229C" w:rsidP="002176CC">
            <w:pPr>
              <w:pStyle w:val="TableHeader"/>
              <w:jc w:val="left"/>
              <w:rPr>
                <w:b/>
                <w:bCs/>
              </w:rPr>
            </w:pPr>
            <w:r w:rsidRPr="00712E3E">
              <w:rPr>
                <w:b/>
                <w:bCs/>
              </w:rPr>
              <w:t>Description</w:t>
            </w:r>
          </w:p>
        </w:tc>
        <w:tc>
          <w:tcPr>
            <w:tcW w:w="2179" w:type="dxa"/>
          </w:tcPr>
          <w:p w14:paraId="3692BBE8" w14:textId="77777777" w:rsidR="0051229C" w:rsidRPr="00712E3E" w:rsidRDefault="0051229C" w:rsidP="002176CC">
            <w:pPr>
              <w:pStyle w:val="TableHeader"/>
              <w:jc w:val="left"/>
              <w:rPr>
                <w:b/>
                <w:bCs/>
              </w:rPr>
            </w:pPr>
            <w:r w:rsidRPr="00712E3E">
              <w:rPr>
                <w:b/>
                <w:bCs/>
              </w:rPr>
              <w:t>Base Type</w:t>
            </w:r>
          </w:p>
        </w:tc>
      </w:tr>
      <w:tr w:rsidR="0051229C" w14:paraId="6467470B" w14:textId="77777777" w:rsidTr="00CB6687">
        <w:trPr>
          <w:cantSplit/>
        </w:trPr>
        <w:tc>
          <w:tcPr>
            <w:tcW w:w="1782" w:type="dxa"/>
          </w:tcPr>
          <w:p w14:paraId="3EC8136D"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1C9E122B" w14:textId="77777777" w:rsidR="0051229C" w:rsidRPr="009D2F8F" w:rsidRDefault="009D2F8F" w:rsidP="009D2F8F">
            <w:pPr>
              <w:pStyle w:val="TableItem"/>
            </w:pPr>
            <w:r w:rsidRPr="009D2F8F">
              <w:t>The underlying VISA status code of the error that occurred.</w:t>
            </w:r>
          </w:p>
        </w:tc>
        <w:tc>
          <w:tcPr>
            <w:tcW w:w="2179" w:type="dxa"/>
          </w:tcPr>
          <w:p w14:paraId="772BBFBA"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14:paraId="6A0F7060" w14:textId="77777777" w:rsidTr="00CB6687">
        <w:trPr>
          <w:cantSplit/>
        </w:trPr>
        <w:tc>
          <w:tcPr>
            <w:tcW w:w="1782" w:type="dxa"/>
          </w:tcPr>
          <w:p w14:paraId="691D503A" w14:textId="77777777"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14:paraId="249BBC1B" w14:textId="77777777" w:rsidR="0051229C" w:rsidRPr="00712E3E" w:rsidRDefault="0051229C" w:rsidP="002176CC">
            <w:pPr>
              <w:pStyle w:val="TableItem"/>
            </w:pPr>
            <w:r>
              <w:t>A message appropriate to the error being reported</w:t>
            </w:r>
            <w:r w:rsidRPr="00712E3E">
              <w:t>.</w:t>
            </w:r>
          </w:p>
        </w:tc>
        <w:tc>
          <w:tcPr>
            <w:tcW w:w="2179" w:type="dxa"/>
          </w:tcPr>
          <w:p w14:paraId="058C1507" w14:textId="77777777" w:rsidR="0051229C" w:rsidRPr="00712E3E" w:rsidRDefault="00AE371A" w:rsidP="002176CC">
            <w:pPr>
              <w:pStyle w:val="TableItem"/>
              <w:rPr>
                <w:rFonts w:ascii="Courier New" w:hAnsi="Courier New"/>
                <w:sz w:val="18"/>
              </w:rPr>
            </w:pPr>
            <w:r>
              <w:rPr>
                <w:rFonts w:ascii="Courier New" w:hAnsi="Courier New"/>
                <w:sz w:val="18"/>
              </w:rPr>
              <w:t>System.</w:t>
            </w:r>
            <w:r w:rsidRPr="00712E3E">
              <w:rPr>
                <w:rFonts w:ascii="Courier New" w:hAnsi="Courier New"/>
                <w:sz w:val="18"/>
              </w:rPr>
              <w:t>String</w:t>
            </w:r>
          </w:p>
        </w:tc>
      </w:tr>
      <w:tr w:rsidR="0051229C" w14:paraId="50DDBD2A" w14:textId="77777777" w:rsidTr="00CB6687">
        <w:trPr>
          <w:cantSplit/>
        </w:trPr>
        <w:tc>
          <w:tcPr>
            <w:tcW w:w="1782" w:type="dxa"/>
          </w:tcPr>
          <w:p w14:paraId="6D5713F9" w14:textId="77777777" w:rsidR="0051229C" w:rsidRPr="00712E3E" w:rsidRDefault="0051229C" w:rsidP="002176CC">
            <w:pPr>
              <w:pStyle w:val="TableItem"/>
              <w:rPr>
                <w:rFonts w:ascii="Courier New" w:hAnsi="Courier New"/>
                <w:sz w:val="18"/>
              </w:rPr>
            </w:pPr>
            <w:r w:rsidRPr="00712E3E">
              <w:rPr>
                <w:rFonts w:ascii="Courier New" w:hAnsi="Courier New"/>
                <w:sz w:val="18"/>
              </w:rPr>
              <w:t>innerException</w:t>
            </w:r>
          </w:p>
        </w:tc>
        <w:tc>
          <w:tcPr>
            <w:tcW w:w="4860" w:type="dxa"/>
          </w:tcPr>
          <w:p w14:paraId="40A63663" w14:textId="77777777" w:rsidR="0051229C" w:rsidRDefault="0051229C" w:rsidP="002176CC">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4381426A" w14:textId="77777777" w:rsidR="0051229C" w:rsidRPr="00712E3E" w:rsidRDefault="0051229C" w:rsidP="002176CC">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65AEDA3C" w14:textId="77777777"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5261C9C1" w14:textId="77777777" w:rsidTr="00CB6687">
        <w:trPr>
          <w:cantSplit/>
        </w:trPr>
        <w:tc>
          <w:tcPr>
            <w:tcW w:w="1782" w:type="dxa"/>
          </w:tcPr>
          <w:p w14:paraId="7FF711CD" w14:textId="77777777" w:rsidR="0051229C" w:rsidRPr="00712E3E" w:rsidRDefault="00A965B9" w:rsidP="002176CC">
            <w:pPr>
              <w:pStyle w:val="TableHeader"/>
              <w:jc w:val="left"/>
              <w:rPr>
                <w:b/>
                <w:bCs/>
              </w:rPr>
            </w:pPr>
            <w:r>
              <w:rPr>
                <w:b/>
                <w:bCs/>
              </w:rPr>
              <w:t>Name</w:t>
            </w:r>
          </w:p>
        </w:tc>
        <w:tc>
          <w:tcPr>
            <w:tcW w:w="4860" w:type="dxa"/>
          </w:tcPr>
          <w:p w14:paraId="4472D5CA" w14:textId="77777777" w:rsidR="0051229C" w:rsidRPr="00712E3E" w:rsidRDefault="0051229C" w:rsidP="002176CC">
            <w:pPr>
              <w:pStyle w:val="TableHeader"/>
              <w:jc w:val="left"/>
              <w:rPr>
                <w:b/>
                <w:bCs/>
              </w:rPr>
            </w:pPr>
            <w:r w:rsidRPr="00712E3E">
              <w:rPr>
                <w:b/>
                <w:bCs/>
              </w:rPr>
              <w:t>Description</w:t>
            </w:r>
          </w:p>
        </w:tc>
        <w:tc>
          <w:tcPr>
            <w:tcW w:w="2179" w:type="dxa"/>
          </w:tcPr>
          <w:p w14:paraId="04808B04" w14:textId="77777777" w:rsidR="0051229C" w:rsidRPr="00712E3E" w:rsidRDefault="0051229C" w:rsidP="002176CC">
            <w:pPr>
              <w:pStyle w:val="TableHeader"/>
              <w:jc w:val="left"/>
              <w:rPr>
                <w:b/>
                <w:bCs/>
              </w:rPr>
            </w:pPr>
            <w:r w:rsidRPr="00712E3E">
              <w:rPr>
                <w:b/>
                <w:bCs/>
              </w:rPr>
              <w:t>Base Type</w:t>
            </w:r>
          </w:p>
        </w:tc>
      </w:tr>
      <w:tr w:rsidR="0051229C" w14:paraId="3FC0284D" w14:textId="77777777" w:rsidTr="00CB6687">
        <w:trPr>
          <w:cantSplit/>
        </w:trPr>
        <w:tc>
          <w:tcPr>
            <w:tcW w:w="1782" w:type="dxa"/>
          </w:tcPr>
          <w:p w14:paraId="0C85DEE3" w14:textId="77777777" w:rsidR="0051229C" w:rsidRPr="00712E3E" w:rsidRDefault="0051229C" w:rsidP="002176CC">
            <w:pPr>
              <w:pStyle w:val="TableItem"/>
              <w:rPr>
                <w:rFonts w:ascii="Courier New" w:hAnsi="Courier New"/>
                <w:sz w:val="18"/>
              </w:rPr>
            </w:pPr>
            <w:r>
              <w:rPr>
                <w:rFonts w:ascii="Courier New" w:hAnsi="Courier New"/>
                <w:sz w:val="18"/>
              </w:rPr>
              <w:t>ErrorCode</w:t>
            </w:r>
          </w:p>
        </w:tc>
        <w:tc>
          <w:tcPr>
            <w:tcW w:w="4860" w:type="dxa"/>
          </w:tcPr>
          <w:p w14:paraId="06C461EA" w14:textId="77777777" w:rsidR="0051229C" w:rsidRPr="009D2F8F" w:rsidRDefault="009D2F8F" w:rsidP="009D2F8F">
            <w:pPr>
              <w:pStyle w:val="TableItem"/>
            </w:pPr>
            <w:r w:rsidRPr="009D2F8F">
              <w:t>The underlying VISA status code of the error that occurred.</w:t>
            </w:r>
          </w:p>
        </w:tc>
        <w:tc>
          <w:tcPr>
            <w:tcW w:w="2179" w:type="dxa"/>
          </w:tcPr>
          <w:p w14:paraId="36ED115F"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bl>
    <w:p w14:paraId="49D6F40E" w14:textId="77777777" w:rsidR="00B4505A" w:rsidRDefault="00B4505A" w:rsidP="00B4505A">
      <w:pPr>
        <w:pStyle w:val="Heading-Sub2"/>
      </w:pPr>
      <w:r>
        <w:t>Implementation Notes</w:t>
      </w:r>
    </w:p>
    <w:p w14:paraId="565D8E02" w14:textId="77777777" w:rsidR="00B4505A" w:rsidRPr="00A65A35" w:rsidRDefault="00B4505A" w:rsidP="00B4505A">
      <w:pPr>
        <w:pStyle w:val="Body"/>
      </w:pPr>
      <w:r>
        <w:rPr>
          <w:rFonts w:ascii="Courier New" w:hAnsi="Courier New"/>
          <w:sz w:val="18"/>
        </w:rPr>
        <w:t>Native</w:t>
      </w:r>
      <w:r w:rsidRPr="00A65A35">
        <w:rPr>
          <w:rFonts w:ascii="Courier New" w:hAnsi="Courier New"/>
          <w:sz w:val="18"/>
        </w:rPr>
        <w:t>VisaException</w:t>
      </w:r>
      <w:r>
        <w:t xml:space="preserve"> is implemented in the VISA.NET standard components.</w:t>
      </w:r>
    </w:p>
    <w:p w14:paraId="5E1DC328" w14:textId="77777777" w:rsidR="00466061" w:rsidRPr="00A148B3" w:rsidRDefault="00466061" w:rsidP="006766A0">
      <w:pPr>
        <w:pStyle w:val="Heading3NxtPg"/>
      </w:pPr>
      <w:bookmarkStart w:id="113" w:name="_Toc411598014"/>
      <w:r w:rsidRPr="00A148B3">
        <w:lastRenderedPageBreak/>
        <w:t>Ivi.Visa.</w:t>
      </w:r>
      <w:r>
        <w:t>TypeFormatterException</w:t>
      </w:r>
      <w:bookmarkEnd w:id="113"/>
    </w:p>
    <w:p w14:paraId="36D4CCF8" w14:textId="77777777" w:rsidR="00466061" w:rsidRDefault="00466061" w:rsidP="000F3B8C">
      <w:pPr>
        <w:pStyle w:val="Heading-Sub2"/>
      </w:pPr>
      <w:r>
        <w:t>Description</w:t>
      </w:r>
    </w:p>
    <w:p w14:paraId="1CC80E1A" w14:textId="77777777"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14:paraId="41D1C447" w14:textId="77777777" w:rsidR="00466061" w:rsidRDefault="00466061" w:rsidP="0066355A">
      <w:pPr>
        <w:pStyle w:val="Body"/>
        <w:rPr>
          <w:lang w:val="it-IT"/>
        </w:rPr>
      </w:pPr>
      <w:r>
        <w:rPr>
          <w:lang w:val="it-IT"/>
        </w:rPr>
        <w:t xml:space="preserve">A type formatter is a class that implements the </w:t>
      </w:r>
      <w:r w:rsidRPr="00466061">
        <w:rPr>
          <w:rFonts w:ascii="Courier New" w:hAnsi="Courier New"/>
          <w:sz w:val="18"/>
        </w:rPr>
        <w:t>ITypeFormatter</w:t>
      </w:r>
      <w:r>
        <w:rPr>
          <w:lang w:val="it-IT"/>
        </w:rPr>
        <w:t xml:space="preserve"> interface, which is used by Printf and Scanf methods to format the values of arbitrary types.  Refer to </w:t>
      </w:r>
      <w:r w:rsidR="00AC2B38">
        <w:rPr>
          <w:lang w:val="it-IT"/>
        </w:rPr>
        <w:fldChar w:fldCharType="begin" w:fldLock="1"/>
      </w:r>
      <w:r w:rsidR="0066355A">
        <w:rPr>
          <w:lang w:val="it-IT"/>
        </w:rPr>
        <w:instrText xml:space="preserve"> REF _Ref411595166 \r \h </w:instrText>
      </w:r>
      <w:r w:rsidR="00AC2B38">
        <w:rPr>
          <w:lang w:val="it-IT"/>
        </w:rPr>
      </w:r>
      <w:r w:rsidR="00AC2B38">
        <w:rPr>
          <w:lang w:val="it-IT"/>
        </w:rPr>
        <w:fldChar w:fldCharType="separate"/>
      </w:r>
      <w:r w:rsidR="00167892">
        <w:rPr>
          <w:lang w:val="it-IT"/>
        </w:rPr>
        <w:t>9.3.2</w:t>
      </w:r>
      <w:r w:rsidR="00AC2B38">
        <w:rPr>
          <w:lang w:val="it-IT"/>
        </w:rPr>
        <w:fldChar w:fldCharType="end"/>
      </w:r>
      <w:r w:rsidR="000B15A3">
        <w:rPr>
          <w:lang w:val="it-IT"/>
        </w:rPr>
        <w:t xml:space="preserve">, </w:t>
      </w:r>
      <w:r w:rsidR="00AC2B38">
        <w:rPr>
          <w:lang w:val="it-IT"/>
        </w:rPr>
        <w:fldChar w:fldCharType="begin" w:fldLock="1"/>
      </w:r>
      <w:r w:rsidR="0066355A">
        <w:rPr>
          <w:lang w:val="it-IT"/>
        </w:rPr>
        <w:instrText xml:space="preserve"> REF _Ref411595185 \h </w:instrText>
      </w:r>
      <w:r w:rsidR="00AC2B38">
        <w:rPr>
          <w:lang w:val="it-IT"/>
        </w:rPr>
      </w:r>
      <w:r w:rsidR="00AC2B38">
        <w:rPr>
          <w:lang w:val="it-IT"/>
        </w:rPr>
        <w:fldChar w:fldCharType="separate"/>
      </w:r>
      <w:r w:rsidR="00167892" w:rsidRPr="00A148B3">
        <w:t>I</w:t>
      </w:r>
      <w:r w:rsidR="00167892">
        <w:t>Type</w:t>
      </w:r>
      <w:r w:rsidR="00167892" w:rsidRPr="00A148B3">
        <w:t>Formatter</w:t>
      </w:r>
      <w:r w:rsidR="00167892">
        <w:t xml:space="preserve"> Interface</w:t>
      </w:r>
      <w:r w:rsidR="00AC2B38">
        <w:rPr>
          <w:lang w:val="it-IT"/>
        </w:rPr>
        <w:fldChar w:fldCharType="end"/>
      </w:r>
      <w:r w:rsidR="000B15A3">
        <w:rPr>
          <w:lang w:val="it-IT"/>
        </w:rPr>
        <w:t xml:space="preserve"> </w:t>
      </w:r>
      <w:r>
        <w:rPr>
          <w:lang w:val="it-IT"/>
        </w:rPr>
        <w:t>for more information.</w:t>
      </w:r>
    </w:p>
    <w:p w14:paraId="2763A08D" w14:textId="77777777" w:rsidR="00871F6F" w:rsidRDefault="00871F6F" w:rsidP="00466061">
      <w:pPr>
        <w:pStyle w:val="Body"/>
        <w:rPr>
          <w:lang w:val="it-IT"/>
        </w:rPr>
      </w:pPr>
      <w:r>
        <w:rPr>
          <w:lang w:val="it-IT"/>
        </w:rPr>
        <w:t xml:space="preserve">Type formatter exceptions are intended to be thrown by classes that implement </w:t>
      </w:r>
      <w:r w:rsidRPr="00871F6F">
        <w:rPr>
          <w:rFonts w:ascii="Courier New" w:hAnsi="Courier New"/>
          <w:sz w:val="18"/>
        </w:rPr>
        <w:t>ITypeFormatter</w:t>
      </w:r>
      <w:r>
        <w:rPr>
          <w:lang w:val="it-IT"/>
        </w:rPr>
        <w:t>.</w:t>
      </w:r>
    </w:p>
    <w:p w14:paraId="3413030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67F3AE93" w14:textId="77777777" w:rsidTr="002176CC">
        <w:tc>
          <w:tcPr>
            <w:tcW w:w="8856" w:type="dxa"/>
          </w:tcPr>
          <w:p w14:paraId="58674FFF"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 System.Exception</w:t>
            </w:r>
          </w:p>
          <w:p w14:paraId="0E74D589" w14:textId="77777777" w:rsidR="000C5EC2" w:rsidRDefault="00DD4E48" w:rsidP="00DD4E48">
            <w:pPr>
              <w:pStyle w:val="TableItem"/>
              <w:rPr>
                <w:rFonts w:ascii="Courier New" w:hAnsi="Courier New"/>
                <w:sz w:val="18"/>
              </w:rPr>
            </w:pPr>
            <w:r w:rsidRPr="008D6BA1">
              <w:rPr>
                <w:rFonts w:ascii="Courier New" w:hAnsi="Courier New"/>
                <w:sz w:val="18"/>
              </w:rPr>
              <w:t>{</w:t>
            </w:r>
          </w:p>
          <w:p w14:paraId="3330B1D3"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r w:rsidRPr="00466061">
              <w:rPr>
                <w:rFonts w:ascii="Courier New" w:hAnsi="Courier New"/>
                <w:sz w:val="18"/>
              </w:rPr>
              <w:t>TypeFormatter</w:t>
            </w:r>
            <w:r w:rsidRPr="00712E3E">
              <w:rPr>
                <w:rFonts w:ascii="Courier New" w:hAnsi="Courier New"/>
                <w:sz w:val="18"/>
              </w:rPr>
              <w:t>Exception()</w:t>
            </w:r>
            <w:r w:rsidR="007F3568">
              <w:rPr>
                <w:rFonts w:ascii="Courier New" w:hAnsi="Courier New"/>
                <w:sz w:val="18"/>
              </w:rPr>
              <w:t>{…}</w:t>
            </w:r>
          </w:p>
          <w:p w14:paraId="6E22C94F" w14:textId="77777777"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sidRPr="00061708">
              <w:rPr>
                <w:rFonts w:ascii="Courier New" w:hAnsi="Courier New" w:cs="Courier New"/>
                <w:sz w:val="18"/>
                <w:szCs w:val="18"/>
              </w:rPr>
              <w:t>(</w:t>
            </w:r>
            <w:r w:rsidR="00DD4E48" w:rsidRPr="00466061">
              <w:rPr>
                <w:rFonts w:ascii="Courier New" w:hAnsi="Courier New" w:cs="Courier New"/>
                <w:sz w:val="18"/>
                <w:szCs w:val="18"/>
              </w:rPr>
              <w:t>System.Exception innerException)</w:t>
            </w:r>
            <w:r w:rsidR="007F3568">
              <w:rPr>
                <w:rFonts w:ascii="Courier New" w:hAnsi="Courier New"/>
                <w:sz w:val="18"/>
              </w:rPr>
              <w:t xml:space="preserve"> {…}</w:t>
            </w:r>
          </w:p>
          <w:p w14:paraId="4791DDD9" w14:textId="77777777" w:rsidR="00A63D5D" w:rsidRPr="00466061" w:rsidRDefault="00A63D5D" w:rsidP="00DD4E48">
            <w:pPr>
              <w:pStyle w:val="Body"/>
              <w:spacing w:before="40" w:after="40"/>
              <w:ind w:left="0"/>
              <w:rPr>
                <w:rFonts w:ascii="Courier New" w:hAnsi="Courier New" w:cs="Courier New"/>
                <w:sz w:val="18"/>
                <w:szCs w:val="18"/>
              </w:rPr>
            </w:pPr>
          </w:p>
          <w:p w14:paraId="41F8BB4D"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14:paraId="7E366145"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073E8E47"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05E4F72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3BEAB0AB" w14:textId="77777777"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String instrumentResponse</w:t>
            </w:r>
            <w:r w:rsidR="00DD4E48" w:rsidRPr="00466061">
              <w:rPr>
                <w:rFonts w:ascii="Courier New" w:hAnsi="Courier New" w:cs="Courier New"/>
                <w:sz w:val="18"/>
                <w:szCs w:val="18"/>
              </w:rPr>
              <w:t>)</w:t>
            </w:r>
            <w:r>
              <w:rPr>
                <w:rFonts w:ascii="Courier New" w:hAnsi="Courier New"/>
                <w:sz w:val="18"/>
              </w:rPr>
              <w:t xml:space="preserve"> {…}</w:t>
            </w:r>
          </w:p>
          <w:p w14:paraId="3588629E"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4C3C20B6"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String instrumentResponse</w:t>
            </w:r>
            <w:r w:rsidR="00DD4E48">
              <w:rPr>
                <w:rFonts w:ascii="Courier New" w:hAnsi="Courier New"/>
                <w:sz w:val="18"/>
              </w:rPr>
              <w:t>,</w:t>
            </w:r>
          </w:p>
          <w:p w14:paraId="39BFD3BD" w14:textId="77777777"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r w:rsidRPr="00466061">
              <w:rPr>
                <w:rFonts w:ascii="Courier New" w:hAnsi="Courier New" w:cs="Courier New"/>
                <w:sz w:val="18"/>
                <w:szCs w:val="18"/>
              </w:rPr>
              <w:t>System.Exception innerException)</w:t>
            </w:r>
            <w:r w:rsidR="007F3568">
              <w:rPr>
                <w:rFonts w:ascii="Courier New" w:hAnsi="Courier New"/>
                <w:sz w:val="18"/>
              </w:rPr>
              <w:t xml:space="preserve"> {…}</w:t>
            </w:r>
          </w:p>
          <w:p w14:paraId="0F2AC989" w14:textId="77777777" w:rsidR="00A63D5D" w:rsidRPr="00466061" w:rsidRDefault="00A63D5D" w:rsidP="00DD4E48">
            <w:pPr>
              <w:pStyle w:val="Body"/>
              <w:spacing w:before="40" w:after="40"/>
              <w:ind w:left="0"/>
              <w:rPr>
                <w:rFonts w:ascii="Courier New" w:hAnsi="Courier New" w:cs="Courier New"/>
                <w:sz w:val="18"/>
                <w:szCs w:val="18"/>
              </w:rPr>
            </w:pPr>
          </w:p>
          <w:p w14:paraId="7782585E"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14:paraId="5E8518E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r w:rsidR="00DD4E48" w:rsidRPr="00466061">
              <w:rPr>
                <w:rFonts w:ascii="Courier New" w:hAnsi="Courier New"/>
                <w:sz w:val="18"/>
              </w:rPr>
              <w:t>TypeFormatter</w:t>
            </w:r>
            <w:r w:rsidR="00DD4E48" w:rsidRPr="00712E3E">
              <w:rPr>
                <w:rFonts w:ascii="Courier New" w:hAnsi="Courier New"/>
                <w:sz w:val="18"/>
              </w:rPr>
              <w:t>Exception(</w:t>
            </w:r>
            <w:r w:rsidR="00DD4E48">
              <w:rPr>
                <w:rFonts w:ascii="Courier New" w:hAnsi="Courier New"/>
                <w:sz w:val="18"/>
              </w:rPr>
              <w:t>Object obj,</w:t>
            </w:r>
          </w:p>
          <w:p w14:paraId="3319B222" w14:textId="77777777"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sidRPr="00466061">
              <w:rPr>
                <w:rFonts w:ascii="Courier New" w:hAnsi="Courier New" w:cs="Courier New"/>
                <w:sz w:val="18"/>
                <w:szCs w:val="18"/>
              </w:rPr>
              <w:t>System.Exception innerException</w:t>
            </w:r>
            <w:r w:rsidR="00DD4E48" w:rsidRPr="00712E3E">
              <w:rPr>
                <w:rFonts w:ascii="Courier New" w:hAnsi="Courier New"/>
                <w:sz w:val="18"/>
              </w:rPr>
              <w:t>)</w:t>
            </w:r>
            <w:r>
              <w:rPr>
                <w:rFonts w:ascii="Courier New" w:hAnsi="Courier New"/>
                <w:sz w:val="18"/>
              </w:rPr>
              <w:t xml:space="preserve"> {…}</w:t>
            </w:r>
          </w:p>
          <w:p w14:paraId="7BD3961E" w14:textId="77777777" w:rsidR="00A63D5D" w:rsidRPr="00712E3E" w:rsidRDefault="00A63D5D" w:rsidP="00DD4E48">
            <w:pPr>
              <w:pStyle w:val="Body"/>
              <w:spacing w:before="40" w:after="40"/>
              <w:ind w:left="0"/>
              <w:rPr>
                <w:rFonts w:ascii="Courier New" w:hAnsi="Courier New"/>
                <w:sz w:val="18"/>
              </w:rPr>
            </w:pPr>
          </w:p>
          <w:p w14:paraId="7F32FFF2" w14:textId="77777777"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r w:rsidR="00DD4E48" w:rsidRPr="00466061">
              <w:rPr>
                <w:rFonts w:ascii="Courier New" w:hAnsi="Courier New"/>
                <w:sz w:val="18"/>
              </w:rPr>
              <w:t>TypeFormatter</w:t>
            </w:r>
            <w:r w:rsidR="00DD4E48" w:rsidRPr="00466061">
              <w:rPr>
                <w:rFonts w:ascii="Courier New" w:hAnsi="Courier New" w:cs="Courier New"/>
                <w:sz w:val="18"/>
                <w:szCs w:val="18"/>
              </w:rPr>
              <w:t>Exception(SerializationInfo info,</w:t>
            </w:r>
          </w:p>
          <w:p w14:paraId="6291DB47" w14:textId="77777777"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DD4E48" w:rsidRPr="00466061">
              <w:rPr>
                <w:rFonts w:ascii="Courier New" w:hAnsi="Courier New" w:cs="Courier New"/>
                <w:sz w:val="18"/>
                <w:szCs w:val="18"/>
              </w:rPr>
              <w:t>StreamingContext context)</w:t>
            </w:r>
            <w:r w:rsidR="007F3568">
              <w:rPr>
                <w:rFonts w:ascii="Courier New" w:hAnsi="Courier New"/>
                <w:sz w:val="18"/>
              </w:rPr>
              <w:t xml:space="preserve"> {…}</w:t>
            </w:r>
          </w:p>
          <w:p w14:paraId="10961015"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0A7D190B" w14:textId="77777777" w:rsidR="00466061" w:rsidRDefault="00466061" w:rsidP="000F3B8C">
      <w:pPr>
        <w:pStyle w:val="Heading-Sub2"/>
      </w:pPr>
      <w:r>
        <w:t>Default Message String</w:t>
      </w:r>
    </w:p>
    <w:p w14:paraId="7C367417"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‘Ivi.Visa.</w:t>
      </w:r>
      <w:r w:rsidRPr="00466061">
        <w:rPr>
          <w:rFonts w:ascii="Courier New" w:hAnsi="Courier New"/>
          <w:sz w:val="18"/>
        </w:rPr>
        <w:t>TypeFormatter</w:t>
      </w:r>
      <w:r w:rsidRPr="00712E3E">
        <w:rPr>
          <w:rFonts w:ascii="Courier New" w:hAnsi="Courier New"/>
          <w:sz w:val="18"/>
        </w:rPr>
        <w:t>Exception</w:t>
      </w:r>
      <w:r>
        <w:rPr>
          <w:rFonts w:ascii="Courier New" w:hAnsi="Courier New"/>
          <w:sz w:val="18"/>
        </w:rPr>
        <w:t xml:space="preserve"> was thrown</w:t>
      </w:r>
      <w:r w:rsidRPr="00712E3E">
        <w:rPr>
          <w:rFonts w:ascii="Courier New" w:hAnsi="Courier New"/>
          <w:sz w:val="18"/>
        </w:rPr>
        <w:t>.</w:t>
      </w:r>
    </w:p>
    <w:p w14:paraId="50107FEE"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4500"/>
        <w:gridCol w:w="2179"/>
      </w:tblGrid>
      <w:tr w:rsidR="00466061" w:rsidRPr="00712E3E" w14:paraId="5D610149" w14:textId="77777777" w:rsidTr="00CB6687">
        <w:trPr>
          <w:cantSplit/>
        </w:trPr>
        <w:tc>
          <w:tcPr>
            <w:tcW w:w="2142" w:type="dxa"/>
          </w:tcPr>
          <w:p w14:paraId="2408A4C1" w14:textId="77777777" w:rsidR="00466061" w:rsidRPr="00712E3E" w:rsidRDefault="00A965B9" w:rsidP="00DA4EB9">
            <w:pPr>
              <w:pStyle w:val="TableHeader"/>
              <w:jc w:val="left"/>
              <w:rPr>
                <w:b/>
                <w:bCs/>
              </w:rPr>
            </w:pPr>
            <w:r>
              <w:rPr>
                <w:b/>
                <w:bCs/>
              </w:rPr>
              <w:t>Name</w:t>
            </w:r>
          </w:p>
        </w:tc>
        <w:tc>
          <w:tcPr>
            <w:tcW w:w="4500" w:type="dxa"/>
          </w:tcPr>
          <w:p w14:paraId="7AA54B0A" w14:textId="77777777" w:rsidR="00466061" w:rsidRPr="00712E3E" w:rsidRDefault="00466061" w:rsidP="00DA4EB9">
            <w:pPr>
              <w:pStyle w:val="TableHeader"/>
              <w:jc w:val="left"/>
              <w:rPr>
                <w:b/>
                <w:bCs/>
              </w:rPr>
            </w:pPr>
            <w:r w:rsidRPr="00712E3E">
              <w:rPr>
                <w:b/>
                <w:bCs/>
              </w:rPr>
              <w:t>Description</w:t>
            </w:r>
          </w:p>
        </w:tc>
        <w:tc>
          <w:tcPr>
            <w:tcW w:w="2179" w:type="dxa"/>
          </w:tcPr>
          <w:p w14:paraId="323CB10D" w14:textId="77777777" w:rsidR="00466061" w:rsidRPr="00712E3E" w:rsidRDefault="00466061" w:rsidP="00DA4EB9">
            <w:pPr>
              <w:pStyle w:val="TableHeader"/>
              <w:jc w:val="left"/>
              <w:rPr>
                <w:b/>
                <w:bCs/>
              </w:rPr>
            </w:pPr>
            <w:r w:rsidRPr="00712E3E">
              <w:rPr>
                <w:b/>
                <w:bCs/>
              </w:rPr>
              <w:t>Base Type</w:t>
            </w:r>
          </w:p>
        </w:tc>
      </w:tr>
      <w:tr w:rsidR="00466061" w14:paraId="04556995" w14:textId="77777777" w:rsidTr="00CB6687">
        <w:trPr>
          <w:cantSplit/>
        </w:trPr>
        <w:tc>
          <w:tcPr>
            <w:tcW w:w="2142" w:type="dxa"/>
          </w:tcPr>
          <w:p w14:paraId="6D7B24E2" w14:textId="77777777"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14:paraId="2842EA5D" w14:textId="77777777" w:rsidR="00466061" w:rsidRPr="00712E3E" w:rsidRDefault="00466061" w:rsidP="00DA4EB9">
            <w:pPr>
              <w:pStyle w:val="TableItem"/>
            </w:pPr>
            <w:r>
              <w:t>The type of the object value being formatted or parsed.</w:t>
            </w:r>
          </w:p>
        </w:tc>
        <w:tc>
          <w:tcPr>
            <w:tcW w:w="2179" w:type="dxa"/>
          </w:tcPr>
          <w:p w14:paraId="2A25B9CB" w14:textId="77777777" w:rsidR="00466061" w:rsidRPr="00712E3E" w:rsidRDefault="00466061" w:rsidP="00DA4EB9">
            <w:pPr>
              <w:pStyle w:val="TableItem"/>
              <w:rPr>
                <w:rFonts w:ascii="Courier New" w:hAnsi="Courier New"/>
                <w:sz w:val="18"/>
              </w:rPr>
            </w:pPr>
            <w:r>
              <w:rPr>
                <w:rFonts w:ascii="Courier New" w:hAnsi="Courier New"/>
                <w:sz w:val="18"/>
              </w:rPr>
              <w:t>System.Type</w:t>
            </w:r>
          </w:p>
        </w:tc>
      </w:tr>
      <w:tr w:rsidR="00466061" w14:paraId="5B90C478" w14:textId="77777777" w:rsidTr="00CB6687">
        <w:trPr>
          <w:cantSplit/>
        </w:trPr>
        <w:tc>
          <w:tcPr>
            <w:tcW w:w="2142" w:type="dxa"/>
          </w:tcPr>
          <w:p w14:paraId="5BC01B85" w14:textId="77777777" w:rsidR="00466061" w:rsidRPr="00712E3E" w:rsidRDefault="00466061" w:rsidP="00DA4EB9">
            <w:pPr>
              <w:pStyle w:val="TableItem"/>
              <w:rPr>
                <w:rFonts w:ascii="Courier New" w:hAnsi="Courier New"/>
                <w:sz w:val="18"/>
              </w:rPr>
            </w:pPr>
            <w:r>
              <w:rPr>
                <w:rFonts w:ascii="Courier New" w:hAnsi="Courier New" w:cs="Courier New"/>
                <w:sz w:val="18"/>
                <w:szCs w:val="18"/>
              </w:rPr>
              <w:t>instrumentResponse</w:t>
            </w:r>
          </w:p>
        </w:tc>
        <w:tc>
          <w:tcPr>
            <w:tcW w:w="4500" w:type="dxa"/>
          </w:tcPr>
          <w:p w14:paraId="73ECA577" w14:textId="77777777" w:rsidR="00466061" w:rsidRPr="00712E3E" w:rsidRDefault="00466061" w:rsidP="00466061">
            <w:pPr>
              <w:pStyle w:val="TableItem"/>
            </w:pPr>
            <w:r>
              <w:t>The instrument response whose format could not be correctly parsed by the type formatter.</w:t>
            </w:r>
          </w:p>
        </w:tc>
        <w:tc>
          <w:tcPr>
            <w:tcW w:w="2179" w:type="dxa"/>
          </w:tcPr>
          <w:p w14:paraId="5894B280" w14:textId="77777777" w:rsidR="00466061" w:rsidRPr="00712E3E" w:rsidRDefault="00466061" w:rsidP="00466061">
            <w:pPr>
              <w:pStyle w:val="TableItem"/>
              <w:rPr>
                <w:rFonts w:ascii="Courier New" w:hAnsi="Courier New"/>
                <w:sz w:val="18"/>
              </w:rPr>
            </w:pPr>
            <w:r>
              <w:rPr>
                <w:rFonts w:ascii="Courier New" w:hAnsi="Courier New"/>
                <w:sz w:val="18"/>
              </w:rPr>
              <w:t>System.String</w:t>
            </w:r>
          </w:p>
        </w:tc>
      </w:tr>
      <w:tr w:rsidR="00466061" w14:paraId="7BA28005" w14:textId="77777777" w:rsidTr="00CB6687">
        <w:trPr>
          <w:cantSplit/>
        </w:trPr>
        <w:tc>
          <w:tcPr>
            <w:tcW w:w="2142" w:type="dxa"/>
          </w:tcPr>
          <w:p w14:paraId="5BCE25FB" w14:textId="77777777"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14:paraId="0E93E7BA" w14:textId="77777777" w:rsidR="00466061" w:rsidRPr="00712E3E" w:rsidRDefault="00466061" w:rsidP="00C66C03">
            <w:pPr>
              <w:pStyle w:val="TableItem"/>
            </w:pPr>
            <w:r>
              <w:t>The object whose value is being formatted.</w:t>
            </w:r>
          </w:p>
        </w:tc>
        <w:tc>
          <w:tcPr>
            <w:tcW w:w="2179" w:type="dxa"/>
          </w:tcPr>
          <w:p w14:paraId="5B2D805E" w14:textId="77777777" w:rsidR="00466061" w:rsidRPr="00712E3E" w:rsidRDefault="00466061" w:rsidP="00DA4EB9">
            <w:pPr>
              <w:pStyle w:val="TableItem"/>
              <w:rPr>
                <w:rFonts w:ascii="Courier New" w:hAnsi="Courier New"/>
                <w:sz w:val="18"/>
              </w:rPr>
            </w:pPr>
            <w:r>
              <w:rPr>
                <w:rFonts w:ascii="Courier New" w:hAnsi="Courier New"/>
                <w:sz w:val="18"/>
              </w:rPr>
              <w:t>System.Object</w:t>
            </w:r>
          </w:p>
        </w:tc>
      </w:tr>
      <w:tr w:rsidR="00466061" w14:paraId="2B949038" w14:textId="77777777" w:rsidTr="00CB6687">
        <w:trPr>
          <w:cantSplit/>
        </w:trPr>
        <w:tc>
          <w:tcPr>
            <w:tcW w:w="2142" w:type="dxa"/>
          </w:tcPr>
          <w:p w14:paraId="241632E9" w14:textId="77777777" w:rsidR="00466061" w:rsidRPr="00712E3E" w:rsidRDefault="00466061" w:rsidP="00DA4EB9">
            <w:pPr>
              <w:pStyle w:val="TableItem"/>
              <w:rPr>
                <w:rFonts w:ascii="Courier New" w:hAnsi="Courier New"/>
                <w:sz w:val="18"/>
              </w:rPr>
            </w:pPr>
            <w:r>
              <w:rPr>
                <w:rFonts w:ascii="Courier New" w:hAnsi="Courier New"/>
                <w:sz w:val="18"/>
              </w:rPr>
              <w:t>args</w:t>
            </w:r>
          </w:p>
        </w:tc>
        <w:tc>
          <w:tcPr>
            <w:tcW w:w="4500" w:type="dxa"/>
          </w:tcPr>
          <w:p w14:paraId="02ABC820" w14:textId="77777777" w:rsidR="00466061" w:rsidRPr="00712E3E" w:rsidRDefault="00466061" w:rsidP="00C66C03">
            <w:pPr>
              <w:pStyle w:val="TableItem"/>
            </w:pPr>
            <w:r>
              <w:t xml:space="preserve">The collection of objects </w:t>
            </w:r>
            <w:r w:rsidR="00C66C03">
              <w:t>to be used in formatting the message</w:t>
            </w:r>
            <w:r>
              <w:t>.</w:t>
            </w:r>
          </w:p>
        </w:tc>
        <w:tc>
          <w:tcPr>
            <w:tcW w:w="2179" w:type="dxa"/>
          </w:tcPr>
          <w:p w14:paraId="13291EF0" w14:textId="77777777" w:rsidR="00466061" w:rsidRPr="00712E3E" w:rsidRDefault="00466061" w:rsidP="00466061">
            <w:pPr>
              <w:pStyle w:val="TableItem"/>
              <w:rPr>
                <w:rFonts w:ascii="Courier New" w:hAnsi="Courier New"/>
                <w:sz w:val="18"/>
              </w:rPr>
            </w:pPr>
            <w:r>
              <w:rPr>
                <w:rFonts w:ascii="Courier New" w:hAnsi="Courier New"/>
                <w:sz w:val="18"/>
              </w:rPr>
              <w:t>System.Object[]</w:t>
            </w:r>
          </w:p>
        </w:tc>
      </w:tr>
      <w:tr w:rsidR="00466061" w:rsidRPr="00712E3E" w14:paraId="21D7B157" w14:textId="77777777" w:rsidTr="00CB6687">
        <w:trPr>
          <w:cantSplit/>
        </w:trPr>
        <w:tc>
          <w:tcPr>
            <w:tcW w:w="2142" w:type="dxa"/>
          </w:tcPr>
          <w:p w14:paraId="7D6D7335" w14:textId="77777777" w:rsidR="00466061" w:rsidRPr="00712E3E" w:rsidRDefault="00466061" w:rsidP="00DA4EB9">
            <w:pPr>
              <w:pStyle w:val="TableItem"/>
              <w:rPr>
                <w:rFonts w:ascii="Courier New" w:hAnsi="Courier New"/>
                <w:sz w:val="18"/>
              </w:rPr>
            </w:pPr>
            <w:r>
              <w:rPr>
                <w:rFonts w:ascii="Courier New" w:hAnsi="Courier New"/>
                <w:sz w:val="18"/>
              </w:rPr>
              <w:lastRenderedPageBreak/>
              <w:t>message</w:t>
            </w:r>
          </w:p>
        </w:tc>
        <w:tc>
          <w:tcPr>
            <w:tcW w:w="4500" w:type="dxa"/>
          </w:tcPr>
          <w:p w14:paraId="6AE9A14D" w14:textId="77777777" w:rsidR="00466061" w:rsidRPr="00712E3E" w:rsidRDefault="00466061" w:rsidP="00DA4EB9">
            <w:pPr>
              <w:pStyle w:val="TableItem"/>
            </w:pPr>
            <w:r>
              <w:t>A message appropriate to the error being reported</w:t>
            </w:r>
            <w:r w:rsidRPr="00712E3E">
              <w:t>.</w:t>
            </w:r>
            <w:r w:rsidR="00C66C03">
              <w:t xml:space="preserve">  For the two constructors with </w:t>
            </w:r>
            <w:r w:rsidR="00C66C03" w:rsidRPr="00C66C03">
              <w:rPr>
                <w:rFonts w:ascii="Courier New" w:hAnsi="Courier New"/>
                <w:sz w:val="18"/>
              </w:rPr>
              <w:t>args</w:t>
            </w:r>
            <w:r w:rsidR="00C66C03">
              <w:t xml:space="preserve"> arguments, the message is a format string capable of formatting the accompanying arguments.</w:t>
            </w:r>
          </w:p>
        </w:tc>
        <w:tc>
          <w:tcPr>
            <w:tcW w:w="2179" w:type="dxa"/>
          </w:tcPr>
          <w:p w14:paraId="1FDDFA4A" w14:textId="77777777" w:rsidR="00466061" w:rsidRPr="00712E3E" w:rsidRDefault="00466061" w:rsidP="00DA4EB9">
            <w:pPr>
              <w:pStyle w:val="TableItem"/>
              <w:rPr>
                <w:rFonts w:ascii="Courier New" w:hAnsi="Courier New"/>
                <w:sz w:val="18"/>
              </w:rPr>
            </w:pPr>
            <w:r>
              <w:rPr>
                <w:rFonts w:ascii="Courier New" w:hAnsi="Courier New"/>
                <w:sz w:val="18"/>
              </w:rPr>
              <w:t>StatusCodes</w:t>
            </w:r>
          </w:p>
        </w:tc>
      </w:tr>
      <w:tr w:rsidR="00466061" w14:paraId="1AAF8921" w14:textId="77777777" w:rsidTr="00CB6687">
        <w:trPr>
          <w:cantSplit/>
        </w:trPr>
        <w:tc>
          <w:tcPr>
            <w:tcW w:w="2142" w:type="dxa"/>
          </w:tcPr>
          <w:p w14:paraId="6ABB22E1" w14:textId="77777777" w:rsidR="00466061" w:rsidRPr="00712E3E" w:rsidRDefault="00466061" w:rsidP="00DA4EB9">
            <w:pPr>
              <w:pStyle w:val="TableItem"/>
              <w:rPr>
                <w:rFonts w:ascii="Courier New" w:hAnsi="Courier New"/>
                <w:sz w:val="18"/>
              </w:rPr>
            </w:pPr>
            <w:r w:rsidRPr="00712E3E">
              <w:rPr>
                <w:rFonts w:ascii="Courier New" w:hAnsi="Courier New"/>
                <w:sz w:val="18"/>
              </w:rPr>
              <w:t>innerException</w:t>
            </w:r>
          </w:p>
        </w:tc>
        <w:tc>
          <w:tcPr>
            <w:tcW w:w="4500" w:type="dxa"/>
          </w:tcPr>
          <w:p w14:paraId="28360E7F" w14:textId="77777777" w:rsidR="00466061" w:rsidRDefault="00466061" w:rsidP="00DA4EB9">
            <w:pPr>
              <w:pStyle w:val="TableItem"/>
            </w:pPr>
            <w:r w:rsidRPr="00F64D72">
              <w:t>The exception that is the cause of the current exception. If the innerException parameter is not null, the current exception is raised in a catch block that handles the inner exception.</w:t>
            </w:r>
          </w:p>
        </w:tc>
        <w:tc>
          <w:tcPr>
            <w:tcW w:w="2179" w:type="dxa"/>
          </w:tcPr>
          <w:p w14:paraId="3CD6E22C" w14:textId="77777777" w:rsidR="00466061" w:rsidRPr="00712E3E" w:rsidRDefault="00466061" w:rsidP="00DA4EB9">
            <w:pPr>
              <w:pStyle w:val="TableItem"/>
              <w:rPr>
                <w:rFonts w:ascii="Courier New" w:hAnsi="Courier New"/>
                <w:sz w:val="18"/>
              </w:rPr>
            </w:pPr>
            <w:r w:rsidRPr="00712E3E">
              <w:rPr>
                <w:rFonts w:ascii="Courier New" w:hAnsi="Courier New"/>
                <w:sz w:val="18"/>
              </w:rPr>
              <w:t>System.Exception</w:t>
            </w:r>
            <w:r w:rsidRPr="00EE01B9">
              <w:t xml:space="preserve"> or derived type</w:t>
            </w:r>
          </w:p>
        </w:tc>
      </w:tr>
    </w:tbl>
    <w:p w14:paraId="5B2C73FB" w14:textId="77777777" w:rsidR="00B4505A" w:rsidRDefault="00B4505A" w:rsidP="00B4505A">
      <w:pPr>
        <w:pStyle w:val="Heading-Sub2"/>
      </w:pPr>
      <w:r>
        <w:t>Implementation Notes</w:t>
      </w:r>
    </w:p>
    <w:p w14:paraId="536A387A" w14:textId="77777777" w:rsidR="00DB071E" w:rsidRDefault="00DB071E" w:rsidP="001C3CE6">
      <w:pPr>
        <w:pStyle w:val="Observation"/>
      </w:pPr>
    </w:p>
    <w:p w14:paraId="2D05876C" w14:textId="77777777" w:rsidR="00B4505A" w:rsidRDefault="00B4505A" w:rsidP="00B4505A">
      <w:pPr>
        <w:pStyle w:val="Body"/>
      </w:pPr>
      <w:r w:rsidRPr="00466061">
        <w:rPr>
          <w:rFonts w:ascii="Courier New" w:hAnsi="Courier New"/>
          <w:sz w:val="18"/>
        </w:rPr>
        <w:t>TypeFormatter</w:t>
      </w:r>
      <w:r w:rsidRPr="00466061">
        <w:rPr>
          <w:rFonts w:ascii="Courier New" w:hAnsi="Courier New" w:cs="Courier New"/>
          <w:sz w:val="18"/>
          <w:szCs w:val="18"/>
        </w:rPr>
        <w:t>Exception</w:t>
      </w:r>
      <w:r>
        <w:t xml:space="preserve"> </w:t>
      </w:r>
      <w:r w:rsidR="00DB071E">
        <w:t xml:space="preserve">is intended for use by objects that implement the </w:t>
      </w:r>
      <w:r w:rsidR="00DB071E" w:rsidRPr="00DB071E">
        <w:rPr>
          <w:rFonts w:ascii="Courier New" w:hAnsi="Courier New" w:cs="Courier New"/>
          <w:sz w:val="18"/>
          <w:szCs w:val="18"/>
        </w:rPr>
        <w:t>ITypeFormatter</w:t>
      </w:r>
      <w:r w:rsidR="00DB071E">
        <w:t xml:space="preserve"> interface.  Note that while the </w:t>
      </w:r>
      <w:r w:rsidR="00DB071E" w:rsidRPr="00DB071E">
        <w:rPr>
          <w:rFonts w:ascii="Courier New" w:hAnsi="Courier New" w:cs="Courier New"/>
          <w:sz w:val="18"/>
          <w:szCs w:val="18"/>
        </w:rPr>
        <w:t>ITypeFormatter</w:t>
      </w:r>
      <w:r w:rsidR="00DB071E">
        <w:t xml:space="preserve"> interface and </w:t>
      </w:r>
      <w:r w:rsidR="00DB071E" w:rsidRPr="00DB071E">
        <w:rPr>
          <w:rFonts w:ascii="Courier New" w:hAnsi="Courier New" w:cs="Courier New"/>
          <w:sz w:val="18"/>
          <w:szCs w:val="18"/>
        </w:rPr>
        <w:t>TypeFormatterException</w:t>
      </w:r>
      <w:r w:rsidR="00DB071E">
        <w:t xml:space="preserve"> are defined in the VISA.NET Shared Components, objects that implement the </w:t>
      </w:r>
      <w:r w:rsidR="00DB071E" w:rsidRPr="00DB071E">
        <w:rPr>
          <w:rFonts w:ascii="Courier New" w:hAnsi="Courier New" w:cs="Courier New"/>
          <w:sz w:val="18"/>
          <w:szCs w:val="18"/>
        </w:rPr>
        <w:t>ITypeFormatter</w:t>
      </w:r>
      <w:r w:rsidR="00DB071E">
        <w:t xml:space="preserve"> interface are not provided.</w:t>
      </w:r>
    </w:p>
    <w:p w14:paraId="482911AD" w14:textId="77777777" w:rsidR="00DB071E" w:rsidRDefault="00DB071E" w:rsidP="001C3CE6">
      <w:pPr>
        <w:pStyle w:val="Observation"/>
      </w:pPr>
    </w:p>
    <w:p w14:paraId="6A97F2B6" w14:textId="77777777" w:rsidR="00DB071E" w:rsidRDefault="00DB071E" w:rsidP="00B4505A">
      <w:pPr>
        <w:pStyle w:val="Body"/>
      </w:pPr>
      <w:r>
        <w:t>The following guidelines</w:t>
      </w:r>
      <w:r w:rsidR="00BB7E53">
        <w:t xml:space="preserve"> are provided for selecting an appropriate constructor when throwing </w:t>
      </w:r>
      <w:r w:rsidR="00BB7E53" w:rsidRPr="00BB7E53">
        <w:rPr>
          <w:rFonts w:ascii="Courier New" w:hAnsi="Courier New" w:cs="Courier New"/>
          <w:sz w:val="18"/>
          <w:szCs w:val="18"/>
        </w:rPr>
        <w:t>TypeFormatterException</w:t>
      </w:r>
      <w:r w:rsidR="00BB7E53">
        <w:t xml:space="preserve"> from an object that implements </w:t>
      </w:r>
      <w:r w:rsidR="00BB7E53" w:rsidRPr="00BB7E53">
        <w:rPr>
          <w:rFonts w:ascii="Courier New" w:hAnsi="Courier New" w:cs="Courier New"/>
          <w:sz w:val="18"/>
          <w:szCs w:val="18"/>
        </w:rPr>
        <w:t>ITypeFormatter</w:t>
      </w:r>
      <w:r w:rsidR="00BB7E53">
        <w:t>.</w:t>
      </w:r>
    </w:p>
    <w:p w14:paraId="62471A4A" w14:textId="77777777" w:rsidR="00BB7E53" w:rsidRDefault="00BB7E53" w:rsidP="003D0573">
      <w:pPr>
        <w:pStyle w:val="Body"/>
        <w:numPr>
          <w:ilvl w:val="0"/>
          <w:numId w:val="19"/>
        </w:numPr>
      </w:pPr>
      <w:r>
        <w:t>The first two constructors in the above list, and the last, will typically not be used.</w:t>
      </w:r>
    </w:p>
    <w:p w14:paraId="5CC8717B"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r w:rsidRPr="00BB7E53">
        <w:rPr>
          <w:rFonts w:ascii="Courier New" w:hAnsi="Courier New" w:cs="Courier New"/>
          <w:sz w:val="18"/>
          <w:szCs w:val="18"/>
        </w:rPr>
        <w:t>instrumentResponse</w:t>
      </w:r>
      <w:r>
        <w:t xml:space="preserve"> argument, and the two constructors that take an </w:t>
      </w:r>
      <w:r w:rsidRPr="00BB7E53">
        <w:rPr>
          <w:rFonts w:ascii="Courier New" w:hAnsi="Courier New" w:cs="Courier New"/>
          <w:sz w:val="18"/>
          <w:szCs w:val="18"/>
        </w:rPr>
        <w:t>ob</w:t>
      </w:r>
      <w:r>
        <w:t xml:space="preserve">j argument, are typically used to throw </w:t>
      </w:r>
      <w:r w:rsidRPr="00BB7E53">
        <w:rPr>
          <w:rFonts w:ascii="Courier New" w:hAnsi="Courier New" w:cs="Courier New"/>
          <w:sz w:val="18"/>
          <w:szCs w:val="18"/>
        </w:rPr>
        <w:t>Printf</w:t>
      </w:r>
      <w:r>
        <w:t xml:space="preserve"> formatting errors.</w:t>
      </w:r>
    </w:p>
    <w:p w14:paraId="10B66B68"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r w:rsidRPr="00BB7E53">
        <w:rPr>
          <w:rFonts w:ascii="Courier New" w:hAnsi="Courier New" w:cs="Courier New"/>
          <w:sz w:val="18"/>
          <w:szCs w:val="18"/>
        </w:rPr>
        <w:t>instrumentResponse</w:t>
      </w:r>
      <w:r>
        <w:t xml:space="preserve"> argument are typically used to throw </w:t>
      </w:r>
      <w:r>
        <w:rPr>
          <w:rFonts w:ascii="Courier New" w:hAnsi="Courier New" w:cs="Courier New"/>
          <w:sz w:val="18"/>
          <w:szCs w:val="18"/>
        </w:rPr>
        <w:t>Scanf</w:t>
      </w:r>
      <w:r w:rsidRPr="00BB7E53">
        <w:t xml:space="preserve"> parsing</w:t>
      </w:r>
      <w:r>
        <w:t xml:space="preserve"> errors.</w:t>
      </w:r>
    </w:p>
    <w:p w14:paraId="41432197" w14:textId="77777777" w:rsidR="00466061" w:rsidRDefault="00466061" w:rsidP="00466061">
      <w:pPr>
        <w:pStyle w:val="Heading2"/>
      </w:pPr>
      <w:bookmarkStart w:id="114" w:name="_Toc411598015"/>
      <w:r>
        <w:lastRenderedPageBreak/>
        <w:t>NativeErrorCode Class</w:t>
      </w:r>
      <w:bookmarkEnd w:id="114"/>
    </w:p>
    <w:p w14:paraId="476C6929" w14:textId="77777777" w:rsidR="00466061" w:rsidRDefault="00466061" w:rsidP="000F3B8C">
      <w:pPr>
        <w:pStyle w:val="Heading-Sub2"/>
      </w:pPr>
      <w:r>
        <w:t>Description</w:t>
      </w:r>
    </w:p>
    <w:p w14:paraId="250B126D" w14:textId="77777777"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r w:rsidRPr="004B2A49">
        <w:rPr>
          <w:rFonts w:ascii="Courier New" w:hAnsi="Courier New" w:cs="Courier New"/>
          <w:sz w:val="18"/>
          <w:szCs w:val="18"/>
        </w:rPr>
        <w:t>NativeErrorCode</w:t>
      </w:r>
      <w:r>
        <w:t xml:space="preserve"> class.</w:t>
      </w:r>
    </w:p>
    <w:p w14:paraId="34CEB2D8" w14:textId="77777777" w:rsidR="00466061" w:rsidRDefault="00466061" w:rsidP="00466061">
      <w:pPr>
        <w:pStyle w:val="Body"/>
        <w:rPr>
          <w:lang w:val="it-IT"/>
        </w:rPr>
      </w:pPr>
      <w:r>
        <w:t xml:space="preserve">The </w:t>
      </w:r>
      <w:r w:rsidRPr="004B2A49">
        <w:rPr>
          <w:rFonts w:ascii="Courier New" w:hAnsi="Courier New" w:cs="Courier New"/>
          <w:sz w:val="18"/>
          <w:szCs w:val="18"/>
        </w:rPr>
        <w:t>NativeErrorCode</w:t>
      </w:r>
      <w:r>
        <w:t xml:space="preserve"> class includes one method that returns the VISA C constant name of the error code</w:t>
      </w:r>
      <w:r w:rsidR="008E1EAF">
        <w:t>, with the leading “VI_” removed</w:t>
      </w:r>
      <w:r>
        <w:t>.</w:t>
      </w:r>
    </w:p>
    <w:p w14:paraId="78AFDABD" w14:textId="77777777" w:rsidR="00466061" w:rsidRPr="00944A2C" w:rsidRDefault="0046606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66061" w14:paraId="009093B2" w14:textId="77777777" w:rsidTr="00DA4EB9">
        <w:tc>
          <w:tcPr>
            <w:tcW w:w="8856" w:type="dxa"/>
          </w:tcPr>
          <w:tbl>
            <w:tblPr>
              <w:tblStyle w:val="TableGrid"/>
              <w:tblW w:w="0" w:type="auto"/>
              <w:tblLook w:val="04A0" w:firstRow="1" w:lastRow="0" w:firstColumn="1" w:lastColumn="0" w:noHBand="0" w:noVBand="1"/>
            </w:tblPr>
            <w:tblGrid>
              <w:gridCol w:w="8625"/>
            </w:tblGrid>
            <w:tr w:rsidR="00466061" w:rsidRPr="00722391" w14:paraId="2C53484A" w14:textId="77777777" w:rsidTr="00DA4EB9">
              <w:tc>
                <w:tcPr>
                  <w:tcW w:w="8625" w:type="dxa"/>
                  <w:tcBorders>
                    <w:top w:val="nil"/>
                    <w:left w:val="nil"/>
                    <w:bottom w:val="nil"/>
                    <w:right w:val="nil"/>
                  </w:tcBorders>
                </w:tcPr>
                <w:p w14:paraId="0D676F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r w:rsidRPr="00722391">
                    <w:rPr>
                      <w:rFonts w:ascii="Courier New" w:hAnsi="Courier New" w:cs="Courier New"/>
                      <w:color w:val="2B91AF"/>
                      <w:sz w:val="18"/>
                      <w:szCs w:val="18"/>
                    </w:rPr>
                    <w:t>NativeErrorCode</w:t>
                  </w:r>
                </w:p>
                <w:p w14:paraId="542AC90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14:paraId="086E9A8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SystemError = -1073807360;</w:t>
                  </w:r>
                </w:p>
                <w:p w14:paraId="162B4BD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InvalidObject = -1073807346;</w:t>
                  </w:r>
                </w:p>
                <w:p w14:paraId="160866C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ResourceLocked = -1073807345;</w:t>
                  </w:r>
                </w:p>
                <w:p w14:paraId="5B5C59B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InvalidExpression = -1073807344;</w:t>
                  </w:r>
                </w:p>
                <w:p w14:paraId="00EB289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ResourceNotFound = -1073807343;</w:t>
                  </w:r>
                </w:p>
                <w:p w14:paraId="587FD6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InvalidResourceName = -1073807342;</w:t>
                  </w:r>
                </w:p>
                <w:p w14:paraId="3B5BBE2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InvalidAccessMode = -1073807341;</w:t>
                  </w:r>
                </w:p>
                <w:p w14:paraId="499AEDE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14:paraId="57A4B96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CloseFailed = -1073807338;</w:t>
                  </w:r>
                </w:p>
                <w:p w14:paraId="6569E7D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InvalidDegree = -1073807333;</w:t>
                  </w:r>
                </w:p>
                <w:p w14:paraId="2AEFA56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InvalidJobId = -1073807332;</w:t>
                  </w:r>
                </w:p>
                <w:p w14:paraId="46AA38A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 = -1073807331;</w:t>
                  </w:r>
                </w:p>
                <w:p w14:paraId="0B4BB09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UnsupportedAttributeValue = -1073807330;</w:t>
                  </w:r>
                </w:p>
                <w:p w14:paraId="71C24F7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ReadOnlyAttribute = -1073807329;</w:t>
                  </w:r>
                </w:p>
                <w:p w14:paraId="46708F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InvalidLockType = -1073807328;</w:t>
                  </w:r>
                </w:p>
                <w:p w14:paraId="6735966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InvalidAccessKey = -1073807327;</w:t>
                  </w:r>
                </w:p>
                <w:p w14:paraId="0DD7875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 = -1073807322;</w:t>
                  </w:r>
                </w:p>
                <w:p w14:paraId="20700EF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InvalidMechanism = -1073807321;</w:t>
                  </w:r>
                </w:p>
                <w:p w14:paraId="05FAE4F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HandlerNotInstalled = -1073807320;</w:t>
                  </w:r>
                </w:p>
                <w:p w14:paraId="052E72E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InvalidHandlerReference = -1073807319;</w:t>
                  </w:r>
                </w:p>
                <w:p w14:paraId="61FBEBD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InvalidEventContext = -1073807318;</w:t>
                  </w:r>
                </w:p>
                <w:p w14:paraId="1892F5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QueueOverflow = -1073807315;</w:t>
                  </w:r>
                </w:p>
                <w:p w14:paraId="58F0D9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NotEnabled = -1073807313;</w:t>
                  </w:r>
                </w:p>
                <w:p w14:paraId="2AE5B46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14:paraId="4947136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RawWriteProtocolViolation = -1073807308;</w:t>
                  </w:r>
                </w:p>
                <w:p w14:paraId="46BF7E6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RawReadProtocolViolation = -1073807307;</w:t>
                  </w:r>
                </w:p>
                <w:p w14:paraId="3B6018A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OutputProtocolViolation = -1073807306;</w:t>
                  </w:r>
                </w:p>
                <w:p w14:paraId="709F324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InputProtocolViolation = -1073807305;</w:t>
                  </w:r>
                </w:p>
                <w:p w14:paraId="2657FB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BusError = -1073807304;</w:t>
                  </w:r>
                </w:p>
                <w:p w14:paraId="18590CB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OperationInProgress = -1073807303;</w:t>
                  </w:r>
                </w:p>
                <w:p w14:paraId="2B4A65F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InvalidSetup = -1073807302;</w:t>
                  </w:r>
                </w:p>
                <w:p w14:paraId="603643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QueueError = -1073807301;</w:t>
                  </w:r>
                </w:p>
                <w:p w14:paraId="1CD389C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MemoryAllocation = -1073807300;</w:t>
                  </w:r>
                </w:p>
                <w:p w14:paraId="7A59789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InvalidBufferMask = -1073807299;</w:t>
                  </w:r>
                </w:p>
                <w:p w14:paraId="55756A1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IOError = -1073807298;</w:t>
                  </w:r>
                </w:p>
                <w:p w14:paraId="1473D7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InvalidFormatSpecifier = -1073807297;</w:t>
                  </w:r>
                </w:p>
                <w:p w14:paraId="3B2A15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UnsupportedFormatSpecifier = -1073807295;</w:t>
                  </w:r>
                </w:p>
                <w:p w14:paraId="587F4E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TriggerLineInUse = -1073807294;</w:t>
                  </w:r>
                </w:p>
                <w:p w14:paraId="26E56C88" w14:textId="77777777"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w:t>
                  </w:r>
                  <w:r>
                    <w:rPr>
                      <w:rFonts w:ascii="Courier New" w:hAnsi="Courier New" w:cs="Courier New"/>
                      <w:sz w:val="18"/>
                      <w:szCs w:val="18"/>
                    </w:rPr>
                    <w:t>NotReserved</w:t>
                  </w:r>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14:paraId="4A8172C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lastRenderedPageBreak/>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UnsupportedMode = -1073807290;</w:t>
                  </w:r>
                </w:p>
                <w:p w14:paraId="631C055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ServiceRequestNotReceived = -1073807286;</w:t>
                  </w:r>
                </w:p>
                <w:p w14:paraId="4504DEE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InvalidAddressSpace = -1073807282;</w:t>
                  </w:r>
                </w:p>
                <w:p w14:paraId="66E7FB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InvalidOffset = -1073807279;</w:t>
                  </w:r>
                </w:p>
                <w:p w14:paraId="6CAE87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InvalidDataWidth = -1073807278;</w:t>
                  </w:r>
                </w:p>
                <w:p w14:paraId="7EA3EF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UnsupportedOffset = -1073807276;</w:t>
                  </w:r>
                </w:p>
                <w:p w14:paraId="7238D44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VariableDataWidthNotSupported = -1073807275;</w:t>
                  </w:r>
                </w:p>
                <w:p w14:paraId="09349F0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WindowNotMapped = -1073807273;</w:t>
                  </w:r>
                </w:p>
                <w:p w14:paraId="42C4C2E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ResponsePending = -1073807271;</w:t>
                  </w:r>
                </w:p>
                <w:p w14:paraId="1175F4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NoListeners = -1073807265;</w:t>
                  </w:r>
                </w:p>
                <w:p w14:paraId="75218D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NotControllerInCharge = -1073807264;</w:t>
                  </w:r>
                </w:p>
                <w:p w14:paraId="23306AC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NotSystemController = -1073807263;</w:t>
                  </w:r>
                </w:p>
                <w:p w14:paraId="137E3A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OperationNotSupported = -1073807257;</w:t>
                  </w:r>
                </w:p>
                <w:p w14:paraId="6C9DD08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InterruptPending = -1073807256;</w:t>
                  </w:r>
                </w:p>
                <w:p w14:paraId="7D5557B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ParityError = -1073807254;</w:t>
                  </w:r>
                </w:p>
                <w:p w14:paraId="4E12890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FramingError = -1073807253;</w:t>
                  </w:r>
                </w:p>
                <w:p w14:paraId="3820B0E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14:paraId="592E9C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TriggerNotMapped = -1073807250;</w:t>
                  </w:r>
                </w:p>
                <w:p w14:paraId="6C470D3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OffsetNotAligned = -1073807248;</w:t>
                  </w:r>
                </w:p>
                <w:p w14:paraId="7CD388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UserBufferError = -1073807247;</w:t>
                  </w:r>
                </w:p>
                <w:p w14:paraId="5A1BBDA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ResourceBusy = -1073807246;</w:t>
                  </w:r>
                </w:p>
                <w:p w14:paraId="7547760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WidthNotSupported = -1073807242;</w:t>
                  </w:r>
                </w:p>
                <w:p w14:paraId="5187B3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InvalidParameter = -1073807240;</w:t>
                  </w:r>
                </w:p>
                <w:p w14:paraId="5DFEF2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InvalidProtocol = -1073807239;</w:t>
                  </w:r>
                </w:p>
                <w:p w14:paraId="18AAC6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InvalidWindowSize = -1073807237;</w:t>
                  </w:r>
                </w:p>
                <w:p w14:paraId="6A80F7A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WindowAlreadyMapped = -1073807232;</w:t>
                  </w:r>
                </w:p>
                <w:p w14:paraId="70AA671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OperationNotImplemented = -1073807231;</w:t>
                  </w:r>
                </w:p>
                <w:p w14:paraId="54419C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InvalidLength = -1073807229;</w:t>
                  </w:r>
                </w:p>
                <w:p w14:paraId="741E78F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InvalidMode = -1073807215;</w:t>
                  </w:r>
                </w:p>
                <w:p w14:paraId="5012EB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SessionNotLocked = -1073807204;</w:t>
                  </w:r>
                </w:p>
                <w:p w14:paraId="00F1C1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MemoryNotShared = -1073807203;</w:t>
                  </w:r>
                </w:p>
                <w:p w14:paraId="55968D1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LibraryNotFound = -1073807202;</w:t>
                  </w:r>
                </w:p>
                <w:p w14:paraId="0BAFE6C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UnsupportedInterrupt = -1073807201;</w:t>
                  </w:r>
                </w:p>
                <w:p w14:paraId="763443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InvalidLine = -1073807200;</w:t>
                  </w:r>
                </w:p>
                <w:p w14:paraId="4E1E64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FileAccessError = -1073807199;</w:t>
                  </w:r>
                </w:p>
                <w:p w14:paraId="7F1516D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FileIOError = -1073807198;</w:t>
                  </w:r>
                </w:p>
                <w:p w14:paraId="671A73F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TriggerLineNotSupported = -1073807197;</w:t>
                  </w:r>
                </w:p>
                <w:p w14:paraId="7CDFFC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EventMechanismNotSupported = -1073807196;</w:t>
                  </w:r>
                </w:p>
                <w:p w14:paraId="37D6AFA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InterfaceNumberNotConfigured = -1073807195;</w:t>
                  </w:r>
                </w:p>
                <w:p w14:paraId="421DADF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ConnectionLost = -1073807194;</w:t>
                  </w:r>
                </w:p>
                <w:p w14:paraId="07A72F0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MachineNotAvailable = -1073807193;</w:t>
                  </w:r>
                </w:p>
                <w:p w14:paraId="33C3DA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AccessDenied = -1073807192;</w:t>
                  </w:r>
                </w:p>
                <w:p w14:paraId="7BA86B4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p>
                <w:p w14:paraId="07291DA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GetMacroNameFromStatusCode(</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14:paraId="4F63377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14:paraId="12090EFC" w14:textId="77777777" w:rsidR="00466061" w:rsidRPr="00861F2D" w:rsidRDefault="00466061" w:rsidP="00DA4EB9">
            <w:pPr>
              <w:pStyle w:val="TableItem"/>
              <w:rPr>
                <w:rFonts w:ascii="Courier New" w:hAnsi="Courier New"/>
                <w:sz w:val="18"/>
              </w:rPr>
            </w:pPr>
          </w:p>
        </w:tc>
      </w:tr>
    </w:tbl>
    <w:p w14:paraId="457EC557" w14:textId="77777777" w:rsidR="00B4505A" w:rsidRDefault="00B4505A" w:rsidP="00B4505A">
      <w:pPr>
        <w:pStyle w:val="Heading-Sub2"/>
      </w:pPr>
      <w:r>
        <w:lastRenderedPageBreak/>
        <w:t>Implementation Notes</w:t>
      </w:r>
    </w:p>
    <w:p w14:paraId="2B6584DB" w14:textId="77777777" w:rsidR="00B4505A" w:rsidRPr="00A65A35" w:rsidRDefault="00B4505A" w:rsidP="00B4505A">
      <w:pPr>
        <w:pStyle w:val="Body"/>
      </w:pPr>
      <w:r w:rsidRPr="00B4505A">
        <w:t xml:space="preserve">The </w:t>
      </w:r>
      <w:r>
        <w:rPr>
          <w:rFonts w:ascii="Courier New" w:hAnsi="Courier New"/>
          <w:sz w:val="18"/>
        </w:rPr>
        <w:t>NativeErrorCode</w:t>
      </w:r>
      <w:r>
        <w:t xml:space="preserve"> class is implemented in the VISA.NET standard components.</w:t>
      </w:r>
    </w:p>
    <w:p w14:paraId="70A69A3A" w14:textId="77777777" w:rsidR="00466061" w:rsidRPr="00466061" w:rsidRDefault="00466061" w:rsidP="006766A0">
      <w:pPr>
        <w:pStyle w:val="Heading3NxtPg"/>
      </w:pPr>
      <w:bookmarkStart w:id="115" w:name="_Toc411598016"/>
      <w:r w:rsidRPr="00466061">
        <w:lastRenderedPageBreak/>
        <w:t>GetMacroNameFromStatusCode()</w:t>
      </w:r>
      <w:bookmarkEnd w:id="115"/>
    </w:p>
    <w:p w14:paraId="427786A6" w14:textId="77777777" w:rsidR="00466061" w:rsidRDefault="00466061" w:rsidP="000F3B8C">
      <w:pPr>
        <w:pStyle w:val="Heading-Sub2"/>
      </w:pPr>
      <w:r>
        <w:t>Description</w:t>
      </w:r>
    </w:p>
    <w:p w14:paraId="7E757793" w14:textId="77777777"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14:paraId="7B794A78" w14:textId="77777777" w:rsidR="0051229C" w:rsidRPr="00944A2C" w:rsidRDefault="0051229C" w:rsidP="0051229C">
      <w:pPr>
        <w:pStyle w:val="Heading-Sub2"/>
      </w:pPr>
      <w:r w:rsidRPr="00944A2C">
        <w:t>Definition</w:t>
      </w:r>
    </w:p>
    <w:tbl>
      <w:tblPr>
        <w:tblW w:w="0" w:type="auto"/>
        <w:tblInd w:w="720" w:type="dxa"/>
        <w:tblLook w:val="04A0" w:firstRow="1" w:lastRow="0" w:firstColumn="1" w:lastColumn="0" w:noHBand="0" w:noVBand="1"/>
      </w:tblPr>
      <w:tblGrid>
        <w:gridCol w:w="8856"/>
      </w:tblGrid>
      <w:tr w:rsidR="0051229C" w14:paraId="41BCB62B" w14:textId="77777777" w:rsidTr="002176CC">
        <w:tc>
          <w:tcPr>
            <w:tcW w:w="8856" w:type="dxa"/>
          </w:tcPr>
          <w:p w14:paraId="772AD866" w14:textId="77777777"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r w:rsidRPr="00466061">
              <w:rPr>
                <w:rFonts w:ascii="Courier New" w:hAnsi="Courier New"/>
                <w:sz w:val="18"/>
              </w:rPr>
              <w:t>GetMacroNameFromStatusCode(</w:t>
            </w:r>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14:paraId="7FA565DC"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92"/>
        <w:gridCol w:w="4950"/>
        <w:gridCol w:w="2179"/>
      </w:tblGrid>
      <w:tr w:rsidR="00466061" w:rsidRPr="00712E3E" w14:paraId="7BF25440" w14:textId="77777777" w:rsidTr="00CB6687">
        <w:trPr>
          <w:cantSplit/>
        </w:trPr>
        <w:tc>
          <w:tcPr>
            <w:tcW w:w="1692" w:type="dxa"/>
          </w:tcPr>
          <w:p w14:paraId="0741ABC0" w14:textId="77777777" w:rsidR="00466061" w:rsidRPr="00712E3E" w:rsidRDefault="00A965B9" w:rsidP="00DA4EB9">
            <w:pPr>
              <w:pStyle w:val="TableHeader"/>
              <w:jc w:val="left"/>
              <w:rPr>
                <w:b/>
                <w:bCs/>
              </w:rPr>
            </w:pPr>
            <w:r>
              <w:rPr>
                <w:b/>
                <w:bCs/>
              </w:rPr>
              <w:t>Name</w:t>
            </w:r>
          </w:p>
        </w:tc>
        <w:tc>
          <w:tcPr>
            <w:tcW w:w="4950" w:type="dxa"/>
          </w:tcPr>
          <w:p w14:paraId="7D669DEB" w14:textId="77777777" w:rsidR="00466061" w:rsidRPr="00712E3E" w:rsidRDefault="00466061" w:rsidP="00DA4EB9">
            <w:pPr>
              <w:pStyle w:val="TableHeader"/>
              <w:jc w:val="left"/>
              <w:rPr>
                <w:b/>
                <w:bCs/>
              </w:rPr>
            </w:pPr>
            <w:r w:rsidRPr="00712E3E">
              <w:rPr>
                <w:b/>
                <w:bCs/>
              </w:rPr>
              <w:t>Description</w:t>
            </w:r>
          </w:p>
        </w:tc>
        <w:tc>
          <w:tcPr>
            <w:tcW w:w="2179" w:type="dxa"/>
          </w:tcPr>
          <w:p w14:paraId="64C530E9" w14:textId="77777777" w:rsidR="00466061" w:rsidRPr="00712E3E" w:rsidRDefault="00466061" w:rsidP="00DA4EB9">
            <w:pPr>
              <w:pStyle w:val="TableHeader"/>
              <w:jc w:val="left"/>
              <w:rPr>
                <w:b/>
                <w:bCs/>
              </w:rPr>
            </w:pPr>
            <w:r w:rsidRPr="00712E3E">
              <w:rPr>
                <w:b/>
                <w:bCs/>
              </w:rPr>
              <w:t>Base Type</w:t>
            </w:r>
          </w:p>
        </w:tc>
      </w:tr>
      <w:tr w:rsidR="00466061" w14:paraId="08A0942C" w14:textId="77777777" w:rsidTr="00CB6687">
        <w:trPr>
          <w:cantSplit/>
        </w:trPr>
        <w:tc>
          <w:tcPr>
            <w:tcW w:w="1692" w:type="dxa"/>
          </w:tcPr>
          <w:p w14:paraId="1A9713E3" w14:textId="77777777"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14:paraId="30E2B007" w14:textId="77777777" w:rsidR="00466061" w:rsidRPr="00712E3E" w:rsidRDefault="00466061" w:rsidP="00466061">
            <w:pPr>
              <w:pStyle w:val="TableItem"/>
            </w:pPr>
            <w:r>
              <w:t>The error status code.</w:t>
            </w:r>
          </w:p>
        </w:tc>
        <w:tc>
          <w:tcPr>
            <w:tcW w:w="2179" w:type="dxa"/>
          </w:tcPr>
          <w:p w14:paraId="0387B7BE" w14:textId="77777777"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14:paraId="50C880FF" w14:textId="77777777" w:rsidTr="00CB6687">
        <w:trPr>
          <w:cantSplit/>
        </w:trPr>
        <w:tc>
          <w:tcPr>
            <w:tcW w:w="1692" w:type="dxa"/>
          </w:tcPr>
          <w:p w14:paraId="13610C8A" w14:textId="77777777"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14:paraId="0D2AD896" w14:textId="77777777" w:rsidR="008E1EAF" w:rsidRDefault="008E1EAF" w:rsidP="008E1EAF">
            <w:pPr>
              <w:pStyle w:val="TableItem"/>
            </w:pPr>
            <w:r>
              <w:rPr>
                <w:lang w:val="it-IT"/>
              </w:rPr>
              <w:t>The name of the VISA C defined constant with the leading “VI_” removed</w:t>
            </w:r>
          </w:p>
        </w:tc>
        <w:tc>
          <w:tcPr>
            <w:tcW w:w="2179" w:type="dxa"/>
          </w:tcPr>
          <w:p w14:paraId="3FC3ACC9" w14:textId="77777777" w:rsidR="008E1EAF" w:rsidRDefault="008E1EAF" w:rsidP="00DA4EB9">
            <w:pPr>
              <w:pStyle w:val="TableItem"/>
              <w:rPr>
                <w:rFonts w:ascii="Courier New" w:hAnsi="Courier New"/>
                <w:sz w:val="18"/>
              </w:rPr>
            </w:pPr>
            <w:r>
              <w:rPr>
                <w:rFonts w:ascii="Courier New" w:hAnsi="Courier New"/>
                <w:sz w:val="18"/>
              </w:rPr>
              <w:t>System.String</w:t>
            </w:r>
          </w:p>
        </w:tc>
      </w:tr>
    </w:tbl>
    <w:p w14:paraId="370998A5" w14:textId="77777777" w:rsidR="007E335A" w:rsidRDefault="007E335A" w:rsidP="007E335A">
      <w:pPr>
        <w:pStyle w:val="Body1"/>
      </w:pPr>
      <w:bookmarkStart w:id="116" w:name="_Ref355858668"/>
      <w:bookmarkStart w:id="117" w:name="_Ref355858680"/>
    </w:p>
    <w:p w14:paraId="0631BBE6" w14:textId="77777777" w:rsidR="007E335A" w:rsidRDefault="007E335A" w:rsidP="004321AF">
      <w:pPr>
        <w:pStyle w:val="SectionTitle"/>
        <w:numPr>
          <w:ilvl w:val="0"/>
          <w:numId w:val="0"/>
        </w:numPr>
        <w:sectPr w:rsidR="007E335A" w:rsidSect="00541F5F">
          <w:headerReference w:type="even" r:id="rId40"/>
          <w:headerReference w:type="default" r:id="rId41"/>
          <w:footnotePr>
            <w:numRestart w:val="eachPage"/>
          </w:footnotePr>
          <w:type w:val="continuous"/>
          <w:pgSz w:w="12240" w:h="15840"/>
          <w:pgMar w:top="1440" w:right="1440" w:bottom="-1440" w:left="1440" w:header="720" w:footer="720" w:gutter="0"/>
          <w:pgNumType w:start="1"/>
          <w:cols w:space="720"/>
          <w:noEndnote/>
        </w:sectPr>
      </w:pPr>
      <w:bookmarkStart w:id="118" w:name="_Ref411594030"/>
    </w:p>
    <w:p w14:paraId="3D0224BF" w14:textId="77777777" w:rsidR="00246946" w:rsidRDefault="00246946" w:rsidP="00246946">
      <w:pPr>
        <w:pStyle w:val="SectionTitle"/>
      </w:pPr>
      <w:bookmarkStart w:id="119" w:name="_Ref411593314"/>
      <w:bookmarkStart w:id="120" w:name="_Ref411593534"/>
      <w:bookmarkStart w:id="121" w:name="_Toc411598017"/>
      <w:bookmarkEnd w:id="118"/>
      <w:r>
        <w:lastRenderedPageBreak/>
        <w:t xml:space="preserve">VISA.NET </w:t>
      </w:r>
      <w:r w:rsidR="000835B8">
        <w:t>Hardware</w:t>
      </w:r>
      <w:r w:rsidR="000F3B8C">
        <w:t xml:space="preserve"> </w:t>
      </w:r>
      <w:r>
        <w:t>Events</w:t>
      </w:r>
      <w:bookmarkEnd w:id="116"/>
      <w:bookmarkEnd w:id="117"/>
      <w:bookmarkEnd w:id="119"/>
      <w:bookmarkEnd w:id="120"/>
      <w:bookmarkEnd w:id="121"/>
    </w:p>
    <w:p w14:paraId="16488416" w14:textId="77777777"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14:paraId="77000B84" w14:textId="77777777"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AC2B38">
        <w:fldChar w:fldCharType="begin" w:fldLock="1"/>
      </w:r>
      <w:r w:rsidR="0077712F">
        <w:instrText xml:space="preserve"> REF _Ref321383856 \r \h </w:instrText>
      </w:r>
      <w:r w:rsidR="00AC2B38">
        <w:fldChar w:fldCharType="separate"/>
      </w:r>
      <w:r w:rsidR="00167892">
        <w:t>9.2.2</w:t>
      </w:r>
      <w:r w:rsidR="00AC2B38">
        <w:fldChar w:fldCharType="end"/>
      </w:r>
      <w:r w:rsidR="00466061">
        <w:t xml:space="preserve">, </w:t>
      </w:r>
      <w:r w:rsidR="00A25C95">
        <w:fldChar w:fldCharType="begin" w:fldLock="1"/>
      </w:r>
      <w:r w:rsidR="00A25C95">
        <w:instrText xml:space="preserve"> REF _Ref321383890 \h  \* MERGEFORMAT </w:instrText>
      </w:r>
      <w:r w:rsidR="00A25C95">
        <w:fldChar w:fldCharType="separate"/>
      </w:r>
      <w:r w:rsidR="00167892" w:rsidRPr="00167892">
        <w:rPr>
          <w:i/>
        </w:rPr>
        <w:t>Asynchronous I/O</w:t>
      </w:r>
      <w:r w:rsidR="00A25C95">
        <w:fldChar w:fldCharType="end"/>
      </w:r>
      <w:r>
        <w:t xml:space="preserve">, along with associated </w:t>
      </w:r>
      <w:r w:rsidR="0077712F">
        <w:t>notification</w:t>
      </w:r>
      <w:r>
        <w:t xml:space="preserve"> mechanisms.)</w:t>
      </w:r>
    </w:p>
    <w:p w14:paraId="57C6CAC0" w14:textId="77777777" w:rsidR="00584304" w:rsidRDefault="00A965B9" w:rsidP="00584304">
      <w:pPr>
        <w:pStyle w:val="Heading2"/>
      </w:pPr>
      <w:bookmarkStart w:id="122" w:name="_Ref321383678"/>
      <w:bookmarkStart w:id="123" w:name="_Ref321383706"/>
      <w:bookmarkStart w:id="124" w:name="_Toc411598018"/>
      <w:r>
        <w:lastRenderedPageBreak/>
        <w:t xml:space="preserve">Hardware </w:t>
      </w:r>
      <w:r w:rsidR="00584304">
        <w:t>Event APIs</w:t>
      </w:r>
      <w:bookmarkEnd w:id="122"/>
      <w:bookmarkEnd w:id="123"/>
      <w:bookmarkEnd w:id="124"/>
    </w:p>
    <w:p w14:paraId="005D1513" w14:textId="77777777"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14:paraId="0DFE2DE8" w14:textId="77777777" w:rsidR="00584304" w:rsidRDefault="00A965B9" w:rsidP="00584304">
      <w:pPr>
        <w:pStyle w:val="Heading-Sub2"/>
      </w:pPr>
      <w:r>
        <w:t xml:space="preserve">Hardware </w:t>
      </w:r>
      <w:r w:rsidR="00584304">
        <w:t>Event Methods</w:t>
      </w:r>
    </w:p>
    <w:p w14:paraId="6B33D301" w14:textId="77777777" w:rsidR="000F3B8C" w:rsidRDefault="000F3B8C" w:rsidP="000F3B8C">
      <w:pPr>
        <w:pStyle w:val="Body"/>
      </w:pPr>
      <w:r w:rsidRPr="00466061">
        <w:t xml:space="preserve">VISA C provides a number of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14:paraId="3E32BEA3" w14:textId="77777777" w:rsidR="000F3B8C" w:rsidRDefault="000F3B8C" w:rsidP="003D0573">
      <w:pPr>
        <w:pStyle w:val="Body"/>
        <w:numPr>
          <w:ilvl w:val="0"/>
          <w:numId w:val="5"/>
        </w:numPr>
        <w:spacing w:before="0"/>
      </w:pPr>
      <w:r w:rsidRPr="000F3B8C">
        <w:rPr>
          <w:rFonts w:ascii="Courier New" w:hAnsi="Courier New"/>
          <w:sz w:val="18"/>
        </w:rPr>
        <w:t>viEnableEvent()</w:t>
      </w:r>
      <w:r>
        <w:t xml:space="preserve"> enables the event, so that an event will be “fired” when the corresponding condition is detected.</w:t>
      </w:r>
    </w:p>
    <w:p w14:paraId="3BC84736" w14:textId="77777777" w:rsidR="000F3B8C" w:rsidRDefault="000F3B8C" w:rsidP="003D0573">
      <w:pPr>
        <w:pStyle w:val="Body"/>
        <w:numPr>
          <w:ilvl w:val="0"/>
          <w:numId w:val="5"/>
        </w:numPr>
        <w:spacing w:before="0"/>
      </w:pPr>
      <w:r w:rsidRPr="000F3B8C">
        <w:rPr>
          <w:rFonts w:ascii="Courier New" w:hAnsi="Courier New"/>
          <w:sz w:val="18"/>
        </w:rPr>
        <w:t>viDisableEvent()</w:t>
      </w:r>
      <w:r>
        <w:t xml:space="preserve"> disables the event, so that it is never fired.</w:t>
      </w:r>
    </w:p>
    <w:p w14:paraId="0D60ADD9" w14:textId="77777777" w:rsidR="000F3B8C" w:rsidRDefault="000F3B8C" w:rsidP="003D0573">
      <w:pPr>
        <w:pStyle w:val="Body"/>
        <w:numPr>
          <w:ilvl w:val="0"/>
          <w:numId w:val="5"/>
        </w:numPr>
        <w:spacing w:before="0"/>
      </w:pPr>
      <w:r w:rsidRPr="000F3B8C">
        <w:rPr>
          <w:rFonts w:ascii="Courier New" w:hAnsi="Courier New"/>
          <w:sz w:val="18"/>
        </w:rPr>
        <w:t>viDiscardEvent()</w:t>
      </w:r>
      <w:r>
        <w:t xml:space="preserve"> discards events from the event queue. (If events happen more quickly than they can be handled, they are added to a queue until they can be handled.)</w:t>
      </w:r>
    </w:p>
    <w:p w14:paraId="50FA1F65" w14:textId="77777777" w:rsidR="000F3B8C" w:rsidRPr="00466061" w:rsidRDefault="000F3B8C" w:rsidP="003D0573">
      <w:pPr>
        <w:pStyle w:val="Body"/>
        <w:numPr>
          <w:ilvl w:val="0"/>
          <w:numId w:val="5"/>
        </w:numPr>
        <w:spacing w:before="0"/>
      </w:pPr>
      <w:r w:rsidRPr="000F3B8C">
        <w:rPr>
          <w:rFonts w:ascii="Courier New" w:hAnsi="Courier New"/>
          <w:sz w:val="18"/>
        </w:rPr>
        <w:t>viWaitOnEvent()</w:t>
      </w:r>
      <w:r>
        <w:t xml:space="preserve"> waits for an event of the specified event type(s) to be fired.</w:t>
      </w:r>
    </w:p>
    <w:p w14:paraId="26933D0F" w14:textId="77777777"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r w:rsidRPr="000F3B8C">
        <w:rPr>
          <w:rFonts w:ascii="Courier New" w:hAnsi="Courier New"/>
          <w:sz w:val="18"/>
        </w:rPr>
        <w:t>EnableEvent()</w:t>
      </w:r>
      <w:r>
        <w:t xml:space="preserve"> method corresponds to </w:t>
      </w:r>
      <w:r w:rsidRPr="000F3B8C">
        <w:rPr>
          <w:rFonts w:ascii="Courier New" w:hAnsi="Courier New"/>
          <w:sz w:val="18"/>
        </w:rPr>
        <w:t>viEnableEvent()</w:t>
      </w:r>
      <w:r w:rsidRPr="00B77AFE">
        <w:t xml:space="preserve"> </w:t>
      </w:r>
      <w:r>
        <w:t xml:space="preserve">called with the event mechanism of </w:t>
      </w:r>
      <w:r w:rsidRPr="000F3B8C">
        <w:rPr>
          <w:rFonts w:ascii="Courier New" w:hAnsi="Courier New"/>
          <w:sz w:val="18"/>
        </w:rPr>
        <w:t>VI_QUEUE</w:t>
      </w:r>
      <w:r>
        <w:t xml:space="preserve">.  The </w:t>
      </w:r>
      <w:r w:rsidRPr="000F3B8C">
        <w:rPr>
          <w:rFonts w:ascii="Courier New" w:hAnsi="Courier New"/>
          <w:sz w:val="18"/>
        </w:rPr>
        <w:t>DisableEvent()</w:t>
      </w:r>
      <w:r>
        <w:t xml:space="preserve">, </w:t>
      </w:r>
      <w:r w:rsidRPr="000F3B8C">
        <w:rPr>
          <w:rFonts w:ascii="Courier New" w:hAnsi="Courier New"/>
          <w:sz w:val="18"/>
        </w:rPr>
        <w:t>DiscardEvent()</w:t>
      </w:r>
      <w:r>
        <w:t xml:space="preserve">, and </w:t>
      </w:r>
      <w:r w:rsidRPr="000F3B8C">
        <w:rPr>
          <w:rFonts w:ascii="Courier New" w:hAnsi="Courier New"/>
          <w:sz w:val="18"/>
        </w:rPr>
        <w:t>WaitOnEvent()</w:t>
      </w:r>
      <w:r>
        <w:t xml:space="preserve"> methods correspond exactly to the corresponding VISA C functions</w:t>
      </w:r>
      <w:r w:rsidRPr="00B77AFE">
        <w:t>.</w:t>
      </w:r>
      <w:r>
        <w:t xml:space="preserve">  Each method includes an </w:t>
      </w:r>
      <w:r w:rsidRPr="000F3B8C">
        <w:rPr>
          <w:rFonts w:ascii="Courier New" w:hAnsi="Courier New"/>
          <w:sz w:val="18"/>
        </w:rPr>
        <w:t>eventType</w:t>
      </w:r>
      <w:r>
        <w:t xml:space="preserve"> argument that indicates the kind of event to which the method applies.  These methods are part of </w:t>
      </w:r>
      <w:r w:rsidRPr="000F3B8C">
        <w:rPr>
          <w:rFonts w:ascii="Courier New" w:hAnsi="Courier New"/>
          <w:sz w:val="18"/>
        </w:rPr>
        <w:t>IVisaSession</w:t>
      </w:r>
      <w:r>
        <w:t>, and so are included with every type of VISA.NET session.</w:t>
      </w:r>
    </w:p>
    <w:p w14:paraId="799A3A58" w14:textId="77777777" w:rsidR="00584304" w:rsidRPr="00A148B3" w:rsidRDefault="00584304" w:rsidP="00584304">
      <w:pPr>
        <w:pStyle w:val="Heading-Sub2"/>
      </w:pPr>
      <w:r>
        <w:t>.NET Hardware EVENT</w:t>
      </w:r>
      <w:r w:rsidRPr="00A148B3">
        <w:t>s</w:t>
      </w:r>
    </w:p>
    <w:p w14:paraId="2CBD3044" w14:textId="77777777"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fic, for the most part, to particular events.  When using .NET events, registering for the event roughly corresponds to calling</w:t>
      </w:r>
      <w:r w:rsidR="00296BF1">
        <w:t xml:space="preserve"> </w:t>
      </w:r>
      <w:r w:rsidR="00296BF1" w:rsidRPr="00296BF1">
        <w:rPr>
          <w:rFonts w:ascii="Courier New" w:hAnsi="Courier New"/>
          <w:sz w:val="18"/>
        </w:rPr>
        <w:t>viInstallHandler()</w:t>
      </w:r>
      <w:r w:rsidR="00296BF1">
        <w:t xml:space="preserve"> followed by</w:t>
      </w:r>
      <w:r>
        <w:t xml:space="preserve"> </w:t>
      </w:r>
      <w:r w:rsidRPr="000F3B8C">
        <w:rPr>
          <w:rFonts w:ascii="Courier New" w:hAnsi="Courier New"/>
          <w:sz w:val="18"/>
        </w:rPr>
        <w:t>viEnableEvent()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r w:rsidRPr="000F3B8C">
        <w:rPr>
          <w:rFonts w:ascii="Courier New" w:hAnsi="Courier New"/>
          <w:sz w:val="18"/>
        </w:rPr>
        <w:t>viDisableEvent()</w:t>
      </w:r>
      <w:r w:rsidR="00296BF1" w:rsidRPr="00296BF1">
        <w:t xml:space="preserve"> followed by </w:t>
      </w:r>
      <w:r w:rsidR="00296BF1">
        <w:rPr>
          <w:rFonts w:ascii="Courier New" w:hAnsi="Courier New"/>
          <w:sz w:val="18"/>
        </w:rPr>
        <w:t>viUninstallHandler()</w:t>
      </w:r>
      <w:r>
        <w:t xml:space="preserve">.  </w:t>
      </w:r>
      <w:r w:rsidRPr="00B77AFE">
        <w:t>The</w:t>
      </w:r>
      <w:r>
        <w:t xml:space="preserve">re are no equivalents </w:t>
      </w:r>
      <w:r w:rsidRPr="00B77AFE">
        <w:t xml:space="preserve">to </w:t>
      </w:r>
      <w:r w:rsidRPr="000F3B8C">
        <w:rPr>
          <w:rFonts w:ascii="Courier New" w:hAnsi="Courier New"/>
          <w:sz w:val="18"/>
        </w:rPr>
        <w:t>viDiscardEvent</w:t>
      </w:r>
      <w:r>
        <w:rPr>
          <w:rFonts w:ascii="Courier New" w:hAnsi="Courier New"/>
          <w:sz w:val="18"/>
        </w:rPr>
        <w:t>()</w:t>
      </w:r>
      <w:r w:rsidRPr="00B77AFE">
        <w:t xml:space="preserve"> and </w:t>
      </w:r>
      <w:r w:rsidRPr="000F3B8C">
        <w:rPr>
          <w:rFonts w:ascii="Courier New" w:hAnsi="Courier New"/>
          <w:sz w:val="18"/>
        </w:rPr>
        <w:t>viWaitOnEvent()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14:paraId="70F16290" w14:textId="77777777"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args)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args (the </w:t>
      </w:r>
      <w:r w:rsidR="00584304" w:rsidRPr="000F3B8C">
        <w:rPr>
          <w:rFonts w:ascii="Courier New" w:hAnsi="Courier New"/>
          <w:sz w:val="18"/>
        </w:rPr>
        <w:t>VisaEventArgs</w:t>
      </w:r>
      <w:r w:rsidR="00584304" w:rsidRPr="000F3B8C">
        <w:t xml:space="preserve"> class) or custom event args</w:t>
      </w:r>
      <w:r>
        <w:t xml:space="preserve"> that derive from </w:t>
      </w:r>
      <w:r w:rsidRPr="00296BF1">
        <w:rPr>
          <w:rFonts w:ascii="Courier New" w:hAnsi="Courier New"/>
          <w:sz w:val="18"/>
        </w:rPr>
        <w:t>VisaEventArgs</w:t>
      </w:r>
      <w:r w:rsidRPr="00296BF1">
        <w:t>,</w:t>
      </w:r>
      <w:r w:rsidR="00584304" w:rsidRPr="000F3B8C">
        <w:t xml:space="preserve"> </w:t>
      </w:r>
      <w:r>
        <w:t>depending on the event</w:t>
      </w:r>
      <w:r w:rsidR="00584304" w:rsidRPr="000F3B8C">
        <w:t>.</w:t>
      </w:r>
    </w:p>
    <w:p w14:paraId="775F218D" w14:textId="77777777" w:rsidR="00584304" w:rsidRDefault="00584304" w:rsidP="00584304">
      <w:pPr>
        <w:pStyle w:val="Body"/>
      </w:pPr>
      <w:r w:rsidRPr="000F3B8C">
        <w:t xml:space="preserve">Events and </w:t>
      </w:r>
      <w:r w:rsidR="00386882">
        <w:t>event delegate</w:t>
      </w:r>
      <w:r w:rsidRPr="000F3B8C">
        <w:t xml:space="preserve">s are defined with the .NET </w:t>
      </w:r>
      <w:r w:rsidRPr="000F3B8C">
        <w:rPr>
          <w:rFonts w:ascii="Courier New" w:hAnsi="Courier New"/>
          <w:sz w:val="18"/>
        </w:rPr>
        <w:t>EventHandler&lt;T&gt;</w:t>
      </w:r>
      <w:r w:rsidRPr="000F3B8C">
        <w:t xml:space="preserve"> delegate where T is the type of the event args.</w:t>
      </w:r>
    </w:p>
    <w:p w14:paraId="17970627" w14:textId="77777777"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r w:rsidRPr="00A366D7">
        <w:t>BeginRead</w:t>
      </w:r>
      <w:r>
        <w:t xml:space="preserve"> or BeginWrite</w:t>
      </w:r>
      <w:r w:rsidRPr="00A366D7">
        <w:t xml:space="preserve"> is executed.</w:t>
      </w:r>
      <w:r w:rsidR="00990227">
        <w:t xml:space="preserve">  It then uses the standard .NET mechanisms to ensure that events are fired, or callbacks are made in the caller’s original context.</w:t>
      </w:r>
      <w:r>
        <w:t xml:space="preserve">  Refer to section </w:t>
      </w:r>
      <w:r w:rsidR="00A25C95">
        <w:fldChar w:fldCharType="begin" w:fldLock="1"/>
      </w:r>
      <w:r w:rsidR="00A25C95">
        <w:instrText xml:space="preserve"> REF _Ref323193629 \r \h  \* MERGEFORMAT </w:instrText>
      </w:r>
      <w:r w:rsidR="00A25C95">
        <w:fldChar w:fldCharType="separate"/>
      </w:r>
      <w:r w:rsidR="00167892">
        <w:t>8.3.2</w:t>
      </w:r>
      <w:r w:rsidR="00A25C95">
        <w:fldChar w:fldCharType="end"/>
      </w:r>
      <w:r>
        <w:t xml:space="preserve">, </w:t>
      </w:r>
      <w:r w:rsidR="00A25C95">
        <w:fldChar w:fldCharType="begin" w:fldLock="1"/>
      </w:r>
      <w:r w:rsidR="00A25C95">
        <w:instrText xml:space="preserve"> REF _Ref323193629 \h  \* MERGEFORMAT </w:instrText>
      </w:r>
      <w:r w:rsidR="00A25C95">
        <w:fldChar w:fldCharType="separate"/>
      </w:r>
      <w:r w:rsidR="00167892" w:rsidRPr="00167892">
        <w:rPr>
          <w:i/>
        </w:rPr>
        <w:t>SynchronizeCallbacks</w:t>
      </w:r>
      <w:r w:rsidR="00A25C95">
        <w:fldChar w:fldCharType="end"/>
      </w:r>
      <w:r>
        <w:t>, for details.</w:t>
      </w:r>
    </w:p>
    <w:p w14:paraId="17D3B740" w14:textId="77777777" w:rsidR="00E1518A" w:rsidRPr="00A148B3" w:rsidRDefault="00E1518A" w:rsidP="00E1518A">
      <w:pPr>
        <w:pStyle w:val="Heading-Sub2"/>
      </w:pPr>
      <w:r w:rsidRPr="00A148B3">
        <w:t xml:space="preserve">Corresponding VISA </w:t>
      </w:r>
      <w:r>
        <w:t>EVENT</w:t>
      </w:r>
      <w:r w:rsidRPr="00A148B3">
        <w:t>s</w:t>
      </w:r>
    </w:p>
    <w:p w14:paraId="3029C4C1" w14:textId="77777777" w:rsidR="000F3B8C" w:rsidRDefault="000F3B8C" w:rsidP="000F3B8C">
      <w:pPr>
        <w:pStyle w:val="Body"/>
      </w:pPr>
      <w:r>
        <w:t xml:space="preserve">The following table shows the relationship between events in VISA and </w:t>
      </w:r>
      <w:r w:rsidR="00E1518A">
        <w:t xml:space="preserve">hardware events in </w:t>
      </w:r>
      <w:r>
        <w:t>VISA.NET.</w:t>
      </w:r>
    </w:p>
    <w:p w14:paraId="4D6DE3EC" w14:textId="77777777" w:rsidR="000F3B8C" w:rsidRDefault="000F3B8C" w:rsidP="000F3B8C">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2610"/>
        <w:gridCol w:w="3420"/>
      </w:tblGrid>
      <w:tr w:rsidR="000F3B8C" w14:paraId="02287539" w14:textId="77777777" w:rsidTr="00DA4EB9">
        <w:trPr>
          <w:cantSplit/>
        </w:trPr>
        <w:tc>
          <w:tcPr>
            <w:tcW w:w="2870" w:type="dxa"/>
            <w:tcBorders>
              <w:top w:val="single" w:sz="6" w:space="0" w:color="auto"/>
              <w:left w:val="single" w:sz="6" w:space="0" w:color="auto"/>
              <w:bottom w:val="double" w:sz="6" w:space="0" w:color="auto"/>
              <w:right w:val="single" w:sz="6" w:space="0" w:color="auto"/>
            </w:tcBorders>
          </w:tcPr>
          <w:p w14:paraId="0BCDBD56" w14:textId="77777777" w:rsidR="000F3B8C" w:rsidRPr="00972178" w:rsidRDefault="000F3B8C" w:rsidP="008053F5">
            <w:pPr>
              <w:pStyle w:val="TableCaption"/>
              <w:keepNext/>
            </w:pPr>
            <w:r w:rsidRPr="00972178">
              <w:lastRenderedPageBreak/>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14:paraId="6EE55598" w14:textId="77777777" w:rsidR="000F3B8C" w:rsidRDefault="000F3B8C" w:rsidP="008053F5">
            <w:pPr>
              <w:pStyle w:val="TableCaption"/>
              <w:keepNext/>
            </w:pPr>
            <w:r>
              <w:t>VISA.NET EventType</w:t>
            </w:r>
          </w:p>
          <w:p w14:paraId="6F11A1C0" w14:textId="77777777" w:rsidR="000F3B8C" w:rsidRPr="000F3B8C" w:rsidRDefault="000F3B8C" w:rsidP="008053F5">
            <w:pPr>
              <w:pStyle w:val="TableCaption"/>
              <w:keepNext/>
            </w:pPr>
            <w:r w:rsidRPr="000F3B8C">
              <w:t>Used with Event Methods and EventArgs</w:t>
            </w:r>
          </w:p>
        </w:tc>
        <w:tc>
          <w:tcPr>
            <w:tcW w:w="3420" w:type="dxa"/>
            <w:tcBorders>
              <w:top w:val="single" w:sz="6" w:space="0" w:color="auto"/>
              <w:left w:val="single" w:sz="6" w:space="0" w:color="auto"/>
              <w:bottom w:val="double" w:sz="6" w:space="0" w:color="auto"/>
              <w:right w:val="single" w:sz="6" w:space="0" w:color="auto"/>
            </w:tcBorders>
          </w:tcPr>
          <w:p w14:paraId="12773492" w14:textId="77777777" w:rsidR="000F3B8C" w:rsidRPr="00972178" w:rsidRDefault="000F3B8C" w:rsidP="008053F5">
            <w:pPr>
              <w:pStyle w:val="TableCaption"/>
              <w:keepNext/>
            </w:pPr>
            <w:r w:rsidRPr="00972178">
              <w:t>VISA</w:t>
            </w:r>
            <w:r>
              <w:t>.NET .NET Events</w:t>
            </w:r>
          </w:p>
        </w:tc>
      </w:tr>
      <w:tr w:rsidR="000F3B8C" w:rsidRPr="00AB1F8A" w14:paraId="3E29429A" w14:textId="77777777" w:rsidTr="00DA4EB9">
        <w:trPr>
          <w:cantSplit/>
        </w:trPr>
        <w:tc>
          <w:tcPr>
            <w:tcW w:w="2870" w:type="dxa"/>
            <w:tcBorders>
              <w:top w:val="double" w:sz="6" w:space="0" w:color="auto"/>
              <w:left w:val="single" w:sz="6" w:space="0" w:color="auto"/>
              <w:right w:val="single" w:sz="6" w:space="0" w:color="auto"/>
            </w:tcBorders>
            <w:vAlign w:val="center"/>
          </w:tcPr>
          <w:p w14:paraId="6525B750" w14:textId="77777777"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14:paraId="72F66D53" w14:textId="77777777"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14:paraId="72CD0442" w14:textId="77777777" w:rsidR="000F3B8C" w:rsidRPr="000F3B8C" w:rsidRDefault="000F3B8C" w:rsidP="00DA4EB9">
            <w:pPr>
              <w:pStyle w:val="TableItem"/>
            </w:pPr>
            <w:r w:rsidRPr="000F3B8C">
              <w:t>.NET event is vendor defined</w:t>
            </w:r>
          </w:p>
        </w:tc>
      </w:tr>
      <w:tr w:rsidR="000F3B8C" w:rsidRPr="00AB1F8A" w14:paraId="7DA9D42E" w14:textId="77777777" w:rsidTr="00DA4EB9">
        <w:trPr>
          <w:cantSplit/>
        </w:trPr>
        <w:tc>
          <w:tcPr>
            <w:tcW w:w="2870" w:type="dxa"/>
            <w:vMerge w:val="restart"/>
            <w:tcBorders>
              <w:top w:val="single" w:sz="6" w:space="0" w:color="auto"/>
              <w:left w:val="single" w:sz="6" w:space="0" w:color="auto"/>
              <w:right w:val="single" w:sz="6" w:space="0" w:color="auto"/>
            </w:tcBorders>
            <w:vAlign w:val="center"/>
          </w:tcPr>
          <w:p w14:paraId="4FECD3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14:paraId="4B827E5A" w14:textId="77777777"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14:paraId="683613FE"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Trigger</w:t>
            </w:r>
          </w:p>
        </w:tc>
      </w:tr>
      <w:tr w:rsidR="000F3B8C" w:rsidRPr="00AB1F8A" w14:paraId="73467A43" w14:textId="77777777" w:rsidTr="00DA4EB9">
        <w:trPr>
          <w:cantSplit/>
        </w:trPr>
        <w:tc>
          <w:tcPr>
            <w:tcW w:w="2870" w:type="dxa"/>
            <w:vMerge/>
            <w:tcBorders>
              <w:left w:val="single" w:sz="6" w:space="0" w:color="auto"/>
              <w:right w:val="single" w:sz="6" w:space="0" w:color="auto"/>
            </w:tcBorders>
            <w:vAlign w:val="center"/>
          </w:tcPr>
          <w:p w14:paraId="773DF1E7"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1E761B3D" w14:textId="77777777"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3FFB16D"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IVxiBackplaneSession.</w:t>
            </w:r>
            <w:r w:rsidRPr="000F3B8C">
              <w:rPr>
                <w:rFonts w:ascii="Courier New" w:hAnsi="Courier New"/>
                <w:sz w:val="18"/>
              </w:rPr>
              <w:t>Trigger</w:t>
            </w:r>
          </w:p>
        </w:tc>
      </w:tr>
      <w:tr w:rsidR="000F3B8C" w:rsidRPr="00AB1F8A" w14:paraId="0D01DA46" w14:textId="77777777" w:rsidTr="00DA4EB9">
        <w:trPr>
          <w:cantSplit/>
        </w:trPr>
        <w:tc>
          <w:tcPr>
            <w:tcW w:w="2870" w:type="dxa"/>
            <w:vMerge/>
            <w:tcBorders>
              <w:left w:val="single" w:sz="6" w:space="0" w:color="auto"/>
              <w:right w:val="single" w:sz="6" w:space="0" w:color="auto"/>
            </w:tcBorders>
            <w:vAlign w:val="center"/>
          </w:tcPr>
          <w:p w14:paraId="71CD4A1B"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6BA0F20E"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1872F3DB"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Pr>
                <w:rFonts w:ascii="Courier New" w:hAnsi="Courier New"/>
                <w:sz w:val="18"/>
              </w:rPr>
              <w:t>Trigger</w:t>
            </w:r>
          </w:p>
        </w:tc>
      </w:tr>
      <w:tr w:rsidR="000F3B8C" w:rsidRPr="00AB1F8A" w14:paraId="6CE01D8F" w14:textId="77777777" w:rsidTr="00DA4EB9">
        <w:trPr>
          <w:cantSplit/>
        </w:trPr>
        <w:tc>
          <w:tcPr>
            <w:tcW w:w="2870" w:type="dxa"/>
            <w:tcBorders>
              <w:top w:val="single" w:sz="6" w:space="0" w:color="auto"/>
              <w:left w:val="single" w:sz="6" w:space="0" w:color="auto"/>
              <w:right w:val="single" w:sz="6" w:space="0" w:color="auto"/>
            </w:tcBorders>
            <w:vAlign w:val="center"/>
          </w:tcPr>
          <w:p w14:paraId="1B1F6E5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14:paraId="1FD9FC2B" w14:textId="77777777"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14:paraId="08ABC64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E3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05134ECB" w14:textId="77777777" w:rsidTr="00DA4EB9">
        <w:trPr>
          <w:cantSplit/>
        </w:trPr>
        <w:tc>
          <w:tcPr>
            <w:tcW w:w="2870" w:type="dxa"/>
            <w:tcBorders>
              <w:left w:val="single" w:sz="6" w:space="0" w:color="auto"/>
              <w:bottom w:val="single" w:sz="6" w:space="0" w:color="auto"/>
              <w:right w:val="single" w:sz="6" w:space="0" w:color="auto"/>
            </w:tcBorders>
            <w:vAlign w:val="center"/>
          </w:tcPr>
          <w:p w14:paraId="6CDAE278"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14:paraId="242F089C"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B6A1B9E"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IMessageBasedSession.</w:t>
            </w:r>
          </w:p>
          <w:p w14:paraId="70B2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4F21190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C26D9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14:paraId="4DF2AA92" w14:textId="77777777"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14:paraId="71867AC7"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
        </w:tc>
      </w:tr>
      <w:tr w:rsidR="000F3B8C" w:rsidRPr="00AB1F8A" w14:paraId="57EA1C54" w14:textId="77777777"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3CA21B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7D6E0F" w14:textId="77777777"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F40ED7" w14:textId="77777777" w:rsidR="000F3B8C" w:rsidRPr="000F3B8C" w:rsidRDefault="000F3B8C" w:rsidP="00DA4EB9">
            <w:pPr>
              <w:pStyle w:val="TableItem"/>
            </w:pPr>
            <w:r w:rsidRPr="000F3B8C">
              <w:t>No VISA.NET event</w:t>
            </w:r>
          </w:p>
        </w:tc>
      </w:tr>
      <w:tr w:rsidR="000F3B8C" w:rsidRPr="00AB1F8A" w14:paraId="790D056A"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B4DB4A2"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14:paraId="7F1776D3" w14:textId="77777777" w:rsidR="000F3B8C" w:rsidRPr="00AB1F8A" w:rsidRDefault="000F3B8C" w:rsidP="00DA4EB9">
            <w:pPr>
              <w:pStyle w:val="TableItem"/>
              <w:rPr>
                <w:rFonts w:ascii="Courier New" w:hAnsi="Courier New"/>
                <w:sz w:val="18"/>
              </w:rPr>
            </w:pPr>
            <w:r w:rsidRPr="00F73FA4">
              <w:rPr>
                <w:rFonts w:ascii="Courier New" w:hAnsi="Courier New"/>
                <w:sz w:val="18"/>
              </w:rPr>
              <w:t>GpibControllerInCharge</w:t>
            </w:r>
          </w:p>
        </w:tc>
        <w:tc>
          <w:tcPr>
            <w:tcW w:w="3420" w:type="dxa"/>
            <w:tcBorders>
              <w:top w:val="single" w:sz="6" w:space="0" w:color="auto"/>
              <w:left w:val="single" w:sz="6" w:space="0" w:color="auto"/>
              <w:bottom w:val="single" w:sz="6" w:space="0" w:color="auto"/>
              <w:right w:val="single" w:sz="6" w:space="0" w:color="auto"/>
            </w:tcBorders>
          </w:tcPr>
          <w:p w14:paraId="423683E6"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IGpibInterfaceSession.</w:t>
            </w:r>
          </w:p>
          <w:p w14:paraId="406EE326"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ControllerInCharge</w:t>
            </w:r>
          </w:p>
        </w:tc>
      </w:tr>
      <w:tr w:rsidR="000F3B8C" w:rsidRPr="00AB1F8A" w14:paraId="32A964F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0395A0D5"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14:paraId="1E47BF75" w14:textId="77777777" w:rsidR="000F3B8C" w:rsidRPr="00AB1F8A" w:rsidRDefault="000F3B8C" w:rsidP="00DA4EB9">
            <w:pPr>
              <w:pStyle w:val="TableItem"/>
              <w:rPr>
                <w:rFonts w:ascii="Courier New" w:hAnsi="Courier New"/>
                <w:sz w:val="18"/>
              </w:rPr>
            </w:pPr>
            <w:r w:rsidRPr="00F73FA4">
              <w:rPr>
                <w:rFonts w:ascii="Courier New" w:hAnsi="Courier New"/>
                <w:sz w:val="18"/>
              </w:rPr>
              <w:t>GpibTalk</w:t>
            </w:r>
          </w:p>
        </w:tc>
        <w:tc>
          <w:tcPr>
            <w:tcW w:w="3420" w:type="dxa"/>
            <w:tcBorders>
              <w:top w:val="single" w:sz="6" w:space="0" w:color="auto"/>
              <w:left w:val="single" w:sz="6" w:space="0" w:color="auto"/>
              <w:bottom w:val="single" w:sz="6" w:space="0" w:color="auto"/>
              <w:right w:val="single" w:sz="6" w:space="0" w:color="auto"/>
            </w:tcBorders>
          </w:tcPr>
          <w:p w14:paraId="4188A832"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Talk</w:t>
            </w:r>
          </w:p>
        </w:tc>
      </w:tr>
      <w:tr w:rsidR="000F3B8C" w:rsidRPr="00AB1F8A" w14:paraId="70539CDE"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27928F8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14:paraId="3C97F771" w14:textId="77777777" w:rsidR="000F3B8C" w:rsidRPr="000F3B8C" w:rsidRDefault="000F3B8C" w:rsidP="00DA4EB9">
            <w:pPr>
              <w:pStyle w:val="TableItem"/>
              <w:rPr>
                <w:rFonts w:ascii="Courier New" w:hAnsi="Courier New"/>
                <w:sz w:val="18"/>
              </w:rPr>
            </w:pPr>
            <w:r w:rsidRPr="00F73FA4">
              <w:rPr>
                <w:rFonts w:ascii="Courier New" w:hAnsi="Courier New"/>
                <w:sz w:val="18"/>
              </w:rPr>
              <w:t>GpibListen</w:t>
            </w:r>
          </w:p>
        </w:tc>
        <w:tc>
          <w:tcPr>
            <w:tcW w:w="3420" w:type="dxa"/>
            <w:tcBorders>
              <w:top w:val="single" w:sz="6" w:space="0" w:color="auto"/>
              <w:left w:val="single" w:sz="6" w:space="0" w:color="auto"/>
              <w:bottom w:val="single" w:sz="6" w:space="0" w:color="auto"/>
              <w:right w:val="single" w:sz="6" w:space="0" w:color="auto"/>
            </w:tcBorders>
          </w:tcPr>
          <w:p w14:paraId="2CFC9101"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IGpibInterfaceSession.</w:t>
            </w:r>
            <w:r w:rsidRPr="000F3B8C">
              <w:rPr>
                <w:rFonts w:ascii="Courier New" w:hAnsi="Courier New"/>
                <w:sz w:val="18"/>
              </w:rPr>
              <w:t>Listen</w:t>
            </w:r>
          </w:p>
        </w:tc>
      </w:tr>
      <w:tr w:rsidR="000F3B8C" w:rsidRPr="00AB1F8A" w14:paraId="1448848B"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2B5D1C1"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14:paraId="243CC28A" w14:textId="77777777" w:rsidR="000F3B8C" w:rsidRPr="000F3B8C" w:rsidRDefault="000F3B8C" w:rsidP="00DA4EB9">
            <w:pPr>
              <w:pStyle w:val="TableItem"/>
              <w:rPr>
                <w:rFonts w:ascii="Courier New" w:hAnsi="Courier New"/>
                <w:sz w:val="18"/>
              </w:rPr>
            </w:pPr>
            <w:r w:rsidRPr="00F73FA4">
              <w:rPr>
                <w:rFonts w:ascii="Courier New" w:hAnsi="Courier New"/>
                <w:sz w:val="18"/>
              </w:rPr>
              <w:t>VxiVmeSystemFailure</w:t>
            </w:r>
          </w:p>
        </w:tc>
        <w:tc>
          <w:tcPr>
            <w:tcW w:w="3420" w:type="dxa"/>
            <w:tcBorders>
              <w:top w:val="single" w:sz="6" w:space="0" w:color="auto"/>
              <w:left w:val="single" w:sz="6" w:space="0" w:color="auto"/>
              <w:bottom w:val="single" w:sz="6" w:space="0" w:color="auto"/>
              <w:right w:val="single" w:sz="6" w:space="0" w:color="auto"/>
            </w:tcBorders>
          </w:tcPr>
          <w:p w14:paraId="49FFF16A"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7ADD3BB5"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SystemFailure</w:t>
            </w:r>
          </w:p>
        </w:tc>
      </w:tr>
      <w:tr w:rsidR="000F3B8C" w:rsidRPr="00AB1F8A" w14:paraId="7D83E5D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3D1190A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14:paraId="65E72D6F" w14:textId="77777777" w:rsidR="000F3B8C" w:rsidRPr="00AB1F8A" w:rsidRDefault="000F3B8C" w:rsidP="00DA4EB9">
            <w:pPr>
              <w:pStyle w:val="TableItem"/>
              <w:rPr>
                <w:rFonts w:ascii="Courier New" w:hAnsi="Courier New"/>
                <w:sz w:val="18"/>
              </w:rPr>
            </w:pPr>
            <w:r w:rsidRPr="00F73FA4">
              <w:rPr>
                <w:rFonts w:ascii="Courier New" w:hAnsi="Courier New"/>
                <w:sz w:val="18"/>
              </w:rPr>
              <w:t>VxiVmeSystemReset</w:t>
            </w:r>
          </w:p>
        </w:tc>
        <w:tc>
          <w:tcPr>
            <w:tcW w:w="3420" w:type="dxa"/>
            <w:tcBorders>
              <w:top w:val="single" w:sz="6" w:space="0" w:color="auto"/>
              <w:left w:val="single" w:sz="6" w:space="0" w:color="auto"/>
              <w:bottom w:val="single" w:sz="6" w:space="0" w:color="auto"/>
              <w:right w:val="single" w:sz="6" w:space="0" w:color="auto"/>
            </w:tcBorders>
          </w:tcPr>
          <w:p w14:paraId="70C6E233" w14:textId="77777777" w:rsidR="000F3B8C" w:rsidRDefault="000F3B8C" w:rsidP="00DA4EB9">
            <w:pPr>
              <w:pStyle w:val="TableItem"/>
              <w:rPr>
                <w:rFonts w:ascii="Courier New" w:hAnsi="Courier New" w:cs="Courier New"/>
                <w:sz w:val="18"/>
                <w:szCs w:val="18"/>
              </w:rPr>
            </w:pPr>
            <w:r w:rsidRPr="00466061">
              <w:rPr>
                <w:rFonts w:ascii="Courier New" w:hAnsi="Courier New" w:cs="Courier New"/>
                <w:sz w:val="18"/>
                <w:szCs w:val="18"/>
              </w:rPr>
              <w:t>IVxiBackplaneSession.</w:t>
            </w:r>
          </w:p>
          <w:p w14:paraId="18E0A76E"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SystemReset</w:t>
            </w:r>
          </w:p>
        </w:tc>
      </w:tr>
      <w:tr w:rsidR="000F3B8C" w:rsidRPr="00AB1F8A" w14:paraId="77E9680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14B8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14:paraId="5DFE9E57" w14:textId="77777777" w:rsidR="000F3B8C" w:rsidRPr="00AB1F8A" w:rsidRDefault="000F3B8C" w:rsidP="00DA4EB9">
            <w:pPr>
              <w:pStyle w:val="TableItem"/>
              <w:rPr>
                <w:rFonts w:ascii="Courier New" w:hAnsi="Courier New"/>
                <w:sz w:val="18"/>
              </w:rPr>
            </w:pPr>
            <w:r w:rsidRPr="00F73FA4">
              <w:rPr>
                <w:rFonts w:ascii="Courier New" w:hAnsi="Courier New"/>
                <w:sz w:val="18"/>
              </w:rPr>
              <w:t>VxiSignalP</w:t>
            </w:r>
          </w:p>
        </w:tc>
        <w:tc>
          <w:tcPr>
            <w:tcW w:w="3420" w:type="dxa"/>
            <w:tcBorders>
              <w:top w:val="single" w:sz="6" w:space="0" w:color="auto"/>
              <w:left w:val="single" w:sz="6" w:space="0" w:color="auto"/>
              <w:bottom w:val="single" w:sz="6" w:space="0" w:color="auto"/>
              <w:right w:val="single" w:sz="6" w:space="0" w:color="auto"/>
            </w:tcBorders>
          </w:tcPr>
          <w:p w14:paraId="0C0D5E5A" w14:textId="77777777" w:rsidR="000F3B8C" w:rsidRPr="000F3B8C" w:rsidRDefault="000F3B8C" w:rsidP="000F3B8C">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SignalProcessor</w:t>
            </w:r>
          </w:p>
        </w:tc>
      </w:tr>
      <w:tr w:rsidR="000F3B8C" w:rsidRPr="006509E6" w14:paraId="0C87969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47C8E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14:paraId="6CF22365" w14:textId="77777777" w:rsidR="000F3B8C" w:rsidRPr="006509E6" w:rsidRDefault="000F3B8C" w:rsidP="00DA4EB9">
            <w:pPr>
              <w:pStyle w:val="TableItem"/>
              <w:rPr>
                <w:rFonts w:ascii="Courier New" w:hAnsi="Courier New"/>
                <w:sz w:val="18"/>
              </w:rPr>
            </w:pPr>
            <w:r w:rsidRPr="00F73FA4">
              <w:rPr>
                <w:rFonts w:ascii="Courier New" w:hAnsi="Courier New"/>
                <w:sz w:val="18"/>
              </w:rPr>
              <w:t>VxiVmeInterrupt</w:t>
            </w:r>
          </w:p>
        </w:tc>
        <w:tc>
          <w:tcPr>
            <w:tcW w:w="3420" w:type="dxa"/>
            <w:tcBorders>
              <w:top w:val="single" w:sz="6" w:space="0" w:color="auto"/>
              <w:left w:val="single" w:sz="6" w:space="0" w:color="auto"/>
              <w:bottom w:val="single" w:sz="6" w:space="0" w:color="auto"/>
              <w:right w:val="single" w:sz="6" w:space="0" w:color="auto"/>
            </w:tcBorders>
          </w:tcPr>
          <w:p w14:paraId="2044DAB8"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IVxiSession.</w:t>
            </w:r>
            <w:r w:rsidRPr="000F3B8C">
              <w:rPr>
                <w:rFonts w:ascii="Courier New" w:hAnsi="Courier New"/>
                <w:sz w:val="18"/>
              </w:rPr>
              <w:t>Interrupt</w:t>
            </w:r>
          </w:p>
        </w:tc>
      </w:tr>
      <w:tr w:rsidR="000F3B8C" w:rsidRPr="00AB1F8A" w14:paraId="356A68B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A8FF3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14:paraId="1653AB16" w14:textId="77777777" w:rsidR="000F3B8C" w:rsidRPr="00AB1F8A" w:rsidRDefault="000F3B8C" w:rsidP="00DA4EB9">
            <w:pPr>
              <w:pStyle w:val="TableItem"/>
              <w:rPr>
                <w:rFonts w:ascii="Courier New" w:hAnsi="Courier New"/>
                <w:sz w:val="18"/>
              </w:rPr>
            </w:pPr>
            <w:r w:rsidRPr="00F73FA4">
              <w:rPr>
                <w:rFonts w:ascii="Courier New" w:hAnsi="Courier New"/>
                <w:sz w:val="18"/>
              </w:rPr>
              <w:t>PxiInterrupt</w:t>
            </w:r>
          </w:p>
        </w:tc>
        <w:tc>
          <w:tcPr>
            <w:tcW w:w="3420" w:type="dxa"/>
            <w:tcBorders>
              <w:top w:val="single" w:sz="6" w:space="0" w:color="auto"/>
              <w:left w:val="single" w:sz="6" w:space="0" w:color="auto"/>
              <w:bottom w:val="single" w:sz="6" w:space="0" w:color="auto"/>
              <w:right w:val="single" w:sz="6" w:space="0" w:color="auto"/>
            </w:tcBorders>
          </w:tcPr>
          <w:p w14:paraId="22D7371F"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IPxiSession.</w:t>
            </w:r>
            <w:r w:rsidRPr="000F3B8C">
              <w:rPr>
                <w:rFonts w:ascii="Courier New" w:hAnsi="Courier New"/>
                <w:sz w:val="18"/>
              </w:rPr>
              <w:t>Interrupt</w:t>
            </w:r>
          </w:p>
        </w:tc>
      </w:tr>
      <w:tr w:rsidR="007160A4" w:rsidRPr="00AB1F8A" w14:paraId="51DF4651" w14:textId="77777777"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E40271F" w14:textId="77777777"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29A6A8" w14:textId="77777777"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EB3F10" w14:textId="77777777" w:rsidR="007160A4" w:rsidRPr="000F3B8C" w:rsidRDefault="007160A4" w:rsidP="00DA4EB9">
            <w:pPr>
              <w:pStyle w:val="TableItem"/>
            </w:pPr>
            <w:r w:rsidRPr="000F3B8C">
              <w:t>No VISA.NET event</w:t>
            </w:r>
          </w:p>
        </w:tc>
      </w:tr>
      <w:tr w:rsidR="000F3B8C" w:rsidRPr="00AB1F8A" w14:paraId="65334DA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7D9974DA"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14:paraId="0324D0D3" w14:textId="77777777" w:rsidR="000F3B8C" w:rsidRPr="00F73FA4" w:rsidRDefault="000F3B8C" w:rsidP="00DA4EB9">
            <w:pPr>
              <w:pStyle w:val="TableItem"/>
              <w:rPr>
                <w:rFonts w:ascii="Courier New" w:hAnsi="Courier New"/>
                <w:sz w:val="18"/>
              </w:rPr>
            </w:pPr>
            <w:r w:rsidRPr="00F73FA4">
              <w:rPr>
                <w:rFonts w:ascii="Courier New" w:hAnsi="Courier New"/>
                <w:sz w:val="18"/>
              </w:rPr>
              <w:t>UsbInterrupt</w:t>
            </w:r>
          </w:p>
        </w:tc>
        <w:tc>
          <w:tcPr>
            <w:tcW w:w="3420" w:type="dxa"/>
            <w:tcBorders>
              <w:top w:val="single" w:sz="6" w:space="0" w:color="auto"/>
              <w:left w:val="single" w:sz="6" w:space="0" w:color="auto"/>
              <w:bottom w:val="single" w:sz="6" w:space="0" w:color="auto"/>
              <w:right w:val="single" w:sz="6" w:space="0" w:color="auto"/>
            </w:tcBorders>
          </w:tcPr>
          <w:p w14:paraId="366BEB6C" w14:textId="77777777" w:rsidR="000F3B8C" w:rsidRPr="000F3B8C" w:rsidRDefault="000F3B8C" w:rsidP="00DA4EB9">
            <w:pPr>
              <w:pStyle w:val="TableItem"/>
              <w:rPr>
                <w:rFonts w:ascii="Courier New" w:hAnsi="Courier New"/>
                <w:sz w:val="18"/>
              </w:rPr>
            </w:pPr>
            <w:r w:rsidRPr="00466061">
              <w:rPr>
                <w:rFonts w:ascii="Courier New" w:hAnsi="Courier New" w:cs="Courier New"/>
                <w:sz w:val="18"/>
                <w:szCs w:val="18"/>
              </w:rPr>
              <w:t>IUsbSession.</w:t>
            </w:r>
            <w:r w:rsidRPr="000F3B8C">
              <w:rPr>
                <w:rFonts w:ascii="Courier New" w:hAnsi="Courier New"/>
                <w:sz w:val="18"/>
              </w:rPr>
              <w:t>Interrupt</w:t>
            </w:r>
          </w:p>
        </w:tc>
      </w:tr>
      <w:tr w:rsidR="00C44483" w:rsidRPr="00AB1F8A" w14:paraId="12CA0014" w14:textId="77777777"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7C35D73A" w14:textId="77777777"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14:paraId="388EBFAF" w14:textId="77777777" w:rsidR="00C44483" w:rsidRPr="00F73FA4" w:rsidRDefault="00C44483" w:rsidP="002176CC">
            <w:pPr>
              <w:pStyle w:val="TableItem"/>
              <w:rPr>
                <w:rFonts w:ascii="Courier New" w:hAnsi="Courier New"/>
                <w:sz w:val="18"/>
              </w:rPr>
            </w:pPr>
            <w:r w:rsidRPr="00F73FA4">
              <w:rPr>
                <w:rFonts w:ascii="Courier New" w:hAnsi="Courier New"/>
                <w:sz w:val="18"/>
              </w:rPr>
              <w:t>All</w:t>
            </w:r>
            <w:r>
              <w:rPr>
                <w:rFonts w:ascii="Courier New" w:hAnsi="Courier New"/>
                <w:sz w:val="18"/>
              </w:rPr>
              <w:t>Enabled</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5C80E7" w14:textId="77777777" w:rsidR="00C44483" w:rsidRPr="000F3B8C" w:rsidRDefault="00C44483" w:rsidP="00DA4EB9">
            <w:pPr>
              <w:pStyle w:val="TableItem"/>
            </w:pPr>
            <w:r>
              <w:t>Not meaningful, since the calling program has already registered for the “enabled” events.</w:t>
            </w:r>
          </w:p>
        </w:tc>
      </w:tr>
      <w:tr w:rsidR="000F3B8C" w:rsidRPr="00AB1F8A" w14:paraId="38AB68E6" w14:textId="77777777"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6A71B0CA" w14:textId="77777777"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698380F" w14:textId="77777777" w:rsidR="000F3B8C" w:rsidRDefault="000F3B8C" w:rsidP="000F3B8C">
            <w:pPr>
              <w:pStyle w:val="TableItem"/>
            </w:pPr>
            <w:r>
              <w:t>Refer to the discussion of events in VISA.NET Asynchronous I/O.</w:t>
            </w:r>
          </w:p>
        </w:tc>
      </w:tr>
    </w:tbl>
    <w:p w14:paraId="22E4040B" w14:textId="77777777" w:rsidR="00BD01A4" w:rsidRPr="00944A2C" w:rsidRDefault="00802C1E" w:rsidP="00BD01A4">
      <w:pPr>
        <w:pStyle w:val="Heading-Sub2"/>
      </w:pPr>
      <w:r>
        <w:t>Implementation</w:t>
      </w:r>
    </w:p>
    <w:p w14:paraId="207BCE39" w14:textId="77777777" w:rsidR="008053F5" w:rsidRDefault="008053F5" w:rsidP="001C3CE6">
      <w:pPr>
        <w:pStyle w:val="Observation"/>
      </w:pPr>
    </w:p>
    <w:p w14:paraId="48A32B56"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14:paraId="36C258C9" w14:textId="77777777" w:rsidR="008053F5" w:rsidRDefault="008053F5" w:rsidP="001C3CE6">
      <w:pPr>
        <w:pStyle w:val="Observation"/>
      </w:pPr>
    </w:p>
    <w:p w14:paraId="58D4E8FD"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14:paraId="7AFB272B" w14:textId="77777777" w:rsidR="00343830" w:rsidRDefault="00343830" w:rsidP="001C3CE6">
      <w:pPr>
        <w:pStyle w:val="Observation"/>
      </w:pPr>
    </w:p>
    <w:p w14:paraId="101AA718" w14:textId="77777777"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14:paraId="6988EA9B" w14:textId="77777777" w:rsidR="00343830" w:rsidRDefault="00343830" w:rsidP="001C3CE6">
      <w:pPr>
        <w:pStyle w:val="Observation"/>
      </w:pPr>
    </w:p>
    <w:p w14:paraId="449D2090" w14:textId="77777777"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14:paraId="5AF70F80" w14:textId="77777777" w:rsidR="008C4AE9" w:rsidRPr="00B46A7F" w:rsidRDefault="008C4AE9" w:rsidP="00794D19">
      <w:pPr>
        <w:pStyle w:val="Rule"/>
      </w:pPr>
    </w:p>
    <w:p w14:paraId="531A7D83" w14:textId="77777777" w:rsidR="008C4AE9" w:rsidRDefault="008C4AE9" w:rsidP="008C4AE9">
      <w:pPr>
        <w:pStyle w:val="Body"/>
      </w:pPr>
      <w:r>
        <w:t xml:space="preserve">VISA.NET implementations </w:t>
      </w:r>
      <w:r>
        <w:rPr>
          <w:b/>
        </w:rPr>
        <w:t>SHALL NOT</w:t>
      </w:r>
      <w:r>
        <w:t xml:space="preserve"> kill threads which they did not start.</w:t>
      </w:r>
    </w:p>
    <w:p w14:paraId="3A4DE687" w14:textId="77777777" w:rsidR="000F3B8C" w:rsidRPr="00B46A7F" w:rsidRDefault="000F3B8C" w:rsidP="00B46A7F">
      <w:pPr>
        <w:pStyle w:val="Recommendation"/>
      </w:pPr>
    </w:p>
    <w:p w14:paraId="59919E03" w14:textId="77777777"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14:paraId="4267B22E" w14:textId="77777777" w:rsidR="000F3B8C" w:rsidRPr="00B46A7F" w:rsidRDefault="000F3B8C" w:rsidP="00B46A7F">
      <w:pPr>
        <w:pStyle w:val="Recommendation"/>
      </w:pPr>
    </w:p>
    <w:p w14:paraId="1F2B676E" w14:textId="77777777"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14:paraId="5F2B9CD5" w14:textId="77777777" w:rsidR="00007525" w:rsidRPr="00617203" w:rsidRDefault="00007525" w:rsidP="003D0573">
      <w:pPr>
        <w:pStyle w:val="Body"/>
        <w:ind w:left="1080"/>
        <w:rPr>
          <w:color w:val="C00000"/>
        </w:rPr>
      </w:pPr>
    </w:p>
    <w:p w14:paraId="272C8839" w14:textId="77777777" w:rsidR="003E5686" w:rsidRDefault="003E5686" w:rsidP="001C3CE6">
      <w:pPr>
        <w:pStyle w:val="Observation"/>
      </w:pPr>
    </w:p>
    <w:p w14:paraId="7272BB4F" w14:textId="77777777"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14:paraId="3688C647" w14:textId="77777777" w:rsidR="00466061" w:rsidRPr="000F3B8C" w:rsidRDefault="00466061" w:rsidP="006766A0">
      <w:pPr>
        <w:pStyle w:val="Heading2"/>
      </w:pPr>
      <w:bookmarkStart w:id="125" w:name="_Toc411598019"/>
      <w:r w:rsidRPr="000F3B8C">
        <w:lastRenderedPageBreak/>
        <w:t>.NET Event Handlers</w:t>
      </w:r>
      <w:bookmarkEnd w:id="125"/>
    </w:p>
    <w:p w14:paraId="382B5FF2" w14:textId="77777777"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and the event handler and delegate definition, including the event args class used with the event.</w:t>
      </w:r>
    </w:p>
    <w:p w14:paraId="730C8BB2" w14:textId="77777777"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firstRow="0" w:lastRow="0" w:firstColumn="0" w:lastColumn="0" w:noHBand="0" w:noVBand="0"/>
      </w:tblPr>
      <w:tblGrid>
        <w:gridCol w:w="612"/>
        <w:gridCol w:w="8209"/>
      </w:tblGrid>
      <w:tr w:rsidR="00245823" w14:paraId="27220636" w14:textId="77777777" w:rsidTr="00286F13">
        <w:trPr>
          <w:cantSplit/>
        </w:trPr>
        <w:tc>
          <w:tcPr>
            <w:tcW w:w="8821" w:type="dxa"/>
            <w:gridSpan w:val="2"/>
          </w:tcPr>
          <w:p w14:paraId="43582220" w14:textId="77777777"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r w:rsidR="00FD480F" w:rsidRPr="003D0573">
              <w:t>IMessageBasedSession</w:t>
            </w:r>
          </w:p>
        </w:tc>
      </w:tr>
      <w:tr w:rsidR="00FD480F" w14:paraId="7555632C" w14:textId="77777777" w:rsidTr="00286F13">
        <w:trPr>
          <w:cantSplit/>
        </w:trPr>
        <w:tc>
          <w:tcPr>
            <w:tcW w:w="612" w:type="dxa"/>
          </w:tcPr>
          <w:p w14:paraId="5F54FE43" w14:textId="77777777" w:rsidR="00FD480F" w:rsidRPr="00466061" w:rsidRDefault="00FD480F" w:rsidP="00286F13">
            <w:pPr>
              <w:pStyle w:val="TableItem"/>
              <w:spacing w:before="0"/>
              <w:rPr>
                <w:rFonts w:ascii="Courier New" w:hAnsi="Courier New"/>
                <w:sz w:val="18"/>
              </w:rPr>
            </w:pPr>
          </w:p>
        </w:tc>
        <w:tc>
          <w:tcPr>
            <w:tcW w:w="8209" w:type="dxa"/>
          </w:tcPr>
          <w:p w14:paraId="5AAB3677" w14:textId="77777777" w:rsidR="00FD480F" w:rsidRDefault="00FD480F" w:rsidP="00286F13">
            <w:pPr>
              <w:pStyle w:val="TableItem"/>
              <w:spacing w:before="0"/>
              <w:rPr>
                <w:rFonts w:ascii="Courier New" w:hAnsi="Courier New"/>
                <w:sz w:val="18"/>
              </w:rPr>
            </w:pPr>
            <w:r w:rsidRPr="00466061">
              <w:rPr>
                <w:rFonts w:ascii="Courier New" w:hAnsi="Courier New"/>
                <w:sz w:val="18"/>
              </w:rPr>
              <w:t>event EventHandler&lt;VisaEventArgs&gt; ServiceRequest;</w:t>
            </w:r>
          </w:p>
        </w:tc>
      </w:tr>
      <w:tr w:rsidR="00245823" w:rsidRPr="00584304" w14:paraId="5D465FD3" w14:textId="77777777" w:rsidTr="00286F13">
        <w:trPr>
          <w:cantSplit/>
        </w:trPr>
        <w:tc>
          <w:tcPr>
            <w:tcW w:w="8821" w:type="dxa"/>
            <w:gridSpan w:val="2"/>
          </w:tcPr>
          <w:p w14:paraId="67CA770F" w14:textId="77777777" w:rsidR="00245823" w:rsidRPr="00286F13" w:rsidRDefault="00245823" w:rsidP="003D0573">
            <w:pPr>
              <w:pStyle w:val="TableCell"/>
            </w:pPr>
            <w:r w:rsidRPr="00286F13">
              <w:t>GPIB Interface Cleared</w:t>
            </w:r>
            <w:r w:rsidR="00A965B9" w:rsidRPr="00286F13">
              <w:t xml:space="preserve"> </w:t>
            </w:r>
            <w:r w:rsidR="00A965B9">
              <w:t xml:space="preserve">in </w:t>
            </w:r>
            <w:r w:rsidR="00FD480F" w:rsidRPr="003D0573">
              <w:t>IGpibInterfaceSession</w:t>
            </w:r>
          </w:p>
        </w:tc>
      </w:tr>
      <w:tr w:rsidR="00FD480F" w:rsidRPr="00584304" w14:paraId="074CF05A" w14:textId="77777777" w:rsidTr="00286F13">
        <w:trPr>
          <w:cantSplit/>
        </w:trPr>
        <w:tc>
          <w:tcPr>
            <w:tcW w:w="612" w:type="dxa"/>
          </w:tcPr>
          <w:p w14:paraId="6FD718A3" w14:textId="77777777" w:rsidR="00FD480F" w:rsidRPr="00466061" w:rsidRDefault="00FD480F" w:rsidP="00584304">
            <w:pPr>
              <w:pStyle w:val="TableItem"/>
              <w:spacing w:before="0"/>
              <w:rPr>
                <w:rFonts w:ascii="Courier New" w:hAnsi="Courier New"/>
                <w:sz w:val="18"/>
              </w:rPr>
            </w:pPr>
          </w:p>
        </w:tc>
        <w:tc>
          <w:tcPr>
            <w:tcW w:w="8209" w:type="dxa"/>
          </w:tcPr>
          <w:p w14:paraId="29D91024" w14:textId="77777777" w:rsidR="00FD480F" w:rsidRDefault="00FD480F"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Cleared</w:t>
            </w:r>
            <w:r w:rsidRPr="00466061">
              <w:rPr>
                <w:rFonts w:ascii="Courier New" w:hAnsi="Courier New"/>
                <w:sz w:val="18"/>
              </w:rPr>
              <w:t>;</w:t>
            </w:r>
          </w:p>
        </w:tc>
      </w:tr>
      <w:tr w:rsidR="00245823" w:rsidRPr="00584304" w14:paraId="6D74FEFE" w14:textId="77777777" w:rsidTr="00286F13">
        <w:trPr>
          <w:cantSplit/>
        </w:trPr>
        <w:tc>
          <w:tcPr>
            <w:tcW w:w="8821" w:type="dxa"/>
            <w:gridSpan w:val="2"/>
          </w:tcPr>
          <w:p w14:paraId="2DAD53CF" w14:textId="77777777" w:rsidR="00245823" w:rsidRPr="00286F13" w:rsidRDefault="00245823" w:rsidP="003D0573">
            <w:pPr>
              <w:pStyle w:val="TableCell"/>
            </w:pPr>
            <w:r w:rsidRPr="00286F13">
              <w:t>GPIB Interface ControllerInCharge</w:t>
            </w:r>
            <w:r w:rsidR="00A965B9" w:rsidRPr="00286F13">
              <w:t xml:space="preserve"> </w:t>
            </w:r>
            <w:r w:rsidR="00A965B9">
              <w:t xml:space="preserve">in </w:t>
            </w:r>
            <w:r w:rsidR="00286F13" w:rsidRPr="003D0573">
              <w:t>IGpibInterfaceSession</w:t>
            </w:r>
          </w:p>
        </w:tc>
      </w:tr>
      <w:tr w:rsidR="00286F13" w:rsidRPr="00584304" w14:paraId="2266B6BD" w14:textId="77777777" w:rsidTr="00286F13">
        <w:trPr>
          <w:cantSplit/>
        </w:trPr>
        <w:tc>
          <w:tcPr>
            <w:tcW w:w="612" w:type="dxa"/>
          </w:tcPr>
          <w:p w14:paraId="3C674B76" w14:textId="77777777" w:rsidR="00286F13" w:rsidRPr="00466061" w:rsidRDefault="00286F13" w:rsidP="00584304">
            <w:pPr>
              <w:pStyle w:val="TableItem"/>
              <w:spacing w:before="0"/>
              <w:rPr>
                <w:rFonts w:ascii="Courier New" w:hAnsi="Courier New"/>
                <w:sz w:val="18"/>
              </w:rPr>
            </w:pPr>
          </w:p>
        </w:tc>
        <w:tc>
          <w:tcPr>
            <w:tcW w:w="8209" w:type="dxa"/>
          </w:tcPr>
          <w:p w14:paraId="61C6CB00" w14:textId="77777777" w:rsidR="00286F13" w:rsidRDefault="00286F13" w:rsidP="00584304">
            <w:pPr>
              <w:pStyle w:val="TableItem"/>
              <w:spacing w:before="0"/>
              <w:rPr>
                <w:rFonts w:ascii="Courier New" w:hAnsi="Courier New"/>
                <w:sz w:val="18"/>
              </w:rPr>
            </w:pPr>
            <w:r w:rsidRPr="00466061">
              <w:rPr>
                <w:rFonts w:ascii="Courier New" w:hAnsi="Courier New"/>
                <w:sz w:val="18"/>
              </w:rPr>
              <w:t>event EventHandler&lt;GpibControllerInChargeEventArgs&gt;</w:t>
            </w:r>
            <w:r>
              <w:rPr>
                <w:rFonts w:ascii="Courier New" w:hAnsi="Courier New"/>
                <w:sz w:val="18"/>
              </w:rPr>
              <w:t xml:space="preserve"> </w:t>
            </w:r>
            <w:r w:rsidRPr="00466061">
              <w:rPr>
                <w:rFonts w:ascii="Courier New" w:hAnsi="Courier New"/>
                <w:sz w:val="18"/>
              </w:rPr>
              <w:t>ControllerInCharge;</w:t>
            </w:r>
          </w:p>
        </w:tc>
      </w:tr>
      <w:tr w:rsidR="00245823" w:rsidRPr="00584304" w14:paraId="3261530F" w14:textId="77777777" w:rsidTr="00286F13">
        <w:trPr>
          <w:cantSplit/>
        </w:trPr>
        <w:tc>
          <w:tcPr>
            <w:tcW w:w="8821" w:type="dxa"/>
            <w:gridSpan w:val="2"/>
          </w:tcPr>
          <w:p w14:paraId="597D2E2D" w14:textId="77777777" w:rsidR="00245823" w:rsidRPr="00286F13" w:rsidRDefault="00245823" w:rsidP="003D0573">
            <w:pPr>
              <w:pStyle w:val="TableCell"/>
            </w:pPr>
            <w:r w:rsidRPr="00286F13">
              <w:t>GPIB Interface Listen</w:t>
            </w:r>
            <w:r w:rsidR="00A965B9" w:rsidRPr="00286F13">
              <w:t xml:space="preserve"> </w:t>
            </w:r>
            <w:r w:rsidR="00A965B9">
              <w:t xml:space="preserve">in </w:t>
            </w:r>
            <w:r w:rsidR="00286F13" w:rsidRPr="003D0573">
              <w:t>IGpibInterfaceSession</w:t>
            </w:r>
          </w:p>
        </w:tc>
      </w:tr>
      <w:tr w:rsidR="00286F13" w:rsidRPr="00584304" w14:paraId="5F199FB7" w14:textId="77777777" w:rsidTr="00286F13">
        <w:trPr>
          <w:cantSplit/>
        </w:trPr>
        <w:tc>
          <w:tcPr>
            <w:tcW w:w="612" w:type="dxa"/>
          </w:tcPr>
          <w:p w14:paraId="5ABC30B4" w14:textId="77777777" w:rsidR="00286F13" w:rsidRPr="00466061" w:rsidRDefault="00286F13" w:rsidP="00584304">
            <w:pPr>
              <w:pStyle w:val="TableItem"/>
              <w:spacing w:before="0"/>
              <w:rPr>
                <w:rFonts w:ascii="Courier New" w:hAnsi="Courier New"/>
                <w:sz w:val="18"/>
              </w:rPr>
            </w:pPr>
          </w:p>
        </w:tc>
        <w:tc>
          <w:tcPr>
            <w:tcW w:w="8209" w:type="dxa"/>
          </w:tcPr>
          <w:p w14:paraId="00A5437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Listen</w:t>
            </w:r>
            <w:r w:rsidRPr="00466061">
              <w:rPr>
                <w:rFonts w:ascii="Courier New" w:hAnsi="Courier New"/>
                <w:sz w:val="18"/>
              </w:rPr>
              <w:t>;</w:t>
            </w:r>
          </w:p>
        </w:tc>
      </w:tr>
      <w:tr w:rsidR="00245823" w:rsidRPr="00584304" w14:paraId="2D739FD4" w14:textId="77777777" w:rsidTr="00286F13">
        <w:trPr>
          <w:cantSplit/>
        </w:trPr>
        <w:tc>
          <w:tcPr>
            <w:tcW w:w="8821" w:type="dxa"/>
            <w:gridSpan w:val="2"/>
          </w:tcPr>
          <w:p w14:paraId="751122DE" w14:textId="77777777" w:rsidR="00245823" w:rsidRPr="00286F13" w:rsidRDefault="00245823" w:rsidP="003D0573">
            <w:pPr>
              <w:pStyle w:val="TableCell"/>
            </w:pPr>
            <w:r w:rsidRPr="00286F13">
              <w:t>GPIB Interface ServiceRequest</w:t>
            </w:r>
            <w:r w:rsidR="00A965B9" w:rsidRPr="00286F13">
              <w:t xml:space="preserve"> </w:t>
            </w:r>
            <w:r w:rsidR="00A965B9">
              <w:t xml:space="preserve">in </w:t>
            </w:r>
            <w:r w:rsidR="00286F13" w:rsidRPr="003D0573">
              <w:t>IGpibInterfaceSession</w:t>
            </w:r>
          </w:p>
        </w:tc>
      </w:tr>
      <w:tr w:rsidR="00286F13" w:rsidRPr="00584304" w14:paraId="5E17B87E" w14:textId="77777777" w:rsidTr="00286F13">
        <w:trPr>
          <w:cantSplit/>
        </w:trPr>
        <w:tc>
          <w:tcPr>
            <w:tcW w:w="612" w:type="dxa"/>
          </w:tcPr>
          <w:p w14:paraId="47C74130" w14:textId="77777777" w:rsidR="00286F13" w:rsidRPr="00466061" w:rsidRDefault="00286F13" w:rsidP="00584304">
            <w:pPr>
              <w:pStyle w:val="TableItem"/>
              <w:spacing w:before="0"/>
              <w:rPr>
                <w:rFonts w:ascii="Courier New" w:hAnsi="Courier New"/>
                <w:sz w:val="18"/>
              </w:rPr>
            </w:pPr>
          </w:p>
        </w:tc>
        <w:tc>
          <w:tcPr>
            <w:tcW w:w="8209" w:type="dxa"/>
          </w:tcPr>
          <w:p w14:paraId="421C989E"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sidRPr="00245823">
              <w:rPr>
                <w:rFonts w:ascii="Courier New" w:hAnsi="Courier New"/>
                <w:sz w:val="18"/>
              </w:rPr>
              <w:t>ServiceRequest</w:t>
            </w:r>
            <w:r w:rsidRPr="00466061">
              <w:rPr>
                <w:rFonts w:ascii="Courier New" w:hAnsi="Courier New"/>
                <w:sz w:val="18"/>
              </w:rPr>
              <w:t>;</w:t>
            </w:r>
          </w:p>
        </w:tc>
      </w:tr>
      <w:tr w:rsidR="00245823" w:rsidRPr="00286F13" w14:paraId="596B829C" w14:textId="77777777" w:rsidTr="00286F13">
        <w:trPr>
          <w:cantSplit/>
        </w:trPr>
        <w:tc>
          <w:tcPr>
            <w:tcW w:w="8821" w:type="dxa"/>
            <w:gridSpan w:val="2"/>
          </w:tcPr>
          <w:p w14:paraId="4F0DA479" w14:textId="77777777"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r w:rsidR="00286F13" w:rsidRPr="003D0573">
              <w:t>IGpibInterfaceSession</w:t>
            </w:r>
          </w:p>
        </w:tc>
      </w:tr>
      <w:tr w:rsidR="00286F13" w:rsidRPr="00584304" w14:paraId="6E4B46E5" w14:textId="77777777" w:rsidTr="00286F13">
        <w:trPr>
          <w:cantSplit/>
        </w:trPr>
        <w:tc>
          <w:tcPr>
            <w:tcW w:w="612" w:type="dxa"/>
          </w:tcPr>
          <w:p w14:paraId="0C7E6D8C" w14:textId="77777777" w:rsidR="00286F13" w:rsidRPr="00466061" w:rsidRDefault="00286F13" w:rsidP="00584304">
            <w:pPr>
              <w:pStyle w:val="TableItem"/>
              <w:spacing w:before="0"/>
              <w:rPr>
                <w:rFonts w:ascii="Courier New" w:hAnsi="Courier New"/>
                <w:sz w:val="18"/>
              </w:rPr>
            </w:pPr>
          </w:p>
        </w:tc>
        <w:tc>
          <w:tcPr>
            <w:tcW w:w="8209" w:type="dxa"/>
          </w:tcPr>
          <w:p w14:paraId="693D434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Talk</w:t>
            </w:r>
            <w:r w:rsidRPr="00466061">
              <w:rPr>
                <w:rFonts w:ascii="Courier New" w:hAnsi="Courier New"/>
                <w:sz w:val="18"/>
              </w:rPr>
              <w:t>;</w:t>
            </w:r>
          </w:p>
        </w:tc>
      </w:tr>
      <w:tr w:rsidR="00245823" w:rsidRPr="00286F13" w14:paraId="65E3E567" w14:textId="77777777" w:rsidTr="00286F13">
        <w:trPr>
          <w:cantSplit/>
        </w:trPr>
        <w:tc>
          <w:tcPr>
            <w:tcW w:w="8821" w:type="dxa"/>
            <w:gridSpan w:val="2"/>
          </w:tcPr>
          <w:p w14:paraId="58EBB74D" w14:textId="77777777"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r w:rsidR="00286F13" w:rsidRPr="003D0573">
              <w:t>IGpibInterfaceSession</w:t>
            </w:r>
          </w:p>
        </w:tc>
      </w:tr>
      <w:tr w:rsidR="00286F13" w:rsidRPr="00584304" w14:paraId="615EA794" w14:textId="77777777" w:rsidTr="00286F13">
        <w:trPr>
          <w:cantSplit/>
        </w:trPr>
        <w:tc>
          <w:tcPr>
            <w:tcW w:w="612" w:type="dxa"/>
          </w:tcPr>
          <w:p w14:paraId="72E497DA" w14:textId="77777777" w:rsidR="00286F13" w:rsidRPr="00466061" w:rsidRDefault="00286F13" w:rsidP="00584304">
            <w:pPr>
              <w:pStyle w:val="TableItem"/>
              <w:spacing w:before="0"/>
              <w:rPr>
                <w:rFonts w:ascii="Courier New" w:hAnsi="Courier New"/>
                <w:sz w:val="18"/>
              </w:rPr>
            </w:pPr>
          </w:p>
        </w:tc>
        <w:tc>
          <w:tcPr>
            <w:tcW w:w="8209" w:type="dxa"/>
          </w:tcPr>
          <w:p w14:paraId="46A27491"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Trigger</w:t>
            </w:r>
            <w:r w:rsidRPr="00466061">
              <w:rPr>
                <w:rFonts w:ascii="Courier New" w:hAnsi="Courier New"/>
                <w:sz w:val="18"/>
              </w:rPr>
              <w:t>;</w:t>
            </w:r>
          </w:p>
        </w:tc>
      </w:tr>
      <w:tr w:rsidR="00FD480F" w:rsidRPr="00286F13" w14:paraId="1BBF653A" w14:textId="77777777" w:rsidTr="00286F13">
        <w:trPr>
          <w:cantSplit/>
        </w:trPr>
        <w:tc>
          <w:tcPr>
            <w:tcW w:w="8821" w:type="dxa"/>
            <w:gridSpan w:val="2"/>
          </w:tcPr>
          <w:p w14:paraId="074FCEDB" w14:textId="77777777" w:rsidR="00FD480F" w:rsidRPr="00286F13" w:rsidRDefault="00FD480F" w:rsidP="003D0573">
            <w:pPr>
              <w:pStyle w:val="TableCell"/>
            </w:pPr>
            <w:r w:rsidRPr="00286F13">
              <w:t>PXI Interrupt</w:t>
            </w:r>
            <w:r w:rsidR="00A965B9" w:rsidRPr="00286F13">
              <w:t xml:space="preserve"> </w:t>
            </w:r>
            <w:r w:rsidR="00A965B9">
              <w:t xml:space="preserve">in </w:t>
            </w:r>
            <w:r w:rsidR="00286F13" w:rsidRPr="003D0573">
              <w:t>IPxiSession</w:t>
            </w:r>
          </w:p>
        </w:tc>
      </w:tr>
      <w:tr w:rsidR="00286F13" w:rsidRPr="00584304" w14:paraId="14FEA65B" w14:textId="77777777" w:rsidTr="00286F13">
        <w:trPr>
          <w:cantSplit/>
        </w:trPr>
        <w:tc>
          <w:tcPr>
            <w:tcW w:w="612" w:type="dxa"/>
          </w:tcPr>
          <w:p w14:paraId="189B285B" w14:textId="77777777" w:rsidR="00286F13" w:rsidRPr="00466061" w:rsidRDefault="00286F13" w:rsidP="00584304">
            <w:pPr>
              <w:pStyle w:val="TableItem"/>
              <w:spacing w:before="0"/>
              <w:rPr>
                <w:rFonts w:ascii="Courier New" w:hAnsi="Courier New"/>
                <w:sz w:val="18"/>
              </w:rPr>
            </w:pPr>
          </w:p>
        </w:tc>
        <w:tc>
          <w:tcPr>
            <w:tcW w:w="8209" w:type="dxa"/>
          </w:tcPr>
          <w:p w14:paraId="1367ED13"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PxiInterruptEventArgs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3CF639D" w14:textId="77777777" w:rsidTr="00286F13">
        <w:trPr>
          <w:cantSplit/>
        </w:trPr>
        <w:tc>
          <w:tcPr>
            <w:tcW w:w="8821" w:type="dxa"/>
            <w:gridSpan w:val="2"/>
          </w:tcPr>
          <w:p w14:paraId="0840AA3C" w14:textId="77777777" w:rsidR="00FD480F" w:rsidRPr="00286F13" w:rsidRDefault="00FD480F" w:rsidP="003D0573">
            <w:pPr>
              <w:pStyle w:val="TableCell"/>
            </w:pPr>
            <w:r w:rsidRPr="00286F13">
              <w:t>USB Interrupt</w:t>
            </w:r>
            <w:r w:rsidR="00A965B9" w:rsidRPr="00286F13">
              <w:t xml:space="preserve"> </w:t>
            </w:r>
            <w:r w:rsidR="00A965B9">
              <w:t xml:space="preserve">in </w:t>
            </w:r>
            <w:r w:rsidR="00286F13" w:rsidRPr="003D0573">
              <w:t>IUsbSession</w:t>
            </w:r>
          </w:p>
        </w:tc>
      </w:tr>
      <w:tr w:rsidR="00286F13" w:rsidRPr="00584304" w14:paraId="04ADB198" w14:textId="77777777" w:rsidTr="00286F13">
        <w:trPr>
          <w:cantSplit/>
        </w:trPr>
        <w:tc>
          <w:tcPr>
            <w:tcW w:w="612" w:type="dxa"/>
          </w:tcPr>
          <w:p w14:paraId="362D5122" w14:textId="77777777" w:rsidR="00286F13" w:rsidRPr="00466061" w:rsidRDefault="00286F13" w:rsidP="00584304">
            <w:pPr>
              <w:pStyle w:val="TableItem"/>
              <w:spacing w:before="0"/>
              <w:rPr>
                <w:rFonts w:ascii="Courier New" w:hAnsi="Courier New"/>
                <w:sz w:val="18"/>
              </w:rPr>
            </w:pPr>
          </w:p>
        </w:tc>
        <w:tc>
          <w:tcPr>
            <w:tcW w:w="8209" w:type="dxa"/>
          </w:tcPr>
          <w:p w14:paraId="038E49B1"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event EventHandler&lt;</w:t>
            </w:r>
            <w:r w:rsidR="001D224C" w:rsidRPr="001D224C">
              <w:rPr>
                <w:rFonts w:ascii="Courier New" w:hAnsi="Courier New"/>
                <w:sz w:val="18"/>
              </w:rPr>
              <w:t>UsbInterruptEventArgs</w:t>
            </w:r>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128755D" w14:textId="77777777" w:rsidTr="00286F13">
        <w:trPr>
          <w:cantSplit/>
        </w:trPr>
        <w:tc>
          <w:tcPr>
            <w:tcW w:w="8821" w:type="dxa"/>
            <w:gridSpan w:val="2"/>
          </w:tcPr>
          <w:p w14:paraId="1682C0BB" w14:textId="77777777" w:rsidR="00FD480F" w:rsidRPr="00286F13" w:rsidRDefault="00FD480F" w:rsidP="003D0573">
            <w:pPr>
              <w:pStyle w:val="TableCell"/>
            </w:pPr>
            <w:r w:rsidRPr="00286F13">
              <w:t>VXI Backplane Trigger</w:t>
            </w:r>
            <w:r w:rsidR="00A965B9">
              <w:t xml:space="preserve"> in </w:t>
            </w:r>
            <w:r w:rsidR="00286F13" w:rsidRPr="003D0573">
              <w:t>IVxiBackplaneSession</w:t>
            </w:r>
          </w:p>
        </w:tc>
      </w:tr>
      <w:tr w:rsidR="00286F13" w:rsidRPr="00584304" w14:paraId="3643B7C7" w14:textId="77777777" w:rsidTr="00286F13">
        <w:trPr>
          <w:cantSplit/>
        </w:trPr>
        <w:tc>
          <w:tcPr>
            <w:tcW w:w="612" w:type="dxa"/>
          </w:tcPr>
          <w:p w14:paraId="782B49CC" w14:textId="77777777" w:rsidR="00286F13" w:rsidRPr="00466061" w:rsidRDefault="00286F13" w:rsidP="00584304">
            <w:pPr>
              <w:pStyle w:val="TableItem"/>
              <w:spacing w:before="0"/>
              <w:rPr>
                <w:rFonts w:ascii="Courier New" w:hAnsi="Courier New"/>
                <w:sz w:val="18"/>
              </w:rPr>
            </w:pPr>
          </w:p>
        </w:tc>
        <w:tc>
          <w:tcPr>
            <w:tcW w:w="8209" w:type="dxa"/>
          </w:tcPr>
          <w:p w14:paraId="2FBB0F3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r w:rsidR="00FD480F" w:rsidRPr="00584304" w14:paraId="700FC427" w14:textId="77777777" w:rsidTr="00286F13">
        <w:trPr>
          <w:cantSplit/>
        </w:trPr>
        <w:tc>
          <w:tcPr>
            <w:tcW w:w="8821" w:type="dxa"/>
            <w:gridSpan w:val="2"/>
          </w:tcPr>
          <w:p w14:paraId="5EEE1E5D" w14:textId="77777777" w:rsidR="00FD480F" w:rsidRPr="00286F13" w:rsidRDefault="00FD480F" w:rsidP="003D0573">
            <w:pPr>
              <w:pStyle w:val="TableCell"/>
            </w:pPr>
            <w:r w:rsidRPr="00286F13">
              <w:t>VXI Backplane System Failure</w:t>
            </w:r>
            <w:r w:rsidR="00A965B9">
              <w:t xml:space="preserve"> in </w:t>
            </w:r>
            <w:r w:rsidR="00286F13" w:rsidRPr="003D0573">
              <w:t>IVxiBackplaneSession</w:t>
            </w:r>
          </w:p>
        </w:tc>
      </w:tr>
      <w:tr w:rsidR="00286F13" w:rsidRPr="00584304" w14:paraId="103E8149" w14:textId="77777777" w:rsidTr="00286F13">
        <w:trPr>
          <w:cantSplit/>
        </w:trPr>
        <w:tc>
          <w:tcPr>
            <w:tcW w:w="612" w:type="dxa"/>
          </w:tcPr>
          <w:p w14:paraId="27E4FB5D" w14:textId="77777777" w:rsidR="00286F13" w:rsidRPr="00466061" w:rsidRDefault="00286F13" w:rsidP="00584304">
            <w:pPr>
              <w:pStyle w:val="TableItem"/>
              <w:spacing w:before="0"/>
              <w:rPr>
                <w:rFonts w:ascii="Courier New" w:hAnsi="Courier New"/>
                <w:sz w:val="18"/>
              </w:rPr>
            </w:pPr>
          </w:p>
        </w:tc>
        <w:tc>
          <w:tcPr>
            <w:tcW w:w="8209" w:type="dxa"/>
          </w:tcPr>
          <w:p w14:paraId="168BE78B"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SystemFailure</w:t>
            </w:r>
            <w:r w:rsidRPr="00466061">
              <w:rPr>
                <w:rFonts w:ascii="Courier New" w:hAnsi="Courier New"/>
                <w:sz w:val="18"/>
              </w:rPr>
              <w:t>;</w:t>
            </w:r>
          </w:p>
        </w:tc>
      </w:tr>
      <w:tr w:rsidR="00FD480F" w:rsidRPr="00584304" w14:paraId="1D0EA87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48F2936D" w14:textId="77777777" w:rsidR="00FD480F" w:rsidRPr="00286F13" w:rsidRDefault="00FD480F" w:rsidP="003D0573">
            <w:pPr>
              <w:pStyle w:val="TableCell"/>
            </w:pPr>
            <w:r w:rsidRPr="00286F13">
              <w:t>VXI Backplane System Reset</w:t>
            </w:r>
            <w:r w:rsidR="00A965B9">
              <w:t xml:space="preserve"> in </w:t>
            </w:r>
            <w:r w:rsidR="00286F13" w:rsidRPr="003D0573">
              <w:t>IVxiBackplaneSession</w:t>
            </w:r>
          </w:p>
        </w:tc>
      </w:tr>
      <w:tr w:rsidR="00286F13" w:rsidRPr="00584304" w14:paraId="26252CA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662D931"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330A76"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EventHandler&lt;VisaEventArgs&gt; </w:t>
            </w:r>
            <w:r>
              <w:rPr>
                <w:rFonts w:ascii="Courier New" w:hAnsi="Courier New"/>
                <w:sz w:val="18"/>
              </w:rPr>
              <w:t>SystemReset</w:t>
            </w:r>
            <w:r w:rsidRPr="00466061">
              <w:rPr>
                <w:rFonts w:ascii="Courier New" w:hAnsi="Courier New"/>
                <w:sz w:val="18"/>
              </w:rPr>
              <w:t>;</w:t>
            </w:r>
          </w:p>
        </w:tc>
      </w:tr>
      <w:tr w:rsidR="00FD480F" w:rsidRPr="00584304" w14:paraId="52BC7725"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7B2EF00F" w14:textId="77777777" w:rsidR="00FD480F" w:rsidRPr="00286F13" w:rsidRDefault="00FD480F" w:rsidP="003D0573">
            <w:pPr>
              <w:pStyle w:val="TableCell"/>
            </w:pPr>
            <w:r w:rsidRPr="00286F13">
              <w:t>VXI Interrupt</w:t>
            </w:r>
            <w:r w:rsidR="00A965B9">
              <w:t xml:space="preserve"> in </w:t>
            </w:r>
            <w:r w:rsidR="00286F13" w:rsidRPr="003D0573">
              <w:t>IVxiSession</w:t>
            </w:r>
          </w:p>
        </w:tc>
      </w:tr>
      <w:tr w:rsidR="00286F13" w:rsidRPr="00584304" w14:paraId="3DD0A00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23339E7C"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0E53BEEF" w14:textId="77777777" w:rsidR="00286F13" w:rsidRDefault="00286F13" w:rsidP="006B4D6C">
            <w:pPr>
              <w:pStyle w:val="TableItem"/>
              <w:spacing w:before="0"/>
              <w:rPr>
                <w:rFonts w:ascii="Courier New" w:hAnsi="Courier New"/>
                <w:sz w:val="18"/>
              </w:rPr>
            </w:pPr>
            <w:r w:rsidRPr="00466061">
              <w:rPr>
                <w:rFonts w:ascii="Courier New" w:hAnsi="Courier New"/>
                <w:sz w:val="18"/>
              </w:rPr>
              <w:t xml:space="preserve">event EventHandler&lt;VxiInterruptEventArgs&gt; </w:t>
            </w:r>
            <w:r>
              <w:rPr>
                <w:rFonts w:ascii="Courier New" w:hAnsi="Courier New"/>
                <w:sz w:val="18"/>
              </w:rPr>
              <w:t>Interrupt</w:t>
            </w:r>
            <w:r w:rsidRPr="00466061">
              <w:rPr>
                <w:rFonts w:ascii="Courier New" w:hAnsi="Courier New"/>
                <w:sz w:val="18"/>
              </w:rPr>
              <w:t>;</w:t>
            </w:r>
          </w:p>
        </w:tc>
      </w:tr>
      <w:tr w:rsidR="00FD480F" w:rsidRPr="00584304" w14:paraId="70E2F09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07981825" w14:textId="77777777" w:rsidR="00FD480F" w:rsidRPr="00286F13" w:rsidRDefault="00FD480F" w:rsidP="003D0573">
            <w:pPr>
              <w:pStyle w:val="TableCell"/>
            </w:pPr>
            <w:r w:rsidRPr="00286F13">
              <w:t>VXI Signal Processor</w:t>
            </w:r>
            <w:r w:rsidR="00A965B9">
              <w:t xml:space="preserve"> in </w:t>
            </w:r>
            <w:r w:rsidR="00286F13" w:rsidRPr="00A965B9">
              <w:rPr>
                <w:rFonts w:ascii="Courier New" w:hAnsi="Courier New"/>
                <w:color w:val="auto"/>
                <w:sz w:val="18"/>
              </w:rPr>
              <w:t>IVxiSession</w:t>
            </w:r>
          </w:p>
        </w:tc>
      </w:tr>
      <w:tr w:rsidR="00286F13" w:rsidRPr="00584304" w14:paraId="4E3014E6"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4D35F1E8"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8E2BB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EventHandler&lt;VxiSignalProcessorEventArgs&gt; </w:t>
            </w:r>
            <w:r>
              <w:rPr>
                <w:rFonts w:ascii="Courier New" w:hAnsi="Courier New"/>
                <w:sz w:val="18"/>
              </w:rPr>
              <w:t>SignalProcessor</w:t>
            </w:r>
            <w:r w:rsidRPr="00466061">
              <w:rPr>
                <w:rFonts w:ascii="Courier New" w:hAnsi="Courier New"/>
                <w:sz w:val="18"/>
              </w:rPr>
              <w:t>;</w:t>
            </w:r>
          </w:p>
        </w:tc>
      </w:tr>
      <w:tr w:rsidR="00FD480F" w:rsidRPr="00584304" w14:paraId="5093CCD4"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259E9A57" w14:textId="77777777" w:rsidR="00FD480F" w:rsidRPr="00286F13" w:rsidRDefault="00FD480F" w:rsidP="003D0573">
            <w:pPr>
              <w:pStyle w:val="TableCell"/>
            </w:pPr>
            <w:r w:rsidRPr="00286F13">
              <w:t>VXI Trigger</w:t>
            </w:r>
            <w:r w:rsidR="00A965B9">
              <w:t xml:space="preserve"> in </w:t>
            </w:r>
            <w:r w:rsidR="00286F13" w:rsidRPr="003D0573">
              <w:t>IVxiSession</w:t>
            </w:r>
          </w:p>
        </w:tc>
      </w:tr>
      <w:tr w:rsidR="00286F13" w:rsidRPr="00584304" w14:paraId="317F6F83"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125B6F5"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EE8BBF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EventHandler&lt;VxiTriggerEventArgs&gt; </w:t>
            </w:r>
            <w:r>
              <w:rPr>
                <w:rFonts w:ascii="Courier New" w:hAnsi="Courier New"/>
                <w:sz w:val="18"/>
              </w:rPr>
              <w:t>Trigger</w:t>
            </w:r>
            <w:r w:rsidRPr="00466061">
              <w:rPr>
                <w:rFonts w:ascii="Courier New" w:hAnsi="Courier New"/>
                <w:sz w:val="18"/>
              </w:rPr>
              <w:t>;</w:t>
            </w:r>
          </w:p>
        </w:tc>
      </w:tr>
    </w:tbl>
    <w:p w14:paraId="00E5AF56" w14:textId="77777777" w:rsidR="00466061" w:rsidRPr="00466061" w:rsidRDefault="0043040B" w:rsidP="006766A0">
      <w:pPr>
        <w:pStyle w:val="Heading2"/>
      </w:pPr>
      <w:bookmarkStart w:id="126" w:name="_Toc411598020"/>
      <w:r>
        <w:lastRenderedPageBreak/>
        <w:t xml:space="preserve">VISA.NET </w:t>
      </w:r>
      <w:r w:rsidR="00466061" w:rsidRPr="00466061">
        <w:t>Event Arguments</w:t>
      </w:r>
      <w:bookmarkEnd w:id="126"/>
    </w:p>
    <w:p w14:paraId="0684394F" w14:textId="77777777"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14:paraId="19972E9F" w14:textId="77777777" w:rsidR="006766A0" w:rsidRPr="00466061" w:rsidRDefault="006766A0" w:rsidP="003D0573">
      <w:pPr>
        <w:pStyle w:val="Body"/>
        <w:numPr>
          <w:ilvl w:val="0"/>
          <w:numId w:val="9"/>
        </w:numPr>
        <w:spacing w:before="0"/>
        <w:rPr>
          <w:lang w:val="it-IT"/>
        </w:rPr>
      </w:pPr>
      <w:r>
        <w:rPr>
          <w:rFonts w:ascii="Courier New" w:hAnsi="Courier New" w:cs="Courier New"/>
          <w:sz w:val="18"/>
          <w:szCs w:val="18"/>
        </w:rPr>
        <w:t>VisaEventArgs</w:t>
      </w:r>
    </w:p>
    <w:p w14:paraId="57E43B19" w14:textId="77777777" w:rsidR="006766A0" w:rsidRPr="006766A0" w:rsidRDefault="006766A0" w:rsidP="003D0573">
      <w:pPr>
        <w:pStyle w:val="Body"/>
        <w:numPr>
          <w:ilvl w:val="0"/>
          <w:numId w:val="9"/>
        </w:numPr>
        <w:spacing w:before="0"/>
        <w:rPr>
          <w:lang w:val="it-IT"/>
        </w:rPr>
      </w:pPr>
      <w:r w:rsidRPr="00466061">
        <w:rPr>
          <w:rFonts w:ascii="Courier New" w:hAnsi="Courier New" w:cs="Courier New"/>
          <w:sz w:val="18"/>
          <w:szCs w:val="18"/>
        </w:rPr>
        <w:t>GpibControllerInCharge</w:t>
      </w:r>
      <w:r>
        <w:rPr>
          <w:rFonts w:ascii="Courier New" w:hAnsi="Courier New" w:cs="Courier New"/>
          <w:sz w:val="18"/>
          <w:szCs w:val="18"/>
        </w:rPr>
        <w:t>EventArgs : VisaEventArgs</w:t>
      </w:r>
    </w:p>
    <w:p w14:paraId="69BC0487" w14:textId="77777777" w:rsidR="001D224C" w:rsidRPr="00466061" w:rsidRDefault="001D224C" w:rsidP="003D0573">
      <w:pPr>
        <w:pStyle w:val="Body"/>
        <w:numPr>
          <w:ilvl w:val="0"/>
          <w:numId w:val="9"/>
        </w:numPr>
        <w:spacing w:before="0"/>
        <w:rPr>
          <w:lang w:val="it-IT"/>
        </w:rPr>
      </w:pPr>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 : VisaEventArgs</w:t>
      </w:r>
    </w:p>
    <w:p w14:paraId="6D06A846" w14:textId="77777777" w:rsidR="001D224C" w:rsidRPr="00466061" w:rsidRDefault="001D224C" w:rsidP="003D0573">
      <w:pPr>
        <w:pStyle w:val="Body"/>
        <w:numPr>
          <w:ilvl w:val="0"/>
          <w:numId w:val="9"/>
        </w:numPr>
        <w:spacing w:before="0"/>
        <w:rPr>
          <w:lang w:val="it-IT"/>
        </w:rPr>
      </w:pPr>
      <w:r w:rsidRPr="00466061">
        <w:rPr>
          <w:rFonts w:ascii="Courier New" w:hAnsi="Courier New" w:cs="Courier New"/>
          <w:sz w:val="18"/>
          <w:szCs w:val="18"/>
        </w:rPr>
        <w:t>UsbInterrupt</w:t>
      </w:r>
      <w:r>
        <w:rPr>
          <w:rFonts w:ascii="Courier New" w:hAnsi="Courier New" w:cs="Courier New"/>
          <w:sz w:val="18"/>
          <w:szCs w:val="18"/>
        </w:rPr>
        <w:t>EventArgs : VisaEventArgs</w:t>
      </w:r>
    </w:p>
    <w:p w14:paraId="33728196" w14:textId="77777777" w:rsidR="00152C00" w:rsidRPr="00466061" w:rsidRDefault="00152C00" w:rsidP="003D0573">
      <w:pPr>
        <w:pStyle w:val="Body"/>
        <w:numPr>
          <w:ilvl w:val="0"/>
          <w:numId w:val="9"/>
        </w:numPr>
        <w:spacing w:before="0"/>
        <w:rPr>
          <w:lang w:val="it-IT"/>
        </w:rPr>
      </w:pPr>
      <w:r w:rsidRPr="00466061">
        <w:rPr>
          <w:rFonts w:ascii="Courier New" w:hAnsi="Courier New" w:cs="Courier New"/>
          <w:sz w:val="18"/>
          <w:szCs w:val="18"/>
        </w:rPr>
        <w:t>VxiInterrupt</w:t>
      </w:r>
      <w:r>
        <w:rPr>
          <w:rFonts w:ascii="Courier New" w:hAnsi="Courier New" w:cs="Courier New"/>
          <w:sz w:val="18"/>
          <w:szCs w:val="18"/>
        </w:rPr>
        <w:t>EventArgs : VisaEventArgs</w:t>
      </w:r>
    </w:p>
    <w:p w14:paraId="4AE23095"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VxiSignalProcessor</w:t>
      </w:r>
      <w:r>
        <w:rPr>
          <w:rFonts w:ascii="Courier New" w:hAnsi="Courier New" w:cs="Courier New"/>
          <w:sz w:val="18"/>
          <w:szCs w:val="18"/>
        </w:rPr>
        <w:t>EventArgs : VisaEventArgs</w:t>
      </w:r>
    </w:p>
    <w:p w14:paraId="626E9CD8" w14:textId="77777777" w:rsidR="006766A0" w:rsidRPr="00466061" w:rsidRDefault="006766A0" w:rsidP="003D0573">
      <w:pPr>
        <w:pStyle w:val="Body"/>
        <w:numPr>
          <w:ilvl w:val="0"/>
          <w:numId w:val="9"/>
        </w:numPr>
        <w:spacing w:before="0"/>
        <w:rPr>
          <w:lang w:val="it-IT"/>
        </w:rPr>
      </w:pPr>
      <w:r w:rsidRPr="00466061">
        <w:rPr>
          <w:rFonts w:ascii="Courier New" w:hAnsi="Courier New" w:cs="Courier New"/>
          <w:sz w:val="18"/>
          <w:szCs w:val="18"/>
        </w:rPr>
        <w:t>VxiTrigger</w:t>
      </w:r>
      <w:r>
        <w:rPr>
          <w:rFonts w:ascii="Courier New" w:hAnsi="Courier New" w:cs="Courier New"/>
          <w:sz w:val="18"/>
          <w:szCs w:val="18"/>
        </w:rPr>
        <w:t>EventArgs : VisaEventArgs</w:t>
      </w:r>
    </w:p>
    <w:p w14:paraId="4883E6B5" w14:textId="77777777" w:rsidR="00466061" w:rsidRPr="00AB1315" w:rsidRDefault="006766A0" w:rsidP="00466061">
      <w:pPr>
        <w:pStyle w:val="Body"/>
      </w:pPr>
      <w:r>
        <w:t>VISA</w:t>
      </w:r>
      <w:r w:rsidR="00466061">
        <w:t>.NET</w:t>
      </w:r>
      <w:r>
        <w:t xml:space="preserve"> also defines an interface that is used in conjuction with VISA.NET event arguments when the VISA.NET implementation delegates to an underlying VISA C implementation</w:t>
      </w:r>
      <w:r w:rsidR="00B4505A">
        <w:t>.</w:t>
      </w:r>
      <w:r>
        <w:t xml:space="preserve">  This interface allows calling programs to retrieve native VISA C attribute values.</w:t>
      </w:r>
    </w:p>
    <w:p w14:paraId="0736783D" w14:textId="77777777" w:rsidR="00B4505A" w:rsidRPr="00466061" w:rsidRDefault="006766A0" w:rsidP="003D0573">
      <w:pPr>
        <w:pStyle w:val="Body"/>
        <w:numPr>
          <w:ilvl w:val="0"/>
          <w:numId w:val="9"/>
        </w:numPr>
        <w:spacing w:before="0"/>
        <w:rPr>
          <w:lang w:val="it-IT"/>
        </w:rPr>
      </w:pPr>
      <w:r>
        <w:rPr>
          <w:rFonts w:ascii="Courier New" w:hAnsi="Courier New" w:cs="Courier New"/>
          <w:sz w:val="18"/>
          <w:szCs w:val="18"/>
        </w:rPr>
        <w:t>INative</w:t>
      </w:r>
      <w:r w:rsidR="00B4505A">
        <w:rPr>
          <w:rFonts w:ascii="Courier New" w:hAnsi="Courier New" w:cs="Courier New"/>
          <w:sz w:val="18"/>
          <w:szCs w:val="18"/>
        </w:rPr>
        <w:t>VisaEventArgs</w:t>
      </w:r>
    </w:p>
    <w:p w14:paraId="4FAF5E67" w14:textId="77777777" w:rsidR="00466061" w:rsidRPr="006766A0" w:rsidRDefault="00466061" w:rsidP="006766A0">
      <w:pPr>
        <w:pStyle w:val="Heading3NxtPg"/>
      </w:pPr>
      <w:bookmarkStart w:id="127" w:name="_Toc411598021"/>
      <w:r w:rsidRPr="006766A0">
        <w:lastRenderedPageBreak/>
        <w:t>VisaEventArgs Class</w:t>
      </w:r>
      <w:bookmarkEnd w:id="127"/>
    </w:p>
    <w:p w14:paraId="15C56FA2" w14:textId="77777777" w:rsidR="00195145" w:rsidRDefault="00195145" w:rsidP="00195145">
      <w:pPr>
        <w:pStyle w:val="Heading-Sub2"/>
      </w:pPr>
      <w:r>
        <w:t>Description</w:t>
      </w:r>
    </w:p>
    <w:p w14:paraId="52586800" w14:textId="77777777" w:rsidR="00466061" w:rsidRDefault="00466061" w:rsidP="00466061">
      <w:pPr>
        <w:pStyle w:val="Body"/>
      </w:pPr>
      <w:r>
        <w:t xml:space="preserve">The </w:t>
      </w:r>
      <w:r w:rsidRPr="00B4505A">
        <w:rPr>
          <w:rFonts w:ascii="Courier New" w:hAnsi="Courier New" w:cs="Courier New"/>
          <w:sz w:val="18"/>
          <w:szCs w:val="18"/>
        </w:rPr>
        <w:t>VisaEventArgs</w:t>
      </w:r>
      <w:r>
        <w:t xml:space="preserve"> class communicates </w:t>
      </w:r>
      <w:r w:rsidR="00325E3E">
        <w:t xml:space="preserve">information about </w:t>
      </w:r>
      <w:r>
        <w:t xml:space="preserve">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49AB326" w14:textId="77777777" w:rsidR="00466061" w:rsidRDefault="00466061" w:rsidP="001C3CE6">
      <w:pPr>
        <w:pStyle w:val="Observation"/>
      </w:pPr>
    </w:p>
    <w:p w14:paraId="5DD788E7" w14:textId="77777777"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r w:rsidRPr="00466061">
        <w:rPr>
          <w:rFonts w:ascii="Courier New" w:hAnsi="Courier New"/>
          <w:sz w:val="18"/>
        </w:rPr>
        <w:t>VisaEventArgs</w:t>
      </w:r>
      <w:r>
        <w:rPr>
          <w:lang w:val="it-IT"/>
        </w:rPr>
        <w:t>.</w:t>
      </w:r>
    </w:p>
    <w:p w14:paraId="30ABE66D" w14:textId="77777777" w:rsidR="00195145" w:rsidRDefault="00195145" w:rsidP="00195145">
      <w:pPr>
        <w:pStyle w:val="Heading-Sub2"/>
      </w:pPr>
      <w:r>
        <w:t>DEFINITION</w:t>
      </w:r>
    </w:p>
    <w:tbl>
      <w:tblPr>
        <w:tblW w:w="0" w:type="auto"/>
        <w:tblInd w:w="720" w:type="dxa"/>
        <w:tblLook w:val="04A0" w:firstRow="1" w:lastRow="0" w:firstColumn="1" w:lastColumn="0" w:noHBand="0" w:noVBand="1"/>
      </w:tblPr>
      <w:tblGrid>
        <w:gridCol w:w="8856"/>
      </w:tblGrid>
      <w:tr w:rsidR="007160A4" w14:paraId="7533653A" w14:textId="77777777" w:rsidTr="002176CC">
        <w:tc>
          <w:tcPr>
            <w:tcW w:w="8856" w:type="dxa"/>
          </w:tcPr>
          <w:tbl>
            <w:tblPr>
              <w:tblStyle w:val="TableGrid"/>
              <w:tblW w:w="0" w:type="auto"/>
              <w:tblLook w:val="04A0" w:firstRow="1" w:lastRow="0" w:firstColumn="1" w:lastColumn="0" w:noHBand="0" w:noVBand="1"/>
            </w:tblPr>
            <w:tblGrid>
              <w:gridCol w:w="8625"/>
            </w:tblGrid>
            <w:tr w:rsidR="007160A4" w:rsidRPr="00722391" w14:paraId="44303FB0" w14:textId="77777777" w:rsidTr="002176CC">
              <w:tc>
                <w:tcPr>
                  <w:tcW w:w="8625" w:type="dxa"/>
                  <w:tcBorders>
                    <w:top w:val="nil"/>
                    <w:left w:val="nil"/>
                    <w:bottom w:val="nil"/>
                    <w:right w:val="nil"/>
                  </w:tcBorders>
                </w:tcPr>
                <w:p w14:paraId="4DB3BBA3"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public class VisaEventArgs : EventArgs</w:t>
                  </w:r>
                </w:p>
                <w:p w14:paraId="03324678"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14:paraId="3AC60C70"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VisaEventArgs(EventType eventType)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5AD7E9EC"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VisaEventArgs(Int32 customType)</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2835ED49"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public EventType EventType { get; private set; }</w:t>
                  </w:r>
                </w:p>
                <w:p w14:paraId="37DCC83C" w14:textId="77777777"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CustomEventType { get; private set; }</w:t>
                  </w:r>
                </w:p>
                <w:p w14:paraId="2BFA80E9" w14:textId="77777777"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14:paraId="0A082300" w14:textId="77777777" w:rsidR="007160A4" w:rsidRPr="00861F2D" w:rsidRDefault="007160A4" w:rsidP="002176CC">
            <w:pPr>
              <w:pStyle w:val="TableItem"/>
              <w:rPr>
                <w:rFonts w:ascii="Courier New" w:hAnsi="Courier New"/>
                <w:sz w:val="18"/>
              </w:rPr>
            </w:pPr>
          </w:p>
        </w:tc>
      </w:tr>
    </w:tbl>
    <w:p w14:paraId="4FBF650B" w14:textId="77777777"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2D22943E" w14:textId="77777777" w:rsidTr="00CB6687">
        <w:trPr>
          <w:cantSplit/>
        </w:trPr>
        <w:tc>
          <w:tcPr>
            <w:tcW w:w="2502" w:type="dxa"/>
          </w:tcPr>
          <w:p w14:paraId="7C944450" w14:textId="77777777" w:rsidR="00D10366" w:rsidRPr="00CB6687" w:rsidRDefault="00A965B9" w:rsidP="00355018">
            <w:pPr>
              <w:pStyle w:val="TableHeader"/>
              <w:jc w:val="left"/>
              <w:rPr>
                <w:b/>
                <w:bCs/>
              </w:rPr>
            </w:pPr>
            <w:r>
              <w:rPr>
                <w:b/>
                <w:bCs/>
              </w:rPr>
              <w:t>Name</w:t>
            </w:r>
          </w:p>
        </w:tc>
        <w:tc>
          <w:tcPr>
            <w:tcW w:w="4140" w:type="dxa"/>
          </w:tcPr>
          <w:p w14:paraId="5F0DB1CA" w14:textId="77777777" w:rsidR="00D10366" w:rsidRPr="00CB6687" w:rsidRDefault="00D10366" w:rsidP="00355018">
            <w:pPr>
              <w:pStyle w:val="TableHeader"/>
              <w:jc w:val="left"/>
              <w:rPr>
                <w:b/>
                <w:bCs/>
              </w:rPr>
            </w:pPr>
            <w:r w:rsidRPr="00CB6687">
              <w:rPr>
                <w:b/>
                <w:bCs/>
              </w:rPr>
              <w:t>Description</w:t>
            </w:r>
          </w:p>
        </w:tc>
        <w:tc>
          <w:tcPr>
            <w:tcW w:w="2179" w:type="dxa"/>
          </w:tcPr>
          <w:p w14:paraId="2B6A6E9F" w14:textId="77777777" w:rsidR="00D10366" w:rsidRPr="00CB6687" w:rsidRDefault="00D10366" w:rsidP="00355018">
            <w:pPr>
              <w:pStyle w:val="TableHeader"/>
              <w:jc w:val="left"/>
              <w:rPr>
                <w:b/>
                <w:bCs/>
              </w:rPr>
            </w:pPr>
            <w:r w:rsidRPr="00CB6687">
              <w:rPr>
                <w:b/>
                <w:bCs/>
              </w:rPr>
              <w:t>Type</w:t>
            </w:r>
          </w:p>
        </w:tc>
      </w:tr>
      <w:tr w:rsidR="00D10366" w14:paraId="4AE25EC8" w14:textId="77777777" w:rsidTr="00CB6687">
        <w:trPr>
          <w:cantSplit/>
        </w:trPr>
        <w:tc>
          <w:tcPr>
            <w:tcW w:w="2502" w:type="dxa"/>
          </w:tcPr>
          <w:p w14:paraId="229DD72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1C52E734" w14:textId="77777777" w:rsidR="00D10366" w:rsidRPr="00712E3E" w:rsidRDefault="00D10366" w:rsidP="00D10366">
            <w:pPr>
              <w:pStyle w:val="TableItem"/>
            </w:pPr>
            <w:r w:rsidRPr="00D10366">
              <w:t>The VISA.NET standard event type.</w:t>
            </w:r>
            <w:r w:rsidR="005466CA">
              <w:t xml:space="preserve"> </w:t>
            </w:r>
          </w:p>
        </w:tc>
        <w:tc>
          <w:tcPr>
            <w:tcW w:w="2179" w:type="dxa"/>
          </w:tcPr>
          <w:p w14:paraId="337C840B"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F0393B9" w14:textId="77777777" w:rsidTr="00CB6687">
        <w:trPr>
          <w:cantSplit/>
        </w:trPr>
        <w:tc>
          <w:tcPr>
            <w:tcW w:w="2502" w:type="dxa"/>
          </w:tcPr>
          <w:p w14:paraId="695AEEC1"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6086429F" w14:textId="77777777" w:rsidR="00D10366" w:rsidRPr="00D10366" w:rsidRDefault="00D10366" w:rsidP="0043040B">
            <w:pPr>
              <w:pStyle w:val="TableItem"/>
            </w:pPr>
            <w:r w:rsidRPr="00D10366">
              <w:t>A value that uniquely identifies an implementation-specific event type.</w:t>
            </w:r>
          </w:p>
        </w:tc>
        <w:tc>
          <w:tcPr>
            <w:tcW w:w="2179" w:type="dxa"/>
          </w:tcPr>
          <w:p w14:paraId="19B6A5CE" w14:textId="77777777" w:rsidR="00D10366" w:rsidRDefault="00D10366" w:rsidP="00355018">
            <w:pPr>
              <w:pStyle w:val="TableItem"/>
              <w:rPr>
                <w:rFonts w:ascii="Courier New" w:hAnsi="Courier New"/>
                <w:sz w:val="18"/>
              </w:rPr>
            </w:pPr>
            <w:r>
              <w:rPr>
                <w:rFonts w:ascii="Courier New" w:hAnsi="Courier New"/>
                <w:sz w:val="18"/>
              </w:rPr>
              <w:t>Int32</w:t>
            </w:r>
          </w:p>
        </w:tc>
      </w:tr>
    </w:tbl>
    <w:p w14:paraId="1746E96A" w14:textId="77777777"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57E68294" w14:textId="77777777" w:rsidTr="00CB6687">
        <w:trPr>
          <w:cantSplit/>
        </w:trPr>
        <w:tc>
          <w:tcPr>
            <w:tcW w:w="2502" w:type="dxa"/>
          </w:tcPr>
          <w:p w14:paraId="16754CBF" w14:textId="77777777" w:rsidR="00D10366" w:rsidRPr="00CB6687" w:rsidRDefault="00A965B9" w:rsidP="00355018">
            <w:pPr>
              <w:pStyle w:val="TableHeader"/>
              <w:jc w:val="left"/>
              <w:rPr>
                <w:b/>
                <w:bCs/>
              </w:rPr>
            </w:pPr>
            <w:r>
              <w:rPr>
                <w:b/>
                <w:bCs/>
              </w:rPr>
              <w:t>Name</w:t>
            </w:r>
          </w:p>
        </w:tc>
        <w:tc>
          <w:tcPr>
            <w:tcW w:w="4140" w:type="dxa"/>
          </w:tcPr>
          <w:p w14:paraId="2D0DE892" w14:textId="77777777" w:rsidR="00D10366" w:rsidRPr="00CB6687" w:rsidRDefault="00D10366" w:rsidP="00355018">
            <w:pPr>
              <w:pStyle w:val="TableHeader"/>
              <w:jc w:val="left"/>
              <w:rPr>
                <w:b/>
                <w:bCs/>
              </w:rPr>
            </w:pPr>
            <w:r w:rsidRPr="00CB6687">
              <w:rPr>
                <w:b/>
                <w:bCs/>
              </w:rPr>
              <w:t>Description</w:t>
            </w:r>
          </w:p>
        </w:tc>
        <w:tc>
          <w:tcPr>
            <w:tcW w:w="2179" w:type="dxa"/>
          </w:tcPr>
          <w:p w14:paraId="099FF0D3" w14:textId="77777777" w:rsidR="00D10366" w:rsidRPr="00CB6687" w:rsidRDefault="00D10366" w:rsidP="00355018">
            <w:pPr>
              <w:pStyle w:val="TableHeader"/>
              <w:jc w:val="left"/>
              <w:rPr>
                <w:b/>
                <w:bCs/>
              </w:rPr>
            </w:pPr>
            <w:r w:rsidRPr="00CB6687">
              <w:rPr>
                <w:b/>
                <w:bCs/>
              </w:rPr>
              <w:t>Type</w:t>
            </w:r>
          </w:p>
        </w:tc>
      </w:tr>
      <w:tr w:rsidR="00D10366" w14:paraId="3644DEDB" w14:textId="77777777" w:rsidTr="00CB6687">
        <w:trPr>
          <w:cantSplit/>
        </w:trPr>
        <w:tc>
          <w:tcPr>
            <w:tcW w:w="2502" w:type="dxa"/>
          </w:tcPr>
          <w:p w14:paraId="412C3CE2" w14:textId="77777777" w:rsidR="00D10366" w:rsidRPr="00712E3E" w:rsidRDefault="00D10366" w:rsidP="00355018">
            <w:pPr>
              <w:pStyle w:val="TableItem"/>
              <w:rPr>
                <w:rFonts w:ascii="Courier New" w:hAnsi="Courier New"/>
                <w:sz w:val="18"/>
              </w:rPr>
            </w:pPr>
            <w:r>
              <w:rPr>
                <w:rFonts w:ascii="Courier New" w:hAnsi="Courier New"/>
                <w:sz w:val="18"/>
              </w:rPr>
              <w:t>EventType</w:t>
            </w:r>
          </w:p>
        </w:tc>
        <w:tc>
          <w:tcPr>
            <w:tcW w:w="4140" w:type="dxa"/>
          </w:tcPr>
          <w:p w14:paraId="59289120" w14:textId="77777777" w:rsidR="00D10366" w:rsidRPr="00712E3E" w:rsidRDefault="00D10366" w:rsidP="00355018">
            <w:pPr>
              <w:pStyle w:val="TableItem"/>
            </w:pPr>
            <w:r w:rsidRPr="00D10366">
              <w:t>The VISA.NET standard event type.</w:t>
            </w:r>
          </w:p>
        </w:tc>
        <w:tc>
          <w:tcPr>
            <w:tcW w:w="2179" w:type="dxa"/>
          </w:tcPr>
          <w:p w14:paraId="04546F77" w14:textId="77777777" w:rsidR="00D10366" w:rsidRPr="00712E3E" w:rsidRDefault="00D10366" w:rsidP="00355018">
            <w:pPr>
              <w:pStyle w:val="TableItem"/>
              <w:rPr>
                <w:rFonts w:ascii="Courier New" w:hAnsi="Courier New"/>
                <w:sz w:val="18"/>
              </w:rPr>
            </w:pPr>
            <w:r>
              <w:rPr>
                <w:rFonts w:ascii="Courier New" w:hAnsi="Courier New"/>
                <w:sz w:val="18"/>
              </w:rPr>
              <w:t>EventType</w:t>
            </w:r>
          </w:p>
        </w:tc>
      </w:tr>
      <w:tr w:rsidR="00D10366" w14:paraId="0274D5F8" w14:textId="77777777" w:rsidTr="00CB6687">
        <w:trPr>
          <w:cantSplit/>
        </w:trPr>
        <w:tc>
          <w:tcPr>
            <w:tcW w:w="2502" w:type="dxa"/>
          </w:tcPr>
          <w:p w14:paraId="0B263AFF" w14:textId="77777777" w:rsidR="00D10366" w:rsidRDefault="00D10366" w:rsidP="00355018">
            <w:pPr>
              <w:pStyle w:val="TableItem"/>
              <w:rPr>
                <w:rFonts w:ascii="Courier New" w:hAnsi="Courier New"/>
                <w:sz w:val="18"/>
              </w:rPr>
            </w:pPr>
            <w:r>
              <w:rPr>
                <w:rFonts w:ascii="Courier New" w:hAnsi="Courier New"/>
                <w:sz w:val="18"/>
              </w:rPr>
              <w:t>CustomType</w:t>
            </w:r>
          </w:p>
        </w:tc>
        <w:tc>
          <w:tcPr>
            <w:tcW w:w="4140" w:type="dxa"/>
          </w:tcPr>
          <w:p w14:paraId="54B20E65" w14:textId="77777777" w:rsidR="00D10366" w:rsidRPr="00D10366" w:rsidRDefault="00D10366" w:rsidP="005466CA">
            <w:pPr>
              <w:pStyle w:val="TableItem"/>
            </w:pPr>
            <w:r w:rsidRPr="00D10366">
              <w:t>A value that uniquely identifies an implementation-specific event type.</w:t>
            </w:r>
          </w:p>
        </w:tc>
        <w:tc>
          <w:tcPr>
            <w:tcW w:w="2179" w:type="dxa"/>
          </w:tcPr>
          <w:p w14:paraId="4DDF16A7" w14:textId="77777777" w:rsidR="00D10366" w:rsidRDefault="00D10366" w:rsidP="00355018">
            <w:pPr>
              <w:pStyle w:val="TableItem"/>
              <w:rPr>
                <w:rFonts w:ascii="Courier New" w:hAnsi="Courier New"/>
                <w:sz w:val="18"/>
              </w:rPr>
            </w:pPr>
            <w:r>
              <w:rPr>
                <w:rFonts w:ascii="Courier New" w:hAnsi="Courier New"/>
                <w:sz w:val="18"/>
              </w:rPr>
              <w:t>Int32</w:t>
            </w:r>
          </w:p>
        </w:tc>
      </w:tr>
    </w:tbl>
    <w:p w14:paraId="574141A4" w14:textId="77777777" w:rsidR="006964D9" w:rsidRDefault="006964D9" w:rsidP="006964D9">
      <w:pPr>
        <w:pStyle w:val="Heading-Sub2"/>
      </w:pPr>
      <w:r w:rsidRPr="00A148B3">
        <w:t>Corresponding VISA Features</w:t>
      </w:r>
    </w:p>
    <w:p w14:paraId="7D801368" w14:textId="77777777" w:rsidR="00CB6687" w:rsidRDefault="00CB6687" w:rsidP="00CB6687">
      <w:pPr>
        <w:pStyle w:val="Body"/>
      </w:pPr>
      <w:r>
        <w:t xml:space="preserve">The </w:t>
      </w:r>
      <w:r>
        <w:rPr>
          <w:rStyle w:val="Identifier"/>
        </w:rPr>
        <w:t>VisaEventArgs</w:t>
      </w:r>
      <w:r>
        <w:t xml:space="preserve"> class has </w:t>
      </w:r>
      <w:r w:rsidR="00A965B9">
        <w:t>COM properties</w:t>
      </w:r>
      <w:r>
        <w:t xml:space="preserve"> that corresponds to an attribute defined in VISA.  The following table shows property-attribute correspondence for each property.</w:t>
      </w:r>
    </w:p>
    <w:p w14:paraId="35758407" w14:textId="77777777"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B6687" w:rsidRPr="00712E3E" w14:paraId="231D697A" w14:textId="77777777" w:rsidTr="00CB6687">
        <w:trPr>
          <w:cantSplit/>
        </w:trPr>
        <w:tc>
          <w:tcPr>
            <w:tcW w:w="4572" w:type="dxa"/>
          </w:tcPr>
          <w:p w14:paraId="7856D522" w14:textId="77777777" w:rsidR="00CB6687" w:rsidRPr="00B570D8" w:rsidRDefault="00CB6687" w:rsidP="00CB6687">
            <w:pPr>
              <w:pStyle w:val="TableCaption"/>
              <w:jc w:val="left"/>
            </w:pPr>
            <w:r w:rsidRPr="00B570D8">
              <w:t>Property Name</w:t>
            </w:r>
          </w:p>
        </w:tc>
        <w:tc>
          <w:tcPr>
            <w:tcW w:w="4249" w:type="dxa"/>
          </w:tcPr>
          <w:p w14:paraId="363B7C54" w14:textId="77777777" w:rsidR="00CB6687" w:rsidRPr="00B570D8" w:rsidRDefault="00CB6687" w:rsidP="00CB6687">
            <w:pPr>
              <w:pStyle w:val="TableCaption"/>
              <w:jc w:val="left"/>
            </w:pPr>
            <w:r w:rsidRPr="00B570D8">
              <w:t>VISA Attribute Name</w:t>
            </w:r>
          </w:p>
        </w:tc>
      </w:tr>
      <w:tr w:rsidR="00CB6687" w14:paraId="12C9CE49" w14:textId="77777777" w:rsidTr="00CB6687">
        <w:trPr>
          <w:cantSplit/>
        </w:trPr>
        <w:tc>
          <w:tcPr>
            <w:tcW w:w="4572" w:type="dxa"/>
            <w:vAlign w:val="center"/>
          </w:tcPr>
          <w:p w14:paraId="3A642152" w14:textId="77777777" w:rsidR="00CB6687" w:rsidRPr="00B570D8" w:rsidRDefault="00CB6687" w:rsidP="00355018">
            <w:pPr>
              <w:pStyle w:val="TableItem"/>
              <w:rPr>
                <w:rFonts w:ascii="Courier New" w:hAnsi="Courier New"/>
                <w:sz w:val="18"/>
              </w:rPr>
            </w:pPr>
            <w:r>
              <w:rPr>
                <w:rFonts w:ascii="Courier New" w:hAnsi="Courier New"/>
                <w:sz w:val="18"/>
              </w:rPr>
              <w:t>Event</w:t>
            </w:r>
            <w:r w:rsidRPr="00B570D8">
              <w:rPr>
                <w:rFonts w:ascii="Courier New" w:hAnsi="Courier New"/>
                <w:sz w:val="18"/>
              </w:rPr>
              <w:t>Type</w:t>
            </w:r>
          </w:p>
        </w:tc>
        <w:tc>
          <w:tcPr>
            <w:tcW w:w="4249" w:type="dxa"/>
            <w:vAlign w:val="center"/>
          </w:tcPr>
          <w:p w14:paraId="2E5F22E1"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14:paraId="0597F637" w14:textId="77777777" w:rsidTr="00CB6687">
        <w:trPr>
          <w:cantSplit/>
        </w:trPr>
        <w:tc>
          <w:tcPr>
            <w:tcW w:w="4572" w:type="dxa"/>
            <w:vAlign w:val="center"/>
          </w:tcPr>
          <w:p w14:paraId="62FB7101" w14:textId="77777777" w:rsidR="00CB6687" w:rsidRPr="00B570D8" w:rsidRDefault="00CB6687" w:rsidP="00355018">
            <w:pPr>
              <w:pStyle w:val="TableItem"/>
              <w:rPr>
                <w:rStyle w:val="CourierNew"/>
              </w:rPr>
            </w:pPr>
            <w:r w:rsidRPr="00B570D8">
              <w:rPr>
                <w:rStyle w:val="CourierNew"/>
              </w:rPr>
              <w:t>CustomEventType</w:t>
            </w:r>
          </w:p>
        </w:tc>
        <w:tc>
          <w:tcPr>
            <w:tcW w:w="4249" w:type="dxa"/>
            <w:vAlign w:val="center"/>
          </w:tcPr>
          <w:p w14:paraId="632B0CD3"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14:paraId="31CD3D40" w14:textId="77777777" w:rsidR="005466CA" w:rsidRDefault="005466CA" w:rsidP="005466CA">
      <w:pPr>
        <w:pStyle w:val="Heading-Sub2"/>
      </w:pPr>
      <w:bookmarkStart w:id="128" w:name="_GpibControllerInChargeEventArgs"/>
      <w:bookmarkEnd w:id="128"/>
      <w:r>
        <w:t>Implementation</w:t>
      </w:r>
    </w:p>
    <w:p w14:paraId="29B38C9B" w14:textId="77777777" w:rsidR="0043040B" w:rsidRDefault="0043040B" w:rsidP="0043040B">
      <w:pPr>
        <w:pStyle w:val="Body"/>
        <w:rPr>
          <w:lang w:val="it-IT"/>
        </w:rPr>
      </w:pPr>
      <w:r w:rsidRPr="0043040B">
        <w:rPr>
          <w:rStyle w:val="Identifier"/>
        </w:rPr>
        <w:t>VisaEventArgs</w:t>
      </w:r>
      <w:r>
        <w:rPr>
          <w:lang w:val="it-IT"/>
        </w:rPr>
        <w:t xml:space="preserve"> is</w:t>
      </w:r>
      <w:r w:rsidRPr="00B4505A">
        <w:rPr>
          <w:lang w:val="it-IT"/>
        </w:rPr>
        <w:t xml:space="preserve"> implemented in the VISA.NET standard components.</w:t>
      </w:r>
    </w:p>
    <w:p w14:paraId="6825CD4E" w14:textId="77777777" w:rsidR="0043040B" w:rsidRPr="00370A88" w:rsidRDefault="0043040B" w:rsidP="00794D19">
      <w:pPr>
        <w:pStyle w:val="Permission"/>
      </w:pPr>
    </w:p>
    <w:p w14:paraId="0D420F9E" w14:textId="77777777" w:rsidR="0043040B" w:rsidRPr="00B4505A" w:rsidRDefault="0043040B" w:rsidP="0043040B">
      <w:pPr>
        <w:pStyle w:val="Body"/>
        <w:rPr>
          <w:lang w:val="it-IT"/>
        </w:rPr>
      </w:pPr>
      <w:r>
        <w:rPr>
          <w:lang w:val="it-IT"/>
        </w:rPr>
        <w:t xml:space="preserve">Vendors may override the implementation of </w:t>
      </w:r>
      <w:r w:rsidRPr="0043040B">
        <w:rPr>
          <w:rStyle w:val="Identifier"/>
        </w:rPr>
        <w:t>VisaEventArgs</w:t>
      </w:r>
      <w:r>
        <w:rPr>
          <w:lang w:val="it-IT"/>
        </w:rPr>
        <w:t>.</w:t>
      </w:r>
    </w:p>
    <w:p w14:paraId="3A5DD18D" w14:textId="77777777" w:rsidR="005466CA" w:rsidRDefault="005466CA" w:rsidP="00794D19">
      <w:pPr>
        <w:pStyle w:val="Rule"/>
      </w:pPr>
    </w:p>
    <w:p w14:paraId="3C3CEE0E" w14:textId="77777777" w:rsidR="005466CA" w:rsidRDefault="005466CA" w:rsidP="005466CA">
      <w:pPr>
        <w:pStyle w:val="Body"/>
      </w:pPr>
      <w:r>
        <w:t xml:space="preserve">If </w:t>
      </w:r>
      <w:r w:rsidRPr="0043040B">
        <w:rPr>
          <w:rStyle w:val="Identifier"/>
        </w:rPr>
        <w:t>VisaEventArgs</w:t>
      </w:r>
      <w:r>
        <w:t xml:space="preserve"> is instantiated with a standard event type, the </w:t>
      </w:r>
      <w:r w:rsidRPr="0043040B">
        <w:rPr>
          <w:rStyle w:val="Identifier"/>
        </w:rPr>
        <w:t>CustomType</w:t>
      </w:r>
      <w:r>
        <w:t xml:space="preserve"> property </w:t>
      </w:r>
      <w:r w:rsidR="007B43D6">
        <w:rPr>
          <w:b/>
        </w:rPr>
        <w:t>SHALL</w:t>
      </w:r>
      <w:r>
        <w:t xml:space="preserve"> return the value of the </w:t>
      </w:r>
      <w:r w:rsidRPr="0043040B">
        <w:rPr>
          <w:rStyle w:val="Identifier"/>
        </w:rPr>
        <w:t>EventType</w:t>
      </w:r>
      <w:r>
        <w:t xml:space="preserve"> enumeration member to which the constructor’s </w:t>
      </w:r>
      <w:r w:rsidRPr="0043040B">
        <w:rPr>
          <w:rStyle w:val="Identifier"/>
        </w:rPr>
        <w:t>eventType</w:t>
      </w:r>
      <w:r>
        <w:t xml:space="preserve"> argument was set.</w:t>
      </w:r>
    </w:p>
    <w:p w14:paraId="08857524" w14:textId="77777777" w:rsidR="0043040B" w:rsidRPr="005466CA" w:rsidRDefault="0043040B" w:rsidP="00794D19">
      <w:pPr>
        <w:pStyle w:val="Rule"/>
      </w:pPr>
    </w:p>
    <w:p w14:paraId="02EBA8B2" w14:textId="77777777" w:rsidR="0043040B" w:rsidRDefault="0043040B" w:rsidP="0043040B">
      <w:pPr>
        <w:pStyle w:val="Body"/>
      </w:pPr>
      <w:r>
        <w:t xml:space="preserve">If </w:t>
      </w:r>
      <w:r w:rsidRPr="0043040B">
        <w:rPr>
          <w:rStyle w:val="Identifier"/>
        </w:rPr>
        <w:t>VisaEventArgs</w:t>
      </w:r>
      <w:r>
        <w:t xml:space="preserve"> is instantiated with a custom event type, the </w:t>
      </w:r>
      <w:r w:rsidRPr="0043040B">
        <w:rPr>
          <w:rStyle w:val="Identifier"/>
        </w:rPr>
        <w:t>EventType</w:t>
      </w:r>
      <w:r>
        <w:t xml:space="preserve"> property </w:t>
      </w:r>
      <w:r w:rsidR="007B43D6">
        <w:rPr>
          <w:b/>
        </w:rPr>
        <w:t>SHALL</w:t>
      </w:r>
      <w:r>
        <w:t xml:space="preserve"> return </w:t>
      </w:r>
      <w:r w:rsidRPr="0043040B">
        <w:rPr>
          <w:rStyle w:val="Identifier"/>
        </w:rPr>
        <w:t>EventType.Custom</w:t>
      </w:r>
      <w:r>
        <w:t>.</w:t>
      </w:r>
    </w:p>
    <w:p w14:paraId="25B35423" w14:textId="77777777" w:rsidR="0043040B" w:rsidRPr="005466CA" w:rsidRDefault="0043040B" w:rsidP="00794D19">
      <w:pPr>
        <w:pStyle w:val="Rule"/>
      </w:pPr>
    </w:p>
    <w:p w14:paraId="6BAF8148" w14:textId="77777777" w:rsidR="0043040B" w:rsidRDefault="0043040B" w:rsidP="0043040B">
      <w:pPr>
        <w:pStyle w:val="Body"/>
      </w:pPr>
      <w:r>
        <w:t xml:space="preserve">Vendor specific implementations of VISA.NET </w:t>
      </w:r>
      <w:r w:rsidR="00890951">
        <w:rPr>
          <w:b/>
        </w:rPr>
        <w:t>SHALL NOT</w:t>
      </w:r>
      <w:r>
        <w:t xml:space="preserve"> define custom events with values that are identical to any of the values assigned to members of the </w:t>
      </w:r>
      <w:r w:rsidRPr="0043040B">
        <w:rPr>
          <w:rStyle w:val="Identifier"/>
        </w:rPr>
        <w:t>EventType</w:t>
      </w:r>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14:paraId="46FF8B56" w14:textId="77777777" w:rsidR="008B75DE" w:rsidRPr="002152A3" w:rsidRDefault="008B75DE" w:rsidP="006766A0">
      <w:pPr>
        <w:pStyle w:val="Heading3NxtPg"/>
      </w:pPr>
      <w:bookmarkStart w:id="129" w:name="_Toc411598022"/>
      <w:r w:rsidRPr="002152A3">
        <w:lastRenderedPageBreak/>
        <w:t>GpibControllerInChargeEventArgs</w:t>
      </w:r>
      <w:bookmarkEnd w:id="129"/>
    </w:p>
    <w:p w14:paraId="54913689" w14:textId="77777777" w:rsidR="00466061" w:rsidRDefault="00466061" w:rsidP="00466061">
      <w:pPr>
        <w:pStyle w:val="Heading-Sub2"/>
      </w:pPr>
      <w:r>
        <w:t>Description</w:t>
      </w:r>
    </w:p>
    <w:p w14:paraId="61E60CDE" w14:textId="77777777"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14:paraId="51889E7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ABE56C6" w14:textId="77777777" w:rsidTr="00D745BF">
        <w:tc>
          <w:tcPr>
            <w:tcW w:w="8856" w:type="dxa"/>
          </w:tcPr>
          <w:p w14:paraId="0133A102" w14:textId="77777777" w:rsidR="008B75DE" w:rsidRPr="00D80640" w:rsidRDefault="008B75DE" w:rsidP="00D745BF">
            <w:pPr>
              <w:pStyle w:val="TableItem"/>
              <w:rPr>
                <w:rFonts w:ascii="Courier New" w:hAnsi="Courier New"/>
                <w:sz w:val="18"/>
              </w:rPr>
            </w:pPr>
            <w:r w:rsidRPr="00D80640">
              <w:rPr>
                <w:rFonts w:ascii="Courier New" w:hAnsi="Courier New"/>
                <w:sz w:val="18"/>
              </w:rPr>
              <w:t>public class GpibControllerInChargeEventArgs : VisaEventArgs</w:t>
            </w:r>
          </w:p>
          <w:p w14:paraId="34B48D8A"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0DA6A960"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GpibControllerInChargeEventArgs(Boolean isControllerInCharge)</w:t>
            </w:r>
            <w:r w:rsidR="00A65A35">
              <w:rPr>
                <w:rFonts w:ascii="Courier New" w:hAnsi="Courier New"/>
                <w:sz w:val="18"/>
              </w:rPr>
              <w:t xml:space="preserve"> {…}</w:t>
            </w:r>
          </w:p>
          <w:p w14:paraId="4DBC765E"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public Boolean IsControllerInCharge { get; private set; }</w:t>
            </w:r>
          </w:p>
          <w:p w14:paraId="5215D5F7"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6313AEF0"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7B184F4" w14:textId="77777777" w:rsidTr="00A965B9">
        <w:trPr>
          <w:cantSplit/>
        </w:trPr>
        <w:tc>
          <w:tcPr>
            <w:tcW w:w="2502" w:type="dxa"/>
          </w:tcPr>
          <w:p w14:paraId="052B1232" w14:textId="77777777" w:rsidR="00466061" w:rsidRPr="00712E3E" w:rsidRDefault="00A965B9" w:rsidP="00DA4EB9">
            <w:pPr>
              <w:pStyle w:val="TableHeader"/>
              <w:jc w:val="left"/>
              <w:rPr>
                <w:b/>
                <w:bCs/>
              </w:rPr>
            </w:pPr>
            <w:r>
              <w:rPr>
                <w:b/>
                <w:bCs/>
              </w:rPr>
              <w:t>Name</w:t>
            </w:r>
          </w:p>
        </w:tc>
        <w:tc>
          <w:tcPr>
            <w:tcW w:w="4140" w:type="dxa"/>
          </w:tcPr>
          <w:p w14:paraId="6065B5F2" w14:textId="77777777" w:rsidR="00466061" w:rsidRPr="00712E3E" w:rsidRDefault="00466061" w:rsidP="00DA4EB9">
            <w:pPr>
              <w:pStyle w:val="TableHeader"/>
              <w:jc w:val="left"/>
              <w:rPr>
                <w:b/>
                <w:bCs/>
              </w:rPr>
            </w:pPr>
            <w:r w:rsidRPr="00712E3E">
              <w:rPr>
                <w:b/>
                <w:bCs/>
              </w:rPr>
              <w:t>Description</w:t>
            </w:r>
          </w:p>
        </w:tc>
        <w:tc>
          <w:tcPr>
            <w:tcW w:w="2179" w:type="dxa"/>
          </w:tcPr>
          <w:p w14:paraId="3901DE14" w14:textId="77777777" w:rsidR="00466061" w:rsidRPr="00712E3E" w:rsidRDefault="00466061" w:rsidP="00DA4EB9">
            <w:pPr>
              <w:pStyle w:val="TableHeader"/>
              <w:jc w:val="left"/>
              <w:rPr>
                <w:b/>
                <w:bCs/>
              </w:rPr>
            </w:pPr>
            <w:r w:rsidRPr="00712E3E">
              <w:rPr>
                <w:b/>
                <w:bCs/>
              </w:rPr>
              <w:t>Type</w:t>
            </w:r>
          </w:p>
        </w:tc>
      </w:tr>
      <w:tr w:rsidR="00466061" w14:paraId="60428FAC" w14:textId="77777777" w:rsidTr="00A965B9">
        <w:trPr>
          <w:cantSplit/>
        </w:trPr>
        <w:tc>
          <w:tcPr>
            <w:tcW w:w="2502" w:type="dxa"/>
          </w:tcPr>
          <w:p w14:paraId="10463665" w14:textId="77777777" w:rsidR="00466061" w:rsidRPr="00712E3E" w:rsidRDefault="00466061" w:rsidP="00DA4EB9">
            <w:pPr>
              <w:pStyle w:val="TableItem"/>
              <w:rPr>
                <w:rFonts w:ascii="Courier New" w:hAnsi="Courier New"/>
                <w:sz w:val="18"/>
              </w:rPr>
            </w:pPr>
            <w:r w:rsidRPr="00D80640">
              <w:rPr>
                <w:rFonts w:ascii="Courier New" w:hAnsi="Courier New"/>
                <w:sz w:val="18"/>
              </w:rPr>
              <w:t>isControllerInCharge</w:t>
            </w:r>
          </w:p>
        </w:tc>
        <w:tc>
          <w:tcPr>
            <w:tcW w:w="4140" w:type="dxa"/>
          </w:tcPr>
          <w:p w14:paraId="70A18B8B" w14:textId="77777777" w:rsidR="00466061" w:rsidRPr="00712E3E" w:rsidRDefault="00466061" w:rsidP="009231D0">
            <w:pPr>
              <w:pStyle w:val="TableItem"/>
            </w:pPr>
            <w:r>
              <w:t>True if the controller for the GPIB interface is in charge.</w:t>
            </w:r>
          </w:p>
        </w:tc>
        <w:tc>
          <w:tcPr>
            <w:tcW w:w="2179" w:type="dxa"/>
          </w:tcPr>
          <w:p w14:paraId="00733EF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748E9771"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398028F" w14:textId="77777777" w:rsidTr="00A965B9">
        <w:trPr>
          <w:cantSplit/>
        </w:trPr>
        <w:tc>
          <w:tcPr>
            <w:tcW w:w="2502" w:type="dxa"/>
          </w:tcPr>
          <w:p w14:paraId="1D54CD2E" w14:textId="77777777" w:rsidR="00466061" w:rsidRPr="00712E3E" w:rsidRDefault="00A965B9" w:rsidP="00DA4EB9">
            <w:pPr>
              <w:pStyle w:val="TableHeader"/>
              <w:jc w:val="left"/>
              <w:rPr>
                <w:b/>
                <w:bCs/>
              </w:rPr>
            </w:pPr>
            <w:r>
              <w:rPr>
                <w:b/>
                <w:bCs/>
              </w:rPr>
              <w:t>Name</w:t>
            </w:r>
          </w:p>
        </w:tc>
        <w:tc>
          <w:tcPr>
            <w:tcW w:w="4140" w:type="dxa"/>
          </w:tcPr>
          <w:p w14:paraId="59500C64" w14:textId="77777777" w:rsidR="00466061" w:rsidRPr="00712E3E" w:rsidRDefault="00466061" w:rsidP="00DA4EB9">
            <w:pPr>
              <w:pStyle w:val="TableHeader"/>
              <w:jc w:val="left"/>
              <w:rPr>
                <w:b/>
                <w:bCs/>
              </w:rPr>
            </w:pPr>
            <w:r w:rsidRPr="00712E3E">
              <w:rPr>
                <w:b/>
                <w:bCs/>
              </w:rPr>
              <w:t>Description</w:t>
            </w:r>
          </w:p>
        </w:tc>
        <w:tc>
          <w:tcPr>
            <w:tcW w:w="2179" w:type="dxa"/>
          </w:tcPr>
          <w:p w14:paraId="6EF83862" w14:textId="77777777" w:rsidR="00466061" w:rsidRPr="00712E3E" w:rsidRDefault="00466061" w:rsidP="00DA4EB9">
            <w:pPr>
              <w:pStyle w:val="TableHeader"/>
              <w:jc w:val="left"/>
              <w:rPr>
                <w:b/>
                <w:bCs/>
              </w:rPr>
            </w:pPr>
            <w:r w:rsidRPr="00712E3E">
              <w:rPr>
                <w:b/>
                <w:bCs/>
              </w:rPr>
              <w:t>Type</w:t>
            </w:r>
          </w:p>
        </w:tc>
      </w:tr>
      <w:tr w:rsidR="00466061" w14:paraId="5EA7FC40" w14:textId="77777777" w:rsidTr="00A965B9">
        <w:trPr>
          <w:cantSplit/>
        </w:trPr>
        <w:tc>
          <w:tcPr>
            <w:tcW w:w="2502" w:type="dxa"/>
          </w:tcPr>
          <w:p w14:paraId="39A704A3" w14:textId="77777777" w:rsidR="00466061" w:rsidRPr="00712E3E" w:rsidRDefault="00466061" w:rsidP="00DA4EB9">
            <w:pPr>
              <w:pStyle w:val="TableItem"/>
              <w:rPr>
                <w:rFonts w:ascii="Courier New" w:hAnsi="Courier New"/>
                <w:sz w:val="18"/>
              </w:rPr>
            </w:pPr>
            <w:r>
              <w:rPr>
                <w:rFonts w:ascii="Courier New" w:hAnsi="Courier New"/>
                <w:sz w:val="18"/>
              </w:rPr>
              <w:t>I</w:t>
            </w:r>
            <w:r w:rsidRPr="00D80640">
              <w:rPr>
                <w:rFonts w:ascii="Courier New" w:hAnsi="Courier New"/>
                <w:sz w:val="18"/>
              </w:rPr>
              <w:t>sControllerInCharge</w:t>
            </w:r>
          </w:p>
        </w:tc>
        <w:tc>
          <w:tcPr>
            <w:tcW w:w="4140" w:type="dxa"/>
          </w:tcPr>
          <w:p w14:paraId="5769AF24" w14:textId="77777777" w:rsidR="00466061" w:rsidRPr="00712E3E" w:rsidRDefault="00466061" w:rsidP="009231D0">
            <w:pPr>
              <w:pStyle w:val="TableItem"/>
            </w:pPr>
            <w:r>
              <w:t>True if the controller for the GPIB interface is in charge.</w:t>
            </w:r>
          </w:p>
        </w:tc>
        <w:tc>
          <w:tcPr>
            <w:tcW w:w="2179" w:type="dxa"/>
          </w:tcPr>
          <w:p w14:paraId="0C70CE5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6D8502A2" w14:textId="77777777" w:rsidR="00A965B9" w:rsidRDefault="00A965B9" w:rsidP="00A965B9">
      <w:pPr>
        <w:pStyle w:val="Heading-Sub2"/>
      </w:pPr>
      <w:bookmarkStart w:id="130" w:name="_UsbInterruptEventArgs"/>
      <w:bookmarkEnd w:id="130"/>
      <w:r w:rsidRPr="00A148B3">
        <w:t>Corresponding VISA Features</w:t>
      </w:r>
    </w:p>
    <w:p w14:paraId="22C2E376" w14:textId="77777777" w:rsidR="00A965B9" w:rsidRDefault="00A965B9" w:rsidP="00A965B9">
      <w:pPr>
        <w:pStyle w:val="Body"/>
      </w:pPr>
      <w:r>
        <w:t xml:space="preserve">The </w:t>
      </w:r>
      <w:r w:rsidRPr="00D80640">
        <w:rPr>
          <w:rFonts w:ascii="Courier New" w:hAnsi="Courier New"/>
          <w:sz w:val="18"/>
        </w:rPr>
        <w:t>GpibControllerInChargeEventArgs</w:t>
      </w:r>
      <w:r w:rsidRPr="002E454D">
        <w:rPr>
          <w:lang w:val="it-IT"/>
        </w:rPr>
        <w:t xml:space="preserve"> </w:t>
      </w:r>
      <w:r>
        <w:t>class has a property that corresponds to an attribute defined in VISA.  The following table shows property-attribute correspondence for each property.</w:t>
      </w:r>
    </w:p>
    <w:p w14:paraId="299CDAD8" w14:textId="77777777"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965B9" w:rsidRPr="00712E3E" w14:paraId="35887E60" w14:textId="77777777" w:rsidTr="00355018">
        <w:trPr>
          <w:cantSplit/>
        </w:trPr>
        <w:tc>
          <w:tcPr>
            <w:tcW w:w="4572" w:type="dxa"/>
          </w:tcPr>
          <w:p w14:paraId="0184540F" w14:textId="77777777" w:rsidR="00A965B9" w:rsidRPr="00B570D8" w:rsidRDefault="00A965B9" w:rsidP="00355018">
            <w:pPr>
              <w:pStyle w:val="TableCaption"/>
              <w:jc w:val="left"/>
            </w:pPr>
            <w:r w:rsidRPr="00B570D8">
              <w:t>Property Name</w:t>
            </w:r>
          </w:p>
        </w:tc>
        <w:tc>
          <w:tcPr>
            <w:tcW w:w="4249" w:type="dxa"/>
          </w:tcPr>
          <w:p w14:paraId="4C9970C8" w14:textId="77777777" w:rsidR="00A965B9" w:rsidRPr="00B570D8" w:rsidRDefault="00A965B9" w:rsidP="00355018">
            <w:pPr>
              <w:pStyle w:val="TableCaption"/>
              <w:jc w:val="left"/>
            </w:pPr>
            <w:r w:rsidRPr="00B570D8">
              <w:t>VISA Attribute Name</w:t>
            </w:r>
          </w:p>
        </w:tc>
      </w:tr>
      <w:tr w:rsidR="00A965B9" w14:paraId="3D280E33" w14:textId="77777777" w:rsidTr="00355018">
        <w:trPr>
          <w:cantSplit/>
        </w:trPr>
        <w:tc>
          <w:tcPr>
            <w:tcW w:w="4572" w:type="dxa"/>
            <w:vAlign w:val="center"/>
          </w:tcPr>
          <w:p w14:paraId="50650663" w14:textId="77777777" w:rsidR="00A965B9" w:rsidRPr="00B570D8" w:rsidRDefault="00A965B9" w:rsidP="00355018">
            <w:pPr>
              <w:pStyle w:val="TableItem"/>
              <w:rPr>
                <w:rFonts w:ascii="Courier New" w:hAnsi="Courier New"/>
                <w:sz w:val="18"/>
              </w:rPr>
            </w:pPr>
            <w:r>
              <w:rPr>
                <w:rFonts w:ascii="Courier New" w:hAnsi="Courier New"/>
                <w:sz w:val="18"/>
              </w:rPr>
              <w:t>IsControllerInCharge</w:t>
            </w:r>
          </w:p>
        </w:tc>
        <w:tc>
          <w:tcPr>
            <w:tcW w:w="4249" w:type="dxa"/>
            <w:vAlign w:val="center"/>
          </w:tcPr>
          <w:p w14:paraId="4EB2D1D1" w14:textId="77777777"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14:paraId="44B59B1C" w14:textId="77777777" w:rsidR="008B75DE" w:rsidRDefault="007275B9" w:rsidP="006766A0">
      <w:pPr>
        <w:pStyle w:val="Heading3NxtPg"/>
      </w:pPr>
      <w:bookmarkStart w:id="131" w:name="_Toc411598023"/>
      <w:r>
        <w:lastRenderedPageBreak/>
        <w:t>Pxi</w:t>
      </w:r>
      <w:r w:rsidR="008B75DE">
        <w:t>InterruptEventArgs</w:t>
      </w:r>
      <w:bookmarkEnd w:id="131"/>
    </w:p>
    <w:p w14:paraId="060C602F" w14:textId="77777777" w:rsidR="00466061" w:rsidRDefault="00466061" w:rsidP="00466061">
      <w:pPr>
        <w:pStyle w:val="Heading-Sub2"/>
      </w:pPr>
      <w:r>
        <w:t>Description</w:t>
      </w:r>
    </w:p>
    <w:p w14:paraId="23D2AAD7" w14:textId="77777777"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14:paraId="63F0C3AF" w14:textId="77777777" w:rsidR="00466061" w:rsidRPr="00466061" w:rsidRDefault="00466061" w:rsidP="00466061">
      <w:pPr>
        <w:pStyle w:val="Body"/>
        <w:rPr>
          <w:lang w:val="it-IT"/>
        </w:rPr>
      </w:pPr>
    </w:p>
    <w:p w14:paraId="268FF8A7"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4E8971A8" w14:textId="77777777" w:rsidTr="00D745BF">
        <w:tc>
          <w:tcPr>
            <w:tcW w:w="8856" w:type="dxa"/>
          </w:tcPr>
          <w:p w14:paraId="7C42DD9B" w14:textId="77777777"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r w:rsidR="007275B9">
              <w:rPr>
                <w:rFonts w:ascii="Courier New" w:hAnsi="Courier New"/>
                <w:sz w:val="18"/>
              </w:rPr>
              <w:t>Pxi</w:t>
            </w:r>
            <w:r w:rsidRPr="00D80640">
              <w:rPr>
                <w:rFonts w:ascii="Courier New" w:hAnsi="Courier New"/>
                <w:sz w:val="18"/>
              </w:rPr>
              <w:t>InterruptEventArgs : VisaEventArgs</w:t>
            </w:r>
          </w:p>
          <w:p w14:paraId="2C3C7354"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26212646" w14:textId="77777777"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32209F">
              <w:rPr>
                <w:rFonts w:ascii="Courier New" w:hAnsi="Courier New"/>
                <w:sz w:val="18"/>
              </w:rPr>
              <w:t>Pxi</w:t>
            </w:r>
            <w:r w:rsidR="008B75DE" w:rsidRPr="00D80640">
              <w:rPr>
                <w:rFonts w:ascii="Courier New" w:hAnsi="Courier New"/>
                <w:sz w:val="18"/>
              </w:rPr>
              <w:t>InterruptEventArgs(</w:t>
            </w:r>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14:paraId="60C60D37" w14:textId="77777777" w:rsidR="008B75DE" w:rsidRPr="00D80640" w:rsidRDefault="008B75DE" w:rsidP="00D745BF">
            <w:pPr>
              <w:pStyle w:val="TableItem"/>
              <w:rPr>
                <w:rFonts w:ascii="Courier New" w:hAnsi="Courier New"/>
                <w:sz w:val="18"/>
              </w:rPr>
            </w:pPr>
          </w:p>
          <w:p w14:paraId="28F5E341"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 get; private set; }</w:t>
            </w:r>
          </w:p>
          <w:p w14:paraId="7C1BFA25"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 get; private set; }</w:t>
            </w:r>
          </w:p>
          <w:p w14:paraId="58584CDC"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09DA1CCA"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51815DAB" w14:textId="77777777" w:rsidTr="00355018">
        <w:trPr>
          <w:cantSplit/>
        </w:trPr>
        <w:tc>
          <w:tcPr>
            <w:tcW w:w="2502" w:type="dxa"/>
          </w:tcPr>
          <w:p w14:paraId="0F8F344C" w14:textId="77777777" w:rsidR="00466061" w:rsidRPr="00712E3E" w:rsidRDefault="00466061" w:rsidP="00DA4EB9">
            <w:pPr>
              <w:pStyle w:val="TableHeader"/>
              <w:jc w:val="left"/>
              <w:rPr>
                <w:b/>
                <w:bCs/>
              </w:rPr>
            </w:pPr>
            <w:r w:rsidRPr="00712E3E">
              <w:rPr>
                <w:b/>
                <w:bCs/>
              </w:rPr>
              <w:t>Inputs</w:t>
            </w:r>
          </w:p>
        </w:tc>
        <w:tc>
          <w:tcPr>
            <w:tcW w:w="4140" w:type="dxa"/>
          </w:tcPr>
          <w:p w14:paraId="03D602F5" w14:textId="77777777" w:rsidR="00466061" w:rsidRPr="00712E3E" w:rsidRDefault="00466061" w:rsidP="00DA4EB9">
            <w:pPr>
              <w:pStyle w:val="TableHeader"/>
              <w:jc w:val="left"/>
              <w:rPr>
                <w:b/>
                <w:bCs/>
              </w:rPr>
            </w:pPr>
            <w:r w:rsidRPr="00712E3E">
              <w:rPr>
                <w:b/>
                <w:bCs/>
              </w:rPr>
              <w:t>Description</w:t>
            </w:r>
          </w:p>
        </w:tc>
        <w:tc>
          <w:tcPr>
            <w:tcW w:w="2179" w:type="dxa"/>
          </w:tcPr>
          <w:p w14:paraId="443C1F16" w14:textId="77777777" w:rsidR="00466061" w:rsidRPr="00712E3E" w:rsidRDefault="00466061" w:rsidP="00DA4EB9">
            <w:pPr>
              <w:pStyle w:val="TableHeader"/>
              <w:jc w:val="left"/>
              <w:rPr>
                <w:b/>
                <w:bCs/>
              </w:rPr>
            </w:pPr>
            <w:r w:rsidRPr="00712E3E">
              <w:rPr>
                <w:b/>
                <w:bCs/>
              </w:rPr>
              <w:t>Type</w:t>
            </w:r>
          </w:p>
        </w:tc>
      </w:tr>
      <w:tr w:rsidR="00466061" w14:paraId="5DAB3D9C" w14:textId="77777777" w:rsidTr="00355018">
        <w:trPr>
          <w:cantSplit/>
        </w:trPr>
        <w:tc>
          <w:tcPr>
            <w:tcW w:w="2502" w:type="dxa"/>
          </w:tcPr>
          <w:p w14:paraId="6AF33851" w14:textId="77777777"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14:paraId="0FC47B68" w14:textId="77777777"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14:paraId="7FBF018B" w14:textId="77777777" w:rsidR="00466061" w:rsidRPr="00712E3E" w:rsidRDefault="007275B9" w:rsidP="00DA4EB9">
            <w:pPr>
              <w:pStyle w:val="TableItem"/>
              <w:rPr>
                <w:rFonts w:ascii="Courier New" w:hAnsi="Courier New"/>
                <w:sz w:val="18"/>
              </w:rPr>
            </w:pPr>
            <w:r>
              <w:rPr>
                <w:rFonts w:ascii="Courier New" w:hAnsi="Courier New"/>
                <w:sz w:val="18"/>
              </w:rPr>
              <w:t>Int16</w:t>
            </w:r>
          </w:p>
        </w:tc>
      </w:tr>
      <w:tr w:rsidR="007275B9" w14:paraId="76754AE8" w14:textId="77777777" w:rsidTr="00355018">
        <w:trPr>
          <w:cantSplit/>
        </w:trPr>
        <w:tc>
          <w:tcPr>
            <w:tcW w:w="2502" w:type="dxa"/>
          </w:tcPr>
          <w:p w14:paraId="0D677D4A" w14:textId="77777777"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14:paraId="563E3DC6" w14:textId="77777777"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14:paraId="2CD4B01E" w14:textId="77777777" w:rsidR="007275B9" w:rsidRDefault="007275B9" w:rsidP="00DA4EB9">
            <w:pPr>
              <w:pStyle w:val="TableItem"/>
              <w:rPr>
                <w:rFonts w:ascii="Courier New" w:hAnsi="Courier New"/>
                <w:sz w:val="18"/>
              </w:rPr>
            </w:pPr>
            <w:r>
              <w:rPr>
                <w:rFonts w:ascii="Courier New" w:hAnsi="Courier New"/>
                <w:sz w:val="18"/>
              </w:rPr>
              <w:t>Int32</w:t>
            </w:r>
          </w:p>
        </w:tc>
      </w:tr>
    </w:tbl>
    <w:p w14:paraId="0CC7A896"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DB2FC8B" w14:textId="77777777" w:rsidTr="00355018">
        <w:trPr>
          <w:cantSplit/>
        </w:trPr>
        <w:tc>
          <w:tcPr>
            <w:tcW w:w="2502" w:type="dxa"/>
          </w:tcPr>
          <w:p w14:paraId="629B312C" w14:textId="77777777" w:rsidR="00466061" w:rsidRPr="00712E3E" w:rsidRDefault="00466061" w:rsidP="00DA4EB9">
            <w:pPr>
              <w:pStyle w:val="TableHeader"/>
              <w:jc w:val="left"/>
              <w:rPr>
                <w:b/>
                <w:bCs/>
              </w:rPr>
            </w:pPr>
            <w:r w:rsidRPr="00712E3E">
              <w:rPr>
                <w:b/>
                <w:bCs/>
              </w:rPr>
              <w:t>Inputs</w:t>
            </w:r>
          </w:p>
        </w:tc>
        <w:tc>
          <w:tcPr>
            <w:tcW w:w="4140" w:type="dxa"/>
          </w:tcPr>
          <w:p w14:paraId="76BA450A" w14:textId="77777777" w:rsidR="00466061" w:rsidRPr="00712E3E" w:rsidRDefault="00466061" w:rsidP="00DA4EB9">
            <w:pPr>
              <w:pStyle w:val="TableHeader"/>
              <w:jc w:val="left"/>
              <w:rPr>
                <w:b/>
                <w:bCs/>
              </w:rPr>
            </w:pPr>
            <w:r w:rsidRPr="00712E3E">
              <w:rPr>
                <w:b/>
                <w:bCs/>
              </w:rPr>
              <w:t>Description</w:t>
            </w:r>
          </w:p>
        </w:tc>
        <w:tc>
          <w:tcPr>
            <w:tcW w:w="2179" w:type="dxa"/>
          </w:tcPr>
          <w:p w14:paraId="62F78B97" w14:textId="77777777" w:rsidR="00466061" w:rsidRPr="00712E3E" w:rsidRDefault="00466061" w:rsidP="00DA4EB9">
            <w:pPr>
              <w:pStyle w:val="TableHeader"/>
              <w:jc w:val="left"/>
              <w:rPr>
                <w:b/>
                <w:bCs/>
              </w:rPr>
            </w:pPr>
            <w:r w:rsidRPr="00712E3E">
              <w:rPr>
                <w:b/>
                <w:bCs/>
              </w:rPr>
              <w:t>Type</w:t>
            </w:r>
          </w:p>
        </w:tc>
      </w:tr>
      <w:tr w:rsidR="0032209F" w14:paraId="4D08BF0A" w14:textId="77777777" w:rsidTr="00355018">
        <w:trPr>
          <w:cantSplit/>
        </w:trPr>
        <w:tc>
          <w:tcPr>
            <w:tcW w:w="2502" w:type="dxa"/>
          </w:tcPr>
          <w:p w14:paraId="668F2E6B" w14:textId="77777777"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14:paraId="1DF4BB7B" w14:textId="77777777"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14:paraId="50C913C8" w14:textId="77777777" w:rsidR="0032209F" w:rsidRPr="00712E3E" w:rsidRDefault="0032209F" w:rsidP="00DA4EB9">
            <w:pPr>
              <w:pStyle w:val="TableItem"/>
              <w:rPr>
                <w:rFonts w:ascii="Courier New" w:hAnsi="Courier New"/>
                <w:sz w:val="18"/>
              </w:rPr>
            </w:pPr>
            <w:r>
              <w:rPr>
                <w:rFonts w:ascii="Courier New" w:hAnsi="Courier New"/>
                <w:sz w:val="18"/>
              </w:rPr>
              <w:t>Int16</w:t>
            </w:r>
          </w:p>
        </w:tc>
      </w:tr>
      <w:tr w:rsidR="0032209F" w14:paraId="48F419B0" w14:textId="77777777" w:rsidTr="00355018">
        <w:trPr>
          <w:cantSplit/>
        </w:trPr>
        <w:tc>
          <w:tcPr>
            <w:tcW w:w="2502" w:type="dxa"/>
          </w:tcPr>
          <w:p w14:paraId="6395C53D" w14:textId="77777777"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14:paraId="03BC9080" w14:textId="77777777"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14:paraId="74004215" w14:textId="77777777" w:rsidR="0032209F" w:rsidRDefault="0032209F" w:rsidP="00DA4EB9">
            <w:pPr>
              <w:pStyle w:val="TableItem"/>
              <w:rPr>
                <w:rFonts w:ascii="Courier New" w:hAnsi="Courier New"/>
                <w:sz w:val="18"/>
              </w:rPr>
            </w:pPr>
            <w:r>
              <w:rPr>
                <w:rFonts w:ascii="Courier New" w:hAnsi="Courier New"/>
                <w:sz w:val="18"/>
              </w:rPr>
              <w:t>Int32</w:t>
            </w:r>
          </w:p>
        </w:tc>
      </w:tr>
    </w:tbl>
    <w:p w14:paraId="578A4ABB" w14:textId="77777777" w:rsidR="00355018" w:rsidRDefault="00355018" w:rsidP="00355018">
      <w:pPr>
        <w:pStyle w:val="Heading-Sub2"/>
      </w:pPr>
      <w:bookmarkStart w:id="132" w:name="_VxiSignalProcessorEventArgs"/>
      <w:bookmarkEnd w:id="132"/>
      <w:r w:rsidRPr="00A148B3">
        <w:t>Corresponding VISA Features</w:t>
      </w:r>
    </w:p>
    <w:p w14:paraId="6F61C0F2" w14:textId="77777777" w:rsidR="00355018" w:rsidRDefault="00355018" w:rsidP="00355018">
      <w:pPr>
        <w:pStyle w:val="Body"/>
      </w:pPr>
      <w:r>
        <w:t xml:space="preserve">The </w:t>
      </w:r>
      <w:r w:rsidR="007275B9">
        <w:rPr>
          <w:rFonts w:ascii="Courier New" w:hAnsi="Courier New"/>
          <w:sz w:val="18"/>
        </w:rPr>
        <w:t>Pxi</w:t>
      </w:r>
      <w:r w:rsidRPr="00D80640">
        <w:rPr>
          <w:rFonts w:ascii="Courier New" w:hAnsi="Courier New"/>
          <w:sz w:val="18"/>
        </w:rPr>
        <w:t>InterruptEventArgs</w:t>
      </w:r>
      <w:r w:rsidRPr="00355018">
        <w:t xml:space="preserve"> </w:t>
      </w:r>
      <w:r>
        <w:t>class has properties that correspond to attributes defined in VISA.  The following table shows property-attribute correspondence for each property.</w:t>
      </w:r>
    </w:p>
    <w:p w14:paraId="1433FC0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3537542E" w14:textId="77777777" w:rsidTr="00355018">
        <w:trPr>
          <w:cantSplit/>
        </w:trPr>
        <w:tc>
          <w:tcPr>
            <w:tcW w:w="4572" w:type="dxa"/>
          </w:tcPr>
          <w:p w14:paraId="2958529D" w14:textId="77777777" w:rsidR="00355018" w:rsidRPr="00B570D8" w:rsidRDefault="00355018" w:rsidP="00355018">
            <w:pPr>
              <w:pStyle w:val="TableCaption"/>
              <w:jc w:val="left"/>
            </w:pPr>
            <w:r w:rsidRPr="00B570D8">
              <w:t>Property Name</w:t>
            </w:r>
          </w:p>
        </w:tc>
        <w:tc>
          <w:tcPr>
            <w:tcW w:w="4249" w:type="dxa"/>
          </w:tcPr>
          <w:p w14:paraId="3C66221C" w14:textId="77777777" w:rsidR="00355018" w:rsidRPr="00B570D8" w:rsidRDefault="00355018" w:rsidP="00355018">
            <w:pPr>
              <w:pStyle w:val="TableCaption"/>
              <w:jc w:val="left"/>
            </w:pPr>
            <w:r w:rsidRPr="00B570D8">
              <w:t>VISA Attribute Name</w:t>
            </w:r>
          </w:p>
        </w:tc>
      </w:tr>
      <w:tr w:rsidR="00355018" w14:paraId="4F7B0166" w14:textId="77777777" w:rsidTr="00355018">
        <w:trPr>
          <w:cantSplit/>
        </w:trPr>
        <w:tc>
          <w:tcPr>
            <w:tcW w:w="4572" w:type="dxa"/>
            <w:vAlign w:val="center"/>
          </w:tcPr>
          <w:p w14:paraId="26A5318B" w14:textId="77777777"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14:paraId="2A6A6A41" w14:textId="77777777"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14:paraId="5762C9C7" w14:textId="77777777" w:rsidTr="00355018">
        <w:trPr>
          <w:cantSplit/>
        </w:trPr>
        <w:tc>
          <w:tcPr>
            <w:tcW w:w="4572" w:type="dxa"/>
            <w:vAlign w:val="center"/>
          </w:tcPr>
          <w:p w14:paraId="3CF19254" w14:textId="77777777"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14:paraId="1A87660D" w14:textId="77777777"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14:paraId="03E3B4F5" w14:textId="77777777" w:rsidR="007275B9" w:rsidRDefault="007275B9" w:rsidP="007275B9">
      <w:pPr>
        <w:pStyle w:val="Heading3NxtPg"/>
      </w:pPr>
      <w:bookmarkStart w:id="133" w:name="_Toc411598024"/>
      <w:r>
        <w:lastRenderedPageBreak/>
        <w:t>UsbInterruptEventArgs</w:t>
      </w:r>
      <w:bookmarkEnd w:id="133"/>
    </w:p>
    <w:p w14:paraId="51A1D06D" w14:textId="77777777" w:rsidR="007275B9" w:rsidRDefault="007275B9" w:rsidP="007275B9">
      <w:pPr>
        <w:pStyle w:val="Heading-Sub2"/>
      </w:pPr>
      <w:r>
        <w:t>Description</w:t>
      </w:r>
    </w:p>
    <w:p w14:paraId="47C5D2FE" w14:textId="77777777"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14:paraId="0B3C3B9C" w14:textId="77777777" w:rsidR="007275B9" w:rsidRPr="00944A2C" w:rsidRDefault="007275B9" w:rsidP="007275B9">
      <w:pPr>
        <w:pStyle w:val="Heading-Sub2"/>
      </w:pPr>
      <w:r w:rsidRPr="00944A2C">
        <w:t>Definition</w:t>
      </w:r>
    </w:p>
    <w:tbl>
      <w:tblPr>
        <w:tblW w:w="0" w:type="auto"/>
        <w:tblInd w:w="720" w:type="dxa"/>
        <w:tblLook w:val="04A0" w:firstRow="1" w:lastRow="0" w:firstColumn="1" w:lastColumn="0" w:noHBand="0" w:noVBand="1"/>
      </w:tblPr>
      <w:tblGrid>
        <w:gridCol w:w="8856"/>
      </w:tblGrid>
      <w:tr w:rsidR="007275B9" w14:paraId="703EC671" w14:textId="77777777" w:rsidTr="00370A88">
        <w:tc>
          <w:tcPr>
            <w:tcW w:w="8856" w:type="dxa"/>
          </w:tcPr>
          <w:p w14:paraId="20C78147" w14:textId="77777777" w:rsidR="007275B9" w:rsidRPr="00D80640" w:rsidRDefault="007275B9" w:rsidP="00370A88">
            <w:pPr>
              <w:pStyle w:val="TableItem"/>
              <w:rPr>
                <w:rFonts w:ascii="Courier New" w:hAnsi="Courier New"/>
                <w:sz w:val="18"/>
              </w:rPr>
            </w:pPr>
            <w:r w:rsidRPr="00D80640">
              <w:rPr>
                <w:rFonts w:ascii="Courier New" w:hAnsi="Courier New"/>
                <w:sz w:val="18"/>
              </w:rPr>
              <w:t>public class UsbInterruptEventArgs : VisaEventArgs</w:t>
            </w:r>
          </w:p>
          <w:p w14:paraId="20B73DB6"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p w14:paraId="30C73C72"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UsbInterruptEventArgs(</w:t>
            </w:r>
            <w:r>
              <w:rPr>
                <w:rFonts w:ascii="Courier New" w:hAnsi="Courier New"/>
                <w:sz w:val="18"/>
              </w:rPr>
              <w:t>Boolean exceededMaximumSize</w:t>
            </w:r>
            <w:r w:rsidRPr="00D80640">
              <w:rPr>
                <w:rFonts w:ascii="Courier New" w:hAnsi="Courier New"/>
                <w:sz w:val="18"/>
              </w:rPr>
              <w:t>, Byte[] data)</w:t>
            </w:r>
            <w:r>
              <w:rPr>
                <w:rFonts w:ascii="Courier New" w:hAnsi="Courier New"/>
                <w:sz w:val="18"/>
              </w:rPr>
              <w:t xml:space="preserve"> {…}</w:t>
            </w:r>
          </w:p>
          <w:p w14:paraId="6666A645" w14:textId="77777777" w:rsidR="007275B9" w:rsidRPr="00D80640" w:rsidRDefault="007275B9" w:rsidP="00370A88">
            <w:pPr>
              <w:pStyle w:val="TableItem"/>
              <w:rPr>
                <w:rFonts w:ascii="Courier New" w:hAnsi="Courier New"/>
                <w:sz w:val="18"/>
              </w:rPr>
            </w:pPr>
          </w:p>
          <w:p w14:paraId="0B05A280"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Boolean ExceededMaximumSize</w:t>
            </w:r>
            <w:r w:rsidRPr="00D80640">
              <w:rPr>
                <w:rFonts w:ascii="Courier New" w:hAnsi="Courier New"/>
                <w:sz w:val="18"/>
              </w:rPr>
              <w:t xml:space="preserve"> { get; private set; }</w:t>
            </w:r>
          </w:p>
          <w:p w14:paraId="7237BE85"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public Byte[] Data { get; private set; }</w:t>
            </w:r>
          </w:p>
          <w:p w14:paraId="5F94F318"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14:paraId="334FDE61" w14:textId="77777777"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713256B4" w14:textId="77777777" w:rsidTr="00370A88">
        <w:trPr>
          <w:cantSplit/>
        </w:trPr>
        <w:tc>
          <w:tcPr>
            <w:tcW w:w="2502" w:type="dxa"/>
          </w:tcPr>
          <w:p w14:paraId="1A12F67F" w14:textId="77777777" w:rsidR="007275B9" w:rsidRPr="00712E3E" w:rsidRDefault="007275B9" w:rsidP="00370A88">
            <w:pPr>
              <w:pStyle w:val="TableHeader"/>
              <w:jc w:val="left"/>
              <w:rPr>
                <w:b/>
                <w:bCs/>
              </w:rPr>
            </w:pPr>
            <w:r w:rsidRPr="00712E3E">
              <w:rPr>
                <w:b/>
                <w:bCs/>
              </w:rPr>
              <w:t>Inputs</w:t>
            </w:r>
          </w:p>
        </w:tc>
        <w:tc>
          <w:tcPr>
            <w:tcW w:w="4140" w:type="dxa"/>
          </w:tcPr>
          <w:p w14:paraId="64873602" w14:textId="77777777" w:rsidR="007275B9" w:rsidRPr="00712E3E" w:rsidRDefault="007275B9" w:rsidP="00370A88">
            <w:pPr>
              <w:pStyle w:val="TableHeader"/>
              <w:jc w:val="left"/>
              <w:rPr>
                <w:b/>
                <w:bCs/>
              </w:rPr>
            </w:pPr>
            <w:r w:rsidRPr="00712E3E">
              <w:rPr>
                <w:b/>
                <w:bCs/>
              </w:rPr>
              <w:t>Description</w:t>
            </w:r>
          </w:p>
        </w:tc>
        <w:tc>
          <w:tcPr>
            <w:tcW w:w="2179" w:type="dxa"/>
          </w:tcPr>
          <w:p w14:paraId="322FDCB2" w14:textId="77777777" w:rsidR="007275B9" w:rsidRPr="00712E3E" w:rsidRDefault="007275B9" w:rsidP="00370A88">
            <w:pPr>
              <w:pStyle w:val="TableHeader"/>
              <w:jc w:val="left"/>
              <w:rPr>
                <w:b/>
                <w:bCs/>
              </w:rPr>
            </w:pPr>
            <w:r w:rsidRPr="00712E3E">
              <w:rPr>
                <w:b/>
                <w:bCs/>
              </w:rPr>
              <w:t>Type</w:t>
            </w:r>
          </w:p>
        </w:tc>
      </w:tr>
      <w:tr w:rsidR="007275B9" w14:paraId="5263FD02" w14:textId="77777777" w:rsidTr="00370A88">
        <w:trPr>
          <w:cantSplit/>
        </w:trPr>
        <w:tc>
          <w:tcPr>
            <w:tcW w:w="2502" w:type="dxa"/>
          </w:tcPr>
          <w:p w14:paraId="33352084"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182D3BCD"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1A5BE4C4"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49AE58B7" w14:textId="77777777" w:rsidTr="00370A88">
        <w:trPr>
          <w:cantSplit/>
        </w:trPr>
        <w:tc>
          <w:tcPr>
            <w:tcW w:w="2502" w:type="dxa"/>
          </w:tcPr>
          <w:p w14:paraId="60EE0C58" w14:textId="77777777"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14:paraId="275C64E9" w14:textId="77777777"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14:paraId="1E98096D"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408E2E36" w14:textId="77777777"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21B34D50" w14:textId="77777777" w:rsidTr="00370A88">
        <w:trPr>
          <w:cantSplit/>
        </w:trPr>
        <w:tc>
          <w:tcPr>
            <w:tcW w:w="2502" w:type="dxa"/>
          </w:tcPr>
          <w:p w14:paraId="298F9D45" w14:textId="77777777" w:rsidR="007275B9" w:rsidRPr="00712E3E" w:rsidRDefault="007275B9" w:rsidP="00370A88">
            <w:pPr>
              <w:pStyle w:val="TableHeader"/>
              <w:jc w:val="left"/>
              <w:rPr>
                <w:b/>
                <w:bCs/>
              </w:rPr>
            </w:pPr>
            <w:r w:rsidRPr="00712E3E">
              <w:rPr>
                <w:b/>
                <w:bCs/>
              </w:rPr>
              <w:t>Inputs</w:t>
            </w:r>
          </w:p>
        </w:tc>
        <w:tc>
          <w:tcPr>
            <w:tcW w:w="4140" w:type="dxa"/>
          </w:tcPr>
          <w:p w14:paraId="059116C5" w14:textId="77777777" w:rsidR="007275B9" w:rsidRPr="00712E3E" w:rsidRDefault="007275B9" w:rsidP="00370A88">
            <w:pPr>
              <w:pStyle w:val="TableHeader"/>
              <w:jc w:val="left"/>
              <w:rPr>
                <w:b/>
                <w:bCs/>
              </w:rPr>
            </w:pPr>
            <w:r w:rsidRPr="00712E3E">
              <w:rPr>
                <w:b/>
                <w:bCs/>
              </w:rPr>
              <w:t>Description</w:t>
            </w:r>
          </w:p>
        </w:tc>
        <w:tc>
          <w:tcPr>
            <w:tcW w:w="2179" w:type="dxa"/>
          </w:tcPr>
          <w:p w14:paraId="2A23279C" w14:textId="77777777" w:rsidR="007275B9" w:rsidRPr="00712E3E" w:rsidRDefault="007275B9" w:rsidP="00370A88">
            <w:pPr>
              <w:pStyle w:val="TableHeader"/>
              <w:jc w:val="left"/>
              <w:rPr>
                <w:b/>
                <w:bCs/>
              </w:rPr>
            </w:pPr>
            <w:r w:rsidRPr="00712E3E">
              <w:rPr>
                <w:b/>
                <w:bCs/>
              </w:rPr>
              <w:t>Type</w:t>
            </w:r>
          </w:p>
        </w:tc>
      </w:tr>
      <w:tr w:rsidR="007275B9" w14:paraId="2E97E734" w14:textId="77777777" w:rsidTr="00370A88">
        <w:trPr>
          <w:cantSplit/>
        </w:trPr>
        <w:tc>
          <w:tcPr>
            <w:tcW w:w="2502" w:type="dxa"/>
          </w:tcPr>
          <w:p w14:paraId="76A9AE08" w14:textId="77777777" w:rsidR="007275B9" w:rsidRPr="00712E3E" w:rsidRDefault="007275B9" w:rsidP="00370A88">
            <w:pPr>
              <w:pStyle w:val="TableItem"/>
              <w:rPr>
                <w:rFonts w:ascii="Courier New" w:hAnsi="Courier New"/>
                <w:sz w:val="18"/>
              </w:rPr>
            </w:pPr>
            <w:r>
              <w:rPr>
                <w:rFonts w:ascii="Courier New" w:hAnsi="Courier New"/>
                <w:sz w:val="18"/>
              </w:rPr>
              <w:t>ExceededMaximumSize</w:t>
            </w:r>
          </w:p>
        </w:tc>
        <w:tc>
          <w:tcPr>
            <w:tcW w:w="4140" w:type="dxa"/>
          </w:tcPr>
          <w:p w14:paraId="66865D0B"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4BAC5DD1"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78A5B8EC" w14:textId="77777777" w:rsidTr="00370A88">
        <w:trPr>
          <w:cantSplit/>
        </w:trPr>
        <w:tc>
          <w:tcPr>
            <w:tcW w:w="2502" w:type="dxa"/>
          </w:tcPr>
          <w:p w14:paraId="148D8C49" w14:textId="77777777"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14:paraId="154B908F" w14:textId="77777777"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14:paraId="0EF56EBB" w14:textId="77777777" w:rsidR="007275B9" w:rsidRDefault="007275B9" w:rsidP="00370A88">
            <w:pPr>
              <w:pStyle w:val="TableItem"/>
              <w:rPr>
                <w:rFonts w:ascii="Courier New" w:hAnsi="Courier New"/>
                <w:sz w:val="18"/>
              </w:rPr>
            </w:pPr>
            <w:r w:rsidRPr="00D80640">
              <w:rPr>
                <w:rFonts w:ascii="Courier New" w:hAnsi="Courier New"/>
                <w:sz w:val="18"/>
              </w:rPr>
              <w:t>Byte[]</w:t>
            </w:r>
          </w:p>
        </w:tc>
      </w:tr>
    </w:tbl>
    <w:p w14:paraId="08B43065" w14:textId="77777777" w:rsidR="007275B9" w:rsidRDefault="007275B9" w:rsidP="007275B9">
      <w:pPr>
        <w:pStyle w:val="Heading-Sub2"/>
      </w:pPr>
      <w:r w:rsidRPr="00A148B3">
        <w:t>Corresponding VISA Features</w:t>
      </w:r>
    </w:p>
    <w:p w14:paraId="03B15382" w14:textId="77777777" w:rsidR="007275B9" w:rsidRDefault="007275B9" w:rsidP="007275B9">
      <w:pPr>
        <w:pStyle w:val="Body"/>
      </w:pPr>
      <w:r>
        <w:t xml:space="preserve">The </w:t>
      </w:r>
      <w:r w:rsidRPr="00D80640">
        <w:rPr>
          <w:rFonts w:ascii="Courier New" w:hAnsi="Courier New"/>
          <w:sz w:val="18"/>
        </w:rPr>
        <w:t>UsbInterruptEventArgs</w:t>
      </w:r>
      <w:r w:rsidRPr="00355018">
        <w:t xml:space="preserve"> </w:t>
      </w:r>
      <w:r>
        <w:t>class has properties that correspond to attributes defined in VISA.  The following table shows property-attribute correspondence for each property.</w:t>
      </w:r>
    </w:p>
    <w:p w14:paraId="44DD5A46" w14:textId="77777777"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7275B9" w:rsidRPr="00712E3E" w14:paraId="75FFA4A2" w14:textId="77777777" w:rsidTr="00370A88">
        <w:trPr>
          <w:cantSplit/>
        </w:trPr>
        <w:tc>
          <w:tcPr>
            <w:tcW w:w="4572" w:type="dxa"/>
          </w:tcPr>
          <w:p w14:paraId="7ADD042C" w14:textId="77777777" w:rsidR="007275B9" w:rsidRPr="00B570D8" w:rsidRDefault="007275B9" w:rsidP="00370A88">
            <w:pPr>
              <w:pStyle w:val="TableCaption"/>
              <w:jc w:val="left"/>
            </w:pPr>
            <w:r w:rsidRPr="00B570D8">
              <w:t>Property Name</w:t>
            </w:r>
          </w:p>
        </w:tc>
        <w:tc>
          <w:tcPr>
            <w:tcW w:w="4249" w:type="dxa"/>
          </w:tcPr>
          <w:p w14:paraId="0BF5F689" w14:textId="77777777" w:rsidR="007275B9" w:rsidRPr="00B570D8" w:rsidRDefault="007275B9" w:rsidP="00370A88">
            <w:pPr>
              <w:pStyle w:val="TableCaption"/>
              <w:jc w:val="left"/>
            </w:pPr>
            <w:r w:rsidRPr="00B570D8">
              <w:t>VISA Attribute Name</w:t>
            </w:r>
          </w:p>
        </w:tc>
      </w:tr>
      <w:tr w:rsidR="007275B9" w14:paraId="0C26D079" w14:textId="77777777" w:rsidTr="00370A88">
        <w:trPr>
          <w:cantSplit/>
        </w:trPr>
        <w:tc>
          <w:tcPr>
            <w:tcW w:w="4572" w:type="dxa"/>
            <w:vAlign w:val="center"/>
          </w:tcPr>
          <w:p w14:paraId="6B5BC3E6" w14:textId="77777777"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14:paraId="3A7741DF" w14:textId="77777777"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14:paraId="54E745D1" w14:textId="77777777" w:rsidTr="00370A88">
        <w:trPr>
          <w:cantSplit/>
        </w:trPr>
        <w:tc>
          <w:tcPr>
            <w:tcW w:w="4572" w:type="dxa"/>
            <w:vAlign w:val="center"/>
          </w:tcPr>
          <w:p w14:paraId="481857DF" w14:textId="77777777"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14:paraId="68EFDC6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14:paraId="769412B3" w14:textId="77777777" w:rsidTr="00370A88">
        <w:trPr>
          <w:cantSplit/>
        </w:trPr>
        <w:tc>
          <w:tcPr>
            <w:tcW w:w="4572" w:type="dxa"/>
            <w:vAlign w:val="center"/>
          </w:tcPr>
          <w:p w14:paraId="476E3A11" w14:textId="77777777" w:rsidR="007275B9" w:rsidRPr="00CA5B96" w:rsidRDefault="007275B9" w:rsidP="00370A88">
            <w:pPr>
              <w:pStyle w:val="TableItem"/>
              <w:rPr>
                <w:rFonts w:ascii="Courier New" w:hAnsi="Courier New"/>
                <w:sz w:val="18"/>
              </w:rPr>
            </w:pPr>
            <w:r>
              <w:rPr>
                <w:rFonts w:ascii="Courier New" w:hAnsi="Courier New"/>
                <w:sz w:val="18"/>
              </w:rPr>
              <w:t>ExceededMaximumSize</w:t>
            </w:r>
          </w:p>
        </w:tc>
        <w:tc>
          <w:tcPr>
            <w:tcW w:w="4249" w:type="dxa"/>
            <w:vAlign w:val="center"/>
          </w:tcPr>
          <w:p w14:paraId="6AB6818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14:paraId="299E4421" w14:textId="77777777" w:rsidR="008B75DE" w:rsidRDefault="008B75DE" w:rsidP="006766A0">
      <w:pPr>
        <w:pStyle w:val="Heading3NxtPg"/>
      </w:pPr>
      <w:bookmarkStart w:id="134" w:name="_Toc411598025"/>
      <w:r>
        <w:lastRenderedPageBreak/>
        <w:t>VxiSignalProcessorEventArgs</w:t>
      </w:r>
      <w:bookmarkEnd w:id="134"/>
    </w:p>
    <w:p w14:paraId="37A87D6E" w14:textId="77777777" w:rsidR="00466061" w:rsidRDefault="00466061" w:rsidP="00466061">
      <w:pPr>
        <w:pStyle w:val="Heading-Sub2"/>
      </w:pPr>
      <w:r>
        <w:t>Description</w:t>
      </w:r>
    </w:p>
    <w:p w14:paraId="55E0BDD3" w14:textId="77777777"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14:paraId="29DF31D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0390C739" w14:textId="77777777" w:rsidTr="00D745BF">
        <w:tc>
          <w:tcPr>
            <w:tcW w:w="8856" w:type="dxa"/>
          </w:tcPr>
          <w:p w14:paraId="72875440"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VxiSignalProcessorEventArgs : VisaEventArgs</w:t>
            </w:r>
          </w:p>
          <w:p w14:paraId="4CB80AF8"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4B899F57"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VxiSignalProcessorEventArgs(Int32 statusId)</w:t>
            </w:r>
            <w:r>
              <w:rPr>
                <w:rFonts w:ascii="Courier New" w:hAnsi="Courier New"/>
                <w:sz w:val="18"/>
              </w:rPr>
              <w:t xml:space="preserve"> {…}</w:t>
            </w:r>
          </w:p>
          <w:p w14:paraId="79B29EE0" w14:textId="77777777" w:rsidR="008B75DE" w:rsidRPr="00422A1C" w:rsidRDefault="008B75DE" w:rsidP="00D745BF">
            <w:pPr>
              <w:pStyle w:val="TableItem"/>
              <w:rPr>
                <w:rFonts w:ascii="Courier New" w:hAnsi="Courier New"/>
                <w:sz w:val="18"/>
              </w:rPr>
            </w:pPr>
          </w:p>
          <w:p w14:paraId="5485E226"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2F419F80"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64378163" w14:textId="77777777" w:rsidR="00466061" w:rsidRPr="009A62B3" w:rsidRDefault="00466061" w:rsidP="00466061">
      <w:pPr>
        <w:pStyle w:val="Heading-Sub2"/>
      </w:pPr>
      <w:bookmarkStart w:id="135" w:name="_VxiTriggerEventArgs"/>
      <w:bookmarkEnd w:id="135"/>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3DE5B8B2" w14:textId="77777777" w:rsidTr="00355018">
        <w:trPr>
          <w:cantSplit/>
        </w:trPr>
        <w:tc>
          <w:tcPr>
            <w:tcW w:w="2502" w:type="dxa"/>
          </w:tcPr>
          <w:p w14:paraId="406BAF32" w14:textId="77777777" w:rsidR="00466061" w:rsidRPr="00712E3E" w:rsidRDefault="00466061" w:rsidP="00DA4EB9">
            <w:pPr>
              <w:pStyle w:val="TableHeader"/>
              <w:jc w:val="left"/>
              <w:rPr>
                <w:b/>
                <w:bCs/>
              </w:rPr>
            </w:pPr>
            <w:r w:rsidRPr="00712E3E">
              <w:rPr>
                <w:b/>
                <w:bCs/>
              </w:rPr>
              <w:t>Inputs</w:t>
            </w:r>
          </w:p>
        </w:tc>
        <w:tc>
          <w:tcPr>
            <w:tcW w:w="4140" w:type="dxa"/>
          </w:tcPr>
          <w:p w14:paraId="7E2CF125" w14:textId="77777777" w:rsidR="00466061" w:rsidRPr="00712E3E" w:rsidRDefault="00466061" w:rsidP="00DA4EB9">
            <w:pPr>
              <w:pStyle w:val="TableHeader"/>
              <w:jc w:val="left"/>
              <w:rPr>
                <w:b/>
                <w:bCs/>
              </w:rPr>
            </w:pPr>
            <w:r w:rsidRPr="00712E3E">
              <w:rPr>
                <w:b/>
                <w:bCs/>
              </w:rPr>
              <w:t>Description</w:t>
            </w:r>
          </w:p>
        </w:tc>
        <w:tc>
          <w:tcPr>
            <w:tcW w:w="2179" w:type="dxa"/>
          </w:tcPr>
          <w:p w14:paraId="1D2C0C6F" w14:textId="77777777" w:rsidR="00466061" w:rsidRPr="00712E3E" w:rsidRDefault="00466061" w:rsidP="00DA4EB9">
            <w:pPr>
              <w:pStyle w:val="TableHeader"/>
              <w:jc w:val="left"/>
              <w:rPr>
                <w:b/>
                <w:bCs/>
              </w:rPr>
            </w:pPr>
            <w:r w:rsidRPr="00712E3E">
              <w:rPr>
                <w:b/>
                <w:bCs/>
              </w:rPr>
              <w:t>Type</w:t>
            </w:r>
          </w:p>
        </w:tc>
      </w:tr>
      <w:tr w:rsidR="00466061" w14:paraId="4D515802" w14:textId="77777777" w:rsidTr="00355018">
        <w:trPr>
          <w:cantSplit/>
        </w:trPr>
        <w:tc>
          <w:tcPr>
            <w:tcW w:w="2502" w:type="dxa"/>
          </w:tcPr>
          <w:p w14:paraId="30EB4B3F"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4DB28DC5" w14:textId="77777777"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14:paraId="55F5AF42"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4AA272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E645983" w14:textId="77777777" w:rsidTr="00355018">
        <w:trPr>
          <w:cantSplit/>
        </w:trPr>
        <w:tc>
          <w:tcPr>
            <w:tcW w:w="2502" w:type="dxa"/>
          </w:tcPr>
          <w:p w14:paraId="4EAE0379" w14:textId="77777777" w:rsidR="00466061" w:rsidRPr="00712E3E" w:rsidRDefault="00466061" w:rsidP="00DA4EB9">
            <w:pPr>
              <w:pStyle w:val="TableHeader"/>
              <w:jc w:val="left"/>
              <w:rPr>
                <w:b/>
                <w:bCs/>
              </w:rPr>
            </w:pPr>
            <w:r w:rsidRPr="00712E3E">
              <w:rPr>
                <w:b/>
                <w:bCs/>
              </w:rPr>
              <w:t>Inputs</w:t>
            </w:r>
          </w:p>
        </w:tc>
        <w:tc>
          <w:tcPr>
            <w:tcW w:w="4140" w:type="dxa"/>
          </w:tcPr>
          <w:p w14:paraId="04C82B27" w14:textId="77777777" w:rsidR="00466061" w:rsidRPr="00712E3E" w:rsidRDefault="00466061" w:rsidP="00DA4EB9">
            <w:pPr>
              <w:pStyle w:val="TableHeader"/>
              <w:jc w:val="left"/>
              <w:rPr>
                <w:b/>
                <w:bCs/>
              </w:rPr>
            </w:pPr>
            <w:r w:rsidRPr="00712E3E">
              <w:rPr>
                <w:b/>
                <w:bCs/>
              </w:rPr>
              <w:t>Description</w:t>
            </w:r>
          </w:p>
        </w:tc>
        <w:tc>
          <w:tcPr>
            <w:tcW w:w="2179" w:type="dxa"/>
          </w:tcPr>
          <w:p w14:paraId="0E2C23C1" w14:textId="77777777" w:rsidR="00466061" w:rsidRPr="00712E3E" w:rsidRDefault="00466061" w:rsidP="00DA4EB9">
            <w:pPr>
              <w:pStyle w:val="TableHeader"/>
              <w:jc w:val="left"/>
              <w:rPr>
                <w:b/>
                <w:bCs/>
              </w:rPr>
            </w:pPr>
            <w:r w:rsidRPr="00712E3E">
              <w:rPr>
                <w:b/>
                <w:bCs/>
              </w:rPr>
              <w:t>Type</w:t>
            </w:r>
          </w:p>
        </w:tc>
      </w:tr>
      <w:tr w:rsidR="00466061" w14:paraId="47F6905E" w14:textId="77777777" w:rsidTr="00355018">
        <w:trPr>
          <w:cantSplit/>
        </w:trPr>
        <w:tc>
          <w:tcPr>
            <w:tcW w:w="2502" w:type="dxa"/>
          </w:tcPr>
          <w:p w14:paraId="7ACACB7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50ED262B" w14:textId="77777777"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14:paraId="34DE1C75"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590D3426" w14:textId="77777777" w:rsidR="00355018" w:rsidRDefault="00355018" w:rsidP="00355018">
      <w:pPr>
        <w:pStyle w:val="Heading-Sub2"/>
      </w:pPr>
      <w:r w:rsidRPr="00A148B3">
        <w:t>Corresponding VISA Features</w:t>
      </w:r>
    </w:p>
    <w:p w14:paraId="6A967303" w14:textId="77777777" w:rsidR="00355018" w:rsidRDefault="00355018" w:rsidP="00355018">
      <w:pPr>
        <w:pStyle w:val="Body"/>
      </w:pPr>
      <w:r>
        <w:t xml:space="preserve">The </w:t>
      </w:r>
      <w:r w:rsidRPr="00422A1C">
        <w:rPr>
          <w:rFonts w:ascii="Courier New" w:hAnsi="Courier New"/>
          <w:sz w:val="18"/>
        </w:rPr>
        <w:t>VxiSignalProcessorEventArgs</w:t>
      </w:r>
      <w:r w:rsidRPr="00355018">
        <w:t xml:space="preserve"> </w:t>
      </w:r>
      <w:r>
        <w:t>class has a property that corresponds to an attribute defined in VISA.  The following table shows property-attribute correspondence for each property.</w:t>
      </w:r>
    </w:p>
    <w:p w14:paraId="28C738CC"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576B316" w14:textId="77777777" w:rsidTr="00355018">
        <w:trPr>
          <w:cantSplit/>
        </w:trPr>
        <w:tc>
          <w:tcPr>
            <w:tcW w:w="4572" w:type="dxa"/>
          </w:tcPr>
          <w:p w14:paraId="7DDAA380" w14:textId="77777777" w:rsidR="00355018" w:rsidRPr="00B570D8" w:rsidRDefault="00355018" w:rsidP="00355018">
            <w:pPr>
              <w:pStyle w:val="TableCaption"/>
              <w:jc w:val="left"/>
            </w:pPr>
            <w:r w:rsidRPr="00B570D8">
              <w:t>Property Name</w:t>
            </w:r>
          </w:p>
        </w:tc>
        <w:tc>
          <w:tcPr>
            <w:tcW w:w="4249" w:type="dxa"/>
          </w:tcPr>
          <w:p w14:paraId="47BF6AF2" w14:textId="77777777" w:rsidR="00355018" w:rsidRPr="00B570D8" w:rsidRDefault="00355018" w:rsidP="00355018">
            <w:pPr>
              <w:pStyle w:val="TableCaption"/>
              <w:jc w:val="left"/>
            </w:pPr>
            <w:r w:rsidRPr="00B570D8">
              <w:t>VISA Attribute Name</w:t>
            </w:r>
          </w:p>
        </w:tc>
      </w:tr>
      <w:tr w:rsidR="00355018" w14:paraId="7948F6AE" w14:textId="77777777" w:rsidTr="00355018">
        <w:trPr>
          <w:cantSplit/>
        </w:trPr>
        <w:tc>
          <w:tcPr>
            <w:tcW w:w="4572" w:type="dxa"/>
            <w:vAlign w:val="center"/>
          </w:tcPr>
          <w:p w14:paraId="05C11F6C" w14:textId="77777777" w:rsidR="00355018" w:rsidRPr="00CA5B96" w:rsidRDefault="00355018" w:rsidP="00355018">
            <w:pPr>
              <w:pStyle w:val="TableItem"/>
              <w:rPr>
                <w:rFonts w:ascii="Courier New" w:hAnsi="Courier New"/>
                <w:sz w:val="18"/>
              </w:rPr>
            </w:pPr>
            <w:r w:rsidRPr="00CA5B96">
              <w:rPr>
                <w:rFonts w:ascii="Courier New" w:hAnsi="Courier New"/>
                <w:sz w:val="18"/>
              </w:rPr>
              <w:t>StatusID</w:t>
            </w:r>
          </w:p>
        </w:tc>
        <w:tc>
          <w:tcPr>
            <w:tcW w:w="4249" w:type="dxa"/>
            <w:vAlign w:val="center"/>
          </w:tcPr>
          <w:p w14:paraId="5CDF3033"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14:paraId="7F2C6F76" w14:textId="77777777" w:rsidR="008B75DE" w:rsidRDefault="008B75DE" w:rsidP="006766A0">
      <w:pPr>
        <w:pStyle w:val="Heading3NxtPg"/>
      </w:pPr>
      <w:bookmarkStart w:id="136" w:name="_Toc411598026"/>
      <w:r>
        <w:lastRenderedPageBreak/>
        <w:t>VxiTriggerEventArgs</w:t>
      </w:r>
      <w:bookmarkEnd w:id="136"/>
    </w:p>
    <w:p w14:paraId="66BD049D" w14:textId="77777777" w:rsidR="00466061" w:rsidRDefault="00466061" w:rsidP="00466061">
      <w:pPr>
        <w:pStyle w:val="Heading-Sub2"/>
      </w:pPr>
      <w:r>
        <w:t>Description</w:t>
      </w:r>
    </w:p>
    <w:p w14:paraId="7C66F9E3" w14:textId="77777777"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14:paraId="158D672A"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405145F" w14:textId="77777777" w:rsidTr="00D745BF">
        <w:tc>
          <w:tcPr>
            <w:tcW w:w="8856" w:type="dxa"/>
          </w:tcPr>
          <w:p w14:paraId="6CBB66BC"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VxiTriggerEventArgs : VisaEventArgs</w:t>
            </w:r>
          </w:p>
          <w:p w14:paraId="6C612824"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664DD201"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VxiTriggerEventArgs(TriggerLine triggerLine)</w:t>
            </w:r>
            <w:r>
              <w:rPr>
                <w:rFonts w:ascii="Courier New" w:hAnsi="Courier New"/>
                <w:sz w:val="18"/>
              </w:rPr>
              <w:t xml:space="preserve"> {…}</w:t>
            </w:r>
          </w:p>
          <w:p w14:paraId="527E63FA" w14:textId="77777777" w:rsidR="008B75DE" w:rsidRPr="00422A1C" w:rsidRDefault="008B75DE" w:rsidP="00D745BF">
            <w:pPr>
              <w:pStyle w:val="TableItem"/>
              <w:rPr>
                <w:rFonts w:ascii="Courier New" w:hAnsi="Courier New"/>
                <w:sz w:val="18"/>
              </w:rPr>
            </w:pPr>
          </w:p>
          <w:p w14:paraId="55CE5213"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TriggerLine TriggerLine { get; private set; }</w:t>
            </w:r>
          </w:p>
          <w:p w14:paraId="672F7E17"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14:paraId="71EB3615" w14:textId="77777777" w:rsidR="00466061" w:rsidRPr="009A62B3" w:rsidRDefault="00466061" w:rsidP="00466061">
      <w:pPr>
        <w:pStyle w:val="Heading-Sub2"/>
      </w:pPr>
      <w:bookmarkStart w:id="137" w:name="_VxiVmeInterruptEventArgs"/>
      <w:bookmarkEnd w:id="137"/>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0F88ED5D" w14:textId="77777777" w:rsidTr="00355018">
        <w:trPr>
          <w:cantSplit/>
        </w:trPr>
        <w:tc>
          <w:tcPr>
            <w:tcW w:w="2502" w:type="dxa"/>
          </w:tcPr>
          <w:p w14:paraId="6786BEF5" w14:textId="77777777" w:rsidR="00466061" w:rsidRPr="00712E3E" w:rsidRDefault="00466061" w:rsidP="00DA4EB9">
            <w:pPr>
              <w:pStyle w:val="TableHeader"/>
              <w:jc w:val="left"/>
              <w:rPr>
                <w:b/>
                <w:bCs/>
              </w:rPr>
            </w:pPr>
            <w:r w:rsidRPr="00712E3E">
              <w:rPr>
                <w:b/>
                <w:bCs/>
              </w:rPr>
              <w:t>Inputs</w:t>
            </w:r>
          </w:p>
        </w:tc>
        <w:tc>
          <w:tcPr>
            <w:tcW w:w="3960" w:type="dxa"/>
          </w:tcPr>
          <w:p w14:paraId="3758BC9C" w14:textId="77777777" w:rsidR="00466061" w:rsidRPr="00712E3E" w:rsidRDefault="00466061" w:rsidP="00DA4EB9">
            <w:pPr>
              <w:pStyle w:val="TableHeader"/>
              <w:jc w:val="left"/>
              <w:rPr>
                <w:b/>
                <w:bCs/>
              </w:rPr>
            </w:pPr>
            <w:r w:rsidRPr="00712E3E">
              <w:rPr>
                <w:b/>
                <w:bCs/>
              </w:rPr>
              <w:t>Description</w:t>
            </w:r>
          </w:p>
        </w:tc>
        <w:tc>
          <w:tcPr>
            <w:tcW w:w="2359" w:type="dxa"/>
          </w:tcPr>
          <w:p w14:paraId="62486CF5" w14:textId="77777777" w:rsidR="00466061" w:rsidRPr="00712E3E" w:rsidRDefault="00466061" w:rsidP="00DA4EB9">
            <w:pPr>
              <w:pStyle w:val="TableHeader"/>
              <w:jc w:val="left"/>
              <w:rPr>
                <w:b/>
                <w:bCs/>
              </w:rPr>
            </w:pPr>
            <w:r w:rsidRPr="00712E3E">
              <w:rPr>
                <w:b/>
                <w:bCs/>
              </w:rPr>
              <w:t>Type</w:t>
            </w:r>
          </w:p>
        </w:tc>
      </w:tr>
      <w:tr w:rsidR="00466061" w14:paraId="5D1B912F" w14:textId="77777777" w:rsidTr="00355018">
        <w:trPr>
          <w:cantSplit/>
        </w:trPr>
        <w:tc>
          <w:tcPr>
            <w:tcW w:w="2502" w:type="dxa"/>
          </w:tcPr>
          <w:p w14:paraId="1306D404" w14:textId="77777777" w:rsidR="00466061" w:rsidRPr="00712E3E" w:rsidRDefault="00466061" w:rsidP="00DA4EB9">
            <w:pPr>
              <w:pStyle w:val="TableItem"/>
              <w:rPr>
                <w:rFonts w:ascii="Courier New" w:hAnsi="Courier New"/>
                <w:sz w:val="18"/>
              </w:rPr>
            </w:pPr>
            <w:r w:rsidRPr="00422A1C">
              <w:rPr>
                <w:rFonts w:ascii="Courier New" w:hAnsi="Courier New"/>
                <w:sz w:val="18"/>
              </w:rPr>
              <w:t>triggerLine</w:t>
            </w:r>
          </w:p>
        </w:tc>
        <w:tc>
          <w:tcPr>
            <w:tcW w:w="3960" w:type="dxa"/>
          </w:tcPr>
          <w:p w14:paraId="08005F05" w14:textId="77777777" w:rsidR="00466061" w:rsidRPr="00712E3E" w:rsidRDefault="00466061" w:rsidP="00DA4EB9">
            <w:pPr>
              <w:pStyle w:val="TableItem"/>
            </w:pPr>
            <w:r>
              <w:t xml:space="preserve">The </w:t>
            </w:r>
            <w:r>
              <w:rPr>
                <w:lang w:val="it-IT"/>
              </w:rPr>
              <w:t>trigger line that caused the event.</w:t>
            </w:r>
          </w:p>
        </w:tc>
        <w:tc>
          <w:tcPr>
            <w:tcW w:w="2359" w:type="dxa"/>
          </w:tcPr>
          <w:p w14:paraId="1149F3D3"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59DA65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4F734079" w14:textId="77777777" w:rsidTr="00355018">
        <w:trPr>
          <w:cantSplit/>
        </w:trPr>
        <w:tc>
          <w:tcPr>
            <w:tcW w:w="2502" w:type="dxa"/>
          </w:tcPr>
          <w:p w14:paraId="0C044C61" w14:textId="77777777" w:rsidR="00466061" w:rsidRPr="00712E3E" w:rsidRDefault="00466061" w:rsidP="00DA4EB9">
            <w:pPr>
              <w:pStyle w:val="TableHeader"/>
              <w:jc w:val="left"/>
              <w:rPr>
                <w:b/>
                <w:bCs/>
              </w:rPr>
            </w:pPr>
            <w:r w:rsidRPr="00712E3E">
              <w:rPr>
                <w:b/>
                <w:bCs/>
              </w:rPr>
              <w:t>Inputs</w:t>
            </w:r>
          </w:p>
        </w:tc>
        <w:tc>
          <w:tcPr>
            <w:tcW w:w="3960" w:type="dxa"/>
          </w:tcPr>
          <w:p w14:paraId="1BF2CBC1" w14:textId="77777777" w:rsidR="00466061" w:rsidRPr="00712E3E" w:rsidRDefault="00466061" w:rsidP="00DA4EB9">
            <w:pPr>
              <w:pStyle w:val="TableHeader"/>
              <w:jc w:val="left"/>
              <w:rPr>
                <w:b/>
                <w:bCs/>
              </w:rPr>
            </w:pPr>
            <w:r w:rsidRPr="00712E3E">
              <w:rPr>
                <w:b/>
                <w:bCs/>
              </w:rPr>
              <w:t>Description</w:t>
            </w:r>
          </w:p>
        </w:tc>
        <w:tc>
          <w:tcPr>
            <w:tcW w:w="2359" w:type="dxa"/>
          </w:tcPr>
          <w:p w14:paraId="4C7F6C86" w14:textId="77777777" w:rsidR="00466061" w:rsidRPr="00712E3E" w:rsidRDefault="00466061" w:rsidP="00DA4EB9">
            <w:pPr>
              <w:pStyle w:val="TableHeader"/>
              <w:jc w:val="left"/>
              <w:rPr>
                <w:b/>
                <w:bCs/>
              </w:rPr>
            </w:pPr>
            <w:r w:rsidRPr="00712E3E">
              <w:rPr>
                <w:b/>
                <w:bCs/>
              </w:rPr>
              <w:t>Type</w:t>
            </w:r>
          </w:p>
        </w:tc>
      </w:tr>
      <w:tr w:rsidR="00466061" w14:paraId="74AC0765" w14:textId="77777777" w:rsidTr="00355018">
        <w:trPr>
          <w:cantSplit/>
        </w:trPr>
        <w:tc>
          <w:tcPr>
            <w:tcW w:w="2502" w:type="dxa"/>
          </w:tcPr>
          <w:p w14:paraId="137D3C19" w14:textId="77777777" w:rsidR="00466061" w:rsidRPr="00712E3E" w:rsidRDefault="00466061" w:rsidP="00DA4EB9">
            <w:pPr>
              <w:pStyle w:val="TableItem"/>
              <w:rPr>
                <w:rFonts w:ascii="Courier New" w:hAnsi="Courier New"/>
                <w:sz w:val="18"/>
              </w:rPr>
            </w:pPr>
            <w:r>
              <w:rPr>
                <w:rFonts w:ascii="Courier New" w:hAnsi="Courier New"/>
                <w:sz w:val="18"/>
              </w:rPr>
              <w:t>T</w:t>
            </w:r>
            <w:r w:rsidRPr="00422A1C">
              <w:rPr>
                <w:rFonts w:ascii="Courier New" w:hAnsi="Courier New"/>
                <w:sz w:val="18"/>
              </w:rPr>
              <w:t>riggerLine</w:t>
            </w:r>
          </w:p>
        </w:tc>
        <w:tc>
          <w:tcPr>
            <w:tcW w:w="3960" w:type="dxa"/>
          </w:tcPr>
          <w:p w14:paraId="46775244" w14:textId="77777777" w:rsidR="00466061" w:rsidRPr="00712E3E" w:rsidRDefault="00466061" w:rsidP="00DA4EB9">
            <w:pPr>
              <w:pStyle w:val="TableItem"/>
            </w:pPr>
            <w:r>
              <w:t xml:space="preserve">The </w:t>
            </w:r>
            <w:r>
              <w:rPr>
                <w:lang w:val="it-IT"/>
              </w:rPr>
              <w:t>trigger line that caused the event.</w:t>
            </w:r>
          </w:p>
        </w:tc>
        <w:tc>
          <w:tcPr>
            <w:tcW w:w="2359" w:type="dxa"/>
          </w:tcPr>
          <w:p w14:paraId="6A9BC39B" w14:textId="77777777" w:rsidR="00466061" w:rsidRPr="00712E3E" w:rsidRDefault="00466061" w:rsidP="00DA4EB9">
            <w:pPr>
              <w:pStyle w:val="TableItem"/>
              <w:rPr>
                <w:rFonts w:ascii="Courier New" w:hAnsi="Courier New"/>
                <w:sz w:val="18"/>
              </w:rPr>
            </w:pPr>
            <w:r>
              <w:rPr>
                <w:rFonts w:ascii="Courier New" w:hAnsi="Courier New"/>
                <w:sz w:val="18"/>
              </w:rPr>
              <w:t>Ivi.Visa.</w:t>
            </w:r>
            <w:r w:rsidRPr="00422A1C">
              <w:rPr>
                <w:rFonts w:ascii="Courier New" w:hAnsi="Courier New"/>
                <w:sz w:val="18"/>
              </w:rPr>
              <w:t>TriggerLine</w:t>
            </w:r>
          </w:p>
        </w:tc>
      </w:tr>
    </w:tbl>
    <w:p w14:paraId="06A491B9" w14:textId="77777777" w:rsidR="00355018" w:rsidRDefault="00355018" w:rsidP="00355018">
      <w:pPr>
        <w:pStyle w:val="Heading-Sub2"/>
      </w:pPr>
      <w:r w:rsidRPr="00A148B3">
        <w:t>Corresponding VISA Features</w:t>
      </w:r>
    </w:p>
    <w:p w14:paraId="72772C90" w14:textId="77777777" w:rsidR="00355018" w:rsidRDefault="00355018" w:rsidP="00355018">
      <w:pPr>
        <w:pStyle w:val="Body"/>
      </w:pPr>
      <w:r>
        <w:t xml:space="preserve">The </w:t>
      </w:r>
      <w:r w:rsidRPr="00422A1C">
        <w:rPr>
          <w:rFonts w:ascii="Courier New" w:hAnsi="Courier New"/>
          <w:sz w:val="18"/>
        </w:rPr>
        <w:t>VxiTriggerEventArgs</w:t>
      </w:r>
      <w:r w:rsidRPr="00355018">
        <w:t xml:space="preserve"> </w:t>
      </w:r>
      <w:r>
        <w:t>class has a property that corresponds to an attribute defined in VISA.  The following table shows property-attribute correspondence for each property.</w:t>
      </w:r>
    </w:p>
    <w:p w14:paraId="60F57FA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57268456" w14:textId="77777777" w:rsidTr="00355018">
        <w:trPr>
          <w:cantSplit/>
        </w:trPr>
        <w:tc>
          <w:tcPr>
            <w:tcW w:w="4572" w:type="dxa"/>
          </w:tcPr>
          <w:p w14:paraId="452F26E0" w14:textId="77777777" w:rsidR="00355018" w:rsidRPr="00B570D8" w:rsidRDefault="00355018" w:rsidP="00355018">
            <w:pPr>
              <w:pStyle w:val="TableCaption"/>
              <w:jc w:val="left"/>
            </w:pPr>
            <w:r w:rsidRPr="00B570D8">
              <w:t>Property Name</w:t>
            </w:r>
          </w:p>
        </w:tc>
        <w:tc>
          <w:tcPr>
            <w:tcW w:w="4249" w:type="dxa"/>
          </w:tcPr>
          <w:p w14:paraId="3CF326DB" w14:textId="77777777" w:rsidR="00355018" w:rsidRPr="00B570D8" w:rsidRDefault="00355018" w:rsidP="00355018">
            <w:pPr>
              <w:pStyle w:val="TableCaption"/>
              <w:jc w:val="left"/>
            </w:pPr>
            <w:r w:rsidRPr="00B570D8">
              <w:t>VISA Attribute Name</w:t>
            </w:r>
          </w:p>
        </w:tc>
      </w:tr>
      <w:tr w:rsidR="00355018" w14:paraId="515D0845" w14:textId="77777777" w:rsidTr="00355018">
        <w:trPr>
          <w:cantSplit/>
        </w:trPr>
        <w:tc>
          <w:tcPr>
            <w:tcW w:w="4572" w:type="dxa"/>
            <w:vAlign w:val="center"/>
          </w:tcPr>
          <w:p w14:paraId="7BAFBCD7" w14:textId="77777777" w:rsidR="00355018" w:rsidRPr="00CA5B96" w:rsidRDefault="00355018" w:rsidP="00355018">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1FEC9000"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14:paraId="791328B6" w14:textId="77777777" w:rsidR="008B75DE" w:rsidRDefault="008B75DE" w:rsidP="006766A0">
      <w:pPr>
        <w:pStyle w:val="Heading3NxtPg"/>
      </w:pPr>
      <w:bookmarkStart w:id="138" w:name="_Toc411598027"/>
      <w:r>
        <w:lastRenderedPageBreak/>
        <w:t>VxiInterruptEventArgs</w:t>
      </w:r>
      <w:bookmarkEnd w:id="138"/>
    </w:p>
    <w:p w14:paraId="6F0DD2AA" w14:textId="77777777" w:rsidR="00466061" w:rsidRDefault="00466061" w:rsidP="00466061">
      <w:pPr>
        <w:pStyle w:val="Heading-Sub2"/>
      </w:pPr>
      <w:r>
        <w:t>Description</w:t>
      </w:r>
    </w:p>
    <w:p w14:paraId="0057AA0A" w14:textId="77777777"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14:paraId="3E22F2DC"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1D81697F" w14:textId="77777777" w:rsidTr="00D745BF">
        <w:tc>
          <w:tcPr>
            <w:tcW w:w="8856" w:type="dxa"/>
          </w:tcPr>
          <w:p w14:paraId="5DCBC8B9" w14:textId="77777777" w:rsidR="008B75DE" w:rsidRPr="00422A1C" w:rsidRDefault="008B75DE" w:rsidP="00D745BF">
            <w:pPr>
              <w:pStyle w:val="TableItem"/>
              <w:rPr>
                <w:rFonts w:ascii="Courier New" w:hAnsi="Courier New"/>
                <w:sz w:val="18"/>
              </w:rPr>
            </w:pPr>
            <w:r w:rsidRPr="00422A1C">
              <w:rPr>
                <w:rFonts w:ascii="Courier New" w:hAnsi="Courier New"/>
                <w:sz w:val="18"/>
              </w:rPr>
              <w:t>public class VxiInterruptEventArgs : VisaEventArgs</w:t>
            </w:r>
          </w:p>
          <w:p w14:paraId="6DE05186"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51A4663C"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VxiInterruptEventArgs(Int16 </w:t>
            </w:r>
            <w:r w:rsidR="006B4D6C">
              <w:rPr>
                <w:rFonts w:ascii="Courier New" w:hAnsi="Courier New"/>
                <w:sz w:val="18"/>
              </w:rPr>
              <w:t>irqL</w:t>
            </w:r>
            <w:r w:rsidR="008B75DE" w:rsidRPr="00422A1C">
              <w:rPr>
                <w:rFonts w:ascii="Courier New" w:hAnsi="Courier New"/>
                <w:sz w:val="18"/>
              </w:rPr>
              <w:t>evel, Int32 statusId)</w:t>
            </w:r>
            <w:r>
              <w:rPr>
                <w:rFonts w:ascii="Courier New" w:hAnsi="Courier New"/>
                <w:sz w:val="18"/>
              </w:rPr>
              <w:t xml:space="preserve"> {…}</w:t>
            </w:r>
          </w:p>
          <w:p w14:paraId="2AF2DCA5" w14:textId="77777777" w:rsidR="008B75DE" w:rsidRPr="00422A1C" w:rsidRDefault="008B75DE" w:rsidP="00D745BF">
            <w:pPr>
              <w:pStyle w:val="TableItem"/>
              <w:rPr>
                <w:rFonts w:ascii="Courier New" w:hAnsi="Courier New"/>
                <w:sz w:val="18"/>
              </w:rPr>
            </w:pPr>
          </w:p>
          <w:p w14:paraId="42077F68"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r w:rsidR="006B4D6C">
              <w:rPr>
                <w:rFonts w:ascii="Courier New" w:hAnsi="Courier New"/>
                <w:sz w:val="18"/>
              </w:rPr>
              <w:t>Irq</w:t>
            </w:r>
            <w:r w:rsidR="008B75DE" w:rsidRPr="00422A1C">
              <w:rPr>
                <w:rFonts w:ascii="Courier New" w:hAnsi="Courier New"/>
                <w:sz w:val="18"/>
              </w:rPr>
              <w:t>Level { get; private set; }</w:t>
            </w:r>
          </w:p>
          <w:p w14:paraId="34AF8DFA"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public Int32 StatusId { get; private set; }</w:t>
            </w:r>
          </w:p>
          <w:p w14:paraId="4DE67774"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08B8E423"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734A6437" w14:textId="77777777" w:rsidTr="00355018">
        <w:trPr>
          <w:cantSplit/>
        </w:trPr>
        <w:tc>
          <w:tcPr>
            <w:tcW w:w="2502" w:type="dxa"/>
          </w:tcPr>
          <w:p w14:paraId="3814D2A1" w14:textId="77777777" w:rsidR="00466061" w:rsidRPr="00712E3E" w:rsidRDefault="00466061" w:rsidP="00DA4EB9">
            <w:pPr>
              <w:pStyle w:val="TableHeader"/>
              <w:jc w:val="left"/>
              <w:rPr>
                <w:b/>
                <w:bCs/>
              </w:rPr>
            </w:pPr>
            <w:r w:rsidRPr="00712E3E">
              <w:rPr>
                <w:b/>
                <w:bCs/>
              </w:rPr>
              <w:t>Inputs</w:t>
            </w:r>
          </w:p>
        </w:tc>
        <w:tc>
          <w:tcPr>
            <w:tcW w:w="4140" w:type="dxa"/>
          </w:tcPr>
          <w:p w14:paraId="11E14202" w14:textId="77777777" w:rsidR="00466061" w:rsidRPr="00712E3E" w:rsidRDefault="00466061" w:rsidP="00DA4EB9">
            <w:pPr>
              <w:pStyle w:val="TableHeader"/>
              <w:jc w:val="left"/>
              <w:rPr>
                <w:b/>
                <w:bCs/>
              </w:rPr>
            </w:pPr>
            <w:r w:rsidRPr="00712E3E">
              <w:rPr>
                <w:b/>
                <w:bCs/>
              </w:rPr>
              <w:t>Description</w:t>
            </w:r>
          </w:p>
        </w:tc>
        <w:tc>
          <w:tcPr>
            <w:tcW w:w="2179" w:type="dxa"/>
          </w:tcPr>
          <w:p w14:paraId="09AE0033" w14:textId="77777777" w:rsidR="00466061" w:rsidRPr="00712E3E" w:rsidRDefault="00466061" w:rsidP="00DA4EB9">
            <w:pPr>
              <w:pStyle w:val="TableHeader"/>
              <w:jc w:val="left"/>
              <w:rPr>
                <w:b/>
                <w:bCs/>
              </w:rPr>
            </w:pPr>
            <w:r w:rsidRPr="00712E3E">
              <w:rPr>
                <w:b/>
                <w:bCs/>
              </w:rPr>
              <w:t>Type</w:t>
            </w:r>
          </w:p>
        </w:tc>
      </w:tr>
      <w:tr w:rsidR="00466061" w14:paraId="68BE198D" w14:textId="77777777" w:rsidTr="00355018">
        <w:trPr>
          <w:cantSplit/>
        </w:trPr>
        <w:tc>
          <w:tcPr>
            <w:tcW w:w="2502" w:type="dxa"/>
          </w:tcPr>
          <w:p w14:paraId="07F37AF5" w14:textId="77777777" w:rsidR="00466061" w:rsidRPr="00422A1C" w:rsidRDefault="006B4D6C" w:rsidP="00DA4EB9">
            <w:pPr>
              <w:pStyle w:val="TableItem"/>
              <w:rPr>
                <w:rFonts w:ascii="Courier New" w:hAnsi="Courier New"/>
                <w:sz w:val="18"/>
              </w:rPr>
            </w:pPr>
            <w:r>
              <w:rPr>
                <w:rFonts w:ascii="Courier New" w:hAnsi="Courier New"/>
                <w:sz w:val="18"/>
              </w:rPr>
              <w:t>irqL</w:t>
            </w:r>
            <w:r w:rsidRPr="00422A1C">
              <w:rPr>
                <w:rFonts w:ascii="Courier New" w:hAnsi="Courier New"/>
                <w:sz w:val="18"/>
              </w:rPr>
              <w:t>evel</w:t>
            </w:r>
          </w:p>
        </w:tc>
        <w:tc>
          <w:tcPr>
            <w:tcW w:w="4140" w:type="dxa"/>
          </w:tcPr>
          <w:p w14:paraId="22C0CEEA" w14:textId="77777777" w:rsidR="00466061" w:rsidRPr="007275B9" w:rsidRDefault="007275B9" w:rsidP="007275B9">
            <w:pPr>
              <w:pStyle w:val="TableItem"/>
            </w:pPr>
            <w:r w:rsidRPr="007275B9">
              <w:t>The interrupt level of the VXI VME interrupt.</w:t>
            </w:r>
          </w:p>
        </w:tc>
        <w:tc>
          <w:tcPr>
            <w:tcW w:w="2179" w:type="dxa"/>
          </w:tcPr>
          <w:p w14:paraId="59CEAC8A"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5FA10641" w14:textId="77777777" w:rsidTr="00355018">
        <w:trPr>
          <w:cantSplit/>
        </w:trPr>
        <w:tc>
          <w:tcPr>
            <w:tcW w:w="2502" w:type="dxa"/>
          </w:tcPr>
          <w:p w14:paraId="5FE713E2" w14:textId="77777777" w:rsidR="00466061" w:rsidRPr="00712E3E" w:rsidRDefault="00466061" w:rsidP="00DA4EB9">
            <w:pPr>
              <w:pStyle w:val="TableItem"/>
              <w:rPr>
                <w:rFonts w:ascii="Courier New" w:hAnsi="Courier New"/>
                <w:sz w:val="18"/>
              </w:rPr>
            </w:pPr>
            <w:r w:rsidRPr="00422A1C">
              <w:rPr>
                <w:rFonts w:ascii="Courier New" w:hAnsi="Courier New"/>
                <w:sz w:val="18"/>
              </w:rPr>
              <w:t>statusId</w:t>
            </w:r>
          </w:p>
        </w:tc>
        <w:tc>
          <w:tcPr>
            <w:tcW w:w="4140" w:type="dxa"/>
          </w:tcPr>
          <w:p w14:paraId="3EF2A0E4"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7D1311DB"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3F79C3A8"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A9BFD8C" w14:textId="77777777" w:rsidTr="00355018">
        <w:trPr>
          <w:cantSplit/>
        </w:trPr>
        <w:tc>
          <w:tcPr>
            <w:tcW w:w="2502" w:type="dxa"/>
          </w:tcPr>
          <w:p w14:paraId="3D53C7EB" w14:textId="77777777" w:rsidR="00466061" w:rsidRPr="00712E3E" w:rsidRDefault="00466061" w:rsidP="00DA4EB9">
            <w:pPr>
              <w:pStyle w:val="TableHeader"/>
              <w:jc w:val="left"/>
              <w:rPr>
                <w:b/>
                <w:bCs/>
              </w:rPr>
            </w:pPr>
            <w:r w:rsidRPr="00712E3E">
              <w:rPr>
                <w:b/>
                <w:bCs/>
              </w:rPr>
              <w:t>Inputs</w:t>
            </w:r>
          </w:p>
        </w:tc>
        <w:tc>
          <w:tcPr>
            <w:tcW w:w="4140" w:type="dxa"/>
          </w:tcPr>
          <w:p w14:paraId="52294B93" w14:textId="77777777" w:rsidR="00466061" w:rsidRPr="00712E3E" w:rsidRDefault="00466061" w:rsidP="00DA4EB9">
            <w:pPr>
              <w:pStyle w:val="TableHeader"/>
              <w:jc w:val="left"/>
              <w:rPr>
                <w:b/>
                <w:bCs/>
              </w:rPr>
            </w:pPr>
            <w:r w:rsidRPr="00712E3E">
              <w:rPr>
                <w:b/>
                <w:bCs/>
              </w:rPr>
              <w:t>Description</w:t>
            </w:r>
          </w:p>
        </w:tc>
        <w:tc>
          <w:tcPr>
            <w:tcW w:w="2179" w:type="dxa"/>
          </w:tcPr>
          <w:p w14:paraId="15453201" w14:textId="77777777" w:rsidR="00466061" w:rsidRPr="00712E3E" w:rsidRDefault="00466061" w:rsidP="00DA4EB9">
            <w:pPr>
              <w:pStyle w:val="TableHeader"/>
              <w:jc w:val="left"/>
              <w:rPr>
                <w:b/>
                <w:bCs/>
              </w:rPr>
            </w:pPr>
            <w:r w:rsidRPr="00712E3E">
              <w:rPr>
                <w:b/>
                <w:bCs/>
              </w:rPr>
              <w:t>Type</w:t>
            </w:r>
          </w:p>
        </w:tc>
      </w:tr>
      <w:tr w:rsidR="00466061" w14:paraId="00DB271B" w14:textId="77777777" w:rsidTr="00355018">
        <w:trPr>
          <w:cantSplit/>
        </w:trPr>
        <w:tc>
          <w:tcPr>
            <w:tcW w:w="2502" w:type="dxa"/>
          </w:tcPr>
          <w:p w14:paraId="6D5AABA3" w14:textId="77777777" w:rsidR="00466061" w:rsidRDefault="006B4D6C" w:rsidP="00DA4EB9">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140" w:type="dxa"/>
          </w:tcPr>
          <w:p w14:paraId="4A778CDE" w14:textId="77777777" w:rsidR="00466061" w:rsidRPr="007275B9" w:rsidRDefault="007275B9" w:rsidP="007275B9">
            <w:pPr>
              <w:pStyle w:val="TableItem"/>
            </w:pPr>
            <w:r w:rsidRPr="007275B9">
              <w:t>The interrupt level of the VXI VME interrupt.</w:t>
            </w:r>
          </w:p>
        </w:tc>
        <w:tc>
          <w:tcPr>
            <w:tcW w:w="2179" w:type="dxa"/>
          </w:tcPr>
          <w:p w14:paraId="6763F5D7"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77CB1EAF" w14:textId="77777777" w:rsidTr="00355018">
        <w:trPr>
          <w:cantSplit/>
        </w:trPr>
        <w:tc>
          <w:tcPr>
            <w:tcW w:w="2502" w:type="dxa"/>
          </w:tcPr>
          <w:p w14:paraId="7277DCCB" w14:textId="77777777" w:rsidR="00466061" w:rsidRPr="00712E3E" w:rsidRDefault="00466061" w:rsidP="00DA4EB9">
            <w:pPr>
              <w:pStyle w:val="TableItem"/>
              <w:rPr>
                <w:rFonts w:ascii="Courier New" w:hAnsi="Courier New"/>
                <w:sz w:val="18"/>
              </w:rPr>
            </w:pPr>
            <w:r>
              <w:rPr>
                <w:rFonts w:ascii="Courier New" w:hAnsi="Courier New"/>
                <w:sz w:val="18"/>
              </w:rPr>
              <w:t>S</w:t>
            </w:r>
            <w:r w:rsidRPr="00422A1C">
              <w:rPr>
                <w:rFonts w:ascii="Courier New" w:hAnsi="Courier New"/>
                <w:sz w:val="18"/>
              </w:rPr>
              <w:t>tatusId</w:t>
            </w:r>
          </w:p>
        </w:tc>
        <w:tc>
          <w:tcPr>
            <w:tcW w:w="4140" w:type="dxa"/>
          </w:tcPr>
          <w:p w14:paraId="7B5E5B78"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6DE7FC68"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66517FC" w14:textId="77777777" w:rsidR="00355018" w:rsidRDefault="00355018" w:rsidP="00355018">
      <w:pPr>
        <w:pStyle w:val="Heading-Sub2"/>
      </w:pPr>
      <w:r w:rsidRPr="00A148B3">
        <w:t>Corresponding VISA Features</w:t>
      </w:r>
    </w:p>
    <w:p w14:paraId="2F55F47E" w14:textId="77777777" w:rsidR="00355018" w:rsidRDefault="00355018" w:rsidP="00355018">
      <w:pPr>
        <w:pStyle w:val="Body"/>
      </w:pPr>
      <w:r>
        <w:t xml:space="preserve">The </w:t>
      </w:r>
      <w:r w:rsidRPr="00422A1C">
        <w:rPr>
          <w:rFonts w:ascii="Courier New" w:hAnsi="Courier New"/>
          <w:sz w:val="18"/>
        </w:rPr>
        <w:t>VxiInterruptEventArgs</w:t>
      </w:r>
      <w:r w:rsidRPr="00355018">
        <w:t xml:space="preserve"> </w:t>
      </w:r>
      <w:r>
        <w:t>class has properties that correspond to attributes defined in VISA.  The following table shows property-attribute correspondence for each property.</w:t>
      </w:r>
    </w:p>
    <w:p w14:paraId="0F91465D"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09A82D57" w14:textId="77777777" w:rsidTr="00355018">
        <w:trPr>
          <w:cantSplit/>
        </w:trPr>
        <w:tc>
          <w:tcPr>
            <w:tcW w:w="4572" w:type="dxa"/>
          </w:tcPr>
          <w:p w14:paraId="5345274A" w14:textId="77777777" w:rsidR="00355018" w:rsidRPr="00B570D8" w:rsidRDefault="00355018" w:rsidP="00355018">
            <w:pPr>
              <w:pStyle w:val="TableCaption"/>
              <w:jc w:val="left"/>
            </w:pPr>
            <w:r w:rsidRPr="00B570D8">
              <w:t>Property Name</w:t>
            </w:r>
          </w:p>
        </w:tc>
        <w:tc>
          <w:tcPr>
            <w:tcW w:w="4249" w:type="dxa"/>
          </w:tcPr>
          <w:p w14:paraId="1F0122FE" w14:textId="77777777" w:rsidR="00355018" w:rsidRPr="00B570D8" w:rsidRDefault="00355018" w:rsidP="00355018">
            <w:pPr>
              <w:pStyle w:val="TableCaption"/>
              <w:jc w:val="left"/>
            </w:pPr>
            <w:r w:rsidRPr="00B570D8">
              <w:t>VISA Attribute Name</w:t>
            </w:r>
          </w:p>
        </w:tc>
      </w:tr>
      <w:tr w:rsidR="00355018" w14:paraId="10F4FA87" w14:textId="77777777" w:rsidTr="00355018">
        <w:trPr>
          <w:cantSplit/>
        </w:trPr>
        <w:tc>
          <w:tcPr>
            <w:tcW w:w="4572" w:type="dxa"/>
            <w:vAlign w:val="center"/>
          </w:tcPr>
          <w:p w14:paraId="13E00586" w14:textId="77777777" w:rsidR="00355018" w:rsidRPr="00CA5B96" w:rsidRDefault="006B4D6C" w:rsidP="00355018">
            <w:pPr>
              <w:pStyle w:val="TableItem"/>
              <w:rPr>
                <w:rFonts w:ascii="Courier New" w:hAnsi="Courier New"/>
                <w:sz w:val="18"/>
              </w:rPr>
            </w:pPr>
            <w:r>
              <w:rPr>
                <w:rFonts w:ascii="Courier New" w:hAnsi="Courier New"/>
                <w:sz w:val="18"/>
              </w:rPr>
              <w:t>Irq</w:t>
            </w:r>
            <w:r w:rsidRPr="00422A1C">
              <w:rPr>
                <w:rFonts w:ascii="Courier New" w:hAnsi="Courier New"/>
                <w:sz w:val="18"/>
              </w:rPr>
              <w:t>Level</w:t>
            </w:r>
          </w:p>
        </w:tc>
        <w:tc>
          <w:tcPr>
            <w:tcW w:w="4249" w:type="dxa"/>
            <w:vAlign w:val="center"/>
          </w:tcPr>
          <w:p w14:paraId="1440B1E2"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14:paraId="2B061020" w14:textId="77777777" w:rsidTr="00355018">
        <w:trPr>
          <w:cantSplit/>
        </w:trPr>
        <w:tc>
          <w:tcPr>
            <w:tcW w:w="4572" w:type="dxa"/>
            <w:vAlign w:val="center"/>
          </w:tcPr>
          <w:p w14:paraId="213BD533" w14:textId="77777777" w:rsidR="00355018" w:rsidRPr="00CA5B96" w:rsidRDefault="00355018" w:rsidP="00355018">
            <w:pPr>
              <w:pStyle w:val="TableItem"/>
              <w:rPr>
                <w:rFonts w:ascii="Courier New" w:hAnsi="Courier New" w:cs="Courier New"/>
                <w:sz w:val="18"/>
              </w:rPr>
            </w:pPr>
            <w:r w:rsidRPr="00CA5B96">
              <w:rPr>
                <w:rFonts w:ascii="Courier New" w:hAnsi="Courier New" w:cs="Courier New"/>
                <w:sz w:val="18"/>
              </w:rPr>
              <w:t>StatusID</w:t>
            </w:r>
          </w:p>
        </w:tc>
        <w:tc>
          <w:tcPr>
            <w:tcW w:w="4249" w:type="dxa"/>
            <w:vAlign w:val="center"/>
          </w:tcPr>
          <w:p w14:paraId="0F6EDC4C"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14:paraId="22A55E2A" w14:textId="77777777" w:rsidR="00CB6687" w:rsidRPr="00A148B3" w:rsidRDefault="00CB6687" w:rsidP="00CB6687">
      <w:pPr>
        <w:pStyle w:val="Heading3NxtPg"/>
      </w:pPr>
      <w:bookmarkStart w:id="139" w:name="_Toc411598028"/>
      <w:r>
        <w:lastRenderedPageBreak/>
        <w:t>INativeVisaEventArgs Interface</w:t>
      </w:r>
      <w:bookmarkEnd w:id="139"/>
    </w:p>
    <w:p w14:paraId="3D1A3020" w14:textId="77777777" w:rsidR="00CB6687" w:rsidRDefault="00CB6687" w:rsidP="00CB6687">
      <w:pPr>
        <w:pStyle w:val="Heading-Sub2"/>
      </w:pPr>
      <w:r>
        <w:t>Description</w:t>
      </w:r>
    </w:p>
    <w:p w14:paraId="30B4FE50" w14:textId="77777777" w:rsidR="00CB6687" w:rsidRDefault="00CB6687" w:rsidP="00CB6687">
      <w:pPr>
        <w:pStyle w:val="Body"/>
      </w:pPr>
      <w:r>
        <w:t xml:space="preserve">The </w:t>
      </w:r>
      <w:r w:rsidRPr="00B4505A">
        <w:rPr>
          <w:rFonts w:ascii="Courier New" w:hAnsi="Courier New" w:cs="Courier New"/>
          <w:sz w:val="18"/>
          <w:szCs w:val="18"/>
        </w:rPr>
        <w:t>VisaEventArgs</w:t>
      </w:r>
      <w:r>
        <w:t xml:space="preserve"> class communicates the event being fired.  For events defined as part of this specification, the event is identified by a member of the </w:t>
      </w:r>
      <w:r w:rsidRPr="00B4505A">
        <w:rPr>
          <w:rFonts w:ascii="Courier New" w:hAnsi="Courier New" w:cs="Courier New"/>
          <w:sz w:val="18"/>
          <w:szCs w:val="18"/>
        </w:rPr>
        <w:t>EventType</w:t>
      </w:r>
      <w:r>
        <w:t xml:space="preserve"> enumeration.  For vendor specific events, each event is identified by a unique integer.</w:t>
      </w:r>
    </w:p>
    <w:p w14:paraId="2A8D0FDE" w14:textId="77777777" w:rsidR="00CB6687" w:rsidRDefault="00CB6687" w:rsidP="00CB6687">
      <w:pPr>
        <w:pStyle w:val="Heading-Sub2"/>
      </w:pPr>
      <w:r>
        <w:t>DEFINITION</w:t>
      </w:r>
    </w:p>
    <w:tbl>
      <w:tblPr>
        <w:tblW w:w="0" w:type="auto"/>
        <w:tblInd w:w="720" w:type="dxa"/>
        <w:tblLook w:val="04A0" w:firstRow="1" w:lastRow="0" w:firstColumn="1" w:lastColumn="0" w:noHBand="0" w:noVBand="1"/>
      </w:tblPr>
      <w:tblGrid>
        <w:gridCol w:w="8856"/>
      </w:tblGrid>
      <w:tr w:rsidR="00CB6687" w14:paraId="29A6227A" w14:textId="77777777" w:rsidTr="00355018">
        <w:tc>
          <w:tcPr>
            <w:tcW w:w="8856" w:type="dxa"/>
          </w:tcPr>
          <w:tbl>
            <w:tblPr>
              <w:tblStyle w:val="TableGrid"/>
              <w:tblW w:w="0" w:type="auto"/>
              <w:tblLook w:val="04A0" w:firstRow="1" w:lastRow="0" w:firstColumn="1" w:lastColumn="0" w:noHBand="0" w:noVBand="1"/>
            </w:tblPr>
            <w:tblGrid>
              <w:gridCol w:w="8625"/>
            </w:tblGrid>
            <w:tr w:rsidR="00CB6687" w:rsidRPr="00722391" w14:paraId="1AACD327" w14:textId="77777777" w:rsidTr="00355018">
              <w:tc>
                <w:tcPr>
                  <w:tcW w:w="8625" w:type="dxa"/>
                  <w:tcBorders>
                    <w:top w:val="nil"/>
                    <w:left w:val="nil"/>
                    <w:bottom w:val="nil"/>
                    <w:right w:val="nil"/>
                  </w:tcBorders>
                </w:tcPr>
                <w:p w14:paraId="00A67219" w14:textId="77777777" w:rsidR="00CB6687" w:rsidRPr="00CB6687" w:rsidRDefault="00CB6687" w:rsidP="00CB6687">
                  <w:pPr>
                    <w:pStyle w:val="TableItem"/>
                    <w:rPr>
                      <w:rFonts w:ascii="Courier New" w:hAnsi="Courier New"/>
                      <w:sz w:val="18"/>
                    </w:rPr>
                  </w:pPr>
                  <w:r w:rsidRPr="00CB6687">
                    <w:rPr>
                      <w:rFonts w:ascii="Courier New" w:hAnsi="Courier New"/>
                      <w:sz w:val="18"/>
                    </w:rPr>
                    <w:t>public interface INativeVisaEventArgs : IDisposable</w:t>
                  </w:r>
                </w:p>
                <w:p w14:paraId="0C73D046" w14:textId="77777777" w:rsidR="00CB6687" w:rsidRPr="00CB6687" w:rsidRDefault="00CB6687" w:rsidP="00CB6687">
                  <w:pPr>
                    <w:pStyle w:val="TableItem"/>
                    <w:rPr>
                      <w:rFonts w:ascii="Courier New" w:hAnsi="Courier New"/>
                      <w:sz w:val="18"/>
                    </w:rPr>
                  </w:pPr>
                  <w:r w:rsidRPr="00CB6687">
                    <w:rPr>
                      <w:rFonts w:ascii="Courier New" w:hAnsi="Courier New"/>
                      <w:sz w:val="18"/>
                    </w:rPr>
                    <w:t>{</w:t>
                  </w:r>
                </w:p>
                <w:p w14:paraId="5209C0D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VisaEventArgs EventArgs { get; }</w:t>
                  </w:r>
                </w:p>
                <w:p w14:paraId="5B378195" w14:textId="77777777" w:rsidR="00CB6687" w:rsidRPr="00CB6687" w:rsidRDefault="00CB6687" w:rsidP="00CB6687">
                  <w:pPr>
                    <w:pStyle w:val="TableItem"/>
                    <w:rPr>
                      <w:rFonts w:ascii="Courier New" w:hAnsi="Courier New"/>
                      <w:sz w:val="18"/>
                    </w:rPr>
                  </w:pPr>
                </w:p>
                <w:p w14:paraId="7B731D52"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GetAttributeByte(NativeVisaAttribute attribute);</w:t>
                  </w:r>
                </w:p>
                <w:p w14:paraId="0A38DE16"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Byte GetAttributeByte(Int32 attribute);</w:t>
                  </w:r>
                </w:p>
                <w:p w14:paraId="42AC98E1" w14:textId="77777777" w:rsidR="00CB6687" w:rsidRPr="00CB6687" w:rsidRDefault="00CB6687" w:rsidP="00CB6687">
                  <w:pPr>
                    <w:pStyle w:val="TableItem"/>
                    <w:rPr>
                      <w:rFonts w:ascii="Courier New" w:hAnsi="Courier New"/>
                      <w:sz w:val="18"/>
                    </w:rPr>
                  </w:pPr>
                </w:p>
                <w:p w14:paraId="7271D3FD"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GetAttributeInt16(NativeVisaAttribute attribute);</w:t>
                  </w:r>
                </w:p>
                <w:p w14:paraId="13DE927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14:paraId="5CA594F4" w14:textId="77777777" w:rsidR="00CB6687" w:rsidRPr="00CB6687" w:rsidRDefault="00CB6687" w:rsidP="00CB6687">
                  <w:pPr>
                    <w:pStyle w:val="TableItem"/>
                    <w:rPr>
                      <w:rFonts w:ascii="Courier New" w:hAnsi="Courier New"/>
                      <w:sz w:val="18"/>
                    </w:rPr>
                  </w:pPr>
                </w:p>
                <w:p w14:paraId="5750378B"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GetAttributeInt32(NativeVisaAttribute attribute);</w:t>
                  </w:r>
                </w:p>
                <w:p w14:paraId="3B6FC6B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14:paraId="4A26E738" w14:textId="77777777" w:rsidR="00CB6687" w:rsidRPr="00CB6687" w:rsidRDefault="00CB6687" w:rsidP="00CB6687">
                  <w:pPr>
                    <w:pStyle w:val="TableItem"/>
                    <w:rPr>
                      <w:rFonts w:ascii="Courier New" w:hAnsi="Courier New"/>
                      <w:sz w:val="18"/>
                    </w:rPr>
                  </w:pPr>
                </w:p>
                <w:p w14:paraId="51812489"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GetAttributeInt64(NativeVisaAttribute attribute);</w:t>
                  </w:r>
                </w:p>
                <w:p w14:paraId="626389C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14:paraId="1FA8F08F" w14:textId="77777777" w:rsidR="00CB6687" w:rsidRPr="00CB6687" w:rsidRDefault="00CB6687" w:rsidP="00CB6687">
                  <w:pPr>
                    <w:pStyle w:val="TableItem"/>
                    <w:rPr>
                      <w:rFonts w:ascii="Courier New" w:hAnsi="Courier New"/>
                      <w:sz w:val="18"/>
                    </w:rPr>
                  </w:pPr>
                </w:p>
                <w:p w14:paraId="2F2154F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GetAttributeBoolean(NativeVisaAttribute attribute);</w:t>
                  </w:r>
                </w:p>
                <w:p w14:paraId="2CC4AE31"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Boolean GetAttributeBoolean(Int32 attribute);</w:t>
                  </w:r>
                </w:p>
                <w:p w14:paraId="105B6552" w14:textId="77777777" w:rsidR="00CB6687" w:rsidRPr="00CB6687" w:rsidRDefault="00CB6687" w:rsidP="00CB6687">
                  <w:pPr>
                    <w:pStyle w:val="TableItem"/>
                    <w:rPr>
                      <w:rFonts w:ascii="Courier New" w:hAnsi="Courier New"/>
                      <w:sz w:val="18"/>
                    </w:rPr>
                  </w:pPr>
                </w:p>
                <w:p w14:paraId="1D4AB44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GetAttributeString(NativeVisaAttribute attribute);</w:t>
                  </w:r>
                </w:p>
                <w:p w14:paraId="55F22E0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String GetAttributeString(Int32 attribute);</w:t>
                  </w:r>
                </w:p>
                <w:p w14:paraId="46DCAB84" w14:textId="77777777"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14:paraId="732D3DBB" w14:textId="77777777" w:rsidR="00CB6687" w:rsidRPr="00861F2D" w:rsidRDefault="00CB6687" w:rsidP="00355018">
            <w:pPr>
              <w:pStyle w:val="TableItem"/>
              <w:rPr>
                <w:rFonts w:ascii="Courier New" w:hAnsi="Courier New"/>
                <w:sz w:val="18"/>
              </w:rPr>
            </w:pPr>
          </w:p>
        </w:tc>
      </w:tr>
    </w:tbl>
    <w:p w14:paraId="65855964" w14:textId="77777777"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255CCFF5" w14:textId="77777777" w:rsidTr="005D6E86">
        <w:trPr>
          <w:cantSplit/>
        </w:trPr>
        <w:tc>
          <w:tcPr>
            <w:tcW w:w="2502" w:type="dxa"/>
          </w:tcPr>
          <w:p w14:paraId="47C33E93" w14:textId="77777777" w:rsidR="00CB6687" w:rsidRPr="00712E3E" w:rsidRDefault="00CB6687" w:rsidP="00355018">
            <w:pPr>
              <w:pStyle w:val="TableHeader"/>
              <w:jc w:val="left"/>
              <w:rPr>
                <w:b/>
                <w:bCs/>
              </w:rPr>
            </w:pPr>
            <w:r w:rsidRPr="00712E3E">
              <w:rPr>
                <w:b/>
                <w:bCs/>
              </w:rPr>
              <w:t>Inputs</w:t>
            </w:r>
          </w:p>
        </w:tc>
        <w:tc>
          <w:tcPr>
            <w:tcW w:w="4050" w:type="dxa"/>
          </w:tcPr>
          <w:p w14:paraId="284460CD" w14:textId="77777777" w:rsidR="00CB6687" w:rsidRPr="00712E3E" w:rsidRDefault="00CB6687" w:rsidP="00355018">
            <w:pPr>
              <w:pStyle w:val="TableHeader"/>
              <w:jc w:val="left"/>
              <w:rPr>
                <w:b/>
                <w:bCs/>
              </w:rPr>
            </w:pPr>
            <w:r w:rsidRPr="00712E3E">
              <w:rPr>
                <w:b/>
                <w:bCs/>
              </w:rPr>
              <w:t>Description</w:t>
            </w:r>
          </w:p>
        </w:tc>
        <w:tc>
          <w:tcPr>
            <w:tcW w:w="2269" w:type="dxa"/>
          </w:tcPr>
          <w:p w14:paraId="62425251" w14:textId="77777777" w:rsidR="00CB6687" w:rsidRPr="00712E3E" w:rsidRDefault="00CB6687" w:rsidP="00355018">
            <w:pPr>
              <w:pStyle w:val="TableHeader"/>
              <w:jc w:val="left"/>
              <w:rPr>
                <w:b/>
                <w:bCs/>
              </w:rPr>
            </w:pPr>
            <w:r w:rsidRPr="00712E3E">
              <w:rPr>
                <w:b/>
                <w:bCs/>
              </w:rPr>
              <w:t>Type</w:t>
            </w:r>
          </w:p>
        </w:tc>
      </w:tr>
      <w:tr w:rsidR="005D6E86" w14:paraId="60A3CFE3" w14:textId="77777777" w:rsidTr="005D6E86">
        <w:trPr>
          <w:cantSplit/>
        </w:trPr>
        <w:tc>
          <w:tcPr>
            <w:tcW w:w="2502" w:type="dxa"/>
            <w:vMerge w:val="restart"/>
          </w:tcPr>
          <w:p w14:paraId="74A2BE5F" w14:textId="77777777"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14:paraId="226E3095" w14:textId="77777777"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14:paraId="784A9785" w14:textId="77777777" w:rsidR="005D6E86" w:rsidRPr="00712E3E" w:rsidRDefault="005D6E86" w:rsidP="00355018">
            <w:pPr>
              <w:pStyle w:val="TableItem"/>
              <w:rPr>
                <w:rFonts w:ascii="Courier New" w:hAnsi="Courier New"/>
                <w:sz w:val="18"/>
              </w:rPr>
            </w:pPr>
            <w:r>
              <w:rPr>
                <w:rFonts w:ascii="Courier New" w:hAnsi="Courier New"/>
                <w:sz w:val="18"/>
              </w:rPr>
              <w:t>NativeVisaAttribute</w:t>
            </w:r>
          </w:p>
        </w:tc>
      </w:tr>
      <w:tr w:rsidR="005D6E86" w14:paraId="0AA7D9A6" w14:textId="77777777" w:rsidTr="005D6E86">
        <w:trPr>
          <w:cantSplit/>
        </w:trPr>
        <w:tc>
          <w:tcPr>
            <w:tcW w:w="2502" w:type="dxa"/>
            <w:vMerge/>
          </w:tcPr>
          <w:p w14:paraId="076B1A00" w14:textId="77777777" w:rsidR="005D6E86" w:rsidRPr="00712E3E" w:rsidRDefault="005D6E86" w:rsidP="00080267">
            <w:pPr>
              <w:pStyle w:val="TableItem"/>
              <w:rPr>
                <w:rFonts w:ascii="Courier New" w:hAnsi="Courier New"/>
                <w:sz w:val="18"/>
              </w:rPr>
            </w:pPr>
          </w:p>
        </w:tc>
        <w:tc>
          <w:tcPr>
            <w:tcW w:w="4050" w:type="dxa"/>
          </w:tcPr>
          <w:p w14:paraId="32D12002" w14:textId="77777777"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14:paraId="1BC5B46F" w14:textId="77777777" w:rsidR="005D6E86" w:rsidRDefault="005D6E86" w:rsidP="00355018">
            <w:pPr>
              <w:pStyle w:val="TableItem"/>
              <w:rPr>
                <w:rFonts w:ascii="Courier New" w:hAnsi="Courier New"/>
                <w:sz w:val="18"/>
              </w:rPr>
            </w:pPr>
            <w:r>
              <w:rPr>
                <w:rFonts w:ascii="Courier New" w:hAnsi="Courier New"/>
                <w:sz w:val="18"/>
              </w:rPr>
              <w:t>Int32</w:t>
            </w:r>
          </w:p>
        </w:tc>
      </w:tr>
    </w:tbl>
    <w:p w14:paraId="6455682E" w14:textId="77777777"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6F309706" w14:textId="77777777" w:rsidTr="005D6E86">
        <w:trPr>
          <w:cantSplit/>
        </w:trPr>
        <w:tc>
          <w:tcPr>
            <w:tcW w:w="2502" w:type="dxa"/>
          </w:tcPr>
          <w:p w14:paraId="3B8A935D" w14:textId="77777777" w:rsidR="00CB6687" w:rsidRPr="00712E3E" w:rsidRDefault="00CB6687" w:rsidP="00355018">
            <w:pPr>
              <w:pStyle w:val="TableHeader"/>
              <w:jc w:val="left"/>
              <w:rPr>
                <w:b/>
                <w:bCs/>
              </w:rPr>
            </w:pPr>
            <w:r w:rsidRPr="00712E3E">
              <w:rPr>
                <w:b/>
                <w:bCs/>
              </w:rPr>
              <w:t>Inputs</w:t>
            </w:r>
          </w:p>
        </w:tc>
        <w:tc>
          <w:tcPr>
            <w:tcW w:w="4050" w:type="dxa"/>
          </w:tcPr>
          <w:p w14:paraId="4E442AC7" w14:textId="77777777" w:rsidR="00CB6687" w:rsidRPr="00712E3E" w:rsidRDefault="00CB6687" w:rsidP="00355018">
            <w:pPr>
              <w:pStyle w:val="TableHeader"/>
              <w:jc w:val="left"/>
              <w:rPr>
                <w:b/>
                <w:bCs/>
              </w:rPr>
            </w:pPr>
            <w:r w:rsidRPr="00712E3E">
              <w:rPr>
                <w:b/>
                <w:bCs/>
              </w:rPr>
              <w:t>Description</w:t>
            </w:r>
          </w:p>
        </w:tc>
        <w:tc>
          <w:tcPr>
            <w:tcW w:w="2269" w:type="dxa"/>
          </w:tcPr>
          <w:p w14:paraId="282A05E3" w14:textId="77777777" w:rsidR="00CB6687" w:rsidRPr="00712E3E" w:rsidRDefault="00CB6687" w:rsidP="00355018">
            <w:pPr>
              <w:pStyle w:val="TableHeader"/>
              <w:jc w:val="left"/>
              <w:rPr>
                <w:b/>
                <w:bCs/>
              </w:rPr>
            </w:pPr>
            <w:r w:rsidRPr="00712E3E">
              <w:rPr>
                <w:b/>
                <w:bCs/>
              </w:rPr>
              <w:t>Type</w:t>
            </w:r>
          </w:p>
        </w:tc>
      </w:tr>
      <w:tr w:rsidR="00CB6687" w14:paraId="57580F9A" w14:textId="77777777" w:rsidTr="005D6E86">
        <w:trPr>
          <w:cantSplit/>
        </w:trPr>
        <w:tc>
          <w:tcPr>
            <w:tcW w:w="2502" w:type="dxa"/>
          </w:tcPr>
          <w:p w14:paraId="361EBEE9" w14:textId="77777777" w:rsidR="00CB6687" w:rsidRPr="00712E3E" w:rsidRDefault="005D6E86" w:rsidP="00355018">
            <w:pPr>
              <w:pStyle w:val="TableItem"/>
              <w:rPr>
                <w:rFonts w:ascii="Courier New" w:hAnsi="Courier New"/>
                <w:sz w:val="18"/>
              </w:rPr>
            </w:pPr>
            <w:r>
              <w:rPr>
                <w:rFonts w:ascii="Courier New" w:hAnsi="Courier New"/>
                <w:sz w:val="18"/>
              </w:rPr>
              <w:t>EventArgs</w:t>
            </w:r>
          </w:p>
        </w:tc>
        <w:tc>
          <w:tcPr>
            <w:tcW w:w="4050" w:type="dxa"/>
          </w:tcPr>
          <w:p w14:paraId="548EC2B1" w14:textId="77777777" w:rsidR="00CB6687" w:rsidRPr="00712E3E" w:rsidRDefault="00555CC4" w:rsidP="0032209F">
            <w:pPr>
              <w:pStyle w:val="TableItem"/>
            </w:pPr>
            <w:r w:rsidRPr="00555CC4">
              <w:t xml:space="preserve">An event args reference for the native C event.  This may reference an object that derives from EventArgs, if the event handler for the event specified by the EventArg.EventType </w:t>
            </w:r>
            <w:r w:rsidR="0032209F" w:rsidRPr="00555CC4">
              <w:t>o</w:t>
            </w:r>
            <w:r w:rsidR="0032209F">
              <w:t>r</w:t>
            </w:r>
            <w:r w:rsidR="0032209F" w:rsidRPr="00555CC4">
              <w:t xml:space="preserve"> </w:t>
            </w:r>
            <w:r w:rsidRPr="00555CC4">
              <w:t>EventArg.CustomEventType properties uses a derived class.</w:t>
            </w:r>
          </w:p>
        </w:tc>
        <w:tc>
          <w:tcPr>
            <w:tcW w:w="2269" w:type="dxa"/>
          </w:tcPr>
          <w:p w14:paraId="03CFD62C" w14:textId="77777777" w:rsidR="00CB6687" w:rsidRPr="00712E3E" w:rsidRDefault="00555CC4" w:rsidP="00355018">
            <w:pPr>
              <w:pStyle w:val="TableItem"/>
              <w:rPr>
                <w:rFonts w:ascii="Courier New" w:hAnsi="Courier New"/>
                <w:sz w:val="18"/>
              </w:rPr>
            </w:pPr>
            <w:r>
              <w:rPr>
                <w:rFonts w:ascii="Courier New" w:hAnsi="Courier New"/>
                <w:sz w:val="18"/>
              </w:rPr>
              <w:t>EventArgs</w:t>
            </w:r>
          </w:p>
        </w:tc>
      </w:tr>
    </w:tbl>
    <w:p w14:paraId="685B7AEF" w14:textId="77777777" w:rsidR="00CB6687" w:rsidRPr="00A148B3" w:rsidRDefault="00CB6687" w:rsidP="00CB6687">
      <w:pPr>
        <w:pStyle w:val="Heading-Sub2"/>
      </w:pPr>
      <w:r w:rsidRPr="00A148B3">
        <w:t>Corresponding VISA Features</w:t>
      </w:r>
    </w:p>
    <w:p w14:paraId="1888038F" w14:textId="77777777" w:rsidR="00CB6687" w:rsidRPr="00B570D8" w:rsidRDefault="00CB6687" w:rsidP="00CB6687">
      <w:pPr>
        <w:pStyle w:val="Body"/>
      </w:pPr>
      <w:r>
        <w:lastRenderedPageBreak/>
        <w:t xml:space="preserve">The </w:t>
      </w:r>
      <w:r w:rsidR="005F6F3D">
        <w:t>INative</w:t>
      </w:r>
      <w:r w:rsidRPr="00A11B96">
        <w:rPr>
          <w:rFonts w:ascii="Courier New" w:hAnsi="Courier New"/>
          <w:sz w:val="18"/>
        </w:rPr>
        <w:t>VisaEventArgs</w:t>
      </w:r>
      <w:r>
        <w:t xml:space="preserve"> </w:t>
      </w:r>
      <w:r w:rsidR="005F6F3D">
        <w:t xml:space="preserve">interface </w:t>
      </w:r>
      <w:r>
        <w:t>has several methods that correspond to VISA functions.  The following table shows method-function correspondence for each method.</w:t>
      </w:r>
    </w:p>
    <w:p w14:paraId="34FD4B88" w14:textId="77777777"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A0F6170" w14:textId="77777777" w:rsidTr="00355018">
        <w:trPr>
          <w:cantSplit/>
          <w:trHeight w:val="125"/>
        </w:trPr>
        <w:tc>
          <w:tcPr>
            <w:tcW w:w="4572" w:type="dxa"/>
          </w:tcPr>
          <w:p w14:paraId="74477E4A" w14:textId="77777777" w:rsidR="00355018" w:rsidRPr="00B570D8" w:rsidRDefault="00355018" w:rsidP="00355018">
            <w:pPr>
              <w:pStyle w:val="TableCaption"/>
              <w:jc w:val="left"/>
            </w:pPr>
            <w:r>
              <w:t>Method</w:t>
            </w:r>
            <w:r w:rsidRPr="00B570D8">
              <w:t xml:space="preserve"> Name</w:t>
            </w:r>
          </w:p>
        </w:tc>
        <w:tc>
          <w:tcPr>
            <w:tcW w:w="4249" w:type="dxa"/>
          </w:tcPr>
          <w:p w14:paraId="75C4CD92" w14:textId="77777777" w:rsidR="00355018" w:rsidRPr="00B570D8" w:rsidRDefault="00355018" w:rsidP="00355018">
            <w:pPr>
              <w:pStyle w:val="TableCaption"/>
              <w:jc w:val="left"/>
            </w:pPr>
            <w:r w:rsidRPr="00B570D8">
              <w:t>VISA Attribute Name</w:t>
            </w:r>
          </w:p>
        </w:tc>
      </w:tr>
      <w:tr w:rsidR="00355018" w14:paraId="4AF8EC2B" w14:textId="77777777" w:rsidTr="00355018">
        <w:trPr>
          <w:cantSplit/>
        </w:trPr>
        <w:tc>
          <w:tcPr>
            <w:tcW w:w="4572" w:type="dxa"/>
            <w:vAlign w:val="center"/>
          </w:tcPr>
          <w:p w14:paraId="5B19C1D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GetAttributeByte</w:t>
            </w:r>
          </w:p>
        </w:tc>
        <w:tc>
          <w:tcPr>
            <w:tcW w:w="4249" w:type="dxa"/>
            <w:vAlign w:val="center"/>
          </w:tcPr>
          <w:p w14:paraId="062EC2EF" w14:textId="77777777" w:rsidR="00355018" w:rsidRPr="00B570D8" w:rsidRDefault="00355018" w:rsidP="00355018">
            <w:pPr>
              <w:pStyle w:val="TableItem"/>
              <w:rPr>
                <w:rFonts w:ascii="Courier New" w:hAnsi="Courier New"/>
                <w:sz w:val="18"/>
                <w:lang w:val="fr-FR"/>
              </w:rPr>
            </w:pPr>
            <w:r w:rsidRPr="00B570D8">
              <w:rPr>
                <w:rFonts w:ascii="Courier New" w:hAnsi="Courier New"/>
                <w:sz w:val="18"/>
                <w:lang w:val="fr-FR"/>
              </w:rPr>
              <w:t>viGetAttribute</w:t>
            </w:r>
          </w:p>
        </w:tc>
      </w:tr>
      <w:tr w:rsidR="00355018" w14:paraId="6B098A08" w14:textId="77777777" w:rsidTr="00355018">
        <w:trPr>
          <w:cantSplit/>
        </w:trPr>
        <w:tc>
          <w:tcPr>
            <w:tcW w:w="4572" w:type="dxa"/>
            <w:vAlign w:val="center"/>
          </w:tcPr>
          <w:p w14:paraId="4A8900F1"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14:paraId="04F5F6CB"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6D28A841" w14:textId="77777777" w:rsidTr="00355018">
        <w:trPr>
          <w:cantSplit/>
        </w:trPr>
        <w:tc>
          <w:tcPr>
            <w:tcW w:w="4572" w:type="dxa"/>
            <w:vAlign w:val="center"/>
          </w:tcPr>
          <w:p w14:paraId="68014F43"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14:paraId="154AAF02"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0D9BA478" w14:textId="77777777" w:rsidTr="00355018">
        <w:trPr>
          <w:cantSplit/>
        </w:trPr>
        <w:tc>
          <w:tcPr>
            <w:tcW w:w="4572" w:type="dxa"/>
            <w:vAlign w:val="center"/>
          </w:tcPr>
          <w:p w14:paraId="4BCBBF39"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14:paraId="6273C00D"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56CF6B18" w14:textId="77777777" w:rsidTr="00355018">
        <w:trPr>
          <w:cantSplit/>
        </w:trPr>
        <w:tc>
          <w:tcPr>
            <w:tcW w:w="4572" w:type="dxa"/>
            <w:vAlign w:val="center"/>
          </w:tcPr>
          <w:p w14:paraId="270138B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GetAttributeBoolean</w:t>
            </w:r>
          </w:p>
        </w:tc>
        <w:tc>
          <w:tcPr>
            <w:tcW w:w="4249" w:type="dxa"/>
            <w:vAlign w:val="center"/>
          </w:tcPr>
          <w:p w14:paraId="74EA2D0E"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r w:rsidR="00355018" w14:paraId="762A9D9E" w14:textId="77777777" w:rsidTr="00355018">
        <w:trPr>
          <w:cantSplit/>
        </w:trPr>
        <w:tc>
          <w:tcPr>
            <w:tcW w:w="4572" w:type="dxa"/>
            <w:vAlign w:val="center"/>
          </w:tcPr>
          <w:p w14:paraId="6E4C5F0B"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GetAttributeString</w:t>
            </w:r>
          </w:p>
        </w:tc>
        <w:tc>
          <w:tcPr>
            <w:tcW w:w="4249" w:type="dxa"/>
            <w:vAlign w:val="center"/>
          </w:tcPr>
          <w:p w14:paraId="02E71559" w14:textId="77777777" w:rsidR="00355018" w:rsidRPr="00AB1F8A" w:rsidRDefault="00355018" w:rsidP="00355018">
            <w:pPr>
              <w:pStyle w:val="TableItem"/>
              <w:rPr>
                <w:rFonts w:ascii="Courier New" w:hAnsi="Courier New"/>
                <w:sz w:val="18"/>
              </w:rPr>
            </w:pPr>
            <w:r w:rsidRPr="00AB1F8A">
              <w:rPr>
                <w:rFonts w:ascii="Courier New" w:hAnsi="Courier New"/>
                <w:sz w:val="18"/>
              </w:rPr>
              <w:t>viGetAttribute</w:t>
            </w:r>
          </w:p>
        </w:tc>
      </w:tr>
    </w:tbl>
    <w:p w14:paraId="5BEDAFA2" w14:textId="77777777" w:rsidR="00355018" w:rsidRPr="00CB6687" w:rsidRDefault="00355018" w:rsidP="00355018">
      <w:pPr>
        <w:pStyle w:val="Body"/>
        <w:spacing w:before="0"/>
        <w:rPr>
          <w:sz w:val="12"/>
        </w:rPr>
      </w:pPr>
    </w:p>
    <w:p w14:paraId="4877C6B9" w14:textId="77777777" w:rsidR="005D6E86" w:rsidRDefault="005D6E86" w:rsidP="005D6E86">
      <w:pPr>
        <w:pStyle w:val="Heading-Sub2"/>
      </w:pPr>
      <w:r>
        <w:t>Implementation</w:t>
      </w:r>
    </w:p>
    <w:p w14:paraId="360F7E20" w14:textId="77777777" w:rsidR="005D6E86" w:rsidRDefault="005D6E86" w:rsidP="00794D19">
      <w:pPr>
        <w:pStyle w:val="Rule"/>
      </w:pPr>
    </w:p>
    <w:p w14:paraId="0B666014" w14:textId="77777777" w:rsidR="00C1704E" w:rsidRDefault="00C1704E" w:rsidP="005D6E86">
      <w:pPr>
        <w:pStyle w:val="Body"/>
      </w:pPr>
      <w:r>
        <w:t xml:space="preserve">Implementors </w:t>
      </w:r>
      <w:r w:rsidR="007B43D6">
        <w:rPr>
          <w:b/>
        </w:rPr>
        <w:t>SHALL</w:t>
      </w:r>
      <w:r>
        <w:t xml:space="preserve"> call </w:t>
      </w:r>
      <w:r w:rsidRPr="008B2D28">
        <w:rPr>
          <w:rFonts w:ascii="Courier New" w:hAnsi="Courier New"/>
          <w:sz w:val="18"/>
        </w:rPr>
        <w:t>viClose</w:t>
      </w:r>
      <w:r>
        <w:t xml:space="preserve"> </w:t>
      </w:r>
      <w:r w:rsidR="005F6F3D">
        <w:t xml:space="preserve">on the underlying native VISA event object </w:t>
      </w:r>
      <w:r>
        <w:t xml:space="preserve">only when the user disposes the </w:t>
      </w:r>
      <w:r w:rsidR="00A5564F">
        <w:t xml:space="preserve">object that implements </w:t>
      </w:r>
      <w:r w:rsidR="00A5564F" w:rsidRPr="008B2D28">
        <w:rPr>
          <w:rFonts w:ascii="Courier New" w:hAnsi="Courier New"/>
          <w:sz w:val="18"/>
        </w:rPr>
        <w:t>INativeVisaEventArgs</w:t>
      </w:r>
      <w:r w:rsidR="00A5564F">
        <w:t>.</w:t>
      </w:r>
    </w:p>
    <w:p w14:paraId="7180998F" w14:textId="77777777" w:rsidR="005F6F3D" w:rsidRDefault="005F6F3D" w:rsidP="005F6F3D">
      <w:pPr>
        <w:pStyle w:val="Recommendation"/>
      </w:pPr>
    </w:p>
    <w:p w14:paraId="6D8FE8ED" w14:textId="77777777" w:rsidR="005D6E86" w:rsidRPr="005D6E86" w:rsidRDefault="005F6F3D" w:rsidP="008B2D28">
      <w:pPr>
        <w:pStyle w:val="Body"/>
      </w:pPr>
      <w:r>
        <w:t>For vendor-specific attributes, vendors</w:t>
      </w:r>
      <w:r w:rsidR="00555CC4">
        <w:t xml:space="preserve"> </w:t>
      </w:r>
      <w:r>
        <w:t xml:space="preserve">should </w:t>
      </w:r>
      <w:r w:rsidR="00555CC4">
        <w:t>give guidance on which GetAttribute method to use based on the VISA C type of the attribute being retrieved.</w:t>
      </w:r>
    </w:p>
    <w:p w14:paraId="44E7AE2E" w14:textId="77777777" w:rsidR="00466061" w:rsidRPr="00A148B3" w:rsidRDefault="00466061" w:rsidP="006766A0">
      <w:pPr>
        <w:pStyle w:val="Heading2"/>
      </w:pPr>
      <w:bookmarkStart w:id="140" w:name="_Toc411598029"/>
      <w:r w:rsidRPr="00A148B3">
        <w:lastRenderedPageBreak/>
        <w:t>Vendor Defined Events</w:t>
      </w:r>
      <w:bookmarkEnd w:id="140"/>
    </w:p>
    <w:p w14:paraId="0711EBB6" w14:textId="77777777" w:rsidR="00466061" w:rsidRDefault="00466061" w:rsidP="00466061">
      <w:pPr>
        <w:pStyle w:val="Body"/>
      </w:pPr>
      <w:r>
        <w:t>Implementors may create vendor specific events.</w:t>
      </w:r>
    </w:p>
    <w:p w14:paraId="558C6627" w14:textId="77777777" w:rsidR="009D523F" w:rsidRPr="00944A2C" w:rsidRDefault="00802C1E" w:rsidP="009D523F">
      <w:pPr>
        <w:pStyle w:val="Heading-Sub2"/>
      </w:pPr>
      <w:r>
        <w:t>Implementation</w:t>
      </w:r>
    </w:p>
    <w:p w14:paraId="0637D97D" w14:textId="77777777" w:rsidR="009D523F" w:rsidRDefault="009D523F" w:rsidP="00794D19">
      <w:pPr>
        <w:pStyle w:val="Rule"/>
      </w:pPr>
    </w:p>
    <w:p w14:paraId="279F326E" w14:textId="77777777"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r w:rsidR="005F6F3D" w:rsidRPr="005F6F3D">
        <w:rPr>
          <w:rFonts w:ascii="Courier New" w:hAnsi="Courier New"/>
          <w:sz w:val="18"/>
        </w:rPr>
        <w:t>VisaEventArgs</w:t>
      </w:r>
      <w:r w:rsidR="005F6F3D">
        <w:rPr>
          <w:lang w:val="it-IT"/>
        </w:rPr>
        <w:t xml:space="preserve"> or be </w:t>
      </w:r>
      <w:r>
        <w:rPr>
          <w:lang w:val="it-IT"/>
        </w:rPr>
        <w:t>derive</w:t>
      </w:r>
      <w:r w:rsidR="005F6F3D">
        <w:rPr>
          <w:lang w:val="it-IT"/>
        </w:rPr>
        <w:t>d</w:t>
      </w:r>
      <w:r>
        <w:rPr>
          <w:lang w:val="it-IT"/>
        </w:rPr>
        <w:t xml:space="preserve"> from </w:t>
      </w:r>
      <w:r w:rsidRPr="00466061">
        <w:rPr>
          <w:rFonts w:ascii="Courier New" w:hAnsi="Courier New"/>
          <w:sz w:val="18"/>
        </w:rPr>
        <w:t>VisaEventArgs</w:t>
      </w:r>
      <w:r w:rsidRPr="009D523F">
        <w:rPr>
          <w:lang w:val="it-IT"/>
        </w:rPr>
        <w:t xml:space="preserve"> directly or indirectly</w:t>
      </w:r>
      <w:r w:rsidR="005F6F3D">
        <w:rPr>
          <w:lang w:val="it-IT"/>
        </w:rPr>
        <w:t>.</w:t>
      </w:r>
    </w:p>
    <w:p w14:paraId="215E6B46" w14:textId="77777777" w:rsidR="00BD01A4" w:rsidRDefault="00BD01A4" w:rsidP="00794D19">
      <w:pPr>
        <w:pStyle w:val="Permission"/>
      </w:pPr>
    </w:p>
    <w:p w14:paraId="3E461095" w14:textId="77777777"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r w:rsidRPr="00052D65">
        <w:rPr>
          <w:rFonts w:ascii="Courier New" w:hAnsi="Courier New"/>
          <w:sz w:val="18"/>
        </w:rPr>
        <w:t>EventHandler&lt;T&gt;</w:t>
      </w:r>
      <w:r>
        <w:t xml:space="preserve"> delegate.</w:t>
      </w:r>
    </w:p>
    <w:p w14:paraId="20F6E7CB" w14:textId="77777777" w:rsidR="008B75DE" w:rsidRDefault="00466061" w:rsidP="00466061">
      <w:pPr>
        <w:pStyle w:val="Heading2"/>
      </w:pPr>
      <w:bookmarkStart w:id="141" w:name="_Toc411598030"/>
      <w:r>
        <w:lastRenderedPageBreak/>
        <w:t>Event Methods</w:t>
      </w:r>
      <w:bookmarkEnd w:id="141"/>
    </w:p>
    <w:p w14:paraId="3B270B0C" w14:textId="77777777" w:rsidR="002B1EBA" w:rsidRDefault="000F3B8C" w:rsidP="00E94B32">
      <w:pPr>
        <w:pStyle w:val="Body"/>
      </w:pPr>
      <w:r>
        <w:t xml:space="preserve">As mentioned above, </w:t>
      </w:r>
      <w:r w:rsidR="00466061">
        <w:t>VISA.NET event methods include</w:t>
      </w:r>
      <w:r w:rsidR="00E94B32">
        <w:t xml:space="preserve"> </w:t>
      </w:r>
      <w:r w:rsidR="00E94B32" w:rsidRPr="009E561E">
        <w:rPr>
          <w:rFonts w:ascii="Courier New" w:hAnsi="Courier New"/>
          <w:sz w:val="18"/>
        </w:rPr>
        <w:t>EnableEvent</w:t>
      </w:r>
      <w:r w:rsidR="00466061">
        <w:rPr>
          <w:rFonts w:ascii="Courier New" w:hAnsi="Courier New"/>
          <w:sz w:val="18"/>
        </w:rPr>
        <w:t>()</w:t>
      </w:r>
      <w:r w:rsidR="00E94B32">
        <w:t xml:space="preserve">, </w:t>
      </w:r>
      <w:r w:rsidR="00E94B32" w:rsidRPr="009E561E">
        <w:rPr>
          <w:rFonts w:ascii="Courier New" w:hAnsi="Courier New"/>
          <w:sz w:val="18"/>
        </w:rPr>
        <w:t>DisableEvent</w:t>
      </w:r>
      <w:r w:rsidR="00466061">
        <w:rPr>
          <w:rFonts w:ascii="Courier New" w:hAnsi="Courier New"/>
          <w:sz w:val="18"/>
        </w:rPr>
        <w:t>()</w:t>
      </w:r>
      <w:r w:rsidR="00E94B32">
        <w:t xml:space="preserve">, </w:t>
      </w:r>
      <w:r w:rsidR="00E94B32" w:rsidRPr="009E561E">
        <w:rPr>
          <w:rFonts w:ascii="Courier New" w:hAnsi="Courier New"/>
          <w:sz w:val="18"/>
        </w:rPr>
        <w:t>DiscardEvent</w:t>
      </w:r>
      <w:r w:rsidR="00466061">
        <w:rPr>
          <w:rFonts w:ascii="Courier New" w:hAnsi="Courier New"/>
          <w:sz w:val="18"/>
        </w:rPr>
        <w:t>()</w:t>
      </w:r>
      <w:r w:rsidR="00E94B32">
        <w:t xml:space="preserve">, and </w:t>
      </w:r>
      <w:r w:rsidR="00E94B32" w:rsidRPr="009E561E">
        <w:rPr>
          <w:rFonts w:ascii="Courier New" w:hAnsi="Courier New"/>
          <w:sz w:val="18"/>
        </w:rPr>
        <w:t>WaitOnEvent</w:t>
      </w:r>
      <w:r w:rsidR="00466061">
        <w:rPr>
          <w:rFonts w:ascii="Courier New" w:hAnsi="Courier New"/>
          <w:sz w:val="18"/>
        </w:rPr>
        <w:t>()</w:t>
      </w:r>
      <w:r w:rsidR="00E94B32">
        <w:t xml:space="preserve">, which exactly correspond to the C functions </w:t>
      </w:r>
      <w:r w:rsidR="00E94B32" w:rsidRPr="009E561E">
        <w:rPr>
          <w:rFonts w:ascii="Courier New" w:hAnsi="Courier New"/>
          <w:sz w:val="18"/>
        </w:rPr>
        <w:t>viEnableEvent</w:t>
      </w:r>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r w:rsidR="00F40568" w:rsidRPr="009E561E">
        <w:rPr>
          <w:rFonts w:ascii="Courier New" w:hAnsi="Courier New"/>
          <w:sz w:val="18"/>
        </w:rPr>
        <w:t>viDisableEvent</w:t>
      </w:r>
      <w:r w:rsidR="00466061">
        <w:rPr>
          <w:rFonts w:ascii="Courier New" w:hAnsi="Courier New"/>
          <w:sz w:val="18"/>
        </w:rPr>
        <w:t>()</w:t>
      </w:r>
      <w:r w:rsidR="00F40568">
        <w:t xml:space="preserve">, </w:t>
      </w:r>
      <w:r w:rsidR="00F40568" w:rsidRPr="009E561E">
        <w:rPr>
          <w:rFonts w:ascii="Courier New" w:hAnsi="Courier New"/>
          <w:sz w:val="18"/>
        </w:rPr>
        <w:t>viDiscardEvent</w:t>
      </w:r>
      <w:r w:rsidR="00466061">
        <w:rPr>
          <w:rFonts w:ascii="Courier New" w:hAnsi="Courier New"/>
          <w:sz w:val="18"/>
        </w:rPr>
        <w:t>()</w:t>
      </w:r>
      <w:r w:rsidR="00F40568">
        <w:t xml:space="preserve">, and </w:t>
      </w:r>
      <w:r w:rsidR="00F40568" w:rsidRPr="009E561E">
        <w:rPr>
          <w:rFonts w:ascii="Courier New" w:hAnsi="Courier New"/>
          <w:sz w:val="18"/>
        </w:rPr>
        <w:t>viWaitOnEvent</w:t>
      </w:r>
      <w:r w:rsidR="00466061">
        <w:rPr>
          <w:rFonts w:ascii="Courier New" w:hAnsi="Courier New"/>
          <w:sz w:val="18"/>
        </w:rPr>
        <w:t>()</w:t>
      </w:r>
      <w:r w:rsidR="00F40568">
        <w:t>.</w:t>
      </w:r>
      <w:r w:rsidRPr="000F3B8C">
        <w:t xml:space="preserve">  These methods are part of </w:t>
      </w:r>
      <w:r w:rsidRPr="000F3B8C">
        <w:rPr>
          <w:rFonts w:ascii="Courier New" w:hAnsi="Courier New"/>
          <w:sz w:val="18"/>
        </w:rPr>
        <w:t>IVisaSession</w:t>
      </w:r>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r w:rsidR="00F40568" w:rsidRPr="00F40568">
        <w:rPr>
          <w:i/>
        </w:rPr>
        <w:t>viEnableEvent</w:t>
      </w:r>
      <w:r w:rsidR="00F40568">
        <w:t xml:space="preserve">, </w:t>
      </w:r>
      <w:r w:rsidR="002B1EBA">
        <w:t>s</w:t>
      </w:r>
      <w:r w:rsidR="00F40568">
        <w:t xml:space="preserve">ection 3.7.3.2, </w:t>
      </w:r>
      <w:r w:rsidR="00F40568" w:rsidRPr="00F40568">
        <w:rPr>
          <w:i/>
        </w:rPr>
        <w:t>viDisableEvent</w:t>
      </w:r>
      <w:r w:rsidR="00F40568">
        <w:t xml:space="preserve">, </w:t>
      </w:r>
      <w:r w:rsidR="002B1EBA">
        <w:t>s</w:t>
      </w:r>
      <w:r w:rsidR="00F40568">
        <w:t xml:space="preserve">ection 3.7.3.3, </w:t>
      </w:r>
      <w:r w:rsidR="00F40568" w:rsidRPr="00F40568">
        <w:rPr>
          <w:i/>
        </w:rPr>
        <w:t>viDiscardEvent</w:t>
      </w:r>
      <w:r w:rsidR="00F40568">
        <w:t xml:space="preserve">, and </w:t>
      </w:r>
      <w:r w:rsidR="002B1EBA">
        <w:t>s</w:t>
      </w:r>
      <w:r w:rsidR="00F40568">
        <w:t xml:space="preserve">ection 3.7.3.4, </w:t>
      </w:r>
      <w:r w:rsidR="00F40568" w:rsidRPr="00F40568">
        <w:rPr>
          <w:i/>
        </w:rPr>
        <w:t>viWaitOnEvent</w:t>
      </w:r>
      <w:r w:rsidR="00F40568">
        <w:t>, for details.</w:t>
      </w:r>
    </w:p>
    <w:p w14:paraId="63DF9CF4" w14:textId="77777777" w:rsidR="00E94B32" w:rsidRDefault="002B1EBA" w:rsidP="00E94B32">
      <w:pPr>
        <w:pStyle w:val="Body"/>
      </w:pPr>
      <w:r>
        <w:t xml:space="preserve">For the definition of the event methods in VISA.NET, refer to section </w:t>
      </w:r>
      <w:r w:rsidR="00AC2B38">
        <w:fldChar w:fldCharType="begin" w:fldLock="1"/>
      </w:r>
      <w:r w:rsidR="00F1479F">
        <w:instrText xml:space="preserve"> REF _Ref321812868 \r \h </w:instrText>
      </w:r>
      <w:r w:rsidR="00AC2B38">
        <w:fldChar w:fldCharType="separate"/>
      </w:r>
      <w:r w:rsidR="00167892">
        <w:t>8.3</w:t>
      </w:r>
      <w:r w:rsidR="00AC2B38">
        <w:fldChar w:fldCharType="end"/>
      </w:r>
      <w:r>
        <w:t xml:space="preserve">, </w:t>
      </w:r>
      <w:r w:rsidR="00A25C95">
        <w:fldChar w:fldCharType="begin" w:fldLock="1"/>
      </w:r>
      <w:r w:rsidR="00A25C95">
        <w:instrText xml:space="preserve"> REF _Ref321812893 \h  \* MERGEFORMAT </w:instrText>
      </w:r>
      <w:r w:rsidR="00A25C95">
        <w:fldChar w:fldCharType="separate"/>
      </w:r>
      <w:r w:rsidR="00167892" w:rsidRPr="00167892">
        <w:rPr>
          <w:i/>
        </w:rPr>
        <w:t>IVisaSession</w:t>
      </w:r>
      <w:r w:rsidR="00167892">
        <w:t xml:space="preserve"> Interface</w:t>
      </w:r>
      <w:r w:rsidR="00A25C95">
        <w:fldChar w:fldCharType="end"/>
      </w:r>
    </w:p>
    <w:p w14:paraId="1495356E" w14:textId="77777777"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14:paraId="3B2F68F2" w14:textId="77777777" w:rsidR="005151D4" w:rsidRPr="005151D4" w:rsidRDefault="005151D4" w:rsidP="005151D4">
      <w:pPr>
        <w:pStyle w:val="Body"/>
        <w:rPr>
          <w:lang w:val="it-IT"/>
        </w:rPr>
      </w:pPr>
      <w:r>
        <w:rPr>
          <w:lang w:val="it-IT"/>
        </w:rPr>
        <w:t xml:space="preserve">The return type of the </w:t>
      </w:r>
      <w:r w:rsidRPr="005151D4">
        <w:rPr>
          <w:rFonts w:ascii="Courier New" w:hAnsi="Courier New"/>
          <w:sz w:val="18"/>
        </w:rPr>
        <w:t>WaitOnEvent</w:t>
      </w:r>
      <w:r>
        <w:rPr>
          <w:lang w:val="it-IT"/>
        </w:rPr>
        <w:t xml:space="preserve"> method is</w:t>
      </w:r>
      <w:r w:rsidR="002F0381">
        <w:rPr>
          <w:lang w:val="it-IT"/>
        </w:rPr>
        <w:t xml:space="preserve"> defined as</w:t>
      </w:r>
      <w:r>
        <w:rPr>
          <w:lang w:val="it-IT"/>
        </w:rPr>
        <w:t xml:space="preserve"> </w:t>
      </w:r>
      <w:r w:rsidRPr="005151D4">
        <w:rPr>
          <w:rFonts w:ascii="Courier New" w:hAnsi="Courier New"/>
          <w:sz w:val="18"/>
        </w:rPr>
        <w:t>VisaEventArgs</w:t>
      </w:r>
      <w:r>
        <w:rPr>
          <w:lang w:val="it-IT"/>
        </w:rPr>
        <w:t xml:space="preserve">, which gives the client information about the event from the server.  This is the same </w:t>
      </w:r>
      <w:r w:rsidRPr="005151D4">
        <w:rPr>
          <w:rFonts w:ascii="Courier New" w:hAnsi="Courier New"/>
          <w:sz w:val="18"/>
        </w:rPr>
        <w:t>VisaEventArgs</w:t>
      </w:r>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r w:rsidRPr="002F0381">
        <w:rPr>
          <w:rFonts w:ascii="Courier New" w:hAnsi="Courier New"/>
          <w:sz w:val="18"/>
        </w:rPr>
        <w:t>WaitOnEvent</w:t>
      </w:r>
      <w:r>
        <w:rPr>
          <w:lang w:val="it-IT"/>
        </w:rPr>
        <w:t xml:space="preserve"> method </w:t>
      </w:r>
      <w:r w:rsidR="000F3B8C" w:rsidRPr="000F3B8C">
        <w:rPr>
          <w:lang w:val="it-IT"/>
        </w:rPr>
        <w:t>is</w:t>
      </w:r>
      <w:r>
        <w:rPr>
          <w:lang w:val="it-IT"/>
        </w:rPr>
        <w:t xml:space="preserve"> either </w:t>
      </w:r>
      <w:r w:rsidRPr="002F0381">
        <w:rPr>
          <w:rFonts w:ascii="Courier New" w:hAnsi="Courier New"/>
          <w:sz w:val="18"/>
        </w:rPr>
        <w:t>VisaEventArgs</w:t>
      </w:r>
      <w:r>
        <w:rPr>
          <w:lang w:val="it-IT"/>
        </w:rPr>
        <w:t xml:space="preserve"> or derive</w:t>
      </w:r>
      <w:r w:rsidR="000F3B8C">
        <w:rPr>
          <w:lang w:val="it-IT"/>
        </w:rPr>
        <w:t>d</w:t>
      </w:r>
      <w:r>
        <w:rPr>
          <w:lang w:val="it-IT"/>
        </w:rPr>
        <w:t xml:space="preserve"> from </w:t>
      </w:r>
      <w:r w:rsidRPr="002F0381">
        <w:rPr>
          <w:rFonts w:ascii="Courier New" w:hAnsi="Courier New"/>
          <w:sz w:val="18"/>
        </w:rPr>
        <w:t>VisaEventArgs</w:t>
      </w:r>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r w:rsidR="00E47996" w:rsidRPr="00871398">
        <w:rPr>
          <w:rFonts w:ascii="Courier New" w:hAnsi="Courier New"/>
          <w:sz w:val="18"/>
        </w:rPr>
        <w:t>VisaEventArgs.EventType</w:t>
      </w:r>
      <w:r w:rsidR="00E47996">
        <w:rPr>
          <w:lang w:val="it-IT"/>
        </w:rPr>
        <w:t xml:space="preserve"> </w:t>
      </w:r>
      <w:r w:rsidR="000F3B8C">
        <w:rPr>
          <w:lang w:val="it-IT"/>
        </w:rPr>
        <w:t>and</w:t>
      </w:r>
      <w:r w:rsidR="00E47996">
        <w:rPr>
          <w:lang w:val="it-IT"/>
        </w:rPr>
        <w:t xml:space="preserve"> </w:t>
      </w:r>
      <w:r w:rsidR="00E47996" w:rsidRPr="00871398">
        <w:rPr>
          <w:rFonts w:ascii="Courier New" w:hAnsi="Courier New"/>
          <w:sz w:val="18"/>
        </w:rPr>
        <w:t>VisaEventArgs.CustomEventType</w:t>
      </w:r>
      <w:r w:rsidR="002F0381">
        <w:rPr>
          <w:lang w:val="it-IT"/>
        </w:rPr>
        <w:t>.</w:t>
      </w:r>
    </w:p>
    <w:p w14:paraId="24D9D74B" w14:textId="77777777" w:rsidR="007E335A" w:rsidRDefault="007E335A" w:rsidP="004321AF">
      <w:pPr>
        <w:pStyle w:val="SectionTitle"/>
        <w:numPr>
          <w:ilvl w:val="0"/>
          <w:numId w:val="0"/>
        </w:numPr>
        <w:sectPr w:rsidR="007E335A" w:rsidSect="00541F5F">
          <w:headerReference w:type="even" r:id="rId42"/>
          <w:headerReference w:type="default" r:id="rId43"/>
          <w:footnotePr>
            <w:numRestart w:val="eachPage"/>
          </w:footnotePr>
          <w:type w:val="continuous"/>
          <w:pgSz w:w="12240" w:h="15840"/>
          <w:pgMar w:top="1440" w:right="1440" w:bottom="-1440" w:left="1440" w:header="720" w:footer="720" w:gutter="0"/>
          <w:pgNumType w:start="1"/>
          <w:cols w:space="720"/>
          <w:noEndnote/>
        </w:sectPr>
      </w:pPr>
      <w:bookmarkStart w:id="142" w:name="_Ref411594034"/>
      <w:bookmarkStart w:id="143" w:name="_Ref355858709"/>
      <w:bookmarkStart w:id="144" w:name="_Ref355858724"/>
    </w:p>
    <w:p w14:paraId="542527BE" w14:textId="77777777" w:rsidR="00246946" w:rsidRDefault="00246946" w:rsidP="00246946">
      <w:pPr>
        <w:pStyle w:val="SectionTitle"/>
      </w:pPr>
      <w:bookmarkStart w:id="145" w:name="_Ref411593325"/>
      <w:bookmarkStart w:id="146" w:name="_Ref411593547"/>
      <w:bookmarkStart w:id="147" w:name="_Toc411598031"/>
      <w:bookmarkEnd w:id="142"/>
      <w:r>
        <w:lastRenderedPageBreak/>
        <w:t>VISA.NET Session</w:t>
      </w:r>
      <w:r w:rsidR="002B4775">
        <w:t>s</w:t>
      </w:r>
      <w:bookmarkEnd w:id="143"/>
      <w:bookmarkEnd w:id="144"/>
      <w:bookmarkEnd w:id="145"/>
      <w:bookmarkEnd w:id="146"/>
      <w:bookmarkEnd w:id="147"/>
    </w:p>
    <w:p w14:paraId="30729983" w14:textId="77777777"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All of the I/O in VISA.NET happens in sessions.</w:t>
      </w:r>
    </w:p>
    <w:p w14:paraId="3778093D" w14:textId="77777777" w:rsidR="00D50FD0" w:rsidRDefault="00D50FD0" w:rsidP="00D50FD0">
      <w:pPr>
        <w:pStyle w:val="Heading2"/>
        <w:pageBreakBefore w:val="0"/>
      </w:pPr>
      <w:bookmarkStart w:id="148" w:name="_Toc411598032"/>
      <w:r>
        <w:t>Session Overview</w:t>
      </w:r>
      <w:bookmarkEnd w:id="148"/>
    </w:p>
    <w:p w14:paraId="13072A0D" w14:textId="77777777"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r w:rsidR="0038511A">
        <w:t>is</w:t>
      </w:r>
      <w:r>
        <w:t xml:space="preserve"> capable of </w:t>
      </w:r>
      <w:r w:rsidR="009754E5">
        <w:t>accepting a resource descriptor and returning a session that is ready to use for I/O.</w:t>
      </w:r>
    </w:p>
    <w:p w14:paraId="14E4F3BE" w14:textId="77777777"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All of these capabilities are represented in a hierarchy of VISA.NET </w:t>
      </w:r>
      <w:r w:rsidR="0038511A" w:rsidRPr="0038511A">
        <w:rPr>
          <w:i/>
        </w:rPr>
        <w:t>session interfaces</w:t>
      </w:r>
      <w:r w:rsidR="0038511A">
        <w:t xml:space="preserve">. </w:t>
      </w:r>
    </w:p>
    <w:p w14:paraId="2E676A49" w14:textId="77777777" w:rsidR="00002E2C" w:rsidRDefault="00002E2C" w:rsidP="00D50FD0">
      <w:pPr>
        <w:pStyle w:val="Body"/>
      </w:pPr>
      <w:r>
        <w:t>Between the the resource manager and the session interfaces, VISA.NET presents a full set of capabilities related to the session lifecycle, locking, event handling, and resource and I/O specific functionality.</w:t>
      </w:r>
    </w:p>
    <w:p w14:paraId="50653714" w14:textId="77777777" w:rsidR="00002E2C" w:rsidRDefault="00002E2C" w:rsidP="006766A0">
      <w:pPr>
        <w:pStyle w:val="Heading3"/>
      </w:pPr>
      <w:bookmarkStart w:id="149" w:name="_Toc411598033"/>
      <w:r>
        <w:t>Resources and Resource Descriptors</w:t>
      </w:r>
      <w:bookmarkEnd w:id="149"/>
    </w:p>
    <w:p w14:paraId="55FEDBD2" w14:textId="77777777"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14:paraId="2D43F429" w14:textId="77777777"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 and end with "::" followed by a resource class. The information between the first "::" and the last uniquely identifies the hardware within the hardware interface type and the resource class.   Refer to VPP-</w:t>
      </w:r>
      <w:r w:rsidR="007531B2">
        <w:t>4.3</w:t>
      </w:r>
      <w:r w:rsidR="00A6509B">
        <w:t>, Section (TODO) for a more complete description of resource names.</w:t>
      </w:r>
    </w:p>
    <w:p w14:paraId="22FA9FD0" w14:textId="77777777"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all of the resource types share.  In such cases, the vendor specific session interface must ultimately derive from </w:t>
      </w:r>
      <w:r w:rsidRPr="000C66DA">
        <w:rPr>
          <w:rFonts w:ascii="Courier New" w:hAnsi="Courier New"/>
          <w:sz w:val="18"/>
        </w:rPr>
        <w:t>IVisaSession</w:t>
      </w:r>
      <w:r>
        <w:t xml:space="preserve"> and may derive from </w:t>
      </w:r>
      <w:r w:rsidRPr="000C66DA">
        <w:rPr>
          <w:rFonts w:ascii="Courier New" w:hAnsi="Courier New"/>
          <w:sz w:val="18"/>
        </w:rPr>
        <w:t>IMessageBasedSession</w:t>
      </w:r>
      <w:r>
        <w:t xml:space="preserve"> </w:t>
      </w:r>
      <w:r w:rsidR="007531B2">
        <w:t>and/</w:t>
      </w:r>
      <w:r>
        <w:t xml:space="preserve">or </w:t>
      </w:r>
      <w:r w:rsidRPr="000C66DA">
        <w:rPr>
          <w:rFonts w:ascii="Courier New" w:hAnsi="Courier New"/>
          <w:sz w:val="18"/>
        </w:rPr>
        <w:t>IRegisterBasedSession</w:t>
      </w:r>
      <w:r>
        <w:t>.</w:t>
      </w:r>
    </w:p>
    <w:p w14:paraId="03D1BD04" w14:textId="77777777" w:rsidR="00A6509B" w:rsidRDefault="00A6509B" w:rsidP="006766A0">
      <w:pPr>
        <w:pStyle w:val="Heading3"/>
      </w:pPr>
      <w:bookmarkStart w:id="150" w:name="_Toc411598034"/>
      <w:r>
        <w:t>Resources Managers</w:t>
      </w:r>
      <w:bookmarkEnd w:id="150"/>
    </w:p>
    <w:p w14:paraId="204CFCC0" w14:textId="77777777" w:rsidR="00167892" w:rsidRDefault="000C1DD5" w:rsidP="00167892">
      <w:pPr>
        <w:pStyle w:val="Body1"/>
        <w:sectPr w:rsidR="00167892" w:rsidSect="00541F5F">
          <w:headerReference w:type="default" r:id="rId44"/>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AC2B38">
        <w:fldChar w:fldCharType="begin" w:fldLock="1"/>
      </w:r>
      <w:r w:rsidR="00363F0F">
        <w:instrText xml:space="preserve"> REF _Ref411596812 \r \h </w:instrText>
      </w:r>
      <w:r w:rsidR="00AC2B38">
        <w:fldChar w:fldCharType="separate"/>
      </w:r>
      <w:r w:rsidR="00167892">
        <w:t>Section 17:</w:t>
      </w:r>
      <w:r w:rsidR="00AC2B38">
        <w:fldChar w:fldCharType="end"/>
      </w:r>
      <w:r w:rsidR="002F16FB">
        <w:t xml:space="preserve"> </w:t>
      </w:r>
      <w:r w:rsidR="00AC2B38">
        <w:fldChar w:fldCharType="begin" w:fldLock="1"/>
      </w:r>
      <w:r w:rsidR="002F16FB">
        <w:instrText xml:space="preserve"> REF _Ref353432984 \h </w:instrText>
      </w:r>
      <w:r w:rsidR="00363F0F">
        <w:instrText xml:space="preserve"> \* MERGEFORMAT </w:instrText>
      </w:r>
      <w:r w:rsidR="00AC2B38">
        <w:fldChar w:fldCharType="separate"/>
      </w:r>
    </w:p>
    <w:p w14:paraId="4489115D" w14:textId="77777777" w:rsidR="000C1DD5" w:rsidRDefault="00167892" w:rsidP="00363F0F">
      <w:pPr>
        <w:pStyle w:val="Body1"/>
      </w:pPr>
      <w:r w:rsidRPr="005E736C">
        <w:lastRenderedPageBreak/>
        <w:t>Resource</w:t>
      </w:r>
      <w:r>
        <w:t xml:space="preserve"> </w:t>
      </w:r>
      <w:r w:rsidRPr="005E736C">
        <w:t xml:space="preserve">Manager </w:t>
      </w:r>
      <w:r>
        <w:t>Classes</w:t>
      </w:r>
      <w:r w:rsidR="00AC2B38">
        <w:fldChar w:fldCharType="end"/>
      </w:r>
      <w:r w:rsidR="002F16FB">
        <w:t xml:space="preserve"> for a detailed description of these classes.</w:t>
      </w:r>
    </w:p>
    <w:p w14:paraId="596BFECA" w14:textId="77777777" w:rsidR="000C1DD5" w:rsidRDefault="000C1DD5" w:rsidP="006766A0">
      <w:pPr>
        <w:pStyle w:val="Heading3"/>
      </w:pPr>
      <w:bookmarkStart w:id="151" w:name="_Toc411598035"/>
      <w:r>
        <w:t>Session Interfaces</w:t>
      </w:r>
      <w:bookmarkEnd w:id="151"/>
    </w:p>
    <w:p w14:paraId="1F1A7BB4" w14:textId="77777777"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r w:rsidRPr="00DA4EB9">
        <w:rPr>
          <w:rFonts w:ascii="Courier New" w:hAnsi="Courier New"/>
          <w:sz w:val="18"/>
        </w:rPr>
        <w:t>IVisaSession</w:t>
      </w:r>
      <w:r>
        <w:t xml:space="preserve"> All VISA.NET session interfaces ultimately derive from </w:t>
      </w:r>
      <w:r w:rsidRPr="00DA4EB9">
        <w:rPr>
          <w:rFonts w:ascii="Courier New" w:hAnsi="Courier New"/>
          <w:sz w:val="18"/>
        </w:rPr>
        <w:t>IVisaSession</w:t>
      </w:r>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r w:rsidR="003A5B5B" w:rsidRPr="002B00F7">
        <w:rPr>
          <w:rFonts w:ascii="Courier New" w:hAnsi="Courier New"/>
          <w:sz w:val="18"/>
        </w:rPr>
        <w:t>INativeVisaSession</w:t>
      </w:r>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14:paraId="56086695" w14:textId="77777777" w:rsidR="00DA4EB9" w:rsidRDefault="00DA4EB9" w:rsidP="00DA4EB9">
      <w:pPr>
        <w:pStyle w:val="Body"/>
      </w:pPr>
      <w:r>
        <w:lastRenderedPageBreak/>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r w:rsidRPr="00DA4EB9">
        <w:rPr>
          <w:rFonts w:ascii="Courier New" w:hAnsi="Courier New"/>
          <w:sz w:val="18"/>
        </w:rPr>
        <w:t>IMessageBasedSession</w:t>
      </w:r>
      <w:r>
        <w:t xml:space="preserve">.  All VISA.NET message-based session interfaces derive from </w:t>
      </w:r>
      <w:r w:rsidRPr="00DA4EB9">
        <w:rPr>
          <w:rFonts w:ascii="Courier New" w:hAnsi="Courier New"/>
          <w:sz w:val="18"/>
        </w:rPr>
        <w:t>IMessageBasedSession</w:t>
      </w:r>
      <w:r>
        <w:t xml:space="preserve">, and so include this common functionality. </w:t>
      </w:r>
    </w:p>
    <w:p w14:paraId="1B5432D4" w14:textId="77777777"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formatting options.  While it migh be tempting to think of formatted I/O for convenience and raw I/O for performance, in fact formatted I/O is highly optimized for performance.</w:t>
      </w:r>
    </w:p>
    <w:p w14:paraId="082EBA8C" w14:textId="77777777" w:rsidR="00DA4EB9" w:rsidRDefault="00DA4EB9" w:rsidP="00DA4EB9">
      <w:pPr>
        <w:pStyle w:val="Body"/>
      </w:pPr>
      <w:r>
        <w:t xml:space="preserve">Likewise, all register-based elements are defined in the interface </w:t>
      </w:r>
      <w:r w:rsidRPr="00DA4EB9">
        <w:rPr>
          <w:rFonts w:ascii="Courier New" w:hAnsi="Courier New"/>
          <w:sz w:val="18"/>
        </w:rPr>
        <w:t>IRegisterBasedSession</w:t>
      </w:r>
      <w:r>
        <w:t xml:space="preserve">.  All VISA.NET register-based session interfaces derive from </w:t>
      </w:r>
      <w:r w:rsidRPr="00DA4EB9">
        <w:rPr>
          <w:rFonts w:ascii="Courier New" w:hAnsi="Courier New"/>
          <w:sz w:val="18"/>
        </w:rPr>
        <w:t>IRegisterBasedSession</w:t>
      </w:r>
      <w:r>
        <w:t xml:space="preserve">, and so include this common functionality. </w:t>
      </w:r>
    </w:p>
    <w:p w14:paraId="03B743F0" w14:textId="77777777" w:rsidR="00AC6D8C" w:rsidRPr="00A148B3" w:rsidRDefault="00194753" w:rsidP="006766A0">
      <w:pPr>
        <w:pStyle w:val="Heading3"/>
      </w:pPr>
      <w:bookmarkStart w:id="152" w:name="_Toc411598036"/>
      <w:r>
        <w:t>Locking</w:t>
      </w:r>
      <w:bookmarkEnd w:id="152"/>
    </w:p>
    <w:p w14:paraId="28B5EEB5" w14:textId="77777777"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r w:rsidRPr="00194753">
        <w:rPr>
          <w:rFonts w:ascii="Courier New" w:hAnsi="Courier New"/>
          <w:sz w:val="18"/>
        </w:rPr>
        <w:t>Open()</w:t>
      </w:r>
      <w:r>
        <w:t xml:space="preserve"> method and by </w:t>
      </w:r>
      <w:r w:rsidR="007531B2">
        <w:t xml:space="preserve">the </w:t>
      </w:r>
      <w:r w:rsidR="007531B2" w:rsidRPr="007531B2">
        <w:rPr>
          <w:rStyle w:val="Identifier"/>
          <w:rFonts w:cs="Courier New"/>
          <w:szCs w:val="18"/>
        </w:rPr>
        <w:t>LockResource</w:t>
      </w:r>
      <w:r w:rsidR="007531B2">
        <w:rPr>
          <w:rStyle w:val="Identifier"/>
          <w:rFonts w:cs="Courier New"/>
          <w:szCs w:val="18"/>
        </w:rPr>
        <w:t>()</w:t>
      </w:r>
      <w:r w:rsidR="007531B2">
        <w:t xml:space="preserve"> and </w:t>
      </w:r>
      <w:r w:rsidR="007531B2" w:rsidRPr="007531B2">
        <w:rPr>
          <w:rStyle w:val="Identifier"/>
          <w:rFonts w:cs="Courier New"/>
          <w:szCs w:val="18"/>
        </w:rPr>
        <w:t>UnlockResource</w:t>
      </w:r>
      <w:r w:rsidR="007531B2">
        <w:rPr>
          <w:rStyle w:val="Identifier"/>
          <w:rFonts w:cs="Courier New"/>
          <w:szCs w:val="18"/>
        </w:rPr>
        <w:t>()</w:t>
      </w:r>
      <w:r w:rsidR="007531B2">
        <w:t xml:space="preserve"> methods</w:t>
      </w:r>
      <w:r>
        <w:t xml:space="preserve"> in the </w:t>
      </w:r>
      <w:r>
        <w:rPr>
          <w:rStyle w:val="Identifier"/>
          <w:rFonts w:cs="Courier New"/>
          <w:szCs w:val="18"/>
        </w:rPr>
        <w:t>IVisaSession</w:t>
      </w:r>
      <w:r>
        <w:t xml:space="preserve"> interface.</w:t>
      </w:r>
    </w:p>
    <w:p w14:paraId="66936926" w14:textId="77777777" w:rsidR="00466061" w:rsidRPr="00A148B3" w:rsidRDefault="00466061" w:rsidP="000F3B8C">
      <w:pPr>
        <w:pStyle w:val="Heading2"/>
      </w:pPr>
      <w:bookmarkStart w:id="153" w:name="_Toc411598037"/>
      <w:r w:rsidRPr="00A148B3">
        <w:lastRenderedPageBreak/>
        <w:t>Session Interfaces</w:t>
      </w:r>
      <w:bookmarkEnd w:id="153"/>
    </w:p>
    <w:p w14:paraId="4035B703" w14:textId="77777777"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r w:rsidR="002B1EBA" w:rsidRPr="00BA424C">
        <w:rPr>
          <w:rFonts w:ascii="Courier New" w:hAnsi="Courier New"/>
          <w:sz w:val="18"/>
        </w:rPr>
        <w:t>IMessageBasedSession</w:t>
      </w:r>
      <w:r w:rsidR="002B1EBA">
        <w:t xml:space="preserve"> contains references to two interfaces that extend message based functionality: </w:t>
      </w:r>
      <w:r w:rsidR="00BA424C" w:rsidRPr="00BA424C">
        <w:rPr>
          <w:rFonts w:ascii="Courier New" w:hAnsi="Courier New"/>
          <w:sz w:val="18"/>
        </w:rPr>
        <w:t>IMessageBasedRawIO</w:t>
      </w:r>
      <w:r w:rsidR="00BA424C">
        <w:t xml:space="preserve"> and </w:t>
      </w:r>
      <w:r w:rsidR="00BA424C" w:rsidRPr="00BA424C">
        <w:rPr>
          <w:rFonts w:ascii="Courier New" w:hAnsi="Courier New"/>
          <w:sz w:val="18"/>
        </w:rPr>
        <w:t>IMessageBasedFormattedIO</w:t>
      </w:r>
      <w:r w:rsidR="00BA424C" w:rsidRPr="00BA424C">
        <w:t>.</w:t>
      </w:r>
    </w:p>
    <w:p w14:paraId="67BAD09E"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IVisaSession</w:t>
      </w:r>
    </w:p>
    <w:p w14:paraId="04E23823" w14:textId="77777777" w:rsidR="002B00F7" w:rsidRDefault="002B00F7"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INativeVisaSession : IVisaSession</w:t>
      </w:r>
    </w:p>
    <w:p w14:paraId="7590380E"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IMessageBasedSession : IVisaSession</w:t>
      </w:r>
    </w:p>
    <w:p w14:paraId="38C36AC5"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IMessageBasedRawIO</w:t>
      </w:r>
    </w:p>
    <w:p w14:paraId="3BE3E0CE" w14:textId="77777777" w:rsidR="00907246" w:rsidRDefault="00907246" w:rsidP="003D0573">
      <w:pPr>
        <w:pStyle w:val="Body"/>
        <w:numPr>
          <w:ilvl w:val="1"/>
          <w:numId w:val="10"/>
        </w:numPr>
        <w:spacing w:before="0"/>
        <w:rPr>
          <w:rFonts w:ascii="Courier New" w:hAnsi="Courier New" w:cs="Courier New"/>
          <w:sz w:val="18"/>
          <w:szCs w:val="18"/>
        </w:rPr>
      </w:pPr>
      <w:r>
        <w:rPr>
          <w:rFonts w:ascii="Courier New" w:hAnsi="Courier New" w:cs="Courier New"/>
          <w:sz w:val="18"/>
          <w:szCs w:val="18"/>
        </w:rPr>
        <w:t>IMessageBasedFormattedIO</w:t>
      </w:r>
    </w:p>
    <w:p w14:paraId="3034257D"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IRegisterBasedSession : IVisaSession</w:t>
      </w:r>
    </w:p>
    <w:p w14:paraId="5B8F0067" w14:textId="77777777" w:rsidR="00907246" w:rsidRPr="000C66DA" w:rsidRDefault="00907246" w:rsidP="000C66DA">
      <w:pPr>
        <w:pStyle w:val="Body"/>
        <w:spacing w:before="0"/>
        <w:rPr>
          <w:sz w:val="12"/>
          <w:szCs w:val="12"/>
        </w:rPr>
      </w:pPr>
    </w:p>
    <w:p w14:paraId="180F6103" w14:textId="77777777" w:rsidR="00BA424C" w:rsidRDefault="00BA424C" w:rsidP="00BA424C">
      <w:pPr>
        <w:pStyle w:val="Body"/>
      </w:pPr>
      <w:r w:rsidRPr="003E7F0C">
        <w:rPr>
          <w:rFonts w:ascii="Courier New" w:hAnsi="Courier New"/>
          <w:sz w:val="18"/>
        </w:rPr>
        <w:t>IVisaSession</w:t>
      </w:r>
      <w:r>
        <w:t xml:space="preserve">, </w:t>
      </w:r>
      <w:r w:rsidR="00B23F3C" w:rsidRPr="00B23F3C">
        <w:rPr>
          <w:rFonts w:ascii="Courier New" w:hAnsi="Courier New"/>
          <w:sz w:val="18"/>
        </w:rPr>
        <w:t>INativeVisaSession</w:t>
      </w:r>
      <w:r w:rsidR="00B23F3C">
        <w:t xml:space="preserve">, </w:t>
      </w:r>
      <w:r w:rsidRPr="003E7F0C">
        <w:rPr>
          <w:rFonts w:ascii="Courier New" w:hAnsi="Courier New"/>
          <w:sz w:val="18"/>
        </w:rPr>
        <w:t>IMessageBasedSession</w:t>
      </w:r>
      <w:r>
        <w:t xml:space="preserve">, and </w:t>
      </w:r>
      <w:r w:rsidRPr="003E7F0C">
        <w:rPr>
          <w:rFonts w:ascii="Courier New" w:hAnsi="Courier New"/>
          <w:sz w:val="18"/>
        </w:rPr>
        <w:t>IRegisterBased</w:t>
      </w:r>
      <w:r w:rsidR="00292C0D">
        <w:rPr>
          <w:rFonts w:ascii="Courier New" w:hAnsi="Courier New"/>
          <w:sz w:val="18"/>
        </w:rPr>
        <w:t>Session</w:t>
      </w:r>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14:paraId="210971A8" w14:textId="77777777" w:rsidR="00907246" w:rsidRDefault="00907246" w:rsidP="003D0573">
      <w:pPr>
        <w:pStyle w:val="Body"/>
        <w:numPr>
          <w:ilvl w:val="0"/>
          <w:numId w:val="10"/>
        </w:numPr>
        <w:rPr>
          <w:rFonts w:ascii="Courier New" w:hAnsi="Courier New" w:cs="Courier New"/>
          <w:sz w:val="18"/>
          <w:szCs w:val="18"/>
        </w:rPr>
      </w:pPr>
      <w:r>
        <w:rPr>
          <w:rFonts w:ascii="Courier New" w:hAnsi="Courier New" w:cs="Courier New"/>
          <w:sz w:val="18"/>
          <w:szCs w:val="18"/>
        </w:rPr>
        <w:t>IGpibInterfaceSession : IVisaSession</w:t>
      </w:r>
    </w:p>
    <w:p w14:paraId="0259EB0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IPxiBackPlaneSession : IVisaSession</w:t>
      </w:r>
    </w:p>
    <w:p w14:paraId="4E9A8A2A"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IVxiBackplaneSession : IVisaSession</w:t>
      </w:r>
    </w:p>
    <w:p w14:paraId="19B35B8F"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IGpibSession : IMessageBasedSession</w:t>
      </w:r>
    </w:p>
    <w:p w14:paraId="10CC2F7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ISerialSession : IMessageBasedSession</w:t>
      </w:r>
    </w:p>
    <w:p w14:paraId="044538F4"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ITcpipSession : IMessageBasedSession</w:t>
      </w:r>
    </w:p>
    <w:p w14:paraId="6EA6AAE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ITcpipSocketSession : IMessageBasedSession</w:t>
      </w:r>
    </w:p>
    <w:p w14:paraId="0AF64319"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IUsbSession : IMessageBasedSession</w:t>
      </w:r>
    </w:p>
    <w:p w14:paraId="2478C2F7"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IVxiSession : IMessageBasedSession, IRegisterBasedSession</w:t>
      </w:r>
    </w:p>
    <w:p w14:paraId="47DC5000"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IPxiSession : IRegisterBasedSession</w:t>
      </w:r>
    </w:p>
    <w:p w14:paraId="69F5FAC5" w14:textId="77777777" w:rsidR="00907246" w:rsidRDefault="00907246" w:rsidP="003D0573">
      <w:pPr>
        <w:pStyle w:val="Body"/>
        <w:numPr>
          <w:ilvl w:val="0"/>
          <w:numId w:val="10"/>
        </w:numPr>
        <w:spacing w:before="0"/>
        <w:rPr>
          <w:rFonts w:ascii="Courier New" w:hAnsi="Courier New" w:cs="Courier New"/>
          <w:sz w:val="18"/>
          <w:szCs w:val="18"/>
        </w:rPr>
      </w:pPr>
      <w:r>
        <w:rPr>
          <w:rFonts w:ascii="Courier New" w:hAnsi="Courier New" w:cs="Courier New"/>
          <w:sz w:val="18"/>
          <w:szCs w:val="18"/>
        </w:rPr>
        <w:t>IPxiMemorySession : IRegisterBasedSession</w:t>
      </w:r>
    </w:p>
    <w:p w14:paraId="1CA2518D" w14:textId="77777777" w:rsidR="00907246" w:rsidRPr="000F3B8C" w:rsidRDefault="00907246" w:rsidP="003D0573">
      <w:pPr>
        <w:pStyle w:val="Body"/>
        <w:numPr>
          <w:ilvl w:val="0"/>
          <w:numId w:val="10"/>
        </w:numPr>
        <w:spacing w:before="0"/>
      </w:pPr>
      <w:r>
        <w:rPr>
          <w:rFonts w:ascii="Courier New" w:hAnsi="Courier New" w:cs="Courier New"/>
          <w:sz w:val="18"/>
          <w:szCs w:val="18"/>
        </w:rPr>
        <w:t>IVxiMemorySession : IRegisterBasedSession</w:t>
      </w:r>
    </w:p>
    <w:p w14:paraId="1A1F5CFA" w14:textId="77777777" w:rsidR="00BD01A4" w:rsidRPr="00944A2C" w:rsidRDefault="00802C1E" w:rsidP="00BD01A4">
      <w:pPr>
        <w:pStyle w:val="Heading-Sub2"/>
      </w:pPr>
      <w:bookmarkStart w:id="154" w:name="_Ref317690750"/>
      <w:bookmarkStart w:id="155" w:name="_Ref317690762"/>
      <w:r>
        <w:t>Implementation</w:t>
      </w:r>
    </w:p>
    <w:p w14:paraId="403E92A0" w14:textId="77777777" w:rsidR="003E7F0C" w:rsidRDefault="003E7F0C" w:rsidP="00794D19">
      <w:pPr>
        <w:pStyle w:val="Rule"/>
      </w:pPr>
    </w:p>
    <w:p w14:paraId="3B8BD99E" w14:textId="77777777" w:rsidR="00BA424C" w:rsidRDefault="003E7F0C" w:rsidP="00BA424C">
      <w:pPr>
        <w:pStyle w:val="Body"/>
      </w:pPr>
      <w:r>
        <w:t xml:space="preserve">A VISA.NET implementation </w:t>
      </w:r>
      <w:r w:rsidR="007B43D6">
        <w:rPr>
          <w:b/>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r w:rsidR="00292C0D" w:rsidRPr="003E7F0C">
        <w:rPr>
          <w:rFonts w:ascii="Courier New" w:hAnsi="Courier New"/>
          <w:sz w:val="18"/>
        </w:rPr>
        <w:t>IVisaSession</w:t>
      </w:r>
      <w:r w:rsidR="00292C0D">
        <w:t xml:space="preserve">, </w:t>
      </w:r>
      <w:r w:rsidR="00B23F3C" w:rsidRPr="00B23F3C">
        <w:rPr>
          <w:rFonts w:ascii="Courier New" w:hAnsi="Courier New"/>
          <w:sz w:val="18"/>
        </w:rPr>
        <w:t>INativeVisaSession</w:t>
      </w:r>
      <w:r w:rsidR="00B23F3C">
        <w:t xml:space="preserve">, </w:t>
      </w:r>
      <w:r w:rsidR="00292C0D" w:rsidRPr="003E7F0C">
        <w:rPr>
          <w:rFonts w:ascii="Courier New" w:hAnsi="Courier New"/>
          <w:sz w:val="18"/>
        </w:rPr>
        <w:t>IMessageBasedSession</w:t>
      </w:r>
      <w:r w:rsidR="00292C0D">
        <w:t xml:space="preserve">, or </w:t>
      </w:r>
      <w:r w:rsidR="00292C0D" w:rsidRPr="003E7F0C">
        <w:rPr>
          <w:rFonts w:ascii="Courier New" w:hAnsi="Courier New"/>
          <w:sz w:val="18"/>
        </w:rPr>
        <w:t>IRegisterBased</w:t>
      </w:r>
      <w:r w:rsidR="00292C0D">
        <w:rPr>
          <w:rFonts w:ascii="Courier New" w:hAnsi="Courier New"/>
          <w:sz w:val="18"/>
        </w:rPr>
        <w:t>Session</w:t>
      </w:r>
      <w:r w:rsidR="00292C0D" w:rsidRPr="00292C0D">
        <w:t>.</w:t>
      </w:r>
    </w:p>
    <w:p w14:paraId="7F2865E6" w14:textId="77777777" w:rsidR="00A11B96" w:rsidRPr="009A01B0" w:rsidRDefault="00A11B96" w:rsidP="00A148B3">
      <w:pPr>
        <w:pStyle w:val="Heading2"/>
      </w:pPr>
      <w:bookmarkStart w:id="156" w:name="_Ref317774274"/>
      <w:bookmarkStart w:id="157" w:name="_Ref317774282"/>
      <w:bookmarkStart w:id="158" w:name="_Ref321812868"/>
      <w:bookmarkStart w:id="159" w:name="_Ref321812893"/>
      <w:bookmarkStart w:id="160" w:name="_Toc411598038"/>
      <w:bookmarkEnd w:id="154"/>
      <w:bookmarkEnd w:id="155"/>
      <w:r>
        <w:lastRenderedPageBreak/>
        <w:t>I</w:t>
      </w:r>
      <w:r w:rsidR="009B32F1">
        <w:t>V</w:t>
      </w:r>
      <w:r>
        <w:t>isaSession</w:t>
      </w:r>
      <w:r w:rsidR="00EB3D7A">
        <w:t xml:space="preserve"> Interface</w:t>
      </w:r>
      <w:bookmarkEnd w:id="156"/>
      <w:bookmarkEnd w:id="157"/>
      <w:bookmarkEnd w:id="158"/>
      <w:bookmarkEnd w:id="159"/>
      <w:bookmarkEnd w:id="160"/>
    </w:p>
    <w:p w14:paraId="4BDA3126" w14:textId="77777777" w:rsidR="00A86F15" w:rsidRDefault="00A86F15" w:rsidP="00A86F15">
      <w:pPr>
        <w:pStyle w:val="Heading-Sub2"/>
      </w:pPr>
      <w:r>
        <w:t>Description</w:t>
      </w:r>
    </w:p>
    <w:p w14:paraId="0C9C5DBE" w14:textId="77777777" w:rsidR="00276D25" w:rsidRPr="00AB1315" w:rsidRDefault="00276D25" w:rsidP="00276D25">
      <w:pPr>
        <w:pStyle w:val="Body"/>
      </w:pPr>
      <w:r>
        <w:t xml:space="preserve">This section summarizes </w:t>
      </w:r>
      <w:r w:rsidRPr="00142156">
        <w:rPr>
          <w:rFonts w:ascii="Courier New" w:hAnsi="Courier New"/>
          <w:sz w:val="18"/>
        </w:rPr>
        <w:t>IVisaSession</w:t>
      </w:r>
      <w:r>
        <w:t xml:space="preserve">, the interface from which every VISA.NET session must derive.  </w:t>
      </w:r>
      <w:r w:rsidR="00370DCD">
        <w:t xml:space="preserve">For the interfaces defined in this specification, </w:t>
      </w:r>
      <w:r>
        <w:t xml:space="preserve"> </w:t>
      </w:r>
      <w:r w:rsidRPr="00142156">
        <w:rPr>
          <w:rFonts w:ascii="Courier New" w:hAnsi="Courier New"/>
          <w:sz w:val="18"/>
        </w:rPr>
        <w:t>IVisaSession</w:t>
      </w:r>
      <w:r>
        <w:t xml:space="preserve"> is never implemented directly.  Rather, one of the specializations of </w:t>
      </w:r>
      <w:r w:rsidRPr="00142156">
        <w:rPr>
          <w:rFonts w:ascii="Courier New" w:hAnsi="Courier New"/>
          <w:sz w:val="18"/>
        </w:rPr>
        <w:t>IVisaSession</w:t>
      </w:r>
      <w:r>
        <w:t xml:space="preserve"> is implemented.  </w:t>
      </w:r>
      <w:r w:rsidRPr="00142156">
        <w:rPr>
          <w:rFonts w:ascii="Courier New" w:hAnsi="Courier New"/>
          <w:sz w:val="18"/>
        </w:rPr>
        <w:t>IVisaSession</w:t>
      </w:r>
      <w:r>
        <w:t xml:space="preserve"> provides common functionality for all of the specializations.</w:t>
      </w:r>
    </w:p>
    <w:p w14:paraId="65C4FAD1" w14:textId="77777777" w:rsidR="00F15659" w:rsidRDefault="00F15659" w:rsidP="00276D25">
      <w:pPr>
        <w:pStyle w:val="Body"/>
        <w:spacing w:before="0"/>
      </w:pPr>
    </w:p>
    <w:p w14:paraId="50D717FD" w14:textId="77777777" w:rsidR="00292C0D" w:rsidRPr="00944A2C" w:rsidRDefault="00292C0D" w:rsidP="00292C0D">
      <w:pPr>
        <w:pStyle w:val="Heading-Sub2"/>
      </w:pPr>
      <w:r w:rsidRPr="00944A2C">
        <w:t>Definition</w:t>
      </w:r>
    </w:p>
    <w:tbl>
      <w:tblPr>
        <w:tblW w:w="0" w:type="auto"/>
        <w:tblInd w:w="720" w:type="dxa"/>
        <w:tblLook w:val="04A0" w:firstRow="1" w:lastRow="0" w:firstColumn="1" w:lastColumn="0" w:noHBand="0" w:noVBand="1"/>
      </w:tblPr>
      <w:tblGrid>
        <w:gridCol w:w="8856"/>
      </w:tblGrid>
      <w:tr w:rsidR="00292C0D" w14:paraId="51C1E79F" w14:textId="77777777" w:rsidTr="002176CC">
        <w:tc>
          <w:tcPr>
            <w:tcW w:w="8856" w:type="dxa"/>
          </w:tcPr>
          <w:p w14:paraId="66C02C9C" w14:textId="77777777" w:rsidR="00292C0D" w:rsidRPr="0008638A" w:rsidRDefault="00292C0D" w:rsidP="00292C0D">
            <w:pPr>
              <w:pStyle w:val="TableItem"/>
              <w:rPr>
                <w:rFonts w:ascii="Courier New" w:hAnsi="Courier New"/>
                <w:sz w:val="18"/>
              </w:rPr>
            </w:pPr>
            <w:r w:rsidRPr="0008638A">
              <w:rPr>
                <w:rFonts w:ascii="Courier New" w:hAnsi="Courier New"/>
                <w:sz w:val="18"/>
              </w:rPr>
              <w:t>public interface IVisaSession : IDisposable</w:t>
            </w:r>
          </w:p>
          <w:p w14:paraId="757C457E" w14:textId="77777777" w:rsidR="00292C0D" w:rsidRPr="0008638A" w:rsidRDefault="00292C0D" w:rsidP="00292C0D">
            <w:pPr>
              <w:pStyle w:val="TableItem"/>
              <w:rPr>
                <w:rFonts w:ascii="Courier New" w:hAnsi="Courier New"/>
                <w:sz w:val="18"/>
              </w:rPr>
            </w:pPr>
            <w:r w:rsidRPr="0008638A">
              <w:rPr>
                <w:rFonts w:ascii="Courier New" w:hAnsi="Courier New"/>
                <w:sz w:val="18"/>
              </w:rPr>
              <w:t>{</w:t>
            </w:r>
          </w:p>
          <w:p w14:paraId="3B82F76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TimeoutMilliseconds { get; set; }</w:t>
            </w:r>
          </w:p>
          <w:p w14:paraId="2A59CB0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ResourceName { get; }</w:t>
            </w:r>
          </w:p>
          <w:p w14:paraId="51CE0C7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HardwareInterfaceName { get; }</w:t>
            </w:r>
          </w:p>
          <w:p w14:paraId="68C09A3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HardwareInterfaceType HardwareInterfaceType { get; }</w:t>
            </w:r>
          </w:p>
          <w:p w14:paraId="3FE985F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HardwareInterfaceNumber { get; }</w:t>
            </w:r>
          </w:p>
          <w:p w14:paraId="7CC598A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ResourceClass { get; }</w:t>
            </w:r>
          </w:p>
          <w:p w14:paraId="437EB19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ResourceManufacturerName { get; }</w:t>
            </w:r>
          </w:p>
          <w:p w14:paraId="6E6F9C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ResourceManufacturerId { get; }</w:t>
            </w:r>
          </w:p>
          <w:p w14:paraId="4AE0934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ResourceImplementationVersion { get; }</w:t>
            </w:r>
          </w:p>
          <w:p w14:paraId="2480285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ResourceSpecificationVersion { get; }</w:t>
            </w:r>
          </w:p>
          <w:p w14:paraId="6397BD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ResourceLockState ResourceLockState { get; }</w:t>
            </w:r>
          </w:p>
          <w:p w14:paraId="4F5A91BC" w14:textId="77777777" w:rsidR="004E02DF" w:rsidRPr="0008638A" w:rsidRDefault="004E02DF" w:rsidP="00292C0D">
            <w:pPr>
              <w:autoSpaceDE w:val="0"/>
              <w:autoSpaceDN w:val="0"/>
              <w:adjustRightInd w:val="0"/>
              <w:spacing w:before="40" w:after="40"/>
              <w:rPr>
                <w:rFonts w:ascii="Courier New" w:hAnsi="Courier New"/>
                <w:sz w:val="18"/>
              </w:rPr>
            </w:pPr>
          </w:p>
          <w:p w14:paraId="6095AEB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w:t>
            </w:r>
          </w:p>
          <w:p w14:paraId="695C7F0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LockResource(TimeSpan timeout);</w:t>
            </w:r>
          </w:p>
          <w:p w14:paraId="1C81A2C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344F975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LockResource(TimeSpan timeout, String sharedKey);</w:t>
            </w:r>
          </w:p>
          <w:p w14:paraId="6C6D0080"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LockResource(Int32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 String sharedKey);</w:t>
            </w:r>
          </w:p>
          <w:p w14:paraId="2CB914EE"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UnlockResource();</w:t>
            </w:r>
          </w:p>
          <w:p w14:paraId="5364ADA0" w14:textId="77777777" w:rsidR="004E02DF" w:rsidRPr="0008638A" w:rsidRDefault="004E02DF" w:rsidP="004E02DF">
            <w:pPr>
              <w:autoSpaceDE w:val="0"/>
              <w:autoSpaceDN w:val="0"/>
              <w:adjustRightInd w:val="0"/>
              <w:spacing w:before="40" w:after="40"/>
              <w:rPr>
                <w:rFonts w:ascii="Courier New" w:hAnsi="Courier New"/>
                <w:sz w:val="18"/>
              </w:rPr>
            </w:pPr>
          </w:p>
          <w:p w14:paraId="5865B1AF"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EventQueueCapacity { get; set; }</w:t>
            </w:r>
          </w:p>
          <w:p w14:paraId="505E6941"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SynchronizeCallbacks { get; set; }</w:t>
            </w:r>
          </w:p>
          <w:p w14:paraId="50F8C4EB" w14:textId="77777777" w:rsidR="004E02DF" w:rsidRPr="0008638A" w:rsidRDefault="004E02DF" w:rsidP="00292C0D">
            <w:pPr>
              <w:autoSpaceDE w:val="0"/>
              <w:autoSpaceDN w:val="0"/>
              <w:adjustRightInd w:val="0"/>
              <w:spacing w:before="40" w:after="40"/>
              <w:rPr>
                <w:rFonts w:ascii="Courier New" w:hAnsi="Courier New"/>
                <w:sz w:val="18"/>
              </w:rPr>
            </w:pPr>
          </w:p>
          <w:p w14:paraId="72A7513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EnableEvent(EventType eventType);</w:t>
            </w:r>
          </w:p>
          <w:p w14:paraId="17E2E59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DisableEvent(EventType eventType);</w:t>
            </w:r>
          </w:p>
          <w:p w14:paraId="768EF0ED"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DiscardEvent(EventType eventType);</w:t>
            </w:r>
          </w:p>
          <w:p w14:paraId="64BDA5D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5A8FF8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w:t>
            </w:r>
          </w:p>
          <w:p w14:paraId="6046E12C"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1A3945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2235BEC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r w:rsidRPr="0008638A">
              <w:rPr>
                <w:rFonts w:ascii="Courier New" w:hAnsi="Courier New"/>
                <w:sz w:val="18"/>
              </w:rPr>
              <w:t xml:space="preserve">VisaEventArgs WaitOnEvent(EventType eventType, </w:t>
            </w:r>
            <w:r>
              <w:rPr>
                <w:rFonts w:ascii="Courier New" w:hAnsi="Courier New"/>
                <w:sz w:val="18"/>
              </w:rPr>
              <w:t>TimeSpan</w:t>
            </w:r>
            <w:r w:rsidRPr="0008638A">
              <w:rPr>
                <w:rFonts w:ascii="Courier New" w:hAnsi="Courier New"/>
                <w:sz w:val="18"/>
              </w:rPr>
              <w:t xml:space="preserve"> timeout);</w:t>
            </w:r>
          </w:p>
          <w:p w14:paraId="02E3AA1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08638A">
              <w:rPr>
                <w:rFonts w:ascii="Courier New" w:hAnsi="Courier New"/>
                <w:sz w:val="18"/>
              </w:rPr>
              <w:t>,</w:t>
            </w:r>
          </w:p>
          <w:p w14:paraId="7300DBC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EventQueueStatus status);</w:t>
            </w:r>
          </w:p>
          <w:p w14:paraId="02FBDCE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VisaEventArgs WaitOnEvent(EventType eventType, </w:t>
            </w:r>
            <w:r>
              <w:rPr>
                <w:rFonts w:ascii="Courier New" w:hAnsi="Courier New"/>
                <w:sz w:val="18"/>
              </w:rPr>
              <w:t>TimeSpan</w:t>
            </w:r>
            <w:r w:rsidRPr="0008638A">
              <w:rPr>
                <w:rFonts w:ascii="Courier New" w:hAnsi="Courier New"/>
                <w:sz w:val="18"/>
              </w:rPr>
              <w:t xml:space="preserve"> timeout,</w:t>
            </w:r>
          </w:p>
          <w:p w14:paraId="135552B9" w14:textId="77777777" w:rsidR="002E4AD7" w:rsidRDefault="002E4AD7" w:rsidP="002E4AD7">
            <w:pPr>
              <w:pStyle w:val="TableItem"/>
              <w:rPr>
                <w:rFonts w:ascii="Courier New" w:hAnsi="Courier New"/>
                <w:sz w:val="18"/>
              </w:rPr>
            </w:pPr>
            <w:r w:rsidRPr="0008638A">
              <w:rPr>
                <w:rFonts w:ascii="Courier New" w:hAnsi="Courier New"/>
                <w:sz w:val="18"/>
              </w:rPr>
              <w:t xml:space="preserve">                             out EventQueueStatus status);</w:t>
            </w:r>
          </w:p>
          <w:p w14:paraId="4B53326A" w14:textId="77777777"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14:paraId="16DF93CF" w14:textId="77777777" w:rsidR="00B06CF9" w:rsidRPr="00A148B3" w:rsidRDefault="00B06CF9" w:rsidP="00B06CF9">
      <w:pPr>
        <w:pStyle w:val="Heading-Sub2"/>
      </w:pPr>
      <w:r w:rsidRPr="00A148B3">
        <w:t>Corresponding VISA Features</w:t>
      </w:r>
    </w:p>
    <w:p w14:paraId="1A3625E6" w14:textId="77777777" w:rsidR="00F15659" w:rsidRDefault="00F15659" w:rsidP="00276D25">
      <w:pPr>
        <w:pStyle w:val="Body"/>
      </w:pPr>
      <w:r>
        <w:t xml:space="preserve">The </w:t>
      </w:r>
      <w:r>
        <w:rPr>
          <w:rStyle w:val="Identifier"/>
        </w:rPr>
        <w:t>IVisaSession</w:t>
      </w:r>
      <w:r>
        <w:t xml:space="preserve"> Interface has several </w:t>
      </w:r>
      <w:r w:rsidR="00ED1CE7">
        <w:t xml:space="preserve">.NET </w:t>
      </w:r>
      <w:r>
        <w:t xml:space="preserve">properties that correspond to attributes defined in VISA.  The following table shows property-attribute equivalence for </w:t>
      </w:r>
      <w:r>
        <w:rPr>
          <w:rStyle w:val="Identifier"/>
        </w:rPr>
        <w:t>IVisaSession</w:t>
      </w:r>
      <w:r>
        <w:t>.</w:t>
      </w:r>
    </w:p>
    <w:p w14:paraId="2A5896C9" w14:textId="77777777"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7788998F" w14:textId="77777777" w:rsidTr="00080267">
        <w:trPr>
          <w:cantSplit/>
        </w:trPr>
        <w:tc>
          <w:tcPr>
            <w:tcW w:w="4572" w:type="dxa"/>
          </w:tcPr>
          <w:p w14:paraId="239D79A2" w14:textId="77777777" w:rsidR="009C0564" w:rsidRPr="00B570D8" w:rsidRDefault="009C0564" w:rsidP="00080267">
            <w:pPr>
              <w:pStyle w:val="TableCaption"/>
              <w:jc w:val="left"/>
            </w:pPr>
            <w:r>
              <w:t>Property</w:t>
            </w:r>
            <w:r w:rsidRPr="00B570D8">
              <w:t xml:space="preserve"> Name</w:t>
            </w:r>
          </w:p>
        </w:tc>
        <w:tc>
          <w:tcPr>
            <w:tcW w:w="4249" w:type="dxa"/>
          </w:tcPr>
          <w:p w14:paraId="6B5002CE" w14:textId="77777777" w:rsidR="009C0564" w:rsidRPr="00B570D8" w:rsidRDefault="009C0564" w:rsidP="00080267">
            <w:pPr>
              <w:pStyle w:val="TableCaption"/>
              <w:jc w:val="left"/>
            </w:pPr>
            <w:r w:rsidRPr="00B570D8">
              <w:t>VISA Attribute Name</w:t>
            </w:r>
          </w:p>
        </w:tc>
      </w:tr>
      <w:tr w:rsidR="009C0564" w14:paraId="724BEDDD" w14:textId="77777777" w:rsidTr="00080267">
        <w:trPr>
          <w:cantSplit/>
        </w:trPr>
        <w:tc>
          <w:tcPr>
            <w:tcW w:w="4572" w:type="dxa"/>
            <w:vAlign w:val="center"/>
          </w:tcPr>
          <w:p w14:paraId="4E78058C" w14:textId="77777777" w:rsidR="009C0564" w:rsidRPr="006509E6" w:rsidRDefault="009C0564" w:rsidP="00080267">
            <w:pPr>
              <w:pStyle w:val="TableItem"/>
              <w:rPr>
                <w:rFonts w:ascii="Courier New" w:hAnsi="Courier New"/>
                <w:sz w:val="18"/>
              </w:rPr>
            </w:pPr>
            <w:r w:rsidRPr="006509E6">
              <w:rPr>
                <w:rFonts w:ascii="Courier New" w:hAnsi="Courier New"/>
                <w:sz w:val="18"/>
              </w:rPr>
              <w:t>EventQueueCapacity</w:t>
            </w:r>
          </w:p>
        </w:tc>
        <w:tc>
          <w:tcPr>
            <w:tcW w:w="4249" w:type="dxa"/>
            <w:vAlign w:val="center"/>
          </w:tcPr>
          <w:p w14:paraId="6D79BCC6" w14:textId="77777777"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14:paraId="20426C24" w14:textId="77777777" w:rsidTr="00080267">
        <w:trPr>
          <w:cantSplit/>
        </w:trPr>
        <w:tc>
          <w:tcPr>
            <w:tcW w:w="4572" w:type="dxa"/>
            <w:vAlign w:val="center"/>
          </w:tcPr>
          <w:p w14:paraId="65F133E4"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14:paraId="71608E5D"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14:paraId="26633F5F" w14:textId="77777777" w:rsidTr="00080267">
        <w:trPr>
          <w:cantSplit/>
        </w:trPr>
        <w:tc>
          <w:tcPr>
            <w:tcW w:w="4572" w:type="dxa"/>
            <w:vAlign w:val="center"/>
          </w:tcPr>
          <w:p w14:paraId="2F3B595A" w14:textId="77777777" w:rsidR="009C0564" w:rsidRPr="00AB1F8A" w:rsidRDefault="009C0564" w:rsidP="00080267">
            <w:pPr>
              <w:pStyle w:val="TableItem"/>
              <w:rPr>
                <w:rFonts w:ascii="Courier New" w:hAnsi="Courier New"/>
                <w:sz w:val="18"/>
              </w:rPr>
            </w:pPr>
            <w:r w:rsidRPr="00AB1F8A">
              <w:rPr>
                <w:rFonts w:ascii="Courier New" w:hAnsi="Courier New"/>
                <w:sz w:val="18"/>
              </w:rPr>
              <w:t>HardwareInterface</w:t>
            </w:r>
            <w:r>
              <w:rPr>
                <w:rFonts w:ascii="Courier New" w:hAnsi="Courier New"/>
                <w:sz w:val="18"/>
              </w:rPr>
              <w:t>Type</w:t>
            </w:r>
          </w:p>
        </w:tc>
        <w:tc>
          <w:tcPr>
            <w:tcW w:w="4249" w:type="dxa"/>
            <w:vAlign w:val="center"/>
          </w:tcPr>
          <w:p w14:paraId="12DF94F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14:paraId="49763E7A" w14:textId="77777777" w:rsidTr="00080267">
        <w:trPr>
          <w:cantSplit/>
        </w:trPr>
        <w:tc>
          <w:tcPr>
            <w:tcW w:w="4572" w:type="dxa"/>
            <w:vAlign w:val="center"/>
          </w:tcPr>
          <w:p w14:paraId="4882DF5A"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14:paraId="5FBF503E"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14:paraId="604A34CA" w14:textId="77777777" w:rsidTr="00080267">
        <w:trPr>
          <w:cantSplit/>
        </w:trPr>
        <w:tc>
          <w:tcPr>
            <w:tcW w:w="4572" w:type="dxa"/>
            <w:vAlign w:val="center"/>
          </w:tcPr>
          <w:p w14:paraId="5847B3FF"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ResourceClass</w:t>
            </w:r>
          </w:p>
        </w:tc>
        <w:tc>
          <w:tcPr>
            <w:tcW w:w="4249" w:type="dxa"/>
            <w:vAlign w:val="center"/>
          </w:tcPr>
          <w:p w14:paraId="51D12A22"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14:paraId="1B2C0A2F" w14:textId="77777777" w:rsidTr="00080267">
        <w:trPr>
          <w:cantSplit/>
        </w:trPr>
        <w:tc>
          <w:tcPr>
            <w:tcW w:w="4572" w:type="dxa"/>
            <w:vAlign w:val="center"/>
          </w:tcPr>
          <w:p w14:paraId="19D80C71"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ResourceImplementationVersion</w:t>
            </w:r>
          </w:p>
        </w:tc>
        <w:tc>
          <w:tcPr>
            <w:tcW w:w="4249" w:type="dxa"/>
            <w:vAlign w:val="center"/>
          </w:tcPr>
          <w:p w14:paraId="1062037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14:paraId="5F94F244" w14:textId="77777777" w:rsidTr="00080267">
        <w:trPr>
          <w:cantSplit/>
        </w:trPr>
        <w:tc>
          <w:tcPr>
            <w:tcW w:w="4572" w:type="dxa"/>
            <w:vAlign w:val="center"/>
          </w:tcPr>
          <w:p w14:paraId="038F5CA8"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ResourceLockState</w:t>
            </w:r>
          </w:p>
        </w:tc>
        <w:tc>
          <w:tcPr>
            <w:tcW w:w="4249" w:type="dxa"/>
            <w:vAlign w:val="center"/>
          </w:tcPr>
          <w:p w14:paraId="2DE2599F"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14:paraId="2C104C7B" w14:textId="77777777" w:rsidTr="00080267">
        <w:trPr>
          <w:cantSplit/>
        </w:trPr>
        <w:tc>
          <w:tcPr>
            <w:tcW w:w="4572" w:type="dxa"/>
            <w:vAlign w:val="center"/>
          </w:tcPr>
          <w:p w14:paraId="701EFBC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ResourceManufacturerName</w:t>
            </w:r>
          </w:p>
        </w:tc>
        <w:tc>
          <w:tcPr>
            <w:tcW w:w="4249" w:type="dxa"/>
            <w:vAlign w:val="center"/>
          </w:tcPr>
          <w:p w14:paraId="6FAF1D9F"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14:paraId="476681B5" w14:textId="77777777" w:rsidTr="00080267">
        <w:trPr>
          <w:cantSplit/>
        </w:trPr>
        <w:tc>
          <w:tcPr>
            <w:tcW w:w="4572" w:type="dxa"/>
            <w:vAlign w:val="center"/>
          </w:tcPr>
          <w:p w14:paraId="0852DDEF"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ResourceManufacturerID</w:t>
            </w:r>
          </w:p>
        </w:tc>
        <w:tc>
          <w:tcPr>
            <w:tcW w:w="4249" w:type="dxa"/>
            <w:vAlign w:val="center"/>
          </w:tcPr>
          <w:p w14:paraId="6E18C5BB"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14:paraId="561F572F" w14:textId="77777777" w:rsidTr="00080267">
        <w:trPr>
          <w:cantSplit/>
        </w:trPr>
        <w:tc>
          <w:tcPr>
            <w:tcW w:w="4572" w:type="dxa"/>
            <w:vAlign w:val="center"/>
          </w:tcPr>
          <w:p w14:paraId="428AD073" w14:textId="77777777" w:rsidR="009C0564" w:rsidRPr="00AB1F8A" w:rsidRDefault="009C0564" w:rsidP="00080267">
            <w:pPr>
              <w:pStyle w:val="TableItem"/>
              <w:rPr>
                <w:rFonts w:ascii="Courier New" w:hAnsi="Courier New"/>
                <w:sz w:val="18"/>
              </w:rPr>
            </w:pPr>
            <w:r w:rsidRPr="00AB1F8A">
              <w:rPr>
                <w:rFonts w:ascii="Courier New" w:hAnsi="Courier New"/>
                <w:sz w:val="18"/>
              </w:rPr>
              <w:t>ResourceName</w:t>
            </w:r>
          </w:p>
        </w:tc>
        <w:tc>
          <w:tcPr>
            <w:tcW w:w="4249" w:type="dxa"/>
            <w:vAlign w:val="center"/>
          </w:tcPr>
          <w:p w14:paraId="626BA17E"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14:paraId="300AD166" w14:textId="77777777" w:rsidTr="00080267">
        <w:trPr>
          <w:cantSplit/>
        </w:trPr>
        <w:tc>
          <w:tcPr>
            <w:tcW w:w="4572" w:type="dxa"/>
            <w:vAlign w:val="center"/>
          </w:tcPr>
          <w:p w14:paraId="0B607BF2"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ResourceSpecificationVersion</w:t>
            </w:r>
          </w:p>
        </w:tc>
        <w:tc>
          <w:tcPr>
            <w:tcW w:w="4249" w:type="dxa"/>
            <w:vAlign w:val="center"/>
          </w:tcPr>
          <w:p w14:paraId="0F7FAC8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14:paraId="21825E99" w14:textId="77777777" w:rsidTr="00080267">
        <w:trPr>
          <w:cantSplit/>
        </w:trPr>
        <w:tc>
          <w:tcPr>
            <w:tcW w:w="4572" w:type="dxa"/>
            <w:vAlign w:val="center"/>
          </w:tcPr>
          <w:p w14:paraId="2A0FF06D" w14:textId="77777777" w:rsidR="009C0564" w:rsidRPr="00AB1F8A" w:rsidRDefault="009C0564" w:rsidP="00080267">
            <w:pPr>
              <w:pStyle w:val="TableItem"/>
              <w:rPr>
                <w:rFonts w:ascii="Courier New" w:hAnsi="Courier New"/>
                <w:sz w:val="18"/>
              </w:rPr>
            </w:pPr>
            <w:r w:rsidRPr="00AB1F8A">
              <w:rPr>
                <w:rFonts w:ascii="Courier New" w:hAnsi="Courier New"/>
                <w:sz w:val="18"/>
              </w:rPr>
              <w:t>SynchronizeCallbacks</w:t>
            </w:r>
          </w:p>
        </w:tc>
        <w:tc>
          <w:tcPr>
            <w:tcW w:w="4249" w:type="dxa"/>
            <w:vAlign w:val="center"/>
          </w:tcPr>
          <w:p w14:paraId="40874C2E" w14:textId="77777777" w:rsidR="009C0564" w:rsidRPr="00AB1F8A" w:rsidRDefault="00370DCD" w:rsidP="00080267">
            <w:pPr>
              <w:pStyle w:val="TableItem"/>
              <w:rPr>
                <w:rFonts w:ascii="Courier New" w:hAnsi="Courier New"/>
                <w:sz w:val="18"/>
              </w:rPr>
            </w:pPr>
            <w:r>
              <w:rPr>
                <w:rFonts w:ascii="Courier New" w:hAnsi="Courier New"/>
                <w:sz w:val="18"/>
              </w:rPr>
              <w:t>N/A</w:t>
            </w:r>
          </w:p>
        </w:tc>
      </w:tr>
      <w:tr w:rsidR="009C0564" w14:paraId="44C7134E" w14:textId="77777777" w:rsidTr="00080267">
        <w:trPr>
          <w:cantSplit/>
        </w:trPr>
        <w:tc>
          <w:tcPr>
            <w:tcW w:w="4572" w:type="dxa"/>
            <w:vAlign w:val="center"/>
          </w:tcPr>
          <w:p w14:paraId="2173DDEA" w14:textId="77777777" w:rsidR="009C0564" w:rsidRPr="00AB1F8A" w:rsidRDefault="009C0564" w:rsidP="00080267">
            <w:pPr>
              <w:pStyle w:val="TableItem"/>
              <w:rPr>
                <w:rFonts w:ascii="Courier New" w:hAnsi="Courier New"/>
                <w:sz w:val="18"/>
              </w:rPr>
            </w:pPr>
            <w:r w:rsidRPr="00AB1F8A">
              <w:rPr>
                <w:rFonts w:ascii="Courier New" w:hAnsi="Courier New"/>
                <w:sz w:val="18"/>
              </w:rPr>
              <w:t>TimeoutMilliseconds</w:t>
            </w:r>
          </w:p>
        </w:tc>
        <w:tc>
          <w:tcPr>
            <w:tcW w:w="4249" w:type="dxa"/>
            <w:vAlign w:val="center"/>
          </w:tcPr>
          <w:p w14:paraId="751514A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14:paraId="243C64E4" w14:textId="77777777" w:rsidR="00F15659" w:rsidRDefault="00F15659" w:rsidP="00276D25">
      <w:pPr>
        <w:pStyle w:val="Body"/>
      </w:pPr>
      <w:r>
        <w:t xml:space="preserve">The </w:t>
      </w:r>
      <w:r>
        <w:rPr>
          <w:rStyle w:val="Identifier"/>
        </w:rPr>
        <w:t>IVisaSession</w:t>
      </w:r>
      <w:r>
        <w:t xml:space="preserve"> Interface has several methods that map to VISA functions.  The following table shows VISA equivalence for </w:t>
      </w:r>
      <w:r>
        <w:rPr>
          <w:rStyle w:val="Identifier"/>
        </w:rPr>
        <w:t>IVisaSession</w:t>
      </w:r>
      <w:r>
        <w:t xml:space="preserve"> methods.</w:t>
      </w:r>
    </w:p>
    <w:p w14:paraId="3BF7323B" w14:textId="77777777"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3C4BD6EC" w14:textId="77777777" w:rsidTr="00080267">
        <w:trPr>
          <w:cantSplit/>
        </w:trPr>
        <w:tc>
          <w:tcPr>
            <w:tcW w:w="4572" w:type="dxa"/>
          </w:tcPr>
          <w:p w14:paraId="154ECC24" w14:textId="77777777" w:rsidR="009C0564" w:rsidRPr="00B570D8" w:rsidRDefault="009C0564" w:rsidP="00080267">
            <w:pPr>
              <w:pStyle w:val="TableCaption"/>
              <w:jc w:val="left"/>
            </w:pPr>
            <w:bookmarkStart w:id="161" w:name="_Ref502045861"/>
            <w:r w:rsidRPr="00AB1F8A">
              <w:t>Method</w:t>
            </w:r>
            <w:r w:rsidRPr="00B570D8">
              <w:t xml:space="preserve"> Name</w:t>
            </w:r>
          </w:p>
        </w:tc>
        <w:tc>
          <w:tcPr>
            <w:tcW w:w="4249" w:type="dxa"/>
          </w:tcPr>
          <w:p w14:paraId="0AFA383B" w14:textId="77777777"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14:paraId="2F4791B6" w14:textId="77777777" w:rsidTr="00080267">
        <w:trPr>
          <w:cantSplit/>
        </w:trPr>
        <w:tc>
          <w:tcPr>
            <w:tcW w:w="4572" w:type="dxa"/>
            <w:vAlign w:val="center"/>
          </w:tcPr>
          <w:p w14:paraId="4480EB02" w14:textId="77777777" w:rsidR="009C0564" w:rsidRPr="006509E6" w:rsidRDefault="009C0564" w:rsidP="00080267">
            <w:pPr>
              <w:pStyle w:val="TableItem"/>
              <w:rPr>
                <w:rFonts w:ascii="Courier New" w:hAnsi="Courier New"/>
                <w:sz w:val="18"/>
              </w:rPr>
            </w:pPr>
            <w:r w:rsidRPr="006509E6">
              <w:rPr>
                <w:rFonts w:ascii="Courier New" w:hAnsi="Courier New"/>
                <w:sz w:val="18"/>
              </w:rPr>
              <w:t>DisableEvent</w:t>
            </w:r>
          </w:p>
        </w:tc>
        <w:tc>
          <w:tcPr>
            <w:tcW w:w="4249" w:type="dxa"/>
            <w:vAlign w:val="center"/>
          </w:tcPr>
          <w:p w14:paraId="20C48C50" w14:textId="77777777" w:rsidR="009C0564" w:rsidRPr="006509E6" w:rsidRDefault="009C0564" w:rsidP="00080267">
            <w:pPr>
              <w:pStyle w:val="TableItem"/>
              <w:rPr>
                <w:rFonts w:ascii="Courier New" w:hAnsi="Courier New"/>
                <w:sz w:val="18"/>
              </w:rPr>
            </w:pPr>
            <w:r w:rsidRPr="006509E6">
              <w:rPr>
                <w:rFonts w:ascii="Courier New" w:hAnsi="Courier New"/>
                <w:sz w:val="18"/>
              </w:rPr>
              <w:t>viDisableEvent</w:t>
            </w:r>
          </w:p>
        </w:tc>
      </w:tr>
      <w:tr w:rsidR="009C0564" w14:paraId="59AE6849" w14:textId="77777777" w:rsidTr="00080267">
        <w:trPr>
          <w:cantSplit/>
        </w:trPr>
        <w:tc>
          <w:tcPr>
            <w:tcW w:w="4572" w:type="dxa"/>
            <w:vAlign w:val="center"/>
          </w:tcPr>
          <w:p w14:paraId="67ADB2E1" w14:textId="77777777" w:rsidR="009C0564" w:rsidRPr="006509E6" w:rsidRDefault="009C0564" w:rsidP="00080267">
            <w:pPr>
              <w:pStyle w:val="TableItem"/>
              <w:rPr>
                <w:rFonts w:ascii="Courier New" w:hAnsi="Courier New"/>
                <w:sz w:val="18"/>
              </w:rPr>
            </w:pPr>
            <w:r w:rsidRPr="006509E6">
              <w:rPr>
                <w:rFonts w:ascii="Courier New" w:hAnsi="Courier New"/>
                <w:sz w:val="18"/>
              </w:rPr>
              <w:t>DiscardEvents</w:t>
            </w:r>
          </w:p>
        </w:tc>
        <w:tc>
          <w:tcPr>
            <w:tcW w:w="4249" w:type="dxa"/>
            <w:vAlign w:val="center"/>
          </w:tcPr>
          <w:p w14:paraId="0DB451AF" w14:textId="77777777" w:rsidR="009C0564" w:rsidRPr="006509E6" w:rsidRDefault="009C0564" w:rsidP="00080267">
            <w:pPr>
              <w:pStyle w:val="TableItem"/>
              <w:rPr>
                <w:rFonts w:ascii="Courier New" w:hAnsi="Courier New"/>
                <w:sz w:val="18"/>
              </w:rPr>
            </w:pPr>
            <w:r w:rsidRPr="006509E6">
              <w:rPr>
                <w:rFonts w:ascii="Courier New" w:hAnsi="Courier New"/>
                <w:sz w:val="18"/>
              </w:rPr>
              <w:t>viDiscardEvents</w:t>
            </w:r>
          </w:p>
        </w:tc>
      </w:tr>
      <w:tr w:rsidR="009C0564" w14:paraId="1449AC62" w14:textId="77777777" w:rsidTr="00080267">
        <w:trPr>
          <w:cantSplit/>
        </w:trPr>
        <w:tc>
          <w:tcPr>
            <w:tcW w:w="4572" w:type="dxa"/>
            <w:vAlign w:val="center"/>
          </w:tcPr>
          <w:p w14:paraId="12E39DD3" w14:textId="77777777" w:rsidR="009C0564" w:rsidRPr="006509E6" w:rsidRDefault="009C0564" w:rsidP="00080267">
            <w:pPr>
              <w:pStyle w:val="TableItem"/>
              <w:rPr>
                <w:rFonts w:ascii="Courier New" w:hAnsi="Courier New"/>
                <w:sz w:val="18"/>
              </w:rPr>
            </w:pPr>
            <w:r w:rsidRPr="006509E6">
              <w:rPr>
                <w:rFonts w:ascii="Courier New" w:hAnsi="Courier New"/>
                <w:sz w:val="18"/>
              </w:rPr>
              <w:t>EnableEvent</w:t>
            </w:r>
          </w:p>
        </w:tc>
        <w:tc>
          <w:tcPr>
            <w:tcW w:w="4249" w:type="dxa"/>
            <w:vAlign w:val="center"/>
          </w:tcPr>
          <w:p w14:paraId="412A714F" w14:textId="77777777" w:rsidR="009C0564" w:rsidRPr="006509E6" w:rsidRDefault="009C0564" w:rsidP="00080267">
            <w:pPr>
              <w:pStyle w:val="TableItem"/>
              <w:rPr>
                <w:rFonts w:ascii="Courier New" w:hAnsi="Courier New"/>
                <w:sz w:val="18"/>
              </w:rPr>
            </w:pPr>
            <w:r w:rsidRPr="006509E6">
              <w:rPr>
                <w:rFonts w:ascii="Courier New" w:hAnsi="Courier New"/>
                <w:sz w:val="18"/>
              </w:rPr>
              <w:t>viEnableEvent</w:t>
            </w:r>
          </w:p>
        </w:tc>
      </w:tr>
      <w:tr w:rsidR="009C0564" w14:paraId="152C00DD" w14:textId="77777777" w:rsidTr="00080267">
        <w:trPr>
          <w:cantSplit/>
        </w:trPr>
        <w:tc>
          <w:tcPr>
            <w:tcW w:w="4572" w:type="dxa"/>
            <w:vAlign w:val="center"/>
          </w:tcPr>
          <w:p w14:paraId="6966E66B" w14:textId="77777777" w:rsidR="009C0564" w:rsidRPr="00AB1F8A" w:rsidRDefault="009C0564" w:rsidP="00080267">
            <w:pPr>
              <w:pStyle w:val="TableItem"/>
              <w:rPr>
                <w:rFonts w:ascii="Courier New" w:hAnsi="Courier New"/>
                <w:sz w:val="18"/>
              </w:rPr>
            </w:pPr>
            <w:r w:rsidRPr="00AB1F8A">
              <w:rPr>
                <w:rFonts w:ascii="Courier New" w:hAnsi="Courier New"/>
                <w:sz w:val="18"/>
              </w:rPr>
              <w:t>Lock</w:t>
            </w:r>
            <w:r>
              <w:rPr>
                <w:rFonts w:ascii="Courier New" w:hAnsi="Courier New"/>
                <w:sz w:val="18"/>
              </w:rPr>
              <w:t>Resource</w:t>
            </w:r>
          </w:p>
        </w:tc>
        <w:tc>
          <w:tcPr>
            <w:tcW w:w="4249" w:type="dxa"/>
            <w:vAlign w:val="center"/>
          </w:tcPr>
          <w:p w14:paraId="2BA28744" w14:textId="77777777" w:rsidR="009C0564" w:rsidRPr="00AB1F8A" w:rsidRDefault="009C0564" w:rsidP="00080267">
            <w:pPr>
              <w:pStyle w:val="TableItem"/>
              <w:rPr>
                <w:rFonts w:ascii="Courier New" w:hAnsi="Courier New"/>
                <w:sz w:val="18"/>
              </w:rPr>
            </w:pPr>
            <w:r w:rsidRPr="00AB1F8A">
              <w:rPr>
                <w:rFonts w:ascii="Courier New" w:hAnsi="Courier New"/>
                <w:sz w:val="18"/>
              </w:rPr>
              <w:t>viLock</w:t>
            </w:r>
          </w:p>
        </w:tc>
      </w:tr>
      <w:tr w:rsidR="009C0564" w14:paraId="6828C759" w14:textId="77777777" w:rsidTr="00080267">
        <w:trPr>
          <w:cantSplit/>
        </w:trPr>
        <w:tc>
          <w:tcPr>
            <w:tcW w:w="4572" w:type="dxa"/>
            <w:vAlign w:val="center"/>
          </w:tcPr>
          <w:p w14:paraId="5429EADC" w14:textId="77777777" w:rsidR="009C0564" w:rsidRPr="00AB1F8A" w:rsidRDefault="009C0564" w:rsidP="00080267">
            <w:pPr>
              <w:pStyle w:val="TableItem"/>
              <w:rPr>
                <w:rFonts w:ascii="Courier New" w:hAnsi="Courier New"/>
                <w:sz w:val="18"/>
              </w:rPr>
            </w:pPr>
            <w:r w:rsidRPr="00AB1F8A">
              <w:rPr>
                <w:rFonts w:ascii="Courier New" w:hAnsi="Courier New"/>
                <w:sz w:val="18"/>
              </w:rPr>
              <w:t>Unlock</w:t>
            </w:r>
            <w:r>
              <w:rPr>
                <w:rFonts w:ascii="Courier New" w:hAnsi="Courier New"/>
                <w:sz w:val="18"/>
              </w:rPr>
              <w:t>Resource</w:t>
            </w:r>
          </w:p>
        </w:tc>
        <w:tc>
          <w:tcPr>
            <w:tcW w:w="4249" w:type="dxa"/>
            <w:vAlign w:val="center"/>
          </w:tcPr>
          <w:p w14:paraId="6723EC2F" w14:textId="77777777" w:rsidR="009C0564" w:rsidRPr="00AB1F8A" w:rsidRDefault="009C0564" w:rsidP="00080267">
            <w:pPr>
              <w:pStyle w:val="TableItem"/>
              <w:rPr>
                <w:rFonts w:ascii="Courier New" w:hAnsi="Courier New"/>
                <w:sz w:val="18"/>
              </w:rPr>
            </w:pPr>
            <w:r w:rsidRPr="00AB1F8A">
              <w:rPr>
                <w:rFonts w:ascii="Courier New" w:hAnsi="Courier New"/>
                <w:sz w:val="18"/>
              </w:rPr>
              <w:t>viUnlock</w:t>
            </w:r>
          </w:p>
        </w:tc>
      </w:tr>
      <w:tr w:rsidR="009C0564" w14:paraId="5179E857" w14:textId="77777777" w:rsidTr="00080267">
        <w:trPr>
          <w:cantSplit/>
        </w:trPr>
        <w:tc>
          <w:tcPr>
            <w:tcW w:w="4572" w:type="dxa"/>
            <w:vAlign w:val="center"/>
          </w:tcPr>
          <w:p w14:paraId="7F74A055" w14:textId="77777777" w:rsidR="009C0564" w:rsidRPr="006509E6" w:rsidRDefault="009C0564" w:rsidP="00080267">
            <w:pPr>
              <w:pStyle w:val="TableItem"/>
              <w:rPr>
                <w:rFonts w:ascii="Courier New" w:hAnsi="Courier New"/>
                <w:sz w:val="18"/>
              </w:rPr>
            </w:pPr>
            <w:r w:rsidRPr="006509E6">
              <w:rPr>
                <w:rFonts w:ascii="Courier New" w:hAnsi="Courier New"/>
                <w:sz w:val="18"/>
              </w:rPr>
              <w:t>WaitOnEvent</w:t>
            </w:r>
          </w:p>
        </w:tc>
        <w:tc>
          <w:tcPr>
            <w:tcW w:w="4249" w:type="dxa"/>
            <w:vAlign w:val="center"/>
          </w:tcPr>
          <w:p w14:paraId="3837D883" w14:textId="77777777" w:rsidR="009C0564" w:rsidRPr="006509E6" w:rsidRDefault="009C0564" w:rsidP="00080267">
            <w:pPr>
              <w:pStyle w:val="TableItem"/>
              <w:rPr>
                <w:rFonts w:ascii="Courier New" w:hAnsi="Courier New"/>
                <w:sz w:val="18"/>
              </w:rPr>
            </w:pPr>
            <w:r w:rsidRPr="006509E6">
              <w:rPr>
                <w:rFonts w:ascii="Courier New" w:hAnsi="Courier New"/>
                <w:sz w:val="18"/>
              </w:rPr>
              <w:t>viWaitOnEvent</w:t>
            </w:r>
          </w:p>
        </w:tc>
      </w:tr>
      <w:tr w:rsidR="009C0564" w14:paraId="17488EBE" w14:textId="77777777" w:rsidTr="00080267">
        <w:trPr>
          <w:cantSplit/>
        </w:trPr>
        <w:tc>
          <w:tcPr>
            <w:tcW w:w="4572" w:type="dxa"/>
            <w:vAlign w:val="center"/>
          </w:tcPr>
          <w:p w14:paraId="4CD327C6" w14:textId="77777777" w:rsidR="009C0564" w:rsidRPr="00AB1F8A" w:rsidRDefault="009C0564" w:rsidP="00080267">
            <w:pPr>
              <w:pStyle w:val="TableItem"/>
              <w:rPr>
                <w:rFonts w:ascii="Courier New" w:hAnsi="Courier New"/>
                <w:sz w:val="18"/>
              </w:rPr>
            </w:pPr>
            <w:r>
              <w:rPr>
                <w:rFonts w:ascii="Courier New" w:hAnsi="Courier New"/>
                <w:sz w:val="18"/>
              </w:rPr>
              <w:t>IDisposable.Dispose</w:t>
            </w:r>
          </w:p>
        </w:tc>
        <w:tc>
          <w:tcPr>
            <w:tcW w:w="4249" w:type="dxa"/>
            <w:vAlign w:val="center"/>
          </w:tcPr>
          <w:p w14:paraId="5BA9AC6C" w14:textId="77777777" w:rsidR="009C0564" w:rsidRPr="00AB1F8A" w:rsidRDefault="009C0564" w:rsidP="00080267">
            <w:pPr>
              <w:pStyle w:val="TableItem"/>
              <w:rPr>
                <w:rFonts w:ascii="Courier New" w:hAnsi="Courier New"/>
                <w:sz w:val="18"/>
              </w:rPr>
            </w:pPr>
            <w:r w:rsidRPr="00AB1F8A">
              <w:rPr>
                <w:rFonts w:ascii="Courier New" w:hAnsi="Courier New"/>
                <w:sz w:val="18"/>
              </w:rPr>
              <w:t>viClose</w:t>
            </w:r>
          </w:p>
        </w:tc>
      </w:tr>
    </w:tbl>
    <w:p w14:paraId="5598CAE4" w14:textId="77777777" w:rsidR="000870DB" w:rsidRPr="00276D25" w:rsidRDefault="000870DB" w:rsidP="001C3CE6">
      <w:pPr>
        <w:pStyle w:val="Observation"/>
      </w:pPr>
    </w:p>
    <w:p w14:paraId="61AC6BB0" w14:textId="77777777" w:rsidR="000870DB" w:rsidRDefault="000870DB" w:rsidP="000870DB">
      <w:pPr>
        <w:pStyle w:val="Body"/>
      </w:pPr>
      <w:r>
        <w:t>There is not a</w:t>
      </w:r>
      <w:r w:rsidR="00D032AB">
        <w:t>n exact</w:t>
      </w:r>
      <w:r>
        <w:t xml:space="preserve"> mapping between </w:t>
      </w:r>
      <w:r>
        <w:rPr>
          <w:rStyle w:val="Identifier"/>
        </w:rPr>
        <w:t>IVisaSession</w:t>
      </w:r>
      <w:r>
        <w:t xml:space="preserve"> and the VISA Resource Template. Because the properties </w:t>
      </w:r>
      <w:r w:rsidRPr="00972178">
        <w:rPr>
          <w:rStyle w:val="CourierNew"/>
        </w:rPr>
        <w:t>Hardware</w:t>
      </w:r>
      <w:r>
        <w:rPr>
          <w:rStyle w:val="Identifier"/>
        </w:rPr>
        <w:t>InterfaceNumber</w:t>
      </w:r>
      <w:r>
        <w:t xml:space="preserve">, </w:t>
      </w:r>
      <w:r>
        <w:rPr>
          <w:rStyle w:val="Identifier"/>
        </w:rPr>
        <w:t>TimeoutMilliseconds</w:t>
      </w:r>
      <w:r>
        <w:t xml:space="preserve">, </w:t>
      </w:r>
      <w:r w:rsidRPr="00972178">
        <w:rPr>
          <w:rStyle w:val="CourierNew"/>
        </w:rPr>
        <w:t>Hardware</w:t>
      </w:r>
      <w:r>
        <w:rPr>
          <w:rStyle w:val="Identifier"/>
        </w:rPr>
        <w:t>InterfaceName</w:t>
      </w:r>
      <w:r>
        <w:t xml:space="preserve">, and </w:t>
      </w:r>
      <w:r w:rsidRPr="00972178">
        <w:rPr>
          <w:rStyle w:val="CourierNew"/>
        </w:rPr>
        <w:t>Hardware</w:t>
      </w:r>
      <w:r>
        <w:rPr>
          <w:rStyle w:val="Identifier"/>
        </w:rPr>
        <w:t>Interface</w:t>
      </w:r>
      <w:r w:rsidR="00292C0D">
        <w:rPr>
          <w:rStyle w:val="Identifier"/>
        </w:rPr>
        <w:t>Type</w:t>
      </w:r>
      <w:r>
        <w:t xml:space="preserve"> are used by all resource types, they have been placed to </w:t>
      </w:r>
      <w:r>
        <w:rPr>
          <w:rStyle w:val="Identifier"/>
        </w:rPr>
        <w:t>IVisaSession</w:t>
      </w:r>
      <w:r>
        <w:t xml:space="preserve"> to maximize polymorphism.</w:t>
      </w:r>
    </w:p>
    <w:p w14:paraId="2EAC1721" w14:textId="77777777" w:rsidR="00D032AB" w:rsidRPr="00276D25" w:rsidRDefault="00D032AB" w:rsidP="001C3CE6">
      <w:pPr>
        <w:pStyle w:val="Observation"/>
      </w:pPr>
    </w:p>
    <w:p w14:paraId="1B001ED0" w14:textId="77777777" w:rsidR="00D032AB" w:rsidRDefault="00D032AB" w:rsidP="00D032AB">
      <w:pPr>
        <w:pStyle w:val="Body"/>
      </w:pPr>
      <w:r>
        <w:t xml:space="preserve">There is not </w:t>
      </w:r>
      <w:r w:rsidR="00DD2BAB">
        <w:t>an exact</w:t>
      </w:r>
      <w:r>
        <w:t xml:space="preserve"> mapping between </w:t>
      </w:r>
      <w:r>
        <w:rPr>
          <w:rStyle w:val="Identifier"/>
        </w:rPr>
        <w:t>LockResource()</w:t>
      </w:r>
      <w:r w:rsidRPr="000870DB">
        <w:t xml:space="preserve"> and VISA’s </w:t>
      </w:r>
      <w:r>
        <w:rPr>
          <w:rStyle w:val="Identifier"/>
        </w:rPr>
        <w:t>viLock()</w:t>
      </w:r>
      <w:r>
        <w:t xml:space="preserve">, but there is a strong correspondence between the overloads of </w:t>
      </w:r>
      <w:r w:rsidRPr="000870DB">
        <w:rPr>
          <w:rFonts w:ascii="Courier New" w:hAnsi="Courier New"/>
          <w:sz w:val="18"/>
        </w:rPr>
        <w:t>LockResource()</w:t>
      </w:r>
      <w:r>
        <w:t xml:space="preserve"> and </w:t>
      </w:r>
      <w:r w:rsidRPr="000870DB">
        <w:rPr>
          <w:rFonts w:ascii="Courier New" w:hAnsi="Courier New"/>
          <w:sz w:val="18"/>
        </w:rPr>
        <w:t>viLock()</w:t>
      </w:r>
      <w:r>
        <w:t xml:space="preserve">  The overloads of </w:t>
      </w:r>
      <w:r w:rsidRPr="000870DB">
        <w:rPr>
          <w:rFonts w:ascii="Courier New" w:hAnsi="Courier New"/>
          <w:sz w:val="18"/>
        </w:rPr>
        <w:t>LockResource()</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14:paraId="6EAAD286" w14:textId="77777777" w:rsidR="004F72A9" w:rsidRPr="00276D25" w:rsidRDefault="004F72A9" w:rsidP="001C3CE6">
      <w:pPr>
        <w:pStyle w:val="Observation"/>
      </w:pPr>
    </w:p>
    <w:p w14:paraId="2A5B4B07" w14:textId="77777777" w:rsidR="004F72A9" w:rsidRDefault="004F72A9" w:rsidP="004F72A9">
      <w:pPr>
        <w:pStyle w:val="Body"/>
      </w:pPr>
      <w:r>
        <w:t xml:space="preserve">The </w:t>
      </w:r>
      <w:r>
        <w:rPr>
          <w:rStyle w:val="Identifier"/>
        </w:rPr>
        <w:t>LockResource()</w:t>
      </w:r>
      <w:r w:rsidRPr="000870DB">
        <w:t xml:space="preserve"> and </w:t>
      </w:r>
      <w:r w:rsidRPr="004F72A9">
        <w:rPr>
          <w:rStyle w:val="Identifier"/>
        </w:rPr>
        <w:t>UnlockResource()</w:t>
      </w:r>
      <w:r>
        <w:t xml:space="preserve"> methods do not support </w:t>
      </w:r>
      <w:r w:rsidRPr="000870DB">
        <w:t xml:space="preserve">VISA’s </w:t>
      </w:r>
      <w:r>
        <w:rPr>
          <w:rStyle w:val="Identifier"/>
        </w:rPr>
        <w:t>viLock()</w:t>
      </w:r>
      <w:r w:rsidRPr="004F72A9">
        <w:t xml:space="preserve"> alternate success codes.</w:t>
      </w:r>
    </w:p>
    <w:p w14:paraId="0B5A1833" w14:textId="77777777" w:rsidR="004F72A9" w:rsidRDefault="004F72A9" w:rsidP="00D032AB">
      <w:pPr>
        <w:pStyle w:val="Body"/>
      </w:pPr>
    </w:p>
    <w:p w14:paraId="1A5F090A" w14:textId="77777777" w:rsidR="00D032AB" w:rsidRPr="00276D25" w:rsidRDefault="00D032AB" w:rsidP="001C3CE6">
      <w:pPr>
        <w:pStyle w:val="Observation"/>
      </w:pPr>
    </w:p>
    <w:p w14:paraId="4AEA7410" w14:textId="77777777" w:rsidR="00D032AB" w:rsidRDefault="00370DCD" w:rsidP="00D032AB">
      <w:pPr>
        <w:pStyle w:val="Body"/>
      </w:pPr>
      <w:r>
        <w:t>The</w:t>
      </w:r>
      <w:r w:rsidR="00D032AB">
        <w:t xml:space="preserve"> </w:t>
      </w:r>
      <w:r w:rsidR="00D032AB">
        <w:rPr>
          <w:rStyle w:val="Identifier"/>
        </w:rPr>
        <w:t>EnableEvent()</w:t>
      </w:r>
      <w:r>
        <w:rPr>
          <w:rStyle w:val="Identifier"/>
        </w:rPr>
        <w:t>,DisableEvent(), and DiscardEvent()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14:paraId="1F7362D4" w14:textId="77777777" w:rsidR="00D032AB" w:rsidRPr="00276D25" w:rsidRDefault="00D032AB" w:rsidP="001C3CE6">
      <w:pPr>
        <w:pStyle w:val="Observation"/>
      </w:pPr>
    </w:p>
    <w:p w14:paraId="28A330C4" w14:textId="77777777" w:rsidR="00D032AB" w:rsidRDefault="00D032AB" w:rsidP="00D032AB">
      <w:pPr>
        <w:pStyle w:val="Body"/>
      </w:pPr>
      <w:r>
        <w:t xml:space="preserve">There is not </w:t>
      </w:r>
      <w:r w:rsidR="00DD2BAB">
        <w:t>an exact</w:t>
      </w:r>
      <w:r>
        <w:t xml:space="preserve"> mapping between </w:t>
      </w:r>
      <w:r>
        <w:rPr>
          <w:rStyle w:val="Identifier"/>
        </w:rPr>
        <w:t>WaitOnEvent()</w:t>
      </w:r>
      <w:r w:rsidRPr="000870DB">
        <w:t xml:space="preserve"> and VISA’s </w:t>
      </w:r>
      <w:r>
        <w:rPr>
          <w:rStyle w:val="Identifier"/>
        </w:rPr>
        <w:t>viWaitOnEvent()</w:t>
      </w:r>
      <w:r>
        <w:t xml:space="preserve">, but there is a strong correspondence between them. </w:t>
      </w:r>
      <w:r w:rsidR="006F6EA0">
        <w:t xml:space="preserve"> The </w:t>
      </w:r>
      <w:r>
        <w:rPr>
          <w:rStyle w:val="Identifier"/>
        </w:rPr>
        <w:t>WaitOn</w:t>
      </w:r>
      <w:r w:rsidRPr="00D032AB">
        <w:rPr>
          <w:rFonts w:ascii="Courier New" w:hAnsi="Courier New"/>
          <w:sz w:val="18"/>
        </w:rPr>
        <w:t>Event()</w:t>
      </w:r>
      <w:r>
        <w:t xml:space="preserve"> </w:t>
      </w:r>
      <w:r w:rsidR="006F6EA0">
        <w:t xml:space="preserve">overloads do not have an out </w:t>
      </w:r>
      <w:r w:rsidR="001B2FC8" w:rsidRPr="00874F4D">
        <w:rPr>
          <w:rFonts w:ascii="Courier New" w:hAnsi="Courier New"/>
          <w:sz w:val="18"/>
        </w:rPr>
        <w:t>EventType</w:t>
      </w:r>
      <w:r w:rsidR="006F6EA0">
        <w:t xml:space="preserve"> argument</w:t>
      </w:r>
      <w:r>
        <w:t>.</w:t>
      </w:r>
    </w:p>
    <w:p w14:paraId="17928933" w14:textId="77777777" w:rsidR="00637766" w:rsidRPr="00276D25" w:rsidRDefault="00637766" w:rsidP="001C3CE6">
      <w:pPr>
        <w:pStyle w:val="Observation"/>
      </w:pPr>
    </w:p>
    <w:p w14:paraId="6BA633A1" w14:textId="77777777" w:rsidR="00637766" w:rsidRDefault="00637766" w:rsidP="00637766">
      <w:pPr>
        <w:pStyle w:val="Body"/>
      </w:pPr>
      <w:r>
        <w:t xml:space="preserve">In the VISA C API, </w:t>
      </w:r>
      <w:r>
        <w:rPr>
          <w:rStyle w:val="Identifier"/>
        </w:rPr>
        <w:t>viWaitOnEvent</w:t>
      </w:r>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r>
        <w:rPr>
          <w:rStyle w:val="Identifier"/>
        </w:rPr>
        <w:t>WaitOnEvent</w:t>
      </w:r>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14:paraId="621799FA" w14:textId="77777777" w:rsidR="009D523F" w:rsidRDefault="009D523F" w:rsidP="001C3CE6">
      <w:pPr>
        <w:pStyle w:val="Observation"/>
      </w:pPr>
    </w:p>
    <w:p w14:paraId="3E7AFAA4" w14:textId="77777777"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14:paraId="0EEE31DC" w14:textId="77777777" w:rsidR="002863D4" w:rsidRDefault="002863D4" w:rsidP="001C3CE6">
      <w:pPr>
        <w:pStyle w:val="Observation"/>
      </w:pPr>
    </w:p>
    <w:p w14:paraId="62FB74F3" w14:textId="77777777" w:rsidR="002863D4" w:rsidRDefault="002863D4" w:rsidP="002863D4">
      <w:pPr>
        <w:pStyle w:val="Body"/>
      </w:pPr>
      <w:r>
        <w:t>The VISA.NET defined special value for an infinite timeout is</w:t>
      </w:r>
      <w:r w:rsidR="0033571D">
        <w:t xml:space="preserve"> </w:t>
      </w:r>
      <w:r w:rsidR="0033571D" w:rsidRPr="0033571D">
        <w:rPr>
          <w:rFonts w:ascii="Courier New" w:hAnsi="Courier New" w:cs="Courier New"/>
          <w:color w:val="000000"/>
          <w:sz w:val="18"/>
          <w:szCs w:val="18"/>
          <w:highlight w:val="white"/>
        </w:rPr>
        <w:t>VisaConstants.InfiniteTimeout</w:t>
      </w:r>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14:paraId="63C278AC" w14:textId="77777777" w:rsidR="0033571D" w:rsidRDefault="0033571D" w:rsidP="0033571D">
      <w:pPr>
        <w:pStyle w:val="Observation"/>
      </w:pPr>
    </w:p>
    <w:p w14:paraId="369C5BFD" w14:textId="77777777" w:rsidR="0033571D" w:rsidRDefault="00FF4F7F" w:rsidP="002863D4">
      <w:pPr>
        <w:pStyle w:val="Body"/>
      </w:pPr>
      <w:r>
        <w:t>Negative timeout values other than -1 may or may not be recognized</w:t>
      </w:r>
      <w:r w:rsidR="0033571D">
        <w:t xml:space="preserve"> as unsigned integer values</w:t>
      </w:r>
      <w:r>
        <w:t>, based on the vendor implementation.</w:t>
      </w:r>
    </w:p>
    <w:p w14:paraId="2781DC44" w14:textId="77777777" w:rsidR="0033571D" w:rsidRDefault="0033571D" w:rsidP="0033571D">
      <w:pPr>
        <w:pStyle w:val="Observation"/>
      </w:pPr>
    </w:p>
    <w:p w14:paraId="3BEBF0FF" w14:textId="77777777" w:rsidR="00FF4F7F" w:rsidRDefault="0033571D" w:rsidP="002863D4">
      <w:pPr>
        <w:pStyle w:val="Body"/>
      </w:pPr>
      <w:r>
        <w:t>T</w:t>
      </w:r>
      <w:r w:rsidR="00FF4F7F">
        <w:t>imeout</w:t>
      </w:r>
      <w:r>
        <w:t xml:space="preserve"> parameters</w:t>
      </w:r>
      <w:r w:rsidR="00FF4F7F">
        <w:t xml:space="preserve"> whose type is specified as TimeSpan support a timespan in milliseconds that matches the range of the Int32 timeout values at a minimum, but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TimeSpan.MaxValue.</w:t>
      </w:r>
    </w:p>
    <w:p w14:paraId="65894DBC" w14:textId="77777777" w:rsidR="009D523F" w:rsidRPr="00944A2C" w:rsidRDefault="00802C1E" w:rsidP="009D523F">
      <w:pPr>
        <w:pStyle w:val="Heading-Sub2"/>
      </w:pPr>
      <w:r>
        <w:t>Implementation</w:t>
      </w:r>
    </w:p>
    <w:p w14:paraId="5F78231A" w14:textId="77777777" w:rsidR="00253ADC" w:rsidRDefault="00253ADC" w:rsidP="00794D19">
      <w:pPr>
        <w:pStyle w:val="Rule"/>
      </w:pPr>
    </w:p>
    <w:p w14:paraId="1EE77550" w14:textId="77777777" w:rsidR="00253ADC" w:rsidRDefault="00253ADC" w:rsidP="00253ADC">
      <w:pPr>
        <w:pStyle w:val="Body"/>
      </w:pPr>
      <w:r>
        <w:t xml:space="preserve">VISA.NET I/O session classes </w:t>
      </w:r>
      <w:r w:rsidRPr="003D5C3C">
        <w:t>SHALL</w:t>
      </w:r>
      <w:r>
        <w:t xml:space="preserve"> implement </w:t>
      </w:r>
      <w:r w:rsidRPr="00253ADC">
        <w:rPr>
          <w:rFonts w:ascii="Courier New" w:hAnsi="Courier New"/>
          <w:sz w:val="18"/>
        </w:rPr>
        <w:t>IVisaSession</w:t>
      </w:r>
      <w:r>
        <w:t xml:space="preserve"> interface properties and methods as specified in VPP 4.3 for corresponding attributes and functions, except as specified otherwise in this specification.</w:t>
      </w:r>
    </w:p>
    <w:p w14:paraId="308C41E0" w14:textId="77777777" w:rsidR="00253ADC" w:rsidRDefault="00253ADC" w:rsidP="00794D19">
      <w:pPr>
        <w:pStyle w:val="Rule"/>
        <w:rPr>
          <w:lang w:val="fr-FR"/>
        </w:rPr>
      </w:pPr>
    </w:p>
    <w:p w14:paraId="0FC7F09D" w14:textId="77777777"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14:paraId="04668065" w14:textId="77777777" w:rsidR="00F15659" w:rsidRDefault="00F15659" w:rsidP="00794D19">
      <w:pPr>
        <w:pStyle w:val="Rule"/>
      </w:pPr>
    </w:p>
    <w:bookmarkEnd w:id="161"/>
    <w:p w14:paraId="6B584F7F" w14:textId="77777777"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r w:rsidRPr="006F6EA0">
        <w:rPr>
          <w:rFonts w:ascii="Courier New" w:hAnsi="Courier New"/>
          <w:sz w:val="18"/>
        </w:rPr>
        <w:t>IVisaSession</w:t>
      </w:r>
      <w:r w:rsidR="00195124">
        <w:t xml:space="preserve">, or from an interface that derives from </w:t>
      </w:r>
      <w:r w:rsidR="00195124" w:rsidRPr="00195124">
        <w:rPr>
          <w:rFonts w:ascii="Courier New" w:hAnsi="Courier New"/>
          <w:sz w:val="18"/>
        </w:rPr>
        <w:t>IVisaSession</w:t>
      </w:r>
      <w:r>
        <w:t>.</w:t>
      </w:r>
    </w:p>
    <w:p w14:paraId="35EEACCE" w14:textId="77777777" w:rsidR="00F15659" w:rsidRDefault="00F15659" w:rsidP="00794D19">
      <w:pPr>
        <w:pStyle w:val="Rule"/>
      </w:pPr>
    </w:p>
    <w:p w14:paraId="20682372" w14:textId="77777777" w:rsidR="00F15659" w:rsidRDefault="00F15659" w:rsidP="00395F67">
      <w:pPr>
        <w:pStyle w:val="Body"/>
      </w:pPr>
      <w:r>
        <w:t xml:space="preserve">The </w:t>
      </w:r>
      <w:r w:rsidR="006275B1">
        <w:rPr>
          <w:rStyle w:val="Identifier"/>
        </w:rPr>
        <w:t>Dispose</w:t>
      </w:r>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14:paraId="56248043" w14:textId="77777777" w:rsidR="00CF0304" w:rsidRDefault="00CF0304" w:rsidP="00794D19">
      <w:pPr>
        <w:pStyle w:val="Rule"/>
      </w:pPr>
    </w:p>
    <w:p w14:paraId="51597EDA" w14:textId="77777777" w:rsidR="00CF0304" w:rsidRDefault="00CF0304" w:rsidP="00CF0304">
      <w:pPr>
        <w:pStyle w:val="Body"/>
      </w:pPr>
      <w:r>
        <w:t xml:space="preserve">For a VISA.NET implementation that calls an underlying VISA C implementation, the </w:t>
      </w:r>
      <w:r w:rsidR="001B2FC8" w:rsidRPr="00874F4D">
        <w:rPr>
          <w:rStyle w:val="Identifier"/>
        </w:rPr>
        <w:t>Dispose()</w:t>
      </w:r>
      <w:r>
        <w:t xml:space="preserve"> method </w:t>
      </w:r>
      <w:r>
        <w:rPr>
          <w:b/>
          <w:caps/>
        </w:rPr>
        <w:t>SHALL</w:t>
      </w:r>
      <w:r>
        <w:t xml:space="preserve"> call </w:t>
      </w:r>
      <w:r w:rsidR="001B2FC8" w:rsidRPr="00874F4D">
        <w:rPr>
          <w:rStyle w:val="Identifier"/>
        </w:rPr>
        <w:t>viClose()</w:t>
      </w:r>
      <w:r>
        <w:t>.</w:t>
      </w:r>
    </w:p>
    <w:p w14:paraId="71645C57" w14:textId="77777777" w:rsidR="00A86F15" w:rsidRDefault="00A86F15" w:rsidP="00794D19">
      <w:pPr>
        <w:pStyle w:val="Rule"/>
      </w:pPr>
    </w:p>
    <w:p w14:paraId="32376C11" w14:textId="77777777" w:rsidR="00A86F15" w:rsidRDefault="00A86F15" w:rsidP="00A86F15">
      <w:pPr>
        <w:pStyle w:val="Body"/>
      </w:pPr>
      <w:r>
        <w:t xml:space="preserve">The value of the attribute </w:t>
      </w:r>
      <w:r w:rsidRPr="006509E6">
        <w:rPr>
          <w:rFonts w:ascii="Courier New" w:hAnsi="Courier New"/>
          <w:sz w:val="18"/>
        </w:rPr>
        <w:t>ResourceSpecificationVersion</w:t>
      </w:r>
      <w:r>
        <w:t xml:space="preserve"> </w:t>
      </w:r>
      <w:r>
        <w:rPr>
          <w:b/>
        </w:rPr>
        <w:t>SHALL</w:t>
      </w:r>
      <w:r>
        <w:t xml:space="preserve"> be the following:</w:t>
      </w:r>
    </w:p>
    <w:p w14:paraId="1339A8C3" w14:textId="77777777" w:rsidR="00A86F15" w:rsidRDefault="00A86F15" w:rsidP="004D5506">
      <w:pPr>
        <w:pStyle w:val="Body"/>
        <w:numPr>
          <w:ilvl w:val="0"/>
          <w:numId w:val="2"/>
        </w:numPr>
        <w:spacing w:before="0"/>
      </w:pPr>
      <w:r>
        <w:t xml:space="preserve">MajorVersion </w:t>
      </w:r>
      <w:r w:rsidR="007B43D6">
        <w:rPr>
          <w:b/>
        </w:rPr>
        <w:t>SHALL</w:t>
      </w:r>
      <w:r>
        <w:t xml:space="preserve"> be the major version of this specification, as shown on the title page.</w:t>
      </w:r>
    </w:p>
    <w:p w14:paraId="260BF97D" w14:textId="77777777" w:rsidR="00A86F15" w:rsidRDefault="00A86F15" w:rsidP="004D5506">
      <w:pPr>
        <w:pStyle w:val="Body"/>
        <w:numPr>
          <w:ilvl w:val="0"/>
          <w:numId w:val="2"/>
        </w:numPr>
        <w:spacing w:before="0"/>
      </w:pPr>
      <w:r>
        <w:lastRenderedPageBreak/>
        <w:t xml:space="preserve">MinorVersion </w:t>
      </w:r>
      <w:r w:rsidR="007B43D6">
        <w:rPr>
          <w:b/>
        </w:rPr>
        <w:t>SHALL</w:t>
      </w:r>
      <w:r>
        <w:t xml:space="preserve"> be the minor version of this specification, as shown on the title page.</w:t>
      </w:r>
    </w:p>
    <w:p w14:paraId="346EF02D" w14:textId="77777777" w:rsidR="00A86F15" w:rsidRDefault="00A86F15" w:rsidP="004D5506">
      <w:pPr>
        <w:pStyle w:val="Body"/>
        <w:numPr>
          <w:ilvl w:val="0"/>
          <w:numId w:val="2"/>
        </w:numPr>
        <w:spacing w:before="0"/>
      </w:pPr>
      <w:r>
        <w:t xml:space="preserve">BuildNumber and Revision </w:t>
      </w:r>
      <w:r w:rsidR="007B43D6">
        <w:rPr>
          <w:b/>
        </w:rPr>
        <w:t>SHALL</w:t>
      </w:r>
      <w:r>
        <w:t xml:space="preserve"> be 0.</w:t>
      </w:r>
    </w:p>
    <w:p w14:paraId="1F00B7EE" w14:textId="77777777" w:rsidR="00A86F15" w:rsidRDefault="00A86F15" w:rsidP="00A86F15">
      <w:pPr>
        <w:pStyle w:val="Body"/>
      </w:pPr>
      <w:r>
        <w:t xml:space="preserve">For example, the value of </w:t>
      </w:r>
      <w:r w:rsidRPr="006509E6">
        <w:rPr>
          <w:rFonts w:ascii="Courier New" w:hAnsi="Courier New"/>
          <w:sz w:val="18"/>
        </w:rPr>
        <w:t>ResourceSpecificationVersion</w:t>
      </w:r>
      <w:r>
        <w:t xml:space="preserve"> for version </w:t>
      </w:r>
      <w:r w:rsidR="001212B5">
        <w:t>5.4</w:t>
      </w:r>
      <w:r>
        <w:t xml:space="preserve"> of this specification </w:t>
      </w:r>
      <w:r w:rsidR="00B77CAF">
        <w:t xml:space="preserve">would </w:t>
      </w:r>
      <w:r>
        <w:t>be</w:t>
      </w:r>
      <w:r w:rsidR="00675794">
        <w:t xml:space="preserve"> </w:t>
      </w:r>
      <w:r w:rsidR="001212B5">
        <w:t>5.4.0.0</w:t>
      </w:r>
      <w:r>
        <w:t>.</w:t>
      </w:r>
    </w:p>
    <w:p w14:paraId="799CE72B" w14:textId="77777777" w:rsidR="00A86F15" w:rsidRDefault="00A86F15" w:rsidP="00794D19">
      <w:pPr>
        <w:pStyle w:val="Rule"/>
      </w:pPr>
    </w:p>
    <w:p w14:paraId="135D684A" w14:textId="77777777" w:rsidR="00A86F15" w:rsidRDefault="00A63786" w:rsidP="00A86F15">
      <w:pPr>
        <w:pStyle w:val="Body"/>
      </w:pPr>
      <w:r>
        <w:t xml:space="preserve">The value of </w:t>
      </w:r>
      <w:r w:rsidR="00A86F15" w:rsidRPr="006509E6">
        <w:rPr>
          <w:rFonts w:ascii="Courier New" w:hAnsi="Courier New"/>
          <w:sz w:val="18"/>
        </w:rPr>
        <w:t>ResourceSpecificationVersion</w:t>
      </w:r>
      <w:r w:rsidRPr="00A63786">
        <w:t xml:space="preserve"> </w:t>
      </w:r>
      <w:r>
        <w:t xml:space="preserve">for a particular resource SHALL be the oldest </w:t>
      </w:r>
      <w:r w:rsidR="00E1145B">
        <w:t xml:space="preserve">specification version </w:t>
      </w:r>
      <w:r>
        <w:t xml:space="preserve">of all of the VISA-compliant binaries that are </w:t>
      </w:r>
      <w:r w:rsidR="00E1145B">
        <w:t>invoked in</w:t>
      </w:r>
      <w:r>
        <w:t xml:space="preserve"> the implementation of the resource instance</w:t>
      </w:r>
      <w:r w:rsidR="00E1145B">
        <w:t>, including the VISA.NET specification version of the VISA.NET assembly used</w:t>
      </w:r>
      <w:r>
        <w:t>.</w:t>
      </w:r>
    </w:p>
    <w:p w14:paraId="0176A88B" w14:textId="77777777" w:rsidR="00E1145B" w:rsidRDefault="00E1145B" w:rsidP="001C3CE6">
      <w:pPr>
        <w:pStyle w:val="Observation"/>
      </w:pPr>
    </w:p>
    <w:p w14:paraId="402C7ED0" w14:textId="77777777" w:rsidR="00E1145B" w:rsidRDefault="00E1145B" w:rsidP="00A86F15">
      <w:pPr>
        <w:pStyle w:val="Body"/>
      </w:pPr>
      <w:r>
        <w:t xml:space="preserve">The above rule implies that the </w:t>
      </w:r>
      <w:r w:rsidRPr="006509E6">
        <w:rPr>
          <w:rFonts w:ascii="Courier New" w:hAnsi="Courier New"/>
          <w:sz w:val="18"/>
        </w:rPr>
        <w:t>ResourceSpecificationVersion</w:t>
      </w:r>
      <w:r>
        <w:rPr>
          <w:rFonts w:ascii="Courier New" w:hAnsi="Courier New"/>
          <w:sz w:val="18"/>
        </w:rPr>
        <w:t xml:space="preserve"> </w:t>
      </w:r>
      <w:r>
        <w:t xml:space="preserve">for a particular resource identifies the VISA functionality which the resource provides.  For example, if a VISA.NET resource is based on version 6.0 of the VISA.NET specification, but invokes a VISA C implementation based on version </w:t>
      </w:r>
      <w:r w:rsidR="001212B5">
        <w:t>5.4</w:t>
      </w:r>
      <w:r>
        <w:t xml:space="preserve"> of the VISA C specification, </w:t>
      </w:r>
      <w:r w:rsidR="00EE0B8A" w:rsidRPr="006509E6">
        <w:rPr>
          <w:rFonts w:ascii="Courier New" w:hAnsi="Courier New"/>
          <w:sz w:val="18"/>
        </w:rPr>
        <w:t>ResourceSpecificationVersion</w:t>
      </w:r>
      <w:r w:rsidR="00EE0B8A">
        <w:rPr>
          <w:rFonts w:ascii="Courier New" w:hAnsi="Courier New"/>
          <w:sz w:val="18"/>
        </w:rPr>
        <w:t xml:space="preserve"> </w:t>
      </w:r>
      <w:r w:rsidR="00EE0B8A">
        <w:t>would report version</w:t>
      </w:r>
      <w:r w:rsidR="001212B5">
        <w:t>5.4</w:t>
      </w:r>
      <w:r w:rsidR="00EE0B8A">
        <w:t>.</w:t>
      </w:r>
    </w:p>
    <w:p w14:paraId="0609D2C0" w14:textId="77777777" w:rsidR="00A86F15" w:rsidRDefault="00A86F15" w:rsidP="001C3CE6">
      <w:pPr>
        <w:pStyle w:val="Observation"/>
      </w:pPr>
    </w:p>
    <w:p w14:paraId="41E6BEE1" w14:textId="77777777" w:rsidR="00A86F15" w:rsidRDefault="00A42E7E" w:rsidP="00A86F15">
      <w:pPr>
        <w:pStyle w:val="Body"/>
      </w:pPr>
      <w:r>
        <w:t>Session</w:t>
      </w:r>
      <w:r w:rsidR="00A86F15">
        <w:t xml:space="preserve"> classes across multiple implementations of VISA.NET, whether from a single vendor or multiple vendors, may have different values for </w:t>
      </w:r>
      <w:r w:rsidR="00A86F15" w:rsidRPr="006509E6">
        <w:rPr>
          <w:rFonts w:ascii="Courier New" w:hAnsi="Courier New"/>
          <w:sz w:val="18"/>
        </w:rPr>
        <w:t>ResourceSpecificationVersion</w:t>
      </w:r>
      <w:r w:rsidR="00A86F15">
        <w:t xml:space="preserve"> depending on the vendor and implementation version.</w:t>
      </w:r>
    </w:p>
    <w:p w14:paraId="4C35A13E" w14:textId="77777777" w:rsidR="002F5AE9" w:rsidRDefault="002F5AE9" w:rsidP="00794D19">
      <w:pPr>
        <w:pStyle w:val="Rule"/>
      </w:pPr>
    </w:p>
    <w:p w14:paraId="4077A9C1" w14:textId="77777777"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r>
        <w:t>.</w:t>
      </w:r>
    </w:p>
    <w:p w14:paraId="49B82FF9" w14:textId="77777777" w:rsidR="0012002B" w:rsidRDefault="0012002B" w:rsidP="00794D19">
      <w:pPr>
        <w:pStyle w:val="Rule"/>
      </w:pPr>
    </w:p>
    <w:p w14:paraId="3A153BA6" w14:textId="77777777" w:rsidR="002F5AE9" w:rsidRDefault="002F5AE9" w:rsidP="0012002B">
      <w:pPr>
        <w:pStyle w:val="Body"/>
      </w:pPr>
      <w:r>
        <w:t xml:space="preserve">For session classes that implement VISA.NET defined interface </w:t>
      </w:r>
      <w:r w:rsidR="00292C0D">
        <w:t>type</w:t>
      </w:r>
      <w:r>
        <w:t xml:space="preserve">s, 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the corresponding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t xml:space="preserve"> value and</w:t>
      </w:r>
      <w:r w:rsidR="0044723B" w:rsidRPr="0044723B">
        <w:t xml:space="preserve"> the </w:t>
      </w:r>
      <w:r w:rsidR="0012002B">
        <w:rPr>
          <w:rFonts w:ascii="Courier New" w:hAnsi="Courier New"/>
          <w:sz w:val="18"/>
          <w:lang w:val="fr-FR"/>
        </w:rPr>
        <w:t>HardwareInterfaceName</w:t>
      </w:r>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14:paraId="5B9E2120" w14:textId="77777777" w:rsidR="002F5AE9" w:rsidRDefault="002F5AE9" w:rsidP="00794D19">
      <w:pPr>
        <w:pStyle w:val="Rule"/>
      </w:pPr>
    </w:p>
    <w:p w14:paraId="5C69AFF3" w14:textId="77777777" w:rsidR="0012002B" w:rsidRDefault="002F5AE9" w:rsidP="0012002B">
      <w:pPr>
        <w:pStyle w:val="Body"/>
      </w:pPr>
      <w:r>
        <w:t>For session classes that implement vendor specific interface</w:t>
      </w:r>
      <w:r w:rsidR="00292C0D">
        <w:t xml:space="preserve"> type</w:t>
      </w:r>
      <w:r>
        <w:t xml:space="preserve">s, </w:t>
      </w:r>
      <w:r w:rsidR="0044723B">
        <w:t xml:space="preserve">the </w:t>
      </w:r>
      <w:r w:rsidR="0044723B" w:rsidRPr="0044723B">
        <w:rPr>
          <w:rFonts w:ascii="Courier New" w:hAnsi="Courier New"/>
          <w:sz w:val="18"/>
        </w:rPr>
        <w:t>HarwareInterface</w:t>
      </w:r>
      <w:r w:rsidR="001F0784">
        <w:rPr>
          <w:rFonts w:ascii="Courier New" w:hAnsi="Courier New"/>
          <w:sz w:val="18"/>
        </w:rPr>
        <w:t>Type</w:t>
      </w:r>
      <w:r w:rsidR="0044723B">
        <w:t xml:space="preserve"> property </w:t>
      </w:r>
      <w:r w:rsidR="007B43D6">
        <w:rPr>
          <w:b/>
        </w:rPr>
        <w:t>SHALL</w:t>
      </w:r>
      <w:r w:rsidR="0044723B">
        <w:t xml:space="preserve"> return </w:t>
      </w:r>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r w:rsidR="0044723B">
        <w:t xml:space="preserve"> and </w:t>
      </w:r>
      <w:r>
        <w:t xml:space="preserve">the </w:t>
      </w:r>
      <w:r w:rsidRPr="0012002B">
        <w:rPr>
          <w:rStyle w:val="BodyChar"/>
          <w:rFonts w:ascii="Courier New" w:hAnsi="Courier New"/>
          <w:sz w:val="18"/>
        </w:rPr>
        <w:t>HardwareInterfaceName</w:t>
      </w:r>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14:paraId="5D8FE99F" w14:textId="77777777" w:rsidR="00A366D7" w:rsidRPr="00A366D7" w:rsidRDefault="00A366D7" w:rsidP="00A366D7">
      <w:pPr>
        <w:pStyle w:val="Heading3NxtPg"/>
      </w:pPr>
      <w:bookmarkStart w:id="162" w:name="_Ref323193629"/>
      <w:bookmarkStart w:id="163" w:name="_Toc411598039"/>
      <w:bookmarkStart w:id="164" w:name="_Ref490208114"/>
      <w:r>
        <w:lastRenderedPageBreak/>
        <w:t>SynchronizeCallbacks</w:t>
      </w:r>
      <w:bookmarkEnd w:id="162"/>
      <w:bookmarkEnd w:id="163"/>
    </w:p>
    <w:p w14:paraId="75026BA0" w14:textId="77777777" w:rsidR="00A366D7" w:rsidRDefault="00A366D7" w:rsidP="00A366D7">
      <w:pPr>
        <w:pStyle w:val="Heading-Sub2"/>
      </w:pPr>
      <w:r>
        <w:t>Description</w:t>
      </w:r>
    </w:p>
    <w:p w14:paraId="78E7C46B" w14:textId="77777777"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14:paraId="6E674144" w14:textId="77777777"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r w:rsidR="00274ECB" w:rsidRPr="00274ECB">
        <w:rPr>
          <w:rFonts w:ascii="Courier New" w:hAnsi="Courier New" w:cs="Courier New"/>
          <w:sz w:val="18"/>
          <w:szCs w:val="18"/>
        </w:rPr>
        <w:t>BeginRead</w:t>
      </w:r>
      <w:r w:rsidR="00274ECB">
        <w:t xml:space="preserve">, </w:t>
      </w:r>
      <w:r w:rsidR="00274ECB" w:rsidRPr="00274ECB">
        <w:rPr>
          <w:rFonts w:ascii="Courier New" w:hAnsi="Courier New" w:cs="Courier New"/>
          <w:sz w:val="18"/>
          <w:szCs w:val="18"/>
        </w:rPr>
        <w:t>BeginWrite</w:t>
      </w:r>
      <w:r w:rsidR="00274ECB">
        <w:t xml:space="preserve">) if this property is </w:t>
      </w:r>
      <w:r w:rsidR="00274ECB" w:rsidRPr="00891E6F">
        <w:rPr>
          <w:rFonts w:ascii="Courier New" w:hAnsi="Courier New" w:cs="Courier New"/>
          <w:sz w:val="18"/>
          <w:szCs w:val="18"/>
        </w:rPr>
        <w:t>true</w:t>
      </w:r>
      <w:r w:rsidR="00274ECB">
        <w:t>.</w:t>
      </w:r>
    </w:p>
    <w:p w14:paraId="0A3FCC69" w14:textId="77777777"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14:paraId="4C91919D" w14:textId="77777777" w:rsidR="0041008A" w:rsidRPr="0041008A" w:rsidRDefault="0041008A" w:rsidP="0041008A">
      <w:pPr>
        <w:pStyle w:val="Body"/>
      </w:pPr>
      <w:r>
        <w:t xml:space="preserve">  </w:t>
      </w:r>
    </w:p>
    <w:p w14:paraId="078C1A17" w14:textId="77777777" w:rsidR="00A366D7" w:rsidRPr="00A148B3" w:rsidRDefault="00A366D7" w:rsidP="00A366D7">
      <w:pPr>
        <w:pStyle w:val="Heading-Sub2"/>
      </w:pPr>
      <w:r w:rsidRPr="00A148B3">
        <w:t>Definition</w:t>
      </w:r>
    </w:p>
    <w:tbl>
      <w:tblPr>
        <w:tblW w:w="0" w:type="auto"/>
        <w:tblInd w:w="720" w:type="dxa"/>
        <w:tblLook w:val="04A0" w:firstRow="1" w:lastRow="0" w:firstColumn="1" w:lastColumn="0" w:noHBand="0" w:noVBand="1"/>
      </w:tblPr>
      <w:tblGrid>
        <w:gridCol w:w="8856"/>
      </w:tblGrid>
      <w:tr w:rsidR="00A366D7" w14:paraId="19FF3DEE" w14:textId="77777777" w:rsidTr="0066503D">
        <w:tc>
          <w:tcPr>
            <w:tcW w:w="8856" w:type="dxa"/>
          </w:tcPr>
          <w:p w14:paraId="24D1A6F8" w14:textId="77777777"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r>
              <w:rPr>
                <w:rFonts w:ascii="Courier New" w:hAnsi="Courier New"/>
                <w:sz w:val="18"/>
              </w:rPr>
              <w:t>SynchronizeCallbacks</w:t>
            </w:r>
            <w:r w:rsidRPr="009558BE">
              <w:rPr>
                <w:rFonts w:ascii="Courier New" w:hAnsi="Courier New"/>
                <w:sz w:val="18"/>
              </w:rPr>
              <w:t xml:space="preserve"> </w:t>
            </w:r>
            <w:r w:rsidR="00A366D7" w:rsidRPr="009558BE">
              <w:rPr>
                <w:rFonts w:ascii="Courier New" w:hAnsi="Courier New"/>
                <w:sz w:val="18"/>
              </w:rPr>
              <w:t>{ get; set; }</w:t>
            </w:r>
          </w:p>
        </w:tc>
      </w:tr>
    </w:tbl>
    <w:p w14:paraId="6FF79206" w14:textId="77777777" w:rsidR="002B00F7" w:rsidRPr="009A01B0" w:rsidRDefault="002B00F7" w:rsidP="002B00F7">
      <w:pPr>
        <w:pStyle w:val="Heading2"/>
      </w:pPr>
      <w:bookmarkStart w:id="165" w:name="_Toc411598040"/>
      <w:bookmarkEnd w:id="164"/>
      <w:r>
        <w:lastRenderedPageBreak/>
        <w:t>INativeVisaSession Interface</w:t>
      </w:r>
      <w:bookmarkEnd w:id="165"/>
    </w:p>
    <w:p w14:paraId="07A9E3B9" w14:textId="77777777" w:rsidR="002B00F7" w:rsidRDefault="002B00F7" w:rsidP="002B00F7">
      <w:pPr>
        <w:pStyle w:val="Heading-Sub2"/>
      </w:pPr>
      <w:r>
        <w:t>Description</w:t>
      </w:r>
    </w:p>
    <w:p w14:paraId="1B91E748" w14:textId="77777777" w:rsidR="002B00F7" w:rsidRPr="00AB1315" w:rsidRDefault="002B00F7" w:rsidP="002B00F7">
      <w:pPr>
        <w:pStyle w:val="Body"/>
      </w:pPr>
      <w:r>
        <w:t xml:space="preserve">This section summarizes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which allows access to vendor specific </w:t>
      </w:r>
      <w:r w:rsidR="00D012E2">
        <w:t xml:space="preserve">C </w:t>
      </w:r>
      <w:r>
        <w:t xml:space="preserve">attributes and events.  For the interfaces defined in this specification,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is never implemented directly.  Rather, one of the specializations of </w:t>
      </w:r>
      <w:r w:rsidRPr="00142156">
        <w:rPr>
          <w:rFonts w:ascii="Courier New" w:hAnsi="Courier New"/>
          <w:sz w:val="18"/>
        </w:rPr>
        <w:t>IVisaSession</w:t>
      </w:r>
      <w:r>
        <w:t xml:space="preserve"> also implements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if the implementation delegates to VISA C.  </w:t>
      </w:r>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r>
        <w:t xml:space="preserve"> provides common functionality for all of the specializations.</w:t>
      </w:r>
    </w:p>
    <w:p w14:paraId="47627C0A" w14:textId="77777777" w:rsidR="002B00F7" w:rsidRDefault="002B00F7" w:rsidP="002B00F7">
      <w:pPr>
        <w:pStyle w:val="Body"/>
        <w:spacing w:before="0"/>
      </w:pPr>
    </w:p>
    <w:p w14:paraId="283D5F08" w14:textId="77777777" w:rsidR="002B00F7" w:rsidRPr="00944A2C" w:rsidRDefault="002B00F7" w:rsidP="002B00F7">
      <w:pPr>
        <w:pStyle w:val="Heading-Sub2"/>
      </w:pPr>
      <w:r w:rsidRPr="00944A2C">
        <w:t>Definition</w:t>
      </w:r>
    </w:p>
    <w:tbl>
      <w:tblPr>
        <w:tblW w:w="0" w:type="auto"/>
        <w:tblInd w:w="720" w:type="dxa"/>
        <w:tblLook w:val="04A0" w:firstRow="1" w:lastRow="0" w:firstColumn="1" w:lastColumn="0" w:noHBand="0" w:noVBand="1"/>
      </w:tblPr>
      <w:tblGrid>
        <w:gridCol w:w="8856"/>
      </w:tblGrid>
      <w:tr w:rsidR="002B00F7" w14:paraId="060AF526" w14:textId="77777777" w:rsidTr="000D12F5">
        <w:tc>
          <w:tcPr>
            <w:tcW w:w="8856" w:type="dxa"/>
          </w:tcPr>
          <w:p w14:paraId="55736FC0" w14:textId="77777777" w:rsidR="002B00F7" w:rsidRPr="00BC3F24" w:rsidRDefault="002B00F7" w:rsidP="00BC3F24">
            <w:pPr>
              <w:pStyle w:val="TableItem"/>
              <w:rPr>
                <w:rFonts w:ascii="Courier New" w:hAnsi="Courier New"/>
                <w:sz w:val="18"/>
              </w:rPr>
            </w:pPr>
            <w:r w:rsidRPr="00BC3F24">
              <w:rPr>
                <w:rFonts w:ascii="Courier New" w:hAnsi="Courier New"/>
                <w:sz w:val="18"/>
              </w:rPr>
              <w:t>public interface INativeVisaSession : IVisaSession</w:t>
            </w:r>
          </w:p>
          <w:p w14:paraId="4892FB48" w14:textId="77777777" w:rsidR="002B00F7" w:rsidRPr="00BC3F24" w:rsidRDefault="002B00F7" w:rsidP="00BC3F24">
            <w:pPr>
              <w:pStyle w:val="TableItem"/>
              <w:rPr>
                <w:rFonts w:ascii="Courier New" w:hAnsi="Courier New"/>
                <w:sz w:val="18"/>
              </w:rPr>
            </w:pPr>
            <w:r w:rsidRPr="00BC3F24">
              <w:rPr>
                <w:rFonts w:ascii="Courier New" w:hAnsi="Courier New"/>
                <w:sz w:val="18"/>
              </w:rPr>
              <w:t>{</w:t>
            </w:r>
          </w:p>
          <w:p w14:paraId="49BECD86"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 get; }</w:t>
            </w:r>
          </w:p>
          <w:p w14:paraId="37DF7BC0" w14:textId="77777777" w:rsidR="002B00F7" w:rsidRPr="00BC3F24" w:rsidRDefault="002B00F7" w:rsidP="00BC3F24">
            <w:pPr>
              <w:pStyle w:val="TableItem"/>
              <w:rPr>
                <w:rFonts w:ascii="Courier New" w:hAnsi="Courier New"/>
                <w:sz w:val="18"/>
              </w:rPr>
            </w:pPr>
          </w:p>
          <w:p w14:paraId="139B481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EnableEvent(Int32 eventType);</w:t>
            </w:r>
          </w:p>
          <w:p w14:paraId="4728B3C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DisableEvent(Int32 eventType);</w:t>
            </w:r>
          </w:p>
          <w:p w14:paraId="7F85BFF1"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DiscardEvents(Int32 eventType);</w:t>
            </w:r>
          </w:p>
          <w:p w14:paraId="49217AE9" w14:textId="77777777" w:rsidR="002B00F7" w:rsidRPr="00BC3F24" w:rsidRDefault="002B00F7" w:rsidP="00BC3F24">
            <w:pPr>
              <w:pStyle w:val="TableItem"/>
              <w:rPr>
                <w:rFonts w:ascii="Courier New" w:hAnsi="Courier New"/>
                <w:sz w:val="18"/>
              </w:rPr>
            </w:pPr>
          </w:p>
          <w:p w14:paraId="247507F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38BEBDC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08848173"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out EventQueueStatus status);</w:t>
            </w:r>
          </w:p>
          <w:p w14:paraId="5E66C4AF" w14:textId="77777777" w:rsid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w:t>
            </w:r>
          </w:p>
          <w:p w14:paraId="27945859"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002B00F7" w:rsidRPr="00BC3F24">
              <w:rPr>
                <w:rFonts w:ascii="Courier New" w:hAnsi="Courier New"/>
                <w:sz w:val="18"/>
              </w:rPr>
              <w:t>);</w:t>
            </w:r>
          </w:p>
          <w:p w14:paraId="010E21F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16395C6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Int32 </w:t>
            </w:r>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r w:rsidRPr="00BC3F24">
              <w:rPr>
                <w:rFonts w:ascii="Courier New" w:hAnsi="Courier New"/>
                <w:sz w:val="18"/>
              </w:rPr>
              <w:t>,</w:t>
            </w:r>
          </w:p>
          <w:p w14:paraId="319A3E7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055C6F2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INativeVisaEventArgs WaitOnEvent(Int32 eventType, TimeSpan timeout,</w:t>
            </w:r>
          </w:p>
          <w:p w14:paraId="4620372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EventQueueStatus status);</w:t>
            </w:r>
          </w:p>
          <w:p w14:paraId="5CF042B8" w14:textId="77777777" w:rsidR="002B00F7" w:rsidRPr="00BC3F24" w:rsidRDefault="002B00F7" w:rsidP="00BC3F24">
            <w:pPr>
              <w:pStyle w:val="TableItem"/>
              <w:rPr>
                <w:rFonts w:ascii="Courier New" w:hAnsi="Courier New"/>
                <w:sz w:val="18"/>
              </w:rPr>
            </w:pPr>
          </w:p>
          <w:p w14:paraId="083C7EE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GetAttributeByte(NativeVisaAttribute attribute);</w:t>
            </w:r>
          </w:p>
          <w:p w14:paraId="13DC8F7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GetAttributeByte(Int32 attribute);</w:t>
            </w:r>
          </w:p>
          <w:p w14:paraId="0F78F9F7" w14:textId="77777777" w:rsidR="002B00F7" w:rsidRPr="00BC3F24" w:rsidRDefault="002B00F7" w:rsidP="00BC3F24">
            <w:pPr>
              <w:pStyle w:val="TableItem"/>
              <w:rPr>
                <w:rFonts w:ascii="Courier New" w:hAnsi="Courier New"/>
                <w:sz w:val="18"/>
              </w:rPr>
            </w:pPr>
          </w:p>
          <w:p w14:paraId="2F1A268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GetAttributeInt16(NativeVisaAttribute attribute);</w:t>
            </w:r>
          </w:p>
          <w:p w14:paraId="194448C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14:paraId="6BA7F3CB" w14:textId="77777777" w:rsidR="002B00F7" w:rsidRPr="00BC3F24" w:rsidRDefault="002B00F7" w:rsidP="00BC3F24">
            <w:pPr>
              <w:pStyle w:val="TableItem"/>
              <w:rPr>
                <w:rFonts w:ascii="Courier New" w:hAnsi="Courier New"/>
                <w:sz w:val="18"/>
              </w:rPr>
            </w:pPr>
          </w:p>
          <w:p w14:paraId="2540B13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GetAttributeInt32(NativeVisaAttribute attribute);</w:t>
            </w:r>
          </w:p>
          <w:p w14:paraId="3DDBC8E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14:paraId="33B7F12F" w14:textId="77777777" w:rsidR="002B00F7" w:rsidRPr="00BC3F24" w:rsidRDefault="002B00F7" w:rsidP="00BC3F24">
            <w:pPr>
              <w:pStyle w:val="TableItem"/>
              <w:rPr>
                <w:rFonts w:ascii="Courier New" w:hAnsi="Courier New"/>
                <w:sz w:val="18"/>
              </w:rPr>
            </w:pPr>
          </w:p>
          <w:p w14:paraId="32AC5DA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GetAttributeInt64(NativeVisaAttribute attribute);</w:t>
            </w:r>
          </w:p>
          <w:p w14:paraId="1992D29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14:paraId="30A6111F" w14:textId="77777777" w:rsidR="002B00F7" w:rsidRPr="00BC3F24" w:rsidRDefault="002B00F7" w:rsidP="00BC3F24">
            <w:pPr>
              <w:pStyle w:val="TableItem"/>
              <w:rPr>
                <w:rFonts w:ascii="Courier New" w:hAnsi="Courier New"/>
                <w:sz w:val="18"/>
              </w:rPr>
            </w:pPr>
          </w:p>
          <w:p w14:paraId="6DEBAE6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GetAttributeBoolean(NativeVisaAttribute attribute);</w:t>
            </w:r>
          </w:p>
          <w:p w14:paraId="058F4F1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GetAttributeBoolean(Int32 attribute);</w:t>
            </w:r>
          </w:p>
          <w:p w14:paraId="65DAB1F9" w14:textId="77777777" w:rsidR="002B00F7" w:rsidRPr="00BC3F24" w:rsidRDefault="002B00F7" w:rsidP="00BC3F24">
            <w:pPr>
              <w:pStyle w:val="TableItem"/>
              <w:rPr>
                <w:rFonts w:ascii="Courier New" w:hAnsi="Courier New"/>
                <w:sz w:val="18"/>
              </w:rPr>
            </w:pPr>
          </w:p>
          <w:p w14:paraId="11EA7E4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String GetAttributeString(NativeVisaAttribute attribute);</w:t>
            </w:r>
          </w:p>
          <w:p w14:paraId="6BFAC44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GetAttributeString(Int32 attribute);</w:t>
            </w:r>
          </w:p>
          <w:p w14:paraId="0E47CB61" w14:textId="77777777" w:rsidR="002B00F7" w:rsidRPr="00BC3F24" w:rsidRDefault="002B00F7" w:rsidP="00BC3F24">
            <w:pPr>
              <w:pStyle w:val="TableItem"/>
              <w:rPr>
                <w:rFonts w:ascii="Courier New" w:hAnsi="Courier New"/>
                <w:sz w:val="18"/>
              </w:rPr>
            </w:pPr>
          </w:p>
          <w:p w14:paraId="7352131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SetAttributeByte(NativeVisaAttribute attribute, Byte value);</w:t>
            </w:r>
          </w:p>
          <w:p w14:paraId="2EB344CE"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SetAttributeByte(Int32 attribute, Byte value);</w:t>
            </w:r>
          </w:p>
          <w:p w14:paraId="2E635898" w14:textId="77777777" w:rsidR="002B00F7" w:rsidRPr="00BC3F24" w:rsidRDefault="002B00F7" w:rsidP="00BC3F24">
            <w:pPr>
              <w:pStyle w:val="TableItem"/>
              <w:rPr>
                <w:rFonts w:ascii="Courier New" w:hAnsi="Courier New"/>
                <w:sz w:val="18"/>
              </w:rPr>
            </w:pPr>
          </w:p>
          <w:p w14:paraId="344A9D2E" w14:textId="77777777" w:rsidR="002B00F7" w:rsidRPr="00BC3F24" w:rsidRDefault="002B00F7" w:rsidP="00BC3F24">
            <w:pPr>
              <w:pStyle w:val="TableItem"/>
              <w:rPr>
                <w:rFonts w:ascii="Courier New" w:hAnsi="Courier New"/>
                <w:sz w:val="18"/>
              </w:rPr>
            </w:pPr>
            <w:r w:rsidRPr="00BC3F24">
              <w:rPr>
                <w:rFonts w:ascii="Courier New" w:hAnsi="Courier New"/>
                <w:sz w:val="18"/>
              </w:rPr>
              <w:lastRenderedPageBreak/>
              <w:t xml:space="preserve">   void SetAttributeInt16(NativeVisaAttribute attribute, Int16 value);</w:t>
            </w:r>
          </w:p>
          <w:p w14:paraId="2D7CBF0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14:paraId="25B88CA4" w14:textId="77777777" w:rsidR="002B00F7" w:rsidRPr="00BC3F24" w:rsidRDefault="002B00F7" w:rsidP="00BC3F24">
            <w:pPr>
              <w:pStyle w:val="TableItem"/>
              <w:rPr>
                <w:rFonts w:ascii="Courier New" w:hAnsi="Courier New"/>
                <w:sz w:val="18"/>
              </w:rPr>
            </w:pPr>
          </w:p>
          <w:p w14:paraId="33F82C0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SetAttributeInt32(NativeVisaAttribute attribute, Int32 value);</w:t>
            </w:r>
          </w:p>
          <w:p w14:paraId="52BE923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14:paraId="73FD0BBE" w14:textId="77777777" w:rsidR="002B00F7" w:rsidRPr="00BC3F24" w:rsidRDefault="002B00F7" w:rsidP="00BC3F24">
            <w:pPr>
              <w:pStyle w:val="TableItem"/>
              <w:rPr>
                <w:rFonts w:ascii="Courier New" w:hAnsi="Courier New"/>
                <w:sz w:val="18"/>
              </w:rPr>
            </w:pPr>
          </w:p>
          <w:p w14:paraId="4DB8733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SetAttributeInt64(NativeVisaAttribute attribute, Int64 value);</w:t>
            </w:r>
          </w:p>
          <w:p w14:paraId="38288368"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14:paraId="05460DBE" w14:textId="77777777" w:rsidR="002B00F7" w:rsidRPr="00BC3F24" w:rsidRDefault="002B00F7" w:rsidP="00BC3F24">
            <w:pPr>
              <w:pStyle w:val="TableItem"/>
              <w:rPr>
                <w:rFonts w:ascii="Courier New" w:hAnsi="Courier New"/>
                <w:sz w:val="18"/>
              </w:rPr>
            </w:pPr>
          </w:p>
          <w:p w14:paraId="6B89E72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SetAttributeBoolean(NativeVisaAttribute attribute, Boolean value);</w:t>
            </w:r>
          </w:p>
          <w:p w14:paraId="24756E5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SetAttributeBoolean(Int32 attribute, Boolean value);</w:t>
            </w:r>
          </w:p>
          <w:p w14:paraId="481657F8" w14:textId="77777777" w:rsidR="002B00F7" w:rsidRPr="00BC3F24" w:rsidRDefault="002B00F7" w:rsidP="00BC3F24">
            <w:pPr>
              <w:pStyle w:val="TableItem"/>
              <w:rPr>
                <w:rFonts w:ascii="Courier New" w:hAnsi="Courier New"/>
                <w:sz w:val="18"/>
              </w:rPr>
            </w:pPr>
          </w:p>
          <w:p w14:paraId="1C399B9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SetAttributeString(NativeVisaAttribute attribute, String value);</w:t>
            </w:r>
          </w:p>
          <w:p w14:paraId="6911AE5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SetAttributeString(Int32 attribute, String value);</w:t>
            </w:r>
          </w:p>
          <w:p w14:paraId="66592C72" w14:textId="77777777"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14:paraId="6D6B5D36" w14:textId="77777777" w:rsidR="002B00F7" w:rsidRPr="00A148B3" w:rsidRDefault="002B00F7" w:rsidP="002B00F7">
      <w:pPr>
        <w:pStyle w:val="Heading-Sub2"/>
      </w:pPr>
      <w:r w:rsidRPr="00A148B3">
        <w:lastRenderedPageBreak/>
        <w:t>Corresponding VISA Features</w:t>
      </w:r>
    </w:p>
    <w:p w14:paraId="4AE3D97A" w14:textId="77777777" w:rsidR="002B00F7" w:rsidRDefault="002B00F7" w:rsidP="002B00F7">
      <w:pPr>
        <w:pStyle w:val="Body"/>
      </w:pPr>
      <w:r>
        <w:t xml:space="preserve">The </w:t>
      </w:r>
      <w:r>
        <w:rPr>
          <w:rStyle w:val="Identifier"/>
        </w:rPr>
        <w:t>I</w:t>
      </w:r>
      <w:r w:rsidR="00565B6A">
        <w:rPr>
          <w:rStyle w:val="Identifier"/>
        </w:rPr>
        <w:t>Native</w:t>
      </w:r>
      <w:r>
        <w:rPr>
          <w:rStyle w:val="Identifier"/>
        </w:rPr>
        <w:t>VisaSession</w:t>
      </w:r>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r w:rsidR="002E2668" w:rsidRPr="002E2668">
        <w:rPr>
          <w:rStyle w:val="Identifier"/>
        </w:rPr>
        <w:t>vi</w:t>
      </w:r>
      <w:r w:rsidR="002E2668">
        <w:t xml:space="preserve"> parameter</w:t>
      </w:r>
      <w:r>
        <w:t xml:space="preserve"> defined in VISA.  The following table shows </w:t>
      </w:r>
      <w:r w:rsidR="002E2668">
        <w:t>the correspondence</w:t>
      </w:r>
      <w:r>
        <w:t xml:space="preserve"> for </w:t>
      </w:r>
      <w:r w:rsidR="00565B6A">
        <w:rPr>
          <w:rStyle w:val="Identifier"/>
        </w:rPr>
        <w:t>INativeVisaSession</w:t>
      </w:r>
      <w:r>
        <w:t>.</w:t>
      </w:r>
    </w:p>
    <w:p w14:paraId="221AF6B6"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0CD3643" w14:textId="77777777" w:rsidTr="000D12F5">
        <w:trPr>
          <w:cantSplit/>
        </w:trPr>
        <w:tc>
          <w:tcPr>
            <w:tcW w:w="4572" w:type="dxa"/>
          </w:tcPr>
          <w:p w14:paraId="7F777257" w14:textId="77777777" w:rsidR="002B00F7" w:rsidRPr="00B570D8" w:rsidRDefault="002B00F7" w:rsidP="000D12F5">
            <w:pPr>
              <w:pStyle w:val="TableCaption"/>
              <w:jc w:val="left"/>
            </w:pPr>
            <w:r>
              <w:t>Property</w:t>
            </w:r>
            <w:r w:rsidRPr="00B570D8">
              <w:t xml:space="preserve"> Name</w:t>
            </w:r>
          </w:p>
        </w:tc>
        <w:tc>
          <w:tcPr>
            <w:tcW w:w="4249" w:type="dxa"/>
          </w:tcPr>
          <w:p w14:paraId="246A65B9" w14:textId="77777777" w:rsidR="002B00F7" w:rsidRPr="00B570D8" w:rsidRDefault="002B00F7" w:rsidP="000D12F5">
            <w:pPr>
              <w:pStyle w:val="TableCaption"/>
              <w:jc w:val="left"/>
            </w:pPr>
            <w:r w:rsidRPr="00B570D8">
              <w:t>VISA Attribute Name</w:t>
            </w:r>
          </w:p>
        </w:tc>
      </w:tr>
      <w:tr w:rsidR="002B00F7" w14:paraId="1E634A9A" w14:textId="77777777" w:rsidTr="000D12F5">
        <w:trPr>
          <w:cantSplit/>
        </w:trPr>
        <w:tc>
          <w:tcPr>
            <w:tcW w:w="4572" w:type="dxa"/>
            <w:vAlign w:val="center"/>
          </w:tcPr>
          <w:p w14:paraId="7BA769D3" w14:textId="77777777"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14:paraId="6093BA69" w14:textId="77777777"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14:paraId="6231C478" w14:textId="77777777" w:rsidR="002B00F7" w:rsidRDefault="002B00F7" w:rsidP="002B00F7">
      <w:pPr>
        <w:pStyle w:val="Body"/>
      </w:pPr>
      <w:r>
        <w:t xml:space="preserve">The </w:t>
      </w:r>
      <w:r w:rsidR="00565B6A">
        <w:rPr>
          <w:rStyle w:val="Identifier"/>
        </w:rPr>
        <w:t>INativeVisaSession</w:t>
      </w:r>
      <w:r w:rsidR="00565B6A">
        <w:t xml:space="preserve"> </w:t>
      </w:r>
      <w:r>
        <w:t xml:space="preserve">Interface has several methods that map to VISA functions.  The following table shows VISA equivalence for </w:t>
      </w:r>
      <w:r w:rsidR="00565B6A">
        <w:rPr>
          <w:rStyle w:val="Identifier"/>
        </w:rPr>
        <w:t>INativeVisaSession</w:t>
      </w:r>
      <w:r w:rsidR="00565B6A">
        <w:t xml:space="preserve"> </w:t>
      </w:r>
      <w:r>
        <w:t>methods.</w:t>
      </w:r>
      <w:r w:rsidR="002E2668">
        <w:t xml:space="preserve">  Note that the VISA functions are not type specific, whereas the VISA.NET methods are.</w:t>
      </w:r>
    </w:p>
    <w:p w14:paraId="2A4B1739"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259C814" w14:textId="77777777" w:rsidTr="000D12F5">
        <w:trPr>
          <w:cantSplit/>
        </w:trPr>
        <w:tc>
          <w:tcPr>
            <w:tcW w:w="4572" w:type="dxa"/>
          </w:tcPr>
          <w:p w14:paraId="1DC6A134" w14:textId="77777777" w:rsidR="002B00F7" w:rsidRPr="00B570D8" w:rsidRDefault="002B00F7" w:rsidP="000D12F5">
            <w:pPr>
              <w:pStyle w:val="TableCaption"/>
              <w:jc w:val="left"/>
            </w:pPr>
            <w:r w:rsidRPr="00AB1F8A">
              <w:t>Method</w:t>
            </w:r>
            <w:r w:rsidRPr="00B570D8">
              <w:t xml:space="preserve"> Name</w:t>
            </w:r>
          </w:p>
        </w:tc>
        <w:tc>
          <w:tcPr>
            <w:tcW w:w="4249" w:type="dxa"/>
          </w:tcPr>
          <w:p w14:paraId="682303E8" w14:textId="77777777" w:rsidR="002B00F7" w:rsidRPr="00B570D8" w:rsidRDefault="00565B6A" w:rsidP="000D12F5">
            <w:pPr>
              <w:pStyle w:val="TableCaption"/>
              <w:jc w:val="left"/>
            </w:pPr>
            <w:r>
              <w:t>VISA Function</w:t>
            </w:r>
            <w:r w:rsidR="002B00F7" w:rsidRPr="00B570D8">
              <w:t xml:space="preserve"> Name</w:t>
            </w:r>
          </w:p>
        </w:tc>
      </w:tr>
      <w:tr w:rsidR="002E2668" w14:paraId="16664082" w14:textId="77777777" w:rsidTr="000D12F5">
        <w:trPr>
          <w:cantSplit/>
        </w:trPr>
        <w:tc>
          <w:tcPr>
            <w:tcW w:w="4572" w:type="dxa"/>
            <w:vAlign w:val="center"/>
          </w:tcPr>
          <w:p w14:paraId="695D7736" w14:textId="77777777" w:rsidR="002E2668" w:rsidRDefault="002E2668" w:rsidP="000D12F5">
            <w:pPr>
              <w:pStyle w:val="TableItem"/>
              <w:rPr>
                <w:rFonts w:ascii="Courier New" w:hAnsi="Courier New"/>
                <w:sz w:val="18"/>
              </w:rPr>
            </w:pPr>
            <w:r w:rsidRPr="00BC3F24">
              <w:rPr>
                <w:rFonts w:ascii="Courier New" w:hAnsi="Courier New"/>
                <w:sz w:val="18"/>
              </w:rPr>
              <w:t>EnableEvent</w:t>
            </w:r>
          </w:p>
        </w:tc>
        <w:tc>
          <w:tcPr>
            <w:tcW w:w="4249" w:type="dxa"/>
            <w:vAlign w:val="center"/>
          </w:tcPr>
          <w:p w14:paraId="41B34B8D"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EnableEvent</w:t>
            </w:r>
          </w:p>
        </w:tc>
      </w:tr>
      <w:tr w:rsidR="002E2668" w14:paraId="5A5BCF6D" w14:textId="77777777" w:rsidTr="000D12F5">
        <w:trPr>
          <w:cantSplit/>
        </w:trPr>
        <w:tc>
          <w:tcPr>
            <w:tcW w:w="4572" w:type="dxa"/>
            <w:vAlign w:val="center"/>
          </w:tcPr>
          <w:p w14:paraId="6BC57E5C" w14:textId="77777777" w:rsidR="002E2668" w:rsidRDefault="002E2668" w:rsidP="000D12F5">
            <w:pPr>
              <w:pStyle w:val="TableItem"/>
              <w:rPr>
                <w:rFonts w:ascii="Courier New" w:hAnsi="Courier New"/>
                <w:sz w:val="18"/>
              </w:rPr>
            </w:pPr>
            <w:r w:rsidRPr="00BC3F24">
              <w:rPr>
                <w:rFonts w:ascii="Courier New" w:hAnsi="Courier New"/>
                <w:sz w:val="18"/>
              </w:rPr>
              <w:t>DisableEvent</w:t>
            </w:r>
          </w:p>
        </w:tc>
        <w:tc>
          <w:tcPr>
            <w:tcW w:w="4249" w:type="dxa"/>
            <w:vAlign w:val="center"/>
          </w:tcPr>
          <w:p w14:paraId="128D860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DisableEvent</w:t>
            </w:r>
          </w:p>
        </w:tc>
      </w:tr>
      <w:tr w:rsidR="002E2668" w14:paraId="3190914C" w14:textId="77777777" w:rsidTr="000D12F5">
        <w:trPr>
          <w:cantSplit/>
        </w:trPr>
        <w:tc>
          <w:tcPr>
            <w:tcW w:w="4572" w:type="dxa"/>
            <w:vAlign w:val="center"/>
          </w:tcPr>
          <w:p w14:paraId="0F315F5E" w14:textId="77777777" w:rsidR="002E2668" w:rsidRDefault="002E2668" w:rsidP="000D12F5">
            <w:pPr>
              <w:pStyle w:val="TableItem"/>
              <w:rPr>
                <w:rFonts w:ascii="Courier New" w:hAnsi="Courier New"/>
                <w:sz w:val="18"/>
              </w:rPr>
            </w:pPr>
            <w:r w:rsidRPr="00BC3F24">
              <w:rPr>
                <w:rFonts w:ascii="Courier New" w:hAnsi="Courier New"/>
                <w:sz w:val="18"/>
              </w:rPr>
              <w:t>DiscardEvents</w:t>
            </w:r>
          </w:p>
        </w:tc>
        <w:tc>
          <w:tcPr>
            <w:tcW w:w="4249" w:type="dxa"/>
            <w:vAlign w:val="center"/>
          </w:tcPr>
          <w:p w14:paraId="742459A9"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DiscardEvents</w:t>
            </w:r>
          </w:p>
        </w:tc>
      </w:tr>
      <w:tr w:rsidR="002E2668" w14:paraId="721D9F86" w14:textId="77777777" w:rsidTr="000D12F5">
        <w:trPr>
          <w:cantSplit/>
        </w:trPr>
        <w:tc>
          <w:tcPr>
            <w:tcW w:w="4572" w:type="dxa"/>
            <w:vAlign w:val="center"/>
          </w:tcPr>
          <w:p w14:paraId="1222CF7A" w14:textId="77777777" w:rsidR="002E2668" w:rsidRDefault="002E2668" w:rsidP="000D12F5">
            <w:pPr>
              <w:pStyle w:val="TableItem"/>
              <w:rPr>
                <w:rFonts w:ascii="Courier New" w:hAnsi="Courier New"/>
                <w:sz w:val="18"/>
              </w:rPr>
            </w:pPr>
            <w:r w:rsidRPr="00BC3F24">
              <w:rPr>
                <w:rFonts w:ascii="Courier New" w:hAnsi="Courier New"/>
                <w:sz w:val="18"/>
              </w:rPr>
              <w:t>WaitOnEvent</w:t>
            </w:r>
          </w:p>
        </w:tc>
        <w:tc>
          <w:tcPr>
            <w:tcW w:w="4249" w:type="dxa"/>
            <w:vAlign w:val="center"/>
          </w:tcPr>
          <w:p w14:paraId="5C7E3E01" w14:textId="77777777" w:rsidR="002E2668" w:rsidRPr="006509E6" w:rsidRDefault="002E2668" w:rsidP="00BC3F24">
            <w:pPr>
              <w:pStyle w:val="TableItem"/>
              <w:rPr>
                <w:rFonts w:ascii="Courier New" w:hAnsi="Courier New"/>
                <w:sz w:val="18"/>
              </w:rPr>
            </w:pPr>
            <w:r>
              <w:rPr>
                <w:rFonts w:ascii="Courier New" w:hAnsi="Courier New"/>
                <w:sz w:val="18"/>
              </w:rPr>
              <w:t>vi</w:t>
            </w:r>
            <w:r w:rsidRPr="00BC3F24">
              <w:rPr>
                <w:rFonts w:ascii="Courier New" w:hAnsi="Courier New"/>
                <w:sz w:val="18"/>
              </w:rPr>
              <w:t>WaitOnEvent</w:t>
            </w:r>
          </w:p>
        </w:tc>
      </w:tr>
      <w:tr w:rsidR="002B00F7" w14:paraId="09375F3B" w14:textId="77777777" w:rsidTr="000D12F5">
        <w:trPr>
          <w:cantSplit/>
        </w:trPr>
        <w:tc>
          <w:tcPr>
            <w:tcW w:w="4572" w:type="dxa"/>
            <w:vAlign w:val="center"/>
          </w:tcPr>
          <w:p w14:paraId="757DDED9" w14:textId="77777777" w:rsidR="002B00F7" w:rsidRPr="006509E6" w:rsidRDefault="00BC3F24" w:rsidP="000D12F5">
            <w:pPr>
              <w:pStyle w:val="TableItem"/>
              <w:rPr>
                <w:rFonts w:ascii="Courier New" w:hAnsi="Courier New"/>
                <w:sz w:val="18"/>
              </w:rPr>
            </w:pPr>
            <w:r>
              <w:rPr>
                <w:rFonts w:ascii="Courier New" w:hAnsi="Courier New"/>
                <w:sz w:val="18"/>
              </w:rPr>
              <w:t>GetAttribute&lt;Type&gt;</w:t>
            </w:r>
          </w:p>
        </w:tc>
        <w:tc>
          <w:tcPr>
            <w:tcW w:w="4249" w:type="dxa"/>
            <w:vAlign w:val="center"/>
          </w:tcPr>
          <w:p w14:paraId="78DB1EBE"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GetAttribute</w:t>
            </w:r>
          </w:p>
        </w:tc>
      </w:tr>
      <w:tr w:rsidR="002B00F7" w14:paraId="69BBD19F" w14:textId="77777777" w:rsidTr="000D12F5">
        <w:trPr>
          <w:cantSplit/>
        </w:trPr>
        <w:tc>
          <w:tcPr>
            <w:tcW w:w="4572" w:type="dxa"/>
            <w:vAlign w:val="center"/>
          </w:tcPr>
          <w:p w14:paraId="2C4D05D2" w14:textId="77777777" w:rsidR="002B00F7" w:rsidRPr="006509E6" w:rsidRDefault="00BC3F24" w:rsidP="000D12F5">
            <w:pPr>
              <w:pStyle w:val="TableItem"/>
              <w:rPr>
                <w:rFonts w:ascii="Courier New" w:hAnsi="Courier New"/>
                <w:sz w:val="18"/>
              </w:rPr>
            </w:pPr>
            <w:r>
              <w:rPr>
                <w:rFonts w:ascii="Courier New" w:hAnsi="Courier New"/>
                <w:sz w:val="18"/>
              </w:rPr>
              <w:t>SetAttribute&lt;Type&gt;</w:t>
            </w:r>
          </w:p>
        </w:tc>
        <w:tc>
          <w:tcPr>
            <w:tcW w:w="4249" w:type="dxa"/>
            <w:vAlign w:val="center"/>
          </w:tcPr>
          <w:p w14:paraId="21E50349" w14:textId="77777777" w:rsidR="002B00F7" w:rsidRPr="006509E6" w:rsidRDefault="002B00F7" w:rsidP="00BC3F24">
            <w:pPr>
              <w:pStyle w:val="TableItem"/>
              <w:rPr>
                <w:rFonts w:ascii="Courier New" w:hAnsi="Courier New"/>
                <w:sz w:val="18"/>
              </w:rPr>
            </w:pPr>
            <w:r w:rsidRPr="006509E6">
              <w:rPr>
                <w:rFonts w:ascii="Courier New" w:hAnsi="Courier New"/>
                <w:sz w:val="18"/>
              </w:rPr>
              <w:t>vi</w:t>
            </w:r>
            <w:r w:rsidR="00BC3F24">
              <w:rPr>
                <w:rFonts w:ascii="Courier New" w:hAnsi="Courier New"/>
                <w:sz w:val="18"/>
              </w:rPr>
              <w:t>SetAttribute</w:t>
            </w:r>
          </w:p>
        </w:tc>
      </w:tr>
    </w:tbl>
    <w:p w14:paraId="6565B340" w14:textId="77777777" w:rsidR="002B00F7" w:rsidRPr="00944A2C" w:rsidRDefault="002B00F7" w:rsidP="002B00F7">
      <w:pPr>
        <w:pStyle w:val="Heading-Sub2"/>
      </w:pPr>
      <w:r>
        <w:t>Implementation</w:t>
      </w:r>
    </w:p>
    <w:p w14:paraId="099A8D13" w14:textId="77777777" w:rsidR="00725842" w:rsidRDefault="00725842" w:rsidP="00981D9C">
      <w:pPr>
        <w:pStyle w:val="Observation"/>
      </w:pPr>
    </w:p>
    <w:p w14:paraId="0922B7D2" w14:textId="77777777" w:rsidR="00725842" w:rsidRDefault="00565B6A" w:rsidP="00565B6A">
      <w:pPr>
        <w:pStyle w:val="Body"/>
      </w:pPr>
      <w:r>
        <w:t xml:space="preserve">A VISA.NET </w:t>
      </w:r>
      <w:r w:rsidR="002E2668">
        <w:t>implementation is not required to</w:t>
      </w:r>
      <w:r>
        <w:t xml:space="preserve"> implement </w:t>
      </w:r>
      <w:r w:rsidRPr="002E2668">
        <w:rPr>
          <w:rFonts w:ascii="Courier New" w:hAnsi="Courier New"/>
          <w:sz w:val="18"/>
        </w:rPr>
        <w:t>INativeVisaSession</w:t>
      </w:r>
      <w:r>
        <w:t xml:space="preserve"> </w:t>
      </w:r>
      <w:r w:rsidR="002E2668">
        <w:t xml:space="preserve">even </w:t>
      </w:r>
      <w:r>
        <w:t xml:space="preserve">if the </w:t>
      </w:r>
      <w:r w:rsidR="002E2668">
        <w:t xml:space="preserve">implementation delegates to an </w:t>
      </w:r>
      <w:r>
        <w:t>underlying VISA C I/O.</w:t>
      </w:r>
    </w:p>
    <w:p w14:paraId="13F2A352" w14:textId="77777777" w:rsidR="00966B0E" w:rsidRDefault="00966B0E" w:rsidP="00966B0E">
      <w:pPr>
        <w:pStyle w:val="Permission"/>
      </w:pPr>
    </w:p>
    <w:p w14:paraId="5E7044D3" w14:textId="77777777" w:rsidR="00966B0E" w:rsidRDefault="00966B0E" w:rsidP="00966B0E">
      <w:pPr>
        <w:pStyle w:val="Body"/>
      </w:pPr>
      <w:r>
        <w:t xml:space="preserve">A VISA.NET implementation may implement </w:t>
      </w:r>
      <w:r w:rsidRPr="002E2668">
        <w:rPr>
          <w:rFonts w:ascii="Courier New" w:hAnsi="Courier New"/>
          <w:sz w:val="18"/>
        </w:rPr>
        <w:t>INativeVisaSession</w:t>
      </w:r>
      <w:r>
        <w:t xml:space="preserve"> either implicitly or explicitly.</w:t>
      </w:r>
    </w:p>
    <w:p w14:paraId="140D29CC" w14:textId="77777777" w:rsidR="002B00F7" w:rsidRPr="006A65B6" w:rsidRDefault="002B00F7" w:rsidP="00E02FC6">
      <w:pPr>
        <w:pStyle w:val="Body"/>
        <w:rPr>
          <w:strike/>
        </w:rPr>
      </w:pPr>
    </w:p>
    <w:p w14:paraId="5809341A" w14:textId="77777777" w:rsidR="007E335A" w:rsidRDefault="007E335A" w:rsidP="004321AF">
      <w:pPr>
        <w:pStyle w:val="SectionTitle"/>
        <w:numPr>
          <w:ilvl w:val="0"/>
          <w:numId w:val="0"/>
        </w:numPr>
        <w:sectPr w:rsidR="007E335A" w:rsidSect="00541F5F">
          <w:headerReference w:type="even" r:id="rId45"/>
          <w:headerReference w:type="default" r:id="rId46"/>
          <w:footnotePr>
            <w:numRestart w:val="eachPage"/>
          </w:footnotePr>
          <w:type w:val="continuous"/>
          <w:pgSz w:w="12240" w:h="15840"/>
          <w:pgMar w:top="1440" w:right="1440" w:bottom="-1440" w:left="1440" w:header="720" w:footer="720" w:gutter="0"/>
          <w:pgNumType w:start="1"/>
          <w:cols w:space="720"/>
          <w:noEndnote/>
        </w:sectPr>
      </w:pPr>
      <w:bookmarkStart w:id="166" w:name="_Ref411594036"/>
      <w:bookmarkStart w:id="167" w:name="_Ref355858747"/>
      <w:bookmarkStart w:id="168" w:name="_Ref355858758"/>
    </w:p>
    <w:p w14:paraId="74209DBD" w14:textId="77777777" w:rsidR="00F15659" w:rsidRPr="005E736C" w:rsidRDefault="00D3523F" w:rsidP="00635A27">
      <w:pPr>
        <w:pStyle w:val="SectionTitle"/>
      </w:pPr>
      <w:bookmarkStart w:id="169" w:name="_Ref411593335"/>
      <w:bookmarkStart w:id="170" w:name="_Ref411593560"/>
      <w:bookmarkStart w:id="171" w:name="_Toc411598041"/>
      <w:bookmarkEnd w:id="166"/>
      <w:r>
        <w:lastRenderedPageBreak/>
        <w:t xml:space="preserve">Message Based </w:t>
      </w:r>
      <w:r w:rsidR="0044723B">
        <w:t>Session Interface</w:t>
      </w:r>
      <w:r w:rsidR="00F15659" w:rsidRPr="005E736C">
        <w:t>s</w:t>
      </w:r>
      <w:bookmarkEnd w:id="167"/>
      <w:bookmarkEnd w:id="168"/>
      <w:bookmarkEnd w:id="169"/>
      <w:bookmarkEnd w:id="170"/>
      <w:bookmarkEnd w:id="171"/>
    </w:p>
    <w:p w14:paraId="225042C3" w14:textId="77777777" w:rsidR="00F15659" w:rsidRDefault="00805403">
      <w:pPr>
        <w:pStyle w:val="Desc"/>
      </w:pPr>
      <w:bookmarkStart w:id="172" w:name="_Toc495119189"/>
      <w:bookmarkStart w:id="173" w:name="_Toc495387950"/>
      <w:bookmarkStart w:id="174" w:name="_Toc495388021"/>
      <w:bookmarkStart w:id="175" w:name="_Toc495388523"/>
      <w:bookmarkStart w:id="176" w:name="_Toc495388590"/>
      <w:bookmarkStart w:id="177" w:name="_Toc498752399"/>
      <w:bookmarkEnd w:id="172"/>
      <w:bookmarkEnd w:id="173"/>
      <w:bookmarkEnd w:id="174"/>
      <w:bookmarkEnd w:id="175"/>
      <w:bookmarkEnd w:id="176"/>
      <w:bookmarkEnd w:id="177"/>
      <w:r>
        <w:t>Message based resources support</w:t>
      </w:r>
      <w:r w:rsidR="00F15659">
        <w:t xml:space="preserve"> basic stream I/O to instru</w:t>
      </w:r>
      <w:r w:rsidR="00CA73B9">
        <w:t>ments</w:t>
      </w:r>
      <w:r>
        <w:t>.  While there are some special features that support</w:t>
      </w:r>
      <w:r w:rsidR="00CA73B9">
        <w:t xml:space="preserve"> 488.2</w:t>
      </w:r>
      <w:r>
        <w:t>, other basic message based resources are supported</w:t>
      </w:r>
      <w:r w:rsidR="00F15659">
        <w:t>.</w:t>
      </w:r>
      <w:r w:rsidR="00CA73B9">
        <w:t xml:space="preserve">  </w:t>
      </w:r>
      <w:r w:rsidR="00F15659">
        <w:t xml:space="preserve">See VPP4.3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14:paraId="7C1E0A47" w14:textId="77777777" w:rsidR="009558BE" w:rsidRDefault="009558BE" w:rsidP="00CB2D90">
      <w:pPr>
        <w:pStyle w:val="Heading2"/>
        <w:pageBreakBefore w:val="0"/>
      </w:pPr>
      <w:bookmarkStart w:id="178" w:name="_Toc411598042"/>
      <w:r>
        <w:t>IMessageBasedSession Interface</w:t>
      </w:r>
      <w:bookmarkEnd w:id="178"/>
    </w:p>
    <w:p w14:paraId="277D4506" w14:textId="77777777" w:rsidR="000A75C1" w:rsidRPr="00A148B3" w:rsidRDefault="000A75C1" w:rsidP="002176CC">
      <w:pPr>
        <w:pStyle w:val="Heading-Sub2"/>
      </w:pPr>
      <w:r w:rsidRPr="00A148B3">
        <w:t>Description</w:t>
      </w:r>
    </w:p>
    <w:p w14:paraId="0BCDBB25" w14:textId="77777777" w:rsidR="00142156" w:rsidRDefault="00142156" w:rsidP="00142156">
      <w:pPr>
        <w:pStyle w:val="Body"/>
      </w:pPr>
      <w:r>
        <w:t xml:space="preserve">This section summarizes </w:t>
      </w:r>
      <w:r w:rsidRPr="00142156">
        <w:rPr>
          <w:rFonts w:ascii="Courier New" w:hAnsi="Courier New"/>
          <w:sz w:val="18"/>
        </w:rPr>
        <w:t>IMessageBasedSession</w:t>
      </w:r>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r w:rsidRPr="00142156">
        <w:rPr>
          <w:rFonts w:ascii="Courier New" w:hAnsi="Courier New"/>
          <w:sz w:val="18"/>
        </w:rPr>
        <w:t>IMessageBasedSession</w:t>
      </w:r>
      <w:r>
        <w:t xml:space="preserve">.  </w:t>
      </w:r>
      <w:r w:rsidRPr="00142156">
        <w:rPr>
          <w:rFonts w:ascii="Courier New" w:hAnsi="Courier New"/>
          <w:sz w:val="18"/>
        </w:rPr>
        <w:t>IMessageBasedSession</w:t>
      </w:r>
      <w:r w:rsidRPr="00142156">
        <w:t xml:space="preserve"> </w:t>
      </w:r>
      <w:r>
        <w:t xml:space="preserve">provides common functionality for all of the </w:t>
      </w:r>
      <w:r w:rsidR="0044723B">
        <w:t>derived interfaces</w:t>
      </w:r>
      <w:r>
        <w:t>.</w:t>
      </w:r>
    </w:p>
    <w:p w14:paraId="6E912440" w14:textId="77777777" w:rsidR="00142156" w:rsidRDefault="00142156" w:rsidP="00142156">
      <w:pPr>
        <w:pStyle w:val="Body"/>
      </w:pPr>
      <w:r w:rsidRPr="00142156">
        <w:rPr>
          <w:rFonts w:ascii="Courier New" w:hAnsi="Courier New"/>
          <w:sz w:val="18"/>
        </w:rPr>
        <w:t>IMessageBasedSession</w:t>
      </w:r>
      <w:r w:rsidRPr="00142156">
        <w:t xml:space="preserve"> </w:t>
      </w:r>
      <w:r>
        <w:t xml:space="preserve">includes a few basic message based properties and methods, but the bulk of message based I/O is handled by two </w:t>
      </w:r>
      <w:r w:rsidR="0044723B">
        <w:t xml:space="preserve">other </w:t>
      </w:r>
      <w:r>
        <w:t xml:space="preserve">interfaces, </w:t>
      </w:r>
      <w:r w:rsidRPr="00142156">
        <w:rPr>
          <w:rFonts w:ascii="Courier New" w:hAnsi="Courier New"/>
          <w:sz w:val="18"/>
        </w:rPr>
        <w:t>IMessageBased</w:t>
      </w:r>
      <w:r>
        <w:rPr>
          <w:rFonts w:ascii="Courier New" w:hAnsi="Courier New"/>
          <w:sz w:val="18"/>
        </w:rPr>
        <w:t>RawIO</w:t>
      </w:r>
      <w:r w:rsidRPr="00142156">
        <w:t xml:space="preserve"> </w:t>
      </w:r>
      <w:r>
        <w:t xml:space="preserve">and </w:t>
      </w:r>
      <w:r w:rsidRPr="00142156">
        <w:rPr>
          <w:rFonts w:ascii="Courier New" w:hAnsi="Courier New"/>
          <w:sz w:val="18"/>
        </w:rPr>
        <w:t>IMessageBased</w:t>
      </w:r>
      <w:r>
        <w:rPr>
          <w:rFonts w:ascii="Courier New" w:hAnsi="Courier New"/>
          <w:sz w:val="18"/>
        </w:rPr>
        <w:t>FormattedIO</w:t>
      </w:r>
      <w:r w:rsidR="0044723B">
        <w:t xml:space="preserve">.  </w:t>
      </w:r>
      <w:r w:rsidR="0044723B" w:rsidRPr="00142156">
        <w:rPr>
          <w:rFonts w:ascii="Courier New" w:hAnsi="Courier New"/>
          <w:sz w:val="18"/>
        </w:rPr>
        <w:t>IMessageBasedSession</w:t>
      </w:r>
      <w:r w:rsidR="0044723B" w:rsidRPr="0044723B">
        <w:t xml:space="preserve"> </w:t>
      </w:r>
      <w:r w:rsidR="0044723B">
        <w:t xml:space="preserve">contains properties that </w:t>
      </w:r>
      <w:r w:rsidR="0044723B" w:rsidRPr="0044723B">
        <w:t>refer</w:t>
      </w:r>
      <w:r w:rsidR="0044723B">
        <w:t xml:space="preserve"> to these interfaces</w:t>
      </w:r>
      <w:r>
        <w:t>.</w:t>
      </w:r>
    </w:p>
    <w:p w14:paraId="512892BA"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transformation.  </w:t>
      </w:r>
      <w:r w:rsidRPr="00142156">
        <w:rPr>
          <w:rFonts w:ascii="Courier New" w:hAnsi="Courier New"/>
          <w:sz w:val="18"/>
        </w:rPr>
        <w:t>IMessageBased</w:t>
      </w:r>
      <w:r>
        <w:rPr>
          <w:rFonts w:ascii="Courier New" w:hAnsi="Courier New"/>
          <w:sz w:val="18"/>
        </w:rPr>
        <w:t>RawIO</w:t>
      </w:r>
      <w:r w:rsidRPr="00142156">
        <w:t xml:space="preserve"> </w:t>
      </w:r>
      <w:r>
        <w:t>may be synchronous or ansynchronous.</w:t>
      </w:r>
    </w:p>
    <w:p w14:paraId="1C91BD91" w14:textId="77777777" w:rsidR="00142156" w:rsidRPr="00AB1315" w:rsidRDefault="00142156" w:rsidP="00142156">
      <w:pPr>
        <w:pStyle w:val="Body"/>
      </w:pPr>
      <w:r w:rsidRPr="00142156">
        <w:rPr>
          <w:rFonts w:ascii="Courier New" w:hAnsi="Courier New"/>
          <w:sz w:val="18"/>
        </w:rPr>
        <w:t>IMessageBased</w:t>
      </w:r>
      <w:r>
        <w:rPr>
          <w:rFonts w:ascii="Courier New" w:hAnsi="Courier New"/>
          <w:sz w:val="18"/>
        </w:rPr>
        <w:t>FormattedIO</w:t>
      </w:r>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r w:rsidRPr="00142156">
        <w:rPr>
          <w:rFonts w:ascii="Courier New" w:hAnsi="Courier New"/>
          <w:sz w:val="18"/>
        </w:rPr>
        <w:t>IMessageBased</w:t>
      </w:r>
      <w:r>
        <w:rPr>
          <w:rFonts w:ascii="Courier New" w:hAnsi="Courier New"/>
          <w:sz w:val="18"/>
        </w:rPr>
        <w:t>FormattedIO</w:t>
      </w:r>
      <w:r w:rsidRPr="00142156">
        <w:t xml:space="preserve"> </w:t>
      </w:r>
      <w:r>
        <w:t>operations are always synchronous.  VISA.NET formatted I/O is optimized for IEEE-488, but works with many other message-based protocols as well.</w:t>
      </w:r>
    </w:p>
    <w:p w14:paraId="1E222EE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34B8CBE" w14:textId="77777777" w:rsidTr="002176CC">
        <w:tc>
          <w:tcPr>
            <w:tcW w:w="8856" w:type="dxa"/>
          </w:tcPr>
          <w:p w14:paraId="206E3BD9" w14:textId="77777777" w:rsidR="002176CC" w:rsidRPr="00E04336" w:rsidRDefault="002176CC" w:rsidP="002176CC">
            <w:pPr>
              <w:pStyle w:val="TableItem"/>
              <w:rPr>
                <w:rFonts w:ascii="Courier New" w:hAnsi="Courier New"/>
                <w:sz w:val="18"/>
              </w:rPr>
            </w:pPr>
            <w:r w:rsidRPr="00E04336">
              <w:rPr>
                <w:rFonts w:ascii="Courier New" w:hAnsi="Courier New"/>
                <w:sz w:val="18"/>
              </w:rPr>
              <w:t>public interface IMessageBasedSession : IVisaSession</w:t>
            </w:r>
          </w:p>
          <w:p w14:paraId="3FFAA4D6" w14:textId="77777777" w:rsidR="002176CC" w:rsidRPr="00E04336" w:rsidRDefault="002176CC" w:rsidP="002176CC">
            <w:pPr>
              <w:pStyle w:val="TableItem"/>
              <w:rPr>
                <w:rFonts w:ascii="Courier New" w:hAnsi="Courier New"/>
                <w:sz w:val="18"/>
              </w:rPr>
            </w:pPr>
            <w:r w:rsidRPr="00E04336">
              <w:rPr>
                <w:rFonts w:ascii="Courier New" w:hAnsi="Courier New"/>
                <w:sz w:val="18"/>
              </w:rPr>
              <w:t>{</w:t>
            </w:r>
          </w:p>
          <w:p w14:paraId="0D9277A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event EventHandler&lt;VisaEventArgs&gt; ServiceRequest;</w:t>
            </w:r>
          </w:p>
          <w:p w14:paraId="47049682" w14:textId="77777777" w:rsidR="002176CC" w:rsidRPr="00E04336" w:rsidRDefault="002176CC" w:rsidP="002176CC">
            <w:pPr>
              <w:pStyle w:val="TableItem"/>
              <w:rPr>
                <w:rFonts w:ascii="Courier New" w:hAnsi="Courier New"/>
                <w:sz w:val="18"/>
              </w:rPr>
            </w:pPr>
          </w:p>
          <w:p w14:paraId="160EE17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IOProtocol IOProtocol { get; set; }</w:t>
            </w:r>
          </w:p>
          <w:p w14:paraId="53EBEC0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SendEndEnabled { get; set; }</w:t>
            </w:r>
          </w:p>
          <w:p w14:paraId="1CCA3D3B"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Byte TerminationCharacter { get; set; }</w:t>
            </w:r>
          </w:p>
          <w:p w14:paraId="159BC9DE"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TerminationCharacterEnabled { get; set; }</w:t>
            </w:r>
          </w:p>
          <w:p w14:paraId="149BFD6D" w14:textId="77777777" w:rsidR="002176CC" w:rsidRPr="00E04336" w:rsidRDefault="002176CC" w:rsidP="002176CC">
            <w:pPr>
              <w:pStyle w:val="TableItem"/>
              <w:rPr>
                <w:rFonts w:ascii="Courier New" w:hAnsi="Courier New"/>
                <w:sz w:val="18"/>
              </w:rPr>
            </w:pPr>
          </w:p>
          <w:p w14:paraId="3F5605C8"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AssertTrigger();</w:t>
            </w:r>
          </w:p>
          <w:p w14:paraId="6228928F"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Clear();</w:t>
            </w:r>
          </w:p>
          <w:p w14:paraId="498B6E09"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r>
              <w:rPr>
                <w:rFonts w:ascii="Courier New" w:hAnsi="Courier New"/>
                <w:sz w:val="18"/>
              </w:rPr>
              <w:t>StatusByteFlags</w:t>
            </w:r>
            <w:r w:rsidRPr="00E04336">
              <w:rPr>
                <w:rFonts w:ascii="Courier New" w:hAnsi="Courier New"/>
                <w:sz w:val="18"/>
              </w:rPr>
              <w:t xml:space="preserve"> ReadStatusByte();</w:t>
            </w:r>
          </w:p>
          <w:p w14:paraId="0509334D" w14:textId="77777777" w:rsidR="002176CC" w:rsidRPr="00E04336" w:rsidRDefault="002176CC" w:rsidP="002176CC">
            <w:pPr>
              <w:pStyle w:val="TableItem"/>
              <w:rPr>
                <w:rFonts w:ascii="Courier New" w:hAnsi="Courier New"/>
                <w:sz w:val="18"/>
              </w:rPr>
            </w:pPr>
          </w:p>
          <w:p w14:paraId="4D01D741"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IMessageBasedFormattedIO FormattedIO { get; }</w:t>
            </w:r>
          </w:p>
          <w:p w14:paraId="5AABC0FD"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IMessageBasedRawIO RawIO { get; }</w:t>
            </w:r>
          </w:p>
          <w:p w14:paraId="0A1784BA" w14:textId="77777777" w:rsidR="002176CC" w:rsidRPr="00D80640" w:rsidRDefault="002176CC" w:rsidP="002176CC">
            <w:pPr>
              <w:pStyle w:val="TableItem"/>
              <w:rPr>
                <w:rFonts w:ascii="Courier New" w:hAnsi="Courier New"/>
                <w:sz w:val="18"/>
              </w:rPr>
            </w:pPr>
            <w:r w:rsidRPr="00E04336">
              <w:rPr>
                <w:rFonts w:ascii="Courier New" w:hAnsi="Courier New"/>
                <w:sz w:val="18"/>
              </w:rPr>
              <w:t>}</w:t>
            </w:r>
          </w:p>
        </w:tc>
      </w:tr>
    </w:tbl>
    <w:p w14:paraId="44631F34" w14:textId="77777777" w:rsidR="00B06CF9" w:rsidRPr="00A148B3" w:rsidRDefault="00B06CF9" w:rsidP="00B06CF9">
      <w:pPr>
        <w:pStyle w:val="Heading-Sub2"/>
      </w:pPr>
      <w:r>
        <w:t>Interface references</w:t>
      </w:r>
    </w:p>
    <w:p w14:paraId="29B0E0FD" w14:textId="77777777"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two properties that return references to other VISA.NET interfaces.  The following table shows these properties and the interfaces to which they refer.</w:t>
      </w:r>
    </w:p>
    <w:p w14:paraId="01B40E40"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5F521B3C" w14:textId="77777777" w:rsidTr="00080267">
        <w:trPr>
          <w:cantSplit/>
        </w:trPr>
        <w:tc>
          <w:tcPr>
            <w:tcW w:w="4572" w:type="dxa"/>
          </w:tcPr>
          <w:p w14:paraId="73935389" w14:textId="77777777" w:rsidR="009C0564" w:rsidRPr="00B570D8" w:rsidRDefault="009C0564" w:rsidP="00080267">
            <w:pPr>
              <w:pStyle w:val="TableCaption"/>
              <w:jc w:val="left"/>
            </w:pPr>
            <w:r w:rsidRPr="00B570D8">
              <w:t>Property Name</w:t>
            </w:r>
          </w:p>
        </w:tc>
        <w:tc>
          <w:tcPr>
            <w:tcW w:w="4249" w:type="dxa"/>
          </w:tcPr>
          <w:p w14:paraId="75F8A801" w14:textId="77777777" w:rsidR="009C0564" w:rsidRPr="00B570D8" w:rsidRDefault="0018390D" w:rsidP="00080267">
            <w:pPr>
              <w:pStyle w:val="TableCaption"/>
              <w:jc w:val="left"/>
            </w:pPr>
            <w:r>
              <w:t>Interface</w:t>
            </w:r>
          </w:p>
        </w:tc>
      </w:tr>
      <w:tr w:rsidR="009C0564" w14:paraId="300A0203" w14:textId="77777777" w:rsidTr="00080267">
        <w:trPr>
          <w:cantSplit/>
        </w:trPr>
        <w:tc>
          <w:tcPr>
            <w:tcW w:w="4572" w:type="dxa"/>
            <w:vAlign w:val="center"/>
          </w:tcPr>
          <w:p w14:paraId="6BEBA3C9" w14:textId="77777777" w:rsidR="009C0564" w:rsidRPr="007F0456" w:rsidRDefault="009C0564" w:rsidP="00080267">
            <w:pPr>
              <w:pStyle w:val="TableItem"/>
            </w:pPr>
            <w:r w:rsidRPr="00E04336">
              <w:rPr>
                <w:rFonts w:ascii="Courier New" w:hAnsi="Courier New"/>
                <w:sz w:val="18"/>
              </w:rPr>
              <w:lastRenderedPageBreak/>
              <w:t>FormattedIO</w:t>
            </w:r>
          </w:p>
        </w:tc>
        <w:tc>
          <w:tcPr>
            <w:tcW w:w="4249" w:type="dxa"/>
            <w:vAlign w:val="center"/>
          </w:tcPr>
          <w:p w14:paraId="49F751CD"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IMessageBasedFormattedIO</w:t>
            </w:r>
          </w:p>
        </w:tc>
      </w:tr>
      <w:tr w:rsidR="009C0564" w14:paraId="3B80FF76" w14:textId="77777777" w:rsidTr="00080267">
        <w:trPr>
          <w:cantSplit/>
        </w:trPr>
        <w:tc>
          <w:tcPr>
            <w:tcW w:w="4572" w:type="dxa"/>
            <w:vAlign w:val="center"/>
          </w:tcPr>
          <w:p w14:paraId="0AFBED15" w14:textId="77777777" w:rsidR="009C0564" w:rsidRPr="00811245" w:rsidRDefault="009C0564" w:rsidP="00080267">
            <w:pPr>
              <w:pStyle w:val="TableItem"/>
              <w:rPr>
                <w:rFonts w:ascii="Courier New" w:hAnsi="Courier New"/>
                <w:sz w:val="18"/>
              </w:rPr>
            </w:pPr>
            <w:r w:rsidRPr="00E04336">
              <w:rPr>
                <w:rFonts w:ascii="Courier New" w:hAnsi="Courier New"/>
                <w:sz w:val="18"/>
              </w:rPr>
              <w:t>RawIO</w:t>
            </w:r>
          </w:p>
        </w:tc>
        <w:tc>
          <w:tcPr>
            <w:tcW w:w="4249" w:type="dxa"/>
            <w:vAlign w:val="center"/>
          </w:tcPr>
          <w:p w14:paraId="7DC2F6BF" w14:textId="77777777" w:rsidR="009C0564" w:rsidRPr="007F0456" w:rsidRDefault="009C0564" w:rsidP="00080267">
            <w:pPr>
              <w:pStyle w:val="TableItem"/>
              <w:rPr>
                <w:rFonts w:ascii="Courier New" w:hAnsi="Courier New"/>
                <w:sz w:val="18"/>
              </w:rPr>
            </w:pPr>
            <w:r w:rsidRPr="00E04336">
              <w:rPr>
                <w:rFonts w:ascii="Courier New" w:hAnsi="Courier New"/>
                <w:sz w:val="18"/>
              </w:rPr>
              <w:t>IMessageBasedRawIO</w:t>
            </w:r>
          </w:p>
        </w:tc>
      </w:tr>
    </w:tbl>
    <w:p w14:paraId="5ED5384B" w14:textId="77777777" w:rsidR="00B06CF9" w:rsidRPr="00A148B3" w:rsidRDefault="00B06CF9" w:rsidP="00B06CF9">
      <w:pPr>
        <w:pStyle w:val="Heading-Sub2"/>
      </w:pPr>
      <w:r w:rsidRPr="00A148B3">
        <w:t>Corresponding VISA Features</w:t>
      </w:r>
    </w:p>
    <w:p w14:paraId="34DD7AB3" w14:textId="77777777" w:rsidR="007F0456" w:rsidRDefault="007F0456" w:rsidP="007F0456">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Session</w:t>
      </w:r>
      <w:r>
        <w:t>.</w:t>
      </w:r>
      <w:r w:rsidR="001F29F2">
        <w:rPr>
          <w:rStyle w:val="FootnoteReference"/>
        </w:rPr>
        <w:footnoteReference w:id="1"/>
      </w:r>
    </w:p>
    <w:p w14:paraId="2FB8FC9F"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61F03FDA" w14:textId="77777777" w:rsidTr="00080267">
        <w:trPr>
          <w:cantSplit/>
        </w:trPr>
        <w:tc>
          <w:tcPr>
            <w:tcW w:w="4572" w:type="dxa"/>
          </w:tcPr>
          <w:p w14:paraId="66C02033" w14:textId="77777777" w:rsidR="009C0564" w:rsidRPr="00B570D8" w:rsidRDefault="009C0564" w:rsidP="00080267">
            <w:pPr>
              <w:pStyle w:val="TableCaption"/>
              <w:jc w:val="left"/>
            </w:pPr>
            <w:r w:rsidRPr="00B570D8">
              <w:t>Property Name</w:t>
            </w:r>
          </w:p>
        </w:tc>
        <w:tc>
          <w:tcPr>
            <w:tcW w:w="4249" w:type="dxa"/>
          </w:tcPr>
          <w:p w14:paraId="73A02675" w14:textId="77777777" w:rsidR="009C0564" w:rsidRPr="00B570D8" w:rsidRDefault="009C0564" w:rsidP="00080267">
            <w:pPr>
              <w:pStyle w:val="TableCaption"/>
              <w:jc w:val="left"/>
            </w:pPr>
            <w:r w:rsidRPr="00B570D8">
              <w:t>VISA Attribute Name</w:t>
            </w:r>
          </w:p>
        </w:tc>
      </w:tr>
      <w:tr w:rsidR="009C0564" w14:paraId="656C9B12" w14:textId="77777777" w:rsidTr="00080267">
        <w:trPr>
          <w:cantSplit/>
        </w:trPr>
        <w:tc>
          <w:tcPr>
            <w:tcW w:w="4572" w:type="dxa"/>
            <w:vAlign w:val="center"/>
          </w:tcPr>
          <w:p w14:paraId="58CE7705" w14:textId="77777777" w:rsidR="009C0564" w:rsidRPr="00B570D8" w:rsidRDefault="009C0564" w:rsidP="00080267">
            <w:pPr>
              <w:pStyle w:val="TableItem"/>
              <w:rPr>
                <w:rStyle w:val="CourierNew"/>
              </w:rPr>
            </w:pPr>
            <w:r>
              <w:rPr>
                <w:rStyle w:val="CourierNew"/>
              </w:rPr>
              <w:t>IOProtocol</w:t>
            </w:r>
          </w:p>
        </w:tc>
        <w:tc>
          <w:tcPr>
            <w:tcW w:w="4249" w:type="dxa"/>
            <w:vAlign w:val="center"/>
          </w:tcPr>
          <w:p w14:paraId="03B8D915" w14:textId="77777777" w:rsidR="009C0564" w:rsidRPr="006227E8" w:rsidRDefault="009C0564" w:rsidP="00080267">
            <w:pPr>
              <w:pStyle w:val="TableItem"/>
            </w:pPr>
            <w:r w:rsidRPr="007F0456">
              <w:t>VI_ATTR_IO_PROT</w:t>
            </w:r>
          </w:p>
        </w:tc>
      </w:tr>
      <w:tr w:rsidR="009C0564" w14:paraId="37DB26A0" w14:textId="77777777" w:rsidTr="00080267">
        <w:trPr>
          <w:cantSplit/>
        </w:trPr>
        <w:tc>
          <w:tcPr>
            <w:tcW w:w="4572" w:type="dxa"/>
            <w:vAlign w:val="center"/>
          </w:tcPr>
          <w:p w14:paraId="1285F455" w14:textId="77777777" w:rsidR="009C0564" w:rsidRPr="00811245" w:rsidRDefault="009C0564" w:rsidP="00080267">
            <w:pPr>
              <w:pStyle w:val="TableItem"/>
              <w:rPr>
                <w:rFonts w:ascii="Courier New" w:hAnsi="Courier New"/>
                <w:sz w:val="18"/>
              </w:rPr>
            </w:pPr>
            <w:r w:rsidRPr="00811245">
              <w:rPr>
                <w:rFonts w:ascii="Courier New" w:hAnsi="Courier New"/>
                <w:sz w:val="18"/>
              </w:rPr>
              <w:t>SendEndEnabled</w:t>
            </w:r>
          </w:p>
        </w:tc>
        <w:tc>
          <w:tcPr>
            <w:tcW w:w="4249" w:type="dxa"/>
            <w:vAlign w:val="center"/>
          </w:tcPr>
          <w:p w14:paraId="37FB1ED8" w14:textId="77777777" w:rsidR="009C0564" w:rsidRPr="00811245" w:rsidRDefault="009C0564" w:rsidP="00080267">
            <w:pPr>
              <w:pStyle w:val="TableItem"/>
            </w:pPr>
            <w:r w:rsidRPr="00811245">
              <w:t>VI_ATTR_SEND_END_EN</w:t>
            </w:r>
          </w:p>
        </w:tc>
      </w:tr>
      <w:tr w:rsidR="009C0564" w14:paraId="3A5651A7" w14:textId="77777777" w:rsidTr="00080267">
        <w:trPr>
          <w:cantSplit/>
        </w:trPr>
        <w:tc>
          <w:tcPr>
            <w:tcW w:w="4572" w:type="dxa"/>
            <w:vAlign w:val="center"/>
          </w:tcPr>
          <w:p w14:paraId="6D65A003"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w:t>
            </w:r>
          </w:p>
        </w:tc>
        <w:tc>
          <w:tcPr>
            <w:tcW w:w="4249" w:type="dxa"/>
            <w:vAlign w:val="center"/>
          </w:tcPr>
          <w:p w14:paraId="6EB895C3" w14:textId="77777777" w:rsidR="009C0564" w:rsidRPr="00811245" w:rsidRDefault="009C0564" w:rsidP="00080267">
            <w:pPr>
              <w:pStyle w:val="TableItem"/>
            </w:pPr>
            <w:r w:rsidRPr="00811245">
              <w:t>VI_ATTR_TERMCHAR</w:t>
            </w:r>
          </w:p>
        </w:tc>
      </w:tr>
      <w:tr w:rsidR="009C0564" w14:paraId="2829E8FF" w14:textId="77777777" w:rsidTr="00080267">
        <w:trPr>
          <w:cantSplit/>
        </w:trPr>
        <w:tc>
          <w:tcPr>
            <w:tcW w:w="4572" w:type="dxa"/>
            <w:vAlign w:val="center"/>
          </w:tcPr>
          <w:p w14:paraId="1C87383B" w14:textId="77777777" w:rsidR="009C0564" w:rsidRPr="00811245" w:rsidRDefault="009C0564" w:rsidP="00080267">
            <w:pPr>
              <w:pStyle w:val="TableItem"/>
              <w:rPr>
                <w:rFonts w:ascii="Courier New" w:hAnsi="Courier New"/>
                <w:sz w:val="18"/>
              </w:rPr>
            </w:pPr>
            <w:r w:rsidRPr="00811245">
              <w:rPr>
                <w:rFonts w:ascii="Courier New" w:hAnsi="Courier New"/>
                <w:sz w:val="18"/>
              </w:rPr>
              <w:t>TerminationCharacterEnabled</w:t>
            </w:r>
          </w:p>
        </w:tc>
        <w:tc>
          <w:tcPr>
            <w:tcW w:w="4249" w:type="dxa"/>
            <w:vAlign w:val="center"/>
          </w:tcPr>
          <w:p w14:paraId="0A84EAA1" w14:textId="77777777" w:rsidR="009C0564" w:rsidRPr="00811245" w:rsidRDefault="009C0564" w:rsidP="00080267">
            <w:pPr>
              <w:pStyle w:val="TableItem"/>
            </w:pPr>
            <w:r w:rsidRPr="00811245">
              <w:t>VI_ATTR_TERMCHAR_EN</w:t>
            </w:r>
          </w:p>
        </w:tc>
      </w:tr>
    </w:tbl>
    <w:p w14:paraId="6ADC558D" w14:textId="77777777" w:rsidR="00811245" w:rsidRPr="00B570D8" w:rsidRDefault="00811245" w:rsidP="00811245">
      <w:pPr>
        <w:pStyle w:val="Body"/>
      </w:pPr>
      <w:r>
        <w:t xml:space="preserve">The </w:t>
      </w:r>
      <w:r w:rsidRPr="009558BE">
        <w:rPr>
          <w:rFonts w:ascii="Courier New" w:hAnsi="Courier New"/>
          <w:sz w:val="18"/>
        </w:rPr>
        <w:t>IMessageBased</w:t>
      </w:r>
      <w:r>
        <w:rPr>
          <w:rFonts w:ascii="Courier New" w:hAnsi="Courier New"/>
          <w:sz w:val="18"/>
        </w:rPr>
        <w:t>Session</w:t>
      </w:r>
      <w:r>
        <w:t xml:space="preserve"> interface has several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Session</w:t>
      </w:r>
      <w:r w:rsidRPr="00B570D8">
        <w:t>.</w:t>
      </w:r>
    </w:p>
    <w:p w14:paraId="21CAF70A"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2DD73ACE" w14:textId="77777777" w:rsidTr="00080267">
        <w:trPr>
          <w:cantSplit/>
        </w:trPr>
        <w:tc>
          <w:tcPr>
            <w:tcW w:w="4572" w:type="dxa"/>
          </w:tcPr>
          <w:p w14:paraId="0273F502" w14:textId="77777777" w:rsidR="009C0564" w:rsidRPr="00B570D8" w:rsidRDefault="009C0564" w:rsidP="00080267">
            <w:pPr>
              <w:pStyle w:val="TableCaption"/>
              <w:jc w:val="left"/>
            </w:pPr>
            <w:r>
              <w:t>Method</w:t>
            </w:r>
            <w:r w:rsidRPr="00B570D8">
              <w:t xml:space="preserve"> Name</w:t>
            </w:r>
          </w:p>
        </w:tc>
        <w:tc>
          <w:tcPr>
            <w:tcW w:w="4249" w:type="dxa"/>
          </w:tcPr>
          <w:p w14:paraId="358AEDF2" w14:textId="77777777"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14:paraId="7BC4FCC0" w14:textId="77777777" w:rsidTr="00080267">
        <w:trPr>
          <w:cantSplit/>
        </w:trPr>
        <w:tc>
          <w:tcPr>
            <w:tcW w:w="4572" w:type="dxa"/>
          </w:tcPr>
          <w:p w14:paraId="34F7ABCE" w14:textId="77777777" w:rsidR="009C0564" w:rsidRPr="00AB1F8A" w:rsidRDefault="009C0564" w:rsidP="00080267">
            <w:pPr>
              <w:pStyle w:val="TableItem"/>
              <w:rPr>
                <w:rFonts w:ascii="Courier New" w:hAnsi="Courier New"/>
                <w:sz w:val="18"/>
              </w:rPr>
            </w:pPr>
            <w:r>
              <w:rPr>
                <w:rFonts w:ascii="Courier New" w:hAnsi="Courier New"/>
                <w:sz w:val="18"/>
              </w:rPr>
              <w:t>AssertTrigger</w:t>
            </w:r>
          </w:p>
        </w:tc>
        <w:tc>
          <w:tcPr>
            <w:tcW w:w="4249" w:type="dxa"/>
          </w:tcPr>
          <w:p w14:paraId="1C86D5CE"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viAssertTrigger</w:t>
            </w:r>
          </w:p>
        </w:tc>
      </w:tr>
      <w:tr w:rsidR="009C0564" w14:paraId="099BF5B7" w14:textId="77777777" w:rsidTr="00080267">
        <w:trPr>
          <w:cantSplit/>
        </w:trPr>
        <w:tc>
          <w:tcPr>
            <w:tcW w:w="4572" w:type="dxa"/>
          </w:tcPr>
          <w:p w14:paraId="4F214570" w14:textId="77777777"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14:paraId="4A71C4E9"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viClear</w:t>
            </w:r>
          </w:p>
        </w:tc>
      </w:tr>
      <w:tr w:rsidR="009C0564" w14:paraId="04865E86" w14:textId="77777777" w:rsidTr="00080267">
        <w:trPr>
          <w:cantSplit/>
        </w:trPr>
        <w:tc>
          <w:tcPr>
            <w:tcW w:w="4572" w:type="dxa"/>
          </w:tcPr>
          <w:p w14:paraId="3F2E2381" w14:textId="77777777" w:rsidR="009C0564" w:rsidRPr="00AB1F8A" w:rsidRDefault="009C0564" w:rsidP="00080267">
            <w:pPr>
              <w:pStyle w:val="TableItem"/>
              <w:rPr>
                <w:rFonts w:ascii="Courier New" w:hAnsi="Courier New"/>
                <w:sz w:val="18"/>
              </w:rPr>
            </w:pPr>
            <w:r>
              <w:rPr>
                <w:rFonts w:ascii="Courier New" w:hAnsi="Courier New"/>
                <w:sz w:val="18"/>
              </w:rPr>
              <w:t>ReadStatusByte</w:t>
            </w:r>
          </w:p>
        </w:tc>
        <w:tc>
          <w:tcPr>
            <w:tcW w:w="4249" w:type="dxa"/>
          </w:tcPr>
          <w:p w14:paraId="6814E447" w14:textId="77777777" w:rsidR="009C0564" w:rsidRPr="00B570D8" w:rsidRDefault="009C0564" w:rsidP="00080267">
            <w:pPr>
              <w:pStyle w:val="TableItem"/>
              <w:rPr>
                <w:rFonts w:ascii="Courier New" w:hAnsi="Courier New"/>
                <w:sz w:val="18"/>
                <w:lang w:val="fr-FR"/>
              </w:rPr>
            </w:pPr>
            <w:r>
              <w:rPr>
                <w:rFonts w:ascii="Courier New" w:hAnsi="Courier New"/>
                <w:sz w:val="18"/>
                <w:lang w:val="fr-FR"/>
              </w:rPr>
              <w:t>viReadSTB</w:t>
            </w:r>
          </w:p>
        </w:tc>
      </w:tr>
    </w:tbl>
    <w:p w14:paraId="31E4EF48" w14:textId="77777777" w:rsidR="00137C69" w:rsidRPr="00B570D8" w:rsidRDefault="00137C69" w:rsidP="00137C69">
      <w:pPr>
        <w:pStyle w:val="Body"/>
      </w:pPr>
      <w:r>
        <w:t xml:space="preserve">The </w:t>
      </w:r>
      <w:r w:rsidRPr="009558BE">
        <w:rPr>
          <w:rFonts w:ascii="Courier New" w:hAnsi="Courier New"/>
          <w:sz w:val="18"/>
        </w:rPr>
        <w:t>IMessageBased</w:t>
      </w:r>
      <w:r>
        <w:rPr>
          <w:rFonts w:ascii="Courier New" w:hAnsi="Courier New"/>
          <w:sz w:val="18"/>
        </w:rPr>
        <w:t xml:space="preserve">Session </w:t>
      </w:r>
      <w:r>
        <w:t>interface has one .NET event that correspond</w:t>
      </w:r>
      <w:r w:rsidR="00B07055">
        <w:t>s</w:t>
      </w:r>
      <w:r>
        <w:t xml:space="preserve"> to an event defined in VISA.  The following table shows correspondence for </w:t>
      </w:r>
      <w:r w:rsidRPr="009558BE">
        <w:rPr>
          <w:rFonts w:ascii="Courier New" w:hAnsi="Courier New"/>
          <w:sz w:val="18"/>
        </w:rPr>
        <w:t>IMessageBased</w:t>
      </w:r>
      <w:r>
        <w:rPr>
          <w:rFonts w:ascii="Courier New" w:hAnsi="Courier New"/>
          <w:sz w:val="18"/>
        </w:rPr>
        <w:t>Session</w:t>
      </w:r>
      <w:r w:rsidRPr="00B570D8">
        <w:t>.</w:t>
      </w:r>
    </w:p>
    <w:p w14:paraId="36BC6444" w14:textId="77777777"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37C69" w:rsidRPr="00712E3E" w14:paraId="747973F6" w14:textId="77777777" w:rsidTr="005B1CC2">
        <w:trPr>
          <w:cantSplit/>
        </w:trPr>
        <w:tc>
          <w:tcPr>
            <w:tcW w:w="4572" w:type="dxa"/>
          </w:tcPr>
          <w:p w14:paraId="745F46A3" w14:textId="77777777" w:rsidR="00137C69" w:rsidRPr="00B570D8" w:rsidRDefault="00137C69" w:rsidP="005B1CC2">
            <w:pPr>
              <w:pStyle w:val="TableCaption"/>
              <w:jc w:val="left"/>
            </w:pPr>
            <w:r>
              <w:t>Event</w:t>
            </w:r>
            <w:r w:rsidRPr="00B570D8">
              <w:t xml:space="preserve"> Name</w:t>
            </w:r>
          </w:p>
        </w:tc>
        <w:tc>
          <w:tcPr>
            <w:tcW w:w="4249" w:type="dxa"/>
          </w:tcPr>
          <w:p w14:paraId="0625D56D" w14:textId="77777777" w:rsidR="00137C69" w:rsidRPr="00B570D8" w:rsidRDefault="00137C69" w:rsidP="005B1CC2">
            <w:pPr>
              <w:pStyle w:val="TableCaption"/>
              <w:jc w:val="left"/>
            </w:pPr>
            <w:r w:rsidRPr="00B570D8">
              <w:t xml:space="preserve">VISA </w:t>
            </w:r>
            <w:r>
              <w:t>Function</w:t>
            </w:r>
            <w:r w:rsidRPr="00B570D8">
              <w:t xml:space="preserve"> Name</w:t>
            </w:r>
          </w:p>
        </w:tc>
      </w:tr>
      <w:tr w:rsidR="00137C69" w14:paraId="7C73408D" w14:textId="77777777" w:rsidTr="005B1CC2">
        <w:trPr>
          <w:cantSplit/>
        </w:trPr>
        <w:tc>
          <w:tcPr>
            <w:tcW w:w="4572" w:type="dxa"/>
          </w:tcPr>
          <w:p w14:paraId="72629B80" w14:textId="77777777"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14:paraId="4BF47682" w14:textId="77777777"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14:paraId="6C804D91" w14:textId="77777777" w:rsidR="00482B15" w:rsidRDefault="00482B15" w:rsidP="00482B15">
      <w:pPr>
        <w:pStyle w:val="Body"/>
      </w:pPr>
      <w:r>
        <w:t xml:space="preserve">The </w:t>
      </w:r>
      <w:r w:rsidRPr="009558BE">
        <w:rPr>
          <w:rFonts w:ascii="Courier New" w:hAnsi="Courier New"/>
          <w:sz w:val="18"/>
        </w:rPr>
        <w:t>IMessageBased</w:t>
      </w:r>
      <w:r w:rsidR="00246E99">
        <w:rPr>
          <w:rFonts w:ascii="Courier New" w:hAnsi="Courier New"/>
          <w:sz w:val="18"/>
        </w:rPr>
        <w:t>Session</w:t>
      </w:r>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There are some message based session types (for example, TCPIP SOCKET) that do not support service request events.  For those session types, attempts to register a handler should fail with an exception.</w:t>
      </w:r>
    </w:p>
    <w:p w14:paraId="112CA6B2" w14:textId="77777777" w:rsidR="00BD01A4" w:rsidRPr="00944A2C" w:rsidRDefault="00802C1E" w:rsidP="00BD01A4">
      <w:pPr>
        <w:pStyle w:val="Heading-Sub2"/>
      </w:pPr>
      <w:r>
        <w:t>Implementation</w:t>
      </w:r>
    </w:p>
    <w:p w14:paraId="7903A73E" w14:textId="77777777" w:rsidR="003D5C3C" w:rsidRDefault="003D5C3C" w:rsidP="00794D19">
      <w:pPr>
        <w:pStyle w:val="Rule"/>
      </w:pPr>
    </w:p>
    <w:p w14:paraId="1C33F8A7" w14:textId="77777777"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r w:rsidR="003D5C3C" w:rsidRPr="009558BE">
        <w:rPr>
          <w:rFonts w:ascii="Courier New" w:hAnsi="Courier New"/>
          <w:sz w:val="18"/>
        </w:rPr>
        <w:t>IMessageBased</w:t>
      </w:r>
      <w:r w:rsidR="003D5C3C">
        <w:rPr>
          <w:rFonts w:ascii="Courier New" w:hAnsi="Courier New"/>
          <w:sz w:val="18"/>
        </w:rPr>
        <w:t>Session</w:t>
      </w:r>
      <w:r w:rsidR="003D5C3C">
        <w:t xml:space="preserve"> interface properties and methods as specified in VPP 4.3 for corresponding attributes and functions, except where specified otherwise in this specification.</w:t>
      </w:r>
    </w:p>
    <w:p w14:paraId="10D6CD5A" w14:textId="77777777" w:rsidR="00BD01A4" w:rsidRPr="00B83520" w:rsidRDefault="00BD01A4" w:rsidP="001C3CE6">
      <w:pPr>
        <w:pStyle w:val="Observation"/>
      </w:pPr>
    </w:p>
    <w:p w14:paraId="1B90AF65" w14:textId="77777777"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r w:rsidRPr="00B83520">
        <w:rPr>
          <w:rFonts w:ascii="Courier New" w:hAnsi="Courier New"/>
          <w:sz w:val="18"/>
        </w:rPr>
        <w:t>IMessageBasedSession</w:t>
      </w:r>
      <w:r>
        <w:t xml:space="preserve"> indirectly.</w:t>
      </w:r>
    </w:p>
    <w:p w14:paraId="18A563ED" w14:textId="77777777" w:rsidR="00534CEF" w:rsidRPr="00B83520" w:rsidRDefault="00534CEF" w:rsidP="001C3CE6">
      <w:pPr>
        <w:pStyle w:val="Observation"/>
      </w:pPr>
    </w:p>
    <w:p w14:paraId="1BF73159" w14:textId="77777777" w:rsidR="004820C5" w:rsidRDefault="004820C5" w:rsidP="00534CEF">
      <w:pPr>
        <w:pStyle w:val="Rule"/>
      </w:pPr>
    </w:p>
    <w:p w14:paraId="752CEA49" w14:textId="77777777" w:rsidR="00534CEF" w:rsidRDefault="00534CEF" w:rsidP="00BA4A27">
      <w:pPr>
        <w:pStyle w:val="Desc"/>
      </w:pPr>
      <w:r>
        <w:t>When AssertTrigger is implemented by calling an underlying VISA, the underlying call to</w:t>
      </w:r>
      <w:r w:rsidRPr="00534CEF">
        <w:t xml:space="preserve"> viAssertTrigger </w:t>
      </w:r>
      <w:r>
        <w:t>uses a</w:t>
      </w:r>
      <w:r w:rsidRPr="00534CEF">
        <w:t xml:space="preserve"> </w:t>
      </w:r>
      <w:r>
        <w:t>protocol of</w:t>
      </w:r>
      <w:r w:rsidRPr="00534CEF">
        <w:t xml:space="preserve"> VI_TRIG_PROT_DEFAULT. </w:t>
      </w:r>
    </w:p>
    <w:p w14:paraId="5724F33F" w14:textId="77777777" w:rsidR="004A3023" w:rsidRDefault="004A3023" w:rsidP="004A3023">
      <w:pPr>
        <w:pStyle w:val="Desc"/>
      </w:pPr>
      <w:r>
        <w:t xml:space="preserve">If the FormattedIO member is not null, then the implementation of the </w:t>
      </w:r>
      <w:r w:rsidRPr="004A3023">
        <w:rPr>
          <w:rFonts w:ascii="Courier New" w:hAnsi="Courier New"/>
          <w:sz w:val="18"/>
        </w:rPr>
        <w:t>Clear</w:t>
      </w:r>
      <w:r>
        <w:rPr>
          <w:rFonts w:ascii="Courier New" w:hAnsi="Courier New"/>
          <w:sz w:val="18"/>
        </w:rPr>
        <w:t>()</w:t>
      </w:r>
      <w:r>
        <w:t xml:space="preserve"> method </w:t>
      </w:r>
      <w:r w:rsidR="007B43D6">
        <w:rPr>
          <w:b/>
        </w:rPr>
        <w:t>SHALL</w:t>
      </w:r>
      <w:r>
        <w:t xml:space="preserve"> invoke </w:t>
      </w:r>
      <w:r w:rsidRPr="004A3023">
        <w:rPr>
          <w:rFonts w:ascii="Courier New" w:hAnsi="Courier New"/>
          <w:sz w:val="18"/>
        </w:rPr>
        <w:t>FormattedIO.DiscardBuffers()</w:t>
      </w:r>
      <w:r>
        <w:t>.</w:t>
      </w:r>
    </w:p>
    <w:p w14:paraId="3F949420" w14:textId="77777777" w:rsidR="006227E8" w:rsidRDefault="006227E8" w:rsidP="00A148B3">
      <w:pPr>
        <w:pStyle w:val="Heading2"/>
      </w:pPr>
      <w:bookmarkStart w:id="179" w:name="_Toc411598043"/>
      <w:r>
        <w:lastRenderedPageBreak/>
        <w:t>IMessageBasedRawIO</w:t>
      </w:r>
      <w:bookmarkEnd w:id="179"/>
    </w:p>
    <w:p w14:paraId="42035A1B" w14:textId="77777777" w:rsidR="000A75C1" w:rsidRDefault="000A75C1" w:rsidP="007C1DC3">
      <w:pPr>
        <w:pStyle w:val="Heading-Sub2"/>
      </w:pPr>
      <w:r>
        <w:t>Description</w:t>
      </w:r>
    </w:p>
    <w:p w14:paraId="15A4866B" w14:textId="77777777" w:rsidR="006E2F77" w:rsidRDefault="006E2F77" w:rsidP="006E2F77">
      <w:pPr>
        <w:pStyle w:val="Body"/>
      </w:pPr>
      <w:r>
        <w:t xml:space="preserve">This section summarizes </w:t>
      </w:r>
      <w:r w:rsidRPr="00142156">
        <w:rPr>
          <w:rFonts w:ascii="Courier New" w:hAnsi="Courier New"/>
          <w:sz w:val="18"/>
        </w:rPr>
        <w:t>IMessageBased</w:t>
      </w:r>
      <w:r>
        <w:rPr>
          <w:rFonts w:ascii="Courier New" w:hAnsi="Courier New"/>
          <w:sz w:val="18"/>
        </w:rPr>
        <w:t>RawIO</w:t>
      </w:r>
      <w:r w:rsidRPr="006E2F77">
        <w:t>.</w:t>
      </w:r>
      <w:r>
        <w:t xml:space="preserve">  Note that </w:t>
      </w:r>
      <w:r w:rsidRPr="00142156">
        <w:rPr>
          <w:rFonts w:ascii="Courier New" w:hAnsi="Courier New"/>
          <w:sz w:val="18"/>
        </w:rPr>
        <w:t>IMessageBased</w:t>
      </w:r>
      <w:r>
        <w:rPr>
          <w:rFonts w:ascii="Courier New" w:hAnsi="Courier New"/>
          <w:sz w:val="18"/>
        </w:rPr>
        <w:t>RawIO</w:t>
      </w:r>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14:paraId="63C56AB8" w14:textId="77777777" w:rsidR="00A83491" w:rsidRDefault="00A83491" w:rsidP="00A83491">
      <w:pPr>
        <w:pStyle w:val="Body"/>
      </w:pPr>
      <w:r w:rsidRPr="00142156">
        <w:rPr>
          <w:rFonts w:ascii="Courier New" w:hAnsi="Courier New"/>
          <w:sz w:val="18"/>
        </w:rPr>
        <w:t>IMessageBased</w:t>
      </w:r>
      <w:r>
        <w:rPr>
          <w:rFonts w:ascii="Courier New" w:hAnsi="Courier New"/>
          <w:sz w:val="18"/>
        </w:rPr>
        <w:t>RawIO</w:t>
      </w:r>
      <w:r w:rsidRPr="00142156">
        <w:t xml:space="preserve"> </w:t>
      </w:r>
      <w:r>
        <w:t xml:space="preserve">supports both synchronous </w:t>
      </w:r>
      <w:r w:rsidR="0099060C">
        <w:t xml:space="preserve">and </w:t>
      </w:r>
      <w:r>
        <w:t>ansynchronous I/O.</w:t>
      </w:r>
    </w:p>
    <w:p w14:paraId="279C095C" w14:textId="77777777" w:rsidR="006E2F77" w:rsidRDefault="006E2F77" w:rsidP="006E2F77">
      <w:pPr>
        <w:pStyle w:val="Body"/>
      </w:pPr>
      <w:r w:rsidRPr="00142156">
        <w:rPr>
          <w:rFonts w:ascii="Courier New" w:hAnsi="Courier New"/>
          <w:sz w:val="18"/>
        </w:rPr>
        <w:t>IMessageBased</w:t>
      </w:r>
      <w:r>
        <w:rPr>
          <w:rFonts w:ascii="Courier New" w:hAnsi="Courier New"/>
          <w:sz w:val="18"/>
        </w:rPr>
        <w:t>Session</w:t>
      </w:r>
      <w:r w:rsidRPr="006E2F77">
        <w:t xml:space="preserve"> provides a </w:t>
      </w:r>
      <w:r w:rsidR="00482B15">
        <w:t xml:space="preserve">property that returns a reference to </w:t>
      </w:r>
      <w:r w:rsidR="00482B15" w:rsidRPr="00142156">
        <w:rPr>
          <w:rFonts w:ascii="Courier New" w:hAnsi="Courier New"/>
          <w:sz w:val="18"/>
        </w:rPr>
        <w:t>IMessageBased</w:t>
      </w:r>
      <w:r w:rsidR="00482B15">
        <w:rPr>
          <w:rFonts w:ascii="Courier New" w:hAnsi="Courier New"/>
          <w:sz w:val="18"/>
        </w:rPr>
        <w:t>RawIO</w:t>
      </w:r>
      <w:r>
        <w:t>.</w:t>
      </w:r>
      <w:r w:rsidR="00482B15">
        <w:t xml:space="preserve">  This property is </w:t>
      </w:r>
      <w:r w:rsidR="0099060C">
        <w:t>the only specified</w:t>
      </w:r>
      <w:r w:rsidR="00482B15">
        <w:t xml:space="preserve"> way to access the </w:t>
      </w:r>
      <w:r w:rsidR="00482B15" w:rsidRPr="00142156">
        <w:rPr>
          <w:rFonts w:ascii="Courier New" w:hAnsi="Courier New"/>
          <w:sz w:val="18"/>
        </w:rPr>
        <w:t>IMessageBased</w:t>
      </w:r>
      <w:r w:rsidR="00482B15">
        <w:rPr>
          <w:rFonts w:ascii="Courier New" w:hAnsi="Courier New"/>
          <w:sz w:val="18"/>
        </w:rPr>
        <w:t>RawIO</w:t>
      </w:r>
      <w:r w:rsidR="00482B15" w:rsidRPr="00142156">
        <w:t xml:space="preserve"> </w:t>
      </w:r>
      <w:r w:rsidR="00482B15">
        <w:t>interface from a message-based session.</w:t>
      </w:r>
    </w:p>
    <w:p w14:paraId="281FD335" w14:textId="77777777" w:rsidR="000A75C1" w:rsidRDefault="000A75C1" w:rsidP="007C1DC3">
      <w:pPr>
        <w:pStyle w:val="Heading-Sub2"/>
      </w:pPr>
      <w:r>
        <w:t>Definition</w:t>
      </w:r>
    </w:p>
    <w:p w14:paraId="67F6685A"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declaration is shown below.  The body of the interface is documented in the sections that document individual properties and methods.</w:t>
      </w:r>
    </w:p>
    <w:p w14:paraId="730E2533" w14:textId="77777777" w:rsidR="00C220F3" w:rsidRPr="000A75C1" w:rsidRDefault="00C220F3" w:rsidP="00C220F3">
      <w:pPr>
        <w:pStyle w:val="Body"/>
        <w:spacing w:before="0"/>
        <w:rPr>
          <w:lang w:val="it-IT"/>
        </w:rPr>
      </w:pPr>
    </w:p>
    <w:tbl>
      <w:tblPr>
        <w:tblW w:w="0" w:type="auto"/>
        <w:tblInd w:w="720" w:type="dxa"/>
        <w:tblLook w:val="04A0" w:firstRow="1" w:lastRow="0" w:firstColumn="1" w:lastColumn="0" w:noHBand="0" w:noVBand="1"/>
      </w:tblPr>
      <w:tblGrid>
        <w:gridCol w:w="8856"/>
      </w:tblGrid>
      <w:tr w:rsidR="002176CC" w14:paraId="64277BC8" w14:textId="77777777" w:rsidTr="002176CC">
        <w:tc>
          <w:tcPr>
            <w:tcW w:w="8856" w:type="dxa"/>
          </w:tcPr>
          <w:p w14:paraId="00B613F0" w14:textId="77777777" w:rsidR="002176CC" w:rsidRPr="00D80640" w:rsidRDefault="002176CC" w:rsidP="002176CC">
            <w:pPr>
              <w:pStyle w:val="TableItem"/>
              <w:rPr>
                <w:rFonts w:ascii="Courier New" w:hAnsi="Courier New"/>
                <w:sz w:val="18"/>
              </w:rPr>
            </w:pPr>
            <w:r w:rsidRPr="00E04336">
              <w:rPr>
                <w:rFonts w:ascii="Courier New" w:hAnsi="Courier New"/>
                <w:sz w:val="18"/>
              </w:rPr>
              <w:t xml:space="preserve">public interface </w:t>
            </w:r>
            <w:r w:rsidRPr="00C220F3">
              <w:rPr>
                <w:rFonts w:ascii="Courier New" w:hAnsi="Courier New"/>
                <w:sz w:val="18"/>
              </w:rPr>
              <w:t>IMessageBasedRawIO</w:t>
            </w:r>
          </w:p>
        </w:tc>
      </w:tr>
    </w:tbl>
    <w:p w14:paraId="59C49E31" w14:textId="77777777" w:rsidR="00B06CF9" w:rsidRPr="00A148B3" w:rsidRDefault="00B06CF9" w:rsidP="00B06CF9">
      <w:pPr>
        <w:pStyle w:val="Heading-Sub2"/>
      </w:pPr>
      <w:r w:rsidRPr="00A148B3">
        <w:t>Corresponding VISA Features</w:t>
      </w:r>
    </w:p>
    <w:p w14:paraId="66F5B0BD" w14:textId="77777777" w:rsidR="007C1DC3" w:rsidRDefault="007C1DC3" w:rsidP="007C1DC3">
      <w:pPr>
        <w:pStyle w:val="Body"/>
      </w:pPr>
      <w:r>
        <w:t xml:space="preserve">The </w:t>
      </w:r>
      <w:r w:rsidRPr="009558BE">
        <w:rPr>
          <w:rFonts w:ascii="Courier New" w:hAnsi="Courier New"/>
          <w:sz w:val="18"/>
        </w:rPr>
        <w:t>IMessageBased</w:t>
      </w:r>
      <w:r>
        <w:rPr>
          <w:rFonts w:ascii="Courier New" w:hAnsi="Courier New"/>
          <w:sz w:val="18"/>
        </w:rPr>
        <w:t>RawIO</w:t>
      </w:r>
      <w:r>
        <w:t xml:space="preserve"> interface has several .NET methods that start asynchronous operations.  These methods return a reference to </w:t>
      </w:r>
      <w:r w:rsidRPr="007C1DC3">
        <w:rPr>
          <w:rFonts w:ascii="Courier New" w:hAnsi="Courier New"/>
          <w:sz w:val="18"/>
        </w:rPr>
        <w:t>IVisaAsyncResult</w:t>
      </w:r>
      <w:r>
        <w:t xml:space="preserve">, which returns information about the asynchronous operation implemented by the method.  </w:t>
      </w:r>
      <w:r w:rsidRPr="007C1DC3">
        <w:rPr>
          <w:rFonts w:ascii="Courier New" w:hAnsi="Courier New"/>
          <w:sz w:val="18"/>
        </w:rPr>
        <w:t>IVisaAsyncResult</w:t>
      </w:r>
      <w:r>
        <w:t xml:space="preserve"> is described in detail below.</w:t>
      </w:r>
    </w:p>
    <w:p w14:paraId="7A8A34EC" w14:textId="77777777" w:rsidR="00C220F3" w:rsidRDefault="00C220F3" w:rsidP="00C220F3">
      <w:pPr>
        <w:pStyle w:val="Body"/>
      </w:pPr>
      <w:r>
        <w:t xml:space="preserve">The </w:t>
      </w:r>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all of the methods in </w:t>
      </w:r>
      <w:r w:rsidR="007C1DC3" w:rsidRPr="009558BE">
        <w:rPr>
          <w:rFonts w:ascii="Courier New" w:hAnsi="Courier New"/>
          <w:sz w:val="18"/>
        </w:rPr>
        <w:t>IMessageBased</w:t>
      </w:r>
      <w:r w:rsidR="007C1DC3">
        <w:rPr>
          <w:rFonts w:ascii="Courier New" w:hAnsi="Courier New"/>
          <w:sz w:val="18"/>
        </w:rPr>
        <w:t>RawIO</w:t>
      </w:r>
      <w:r w:rsidR="007C1DC3">
        <w:t xml:space="preserve"> </w:t>
      </w:r>
      <w:r>
        <w:t>are described in detail below.</w:t>
      </w:r>
    </w:p>
    <w:p w14:paraId="231D4204" w14:textId="77777777"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2618F" w:rsidRPr="00712E3E" w14:paraId="7D5F557D" w14:textId="77777777" w:rsidTr="00080267">
        <w:trPr>
          <w:cantSplit/>
        </w:trPr>
        <w:tc>
          <w:tcPr>
            <w:tcW w:w="4572" w:type="dxa"/>
          </w:tcPr>
          <w:p w14:paraId="347A45BB" w14:textId="77777777" w:rsidR="0042618F" w:rsidRPr="00B570D8" w:rsidRDefault="0042618F" w:rsidP="00080267">
            <w:pPr>
              <w:pStyle w:val="TableCaption"/>
              <w:jc w:val="left"/>
            </w:pPr>
            <w:r>
              <w:t>Method</w:t>
            </w:r>
            <w:r w:rsidRPr="00B570D8">
              <w:t xml:space="preserve"> Name</w:t>
            </w:r>
          </w:p>
        </w:tc>
        <w:tc>
          <w:tcPr>
            <w:tcW w:w="4249" w:type="dxa"/>
          </w:tcPr>
          <w:p w14:paraId="51D1EC34" w14:textId="77777777"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14:paraId="5C0638D6" w14:textId="77777777" w:rsidTr="00D54BDD">
        <w:trPr>
          <w:cantSplit/>
        </w:trPr>
        <w:tc>
          <w:tcPr>
            <w:tcW w:w="4572" w:type="dxa"/>
          </w:tcPr>
          <w:p w14:paraId="4D5F8B01" w14:textId="77777777"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249" w:type="dxa"/>
          </w:tcPr>
          <w:p w14:paraId="65648319" w14:textId="77777777" w:rsidR="00070DBF" w:rsidRPr="00B570D8" w:rsidRDefault="00070DBF" w:rsidP="00D54BDD">
            <w:pPr>
              <w:pStyle w:val="TableItem"/>
              <w:rPr>
                <w:rFonts w:ascii="Courier New" w:hAnsi="Courier New"/>
                <w:sz w:val="18"/>
                <w:lang w:val="fr-FR"/>
              </w:rPr>
            </w:pPr>
            <w:r>
              <w:rPr>
                <w:rFonts w:ascii="Courier New" w:hAnsi="Courier New"/>
                <w:sz w:val="18"/>
                <w:lang w:val="fr-FR"/>
              </w:rPr>
              <w:t>viWrite</w:t>
            </w:r>
          </w:p>
        </w:tc>
      </w:tr>
      <w:tr w:rsidR="0042618F" w14:paraId="0FB9D358" w14:textId="77777777" w:rsidTr="00080267">
        <w:trPr>
          <w:cantSplit/>
        </w:trPr>
        <w:tc>
          <w:tcPr>
            <w:tcW w:w="4572" w:type="dxa"/>
          </w:tcPr>
          <w:p w14:paraId="75BF5303" w14:textId="77777777" w:rsidR="0042618F" w:rsidRPr="00AB1F8A" w:rsidRDefault="0042618F" w:rsidP="00080267">
            <w:pPr>
              <w:pStyle w:val="TableItem"/>
              <w:rPr>
                <w:rFonts w:ascii="Courier New" w:hAnsi="Courier New"/>
                <w:sz w:val="18"/>
              </w:rPr>
            </w:pPr>
            <w:r>
              <w:rPr>
                <w:rFonts w:ascii="Courier New" w:hAnsi="Courier New"/>
                <w:sz w:val="18"/>
              </w:rPr>
              <w:t>Read</w:t>
            </w:r>
          </w:p>
        </w:tc>
        <w:tc>
          <w:tcPr>
            <w:tcW w:w="4249" w:type="dxa"/>
          </w:tcPr>
          <w:p w14:paraId="47E0A229"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5B9EC8AC" w14:textId="77777777" w:rsidTr="00080267">
        <w:trPr>
          <w:cantSplit/>
        </w:trPr>
        <w:tc>
          <w:tcPr>
            <w:tcW w:w="4572" w:type="dxa"/>
          </w:tcPr>
          <w:p w14:paraId="66ED7F47" w14:textId="77777777" w:rsidR="0042618F" w:rsidRPr="00AB1F8A" w:rsidRDefault="0042618F" w:rsidP="00080267">
            <w:pPr>
              <w:pStyle w:val="TableItem"/>
              <w:rPr>
                <w:rFonts w:ascii="Courier New" w:hAnsi="Courier New"/>
                <w:sz w:val="18"/>
              </w:rPr>
            </w:pPr>
            <w:r>
              <w:rPr>
                <w:rFonts w:ascii="Courier New" w:hAnsi="Courier New"/>
                <w:sz w:val="18"/>
              </w:rPr>
              <w:t>ReadString</w:t>
            </w:r>
          </w:p>
        </w:tc>
        <w:tc>
          <w:tcPr>
            <w:tcW w:w="4249" w:type="dxa"/>
          </w:tcPr>
          <w:p w14:paraId="4038BC5B" w14:textId="77777777" w:rsidR="0042618F" w:rsidRPr="00B570D8" w:rsidRDefault="0042618F" w:rsidP="00080267">
            <w:pPr>
              <w:pStyle w:val="TableItem"/>
              <w:rPr>
                <w:rFonts w:ascii="Courier New" w:hAnsi="Courier New"/>
                <w:sz w:val="18"/>
                <w:lang w:val="fr-FR"/>
              </w:rPr>
            </w:pPr>
            <w:r>
              <w:rPr>
                <w:rFonts w:ascii="Courier New" w:hAnsi="Courier New"/>
                <w:sz w:val="18"/>
                <w:lang w:val="fr-FR"/>
              </w:rPr>
              <w:t>viRead</w:t>
            </w:r>
          </w:p>
        </w:tc>
      </w:tr>
      <w:tr w:rsidR="0042618F" w14:paraId="00E7E7A3" w14:textId="77777777" w:rsidTr="00080267">
        <w:trPr>
          <w:cantSplit/>
        </w:trPr>
        <w:tc>
          <w:tcPr>
            <w:tcW w:w="4572" w:type="dxa"/>
          </w:tcPr>
          <w:p w14:paraId="7585519D" w14:textId="77777777" w:rsidR="0042618F" w:rsidRPr="009558BE" w:rsidRDefault="0042618F" w:rsidP="00080267">
            <w:pPr>
              <w:pStyle w:val="TableItem"/>
              <w:rPr>
                <w:rFonts w:ascii="Courier New" w:hAnsi="Courier New"/>
                <w:sz w:val="18"/>
              </w:rPr>
            </w:pPr>
            <w:r>
              <w:rPr>
                <w:rFonts w:ascii="Courier New" w:hAnsi="Courier New"/>
                <w:sz w:val="18"/>
              </w:rPr>
              <w:t>BeginWrite</w:t>
            </w:r>
          </w:p>
        </w:tc>
        <w:tc>
          <w:tcPr>
            <w:tcW w:w="4249" w:type="dxa"/>
          </w:tcPr>
          <w:p w14:paraId="1698D9CA" w14:textId="77777777" w:rsidR="0042618F" w:rsidRDefault="0042618F" w:rsidP="00080267">
            <w:pPr>
              <w:pStyle w:val="TableItem"/>
              <w:rPr>
                <w:rFonts w:ascii="Courier New" w:hAnsi="Courier New"/>
                <w:sz w:val="18"/>
                <w:lang w:val="fr-FR"/>
              </w:rPr>
            </w:pPr>
            <w:r>
              <w:rPr>
                <w:rFonts w:ascii="Courier New" w:hAnsi="Courier New"/>
                <w:sz w:val="18"/>
                <w:lang w:val="fr-FR"/>
              </w:rPr>
              <w:t>viWriteAsync</w:t>
            </w:r>
          </w:p>
        </w:tc>
      </w:tr>
      <w:tr w:rsidR="0042618F" w14:paraId="5E67F21C" w14:textId="77777777" w:rsidTr="00080267">
        <w:trPr>
          <w:cantSplit/>
        </w:trPr>
        <w:tc>
          <w:tcPr>
            <w:tcW w:w="4572" w:type="dxa"/>
          </w:tcPr>
          <w:p w14:paraId="5BAE161B" w14:textId="77777777" w:rsidR="0042618F" w:rsidRDefault="0042618F" w:rsidP="00080267">
            <w:pPr>
              <w:pStyle w:val="TableItem"/>
              <w:rPr>
                <w:rFonts w:ascii="Courier New" w:hAnsi="Courier New"/>
                <w:sz w:val="18"/>
              </w:rPr>
            </w:pPr>
            <w:r>
              <w:rPr>
                <w:rFonts w:ascii="Courier New" w:hAnsi="Courier New"/>
                <w:sz w:val="18"/>
              </w:rPr>
              <w:t>EndWrite</w:t>
            </w:r>
          </w:p>
        </w:tc>
        <w:tc>
          <w:tcPr>
            <w:tcW w:w="4249" w:type="dxa"/>
          </w:tcPr>
          <w:p w14:paraId="4092E4FF"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398306E3" w14:textId="77777777" w:rsidTr="00080267">
        <w:trPr>
          <w:cantSplit/>
        </w:trPr>
        <w:tc>
          <w:tcPr>
            <w:tcW w:w="4572" w:type="dxa"/>
          </w:tcPr>
          <w:p w14:paraId="54C01674" w14:textId="77777777" w:rsidR="0042618F" w:rsidRDefault="0042618F" w:rsidP="00080267">
            <w:pPr>
              <w:pStyle w:val="TableItem"/>
              <w:rPr>
                <w:rFonts w:ascii="Courier New" w:hAnsi="Courier New"/>
                <w:sz w:val="18"/>
              </w:rPr>
            </w:pPr>
          </w:p>
        </w:tc>
        <w:tc>
          <w:tcPr>
            <w:tcW w:w="4249" w:type="dxa"/>
          </w:tcPr>
          <w:p w14:paraId="682A4AC3" w14:textId="77777777" w:rsidR="0042618F" w:rsidRDefault="0042618F" w:rsidP="00080267">
            <w:pPr>
              <w:pStyle w:val="TableItem"/>
              <w:rPr>
                <w:rFonts w:ascii="Courier New" w:hAnsi="Courier New"/>
                <w:sz w:val="18"/>
                <w:lang w:val="fr-FR"/>
              </w:rPr>
            </w:pPr>
          </w:p>
        </w:tc>
      </w:tr>
      <w:tr w:rsidR="0042618F" w14:paraId="39BE1446" w14:textId="77777777" w:rsidTr="00080267">
        <w:trPr>
          <w:cantSplit/>
        </w:trPr>
        <w:tc>
          <w:tcPr>
            <w:tcW w:w="4572" w:type="dxa"/>
          </w:tcPr>
          <w:p w14:paraId="72AC0974" w14:textId="77777777" w:rsidR="0042618F" w:rsidRPr="009558BE" w:rsidRDefault="0042618F" w:rsidP="00080267">
            <w:pPr>
              <w:pStyle w:val="TableItem"/>
              <w:rPr>
                <w:rFonts w:ascii="Courier New" w:hAnsi="Courier New"/>
                <w:sz w:val="18"/>
              </w:rPr>
            </w:pPr>
            <w:r>
              <w:rPr>
                <w:rFonts w:ascii="Courier New" w:hAnsi="Courier New"/>
                <w:sz w:val="18"/>
              </w:rPr>
              <w:t>BeginRead</w:t>
            </w:r>
          </w:p>
        </w:tc>
        <w:tc>
          <w:tcPr>
            <w:tcW w:w="4249" w:type="dxa"/>
          </w:tcPr>
          <w:p w14:paraId="4CF3A2EC" w14:textId="77777777" w:rsidR="0042618F" w:rsidRDefault="0042618F" w:rsidP="00080267">
            <w:pPr>
              <w:pStyle w:val="TableItem"/>
              <w:rPr>
                <w:rFonts w:ascii="Courier New" w:hAnsi="Courier New"/>
                <w:sz w:val="18"/>
                <w:lang w:val="fr-FR"/>
              </w:rPr>
            </w:pPr>
            <w:r>
              <w:rPr>
                <w:rFonts w:ascii="Courier New" w:hAnsi="Courier New"/>
                <w:sz w:val="18"/>
                <w:lang w:val="fr-FR"/>
              </w:rPr>
              <w:t>viReadAsync</w:t>
            </w:r>
          </w:p>
        </w:tc>
      </w:tr>
      <w:tr w:rsidR="0042618F" w14:paraId="4B82B2C5" w14:textId="77777777" w:rsidTr="00080267">
        <w:trPr>
          <w:cantSplit/>
        </w:trPr>
        <w:tc>
          <w:tcPr>
            <w:tcW w:w="4572" w:type="dxa"/>
          </w:tcPr>
          <w:p w14:paraId="4C1C816B" w14:textId="77777777" w:rsidR="0042618F" w:rsidRDefault="00070DBF" w:rsidP="00070DBF">
            <w:pPr>
              <w:pStyle w:val="TableItem"/>
              <w:rPr>
                <w:rFonts w:ascii="Courier New" w:hAnsi="Courier New"/>
                <w:sz w:val="18"/>
              </w:rPr>
            </w:pPr>
            <w:r>
              <w:rPr>
                <w:rFonts w:ascii="Courier New" w:hAnsi="Courier New"/>
                <w:sz w:val="18"/>
              </w:rPr>
              <w:t>EndRead</w:t>
            </w:r>
          </w:p>
        </w:tc>
        <w:tc>
          <w:tcPr>
            <w:tcW w:w="4249" w:type="dxa"/>
          </w:tcPr>
          <w:p w14:paraId="7C9DC45A" w14:textId="77777777" w:rsidR="0042618F" w:rsidRDefault="0042618F" w:rsidP="00080267">
            <w:pPr>
              <w:pStyle w:val="TableItem"/>
              <w:rPr>
                <w:rFonts w:ascii="Courier New" w:hAnsi="Courier New"/>
                <w:sz w:val="18"/>
                <w:lang w:val="fr-FR"/>
              </w:rPr>
            </w:pPr>
            <w:r>
              <w:rPr>
                <w:rFonts w:ascii="Courier New" w:hAnsi="Courier New"/>
                <w:sz w:val="18"/>
                <w:lang w:val="fr-FR"/>
              </w:rPr>
              <w:t>viWaitOnEvent</w:t>
            </w:r>
            <w:r w:rsidRPr="00992B78">
              <w:rPr>
                <w:lang w:val="fr-FR"/>
              </w:rPr>
              <w:t xml:space="preserve"> (w/ IO Completion event)</w:t>
            </w:r>
          </w:p>
        </w:tc>
      </w:tr>
      <w:tr w:rsidR="0042618F" w14:paraId="51F43550" w14:textId="77777777" w:rsidTr="00080267">
        <w:trPr>
          <w:cantSplit/>
        </w:trPr>
        <w:tc>
          <w:tcPr>
            <w:tcW w:w="4572" w:type="dxa"/>
          </w:tcPr>
          <w:p w14:paraId="701115FE" w14:textId="77777777" w:rsidR="0042618F" w:rsidRDefault="008139B5" w:rsidP="00070DBF">
            <w:pPr>
              <w:pStyle w:val="TableItem"/>
              <w:rPr>
                <w:rFonts w:ascii="Courier New" w:hAnsi="Courier New"/>
                <w:sz w:val="18"/>
              </w:rPr>
            </w:pPr>
            <w:hyperlink r:id="rId47" w:history="1">
              <w:r w:rsidR="00D77D00" w:rsidRPr="0049084A">
                <w:rPr>
                  <w:rFonts w:ascii="Courier New" w:hAnsi="Courier New"/>
                  <w:sz w:val="18"/>
                </w:rPr>
                <w:t>Abort</w:t>
              </w:r>
              <w:r w:rsidR="00D77D00">
                <w:rPr>
                  <w:rFonts w:ascii="Courier New" w:hAnsi="Courier New"/>
                  <w:sz w:val="18"/>
                </w:rPr>
                <w:t>AsyncOperation</w:t>
              </w:r>
            </w:hyperlink>
          </w:p>
        </w:tc>
        <w:tc>
          <w:tcPr>
            <w:tcW w:w="4249" w:type="dxa"/>
          </w:tcPr>
          <w:p w14:paraId="5A8596BA" w14:textId="77777777" w:rsidR="0042618F" w:rsidRDefault="0042618F" w:rsidP="00080267">
            <w:pPr>
              <w:pStyle w:val="TableItem"/>
              <w:rPr>
                <w:rFonts w:ascii="Courier New" w:hAnsi="Courier New"/>
                <w:sz w:val="18"/>
                <w:lang w:val="fr-FR"/>
              </w:rPr>
            </w:pPr>
            <w:r>
              <w:rPr>
                <w:rFonts w:ascii="Courier New" w:hAnsi="Courier New"/>
                <w:sz w:val="18"/>
                <w:lang w:val="fr-FR"/>
              </w:rPr>
              <w:t>viTerminate</w:t>
            </w:r>
          </w:p>
        </w:tc>
      </w:tr>
    </w:tbl>
    <w:p w14:paraId="20AE0C71" w14:textId="77777777" w:rsidR="00151C43" w:rsidRDefault="00151C43" w:rsidP="006766A0">
      <w:pPr>
        <w:pStyle w:val="Heading3NxtPg"/>
      </w:pPr>
      <w:bookmarkStart w:id="180" w:name="_Toc411598044"/>
      <w:r>
        <w:lastRenderedPageBreak/>
        <w:t>Synchronous I/O</w:t>
      </w:r>
      <w:bookmarkEnd w:id="180"/>
    </w:p>
    <w:p w14:paraId="501FFE60" w14:textId="77777777" w:rsidR="003E0C02" w:rsidRDefault="003E0C02" w:rsidP="003E0C02">
      <w:pPr>
        <w:pStyle w:val="Body"/>
      </w:pPr>
      <w:r>
        <w:t>The raw I/O synchronous methods perform the requested I/O and return only after the I/O operation is complete.</w:t>
      </w:r>
    </w:p>
    <w:p w14:paraId="766E92F8" w14:textId="77777777" w:rsidR="00151C43" w:rsidRDefault="00151C43" w:rsidP="006766A0">
      <w:pPr>
        <w:pStyle w:val="Heading4NxtPg"/>
      </w:pPr>
      <w:r>
        <w:lastRenderedPageBreak/>
        <w:t>Read</w:t>
      </w:r>
    </w:p>
    <w:p w14:paraId="0B093C18" w14:textId="77777777" w:rsidR="00151C43" w:rsidRDefault="00151C43" w:rsidP="00151C43">
      <w:pPr>
        <w:pStyle w:val="Heading-Sub2"/>
      </w:pPr>
      <w:r>
        <w:t>Description</w:t>
      </w:r>
    </w:p>
    <w:p w14:paraId="7C530BE7" w14:textId="77777777"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14:paraId="18FC9D0C" w14:textId="77777777"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When using the overload of the </w:t>
      </w:r>
      <w:r w:rsidRPr="00F819C2">
        <w:rPr>
          <w:rFonts w:ascii="Courier New" w:hAnsi="Courier New"/>
          <w:sz w:val="18"/>
        </w:rPr>
        <w:t>Read</w:t>
      </w:r>
      <w:r>
        <w:t xml:space="preserve"> method that returns an Int64, the calling program must allocate the array before making the call, and the array must contain at least </w:t>
      </w:r>
      <w:r w:rsidRPr="003E0C02">
        <w:rPr>
          <w:rFonts w:ascii="Courier New" w:hAnsi="Courier New"/>
          <w:sz w:val="18"/>
        </w:rPr>
        <w:t>index + count</w:t>
      </w:r>
      <w:r>
        <w:t xml:space="preserve"> elements.</w:t>
      </w:r>
    </w:p>
    <w:p w14:paraId="2E21A037" w14:textId="77777777" w:rsidR="00C53182" w:rsidRDefault="00C53182" w:rsidP="003E0C02">
      <w:pPr>
        <w:pStyle w:val="Body"/>
      </w:pPr>
      <w:r>
        <w:t xml:space="preserve">Bytes are returned exactly as they are read from the </w:t>
      </w:r>
      <w:r w:rsidR="007E3BAE">
        <w:t>device</w:t>
      </w:r>
      <w:r>
        <w:t>, in exactly the same order.</w:t>
      </w:r>
    </w:p>
    <w:p w14:paraId="5B0C2310" w14:textId="77777777" w:rsidR="00C53182" w:rsidRDefault="00F819C2" w:rsidP="003E0C02">
      <w:pPr>
        <w:pStyle w:val="Body"/>
      </w:pPr>
      <w:r>
        <w:t>Read</w:t>
      </w:r>
      <w:r w:rsidR="00C53182">
        <w:t>ing continues until one of the following conditions is met:</w:t>
      </w:r>
    </w:p>
    <w:p w14:paraId="7BAA08C8" w14:textId="77777777" w:rsidR="00945884" w:rsidRDefault="00945884" w:rsidP="004D5506">
      <w:pPr>
        <w:pStyle w:val="Body"/>
        <w:numPr>
          <w:ilvl w:val="0"/>
          <w:numId w:val="14"/>
        </w:numPr>
        <w:spacing w:before="0"/>
      </w:pPr>
      <w:r>
        <w:t>An END indicator is read from the data coming from the device.  This will only happen if END is supported by the protocol being used</w:t>
      </w:r>
      <w:r w:rsidR="00070DBF">
        <w:t>, and is enabled</w:t>
      </w:r>
      <w:r>
        <w:t>.</w:t>
      </w:r>
    </w:p>
    <w:p w14:paraId="451FD70B" w14:textId="77777777"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t xml:space="preserve">  In this case, the termination character is included in the data buffer.</w:t>
      </w:r>
    </w:p>
    <w:p w14:paraId="71899A88" w14:textId="77777777"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14:paraId="46FA55EE" w14:textId="77777777" w:rsidR="00C53182" w:rsidRDefault="00C5318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rsidR="00F819C2">
        <w:t>, in which case an exception is thrown.</w:t>
      </w:r>
    </w:p>
    <w:p w14:paraId="0CBF757D"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CDCE155" w14:textId="77777777" w:rsidTr="002176CC">
        <w:tc>
          <w:tcPr>
            <w:tcW w:w="8856" w:type="dxa"/>
          </w:tcPr>
          <w:p w14:paraId="280AF0B6"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w:t>
            </w:r>
          </w:p>
          <w:p w14:paraId="46C147B7" w14:textId="77777777" w:rsidR="002176CC" w:rsidRPr="00C220F3" w:rsidRDefault="002176CC" w:rsidP="002176CC">
            <w:pPr>
              <w:pStyle w:val="TableItem"/>
              <w:rPr>
                <w:rFonts w:ascii="Courier New" w:hAnsi="Courier New"/>
                <w:sz w:val="18"/>
              </w:rPr>
            </w:pPr>
            <w:r w:rsidRPr="00C220F3">
              <w:rPr>
                <w:rFonts w:ascii="Courier New" w:hAnsi="Courier New"/>
                <w:sz w:val="18"/>
              </w:rPr>
              <w:t>Byte[] Read(Int64 count);</w:t>
            </w:r>
          </w:p>
          <w:p w14:paraId="7FE909E6" w14:textId="77777777" w:rsidR="002176CC" w:rsidRDefault="002176CC" w:rsidP="002176CC">
            <w:pPr>
              <w:pStyle w:val="TableItem"/>
              <w:rPr>
                <w:rFonts w:ascii="Courier New" w:hAnsi="Courier New"/>
                <w:sz w:val="18"/>
              </w:rPr>
            </w:pPr>
            <w:r w:rsidRPr="00C220F3">
              <w:rPr>
                <w:rFonts w:ascii="Courier New" w:hAnsi="Courier New"/>
                <w:sz w:val="18"/>
              </w:rPr>
              <w:t>Byte[] Read(Int64 count</w:t>
            </w:r>
            <w:r>
              <w:rPr>
                <w:rFonts w:ascii="Courier New" w:hAnsi="Courier New"/>
                <w:sz w:val="18"/>
              </w:rPr>
              <w:t>, out ReadStatus readStatus</w:t>
            </w:r>
            <w:r w:rsidRPr="00C220F3">
              <w:rPr>
                <w:rFonts w:ascii="Courier New" w:hAnsi="Courier New"/>
                <w:sz w:val="18"/>
              </w:rPr>
              <w:t>);</w:t>
            </w:r>
          </w:p>
          <w:p w14:paraId="2A2DB544" w14:textId="77777777" w:rsidR="006511DB" w:rsidRDefault="006511DB" w:rsidP="006511DB">
            <w:pPr>
              <w:pStyle w:val="TableItem"/>
              <w:rPr>
                <w:rFonts w:ascii="Courier New" w:hAnsi="Courier New"/>
                <w:sz w:val="18"/>
              </w:rPr>
            </w:pPr>
          </w:p>
          <w:p w14:paraId="368FBD28" w14:textId="77777777"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Read(Byte[]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14:paraId="43587E00" w14:textId="77777777"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out Int64 actualCount</w:t>
            </w:r>
            <w:r>
              <w:rPr>
                <w:rFonts w:ascii="Courier New" w:hAnsi="Courier New"/>
                <w:sz w:val="18"/>
              </w:rPr>
              <w:t>, out ReadStatus readStatus</w:t>
            </w:r>
            <w:r w:rsidRPr="00C220F3">
              <w:rPr>
                <w:rFonts w:ascii="Courier New" w:hAnsi="Courier New"/>
                <w:sz w:val="18"/>
              </w:rPr>
              <w:t>);</w:t>
            </w:r>
          </w:p>
          <w:p w14:paraId="34E69101" w14:textId="77777777"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Read(</w:t>
            </w:r>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14:paraId="0C55A663" w14:textId="77777777" w:rsidR="006511DB" w:rsidRPr="00D80640"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actualCount, out ReadStatus readStatus);</w:t>
            </w:r>
          </w:p>
        </w:tc>
      </w:tr>
    </w:tbl>
    <w:p w14:paraId="50BD4AA7"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88EE458" w14:textId="77777777" w:rsidTr="00080267">
        <w:trPr>
          <w:cantSplit/>
        </w:trPr>
        <w:tc>
          <w:tcPr>
            <w:tcW w:w="2502" w:type="dxa"/>
          </w:tcPr>
          <w:p w14:paraId="08E5BB2B" w14:textId="77777777" w:rsidR="0042618F" w:rsidRPr="00CB6687" w:rsidRDefault="0042618F" w:rsidP="00080267">
            <w:pPr>
              <w:pStyle w:val="TableHeader"/>
              <w:jc w:val="left"/>
              <w:rPr>
                <w:b/>
                <w:bCs/>
              </w:rPr>
            </w:pPr>
            <w:r>
              <w:rPr>
                <w:b/>
                <w:bCs/>
              </w:rPr>
              <w:t>Name</w:t>
            </w:r>
          </w:p>
        </w:tc>
        <w:tc>
          <w:tcPr>
            <w:tcW w:w="4140" w:type="dxa"/>
          </w:tcPr>
          <w:p w14:paraId="704A1392" w14:textId="77777777" w:rsidR="0042618F" w:rsidRPr="00CB6687" w:rsidRDefault="0042618F" w:rsidP="00080267">
            <w:pPr>
              <w:pStyle w:val="TableHeader"/>
              <w:jc w:val="left"/>
              <w:rPr>
                <w:b/>
                <w:bCs/>
              </w:rPr>
            </w:pPr>
            <w:r w:rsidRPr="00CB6687">
              <w:rPr>
                <w:b/>
                <w:bCs/>
              </w:rPr>
              <w:t>Description</w:t>
            </w:r>
          </w:p>
        </w:tc>
        <w:tc>
          <w:tcPr>
            <w:tcW w:w="2179" w:type="dxa"/>
          </w:tcPr>
          <w:p w14:paraId="64DDB5A8" w14:textId="77777777" w:rsidR="0042618F" w:rsidRPr="00CB6687" w:rsidRDefault="0042618F" w:rsidP="00080267">
            <w:pPr>
              <w:pStyle w:val="TableHeader"/>
              <w:jc w:val="left"/>
              <w:rPr>
                <w:b/>
                <w:bCs/>
              </w:rPr>
            </w:pPr>
            <w:r w:rsidRPr="00CB6687">
              <w:rPr>
                <w:b/>
                <w:bCs/>
              </w:rPr>
              <w:t>Type</w:t>
            </w:r>
          </w:p>
        </w:tc>
      </w:tr>
      <w:tr w:rsidR="0042618F" w14:paraId="596FE4F9" w14:textId="77777777" w:rsidTr="00080267">
        <w:trPr>
          <w:cantSplit/>
        </w:trPr>
        <w:tc>
          <w:tcPr>
            <w:tcW w:w="2502" w:type="dxa"/>
          </w:tcPr>
          <w:p w14:paraId="0CDAD68B" w14:textId="77777777" w:rsidR="0042618F" w:rsidRDefault="0042618F" w:rsidP="00080267">
            <w:pPr>
              <w:pStyle w:val="TableCellCourierNew"/>
            </w:pPr>
            <w:r>
              <w:t>count</w:t>
            </w:r>
          </w:p>
        </w:tc>
        <w:tc>
          <w:tcPr>
            <w:tcW w:w="4140" w:type="dxa"/>
          </w:tcPr>
          <w:p w14:paraId="42654C6A" w14:textId="77777777"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14:paraId="43316802" w14:textId="77777777" w:rsidR="0042618F" w:rsidRDefault="0042618F" w:rsidP="00080267">
            <w:pPr>
              <w:pStyle w:val="TableCellCourierNew"/>
            </w:pPr>
            <w:r>
              <w:t>Int64</w:t>
            </w:r>
          </w:p>
        </w:tc>
      </w:tr>
      <w:tr w:rsidR="006511DB" w14:paraId="0FE6BAD9" w14:textId="77777777" w:rsidTr="00080267">
        <w:trPr>
          <w:cantSplit/>
        </w:trPr>
        <w:tc>
          <w:tcPr>
            <w:tcW w:w="2502" w:type="dxa"/>
          </w:tcPr>
          <w:p w14:paraId="34B012E7" w14:textId="77777777" w:rsidR="006511DB" w:rsidRDefault="006511DB" w:rsidP="00080267">
            <w:pPr>
              <w:pStyle w:val="TableCellCourierNew"/>
            </w:pPr>
            <w:r>
              <w:t>actualCount</w:t>
            </w:r>
          </w:p>
        </w:tc>
        <w:tc>
          <w:tcPr>
            <w:tcW w:w="4140" w:type="dxa"/>
          </w:tcPr>
          <w:p w14:paraId="61D1F7B7" w14:textId="77777777" w:rsidR="006511DB" w:rsidRDefault="006511DB" w:rsidP="00AB7FD2">
            <w:pPr>
              <w:pStyle w:val="TableItem"/>
            </w:pPr>
            <w:r w:rsidRPr="001C6243">
              <w:t>The actual count of bytes stored in the buffer parameter during the read operation.</w:t>
            </w:r>
          </w:p>
        </w:tc>
        <w:tc>
          <w:tcPr>
            <w:tcW w:w="2179" w:type="dxa"/>
          </w:tcPr>
          <w:p w14:paraId="4F19127A" w14:textId="77777777" w:rsidR="006511DB" w:rsidRDefault="006511DB" w:rsidP="00080267">
            <w:pPr>
              <w:pStyle w:val="TableCellCourierNew"/>
            </w:pPr>
            <w:r>
              <w:t>Int64</w:t>
            </w:r>
          </w:p>
        </w:tc>
      </w:tr>
      <w:tr w:rsidR="0042618F" w14:paraId="6FB03F7E" w14:textId="77777777" w:rsidTr="00080267">
        <w:trPr>
          <w:cantSplit/>
        </w:trPr>
        <w:tc>
          <w:tcPr>
            <w:tcW w:w="2502" w:type="dxa"/>
          </w:tcPr>
          <w:p w14:paraId="219AD938"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4C8C10A3" w14:textId="77777777"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14:paraId="34670825" w14:textId="77777777" w:rsidR="0042618F" w:rsidRDefault="0042618F" w:rsidP="00080267">
            <w:pPr>
              <w:pStyle w:val="TableCellCourierNew"/>
            </w:pPr>
            <w:r>
              <w:t>Int64</w:t>
            </w:r>
          </w:p>
        </w:tc>
      </w:tr>
      <w:tr w:rsidR="0042618F" w14:paraId="071A7329" w14:textId="77777777" w:rsidTr="00080267">
        <w:trPr>
          <w:cantSplit/>
        </w:trPr>
        <w:tc>
          <w:tcPr>
            <w:tcW w:w="2502" w:type="dxa"/>
          </w:tcPr>
          <w:p w14:paraId="5780AC9F" w14:textId="77777777"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14:paraId="7E6B46AB" w14:textId="77777777" w:rsidR="0042618F" w:rsidRDefault="0042618F" w:rsidP="00080267">
            <w:pPr>
              <w:pStyle w:val="TableItem"/>
            </w:pPr>
            <w:r>
              <w:t>An array of bytes allocated by the calling program, into which bytes returned by the device are placed.</w:t>
            </w:r>
          </w:p>
          <w:p w14:paraId="74831870" w14:textId="77777777" w:rsidR="006511DB" w:rsidRDefault="006511DB" w:rsidP="00080267">
            <w:pPr>
              <w:pStyle w:val="TableItem"/>
            </w:pPr>
            <w:r>
              <w:t>A reference to the array</w:t>
            </w:r>
          </w:p>
        </w:tc>
        <w:tc>
          <w:tcPr>
            <w:tcW w:w="2179" w:type="dxa"/>
          </w:tcPr>
          <w:p w14:paraId="644D6683" w14:textId="77777777" w:rsidR="0042618F" w:rsidRDefault="0042618F" w:rsidP="00080267">
            <w:pPr>
              <w:pStyle w:val="TableCellCourierNew"/>
            </w:pPr>
            <w:r>
              <w:t>Byte[]</w:t>
            </w:r>
          </w:p>
          <w:p w14:paraId="0862AA1A" w14:textId="77777777" w:rsidR="006511DB" w:rsidRDefault="006511DB" w:rsidP="00080267">
            <w:pPr>
              <w:pStyle w:val="TableCellCourierNew"/>
            </w:pPr>
          </w:p>
          <w:p w14:paraId="4C245A3F" w14:textId="77777777" w:rsidR="006511DB" w:rsidRDefault="006511DB" w:rsidP="00080267">
            <w:pPr>
              <w:pStyle w:val="TableCellCourierNew"/>
            </w:pPr>
          </w:p>
          <w:p w14:paraId="29A70292" w14:textId="77777777" w:rsidR="006511DB" w:rsidRDefault="006511DB" w:rsidP="00080267">
            <w:pPr>
              <w:pStyle w:val="TableCellCourierNew"/>
            </w:pPr>
            <w:r>
              <w:t>Byte*</w:t>
            </w:r>
          </w:p>
        </w:tc>
      </w:tr>
      <w:tr w:rsidR="0042618F" w14:paraId="1E20E7E8" w14:textId="77777777" w:rsidTr="00080267">
        <w:trPr>
          <w:cantSplit/>
        </w:trPr>
        <w:tc>
          <w:tcPr>
            <w:tcW w:w="2502" w:type="dxa"/>
          </w:tcPr>
          <w:p w14:paraId="1CC09063" w14:textId="77777777" w:rsidR="0042618F" w:rsidRDefault="0042618F" w:rsidP="00080267">
            <w:pPr>
              <w:pStyle w:val="TableItem"/>
              <w:rPr>
                <w:rFonts w:ascii="Courier New" w:hAnsi="Courier New"/>
                <w:sz w:val="18"/>
              </w:rPr>
            </w:pPr>
            <w:r>
              <w:rPr>
                <w:rFonts w:ascii="Courier New" w:hAnsi="Courier New"/>
                <w:sz w:val="18"/>
              </w:rPr>
              <w:lastRenderedPageBreak/>
              <w:t>readStatus</w:t>
            </w:r>
          </w:p>
        </w:tc>
        <w:tc>
          <w:tcPr>
            <w:tcW w:w="4140" w:type="dxa"/>
          </w:tcPr>
          <w:p w14:paraId="226FEB0D"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3A991755" w14:textId="77777777" w:rsidR="0042618F" w:rsidRDefault="0042618F" w:rsidP="00080267">
            <w:pPr>
              <w:pStyle w:val="TableCellCourierNew"/>
            </w:pPr>
            <w:r>
              <w:t>ReadStatus</w:t>
            </w:r>
          </w:p>
        </w:tc>
      </w:tr>
    </w:tbl>
    <w:p w14:paraId="6F6D6274" w14:textId="77777777"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AB7FD2" w:rsidRPr="0043040B" w14:paraId="46A77363" w14:textId="77777777" w:rsidTr="000B15A3">
        <w:trPr>
          <w:cantSplit/>
        </w:trPr>
        <w:tc>
          <w:tcPr>
            <w:tcW w:w="2502" w:type="dxa"/>
          </w:tcPr>
          <w:p w14:paraId="5266FEAA" w14:textId="77777777" w:rsidR="00AB7FD2" w:rsidRPr="00CB6687" w:rsidRDefault="00AB7FD2" w:rsidP="000B15A3">
            <w:pPr>
              <w:pStyle w:val="TableHeader"/>
              <w:jc w:val="left"/>
              <w:rPr>
                <w:b/>
                <w:bCs/>
              </w:rPr>
            </w:pPr>
            <w:r>
              <w:rPr>
                <w:b/>
                <w:bCs/>
              </w:rPr>
              <w:t>Name</w:t>
            </w:r>
          </w:p>
        </w:tc>
        <w:tc>
          <w:tcPr>
            <w:tcW w:w="4140" w:type="dxa"/>
          </w:tcPr>
          <w:p w14:paraId="5444A9C8" w14:textId="77777777" w:rsidR="00AB7FD2" w:rsidRPr="00CB6687" w:rsidRDefault="00AB7FD2" w:rsidP="000B15A3">
            <w:pPr>
              <w:pStyle w:val="TableHeader"/>
              <w:jc w:val="left"/>
              <w:rPr>
                <w:b/>
                <w:bCs/>
              </w:rPr>
            </w:pPr>
            <w:r w:rsidRPr="00CB6687">
              <w:rPr>
                <w:b/>
                <w:bCs/>
              </w:rPr>
              <w:t>Description</w:t>
            </w:r>
          </w:p>
        </w:tc>
        <w:tc>
          <w:tcPr>
            <w:tcW w:w="2179" w:type="dxa"/>
          </w:tcPr>
          <w:p w14:paraId="69323851" w14:textId="77777777" w:rsidR="00AB7FD2" w:rsidRPr="00CB6687" w:rsidRDefault="00AB7FD2" w:rsidP="000B15A3">
            <w:pPr>
              <w:pStyle w:val="TableHeader"/>
              <w:jc w:val="left"/>
              <w:rPr>
                <w:b/>
                <w:bCs/>
              </w:rPr>
            </w:pPr>
            <w:r w:rsidRPr="00CB6687">
              <w:rPr>
                <w:b/>
                <w:bCs/>
              </w:rPr>
              <w:t>Type</w:t>
            </w:r>
          </w:p>
        </w:tc>
      </w:tr>
      <w:tr w:rsidR="00AB7FD2" w14:paraId="355179B3" w14:textId="77777777" w:rsidTr="000B15A3">
        <w:trPr>
          <w:cantSplit/>
        </w:trPr>
        <w:tc>
          <w:tcPr>
            <w:tcW w:w="2502" w:type="dxa"/>
            <w:vMerge w:val="restart"/>
          </w:tcPr>
          <w:p w14:paraId="21026F63" w14:textId="77777777" w:rsidR="00AB7FD2" w:rsidRPr="006362F5" w:rsidRDefault="00AB7FD2" w:rsidP="000B15A3">
            <w:pPr>
              <w:pStyle w:val="TableItem"/>
              <w:rPr>
                <w:rFonts w:ascii="Courier New" w:hAnsi="Courier New"/>
                <w:sz w:val="18"/>
              </w:rPr>
            </w:pPr>
            <w:r>
              <w:rPr>
                <w:rFonts w:ascii="Courier New" w:hAnsi="Courier New"/>
                <w:sz w:val="18"/>
              </w:rPr>
              <w:t>return value</w:t>
            </w:r>
          </w:p>
        </w:tc>
        <w:tc>
          <w:tcPr>
            <w:tcW w:w="4140" w:type="dxa"/>
          </w:tcPr>
          <w:p w14:paraId="7577FB4F" w14:textId="77777777" w:rsidR="00AB7FD2" w:rsidRDefault="00AB7FD2" w:rsidP="00AB7FD2">
            <w:pPr>
              <w:pStyle w:val="TableItem"/>
            </w:pPr>
            <w:r>
              <w:t>An array of bytes allocated by the method, into which bytes returned by the device are placed.  The size of the array returned is the number of bytes actually read.</w:t>
            </w:r>
          </w:p>
        </w:tc>
        <w:tc>
          <w:tcPr>
            <w:tcW w:w="2179" w:type="dxa"/>
          </w:tcPr>
          <w:p w14:paraId="16F0F771" w14:textId="77777777" w:rsidR="00AB7FD2" w:rsidRDefault="00AB7FD2" w:rsidP="000B15A3">
            <w:pPr>
              <w:pStyle w:val="TableCellCourierNew"/>
            </w:pPr>
            <w:r>
              <w:t>Byte[]</w:t>
            </w:r>
          </w:p>
        </w:tc>
      </w:tr>
      <w:tr w:rsidR="00AB7FD2" w14:paraId="3CFF4DA8" w14:textId="77777777" w:rsidTr="000B15A3">
        <w:trPr>
          <w:cantSplit/>
        </w:trPr>
        <w:tc>
          <w:tcPr>
            <w:tcW w:w="2502" w:type="dxa"/>
            <w:vMerge/>
          </w:tcPr>
          <w:p w14:paraId="11B6A517" w14:textId="77777777" w:rsidR="00AB7FD2" w:rsidRDefault="00AB7FD2" w:rsidP="000B15A3">
            <w:pPr>
              <w:pStyle w:val="TableItem"/>
              <w:rPr>
                <w:rFonts w:ascii="Courier New" w:hAnsi="Courier New"/>
                <w:sz w:val="18"/>
              </w:rPr>
            </w:pPr>
          </w:p>
        </w:tc>
        <w:tc>
          <w:tcPr>
            <w:tcW w:w="4140" w:type="dxa"/>
          </w:tcPr>
          <w:p w14:paraId="26E82DC3" w14:textId="77777777" w:rsidR="00AB7FD2" w:rsidRDefault="00AB7FD2"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14:paraId="3430537A" w14:textId="77777777" w:rsidR="00AB7FD2" w:rsidRDefault="00AB7FD2" w:rsidP="000B15A3">
            <w:pPr>
              <w:pStyle w:val="TableCellCourierNew"/>
            </w:pPr>
            <w:r>
              <w:t>Int64</w:t>
            </w:r>
          </w:p>
        </w:tc>
      </w:tr>
    </w:tbl>
    <w:p w14:paraId="2952F3CF" w14:textId="77777777" w:rsidR="00EA4DA2" w:rsidRDefault="00EA4DA2" w:rsidP="00EA4DA2">
      <w:pPr>
        <w:pStyle w:val="Heading-Sub2"/>
      </w:pPr>
      <w:r>
        <w:t>Exceptions</w:t>
      </w:r>
    </w:p>
    <w:p w14:paraId="6E601481"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76FF7D90" w14:textId="77777777" w:rsidR="00151C43" w:rsidRDefault="00151C43" w:rsidP="006766A0">
      <w:pPr>
        <w:pStyle w:val="Heading4NxtPg"/>
      </w:pPr>
      <w:r>
        <w:lastRenderedPageBreak/>
        <w:t>ReadString</w:t>
      </w:r>
    </w:p>
    <w:p w14:paraId="4281024F" w14:textId="77777777" w:rsidR="00151C43" w:rsidRDefault="00151C43" w:rsidP="00151C43">
      <w:pPr>
        <w:pStyle w:val="Heading-Sub2"/>
      </w:pPr>
      <w:r>
        <w:t>Description</w:t>
      </w:r>
    </w:p>
    <w:p w14:paraId="6A427A6C" w14:textId="77777777" w:rsidR="00F819C2" w:rsidRDefault="00F819C2" w:rsidP="00F819C2">
      <w:pPr>
        <w:pStyle w:val="Body"/>
      </w:pPr>
      <w:r>
        <w:t xml:space="preserve">All overloads of the </w:t>
      </w:r>
      <w:r w:rsidRPr="007E3BAE">
        <w:rPr>
          <w:rFonts w:ascii="Courier New" w:hAnsi="Courier New"/>
          <w:sz w:val="18"/>
        </w:rPr>
        <w:t>ReadString</w:t>
      </w:r>
      <w:r>
        <w:t xml:space="preserve"> method reads characters from the device, converts them to a </w:t>
      </w:r>
      <w:r w:rsidR="00131A59">
        <w:t xml:space="preserve">zero-extended </w:t>
      </w:r>
      <w:r>
        <w:t>UNICODE string, and returns the string.</w:t>
      </w:r>
    </w:p>
    <w:p w14:paraId="135F6664" w14:textId="77777777" w:rsidR="00F819C2" w:rsidRDefault="00F819C2" w:rsidP="00F819C2">
      <w:pPr>
        <w:pStyle w:val="Body"/>
      </w:pPr>
      <w:r>
        <w:t xml:space="preserve">Characters are returned in exactly the same order as they are read from the </w:t>
      </w:r>
      <w:r w:rsidR="007E3BAE">
        <w:t>device</w:t>
      </w:r>
      <w:r>
        <w:t>.</w:t>
      </w:r>
    </w:p>
    <w:p w14:paraId="4DE7C60C" w14:textId="77777777" w:rsidR="00F819C2" w:rsidRDefault="00F819C2" w:rsidP="00F819C2">
      <w:pPr>
        <w:pStyle w:val="Body"/>
      </w:pPr>
      <w:r>
        <w:t>Reading continues until one of the following conditions is met:</w:t>
      </w:r>
    </w:p>
    <w:p w14:paraId="4FA58B48" w14:textId="77777777"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14:paraId="1CDD2997" w14:textId="77777777" w:rsidR="00F819C2" w:rsidRDefault="00F819C2" w:rsidP="004D5506">
      <w:pPr>
        <w:pStyle w:val="Body"/>
        <w:numPr>
          <w:ilvl w:val="0"/>
          <w:numId w:val="14"/>
        </w:numPr>
        <w:spacing w:before="0"/>
      </w:pPr>
      <w:r>
        <w:t xml:space="preserve">A termination character is read in the data coming from the device, and </w:t>
      </w:r>
      <w:r w:rsidRPr="00131A59">
        <w:rPr>
          <w:rFonts w:ascii="Courier New" w:hAnsi="Courier New"/>
          <w:sz w:val="18"/>
        </w:rPr>
        <w:t>IMessageBasedSession.TerminationCharacterEnabled</w:t>
      </w:r>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14:paraId="6B9156ED" w14:textId="77777777"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14:paraId="41C0B078" w14:textId="77777777" w:rsidR="00F819C2" w:rsidRDefault="00F819C2" w:rsidP="004D5506">
      <w:pPr>
        <w:pStyle w:val="Body"/>
        <w:numPr>
          <w:ilvl w:val="0"/>
          <w:numId w:val="14"/>
        </w:numPr>
        <w:spacing w:before="0"/>
      </w:pPr>
      <w:r>
        <w:t xml:space="preserve">The amount of time spent reading (or trying to read) data from the device exceeds </w:t>
      </w:r>
      <w:r w:rsidRPr="00C53182">
        <w:rPr>
          <w:rFonts w:ascii="Courier New" w:hAnsi="Courier New"/>
          <w:sz w:val="18"/>
        </w:rPr>
        <w:t>IVisaSession.TimeoutMilliseconds</w:t>
      </w:r>
      <w:r>
        <w:t>, in which case an exception is thrown.</w:t>
      </w:r>
    </w:p>
    <w:p w14:paraId="183EB480"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06505EE" w14:textId="77777777" w:rsidTr="002176CC">
        <w:tc>
          <w:tcPr>
            <w:tcW w:w="8856" w:type="dxa"/>
          </w:tcPr>
          <w:p w14:paraId="389F6239" w14:textId="77777777" w:rsidR="002176CC" w:rsidRPr="00C220F3" w:rsidRDefault="002176CC" w:rsidP="002176CC">
            <w:pPr>
              <w:pStyle w:val="TableItem"/>
              <w:rPr>
                <w:rFonts w:ascii="Courier New" w:hAnsi="Courier New"/>
                <w:sz w:val="18"/>
              </w:rPr>
            </w:pPr>
            <w:r w:rsidRPr="00C220F3">
              <w:rPr>
                <w:rFonts w:ascii="Courier New" w:hAnsi="Courier New"/>
                <w:sz w:val="18"/>
              </w:rPr>
              <w:t>String ReadString();</w:t>
            </w:r>
          </w:p>
          <w:p w14:paraId="558808BC" w14:textId="77777777" w:rsidR="002176CC" w:rsidRDefault="002176CC" w:rsidP="002176CC">
            <w:pPr>
              <w:pStyle w:val="TableItem"/>
              <w:rPr>
                <w:rFonts w:ascii="Courier New" w:hAnsi="Courier New"/>
                <w:sz w:val="18"/>
              </w:rPr>
            </w:pPr>
            <w:r w:rsidRPr="00C220F3">
              <w:rPr>
                <w:rFonts w:ascii="Courier New" w:hAnsi="Courier New"/>
                <w:sz w:val="18"/>
              </w:rPr>
              <w:t>String ReadString(Int64 count);</w:t>
            </w:r>
          </w:p>
          <w:p w14:paraId="5EC400F1" w14:textId="77777777" w:rsidR="002176CC" w:rsidRPr="00D80640" w:rsidRDefault="002176CC" w:rsidP="002176CC">
            <w:pPr>
              <w:pStyle w:val="TableItem"/>
              <w:rPr>
                <w:rFonts w:ascii="Courier New" w:hAnsi="Courier New"/>
                <w:sz w:val="18"/>
              </w:rPr>
            </w:pPr>
            <w:r w:rsidRPr="00C220F3">
              <w:rPr>
                <w:rFonts w:ascii="Courier New" w:hAnsi="Courier New"/>
                <w:sz w:val="18"/>
              </w:rPr>
              <w:t>String ReadString(Int64 count</w:t>
            </w:r>
            <w:r>
              <w:rPr>
                <w:rFonts w:ascii="Courier New" w:hAnsi="Courier New"/>
                <w:sz w:val="18"/>
              </w:rPr>
              <w:t>, out ReadStatus readStatus</w:t>
            </w:r>
            <w:r w:rsidRPr="00C220F3">
              <w:rPr>
                <w:rFonts w:ascii="Courier New" w:hAnsi="Courier New"/>
                <w:sz w:val="18"/>
              </w:rPr>
              <w:t>);</w:t>
            </w:r>
          </w:p>
        </w:tc>
      </w:tr>
    </w:tbl>
    <w:p w14:paraId="5EA12FE9"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67F92081" w14:textId="77777777" w:rsidTr="00080267">
        <w:trPr>
          <w:cantSplit/>
        </w:trPr>
        <w:tc>
          <w:tcPr>
            <w:tcW w:w="2502" w:type="dxa"/>
          </w:tcPr>
          <w:p w14:paraId="68B7DD2D" w14:textId="77777777" w:rsidR="0042618F" w:rsidRPr="00CB6687" w:rsidRDefault="0042618F" w:rsidP="00080267">
            <w:pPr>
              <w:pStyle w:val="TableHeader"/>
              <w:jc w:val="left"/>
              <w:rPr>
                <w:b/>
                <w:bCs/>
              </w:rPr>
            </w:pPr>
            <w:r>
              <w:rPr>
                <w:b/>
                <w:bCs/>
              </w:rPr>
              <w:t>Name</w:t>
            </w:r>
          </w:p>
        </w:tc>
        <w:tc>
          <w:tcPr>
            <w:tcW w:w="4140" w:type="dxa"/>
          </w:tcPr>
          <w:p w14:paraId="70ACF7E3" w14:textId="77777777" w:rsidR="0042618F" w:rsidRPr="00CB6687" w:rsidRDefault="0042618F" w:rsidP="00080267">
            <w:pPr>
              <w:pStyle w:val="TableHeader"/>
              <w:jc w:val="left"/>
              <w:rPr>
                <w:b/>
                <w:bCs/>
              </w:rPr>
            </w:pPr>
            <w:r w:rsidRPr="00CB6687">
              <w:rPr>
                <w:b/>
                <w:bCs/>
              </w:rPr>
              <w:t>Description</w:t>
            </w:r>
          </w:p>
        </w:tc>
        <w:tc>
          <w:tcPr>
            <w:tcW w:w="2179" w:type="dxa"/>
          </w:tcPr>
          <w:p w14:paraId="36AEB8ED" w14:textId="77777777" w:rsidR="0042618F" w:rsidRPr="00CB6687" w:rsidRDefault="0042618F" w:rsidP="00080267">
            <w:pPr>
              <w:pStyle w:val="TableHeader"/>
              <w:jc w:val="left"/>
              <w:rPr>
                <w:b/>
                <w:bCs/>
              </w:rPr>
            </w:pPr>
            <w:r w:rsidRPr="00CB6687">
              <w:rPr>
                <w:b/>
                <w:bCs/>
              </w:rPr>
              <w:t>Type</w:t>
            </w:r>
          </w:p>
        </w:tc>
      </w:tr>
      <w:tr w:rsidR="0042618F" w14:paraId="15CC4C1B" w14:textId="77777777" w:rsidTr="00080267">
        <w:trPr>
          <w:cantSplit/>
        </w:trPr>
        <w:tc>
          <w:tcPr>
            <w:tcW w:w="2502" w:type="dxa"/>
          </w:tcPr>
          <w:p w14:paraId="5B60EED8" w14:textId="77777777" w:rsidR="0042618F" w:rsidRDefault="0042618F" w:rsidP="00080267">
            <w:pPr>
              <w:pStyle w:val="TableCellCourierNew"/>
            </w:pPr>
            <w:r>
              <w:t>count</w:t>
            </w:r>
          </w:p>
        </w:tc>
        <w:tc>
          <w:tcPr>
            <w:tcW w:w="4140" w:type="dxa"/>
          </w:tcPr>
          <w:p w14:paraId="30B7C995" w14:textId="77777777" w:rsidR="0042618F" w:rsidRDefault="0042618F" w:rsidP="00080267">
            <w:pPr>
              <w:pStyle w:val="TableItem"/>
            </w:pPr>
            <w:r>
              <w:t>The maximum number of bytes to be returned from the device.</w:t>
            </w:r>
          </w:p>
        </w:tc>
        <w:tc>
          <w:tcPr>
            <w:tcW w:w="2179" w:type="dxa"/>
          </w:tcPr>
          <w:p w14:paraId="15BD2F4D" w14:textId="77777777" w:rsidR="0042618F" w:rsidRDefault="0042618F" w:rsidP="00080267">
            <w:pPr>
              <w:pStyle w:val="TableCellCourierNew"/>
            </w:pPr>
            <w:r>
              <w:t>Int64</w:t>
            </w:r>
          </w:p>
        </w:tc>
      </w:tr>
      <w:tr w:rsidR="0042618F" w14:paraId="2FEF762F" w14:textId="77777777" w:rsidTr="00080267">
        <w:trPr>
          <w:cantSplit/>
        </w:trPr>
        <w:tc>
          <w:tcPr>
            <w:tcW w:w="2502" w:type="dxa"/>
          </w:tcPr>
          <w:p w14:paraId="599064F3" w14:textId="77777777" w:rsidR="0042618F" w:rsidRDefault="0042618F" w:rsidP="00080267">
            <w:pPr>
              <w:pStyle w:val="TableCellCourierNew"/>
            </w:pPr>
            <w:r>
              <w:t>readStatus</w:t>
            </w:r>
          </w:p>
        </w:tc>
        <w:tc>
          <w:tcPr>
            <w:tcW w:w="4140" w:type="dxa"/>
          </w:tcPr>
          <w:p w14:paraId="137DA083" w14:textId="77777777" w:rsidR="0042618F" w:rsidRDefault="0042618F" w:rsidP="00131A59">
            <w:pPr>
              <w:pStyle w:val="TableItem"/>
            </w:pPr>
            <w:r>
              <w:t xml:space="preserve">Indicates how the read terminated.  If an END was received, </w:t>
            </w:r>
            <w:r w:rsidRPr="00A907F3">
              <w:rPr>
                <w:rFonts w:ascii="Courier New" w:hAnsi="Courier New"/>
                <w:sz w:val="18"/>
              </w:rPr>
              <w:t>ReadStatus.EndReceived</w:t>
            </w:r>
            <w:r>
              <w:t xml:space="preserve"> is returned.  Otherwise, if a termination character was received and </w:t>
            </w:r>
            <w:r w:rsidRPr="00A907F3">
              <w:rPr>
                <w:rFonts w:ascii="Courier New" w:hAnsi="Courier New"/>
                <w:sz w:val="18"/>
              </w:rPr>
              <w:t>TerminationCharacterEnabled</w:t>
            </w:r>
            <w:r>
              <w:t xml:space="preserve"> is true, </w:t>
            </w:r>
            <w:r w:rsidRPr="00A907F3">
              <w:rPr>
                <w:rFonts w:ascii="Courier New" w:hAnsi="Courier New"/>
                <w:sz w:val="18"/>
              </w:rPr>
              <w:t>ReadStatus.TerminationCharacterEncountered</w:t>
            </w:r>
            <w:r>
              <w:t xml:space="preserve"> is returned.  Otherwise </w:t>
            </w:r>
            <w:r w:rsidRPr="00A907F3">
              <w:rPr>
                <w:rFonts w:ascii="Courier New" w:hAnsi="Courier New"/>
                <w:sz w:val="18"/>
              </w:rPr>
              <w:t>ReadStatus.MaximumCountReached</w:t>
            </w:r>
            <w:r>
              <w:t xml:space="preserve"> is returned.</w:t>
            </w:r>
          </w:p>
        </w:tc>
        <w:tc>
          <w:tcPr>
            <w:tcW w:w="2179" w:type="dxa"/>
          </w:tcPr>
          <w:p w14:paraId="55837A16" w14:textId="77777777" w:rsidR="0042618F" w:rsidRDefault="0042618F" w:rsidP="00080267">
            <w:pPr>
              <w:pStyle w:val="TableCellCourierNew"/>
            </w:pPr>
            <w:r>
              <w:t>ReadStatus</w:t>
            </w:r>
          </w:p>
        </w:tc>
      </w:tr>
    </w:tbl>
    <w:p w14:paraId="1095BAE6" w14:textId="77777777" w:rsidR="00131A59" w:rsidRDefault="00131A59" w:rsidP="00131A59">
      <w:pPr>
        <w:pStyle w:val="Heading-Sub2"/>
      </w:pPr>
      <w:r>
        <w:t>Exceptions</w:t>
      </w:r>
    </w:p>
    <w:p w14:paraId="5B2FCA84"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5379164C" w14:textId="77777777" w:rsidR="00151C43" w:rsidRDefault="00151C43" w:rsidP="006766A0">
      <w:pPr>
        <w:pStyle w:val="Heading4NxtPg"/>
      </w:pPr>
      <w:r>
        <w:lastRenderedPageBreak/>
        <w:t>Write</w:t>
      </w:r>
    </w:p>
    <w:p w14:paraId="67595479" w14:textId="77777777" w:rsidR="00151C43" w:rsidRDefault="00151C43" w:rsidP="00151C43">
      <w:pPr>
        <w:pStyle w:val="Heading-Sub2"/>
      </w:pPr>
      <w:r>
        <w:t>Description</w:t>
      </w:r>
    </w:p>
    <w:p w14:paraId="690A9141"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Byte[]</w:t>
      </w:r>
      <w:r>
        <w:t xml:space="preserve"> send the bytes to the device exactly as they appear in the array.</w:t>
      </w:r>
    </w:p>
    <w:p w14:paraId="557348A6"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14:paraId="42B6E092" w14:textId="77777777" w:rsidR="00F819C2" w:rsidRDefault="00F819C2" w:rsidP="00F819C2">
      <w:pPr>
        <w:pStyle w:val="Body"/>
      </w:pPr>
      <w:r>
        <w:t xml:space="preserve">Characters are </w:t>
      </w:r>
      <w:r w:rsidR="007E3BAE">
        <w:t>written</w:t>
      </w:r>
      <w:r>
        <w:t xml:space="preserve"> in exactly the same order as they </w:t>
      </w:r>
      <w:r w:rsidR="007E3BAE">
        <w:t>occur in the array or string.</w:t>
      </w:r>
    </w:p>
    <w:p w14:paraId="7CD219D3" w14:textId="77777777" w:rsidR="007E3BAE" w:rsidRDefault="007E3BAE" w:rsidP="007E3BAE">
      <w:pPr>
        <w:pStyle w:val="Body"/>
      </w:pPr>
      <w:r>
        <w:t>Writing continues until one of the following conditions is met:</w:t>
      </w:r>
    </w:p>
    <w:p w14:paraId="2335BD39" w14:textId="77777777"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14:paraId="5FA8FA10" w14:textId="77777777"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14:paraId="708E2727" w14:textId="77777777" w:rsidR="007E3BAE" w:rsidRDefault="007E3BAE" w:rsidP="004D5506">
      <w:pPr>
        <w:pStyle w:val="Body"/>
        <w:numPr>
          <w:ilvl w:val="0"/>
          <w:numId w:val="14"/>
        </w:numPr>
        <w:spacing w:before="0"/>
      </w:pPr>
      <w:r>
        <w:t xml:space="preserve">The amount of time spent writing (or trying to write) data to the device exceeds </w:t>
      </w:r>
      <w:r w:rsidRPr="00C53182">
        <w:rPr>
          <w:rFonts w:ascii="Courier New" w:hAnsi="Courier New"/>
          <w:sz w:val="18"/>
        </w:rPr>
        <w:t>IVisaSession.TimeoutMilliseconds</w:t>
      </w:r>
      <w:r>
        <w:t>, in which case an exception is thrown.</w:t>
      </w:r>
    </w:p>
    <w:p w14:paraId="1881003A" w14:textId="77777777" w:rsidR="00F819C2" w:rsidRDefault="007A43BE" w:rsidP="00F819C2">
      <w:pPr>
        <w:pStyle w:val="Body"/>
      </w:pPr>
      <w:r>
        <w:t>A</w:t>
      </w:r>
      <w:r w:rsidR="007E3BAE">
        <w:t xml:space="preserve">n END is signaled with the last byte if </w:t>
      </w:r>
      <w:r w:rsidR="007E3BAE" w:rsidRPr="00013841">
        <w:rPr>
          <w:rFonts w:ascii="Courier New" w:hAnsi="Courier New"/>
          <w:sz w:val="18"/>
        </w:rPr>
        <w:t>SendEndEnabled</w:t>
      </w:r>
      <w:r w:rsidR="007E3BAE">
        <w:t xml:space="preserve"> is </w:t>
      </w:r>
      <w:r w:rsidR="007E3BAE" w:rsidRPr="00013841">
        <w:rPr>
          <w:rFonts w:ascii="Courier New" w:hAnsi="Courier New"/>
          <w:sz w:val="18"/>
        </w:rPr>
        <w:t>true</w:t>
      </w:r>
      <w:r w:rsidR="007E3BAE">
        <w:t>.</w:t>
      </w:r>
    </w:p>
    <w:p w14:paraId="27F26AB1" w14:textId="77777777"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r w:rsidR="007A43BE" w:rsidRPr="007A43BE">
        <w:rPr>
          <w:rFonts w:ascii="Courier New" w:hAnsi="Courier New"/>
          <w:sz w:val="18"/>
        </w:rPr>
        <w:t>WriteTermination</w:t>
      </w:r>
      <w:r w:rsidR="007A43BE">
        <w:t xml:space="preserve"> property.</w:t>
      </w:r>
    </w:p>
    <w:p w14:paraId="19F3D5EE" w14:textId="77777777" w:rsidR="003633F2" w:rsidRDefault="003633F2" w:rsidP="00794D19">
      <w:pPr>
        <w:pStyle w:val="Rule"/>
      </w:pPr>
    </w:p>
    <w:p w14:paraId="3A62C5D5" w14:textId="77777777"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14:paraId="7A4C42F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0538E364" w14:textId="77777777" w:rsidTr="002176CC">
        <w:tc>
          <w:tcPr>
            <w:tcW w:w="8856" w:type="dxa"/>
          </w:tcPr>
          <w:p w14:paraId="5AB1B540"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w:t>
            </w:r>
          </w:p>
          <w:p w14:paraId="6E83490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Write(Byte[] buffer, Int64 index, Int64 count);</w:t>
            </w:r>
          </w:p>
          <w:p w14:paraId="3D950674" w14:textId="77777777" w:rsidR="002176CC" w:rsidRPr="00C220F3" w:rsidRDefault="002176CC" w:rsidP="002176CC">
            <w:pPr>
              <w:pStyle w:val="TableItem"/>
              <w:rPr>
                <w:rFonts w:ascii="Courier New" w:hAnsi="Courier New"/>
                <w:sz w:val="18"/>
              </w:rPr>
            </w:pPr>
            <w:r w:rsidRPr="00C220F3">
              <w:rPr>
                <w:rFonts w:ascii="Courier New" w:hAnsi="Courier New"/>
                <w:sz w:val="18"/>
              </w:rPr>
              <w:t>void Write(String buffer);</w:t>
            </w:r>
          </w:p>
          <w:p w14:paraId="19256E7A" w14:textId="77777777" w:rsidR="002176CC" w:rsidRDefault="002176CC" w:rsidP="002176CC">
            <w:pPr>
              <w:pStyle w:val="TableItem"/>
              <w:rPr>
                <w:rFonts w:ascii="Courier New" w:hAnsi="Courier New"/>
                <w:sz w:val="18"/>
              </w:rPr>
            </w:pPr>
            <w:r w:rsidRPr="00C220F3">
              <w:rPr>
                <w:rFonts w:ascii="Courier New" w:hAnsi="Courier New"/>
                <w:sz w:val="18"/>
              </w:rPr>
              <w:t>void Write(String buffer, Int64 index, Int64 count);</w:t>
            </w:r>
          </w:p>
          <w:p w14:paraId="4C0C0C18" w14:textId="77777777" w:rsidR="006511DB" w:rsidRPr="00D80640" w:rsidRDefault="006511DB" w:rsidP="002176CC">
            <w:pPr>
              <w:pStyle w:val="TableItem"/>
              <w:rPr>
                <w:rFonts w:ascii="Courier New" w:hAnsi="Courier New"/>
                <w:sz w:val="18"/>
              </w:rPr>
            </w:pPr>
            <w:r w:rsidRPr="001C6243">
              <w:rPr>
                <w:rFonts w:ascii="Courier New" w:hAnsi="Courier New"/>
                <w:sz w:val="18"/>
              </w:rPr>
              <w:t xml:space="preserve">unsafe void Write(Byte* </w:t>
            </w:r>
            <w:r>
              <w:rPr>
                <w:rFonts w:ascii="Courier New" w:hAnsi="Courier New"/>
                <w:sz w:val="18"/>
              </w:rPr>
              <w:t>b</w:t>
            </w:r>
            <w:r w:rsidRPr="001C6243">
              <w:rPr>
                <w:rFonts w:ascii="Courier New" w:hAnsi="Courier New"/>
                <w:sz w:val="18"/>
              </w:rPr>
              <w:t>uffer, Int64 index, Int64 count);</w:t>
            </w:r>
          </w:p>
        </w:tc>
      </w:tr>
    </w:tbl>
    <w:p w14:paraId="727831AA"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C294546" w14:textId="77777777" w:rsidTr="00080267">
        <w:trPr>
          <w:cantSplit/>
        </w:trPr>
        <w:tc>
          <w:tcPr>
            <w:tcW w:w="2502" w:type="dxa"/>
          </w:tcPr>
          <w:p w14:paraId="08164BC2" w14:textId="77777777" w:rsidR="0042618F" w:rsidRPr="00CB6687" w:rsidRDefault="0042618F" w:rsidP="00080267">
            <w:pPr>
              <w:pStyle w:val="TableHeader"/>
              <w:jc w:val="left"/>
              <w:rPr>
                <w:b/>
                <w:bCs/>
              </w:rPr>
            </w:pPr>
            <w:r>
              <w:rPr>
                <w:b/>
                <w:bCs/>
              </w:rPr>
              <w:t>Name</w:t>
            </w:r>
          </w:p>
        </w:tc>
        <w:tc>
          <w:tcPr>
            <w:tcW w:w="4140" w:type="dxa"/>
          </w:tcPr>
          <w:p w14:paraId="5A6514D6" w14:textId="77777777" w:rsidR="0042618F" w:rsidRPr="00CB6687" w:rsidRDefault="0042618F" w:rsidP="00080267">
            <w:pPr>
              <w:pStyle w:val="TableHeader"/>
              <w:jc w:val="left"/>
              <w:rPr>
                <w:b/>
                <w:bCs/>
              </w:rPr>
            </w:pPr>
            <w:r w:rsidRPr="00CB6687">
              <w:rPr>
                <w:b/>
                <w:bCs/>
              </w:rPr>
              <w:t>Description</w:t>
            </w:r>
          </w:p>
        </w:tc>
        <w:tc>
          <w:tcPr>
            <w:tcW w:w="2179" w:type="dxa"/>
          </w:tcPr>
          <w:p w14:paraId="72DD3AE5" w14:textId="77777777" w:rsidR="0042618F" w:rsidRPr="00CB6687" w:rsidRDefault="0042618F" w:rsidP="00080267">
            <w:pPr>
              <w:pStyle w:val="TableHeader"/>
              <w:jc w:val="left"/>
              <w:rPr>
                <w:b/>
                <w:bCs/>
              </w:rPr>
            </w:pPr>
            <w:r w:rsidRPr="00CB6687">
              <w:rPr>
                <w:b/>
                <w:bCs/>
              </w:rPr>
              <w:t>Type</w:t>
            </w:r>
          </w:p>
        </w:tc>
      </w:tr>
      <w:tr w:rsidR="0042618F" w14:paraId="06F63506" w14:textId="77777777" w:rsidTr="00080267">
        <w:trPr>
          <w:cantSplit/>
        </w:trPr>
        <w:tc>
          <w:tcPr>
            <w:tcW w:w="2502" w:type="dxa"/>
          </w:tcPr>
          <w:p w14:paraId="46535F6D" w14:textId="77777777" w:rsidR="0042618F" w:rsidRDefault="0042618F" w:rsidP="00080267">
            <w:pPr>
              <w:pStyle w:val="TableCellCourierNew"/>
            </w:pPr>
            <w:r>
              <w:t>count</w:t>
            </w:r>
          </w:p>
        </w:tc>
        <w:tc>
          <w:tcPr>
            <w:tcW w:w="4140" w:type="dxa"/>
          </w:tcPr>
          <w:p w14:paraId="0780C001" w14:textId="77777777" w:rsidR="0042618F" w:rsidRDefault="0042618F" w:rsidP="00080267">
            <w:pPr>
              <w:pStyle w:val="TableItem"/>
            </w:pPr>
            <w:r>
              <w:t>The maximum number of bytes to be sent to the device.</w:t>
            </w:r>
          </w:p>
        </w:tc>
        <w:tc>
          <w:tcPr>
            <w:tcW w:w="2179" w:type="dxa"/>
          </w:tcPr>
          <w:p w14:paraId="71528CF3" w14:textId="77777777" w:rsidR="0042618F" w:rsidRDefault="0042618F" w:rsidP="00080267">
            <w:pPr>
              <w:pStyle w:val="TableCellCourierNew"/>
            </w:pPr>
            <w:r>
              <w:t>Int64</w:t>
            </w:r>
          </w:p>
        </w:tc>
      </w:tr>
      <w:tr w:rsidR="0042618F" w14:paraId="78D3F18B" w14:textId="77777777" w:rsidTr="00080267">
        <w:trPr>
          <w:cantSplit/>
        </w:trPr>
        <w:tc>
          <w:tcPr>
            <w:tcW w:w="2502" w:type="dxa"/>
          </w:tcPr>
          <w:p w14:paraId="2E5CECA4"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3DEF11AA" w14:textId="77777777" w:rsidR="0042618F" w:rsidRDefault="0042618F" w:rsidP="00080267">
            <w:pPr>
              <w:pStyle w:val="TableItem"/>
            </w:pPr>
            <w:r>
              <w:t>In the array or string, the index of the first byte or character to be sent to the device.</w:t>
            </w:r>
          </w:p>
        </w:tc>
        <w:tc>
          <w:tcPr>
            <w:tcW w:w="2179" w:type="dxa"/>
          </w:tcPr>
          <w:p w14:paraId="1785888B" w14:textId="77777777" w:rsidR="0042618F" w:rsidRDefault="0042618F" w:rsidP="00080267">
            <w:pPr>
              <w:pStyle w:val="TableCellCourierNew"/>
            </w:pPr>
            <w:r>
              <w:t>Int64</w:t>
            </w:r>
          </w:p>
        </w:tc>
      </w:tr>
      <w:tr w:rsidR="0042618F" w14:paraId="7D8EEE1B" w14:textId="77777777" w:rsidTr="00080267">
        <w:trPr>
          <w:cantSplit/>
        </w:trPr>
        <w:tc>
          <w:tcPr>
            <w:tcW w:w="2502" w:type="dxa"/>
          </w:tcPr>
          <w:p w14:paraId="75E65269"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140" w:type="dxa"/>
          </w:tcPr>
          <w:p w14:paraId="1FF47C29" w14:textId="77777777" w:rsidR="0042618F" w:rsidRDefault="0042618F" w:rsidP="00080267">
            <w:pPr>
              <w:pStyle w:val="TableItem"/>
            </w:pPr>
            <w:r>
              <w:t>The array or string to be sent to the device.</w:t>
            </w:r>
          </w:p>
          <w:p w14:paraId="014BE7AC" w14:textId="77777777" w:rsidR="006511DB" w:rsidRDefault="006511DB" w:rsidP="00080267">
            <w:pPr>
              <w:pStyle w:val="TableItem"/>
            </w:pPr>
          </w:p>
          <w:p w14:paraId="58035C7E" w14:textId="77777777" w:rsidR="006511DB" w:rsidRDefault="006511DB" w:rsidP="00080267">
            <w:pPr>
              <w:pStyle w:val="TableItem"/>
            </w:pPr>
            <w:r>
              <w:t>A reference to the array.</w:t>
            </w:r>
          </w:p>
        </w:tc>
        <w:tc>
          <w:tcPr>
            <w:tcW w:w="2179" w:type="dxa"/>
          </w:tcPr>
          <w:p w14:paraId="140031A8" w14:textId="77777777" w:rsidR="0042618F" w:rsidRDefault="0042618F" w:rsidP="00080267">
            <w:pPr>
              <w:pStyle w:val="TableCellCourierNew"/>
            </w:pPr>
            <w:r>
              <w:t>Byte[]</w:t>
            </w:r>
          </w:p>
          <w:p w14:paraId="667DBDD7" w14:textId="77777777" w:rsidR="0042618F" w:rsidRDefault="0042618F" w:rsidP="00080267">
            <w:pPr>
              <w:pStyle w:val="TableCellCourierNew"/>
            </w:pPr>
            <w:r>
              <w:t>String</w:t>
            </w:r>
          </w:p>
          <w:p w14:paraId="00E8C9B6" w14:textId="77777777" w:rsidR="006511DB" w:rsidRDefault="006511DB" w:rsidP="00080267">
            <w:pPr>
              <w:pStyle w:val="TableCellCourierNew"/>
            </w:pPr>
            <w:r>
              <w:t>Byte*</w:t>
            </w:r>
          </w:p>
        </w:tc>
      </w:tr>
    </w:tbl>
    <w:p w14:paraId="6F517B57" w14:textId="77777777" w:rsidR="00EA4DA2" w:rsidRDefault="00EA4DA2" w:rsidP="00EA4DA2">
      <w:pPr>
        <w:pStyle w:val="Heading-Sub2"/>
      </w:pPr>
      <w:r>
        <w:t>Exceptions</w:t>
      </w:r>
    </w:p>
    <w:p w14:paraId="23F5B5D0" w14:textId="77777777" w:rsidR="00EA4DA2" w:rsidRPr="00EA4DA2" w:rsidRDefault="00EA4DA2" w:rsidP="00EA4DA2">
      <w:pPr>
        <w:pStyle w:val="Body"/>
      </w:pPr>
      <w:r>
        <w:t xml:space="preserve">This method uses the </w:t>
      </w:r>
      <w:r>
        <w:rPr>
          <w:rFonts w:ascii="Courier New" w:hAnsi="Courier New"/>
          <w:sz w:val="18"/>
        </w:rPr>
        <w:t>Ivi.Visa.IoTimeoutException</w:t>
      </w:r>
      <w:r>
        <w:t xml:space="preserve"> to report a timeout.</w:t>
      </w:r>
    </w:p>
    <w:p w14:paraId="244CB41F" w14:textId="77777777" w:rsidR="00151C43" w:rsidRDefault="00151C43" w:rsidP="006766A0">
      <w:pPr>
        <w:pStyle w:val="Heading3NxtPg"/>
      </w:pPr>
      <w:bookmarkStart w:id="181" w:name="_Ref321383856"/>
      <w:bookmarkStart w:id="182" w:name="_Ref321383890"/>
      <w:bookmarkStart w:id="183" w:name="_Toc411598045"/>
      <w:r>
        <w:lastRenderedPageBreak/>
        <w:t>Asynchronous I/O</w:t>
      </w:r>
      <w:bookmarkEnd w:id="181"/>
      <w:bookmarkEnd w:id="182"/>
      <w:bookmarkEnd w:id="183"/>
    </w:p>
    <w:p w14:paraId="2DA6CEA6" w14:textId="77777777"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14:paraId="7352716C" w14:textId="77777777" w:rsidR="003633F2" w:rsidRDefault="003633F2" w:rsidP="003633F2">
      <w:pPr>
        <w:pStyle w:val="Body"/>
      </w:pPr>
      <w:bookmarkStart w:id="184" w:name="AsynchronousIO"/>
      <w:bookmarkEnd w:id="184"/>
      <w:r>
        <w:t xml:space="preserve">Raw I/O includes methods that begin write and read operations, but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14:paraId="3CD62223" w14:textId="77777777" w:rsidR="003633F2" w:rsidRDefault="003633F2" w:rsidP="00CC41E0">
      <w:pPr>
        <w:pStyle w:val="Heading-Sub2"/>
      </w:pPr>
      <w:bookmarkStart w:id="185" w:name="Scope"/>
      <w:bookmarkEnd w:id="185"/>
      <w:r>
        <w:t>Asynchronous Behavior</w:t>
      </w:r>
    </w:p>
    <w:p w14:paraId="7DE873C0" w14:textId="77777777"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14:paraId="59AD8130" w14:textId="77777777" w:rsidR="003633F2" w:rsidRDefault="003633F2" w:rsidP="00CC41E0">
      <w:pPr>
        <w:pStyle w:val="Heading-Sub2"/>
      </w:pPr>
      <w:bookmarkStart w:id="186" w:name="Methods"/>
      <w:bookmarkEnd w:id="186"/>
      <w:r>
        <w:t>Asynchronous I/O Methods</w:t>
      </w:r>
    </w:p>
    <w:p w14:paraId="7041F2C4" w14:textId="77777777" w:rsidR="003633F2" w:rsidRDefault="003633F2" w:rsidP="0049084A">
      <w:pPr>
        <w:pStyle w:val="Body"/>
      </w:pPr>
      <w:r>
        <w:t xml:space="preserve">Asynchronous I/O starts with a call to a </w:t>
      </w:r>
      <w:hyperlink r:id="rId48" w:history="1">
        <w:r w:rsidRPr="0049084A">
          <w:rPr>
            <w:rFonts w:ascii="Courier New" w:hAnsi="Courier New"/>
            <w:sz w:val="18"/>
          </w:rPr>
          <w:t>BeginWrite</w:t>
        </w:r>
      </w:hyperlink>
      <w:r>
        <w:t xml:space="preserve"> or </w:t>
      </w:r>
      <w:hyperlink r:id="rId49" w:history="1">
        <w:r w:rsidRPr="0049084A">
          <w:rPr>
            <w:rFonts w:ascii="Courier New" w:hAnsi="Courier New"/>
            <w:sz w:val="18"/>
          </w:rPr>
          <w:t>BeginRead</w:t>
        </w:r>
      </w:hyperlink>
      <w:r>
        <w:t xml:space="preserve"> method. These methods return a reference to the </w:t>
      </w:r>
      <w:hyperlink r:id="rId50" w:history="1">
        <w:r w:rsidRPr="0049084A">
          <w:rPr>
            <w:rFonts w:ascii="Courier New" w:hAnsi="Courier New"/>
            <w:sz w:val="18"/>
          </w:rPr>
          <w:t>IVisaAsyncResult</w:t>
        </w:r>
      </w:hyperlink>
      <w:r>
        <w:t xml:space="preserve"> interface. The interface includes information that uniquely identifies the operation, and can be used to communicate status and results. </w:t>
      </w:r>
    </w:p>
    <w:p w14:paraId="2D0B2B5C" w14:textId="77777777" w:rsidR="0049084A" w:rsidRDefault="003633F2" w:rsidP="0049084A">
      <w:pPr>
        <w:pStyle w:val="Body"/>
      </w:pPr>
      <w:r>
        <w:t xml:space="preserve">Asynchronous I/O can be aborted by calling </w:t>
      </w:r>
      <w:hyperlink r:id="rId51" w:history="1">
        <w:r w:rsidR="00D77D00" w:rsidRPr="0049084A">
          <w:rPr>
            <w:rFonts w:ascii="Courier New" w:hAnsi="Courier New"/>
            <w:sz w:val="18"/>
          </w:rPr>
          <w:t>Abort</w:t>
        </w:r>
        <w:r w:rsidR="00D77D00">
          <w:rPr>
            <w:rFonts w:ascii="Courier New" w:hAnsi="Courier New"/>
            <w:sz w:val="18"/>
          </w:rPr>
          <w:t>AsyncOperation</w:t>
        </w:r>
      </w:hyperlink>
      <w:r>
        <w:t xml:space="preserve"> Note that these methods take an </w:t>
      </w:r>
      <w:hyperlink r:id="rId52" w:history="1">
        <w:r w:rsidRPr="0049084A">
          <w:rPr>
            <w:rFonts w:ascii="Courier New" w:hAnsi="Courier New"/>
            <w:sz w:val="18"/>
          </w:rPr>
          <w:t>IVisaAsyncResult</w:t>
        </w:r>
      </w:hyperlink>
      <w:r>
        <w:t xml:space="preserve"> argument that identifies the particular asynchronous I/O oper</w:t>
      </w:r>
      <w:r w:rsidR="0049084A">
        <w:t>ation to abort.</w:t>
      </w:r>
    </w:p>
    <w:p w14:paraId="208B4077" w14:textId="77777777" w:rsidR="003633F2" w:rsidRDefault="003633F2" w:rsidP="0049084A">
      <w:pPr>
        <w:pStyle w:val="Body"/>
      </w:pPr>
      <w:r>
        <w:t xml:space="preserve">Asynchronous I/O are officialy completed by calling </w:t>
      </w:r>
      <w:hyperlink r:id="rId53" w:history="1">
        <w:r w:rsidRPr="0049084A">
          <w:rPr>
            <w:rFonts w:ascii="Courier New" w:hAnsi="Courier New"/>
            <w:sz w:val="18"/>
          </w:rPr>
          <w:t>EndWrite</w:t>
        </w:r>
      </w:hyperlink>
      <w:r>
        <w:t xml:space="preserve">, </w:t>
      </w:r>
      <w:hyperlink r:id="rId54" w:history="1">
        <w:r w:rsidRPr="0049084A">
          <w:rPr>
            <w:rFonts w:ascii="Courier New" w:hAnsi="Courier New"/>
            <w:sz w:val="18"/>
          </w:rPr>
          <w:t>EndRead</w:t>
        </w:r>
      </w:hyperlink>
      <w:r>
        <w:t xml:space="preserve">, or </w:t>
      </w:r>
      <w:hyperlink r:id="rId55" w:history="1">
        <w:r w:rsidRPr="0049084A">
          <w:rPr>
            <w:rFonts w:ascii="Courier New" w:hAnsi="Courier New"/>
            <w:sz w:val="18"/>
          </w:rPr>
          <w:t>EndReadString</w:t>
        </w:r>
      </w:hyperlink>
      <w:r>
        <w:t xml:space="preserve">. Note that these methods also take an </w:t>
      </w:r>
      <w:hyperlink r:id="rId56" w:history="1">
        <w:r w:rsidRPr="0082390D">
          <w:rPr>
            <w:rFonts w:ascii="Courier New" w:hAnsi="Courier New"/>
            <w:sz w:val="18"/>
          </w:rPr>
          <w:t>IVisaAsyncResult</w:t>
        </w:r>
      </w:hyperlink>
      <w:r>
        <w:t xml:space="preserve"> argument that identifies the particular asynchronous I/O operation to end. </w:t>
      </w:r>
    </w:p>
    <w:p w14:paraId="1934D91E" w14:textId="77777777" w:rsidR="0082390D" w:rsidRDefault="0082390D" w:rsidP="0049084A">
      <w:pPr>
        <w:pStyle w:val="Body"/>
      </w:pPr>
      <w:r>
        <w:t xml:space="preserve">The appropriate End method must be called whenever a Begin method executed and returned a valid reference to </w:t>
      </w:r>
      <w:r w:rsidRPr="0082390D">
        <w:rPr>
          <w:rFonts w:ascii="Courier New" w:hAnsi="Courier New"/>
          <w:sz w:val="18"/>
        </w:rPr>
        <w:t>IVisaAsyncResult</w:t>
      </w:r>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57" w:history="1">
        <w:r w:rsidR="00D77D00" w:rsidRPr="0049084A">
          <w:rPr>
            <w:rFonts w:ascii="Courier New" w:hAnsi="Courier New"/>
            <w:sz w:val="18"/>
          </w:rPr>
          <w:t>Abort</w:t>
        </w:r>
        <w:r w:rsidR="00D77D00">
          <w:rPr>
            <w:rFonts w:ascii="Courier New" w:hAnsi="Courier New"/>
            <w:sz w:val="18"/>
          </w:rPr>
          <w:t>AsyncOperation</w:t>
        </w:r>
      </w:hyperlink>
      <w:r>
        <w:t xml:space="preserve"> does not relieve the user of the need to call an End method.</w:t>
      </w:r>
    </w:p>
    <w:p w14:paraId="1B7A1D1B" w14:textId="77777777" w:rsidR="00CC41E0" w:rsidRDefault="00CC41E0" w:rsidP="00CC41E0">
      <w:pPr>
        <w:pStyle w:val="Heading-Sub2"/>
      </w:pPr>
      <w:bookmarkStart w:id="187" w:name="Results"/>
      <w:bookmarkEnd w:id="187"/>
      <w:r>
        <w:t>Determining When Asynchronous I/O Is Complete</w:t>
      </w:r>
    </w:p>
    <w:p w14:paraId="36BB5A0B" w14:textId="77777777" w:rsidR="00CC41E0" w:rsidRDefault="00CC41E0" w:rsidP="00CC41E0">
      <w:pPr>
        <w:pStyle w:val="Body"/>
      </w:pPr>
      <w:r>
        <w:t xml:space="preserve">There are three ways that a calling program can determine when an asynchronous operation is complete - polling, blocking waits, and callbacks.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poll the </w:t>
      </w:r>
      <w:r w:rsidRPr="00CC41E0">
        <w:rPr>
          <w:rFonts w:ascii="Courier New" w:hAnsi="Courier New"/>
          <w:sz w:val="18"/>
        </w:rPr>
        <w:t>IVisaAsyncResult.IsCompleted</w:t>
      </w:r>
      <w:r>
        <w:t xml:space="preserve"> property, waiting until it is set to </w:t>
      </w:r>
      <w:r w:rsidRPr="00CC41E0">
        <w:rPr>
          <w:rFonts w:ascii="Courier New" w:hAnsi="Courier New"/>
          <w:sz w:val="18"/>
        </w:rPr>
        <w:t>true</w:t>
      </w:r>
      <w:r>
        <w:t xml:space="preserve">.  Once a program has returned from a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it can wait on the </w:t>
      </w:r>
      <w:r w:rsidRPr="00CC41E0">
        <w:rPr>
          <w:rFonts w:ascii="Courier New" w:hAnsi="Courier New"/>
          <w:sz w:val="18"/>
        </w:rPr>
        <w:t>IVisaAsyncResult.AsyncResultHandle</w:t>
      </w:r>
      <w:r>
        <w:t xml:space="preserve"> event handle. The program will block on that event handle until the asynchronous I/O completes.  Finally, if the </w:t>
      </w:r>
      <w:r w:rsidRPr="00CC41E0">
        <w:rPr>
          <w:rFonts w:ascii="Courier New" w:hAnsi="Courier New"/>
          <w:sz w:val="18"/>
        </w:rPr>
        <w:t>BeginWrite</w:t>
      </w:r>
      <w:r>
        <w:t xml:space="preserve"> or </w:t>
      </w:r>
      <w:r w:rsidRPr="00CC41E0">
        <w:rPr>
          <w:rFonts w:ascii="Courier New" w:hAnsi="Courier New"/>
          <w:sz w:val="18"/>
        </w:rPr>
        <w:t>BeginRead</w:t>
      </w:r>
      <w:r>
        <w:t xml:space="preserve"> method call includes a </w:t>
      </w:r>
      <w:r w:rsidRPr="0082390D">
        <w:t>callback</w:t>
      </w:r>
      <w:r>
        <w:t xml:space="preserve"> argument, the </w:t>
      </w:r>
      <w:r w:rsidR="00D77D00">
        <w:t xml:space="preserve">the callback method is invoked </w:t>
      </w:r>
      <w:r w:rsidR="00B96F6D">
        <w:t xml:space="preserve">(exactly once) </w:t>
      </w:r>
      <w:r w:rsidR="00D77D00">
        <w:t>when</w:t>
      </w:r>
      <w:r>
        <w:t xml:space="preserve"> the asynchronous I/O completes. </w:t>
      </w:r>
    </w:p>
    <w:p w14:paraId="4C7A2B8A" w14:textId="77777777" w:rsidR="003633F2" w:rsidRDefault="0082390D" w:rsidP="00CC41E0">
      <w:pPr>
        <w:pStyle w:val="Heading-Sub2"/>
      </w:pPr>
      <w:r>
        <w:t>Asynchronous I/O Results</w:t>
      </w:r>
    </w:p>
    <w:p w14:paraId="05E53B48" w14:textId="77777777" w:rsidR="003633F2" w:rsidRDefault="003633F2" w:rsidP="00CC41E0">
      <w:pPr>
        <w:pStyle w:val="Body"/>
      </w:pPr>
      <w:r>
        <w:t xml:space="preserve">Asynchronous I/O uses the </w:t>
      </w:r>
      <w:hyperlink r:id="rId58" w:history="1">
        <w:r w:rsidRPr="00CC41E0">
          <w:rPr>
            <w:rFonts w:ascii="Courier New" w:hAnsi="Courier New"/>
            <w:sz w:val="18"/>
          </w:rPr>
          <w:t>IVisaAsyncResult</w:t>
        </w:r>
      </w:hyperlink>
      <w:r>
        <w:t xml:space="preserve"> interface to identify particular asynchronous I/O operations, and to communicate status and results. </w:t>
      </w:r>
      <w:r w:rsidRPr="00CC41E0">
        <w:rPr>
          <w:rFonts w:ascii="Courier New" w:hAnsi="Courier New"/>
          <w:sz w:val="18"/>
        </w:rPr>
        <w:t>IVisaAsyncResult</w:t>
      </w:r>
      <w:r>
        <w:t xml:space="preserve"> derives from the .NET Framework class </w:t>
      </w:r>
      <w:r w:rsidRPr="00CC41E0">
        <w:rPr>
          <w:rFonts w:ascii="Courier New" w:hAnsi="Courier New"/>
          <w:sz w:val="18"/>
        </w:rPr>
        <w:t>System.IAsyncResult</w:t>
      </w:r>
      <w:r>
        <w:t xml:space="preserve">. </w:t>
      </w:r>
    </w:p>
    <w:p w14:paraId="461FED15" w14:textId="77777777" w:rsidR="007C1DC3" w:rsidRPr="007C1DC3" w:rsidRDefault="007C1DC3" w:rsidP="006766A0">
      <w:pPr>
        <w:pStyle w:val="Heading4NxtPg"/>
      </w:pPr>
      <w:bookmarkStart w:id="188" w:name="Completion"/>
      <w:bookmarkEnd w:id="188"/>
      <w:r>
        <w:lastRenderedPageBreak/>
        <w:t>IVisaAsyncResult</w:t>
      </w:r>
    </w:p>
    <w:p w14:paraId="51D713BF" w14:textId="77777777" w:rsidR="00151390" w:rsidRDefault="00151390" w:rsidP="00151390">
      <w:pPr>
        <w:pStyle w:val="Heading-Sub2"/>
      </w:pPr>
      <w:r>
        <w:t>Description</w:t>
      </w:r>
    </w:p>
    <w:p w14:paraId="431D6D6A" w14:textId="77777777" w:rsidR="000358A3" w:rsidRDefault="000358A3" w:rsidP="000358A3">
      <w:pPr>
        <w:pStyle w:val="Body"/>
      </w:pPr>
      <w:r>
        <w:t xml:space="preserve">When a </w:t>
      </w:r>
      <w:r w:rsidRPr="00547BA9">
        <w:rPr>
          <w:rFonts w:ascii="Courier New" w:hAnsi="Courier New"/>
          <w:sz w:val="18"/>
        </w:rPr>
        <w:t>BeginWrite</w:t>
      </w:r>
      <w:r>
        <w:t xml:space="preserve"> or </w:t>
      </w:r>
      <w:r w:rsidRPr="00547BA9">
        <w:rPr>
          <w:rFonts w:ascii="Courier New" w:hAnsi="Courier New"/>
          <w:sz w:val="18"/>
        </w:rPr>
        <w:t>BeginRead</w:t>
      </w:r>
      <w:r>
        <w:t xml:space="preserve"> method is called, it creates a new object that implements </w:t>
      </w:r>
      <w:r w:rsidRPr="00547BA9">
        <w:rPr>
          <w:rFonts w:ascii="Courier New" w:hAnsi="Courier New"/>
          <w:sz w:val="18"/>
        </w:rPr>
        <w:t>IVisaAsyncResult</w:t>
      </w:r>
      <w:r>
        <w:t xml:space="preserve"> and returns a reference to the interface to the calling program.  The calling program may use the reference to track certain information about the asynchronous operation that was initiated by the </w:t>
      </w:r>
      <w:r w:rsidRPr="00547BA9">
        <w:rPr>
          <w:rFonts w:ascii="Courier New" w:hAnsi="Courier New"/>
          <w:sz w:val="18"/>
        </w:rPr>
        <w:t>BeginWrite</w:t>
      </w:r>
      <w:r>
        <w:t xml:space="preserve"> or </w:t>
      </w:r>
      <w:r w:rsidRPr="00547BA9">
        <w:rPr>
          <w:rFonts w:ascii="Courier New" w:hAnsi="Courier New"/>
          <w:sz w:val="18"/>
        </w:rPr>
        <w:t>BeginRead</w:t>
      </w:r>
      <w:r>
        <w:t xml:space="preserve"> call.</w:t>
      </w:r>
    </w:p>
    <w:p w14:paraId="5AFB4BFB" w14:textId="77777777" w:rsidR="000358A3" w:rsidRDefault="000358A3" w:rsidP="000358A3">
      <w:pPr>
        <w:pStyle w:val="Body"/>
      </w:pPr>
      <w:r>
        <w:t xml:space="preserve">Though </w:t>
      </w:r>
      <w:r w:rsidRPr="00151390">
        <w:rPr>
          <w:rFonts w:ascii="Courier New" w:hAnsi="Courier New"/>
          <w:sz w:val="18"/>
        </w:rPr>
        <w:t>IVisaAsyncResult</w:t>
      </w:r>
      <w:r>
        <w:t xml:space="preserve"> roughly corresponds to </w:t>
      </w:r>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r>
        <w:t xml:space="preserve"> in VISA C, IVI.NET synchronous operations are significantly different from VISA C.  For this reason, </w:t>
      </w:r>
      <w:r w:rsidRPr="007C1DC3">
        <w:rPr>
          <w:rFonts w:ascii="Courier New" w:hAnsi="Courier New"/>
          <w:sz w:val="18"/>
        </w:rPr>
        <w:t>IVisaAsyncResult</w:t>
      </w:r>
      <w:r>
        <w:t xml:space="preserve"> is described in detail in this section.</w:t>
      </w:r>
    </w:p>
    <w:p w14:paraId="759EB92B" w14:textId="77777777" w:rsidR="000358A3" w:rsidRDefault="000358A3" w:rsidP="000358A3">
      <w:pPr>
        <w:pStyle w:val="Body"/>
      </w:pPr>
      <w:r w:rsidRPr="00151390">
        <w:rPr>
          <w:rFonts w:ascii="Courier New" w:hAnsi="Courier New"/>
          <w:sz w:val="18"/>
        </w:rPr>
        <w:t>IVisaAsyncResult</w:t>
      </w:r>
      <w:r>
        <w:t xml:space="preserve"> derives from </w:t>
      </w:r>
      <w:r w:rsidRPr="005E5DD1">
        <w:rPr>
          <w:rFonts w:ascii="Courier New" w:hAnsi="Courier New"/>
          <w:sz w:val="18"/>
        </w:rPr>
        <w:t>IAsyncResult</w:t>
      </w:r>
      <w:r w:rsidRPr="00A83491">
        <w:t>, which</w:t>
      </w:r>
      <w:r>
        <w:t xml:space="preserve"> is described in MSDN documentation.</w:t>
      </w:r>
    </w:p>
    <w:p w14:paraId="6532906B" w14:textId="77777777" w:rsidR="00CC41E0" w:rsidRDefault="00CC41E0" w:rsidP="00DA71DD">
      <w:pPr>
        <w:pStyle w:val="Body"/>
      </w:pPr>
      <w:r w:rsidRPr="000358A3">
        <w:rPr>
          <w:rFonts w:ascii="Courier New" w:hAnsi="Courier New"/>
          <w:sz w:val="18"/>
        </w:rPr>
        <w:t>IVisaAsyncResult</w:t>
      </w:r>
      <w:r>
        <w:t xml:space="preserve"> includes the following useful properties</w:t>
      </w:r>
      <w:r w:rsidR="00E4762C">
        <w:t xml:space="preserve"> inherited from </w:t>
      </w:r>
      <w:r w:rsidR="00E4762C" w:rsidRPr="000358A3">
        <w:rPr>
          <w:rFonts w:ascii="Courier New" w:hAnsi="Courier New"/>
          <w:sz w:val="18"/>
        </w:rPr>
        <w:t>System.IAsyncResult</w:t>
      </w:r>
      <w:r>
        <w:t xml:space="preserve">: </w:t>
      </w:r>
    </w:p>
    <w:p w14:paraId="5FDB44FE" w14:textId="77777777" w:rsidR="00CC41E0" w:rsidRPr="000358A3" w:rsidRDefault="00CC41E0" w:rsidP="004D5506">
      <w:pPr>
        <w:pStyle w:val="Body"/>
        <w:numPr>
          <w:ilvl w:val="0"/>
          <w:numId w:val="10"/>
        </w:numPr>
        <w:spacing w:before="0"/>
      </w:pPr>
      <w:r w:rsidRPr="000358A3">
        <w:rPr>
          <w:rFonts w:ascii="Courier New" w:hAnsi="Courier New"/>
          <w:sz w:val="18"/>
        </w:rPr>
        <w:t>AsyncState</w:t>
      </w:r>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r w:rsidR="00E4762C" w:rsidRPr="00E4762C">
        <w:rPr>
          <w:rFonts w:ascii="Courier New" w:hAnsi="Courier New"/>
          <w:sz w:val="18"/>
        </w:rPr>
        <w:t>BeginRead</w:t>
      </w:r>
      <w:r w:rsidR="00E4762C">
        <w:t xml:space="preserve"> or </w:t>
      </w:r>
      <w:r w:rsidR="00E4762C" w:rsidRPr="00E4762C">
        <w:rPr>
          <w:rFonts w:ascii="Courier New" w:hAnsi="Courier New"/>
          <w:sz w:val="18"/>
        </w:rPr>
        <w:t>BeginWrite</w:t>
      </w:r>
      <w:r w:rsidR="00E4762C">
        <w:t xml:space="preserve"> method.</w:t>
      </w:r>
    </w:p>
    <w:p w14:paraId="79F2A23B" w14:textId="77777777" w:rsidR="00CC41E0" w:rsidRDefault="00CC41E0" w:rsidP="004D5506">
      <w:pPr>
        <w:pStyle w:val="Body"/>
        <w:numPr>
          <w:ilvl w:val="0"/>
          <w:numId w:val="10"/>
        </w:numPr>
        <w:spacing w:before="0"/>
      </w:pPr>
      <w:r w:rsidRPr="000358A3">
        <w:rPr>
          <w:rFonts w:ascii="Courier New" w:hAnsi="Courier New"/>
          <w:sz w:val="18"/>
        </w:rPr>
        <w:t>AsyncWaitHandle</w:t>
      </w:r>
      <w:r>
        <w:t xml:space="preserve"> is a .NET </w:t>
      </w:r>
      <w:r w:rsidRPr="000358A3">
        <w:rPr>
          <w:rFonts w:ascii="Courier New" w:hAnsi="Courier New"/>
          <w:sz w:val="18"/>
        </w:rPr>
        <w:t>WaitHandle</w:t>
      </w:r>
      <w:r>
        <w:t xml:space="preserve"> that can be used to wait for the completio</w:t>
      </w:r>
      <w:r w:rsidR="00E4762C">
        <w:t>n of the asynchronous operation.</w:t>
      </w:r>
    </w:p>
    <w:p w14:paraId="6C46A917" w14:textId="77777777" w:rsidR="000358A3" w:rsidRDefault="000358A3" w:rsidP="004D5506">
      <w:pPr>
        <w:pStyle w:val="Body"/>
        <w:numPr>
          <w:ilvl w:val="0"/>
          <w:numId w:val="10"/>
        </w:numPr>
        <w:spacing w:before="0"/>
      </w:pPr>
      <w:r w:rsidRPr="000358A3">
        <w:rPr>
          <w:rFonts w:ascii="Courier New" w:hAnsi="Courier New"/>
          <w:sz w:val="18"/>
        </w:rPr>
        <w:t>IsCompleted</w:t>
      </w:r>
      <w:r>
        <w:t xml:space="preserve"> indicates whether the asynchronous operation has completed.</w:t>
      </w:r>
    </w:p>
    <w:p w14:paraId="6DD1DAB4" w14:textId="77777777" w:rsidR="00E4762C" w:rsidRPr="00E4762C" w:rsidRDefault="00E4762C" w:rsidP="00E4762C">
      <w:pPr>
        <w:pStyle w:val="Body"/>
        <w:rPr>
          <w:rFonts w:ascii="Courier New" w:hAnsi="Courier New"/>
          <w:sz w:val="18"/>
        </w:rPr>
      </w:pPr>
      <w:r w:rsidRPr="000358A3">
        <w:rPr>
          <w:rFonts w:ascii="Courier New" w:hAnsi="Courier New"/>
          <w:sz w:val="18"/>
        </w:rPr>
        <w:t>IVisaAsyncResult</w:t>
      </w:r>
      <w:r w:rsidRPr="00E4762C">
        <w:t xml:space="preserve"> defines the following additional properties:</w:t>
      </w:r>
      <w:r w:rsidRPr="00E4762C">
        <w:rPr>
          <w:rFonts w:ascii="Courier New" w:hAnsi="Courier New"/>
          <w:sz w:val="18"/>
        </w:rPr>
        <w:t xml:space="preserve"> </w:t>
      </w:r>
    </w:p>
    <w:p w14:paraId="26C01544" w14:textId="4285E8F7" w:rsidR="000358A3" w:rsidRDefault="000358A3" w:rsidP="004D5506">
      <w:pPr>
        <w:pStyle w:val="Body"/>
        <w:numPr>
          <w:ilvl w:val="0"/>
          <w:numId w:val="10"/>
        </w:numPr>
        <w:spacing w:before="0"/>
      </w:pPr>
      <w:r w:rsidRPr="000358A3">
        <w:rPr>
          <w:rFonts w:ascii="Courier New" w:hAnsi="Courier New"/>
          <w:sz w:val="18"/>
        </w:rPr>
        <w:t>Is</w:t>
      </w:r>
      <w:r>
        <w:rPr>
          <w:rFonts w:ascii="Courier New" w:hAnsi="Courier New"/>
          <w:sz w:val="18"/>
        </w:rPr>
        <w:t>Abort</w:t>
      </w:r>
      <w:r w:rsidRPr="000358A3">
        <w:rPr>
          <w:rFonts w:ascii="Courier New" w:hAnsi="Courier New"/>
          <w:sz w:val="18"/>
        </w:rPr>
        <w:t>ed</w:t>
      </w:r>
      <w:r>
        <w:t xml:space="preserve"> indicates whether the asynchronous operation was aborted by a call to </w:t>
      </w:r>
      <w:r w:rsidR="00F44609" w:rsidRPr="00C220F3">
        <w:rPr>
          <w:rFonts w:ascii="Courier New" w:hAnsi="Courier New"/>
          <w:sz w:val="18"/>
        </w:rPr>
        <w:t>Abort</w:t>
      </w:r>
      <w:r w:rsidR="00F44609">
        <w:rPr>
          <w:rFonts w:ascii="Courier New" w:hAnsi="Courier New"/>
          <w:sz w:val="18"/>
        </w:rPr>
        <w:t>AsyncOperation</w:t>
      </w:r>
      <w:r>
        <w:t xml:space="preserve">. </w:t>
      </w:r>
    </w:p>
    <w:p w14:paraId="31FC9E81" w14:textId="77777777"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14:paraId="43599BAC" w14:textId="77777777"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After the operation has completed, it is the number of bytes actually</w:t>
      </w:r>
      <w:r w:rsidR="00E4762C">
        <w:t xml:space="preserve"> read or written</w:t>
      </w:r>
      <w:r w:rsidR="008B40D9">
        <w:t xml:space="preserve">. </w:t>
      </w:r>
    </w:p>
    <w:p w14:paraId="5FB5E309" w14:textId="77777777"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r w:rsidRPr="008B40D9">
        <w:rPr>
          <w:rFonts w:ascii="Courier New" w:hAnsi="Courier New"/>
          <w:sz w:val="18"/>
        </w:rPr>
        <w:t>BeginRead</w:t>
      </w:r>
      <w:r>
        <w:t xml:space="preserve"> or </w:t>
      </w:r>
      <w:r w:rsidRPr="008B40D9">
        <w:rPr>
          <w:rFonts w:ascii="Courier New" w:hAnsi="Courier New"/>
          <w:sz w:val="18"/>
        </w:rPr>
        <w:t>BeginWrite</w:t>
      </w:r>
      <w:r>
        <w:t xml:space="preserve"> method that initiated the I/O operation.  If the method did not include an </w:t>
      </w:r>
      <w:r>
        <w:rPr>
          <w:rFonts w:ascii="Courier New" w:hAnsi="Courier New"/>
          <w:sz w:val="18"/>
        </w:rPr>
        <w:t>index</w:t>
      </w:r>
      <w:r>
        <w:t xml:space="preserve"> argument, the value is zero. </w:t>
      </w:r>
    </w:p>
    <w:p w14:paraId="5FD3AA0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758C400" w14:textId="77777777" w:rsidTr="002176CC">
        <w:tc>
          <w:tcPr>
            <w:tcW w:w="8856" w:type="dxa"/>
          </w:tcPr>
          <w:p w14:paraId="562EE5F9" w14:textId="77777777" w:rsidR="002176CC" w:rsidRPr="00151390" w:rsidRDefault="002176CC" w:rsidP="002176CC">
            <w:pPr>
              <w:pStyle w:val="TableItem"/>
              <w:rPr>
                <w:rFonts w:ascii="Courier New" w:hAnsi="Courier New"/>
                <w:sz w:val="18"/>
              </w:rPr>
            </w:pPr>
            <w:r w:rsidRPr="00151390">
              <w:rPr>
                <w:rFonts w:ascii="Courier New" w:hAnsi="Courier New"/>
                <w:sz w:val="18"/>
              </w:rPr>
              <w:t>public interface IVisaAsyncResult : IAsyncResult</w:t>
            </w:r>
          </w:p>
          <w:p w14:paraId="60395EF7" w14:textId="77777777" w:rsidR="002176CC" w:rsidRPr="00151390" w:rsidRDefault="002176CC" w:rsidP="002176CC">
            <w:pPr>
              <w:pStyle w:val="TableItem"/>
              <w:rPr>
                <w:rFonts w:ascii="Courier New" w:hAnsi="Courier New"/>
                <w:sz w:val="18"/>
              </w:rPr>
            </w:pPr>
            <w:r w:rsidRPr="00151390">
              <w:rPr>
                <w:rFonts w:ascii="Courier New" w:hAnsi="Courier New"/>
                <w:sz w:val="18"/>
              </w:rPr>
              <w:t>{</w:t>
            </w:r>
          </w:p>
          <w:p w14:paraId="13FD1DF2"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Boolean IsAborted { get; }</w:t>
            </w:r>
          </w:p>
          <w:p w14:paraId="70729C30"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Byte[] Buffer { get; }</w:t>
            </w:r>
          </w:p>
          <w:p w14:paraId="77DEBE04" w14:textId="77777777"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Int64 Count { get; }</w:t>
            </w:r>
          </w:p>
          <w:p w14:paraId="372CA4E7" w14:textId="77777777" w:rsidR="002176CC" w:rsidRPr="00151390" w:rsidRDefault="002176CC" w:rsidP="002176CC">
            <w:pPr>
              <w:pStyle w:val="TableItem"/>
              <w:rPr>
                <w:rFonts w:ascii="Courier New" w:hAnsi="Courier New"/>
                <w:sz w:val="18"/>
              </w:rPr>
            </w:pPr>
            <w:r>
              <w:rPr>
                <w:rFonts w:ascii="Courier New" w:hAnsi="Courier New"/>
                <w:sz w:val="18"/>
              </w:rPr>
              <w:t xml:space="preserve">   Int64 Index { get; }</w:t>
            </w:r>
          </w:p>
          <w:p w14:paraId="46BEF8BA" w14:textId="77777777"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14:paraId="1363F1F8" w14:textId="77777777" w:rsidR="00BD01A4" w:rsidRPr="00944A2C" w:rsidRDefault="00802C1E" w:rsidP="00BD01A4">
      <w:pPr>
        <w:pStyle w:val="Heading-Sub2"/>
      </w:pPr>
      <w:r>
        <w:t>Implementation</w:t>
      </w:r>
    </w:p>
    <w:p w14:paraId="7C4672E2" w14:textId="77777777" w:rsidR="00BD01A4" w:rsidRDefault="00BD01A4" w:rsidP="00794D19">
      <w:pPr>
        <w:pStyle w:val="Rule"/>
      </w:pPr>
    </w:p>
    <w:p w14:paraId="35B2465B" w14:textId="77777777" w:rsidR="00BD01A4" w:rsidRDefault="00BD01A4" w:rsidP="00BD01A4">
      <w:pPr>
        <w:pStyle w:val="Body"/>
      </w:pPr>
      <w:r>
        <w:t xml:space="preserve">For a particular asynchronous operation,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 the </w:t>
      </w:r>
      <w:r w:rsidRPr="001546F3">
        <w:rPr>
          <w:rFonts w:ascii="Courier New" w:hAnsi="Courier New"/>
          <w:sz w:val="18"/>
        </w:rPr>
        <w:t>state</w:t>
      </w:r>
      <w:r>
        <w:t xml:space="preserve"> parameter specified, the value of </w:t>
      </w:r>
      <w:r w:rsidRPr="001546F3">
        <w:rPr>
          <w:rFonts w:ascii="Courier New" w:hAnsi="Courier New"/>
          <w:sz w:val="18"/>
        </w:rPr>
        <w:t>IAsyncResult.AsyncState</w:t>
      </w:r>
      <w:r>
        <w:t xml:space="preserve"> in the returned </w:t>
      </w:r>
      <w:r w:rsidRPr="001546F3">
        <w:rPr>
          <w:rFonts w:ascii="Courier New" w:hAnsi="Courier New"/>
          <w:sz w:val="18"/>
        </w:rPr>
        <w:t>IVisaAsyncResult</w:t>
      </w:r>
      <w:r>
        <w:t xml:space="preserve"> reference </w:t>
      </w:r>
      <w:r w:rsidR="007B43D6">
        <w:rPr>
          <w:b/>
        </w:rPr>
        <w:t>SHALL</w:t>
      </w:r>
      <w:r>
        <w:t xml:space="preserve"> be the value of the </w:t>
      </w:r>
      <w:r w:rsidRPr="001546F3">
        <w:rPr>
          <w:rFonts w:ascii="Courier New" w:hAnsi="Courier New"/>
          <w:sz w:val="18"/>
        </w:rPr>
        <w:t>state</w:t>
      </w:r>
      <w:r>
        <w:t xml:space="preserve"> parameter.  If </w:t>
      </w:r>
      <w:r w:rsidRPr="001546F3">
        <w:rPr>
          <w:rFonts w:ascii="Courier New" w:hAnsi="Courier New"/>
          <w:sz w:val="18"/>
        </w:rPr>
        <w:t>BeginWrite</w:t>
      </w:r>
      <w:r>
        <w:t xml:space="preserve"> or </w:t>
      </w:r>
      <w:r w:rsidRPr="001546F3">
        <w:rPr>
          <w:rFonts w:ascii="Courier New" w:hAnsi="Courier New"/>
          <w:sz w:val="18"/>
        </w:rPr>
        <w:t>BeginRead</w:t>
      </w:r>
      <w:r>
        <w:t xml:space="preserve"> is called without the </w:t>
      </w:r>
      <w:r w:rsidRPr="001546F3">
        <w:rPr>
          <w:rFonts w:ascii="Courier New" w:hAnsi="Courier New"/>
          <w:sz w:val="18"/>
        </w:rPr>
        <w:t>state</w:t>
      </w:r>
      <w:r>
        <w:t xml:space="preserve"> parameter, the value of </w:t>
      </w:r>
      <w:r w:rsidRPr="001546F3">
        <w:rPr>
          <w:rFonts w:ascii="Courier New" w:hAnsi="Courier New"/>
          <w:sz w:val="18"/>
        </w:rPr>
        <w:t>IAsyncResult.AsyncState</w:t>
      </w:r>
      <w:r>
        <w:t xml:space="preserve"> </w:t>
      </w:r>
      <w:r w:rsidR="007B43D6">
        <w:rPr>
          <w:b/>
        </w:rPr>
        <w:t>SHALL</w:t>
      </w:r>
      <w:r>
        <w:t xml:space="preserve"> be </w:t>
      </w:r>
      <w:r w:rsidRPr="001546F3">
        <w:rPr>
          <w:rFonts w:ascii="Courier New" w:hAnsi="Courier New"/>
          <w:sz w:val="18"/>
        </w:rPr>
        <w:t>Null</w:t>
      </w:r>
      <w:r>
        <w:t>.</w:t>
      </w:r>
    </w:p>
    <w:p w14:paraId="1341ED73" w14:textId="77777777" w:rsidR="00BD01A4" w:rsidRPr="00C17504" w:rsidRDefault="00BD01A4" w:rsidP="00794D19">
      <w:pPr>
        <w:pStyle w:val="Rule"/>
      </w:pPr>
    </w:p>
    <w:p w14:paraId="633F06D4" w14:textId="77777777" w:rsidR="00BD01A4" w:rsidRDefault="00BD01A4" w:rsidP="00BD01A4">
      <w:pPr>
        <w:pStyle w:val="Body"/>
      </w:pPr>
      <w:r>
        <w:t xml:space="preserve">For a particular asynchronous read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007B43D6">
        <w:rPr>
          <w:b/>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14:paraId="03F5D9BF" w14:textId="77777777" w:rsidR="00BD01A4" w:rsidRPr="00C17504" w:rsidRDefault="00BD01A4" w:rsidP="00794D19">
      <w:pPr>
        <w:pStyle w:val="Rule"/>
      </w:pPr>
    </w:p>
    <w:p w14:paraId="09AF28FD" w14:textId="77777777" w:rsidR="00BD01A4" w:rsidRDefault="00BD01A4" w:rsidP="00BD01A4">
      <w:pPr>
        <w:pStyle w:val="Body"/>
      </w:pPr>
      <w:r>
        <w:t xml:space="preserve">For a particular asynchronous write operation,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C17504">
        <w:t xml:space="preserve"> </w:t>
      </w:r>
      <w:r w:rsidR="007B43D6">
        <w:rPr>
          <w:b/>
        </w:rPr>
        <w:t>SHALL</w:t>
      </w:r>
      <w:r>
        <w:t xml:space="preserve"> contain the bytes that will actually be written to the instrument.  For overloads of </w:t>
      </w:r>
      <w:r w:rsidRPr="00735E64">
        <w:rPr>
          <w:rFonts w:ascii="Courier New" w:hAnsi="Courier New"/>
          <w:sz w:val="18"/>
        </w:rPr>
        <w:t>BeginWrite</w:t>
      </w:r>
      <w:r>
        <w:t xml:space="preserve"> that take string buffer arguments, </w:t>
      </w:r>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r w:rsidRPr="00735E64">
        <w:t xml:space="preserve"> contains the equivalent ASCII string after it has been converted from UNICODE</w:t>
      </w:r>
      <w:r>
        <w:t>.</w:t>
      </w:r>
    </w:p>
    <w:p w14:paraId="1FC43905" w14:textId="77777777" w:rsidR="00DF631E" w:rsidRPr="00C17504" w:rsidRDefault="00DF631E" w:rsidP="00DF631E">
      <w:pPr>
        <w:pStyle w:val="Rule"/>
      </w:pPr>
    </w:p>
    <w:p w14:paraId="45CC36C1" w14:textId="77777777" w:rsidR="00DF631E" w:rsidRDefault="00DF631E" w:rsidP="00DF631E">
      <w:pPr>
        <w:pStyle w:val="Body"/>
      </w:pPr>
      <w:r>
        <w:t xml:space="preserve">For a particular asynchronous read or write operation, </w:t>
      </w:r>
      <w:r w:rsidRPr="001546F3">
        <w:rPr>
          <w:rFonts w:ascii="Courier New" w:hAnsi="Courier New"/>
          <w:sz w:val="18"/>
        </w:rPr>
        <w:t>IAsyncResult.</w:t>
      </w:r>
      <w:r>
        <w:rPr>
          <w:rFonts w:ascii="Courier New" w:hAnsi="Courier New"/>
          <w:sz w:val="18"/>
        </w:rPr>
        <w:t>AsyncWaitHandle</w:t>
      </w:r>
      <w:r w:rsidRPr="00C17504">
        <w:t xml:space="preserve"> </w:t>
      </w:r>
      <w:r w:rsidR="007B43D6">
        <w:rPr>
          <w:b/>
        </w:rPr>
        <w:t>SHALL</w:t>
      </w:r>
      <w:r>
        <w:t xml:space="preserve"> be signaled after the operation completes.</w:t>
      </w:r>
    </w:p>
    <w:p w14:paraId="465D5DF5" w14:textId="77777777" w:rsidR="00DF631E" w:rsidRDefault="00DF631E" w:rsidP="00BD01A4">
      <w:pPr>
        <w:pStyle w:val="Body"/>
      </w:pPr>
    </w:p>
    <w:p w14:paraId="06EA63AA" w14:textId="77777777" w:rsidR="003E0C02" w:rsidRDefault="00770104" w:rsidP="006766A0">
      <w:pPr>
        <w:pStyle w:val="Heading4NxtPg"/>
      </w:pPr>
      <w:r>
        <w:lastRenderedPageBreak/>
        <w:t>AbortAsyncOperation</w:t>
      </w:r>
    </w:p>
    <w:p w14:paraId="68FE1432" w14:textId="77777777" w:rsidR="003E0C02" w:rsidRDefault="003E0C02" w:rsidP="003E0C02">
      <w:pPr>
        <w:pStyle w:val="Heading-Sub2"/>
      </w:pPr>
      <w:r>
        <w:t>Description</w:t>
      </w:r>
    </w:p>
    <w:p w14:paraId="7659BF24" w14:textId="77777777" w:rsidR="00770104" w:rsidRDefault="00770104" w:rsidP="00770104">
      <w:pPr>
        <w:pStyle w:val="Body"/>
      </w:pPr>
      <w:r w:rsidRPr="00770104">
        <w:t xml:space="preserve">Requests the session to terminate normal execution of an asynchronous read or write </w:t>
      </w:r>
      <w:r>
        <w:t>operation.</w:t>
      </w:r>
    </w:p>
    <w:p w14:paraId="6C06C761" w14:textId="77777777" w:rsidR="00405AF9" w:rsidRDefault="00405AF9" w:rsidP="00770104">
      <w:pPr>
        <w:pStyle w:val="Body"/>
      </w:pPr>
      <w:r>
        <w:t>Note that the associated asynchronous operation is considered to be complete after it has been aborted.</w:t>
      </w:r>
    </w:p>
    <w:p w14:paraId="5B1BC574" w14:textId="77777777"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r w:rsidR="00A8334E" w:rsidRPr="00A8334E">
        <w:rPr>
          <w:rFonts w:ascii="Courier New" w:hAnsi="Courier New"/>
          <w:color w:val="000000"/>
          <w:sz w:val="18"/>
        </w:rPr>
        <w:t>result.IsAborted</w:t>
      </w:r>
      <w:r w:rsidR="00A8334E">
        <w:t xml:space="preserve"> property to determine whether the operation completed successfully or not.</w:t>
      </w:r>
    </w:p>
    <w:p w14:paraId="5372DEA9" w14:textId="77777777" w:rsidR="003E0C02" w:rsidRPr="001E2AE7" w:rsidRDefault="003E0C02" w:rsidP="003E0C02">
      <w:pPr>
        <w:pStyle w:val="Body"/>
      </w:pPr>
      <w:r w:rsidRPr="001E2AE7">
        <w:t>.</w:t>
      </w:r>
    </w:p>
    <w:p w14:paraId="78D4EC5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8CA446E" w14:textId="77777777" w:rsidTr="002176CC">
        <w:tc>
          <w:tcPr>
            <w:tcW w:w="8856" w:type="dxa"/>
          </w:tcPr>
          <w:p w14:paraId="1B7B6B26" w14:textId="77777777" w:rsidR="002176CC" w:rsidRPr="00D80640" w:rsidRDefault="002176CC" w:rsidP="00A8334E">
            <w:pPr>
              <w:pStyle w:val="TableItem"/>
              <w:rPr>
                <w:rFonts w:ascii="Courier New" w:hAnsi="Courier New"/>
                <w:sz w:val="18"/>
              </w:rPr>
            </w:pPr>
            <w:r w:rsidRPr="00C220F3">
              <w:rPr>
                <w:rFonts w:ascii="Courier New" w:hAnsi="Courier New"/>
                <w:sz w:val="18"/>
              </w:rPr>
              <w:t>void Abort</w:t>
            </w:r>
            <w:r w:rsidR="00A8334E">
              <w:rPr>
                <w:rFonts w:ascii="Courier New" w:hAnsi="Courier New"/>
                <w:sz w:val="18"/>
              </w:rPr>
              <w:t>AsyncOperation</w:t>
            </w:r>
            <w:r w:rsidRPr="00C220F3">
              <w:rPr>
                <w:rFonts w:ascii="Courier New" w:hAnsi="Courier New"/>
                <w:sz w:val="18"/>
              </w:rPr>
              <w:t>(IVisaAsyncResult result);</w:t>
            </w:r>
          </w:p>
        </w:tc>
      </w:tr>
    </w:tbl>
    <w:p w14:paraId="32B00F92"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2C7E917A" w14:textId="77777777" w:rsidTr="002B0C44">
        <w:trPr>
          <w:cantSplit/>
        </w:trPr>
        <w:tc>
          <w:tcPr>
            <w:tcW w:w="2232" w:type="dxa"/>
            <w:gridSpan w:val="2"/>
          </w:tcPr>
          <w:p w14:paraId="27522530" w14:textId="77777777" w:rsidR="0042618F" w:rsidRPr="00CB6687" w:rsidRDefault="0042618F" w:rsidP="00080267">
            <w:pPr>
              <w:pStyle w:val="TableHeader"/>
              <w:jc w:val="left"/>
              <w:rPr>
                <w:b/>
                <w:bCs/>
              </w:rPr>
            </w:pPr>
            <w:r>
              <w:rPr>
                <w:b/>
                <w:bCs/>
              </w:rPr>
              <w:t>Name</w:t>
            </w:r>
          </w:p>
        </w:tc>
        <w:tc>
          <w:tcPr>
            <w:tcW w:w="4410" w:type="dxa"/>
          </w:tcPr>
          <w:p w14:paraId="1569716A" w14:textId="77777777" w:rsidR="0042618F" w:rsidRPr="00CB6687" w:rsidRDefault="0042618F" w:rsidP="00080267">
            <w:pPr>
              <w:pStyle w:val="TableHeader"/>
              <w:jc w:val="left"/>
              <w:rPr>
                <w:b/>
                <w:bCs/>
              </w:rPr>
            </w:pPr>
            <w:r w:rsidRPr="00CB6687">
              <w:rPr>
                <w:b/>
                <w:bCs/>
              </w:rPr>
              <w:t>Description</w:t>
            </w:r>
          </w:p>
        </w:tc>
        <w:tc>
          <w:tcPr>
            <w:tcW w:w="2179" w:type="dxa"/>
          </w:tcPr>
          <w:p w14:paraId="0930B439" w14:textId="77777777" w:rsidR="0042618F" w:rsidRPr="00CB6687" w:rsidRDefault="0042618F" w:rsidP="00080267">
            <w:pPr>
              <w:pStyle w:val="TableHeader"/>
              <w:jc w:val="left"/>
              <w:rPr>
                <w:b/>
                <w:bCs/>
              </w:rPr>
            </w:pPr>
            <w:r w:rsidRPr="00CB6687">
              <w:rPr>
                <w:b/>
                <w:bCs/>
              </w:rPr>
              <w:t>Type</w:t>
            </w:r>
          </w:p>
        </w:tc>
      </w:tr>
      <w:tr w:rsidR="0042618F" w14:paraId="663C04C8" w14:textId="77777777" w:rsidTr="002B0C44">
        <w:trPr>
          <w:cantSplit/>
        </w:trPr>
        <w:tc>
          <w:tcPr>
            <w:tcW w:w="2232" w:type="dxa"/>
            <w:gridSpan w:val="2"/>
          </w:tcPr>
          <w:p w14:paraId="0E9FB397" w14:textId="77777777" w:rsidR="0042618F" w:rsidRDefault="0042618F" w:rsidP="00080267">
            <w:pPr>
              <w:pStyle w:val="TableCellCourierNew"/>
            </w:pPr>
            <w:r w:rsidRPr="00C220F3">
              <w:t>result</w:t>
            </w:r>
          </w:p>
        </w:tc>
        <w:tc>
          <w:tcPr>
            <w:tcW w:w="4410" w:type="dxa"/>
          </w:tcPr>
          <w:p w14:paraId="1FB95929" w14:textId="77777777" w:rsidR="0042618F" w:rsidRDefault="0042618F" w:rsidP="006747FF">
            <w:pPr>
              <w:pStyle w:val="TableItem"/>
            </w:pPr>
            <w:r w:rsidRPr="001E2AE7">
              <w:t xml:space="preserve">The reference to the pending asynchronous request to </w:t>
            </w:r>
            <w:r w:rsidR="006747FF">
              <w:t>abort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49E414E" w14:textId="77777777" w:rsidR="0042618F" w:rsidRDefault="0042618F" w:rsidP="00080267">
            <w:pPr>
              <w:pStyle w:val="TableCellCourierNew"/>
            </w:pPr>
            <w:r w:rsidRPr="00C220F3">
              <w:t>IVisaAsyncResult</w:t>
            </w:r>
          </w:p>
        </w:tc>
      </w:tr>
      <w:tr w:rsidR="00E953BF" w14:paraId="6E0D4F9B" w14:textId="77777777" w:rsidTr="00080267">
        <w:trPr>
          <w:cantSplit/>
        </w:trPr>
        <w:tc>
          <w:tcPr>
            <w:tcW w:w="180" w:type="dxa"/>
          </w:tcPr>
          <w:p w14:paraId="27905662" w14:textId="77777777" w:rsidR="00E953BF" w:rsidRPr="00C220F3" w:rsidRDefault="00E953BF" w:rsidP="00080267">
            <w:pPr>
              <w:pStyle w:val="TableItem"/>
              <w:rPr>
                <w:rFonts w:ascii="Courier New" w:hAnsi="Courier New"/>
                <w:sz w:val="18"/>
              </w:rPr>
            </w:pPr>
          </w:p>
        </w:tc>
        <w:tc>
          <w:tcPr>
            <w:tcW w:w="2052" w:type="dxa"/>
          </w:tcPr>
          <w:p w14:paraId="674EAC64"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50385A69" w14:textId="77777777" w:rsidR="00E953BF" w:rsidRPr="005E5DD1" w:rsidRDefault="00A8334E" w:rsidP="00E953BF">
            <w:pPr>
              <w:pStyle w:val="TableItem"/>
            </w:pPr>
            <w:r>
              <w:t>Unaffected by this method</w:t>
            </w:r>
            <w:r w:rsidR="00B7524E">
              <w:t>.</w:t>
            </w:r>
          </w:p>
        </w:tc>
        <w:tc>
          <w:tcPr>
            <w:tcW w:w="2179" w:type="dxa"/>
          </w:tcPr>
          <w:p w14:paraId="1CF13F12"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FBF1DE2" w14:textId="77777777" w:rsidTr="00080267">
        <w:trPr>
          <w:cantSplit/>
        </w:trPr>
        <w:tc>
          <w:tcPr>
            <w:tcW w:w="180" w:type="dxa"/>
          </w:tcPr>
          <w:p w14:paraId="0FB3E4BF" w14:textId="77777777" w:rsidR="00E953BF" w:rsidRPr="00C220F3" w:rsidRDefault="00E953BF" w:rsidP="00080267">
            <w:pPr>
              <w:pStyle w:val="TableItem"/>
              <w:rPr>
                <w:rFonts w:ascii="Courier New" w:hAnsi="Courier New"/>
                <w:sz w:val="18"/>
              </w:rPr>
            </w:pPr>
          </w:p>
        </w:tc>
        <w:tc>
          <w:tcPr>
            <w:tcW w:w="2052" w:type="dxa"/>
          </w:tcPr>
          <w:p w14:paraId="035B3B8C"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5E081A43" w14:textId="77777777" w:rsidR="00E953BF" w:rsidRPr="005E5DD1" w:rsidRDefault="00A8334E" w:rsidP="00E953BF">
            <w:pPr>
              <w:pStyle w:val="TableItem"/>
            </w:pPr>
            <w:r>
              <w:t>Always signaled.</w:t>
            </w:r>
          </w:p>
        </w:tc>
        <w:tc>
          <w:tcPr>
            <w:tcW w:w="2179" w:type="dxa"/>
          </w:tcPr>
          <w:p w14:paraId="77E46337"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7D284D7B" w14:textId="77777777" w:rsidTr="00080267">
        <w:trPr>
          <w:cantSplit/>
        </w:trPr>
        <w:tc>
          <w:tcPr>
            <w:tcW w:w="180" w:type="dxa"/>
          </w:tcPr>
          <w:p w14:paraId="31EA25F8" w14:textId="77777777" w:rsidR="00E953BF" w:rsidRPr="00C220F3" w:rsidRDefault="00E953BF" w:rsidP="00080267">
            <w:pPr>
              <w:pStyle w:val="TableItem"/>
              <w:rPr>
                <w:rFonts w:ascii="Courier New" w:hAnsi="Courier New"/>
                <w:sz w:val="18"/>
              </w:rPr>
            </w:pPr>
          </w:p>
        </w:tc>
        <w:tc>
          <w:tcPr>
            <w:tcW w:w="2052" w:type="dxa"/>
          </w:tcPr>
          <w:p w14:paraId="7EBF5DC7"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0E7D8E76" w14:textId="77777777" w:rsidR="00E953BF" w:rsidRPr="005E5DD1" w:rsidRDefault="00A8334E" w:rsidP="00E953BF">
            <w:pPr>
              <w:pStyle w:val="TableItem"/>
            </w:pPr>
            <w:r w:rsidRPr="00A8334E">
              <w:t>Unaffected by this method.</w:t>
            </w:r>
          </w:p>
        </w:tc>
        <w:tc>
          <w:tcPr>
            <w:tcW w:w="2179" w:type="dxa"/>
          </w:tcPr>
          <w:p w14:paraId="01CEFF64"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179AE" w14:textId="77777777" w:rsidTr="00080267">
        <w:trPr>
          <w:cantSplit/>
        </w:trPr>
        <w:tc>
          <w:tcPr>
            <w:tcW w:w="180" w:type="dxa"/>
          </w:tcPr>
          <w:p w14:paraId="0E3163B2" w14:textId="77777777" w:rsidR="00E953BF" w:rsidRPr="00C220F3" w:rsidRDefault="00E953BF" w:rsidP="00080267">
            <w:pPr>
              <w:pStyle w:val="TableItem"/>
              <w:rPr>
                <w:rFonts w:ascii="Courier New" w:hAnsi="Courier New"/>
                <w:sz w:val="18"/>
              </w:rPr>
            </w:pPr>
          </w:p>
        </w:tc>
        <w:tc>
          <w:tcPr>
            <w:tcW w:w="2052" w:type="dxa"/>
          </w:tcPr>
          <w:p w14:paraId="17CA5F6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49BA0386" w14:textId="77777777" w:rsidR="006747FF" w:rsidRDefault="006747FF" w:rsidP="00080267">
            <w:pPr>
              <w:pStyle w:val="TableItem"/>
              <w:rPr>
                <w:i/>
              </w:rPr>
            </w:pPr>
            <w:r w:rsidRPr="006747FF">
              <w:t xml:space="preserve">Always </w:t>
            </w:r>
            <w:r>
              <w:rPr>
                <w:i/>
              </w:rPr>
              <w:t>true</w:t>
            </w:r>
            <w:r w:rsidRPr="006747FF">
              <w:t xml:space="preserve"> after this method completes.</w:t>
            </w:r>
          </w:p>
          <w:p w14:paraId="00260C1E" w14:textId="77777777" w:rsidR="00E953BF" w:rsidRPr="005E5DD1" w:rsidRDefault="00E953BF" w:rsidP="00080267">
            <w:pPr>
              <w:pStyle w:val="TableItem"/>
            </w:pPr>
          </w:p>
        </w:tc>
        <w:tc>
          <w:tcPr>
            <w:tcW w:w="2179" w:type="dxa"/>
          </w:tcPr>
          <w:p w14:paraId="4EAB859B" w14:textId="77777777" w:rsidR="00E953BF" w:rsidRDefault="00E953BF" w:rsidP="00080267">
            <w:pPr>
              <w:pStyle w:val="TableItem"/>
              <w:rPr>
                <w:rFonts w:ascii="Courier New" w:hAnsi="Courier New"/>
                <w:sz w:val="18"/>
              </w:rPr>
            </w:pPr>
            <w:r>
              <w:rPr>
                <w:rFonts w:ascii="Courier New" w:hAnsi="Courier New"/>
                <w:sz w:val="18"/>
              </w:rPr>
              <w:t>Boolean</w:t>
            </w:r>
          </w:p>
        </w:tc>
      </w:tr>
      <w:tr w:rsidR="0042618F" w14:paraId="50C6F184" w14:textId="77777777" w:rsidTr="002B0C44">
        <w:trPr>
          <w:cantSplit/>
        </w:trPr>
        <w:tc>
          <w:tcPr>
            <w:tcW w:w="180" w:type="dxa"/>
          </w:tcPr>
          <w:p w14:paraId="7615DF6D" w14:textId="77777777" w:rsidR="0042618F" w:rsidRPr="006362F5" w:rsidRDefault="0042618F" w:rsidP="00080267">
            <w:pPr>
              <w:pStyle w:val="TableItem"/>
              <w:rPr>
                <w:rFonts w:ascii="Courier New" w:hAnsi="Courier New"/>
                <w:sz w:val="18"/>
              </w:rPr>
            </w:pPr>
          </w:p>
        </w:tc>
        <w:tc>
          <w:tcPr>
            <w:tcW w:w="2052" w:type="dxa"/>
          </w:tcPr>
          <w:p w14:paraId="402942EC" w14:textId="77777777" w:rsidR="0042618F" w:rsidRPr="00AB36FC" w:rsidRDefault="0042618F" w:rsidP="00080267">
            <w:pPr>
              <w:pStyle w:val="TableItem"/>
              <w:rPr>
                <w:rFonts w:ascii="Courier New" w:hAnsi="Courier New"/>
                <w:sz w:val="18"/>
              </w:rPr>
            </w:pPr>
            <w:r>
              <w:rPr>
                <w:rFonts w:ascii="Courier New" w:hAnsi="Courier New"/>
                <w:sz w:val="18"/>
              </w:rPr>
              <w:t>.IsAborted</w:t>
            </w:r>
          </w:p>
        </w:tc>
        <w:tc>
          <w:tcPr>
            <w:tcW w:w="4410" w:type="dxa"/>
          </w:tcPr>
          <w:p w14:paraId="09F927FC" w14:textId="77777777"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14:paraId="367FB6A1" w14:textId="77777777" w:rsidR="0042618F" w:rsidRDefault="0042618F" w:rsidP="00080267">
            <w:pPr>
              <w:pStyle w:val="TableItem"/>
            </w:pPr>
          </w:p>
        </w:tc>
        <w:tc>
          <w:tcPr>
            <w:tcW w:w="2179" w:type="dxa"/>
          </w:tcPr>
          <w:p w14:paraId="5C8E0E49" w14:textId="77777777"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14:paraId="2CCEC77B" w14:textId="77777777" w:rsidTr="002B0C44">
        <w:trPr>
          <w:cantSplit/>
        </w:trPr>
        <w:tc>
          <w:tcPr>
            <w:tcW w:w="180" w:type="dxa"/>
          </w:tcPr>
          <w:p w14:paraId="7B2C3D7A" w14:textId="77777777" w:rsidR="0042618F" w:rsidRPr="006362F5" w:rsidRDefault="0042618F" w:rsidP="00080267">
            <w:pPr>
              <w:pStyle w:val="TableItem"/>
              <w:rPr>
                <w:rFonts w:ascii="Courier New" w:hAnsi="Courier New"/>
                <w:sz w:val="18"/>
              </w:rPr>
            </w:pPr>
          </w:p>
        </w:tc>
        <w:tc>
          <w:tcPr>
            <w:tcW w:w="2052" w:type="dxa"/>
          </w:tcPr>
          <w:p w14:paraId="6B3F5A11" w14:textId="77777777" w:rsidR="0042618F" w:rsidRPr="006362F5" w:rsidRDefault="0042618F" w:rsidP="00080267">
            <w:pPr>
              <w:pStyle w:val="TableItem"/>
              <w:rPr>
                <w:rFonts w:ascii="Courier New" w:hAnsi="Courier New"/>
                <w:sz w:val="18"/>
              </w:rPr>
            </w:pPr>
            <w:r>
              <w:rPr>
                <w:rFonts w:ascii="Courier New" w:hAnsi="Courier New"/>
                <w:sz w:val="18"/>
              </w:rPr>
              <w:t>.Buffer</w:t>
            </w:r>
          </w:p>
        </w:tc>
        <w:tc>
          <w:tcPr>
            <w:tcW w:w="4410" w:type="dxa"/>
          </w:tcPr>
          <w:p w14:paraId="786F3BFA" w14:textId="77777777" w:rsidR="0042618F" w:rsidRDefault="00A8334E" w:rsidP="00080267">
            <w:pPr>
              <w:pStyle w:val="TableItem"/>
            </w:pPr>
            <w:r>
              <w:t>Undefined.</w:t>
            </w:r>
          </w:p>
        </w:tc>
        <w:tc>
          <w:tcPr>
            <w:tcW w:w="2179" w:type="dxa"/>
          </w:tcPr>
          <w:p w14:paraId="5E5CE51F" w14:textId="77777777" w:rsidR="0042618F" w:rsidRPr="00AB36FC" w:rsidRDefault="0042618F" w:rsidP="00080267">
            <w:pPr>
              <w:pStyle w:val="TableItem"/>
              <w:rPr>
                <w:rFonts w:ascii="Courier New" w:hAnsi="Courier New"/>
                <w:sz w:val="18"/>
              </w:rPr>
            </w:pPr>
            <w:r>
              <w:rPr>
                <w:rFonts w:ascii="Courier New" w:hAnsi="Courier New"/>
                <w:sz w:val="18"/>
              </w:rPr>
              <w:t>Byte[]</w:t>
            </w:r>
          </w:p>
        </w:tc>
      </w:tr>
      <w:tr w:rsidR="0042618F" w14:paraId="2A559FE3" w14:textId="77777777" w:rsidTr="002B0C44">
        <w:trPr>
          <w:cantSplit/>
        </w:trPr>
        <w:tc>
          <w:tcPr>
            <w:tcW w:w="180" w:type="dxa"/>
          </w:tcPr>
          <w:p w14:paraId="13C77EC5" w14:textId="77777777" w:rsidR="0042618F" w:rsidRPr="00C220F3" w:rsidRDefault="0042618F" w:rsidP="00080267">
            <w:pPr>
              <w:pStyle w:val="TableItem"/>
              <w:rPr>
                <w:rFonts w:ascii="Courier New" w:hAnsi="Courier New"/>
                <w:sz w:val="18"/>
              </w:rPr>
            </w:pPr>
          </w:p>
        </w:tc>
        <w:tc>
          <w:tcPr>
            <w:tcW w:w="2052" w:type="dxa"/>
          </w:tcPr>
          <w:p w14:paraId="6757112C" w14:textId="77777777" w:rsidR="0042618F" w:rsidRPr="00C220F3" w:rsidRDefault="0042618F" w:rsidP="00080267">
            <w:pPr>
              <w:pStyle w:val="TableItem"/>
              <w:rPr>
                <w:rFonts w:ascii="Courier New" w:hAnsi="Courier New"/>
                <w:sz w:val="18"/>
              </w:rPr>
            </w:pPr>
            <w:r>
              <w:rPr>
                <w:rFonts w:ascii="Courier New" w:hAnsi="Courier New"/>
                <w:sz w:val="18"/>
              </w:rPr>
              <w:t>.Count</w:t>
            </w:r>
          </w:p>
        </w:tc>
        <w:tc>
          <w:tcPr>
            <w:tcW w:w="4410" w:type="dxa"/>
          </w:tcPr>
          <w:p w14:paraId="123ABB60" w14:textId="77777777" w:rsidR="0042618F" w:rsidRDefault="00A8334E" w:rsidP="00080267">
            <w:pPr>
              <w:pStyle w:val="TableItem"/>
            </w:pPr>
            <w:r>
              <w:t>Undefined</w:t>
            </w:r>
          </w:p>
        </w:tc>
        <w:tc>
          <w:tcPr>
            <w:tcW w:w="2179" w:type="dxa"/>
          </w:tcPr>
          <w:p w14:paraId="7233050C" w14:textId="77777777" w:rsidR="0042618F" w:rsidRPr="00AB36FC" w:rsidRDefault="0057441E" w:rsidP="00080267">
            <w:pPr>
              <w:pStyle w:val="TableItem"/>
              <w:rPr>
                <w:rFonts w:ascii="Courier New" w:hAnsi="Courier New"/>
                <w:sz w:val="18"/>
              </w:rPr>
            </w:pPr>
            <w:r>
              <w:rPr>
                <w:rFonts w:ascii="Courier New" w:hAnsi="Courier New"/>
                <w:sz w:val="18"/>
              </w:rPr>
              <w:t>Int64</w:t>
            </w:r>
          </w:p>
        </w:tc>
      </w:tr>
      <w:tr w:rsidR="006A5E40" w14:paraId="67D867B1" w14:textId="77777777" w:rsidTr="002B0C44">
        <w:trPr>
          <w:cantSplit/>
        </w:trPr>
        <w:tc>
          <w:tcPr>
            <w:tcW w:w="180" w:type="dxa"/>
          </w:tcPr>
          <w:p w14:paraId="31E38B20" w14:textId="77777777" w:rsidR="006A5E40" w:rsidRPr="00C220F3" w:rsidRDefault="006A5E40" w:rsidP="00080267">
            <w:pPr>
              <w:pStyle w:val="TableItem"/>
              <w:rPr>
                <w:rFonts w:ascii="Courier New" w:hAnsi="Courier New"/>
                <w:sz w:val="18"/>
              </w:rPr>
            </w:pPr>
          </w:p>
        </w:tc>
        <w:tc>
          <w:tcPr>
            <w:tcW w:w="2052" w:type="dxa"/>
          </w:tcPr>
          <w:p w14:paraId="015D254B" w14:textId="77777777" w:rsidR="006A5E40" w:rsidRDefault="006A5E40" w:rsidP="00080267">
            <w:pPr>
              <w:pStyle w:val="TableItem"/>
              <w:rPr>
                <w:rFonts w:ascii="Courier New" w:hAnsi="Courier New"/>
                <w:sz w:val="18"/>
              </w:rPr>
            </w:pPr>
            <w:r>
              <w:rPr>
                <w:rFonts w:ascii="Courier New" w:hAnsi="Courier New"/>
                <w:sz w:val="18"/>
              </w:rPr>
              <w:t>.Index</w:t>
            </w:r>
          </w:p>
        </w:tc>
        <w:tc>
          <w:tcPr>
            <w:tcW w:w="4410" w:type="dxa"/>
          </w:tcPr>
          <w:p w14:paraId="6D6C597A" w14:textId="77777777" w:rsidR="006A5E40" w:rsidRDefault="00580A6A" w:rsidP="00080267">
            <w:pPr>
              <w:pStyle w:val="TableItem"/>
            </w:pPr>
            <w:r>
              <w:t>Unaffected by this method.</w:t>
            </w:r>
          </w:p>
        </w:tc>
        <w:tc>
          <w:tcPr>
            <w:tcW w:w="2179" w:type="dxa"/>
          </w:tcPr>
          <w:p w14:paraId="70B1961A" w14:textId="77777777" w:rsidR="006A5E40" w:rsidRDefault="00580A6A" w:rsidP="00080267">
            <w:pPr>
              <w:pStyle w:val="TableItem"/>
              <w:rPr>
                <w:rFonts w:ascii="Courier New" w:hAnsi="Courier New"/>
                <w:sz w:val="18"/>
              </w:rPr>
            </w:pPr>
            <w:r>
              <w:rPr>
                <w:rFonts w:ascii="Courier New" w:hAnsi="Courier New"/>
                <w:sz w:val="18"/>
              </w:rPr>
              <w:t>Int64</w:t>
            </w:r>
          </w:p>
        </w:tc>
      </w:tr>
    </w:tbl>
    <w:p w14:paraId="740EE211" w14:textId="77777777" w:rsidR="003E0C02" w:rsidRDefault="003E0C02" w:rsidP="003E0C02">
      <w:pPr>
        <w:pStyle w:val="Heading-Sub2"/>
      </w:pPr>
      <w:r>
        <w:t>Exceptions</w:t>
      </w:r>
    </w:p>
    <w:p w14:paraId="7A038E2C" w14:textId="77777777"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r w:rsidR="003E0C02" w:rsidRPr="00B36C08">
        <w:rPr>
          <w:rFonts w:ascii="Courier New" w:hAnsi="Courier New" w:cs="Courier New"/>
          <w:sz w:val="18"/>
          <w:szCs w:val="18"/>
        </w:rPr>
        <w:t>EndRead</w:t>
      </w:r>
      <w:r w:rsidR="003E0C02">
        <w:t xml:space="preserve"> or</w:t>
      </w:r>
      <w:r w:rsidR="005B10F6">
        <w:t xml:space="preserve"> </w:t>
      </w:r>
      <w:r w:rsidR="005B10F6" w:rsidRPr="00B36C08">
        <w:rPr>
          <w:rFonts w:ascii="Courier New" w:hAnsi="Courier New" w:cs="Courier New"/>
          <w:sz w:val="18"/>
          <w:szCs w:val="18"/>
        </w:rPr>
        <w:t>End</w:t>
      </w:r>
      <w:r w:rsidR="005B10F6">
        <w:rPr>
          <w:rFonts w:ascii="Courier New" w:hAnsi="Courier New" w:cs="Courier New"/>
          <w:sz w:val="18"/>
          <w:szCs w:val="18"/>
        </w:rPr>
        <w:t>Write</w:t>
      </w:r>
      <w:r w:rsidR="003E0C02">
        <w:t>.</w:t>
      </w:r>
    </w:p>
    <w:p w14:paraId="757232AE" w14:textId="77777777" w:rsidR="003E0C02" w:rsidRDefault="003E0C02" w:rsidP="003E0C02">
      <w:pPr>
        <w:pStyle w:val="Heading-Sub2"/>
      </w:pPr>
    </w:p>
    <w:p w14:paraId="13115B2B" w14:textId="77777777" w:rsidR="003E0C02" w:rsidRDefault="003E0C02" w:rsidP="006766A0">
      <w:pPr>
        <w:pStyle w:val="Heading4NxtPg"/>
      </w:pPr>
      <w:r>
        <w:t>BeginRead</w:t>
      </w:r>
    </w:p>
    <w:p w14:paraId="1BE344E2" w14:textId="77777777" w:rsidR="003E0C02" w:rsidRDefault="003E0C02" w:rsidP="003E0C02">
      <w:pPr>
        <w:pStyle w:val="Heading-Sub2"/>
      </w:pPr>
      <w:r>
        <w:t>Description</w:t>
      </w:r>
    </w:p>
    <w:p w14:paraId="78D657C8" w14:textId="77777777" w:rsidR="003E0C02" w:rsidRDefault="003E0C02" w:rsidP="003E0C02">
      <w:pPr>
        <w:pStyle w:val="Body"/>
      </w:pPr>
      <w:r w:rsidRPr="00AB36FC">
        <w:t>Begins an asynchronous read.</w:t>
      </w:r>
    </w:p>
    <w:p w14:paraId="51F29103" w14:textId="77777777" w:rsidR="003E0C02" w:rsidRDefault="00BF2386" w:rsidP="003E0C02">
      <w:pPr>
        <w:pStyle w:val="Body"/>
      </w:pPr>
      <w:r w:rsidRPr="00BF2386">
        <w:t>The calling progr</w:t>
      </w:r>
      <w:r w:rsidRPr="00BF2386">
        <w:lastRenderedPageBreak/>
        <w:t xml:space="preserve">am must call </w:t>
      </w:r>
      <w:r w:rsidR="003E0C02" w:rsidRPr="00C40F8E">
        <w:rPr>
          <w:rFonts w:ascii="Courier New" w:hAnsi="Courier New" w:cs="Courier New"/>
          <w:sz w:val="18"/>
          <w:szCs w:val="18"/>
        </w:rPr>
        <w:t>EndRead</w:t>
      </w:r>
      <w:r w:rsidR="003E0C02" w:rsidRPr="00C40F8E">
        <w:t xml:space="preserve"> exactly once for every call to </w:t>
      </w:r>
      <w:r w:rsidR="003E0C02" w:rsidRPr="00C40F8E">
        <w:rPr>
          <w:rFonts w:ascii="Courier New" w:hAnsi="Courier New" w:cs="Courier New"/>
          <w:sz w:val="18"/>
          <w:szCs w:val="18"/>
        </w:rPr>
        <w:t>BeginRead</w:t>
      </w:r>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14:paraId="61B1F59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3CC7C624" w14:textId="77777777" w:rsidTr="002176CC">
        <w:tc>
          <w:tcPr>
            <w:tcW w:w="8856" w:type="dxa"/>
          </w:tcPr>
          <w:p w14:paraId="032738A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p>
          <w:p w14:paraId="12B48116"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Object state);</w:t>
            </w:r>
          </w:p>
          <w:p w14:paraId="31C8E17E"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BeginRead(Int32 count,</w:t>
            </w:r>
            <w:r>
              <w:rPr>
                <w:rFonts w:ascii="Courier New" w:hAnsi="Courier New"/>
                <w:sz w:val="18"/>
              </w:rPr>
              <w:t xml:space="preserve"> </w:t>
            </w:r>
            <w:r w:rsidRPr="00C220F3">
              <w:rPr>
                <w:rFonts w:ascii="Courier New" w:hAnsi="Courier New"/>
                <w:sz w:val="18"/>
              </w:rPr>
              <w:t>VisaAsyncCallback callback,</w:t>
            </w:r>
          </w:p>
          <w:p w14:paraId="027F679C"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CB66E10" w14:textId="77777777" w:rsidR="002176CC" w:rsidRPr="00C220F3" w:rsidRDefault="002176CC" w:rsidP="002176CC">
            <w:pPr>
              <w:pStyle w:val="TableItem"/>
              <w:rPr>
                <w:rFonts w:ascii="Courier New" w:hAnsi="Courier New"/>
                <w:sz w:val="18"/>
              </w:rPr>
            </w:pPr>
          </w:p>
          <w:p w14:paraId="2DA943F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p>
          <w:p w14:paraId="51A137B7"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Object state);</w:t>
            </w:r>
          </w:p>
          <w:p w14:paraId="30E3514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BB1FCEB"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6407AF9"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42BA4D64"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VisaAsyncCallback callback,</w:t>
            </w:r>
          </w:p>
          <w:p w14:paraId="0037D23E"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788950FD" w14:textId="77777777" w:rsidR="002176CC" w:rsidRDefault="002176CC" w:rsidP="002176CC">
            <w:pPr>
              <w:pStyle w:val="TableItem"/>
              <w:rPr>
                <w:rFonts w:ascii="Courier New" w:hAnsi="Courier New"/>
                <w:sz w:val="18"/>
              </w:rPr>
            </w:pPr>
            <w:r w:rsidRPr="00C220F3">
              <w:rPr>
                <w:rFonts w:ascii="Courier New" w:hAnsi="Courier New"/>
                <w:sz w:val="18"/>
              </w:rPr>
              <w:t>IVisaAsyncResult BeginRead(Byte[]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46F4EA27"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 callback,</w:t>
            </w:r>
            <w:r>
              <w:rPr>
                <w:rFonts w:ascii="Courier New" w:hAnsi="Courier New"/>
                <w:sz w:val="18"/>
              </w:rPr>
              <w:t xml:space="preserve"> </w:t>
            </w:r>
            <w:r w:rsidRPr="00C220F3">
              <w:rPr>
                <w:rFonts w:ascii="Courier New" w:hAnsi="Courier New"/>
                <w:sz w:val="18"/>
              </w:rPr>
              <w:t>Object state);</w:t>
            </w:r>
          </w:p>
        </w:tc>
      </w:tr>
    </w:tbl>
    <w:p w14:paraId="5709231A"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42618F" w:rsidRPr="0043040B" w14:paraId="16765238" w14:textId="77777777" w:rsidTr="002B0C44">
        <w:trPr>
          <w:cantSplit/>
        </w:trPr>
        <w:tc>
          <w:tcPr>
            <w:tcW w:w="2232" w:type="dxa"/>
          </w:tcPr>
          <w:p w14:paraId="149475FD" w14:textId="77777777" w:rsidR="0042618F" w:rsidRPr="00CB6687" w:rsidRDefault="0042618F" w:rsidP="00080267">
            <w:pPr>
              <w:pStyle w:val="TableHeader"/>
              <w:jc w:val="left"/>
              <w:rPr>
                <w:b/>
                <w:bCs/>
              </w:rPr>
            </w:pPr>
            <w:r>
              <w:rPr>
                <w:b/>
                <w:bCs/>
              </w:rPr>
              <w:t>Name</w:t>
            </w:r>
          </w:p>
        </w:tc>
        <w:tc>
          <w:tcPr>
            <w:tcW w:w="4410" w:type="dxa"/>
          </w:tcPr>
          <w:p w14:paraId="1E7F20B6" w14:textId="77777777" w:rsidR="0042618F" w:rsidRPr="00CB6687" w:rsidRDefault="0042618F" w:rsidP="00080267">
            <w:pPr>
              <w:pStyle w:val="TableHeader"/>
              <w:jc w:val="left"/>
              <w:rPr>
                <w:b/>
                <w:bCs/>
              </w:rPr>
            </w:pPr>
            <w:r w:rsidRPr="00CB6687">
              <w:rPr>
                <w:b/>
                <w:bCs/>
              </w:rPr>
              <w:t>Description</w:t>
            </w:r>
          </w:p>
        </w:tc>
        <w:tc>
          <w:tcPr>
            <w:tcW w:w="2179" w:type="dxa"/>
          </w:tcPr>
          <w:p w14:paraId="0E16A9A2" w14:textId="77777777" w:rsidR="0042618F" w:rsidRPr="00CB6687" w:rsidRDefault="0042618F" w:rsidP="00080267">
            <w:pPr>
              <w:pStyle w:val="TableHeader"/>
              <w:jc w:val="left"/>
              <w:rPr>
                <w:b/>
                <w:bCs/>
              </w:rPr>
            </w:pPr>
            <w:r w:rsidRPr="00CB6687">
              <w:rPr>
                <w:b/>
                <w:bCs/>
              </w:rPr>
              <w:t>Type</w:t>
            </w:r>
          </w:p>
        </w:tc>
      </w:tr>
      <w:tr w:rsidR="0042618F" w14:paraId="03DFB4B5" w14:textId="77777777" w:rsidTr="002B0C44">
        <w:trPr>
          <w:cantSplit/>
        </w:trPr>
        <w:tc>
          <w:tcPr>
            <w:tcW w:w="2232" w:type="dxa"/>
          </w:tcPr>
          <w:p w14:paraId="543CE1D2"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14:paraId="3EB006F6" w14:textId="77777777"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14:paraId="0207E4C3" w14:textId="77777777" w:rsidR="0042618F" w:rsidRPr="00AB36FC" w:rsidRDefault="0042618F" w:rsidP="00080267">
            <w:pPr>
              <w:pStyle w:val="TableItem"/>
              <w:rPr>
                <w:rFonts w:ascii="Courier New" w:hAnsi="Courier New"/>
                <w:sz w:val="18"/>
              </w:rPr>
            </w:pPr>
            <w:r w:rsidRPr="00AB36FC">
              <w:rPr>
                <w:rFonts w:ascii="Courier New" w:hAnsi="Courier New"/>
                <w:sz w:val="18"/>
              </w:rPr>
              <w:t>Byte[]</w:t>
            </w:r>
          </w:p>
        </w:tc>
      </w:tr>
      <w:tr w:rsidR="0042618F" w14:paraId="48459CE1" w14:textId="77777777" w:rsidTr="002B0C44">
        <w:trPr>
          <w:cantSplit/>
        </w:trPr>
        <w:tc>
          <w:tcPr>
            <w:tcW w:w="2232" w:type="dxa"/>
          </w:tcPr>
          <w:p w14:paraId="38242925" w14:textId="77777777"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14:paraId="5E4B5369" w14:textId="77777777"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0ACBD20B"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624A6B02" w14:textId="77777777" w:rsidTr="002B0C44">
        <w:trPr>
          <w:cantSplit/>
        </w:trPr>
        <w:tc>
          <w:tcPr>
            <w:tcW w:w="2232" w:type="dxa"/>
          </w:tcPr>
          <w:p w14:paraId="31A03603"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14:paraId="6A44D57F" w14:textId="77777777"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6DBF631E"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16348C4B" w14:textId="77777777" w:rsidTr="002B0C44">
        <w:trPr>
          <w:cantSplit/>
        </w:trPr>
        <w:tc>
          <w:tcPr>
            <w:tcW w:w="2232" w:type="dxa"/>
          </w:tcPr>
          <w:p w14:paraId="5BF82855" w14:textId="77777777"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14:paraId="5A302157" w14:textId="77777777"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14:paraId="037BE5FE" w14:textId="77777777" w:rsidR="0042618F" w:rsidRDefault="0042618F" w:rsidP="00BF2386">
            <w:pPr>
              <w:pStyle w:val="TableItem"/>
            </w:pPr>
            <w:r>
              <w:t>.</w:t>
            </w:r>
          </w:p>
        </w:tc>
        <w:tc>
          <w:tcPr>
            <w:tcW w:w="2179" w:type="dxa"/>
          </w:tcPr>
          <w:p w14:paraId="4332FD84" w14:textId="77777777" w:rsidR="0042618F" w:rsidRPr="00AB36FC" w:rsidRDefault="0042618F" w:rsidP="00080267">
            <w:pPr>
              <w:pStyle w:val="TableItem"/>
              <w:rPr>
                <w:rFonts w:ascii="Courier New" w:hAnsi="Courier New"/>
                <w:sz w:val="18"/>
              </w:rPr>
            </w:pPr>
            <w:r>
              <w:rPr>
                <w:rFonts w:ascii="Courier New" w:hAnsi="Courier New"/>
                <w:sz w:val="18"/>
              </w:rPr>
              <w:t>I</w:t>
            </w:r>
            <w:r w:rsidRPr="00AB36FC">
              <w:rPr>
                <w:rFonts w:ascii="Courier New" w:hAnsi="Courier New"/>
                <w:sz w:val="18"/>
              </w:rPr>
              <w:t>VisaAsyncCallback</w:t>
            </w:r>
          </w:p>
        </w:tc>
      </w:tr>
      <w:tr w:rsidR="0042618F" w14:paraId="3084FEAE" w14:textId="77777777" w:rsidTr="002B0C44">
        <w:trPr>
          <w:cantSplit/>
        </w:trPr>
        <w:tc>
          <w:tcPr>
            <w:tcW w:w="2232" w:type="dxa"/>
          </w:tcPr>
          <w:p w14:paraId="78F6DCD4" w14:textId="77777777" w:rsidR="0042618F" w:rsidRPr="00C220F3" w:rsidRDefault="0042618F" w:rsidP="00080267">
            <w:pPr>
              <w:pStyle w:val="TableItem"/>
              <w:rPr>
                <w:rFonts w:ascii="Courier New" w:hAnsi="Courier New"/>
                <w:sz w:val="18"/>
              </w:rPr>
            </w:pPr>
            <w:r w:rsidRPr="00C220F3">
              <w:rPr>
                <w:rFonts w:ascii="Courier New" w:hAnsi="Courier New"/>
                <w:sz w:val="18"/>
              </w:rPr>
              <w:lastRenderedPageBreak/>
              <w:t>state</w:t>
            </w:r>
          </w:p>
        </w:tc>
        <w:tc>
          <w:tcPr>
            <w:tcW w:w="4410" w:type="dxa"/>
          </w:tcPr>
          <w:p w14:paraId="3182AB13" w14:textId="77777777" w:rsidR="0042618F" w:rsidRDefault="0042618F" w:rsidP="00080267">
            <w:pPr>
              <w:pStyle w:val="TableItem"/>
            </w:pPr>
            <w:r>
              <w:t>A reference to an object that contains arbitrary information of interest to the calling program, and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14:paraId="7CE9CDB1" w14:textId="77777777"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14:paraId="792B2AF4" w14:textId="77777777" w:rsidR="003E0C02" w:rsidRDefault="003E0C02" w:rsidP="003E0C02">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1EF52F3E" w14:textId="77777777" w:rsidTr="002B0C44">
        <w:trPr>
          <w:cantSplit/>
        </w:trPr>
        <w:tc>
          <w:tcPr>
            <w:tcW w:w="2232" w:type="dxa"/>
            <w:gridSpan w:val="2"/>
          </w:tcPr>
          <w:p w14:paraId="081BD95E" w14:textId="77777777" w:rsidR="0042618F" w:rsidRPr="00CB6687" w:rsidRDefault="0042618F" w:rsidP="00080267">
            <w:pPr>
              <w:pStyle w:val="TableHeader"/>
              <w:jc w:val="left"/>
              <w:rPr>
                <w:b/>
                <w:bCs/>
              </w:rPr>
            </w:pPr>
            <w:r w:rsidRPr="00D11004">
              <w:rPr>
                <w:b/>
              </w:rPr>
              <w:t>Return Value</w:t>
            </w:r>
          </w:p>
        </w:tc>
        <w:tc>
          <w:tcPr>
            <w:tcW w:w="4410" w:type="dxa"/>
          </w:tcPr>
          <w:p w14:paraId="2F6E8F0A" w14:textId="77777777" w:rsidR="0042618F" w:rsidRPr="00CB6687" w:rsidRDefault="0042618F" w:rsidP="00080267">
            <w:pPr>
              <w:pStyle w:val="TableHeader"/>
              <w:jc w:val="left"/>
              <w:rPr>
                <w:b/>
                <w:bCs/>
              </w:rPr>
            </w:pPr>
            <w:r w:rsidRPr="00CB6687">
              <w:rPr>
                <w:b/>
                <w:bCs/>
              </w:rPr>
              <w:t>Description</w:t>
            </w:r>
          </w:p>
        </w:tc>
        <w:tc>
          <w:tcPr>
            <w:tcW w:w="2179" w:type="dxa"/>
          </w:tcPr>
          <w:p w14:paraId="3F724CB2" w14:textId="77777777" w:rsidR="0042618F" w:rsidRPr="00CB6687" w:rsidRDefault="0042618F" w:rsidP="00080267">
            <w:pPr>
              <w:pStyle w:val="TableHeader"/>
              <w:jc w:val="left"/>
              <w:rPr>
                <w:b/>
                <w:bCs/>
              </w:rPr>
            </w:pPr>
            <w:r w:rsidRPr="00CB6687">
              <w:rPr>
                <w:b/>
                <w:bCs/>
              </w:rPr>
              <w:t>Type</w:t>
            </w:r>
          </w:p>
        </w:tc>
      </w:tr>
      <w:tr w:rsidR="0042618F" w14:paraId="16C665BF" w14:textId="77777777" w:rsidTr="002B0C44">
        <w:trPr>
          <w:cantSplit/>
        </w:trPr>
        <w:tc>
          <w:tcPr>
            <w:tcW w:w="2232" w:type="dxa"/>
            <w:gridSpan w:val="2"/>
          </w:tcPr>
          <w:p w14:paraId="3F222A8D" w14:textId="77777777" w:rsidR="0042618F" w:rsidRDefault="0042618F" w:rsidP="0042618F">
            <w:pPr>
              <w:pStyle w:val="TableItem"/>
            </w:pPr>
            <w:r>
              <w:t>return value</w:t>
            </w:r>
          </w:p>
        </w:tc>
        <w:tc>
          <w:tcPr>
            <w:tcW w:w="4410" w:type="dxa"/>
          </w:tcPr>
          <w:p w14:paraId="1CC73293" w14:textId="77777777" w:rsidR="0042618F"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20EBF298" w14:textId="77777777" w:rsidR="0042618F" w:rsidRDefault="0042618F" w:rsidP="00080267">
            <w:pPr>
              <w:pStyle w:val="TableCellCourierNew"/>
            </w:pPr>
            <w:r w:rsidRPr="00C220F3">
              <w:t>IVisaAsyncResult</w:t>
            </w:r>
          </w:p>
        </w:tc>
      </w:tr>
      <w:tr w:rsidR="00E953BF" w14:paraId="3D8D8E7C" w14:textId="77777777" w:rsidTr="00080267">
        <w:trPr>
          <w:cantSplit/>
        </w:trPr>
        <w:tc>
          <w:tcPr>
            <w:tcW w:w="180" w:type="dxa"/>
            <w:vMerge w:val="restart"/>
          </w:tcPr>
          <w:p w14:paraId="543A1086" w14:textId="77777777" w:rsidR="00E953BF" w:rsidRPr="00C220F3" w:rsidRDefault="00E953BF" w:rsidP="00080267">
            <w:pPr>
              <w:pStyle w:val="TableItem"/>
              <w:rPr>
                <w:rFonts w:ascii="Courier New" w:hAnsi="Courier New"/>
                <w:sz w:val="18"/>
              </w:rPr>
            </w:pPr>
          </w:p>
        </w:tc>
        <w:tc>
          <w:tcPr>
            <w:tcW w:w="2052" w:type="dxa"/>
          </w:tcPr>
          <w:p w14:paraId="5298D11A"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B9AA5EA" w14:textId="77777777"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14:paraId="06DBE9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EA33FB7" w14:textId="77777777" w:rsidTr="00080267">
        <w:trPr>
          <w:cantSplit/>
        </w:trPr>
        <w:tc>
          <w:tcPr>
            <w:tcW w:w="180" w:type="dxa"/>
            <w:vMerge/>
          </w:tcPr>
          <w:p w14:paraId="7A9FFFCA" w14:textId="77777777" w:rsidR="00E953BF" w:rsidRPr="00C220F3" w:rsidRDefault="00E953BF" w:rsidP="00080267">
            <w:pPr>
              <w:pStyle w:val="TableItem"/>
              <w:rPr>
                <w:rFonts w:ascii="Courier New" w:hAnsi="Courier New"/>
                <w:sz w:val="18"/>
              </w:rPr>
            </w:pPr>
          </w:p>
        </w:tc>
        <w:tc>
          <w:tcPr>
            <w:tcW w:w="2052" w:type="dxa"/>
          </w:tcPr>
          <w:p w14:paraId="6724D2EE"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0ABCD9B1" w14:textId="77777777"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14:paraId="09F81DFE"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0BEB48C7" w14:textId="77777777" w:rsidTr="00080267">
        <w:trPr>
          <w:cantSplit/>
        </w:trPr>
        <w:tc>
          <w:tcPr>
            <w:tcW w:w="180" w:type="dxa"/>
            <w:vMerge/>
          </w:tcPr>
          <w:p w14:paraId="27D009ED" w14:textId="77777777" w:rsidR="00E953BF" w:rsidRPr="00C220F3" w:rsidRDefault="00E953BF" w:rsidP="00080267">
            <w:pPr>
              <w:pStyle w:val="TableItem"/>
              <w:rPr>
                <w:rFonts w:ascii="Courier New" w:hAnsi="Courier New"/>
                <w:sz w:val="18"/>
              </w:rPr>
            </w:pPr>
          </w:p>
        </w:tc>
        <w:tc>
          <w:tcPr>
            <w:tcW w:w="2052" w:type="dxa"/>
          </w:tcPr>
          <w:p w14:paraId="731996A5"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37B53812" w14:textId="77777777"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14:paraId="3E34D56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02BB06D5" w14:textId="77777777" w:rsidTr="00080267">
        <w:trPr>
          <w:cantSplit/>
        </w:trPr>
        <w:tc>
          <w:tcPr>
            <w:tcW w:w="180" w:type="dxa"/>
            <w:vMerge/>
          </w:tcPr>
          <w:p w14:paraId="5C53BFE6" w14:textId="77777777" w:rsidR="00E953BF" w:rsidRPr="00C220F3" w:rsidRDefault="00E953BF" w:rsidP="00080267">
            <w:pPr>
              <w:pStyle w:val="TableItem"/>
              <w:rPr>
                <w:rFonts w:ascii="Courier New" w:hAnsi="Courier New"/>
                <w:sz w:val="18"/>
              </w:rPr>
            </w:pPr>
          </w:p>
        </w:tc>
        <w:tc>
          <w:tcPr>
            <w:tcW w:w="2052" w:type="dxa"/>
          </w:tcPr>
          <w:p w14:paraId="13F5D0F2"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585D8717" w14:textId="77777777"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14:paraId="1714598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3E966D5A" w14:textId="77777777" w:rsidTr="002B0C44">
        <w:trPr>
          <w:cantSplit/>
        </w:trPr>
        <w:tc>
          <w:tcPr>
            <w:tcW w:w="180" w:type="dxa"/>
            <w:vMerge/>
          </w:tcPr>
          <w:p w14:paraId="5C01BFBE" w14:textId="77777777" w:rsidR="00E953BF" w:rsidRPr="006362F5" w:rsidRDefault="00E953BF" w:rsidP="00080267">
            <w:pPr>
              <w:pStyle w:val="TableItem"/>
              <w:rPr>
                <w:rFonts w:ascii="Courier New" w:hAnsi="Courier New"/>
                <w:sz w:val="18"/>
              </w:rPr>
            </w:pPr>
          </w:p>
        </w:tc>
        <w:tc>
          <w:tcPr>
            <w:tcW w:w="2052" w:type="dxa"/>
          </w:tcPr>
          <w:p w14:paraId="4A25B5DD"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23BEC7F6" w14:textId="77777777" w:rsidR="00E953BF" w:rsidRDefault="00E953BF" w:rsidP="00080267">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14:paraId="6909F8B0"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61D5FBE1" w14:textId="77777777" w:rsidTr="002B0C44">
        <w:trPr>
          <w:cantSplit/>
        </w:trPr>
        <w:tc>
          <w:tcPr>
            <w:tcW w:w="180" w:type="dxa"/>
            <w:vMerge/>
          </w:tcPr>
          <w:p w14:paraId="2BEDE160" w14:textId="77777777" w:rsidR="00E953BF" w:rsidRPr="006362F5" w:rsidRDefault="00E953BF" w:rsidP="00080267">
            <w:pPr>
              <w:pStyle w:val="TableItem"/>
              <w:rPr>
                <w:rFonts w:ascii="Courier New" w:hAnsi="Courier New"/>
                <w:sz w:val="18"/>
              </w:rPr>
            </w:pPr>
          </w:p>
        </w:tc>
        <w:tc>
          <w:tcPr>
            <w:tcW w:w="2052" w:type="dxa"/>
          </w:tcPr>
          <w:p w14:paraId="5FEBE4E2"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77B8971A" w14:textId="77777777" w:rsidR="00E953BF" w:rsidRDefault="00B74DA6" w:rsidP="00080267">
            <w:pPr>
              <w:pStyle w:val="TableItem"/>
            </w:pPr>
            <w:r>
              <w:t>Undefined.</w:t>
            </w:r>
          </w:p>
        </w:tc>
        <w:tc>
          <w:tcPr>
            <w:tcW w:w="2179" w:type="dxa"/>
          </w:tcPr>
          <w:p w14:paraId="7F89BA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2FECA6DD" w14:textId="77777777" w:rsidTr="002B0C44">
        <w:trPr>
          <w:cantSplit/>
        </w:trPr>
        <w:tc>
          <w:tcPr>
            <w:tcW w:w="180" w:type="dxa"/>
            <w:vMerge/>
          </w:tcPr>
          <w:p w14:paraId="692CCD76" w14:textId="77777777" w:rsidR="00E953BF" w:rsidRPr="00C220F3" w:rsidRDefault="00E953BF" w:rsidP="00080267">
            <w:pPr>
              <w:pStyle w:val="TableItem"/>
              <w:rPr>
                <w:rFonts w:ascii="Courier New" w:hAnsi="Courier New"/>
                <w:sz w:val="18"/>
              </w:rPr>
            </w:pPr>
          </w:p>
        </w:tc>
        <w:tc>
          <w:tcPr>
            <w:tcW w:w="2052" w:type="dxa"/>
          </w:tcPr>
          <w:p w14:paraId="76D32931"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1DE02A46" w14:textId="77777777" w:rsidR="00E953BF" w:rsidRDefault="00B74DA6" w:rsidP="00080267">
            <w:pPr>
              <w:pStyle w:val="TableItem"/>
            </w:pPr>
            <w:r>
              <w:t>Undefined.</w:t>
            </w:r>
          </w:p>
        </w:tc>
        <w:tc>
          <w:tcPr>
            <w:tcW w:w="2179" w:type="dxa"/>
          </w:tcPr>
          <w:p w14:paraId="3BC28171"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57713EBC" w14:textId="77777777" w:rsidTr="002B0C44">
        <w:trPr>
          <w:cantSplit/>
        </w:trPr>
        <w:tc>
          <w:tcPr>
            <w:tcW w:w="180" w:type="dxa"/>
          </w:tcPr>
          <w:p w14:paraId="24CA4BD2" w14:textId="77777777" w:rsidR="00580A6A" w:rsidRPr="00C220F3" w:rsidRDefault="00580A6A" w:rsidP="00080267">
            <w:pPr>
              <w:pStyle w:val="TableItem"/>
              <w:rPr>
                <w:rFonts w:ascii="Courier New" w:hAnsi="Courier New"/>
                <w:sz w:val="18"/>
              </w:rPr>
            </w:pPr>
          </w:p>
        </w:tc>
        <w:tc>
          <w:tcPr>
            <w:tcW w:w="2052" w:type="dxa"/>
          </w:tcPr>
          <w:p w14:paraId="7FCB8177" w14:textId="77777777" w:rsidR="00580A6A" w:rsidRDefault="00580A6A" w:rsidP="00080267">
            <w:pPr>
              <w:pStyle w:val="TableItem"/>
              <w:rPr>
                <w:rFonts w:ascii="Courier New" w:hAnsi="Courier New"/>
                <w:sz w:val="18"/>
              </w:rPr>
            </w:pPr>
            <w:r>
              <w:rPr>
                <w:rFonts w:ascii="Courier New" w:hAnsi="Courier New"/>
                <w:sz w:val="18"/>
              </w:rPr>
              <w:t>.Index</w:t>
            </w:r>
          </w:p>
        </w:tc>
        <w:tc>
          <w:tcPr>
            <w:tcW w:w="4410" w:type="dxa"/>
          </w:tcPr>
          <w:p w14:paraId="3D32ABB1"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w:t>
            </w:r>
            <w:r w:rsidR="00DE68A2">
              <w:t>does not take an</w:t>
            </w:r>
            <w:r>
              <w:t xml:space="preserve"> </w:t>
            </w:r>
            <w:r>
              <w:rPr>
                <w:rFonts w:ascii="Courier New" w:hAnsi="Courier New"/>
                <w:sz w:val="18"/>
              </w:rPr>
              <w:t>index</w:t>
            </w:r>
            <w:r w:rsidR="00DE68A2">
              <w:t xml:space="preserve"> argument</w:t>
            </w:r>
            <w:r>
              <w:t>.</w:t>
            </w:r>
          </w:p>
        </w:tc>
        <w:tc>
          <w:tcPr>
            <w:tcW w:w="2179" w:type="dxa"/>
          </w:tcPr>
          <w:p w14:paraId="5BF169B5" w14:textId="77777777" w:rsidR="00580A6A" w:rsidRDefault="00580A6A" w:rsidP="00080267">
            <w:pPr>
              <w:pStyle w:val="TableItem"/>
              <w:rPr>
                <w:rFonts w:ascii="Courier New" w:hAnsi="Courier New"/>
                <w:sz w:val="18"/>
              </w:rPr>
            </w:pPr>
            <w:r>
              <w:rPr>
                <w:rFonts w:ascii="Courier New" w:hAnsi="Courier New"/>
                <w:sz w:val="18"/>
              </w:rPr>
              <w:t>Int64</w:t>
            </w:r>
          </w:p>
        </w:tc>
      </w:tr>
    </w:tbl>
    <w:p w14:paraId="2E80A769" w14:textId="77777777" w:rsidR="003E0C02" w:rsidRDefault="003E0C02" w:rsidP="003E0C02">
      <w:pPr>
        <w:pStyle w:val="Heading-Sub2"/>
      </w:pPr>
      <w:r>
        <w:t>Exceptions</w:t>
      </w:r>
    </w:p>
    <w:p w14:paraId="18A33D51" w14:textId="77777777"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r w:rsidR="003E0C02" w:rsidRPr="00B36C08">
        <w:rPr>
          <w:rFonts w:ascii="Courier New" w:hAnsi="Courier New" w:cs="Courier New"/>
          <w:sz w:val="18"/>
          <w:szCs w:val="18"/>
        </w:rPr>
        <w:t>EndRead</w:t>
      </w:r>
      <w:r w:rsidR="003E0C02">
        <w:t>.</w:t>
      </w:r>
    </w:p>
    <w:p w14:paraId="4973FB8E" w14:textId="77777777" w:rsidR="00253ADC" w:rsidRPr="00944A2C" w:rsidRDefault="00802C1E" w:rsidP="00253ADC">
      <w:pPr>
        <w:pStyle w:val="Heading-Sub2"/>
      </w:pPr>
      <w:r>
        <w:t>Implementation</w:t>
      </w:r>
    </w:p>
    <w:p w14:paraId="01865A18" w14:textId="77777777" w:rsidR="008C78D9" w:rsidRPr="00735473" w:rsidRDefault="008C78D9" w:rsidP="00794D19">
      <w:pPr>
        <w:pStyle w:val="Permission"/>
      </w:pPr>
    </w:p>
    <w:p w14:paraId="1A3B0697" w14:textId="77777777"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14:paraId="6578875A" w14:textId="77777777" w:rsidR="008C78D9" w:rsidRDefault="008C78D9" w:rsidP="001C3CE6">
      <w:pPr>
        <w:pStyle w:val="Observation"/>
      </w:pPr>
    </w:p>
    <w:p w14:paraId="5BED6B63" w14:textId="77777777"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14:paraId="3E3D9579" w14:textId="77777777" w:rsidR="00981DDB" w:rsidRDefault="00981DDB" w:rsidP="001C3CE6">
      <w:pPr>
        <w:pStyle w:val="Observation"/>
      </w:pPr>
    </w:p>
    <w:p w14:paraId="5B9C1AFF" w14:textId="77777777"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0EC492E3" w14:textId="77777777" w:rsidR="008967E5" w:rsidRDefault="008967E5" w:rsidP="00794D19">
      <w:pPr>
        <w:pStyle w:val="Rule"/>
      </w:pPr>
    </w:p>
    <w:p w14:paraId="2643D7AC" w14:textId="77777777" w:rsidR="008967E5" w:rsidRPr="00735473" w:rsidRDefault="008967E5" w:rsidP="008967E5">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B5A6B9" w14:textId="77777777" w:rsidR="00981DDB" w:rsidRDefault="00981DDB" w:rsidP="001C3CE6">
      <w:pPr>
        <w:pStyle w:val="Observation"/>
      </w:pPr>
    </w:p>
    <w:p w14:paraId="3AC9B464" w14:textId="77777777" w:rsidR="00981DDB" w:rsidRPr="00735473" w:rsidRDefault="008E51EC" w:rsidP="00981DDB">
      <w:pPr>
        <w:pStyle w:val="Body"/>
      </w:pPr>
      <w:r w:rsidRPr="008E51EC">
        <w:t xml:space="preserve">If </w:t>
      </w:r>
      <w:r w:rsidR="00981DDB" w:rsidRPr="00981DDB">
        <w:rPr>
          <w:rFonts w:ascii="Courier New" w:hAnsi="Courier New"/>
          <w:sz w:val="18"/>
        </w:rPr>
        <w:t>CompletedSynchronously</w:t>
      </w:r>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r w:rsidRPr="008E51EC">
        <w:rPr>
          <w:rFonts w:ascii="Courier New" w:hAnsi="Courier New"/>
          <w:sz w:val="18"/>
        </w:rPr>
        <w:t>IsCompleted</w:t>
      </w:r>
      <w:r>
        <w:t xml:space="preserve"> to be true </w:t>
      </w:r>
      <w:r w:rsidR="008967E5" w:rsidRPr="008967E5">
        <w:t>when this method returns</w:t>
      </w:r>
      <w:r w:rsidR="00981DDB">
        <w:t>.</w:t>
      </w:r>
    </w:p>
    <w:p w14:paraId="671A281B" w14:textId="77777777" w:rsidR="00541F19" w:rsidRDefault="00541F19" w:rsidP="00794D19">
      <w:pPr>
        <w:pStyle w:val="Rule"/>
      </w:pPr>
    </w:p>
    <w:p w14:paraId="71819475" w14:textId="264711A4" w:rsidR="00541F19" w:rsidRDefault="00541F19" w:rsidP="00541F19">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BeginRead</w:t>
      </w:r>
      <w:r w:rsidRPr="00735473">
        <w:t>.</w:t>
      </w:r>
    </w:p>
    <w:p w14:paraId="132947FD" w14:textId="77777777" w:rsidR="00245392" w:rsidRDefault="00245392" w:rsidP="00245392">
      <w:pPr>
        <w:pStyle w:val="Rule"/>
      </w:pPr>
    </w:p>
    <w:p w14:paraId="31BB7593" w14:textId="77777777" w:rsidR="00245392" w:rsidRDefault="00245392">
      <w:pPr>
        <w:pStyle w:val="Body"/>
      </w:pPr>
      <w:r w:rsidRPr="00735473">
        <w:t>If a callback method is specified,</w:t>
      </w:r>
      <w:r w:rsidRPr="00797A16">
        <w:t xml:space="preserve"> the implementation </w:t>
      </w:r>
      <w:r>
        <w:rPr>
          <w:b/>
        </w:rPr>
        <w:t>SHALL</w:t>
      </w:r>
      <w:r w:rsidRPr="00735473">
        <w:t xml:space="preserve"> </w:t>
      </w:r>
      <w:r w:rsidRPr="00797A16">
        <w:t xml:space="preserve">allow the callback to call </w:t>
      </w:r>
      <w:r>
        <w:rPr>
          <w:rFonts w:ascii="Courier New" w:hAnsi="Courier New"/>
          <w:sz w:val="18"/>
        </w:rPr>
        <w:t xml:space="preserve">EndRead </w:t>
      </w:r>
      <w:r>
        <w:t>or</w:t>
      </w:r>
      <w:r>
        <w:rPr>
          <w:rFonts w:ascii="Courier New" w:hAnsi="Courier New"/>
          <w:sz w:val="18"/>
        </w:rPr>
        <w:t xml:space="preserve"> EndReadString</w:t>
      </w:r>
      <w:r w:rsidRPr="00735473">
        <w:t>.</w:t>
      </w:r>
    </w:p>
    <w:p w14:paraId="7F9A58DF" w14:textId="77777777" w:rsidR="00441C66" w:rsidRDefault="00441C66" w:rsidP="00441C66">
      <w:pPr>
        <w:pStyle w:val="Rule"/>
      </w:pPr>
    </w:p>
    <w:p w14:paraId="5F50665C" w14:textId="77777777" w:rsidR="00245392" w:rsidRPr="00735473" w:rsidRDefault="00441C66">
      <w:pPr>
        <w:pStyle w:val="Body"/>
      </w:pPr>
      <w:r>
        <w:t>If a buffer is specified, the implementation</w:t>
      </w:r>
      <w:r w:rsidR="008B330C">
        <w:t xml:space="preserve"> of BeginRead</w:t>
      </w:r>
      <w:r>
        <w:t xml:space="preserve"> </w:t>
      </w:r>
      <w:r>
        <w:rPr>
          <w:b/>
        </w:rPr>
        <w:t>SHALL NOT</w:t>
      </w:r>
      <w:r w:rsidR="00E9524D">
        <w:t xml:space="preserve"> resize it</w:t>
      </w:r>
      <w:r>
        <w:t>.</w:t>
      </w:r>
    </w:p>
    <w:p w14:paraId="2A73C14C" w14:textId="77777777" w:rsidR="00441C66" w:rsidRPr="00735473" w:rsidRDefault="00441C66" w:rsidP="00541F19">
      <w:pPr>
        <w:pStyle w:val="Body"/>
      </w:pPr>
    </w:p>
    <w:p w14:paraId="35CB4D56" w14:textId="77777777" w:rsidR="009F7BA4" w:rsidRDefault="009F7BA4" w:rsidP="006766A0">
      <w:pPr>
        <w:pStyle w:val="Heading4NxtPg"/>
      </w:pPr>
      <w:r>
        <w:lastRenderedPageBreak/>
        <w:t>BeginWrite</w:t>
      </w:r>
    </w:p>
    <w:p w14:paraId="5362B615" w14:textId="77777777" w:rsidR="00151390" w:rsidRDefault="00151390" w:rsidP="00151390">
      <w:pPr>
        <w:pStyle w:val="Heading-Sub2"/>
      </w:pPr>
      <w:r>
        <w:t>Description</w:t>
      </w:r>
    </w:p>
    <w:p w14:paraId="0CF0154E" w14:textId="77777777" w:rsidR="00F9328C" w:rsidRDefault="00F9328C" w:rsidP="00F9328C">
      <w:pPr>
        <w:pStyle w:val="Body"/>
      </w:pPr>
      <w:r w:rsidRPr="00AB36FC">
        <w:t xml:space="preserve">Begins an asynchronous </w:t>
      </w:r>
      <w:r>
        <w:t>write</w:t>
      </w:r>
      <w:r w:rsidRPr="00AB36FC">
        <w:t>.</w:t>
      </w:r>
    </w:p>
    <w:p w14:paraId="716E045C" w14:textId="77777777" w:rsidR="008E51EC" w:rsidRDefault="008E51EC" w:rsidP="008E51EC">
      <w:pPr>
        <w:pStyle w:val="Body"/>
      </w:pPr>
      <w:r w:rsidRPr="00BF2386">
        <w:t xml:space="preserve">The calling program must call </w:t>
      </w:r>
      <w:r w:rsidRPr="00C40F8E">
        <w:rPr>
          <w:rFonts w:ascii="Courier New" w:hAnsi="Courier New" w:cs="Courier New"/>
          <w:sz w:val="18"/>
          <w:szCs w:val="18"/>
        </w:rPr>
        <w:t>End</w:t>
      </w:r>
      <w:r>
        <w:rPr>
          <w:rFonts w:ascii="Courier New" w:hAnsi="Courier New" w:cs="Courier New"/>
          <w:sz w:val="18"/>
          <w:szCs w:val="18"/>
        </w:rPr>
        <w:t>Write</w:t>
      </w:r>
      <w:r w:rsidRPr="00C40F8E">
        <w:t xml:space="preserve"> exactly once for every call to </w:t>
      </w:r>
      <w:r w:rsidRPr="00C40F8E">
        <w:rPr>
          <w:rFonts w:ascii="Courier New" w:hAnsi="Courier New" w:cs="Courier New"/>
          <w:sz w:val="18"/>
          <w:szCs w:val="18"/>
        </w:rPr>
        <w:t>Begin</w:t>
      </w:r>
      <w:r>
        <w:rPr>
          <w:rFonts w:ascii="Courier New" w:hAnsi="Courier New" w:cs="Courier New"/>
          <w:sz w:val="18"/>
          <w:szCs w:val="18"/>
        </w:rPr>
        <w:t>Write</w:t>
      </w:r>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14:paraId="24AA3203"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2A92761" w14:textId="77777777" w:rsidTr="002176CC">
        <w:tc>
          <w:tcPr>
            <w:tcW w:w="8856" w:type="dxa"/>
          </w:tcPr>
          <w:p w14:paraId="304D68D8"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w:t>
            </w:r>
            <w:r w:rsidRPr="00C220F3">
              <w:rPr>
                <w:rFonts w:ascii="Courier New" w:hAnsi="Courier New"/>
                <w:sz w:val="18"/>
              </w:rPr>
              <w:t>);</w:t>
            </w:r>
          </w:p>
          <w:p w14:paraId="24BBF2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BeginWrite(String</w:t>
            </w:r>
            <w:r>
              <w:rPr>
                <w:rFonts w:ascii="Courier New" w:hAnsi="Courier New"/>
                <w:sz w:val="18"/>
              </w:rPr>
              <w:t xml:space="preserve"> buffer, </w:t>
            </w:r>
            <w:r w:rsidRPr="00C220F3">
              <w:rPr>
                <w:rFonts w:ascii="Courier New" w:hAnsi="Courier New"/>
                <w:sz w:val="18"/>
              </w:rPr>
              <w:t>Object state);</w:t>
            </w:r>
          </w:p>
          <w:p w14:paraId="5950E04C"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BeginWrite(String buffer,</w:t>
            </w:r>
            <w:r>
              <w:rPr>
                <w:rFonts w:ascii="Courier New" w:hAnsi="Courier New"/>
                <w:sz w:val="18"/>
              </w:rPr>
              <w:t xml:space="preserve"> </w:t>
            </w:r>
            <w:r w:rsidRPr="00C220F3">
              <w:rPr>
                <w:rFonts w:ascii="Courier New" w:hAnsi="Courier New"/>
                <w:sz w:val="18"/>
              </w:rPr>
              <w:t>VisaAsyncCallback callback,</w:t>
            </w:r>
          </w:p>
          <w:p w14:paraId="0EB99822"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010DFFA3" w14:textId="77777777" w:rsidR="002176CC" w:rsidRPr="00C220F3" w:rsidRDefault="002176CC" w:rsidP="002176CC">
            <w:pPr>
              <w:pStyle w:val="TableItem"/>
              <w:rPr>
                <w:rFonts w:ascii="Courier New" w:hAnsi="Courier New"/>
                <w:sz w:val="18"/>
              </w:rPr>
            </w:pPr>
          </w:p>
          <w:p w14:paraId="1114B4EF"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p>
          <w:p w14:paraId="626DE873"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Object state);</w:t>
            </w:r>
          </w:p>
          <w:p w14:paraId="2D7B6EE4" w14:textId="77777777" w:rsidR="002176CC" w:rsidRPr="00C220F3"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14:paraId="7359DA38"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14:paraId="59159BCA"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2D06818E"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 buffer,</w:t>
            </w: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w:t>
            </w:r>
          </w:p>
          <w:p w14:paraId="6DA4F103"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BBEE46B" w14:textId="77777777" w:rsidR="002176CC" w:rsidRDefault="002176CC" w:rsidP="002176CC">
            <w:pPr>
              <w:pStyle w:val="TableItem"/>
              <w:rPr>
                <w:rFonts w:ascii="Courier New" w:hAnsi="Courier New"/>
                <w:sz w:val="18"/>
              </w:rPr>
            </w:pPr>
            <w:r w:rsidRPr="00C220F3">
              <w:rPr>
                <w:rFonts w:ascii="Courier New" w:hAnsi="Courier New"/>
                <w:sz w:val="18"/>
              </w:rPr>
              <w:t>IVisaAsyncResult BeginWrite(Byte</w:t>
            </w:r>
            <w:r>
              <w:rPr>
                <w:rFonts w:ascii="Courier New" w:hAnsi="Courier New"/>
                <w:sz w:val="18"/>
              </w:rPr>
              <w:t xml:space="preserve">[] buffer, </w:t>
            </w:r>
            <w:r w:rsidRPr="00C220F3">
              <w:rPr>
                <w:rFonts w:ascii="Courier New" w:hAnsi="Courier New"/>
                <w:sz w:val="18"/>
              </w:rPr>
              <w:t>Int64 index, Int64 count,</w:t>
            </w:r>
          </w:p>
          <w:p w14:paraId="154DBF1B"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VisaAsyncCallback</w:t>
            </w:r>
            <w:r>
              <w:rPr>
                <w:rFonts w:ascii="Courier New" w:hAnsi="Courier New"/>
                <w:sz w:val="18"/>
              </w:rPr>
              <w:t xml:space="preserve"> callback, </w:t>
            </w:r>
            <w:r w:rsidRPr="00C220F3">
              <w:rPr>
                <w:rFonts w:ascii="Courier New" w:hAnsi="Courier New"/>
                <w:sz w:val="18"/>
              </w:rPr>
              <w:t>Object state);</w:t>
            </w:r>
          </w:p>
        </w:tc>
      </w:tr>
    </w:tbl>
    <w:p w14:paraId="0E589367" w14:textId="77777777"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B0C44" w:rsidRPr="0043040B" w14:paraId="7AE6144C" w14:textId="77777777" w:rsidTr="002B0C44">
        <w:trPr>
          <w:cantSplit/>
        </w:trPr>
        <w:tc>
          <w:tcPr>
            <w:tcW w:w="2232" w:type="dxa"/>
          </w:tcPr>
          <w:p w14:paraId="771B7DC1" w14:textId="77777777" w:rsidR="002B0C44" w:rsidRPr="00CB6687" w:rsidRDefault="002B0C44" w:rsidP="00080267">
            <w:pPr>
              <w:pStyle w:val="TableHeader"/>
              <w:jc w:val="left"/>
              <w:rPr>
                <w:b/>
                <w:bCs/>
              </w:rPr>
            </w:pPr>
            <w:r>
              <w:rPr>
                <w:b/>
                <w:bCs/>
              </w:rPr>
              <w:t>Name</w:t>
            </w:r>
          </w:p>
        </w:tc>
        <w:tc>
          <w:tcPr>
            <w:tcW w:w="4410" w:type="dxa"/>
          </w:tcPr>
          <w:p w14:paraId="74B43CD0" w14:textId="77777777" w:rsidR="002B0C44" w:rsidRPr="00CB6687" w:rsidRDefault="002B0C44" w:rsidP="00080267">
            <w:pPr>
              <w:pStyle w:val="TableHeader"/>
              <w:jc w:val="left"/>
              <w:rPr>
                <w:b/>
                <w:bCs/>
              </w:rPr>
            </w:pPr>
            <w:r w:rsidRPr="00CB6687">
              <w:rPr>
                <w:b/>
                <w:bCs/>
              </w:rPr>
              <w:t>Description</w:t>
            </w:r>
          </w:p>
        </w:tc>
        <w:tc>
          <w:tcPr>
            <w:tcW w:w="2179" w:type="dxa"/>
          </w:tcPr>
          <w:p w14:paraId="418DE063" w14:textId="77777777" w:rsidR="002B0C44" w:rsidRPr="00CB6687" w:rsidRDefault="002B0C44" w:rsidP="00080267">
            <w:pPr>
              <w:pStyle w:val="TableHeader"/>
              <w:jc w:val="left"/>
              <w:rPr>
                <w:b/>
                <w:bCs/>
              </w:rPr>
            </w:pPr>
            <w:r w:rsidRPr="00CB6687">
              <w:rPr>
                <w:b/>
                <w:bCs/>
              </w:rPr>
              <w:t>Type</w:t>
            </w:r>
          </w:p>
        </w:tc>
      </w:tr>
      <w:tr w:rsidR="002B0C44" w14:paraId="22882D96" w14:textId="77777777" w:rsidTr="002B0C44">
        <w:trPr>
          <w:cantSplit/>
        </w:trPr>
        <w:tc>
          <w:tcPr>
            <w:tcW w:w="2232" w:type="dxa"/>
          </w:tcPr>
          <w:p w14:paraId="67A59BBF" w14:textId="77777777"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14:paraId="5754DD34" w14:textId="77777777" w:rsidR="002B0C44" w:rsidRDefault="002B0C44" w:rsidP="00080267">
            <w:pPr>
              <w:pStyle w:val="TableItem"/>
            </w:pPr>
            <w:r w:rsidRPr="00AB36FC">
              <w:t xml:space="preserve">The buffer </w:t>
            </w:r>
            <w:r>
              <w:t>from which data is written.</w:t>
            </w:r>
          </w:p>
        </w:tc>
        <w:tc>
          <w:tcPr>
            <w:tcW w:w="2179" w:type="dxa"/>
          </w:tcPr>
          <w:p w14:paraId="6DB70687" w14:textId="77777777" w:rsidR="002B0C44" w:rsidRDefault="002B0C44" w:rsidP="00080267">
            <w:pPr>
              <w:pStyle w:val="TableCellCourierNew"/>
            </w:pPr>
            <w:r>
              <w:t>Byte[]</w:t>
            </w:r>
          </w:p>
          <w:p w14:paraId="218265CD" w14:textId="77777777" w:rsidR="002B0C44" w:rsidRDefault="002B0C44" w:rsidP="00080267">
            <w:pPr>
              <w:pStyle w:val="TableCellCourierNew"/>
            </w:pPr>
            <w:r>
              <w:t>String</w:t>
            </w:r>
          </w:p>
        </w:tc>
      </w:tr>
      <w:tr w:rsidR="002B0C44" w14:paraId="34747A01" w14:textId="77777777" w:rsidTr="002B0C44">
        <w:trPr>
          <w:cantSplit/>
        </w:trPr>
        <w:tc>
          <w:tcPr>
            <w:tcW w:w="2232" w:type="dxa"/>
          </w:tcPr>
          <w:p w14:paraId="5D498B3D" w14:textId="77777777" w:rsidR="002B0C44" w:rsidRDefault="002B0C44" w:rsidP="00080267">
            <w:pPr>
              <w:pStyle w:val="TableCellCourierNew"/>
            </w:pPr>
            <w:r>
              <w:t>count</w:t>
            </w:r>
          </w:p>
        </w:tc>
        <w:tc>
          <w:tcPr>
            <w:tcW w:w="4410" w:type="dxa"/>
          </w:tcPr>
          <w:p w14:paraId="696F8264" w14:textId="77777777"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75EA315B" w14:textId="77777777" w:rsidR="002B0C44" w:rsidRDefault="002B0C44" w:rsidP="00080267">
            <w:pPr>
              <w:pStyle w:val="TableCellCourierNew"/>
            </w:pPr>
            <w:r>
              <w:t>Int64</w:t>
            </w:r>
          </w:p>
        </w:tc>
      </w:tr>
      <w:tr w:rsidR="002B0C44" w14:paraId="1F689892" w14:textId="77777777" w:rsidTr="002B0C44">
        <w:trPr>
          <w:cantSplit/>
        </w:trPr>
        <w:tc>
          <w:tcPr>
            <w:tcW w:w="2232" w:type="dxa"/>
          </w:tcPr>
          <w:p w14:paraId="73793B45" w14:textId="77777777"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14:paraId="0CE3CE24" w14:textId="77777777"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1A67E929" w14:textId="77777777" w:rsidR="002B0C44" w:rsidRDefault="002B0C44" w:rsidP="00080267">
            <w:pPr>
              <w:pStyle w:val="TableCellCourierNew"/>
            </w:pPr>
            <w:r>
              <w:t>Int64</w:t>
            </w:r>
          </w:p>
        </w:tc>
      </w:tr>
      <w:tr w:rsidR="002B0C44" w14:paraId="78854533" w14:textId="77777777" w:rsidTr="002B0C44">
        <w:trPr>
          <w:cantSplit/>
        </w:trPr>
        <w:tc>
          <w:tcPr>
            <w:tcW w:w="2232" w:type="dxa"/>
          </w:tcPr>
          <w:p w14:paraId="0AB1E83E" w14:textId="77777777"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14:paraId="662745C6" w14:textId="77777777"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14:paraId="0BACA010" w14:textId="77777777" w:rsidR="002B0C44" w:rsidRDefault="002B0C44" w:rsidP="00080267">
            <w:pPr>
              <w:pStyle w:val="TableCellCourierNew"/>
            </w:pPr>
            <w:r w:rsidRPr="00C220F3">
              <w:t>VisaAsyncCallback</w:t>
            </w:r>
          </w:p>
        </w:tc>
      </w:tr>
      <w:tr w:rsidR="002B0C44" w14:paraId="699107AC" w14:textId="77777777" w:rsidTr="002B0C44">
        <w:trPr>
          <w:cantSplit/>
        </w:trPr>
        <w:tc>
          <w:tcPr>
            <w:tcW w:w="2232" w:type="dxa"/>
          </w:tcPr>
          <w:p w14:paraId="2BBCA8FE" w14:textId="77777777"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14:paraId="7FABEEAA" w14:textId="77777777"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14:paraId="01EFDA29" w14:textId="77777777" w:rsidR="002B0C44" w:rsidRDefault="002B0C44" w:rsidP="00080267">
            <w:pPr>
              <w:pStyle w:val="TableCellCourierNew"/>
            </w:pPr>
            <w:r w:rsidRPr="00C220F3">
              <w:t>Object</w:t>
            </w:r>
          </w:p>
        </w:tc>
      </w:tr>
    </w:tbl>
    <w:p w14:paraId="7BE034D7" w14:textId="77777777"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DF51893" w14:textId="77777777" w:rsidTr="002B0C44">
        <w:trPr>
          <w:cantSplit/>
        </w:trPr>
        <w:tc>
          <w:tcPr>
            <w:tcW w:w="2232" w:type="dxa"/>
            <w:gridSpan w:val="2"/>
          </w:tcPr>
          <w:p w14:paraId="63580767" w14:textId="77777777" w:rsidR="002B0C44" w:rsidRPr="00CB6687" w:rsidRDefault="002B0C44" w:rsidP="00080267">
            <w:pPr>
              <w:pStyle w:val="TableHeader"/>
              <w:jc w:val="left"/>
              <w:rPr>
                <w:b/>
                <w:bCs/>
              </w:rPr>
            </w:pPr>
            <w:r w:rsidRPr="00D11004">
              <w:rPr>
                <w:b/>
              </w:rPr>
              <w:t>Return Value</w:t>
            </w:r>
          </w:p>
        </w:tc>
        <w:tc>
          <w:tcPr>
            <w:tcW w:w="4410" w:type="dxa"/>
          </w:tcPr>
          <w:p w14:paraId="4320D874" w14:textId="77777777" w:rsidR="002B0C44" w:rsidRPr="00CB6687" w:rsidRDefault="002B0C44" w:rsidP="00080267">
            <w:pPr>
              <w:pStyle w:val="TableHeader"/>
              <w:jc w:val="left"/>
              <w:rPr>
                <w:b/>
                <w:bCs/>
              </w:rPr>
            </w:pPr>
            <w:r w:rsidRPr="00CB6687">
              <w:rPr>
                <w:b/>
                <w:bCs/>
              </w:rPr>
              <w:t>Description</w:t>
            </w:r>
          </w:p>
        </w:tc>
        <w:tc>
          <w:tcPr>
            <w:tcW w:w="2179" w:type="dxa"/>
          </w:tcPr>
          <w:p w14:paraId="5E1CB268" w14:textId="77777777" w:rsidR="002B0C44" w:rsidRPr="00CB6687" w:rsidRDefault="002B0C44" w:rsidP="00080267">
            <w:pPr>
              <w:pStyle w:val="TableHeader"/>
              <w:jc w:val="left"/>
              <w:rPr>
                <w:b/>
                <w:bCs/>
              </w:rPr>
            </w:pPr>
            <w:r w:rsidRPr="00CB6687">
              <w:rPr>
                <w:b/>
                <w:bCs/>
              </w:rPr>
              <w:t>Type</w:t>
            </w:r>
          </w:p>
        </w:tc>
      </w:tr>
      <w:tr w:rsidR="002B0C44" w14:paraId="31516B7E" w14:textId="77777777" w:rsidTr="002B0C44">
        <w:trPr>
          <w:cantSplit/>
        </w:trPr>
        <w:tc>
          <w:tcPr>
            <w:tcW w:w="2232" w:type="dxa"/>
            <w:gridSpan w:val="2"/>
          </w:tcPr>
          <w:p w14:paraId="0EBC7C3F" w14:textId="77777777" w:rsidR="002B0C44" w:rsidRDefault="002B0C44" w:rsidP="00080267">
            <w:pPr>
              <w:pStyle w:val="TableItem"/>
            </w:pPr>
            <w:r>
              <w:lastRenderedPageBreak/>
              <w:t>return value</w:t>
            </w:r>
          </w:p>
        </w:tc>
        <w:tc>
          <w:tcPr>
            <w:tcW w:w="4410" w:type="dxa"/>
          </w:tcPr>
          <w:p w14:paraId="6FF7433E" w14:textId="77777777" w:rsidR="002B0C44" w:rsidRDefault="002B0C44" w:rsidP="00080267">
            <w:pPr>
              <w:pStyle w:val="TableItem"/>
            </w:pPr>
            <w:r>
              <w:t xml:space="preserve">An object that implements </w:t>
            </w:r>
            <w:r w:rsidRPr="00D11004">
              <w:rPr>
                <w:rFonts w:ascii="Courier New" w:hAnsi="Courier New"/>
                <w:sz w:val="18"/>
              </w:rPr>
              <w:t>IVisaAsyncResult</w:t>
            </w:r>
            <w:r>
              <w:t xml:space="preserve">, which represents the status of an asynchronous operation.  The object is constructed by this method.  The meaning of </w:t>
            </w:r>
            <w:r w:rsidRPr="00D11004">
              <w:rPr>
                <w:rFonts w:ascii="Courier New" w:hAnsi="Courier New"/>
                <w:sz w:val="18"/>
              </w:rPr>
              <w:t>IVisaAsyncResult</w:t>
            </w:r>
            <w:r>
              <w:t xml:space="preserve"> members in this context is listed below:</w:t>
            </w:r>
          </w:p>
        </w:tc>
        <w:tc>
          <w:tcPr>
            <w:tcW w:w="2179" w:type="dxa"/>
          </w:tcPr>
          <w:p w14:paraId="7BDB90DD" w14:textId="77777777" w:rsidR="002B0C44" w:rsidRDefault="002B0C44" w:rsidP="00080267">
            <w:pPr>
              <w:pStyle w:val="TableCellCourierNew"/>
            </w:pPr>
            <w:r w:rsidRPr="00C220F3">
              <w:t>IVisaAsyncResult</w:t>
            </w:r>
          </w:p>
        </w:tc>
      </w:tr>
      <w:tr w:rsidR="00E953BF" w14:paraId="5F7F6DD6" w14:textId="77777777" w:rsidTr="00080267">
        <w:trPr>
          <w:cantSplit/>
        </w:trPr>
        <w:tc>
          <w:tcPr>
            <w:tcW w:w="180" w:type="dxa"/>
            <w:vMerge w:val="restart"/>
          </w:tcPr>
          <w:p w14:paraId="1B958855" w14:textId="77777777" w:rsidR="00E953BF" w:rsidRPr="00C220F3" w:rsidRDefault="00E953BF" w:rsidP="00080267">
            <w:pPr>
              <w:pStyle w:val="TableItem"/>
              <w:rPr>
                <w:rFonts w:ascii="Courier New" w:hAnsi="Courier New"/>
                <w:sz w:val="18"/>
              </w:rPr>
            </w:pPr>
          </w:p>
        </w:tc>
        <w:tc>
          <w:tcPr>
            <w:tcW w:w="2052" w:type="dxa"/>
          </w:tcPr>
          <w:p w14:paraId="529BEA43" w14:textId="77777777" w:rsidR="00E953BF" w:rsidRDefault="00E953BF" w:rsidP="00080267">
            <w:pPr>
              <w:pStyle w:val="TableItem"/>
              <w:rPr>
                <w:rFonts w:ascii="Courier New" w:hAnsi="Courier New"/>
                <w:sz w:val="18"/>
              </w:rPr>
            </w:pPr>
            <w:r>
              <w:rPr>
                <w:rFonts w:ascii="Courier New" w:hAnsi="Courier New"/>
                <w:sz w:val="18"/>
              </w:rPr>
              <w:t>.AsyncState</w:t>
            </w:r>
          </w:p>
        </w:tc>
        <w:tc>
          <w:tcPr>
            <w:tcW w:w="4410" w:type="dxa"/>
          </w:tcPr>
          <w:p w14:paraId="4276EDD2" w14:textId="77777777"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14:paraId="678E77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5BF82756" w14:textId="77777777" w:rsidTr="00080267">
        <w:trPr>
          <w:cantSplit/>
        </w:trPr>
        <w:tc>
          <w:tcPr>
            <w:tcW w:w="180" w:type="dxa"/>
            <w:vMerge/>
          </w:tcPr>
          <w:p w14:paraId="36A59F2F" w14:textId="77777777" w:rsidR="00E953BF" w:rsidRPr="00C220F3" w:rsidRDefault="00E953BF" w:rsidP="00080267">
            <w:pPr>
              <w:pStyle w:val="TableItem"/>
              <w:rPr>
                <w:rFonts w:ascii="Courier New" w:hAnsi="Courier New"/>
                <w:sz w:val="18"/>
              </w:rPr>
            </w:pPr>
          </w:p>
        </w:tc>
        <w:tc>
          <w:tcPr>
            <w:tcW w:w="2052" w:type="dxa"/>
          </w:tcPr>
          <w:p w14:paraId="0AD88BE5" w14:textId="77777777" w:rsidR="00E953BF" w:rsidRDefault="00E953BF" w:rsidP="00080267">
            <w:pPr>
              <w:pStyle w:val="TableItem"/>
              <w:rPr>
                <w:rFonts w:ascii="Courier New" w:hAnsi="Courier New"/>
                <w:sz w:val="18"/>
              </w:rPr>
            </w:pPr>
            <w:r>
              <w:rPr>
                <w:rFonts w:ascii="Courier New" w:hAnsi="Courier New"/>
                <w:sz w:val="18"/>
              </w:rPr>
              <w:t>.AsyncWaitHandle</w:t>
            </w:r>
          </w:p>
        </w:tc>
        <w:tc>
          <w:tcPr>
            <w:tcW w:w="4410" w:type="dxa"/>
          </w:tcPr>
          <w:p w14:paraId="307B7E0C" w14:textId="77777777" w:rsidR="00E953BF" w:rsidRPr="005E5DD1" w:rsidRDefault="00E953BF" w:rsidP="00080267">
            <w:pPr>
              <w:pStyle w:val="TableItem"/>
            </w:pPr>
            <w:r>
              <w:t>A handle that can be used to wait for the write to complete.</w:t>
            </w:r>
          </w:p>
        </w:tc>
        <w:tc>
          <w:tcPr>
            <w:tcW w:w="2179" w:type="dxa"/>
          </w:tcPr>
          <w:p w14:paraId="0C9F727F" w14:textId="77777777" w:rsidR="00E953BF" w:rsidRDefault="00E953BF" w:rsidP="00080267">
            <w:pPr>
              <w:pStyle w:val="TableItem"/>
              <w:rPr>
                <w:rFonts w:ascii="Courier New" w:hAnsi="Courier New"/>
                <w:sz w:val="18"/>
              </w:rPr>
            </w:pPr>
            <w:r>
              <w:rPr>
                <w:rFonts w:ascii="Courier New" w:hAnsi="Courier New"/>
                <w:sz w:val="18"/>
              </w:rPr>
              <w:t>WaitHandle</w:t>
            </w:r>
          </w:p>
        </w:tc>
      </w:tr>
      <w:tr w:rsidR="00E953BF" w14:paraId="2C9C1634" w14:textId="77777777" w:rsidTr="00080267">
        <w:trPr>
          <w:cantSplit/>
        </w:trPr>
        <w:tc>
          <w:tcPr>
            <w:tcW w:w="180" w:type="dxa"/>
            <w:vMerge/>
          </w:tcPr>
          <w:p w14:paraId="5A09E6BB" w14:textId="77777777" w:rsidR="00E953BF" w:rsidRPr="00C220F3" w:rsidRDefault="00E953BF" w:rsidP="00080267">
            <w:pPr>
              <w:pStyle w:val="TableItem"/>
              <w:rPr>
                <w:rFonts w:ascii="Courier New" w:hAnsi="Courier New"/>
                <w:sz w:val="18"/>
              </w:rPr>
            </w:pPr>
          </w:p>
        </w:tc>
        <w:tc>
          <w:tcPr>
            <w:tcW w:w="2052" w:type="dxa"/>
          </w:tcPr>
          <w:p w14:paraId="48E581A1" w14:textId="77777777" w:rsidR="00E953BF" w:rsidRDefault="00E953BF" w:rsidP="00080267">
            <w:pPr>
              <w:pStyle w:val="TableItem"/>
              <w:rPr>
                <w:rFonts w:ascii="Courier New" w:hAnsi="Courier New"/>
                <w:sz w:val="18"/>
              </w:rPr>
            </w:pPr>
            <w:r>
              <w:rPr>
                <w:rFonts w:ascii="Courier New" w:hAnsi="Courier New"/>
                <w:sz w:val="18"/>
              </w:rPr>
              <w:t>.CompletedSynchronously</w:t>
            </w:r>
          </w:p>
        </w:tc>
        <w:tc>
          <w:tcPr>
            <w:tcW w:w="4410" w:type="dxa"/>
          </w:tcPr>
          <w:p w14:paraId="27AAD455" w14:textId="77777777"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14:paraId="5FA0885C"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A286A" w14:textId="77777777" w:rsidTr="00080267">
        <w:trPr>
          <w:cantSplit/>
        </w:trPr>
        <w:tc>
          <w:tcPr>
            <w:tcW w:w="180" w:type="dxa"/>
            <w:vMerge/>
          </w:tcPr>
          <w:p w14:paraId="7B0C8820" w14:textId="77777777" w:rsidR="00E953BF" w:rsidRPr="00C220F3" w:rsidRDefault="00E953BF" w:rsidP="00080267">
            <w:pPr>
              <w:pStyle w:val="TableItem"/>
              <w:rPr>
                <w:rFonts w:ascii="Courier New" w:hAnsi="Courier New"/>
                <w:sz w:val="18"/>
              </w:rPr>
            </w:pPr>
          </w:p>
        </w:tc>
        <w:tc>
          <w:tcPr>
            <w:tcW w:w="2052" w:type="dxa"/>
          </w:tcPr>
          <w:p w14:paraId="2ACF3F85" w14:textId="77777777" w:rsidR="00E953BF" w:rsidRDefault="00E953BF" w:rsidP="00080267">
            <w:pPr>
              <w:pStyle w:val="TableItem"/>
              <w:rPr>
                <w:rFonts w:ascii="Courier New" w:hAnsi="Courier New"/>
                <w:sz w:val="18"/>
              </w:rPr>
            </w:pPr>
            <w:r>
              <w:rPr>
                <w:rFonts w:ascii="Courier New" w:hAnsi="Courier New"/>
                <w:sz w:val="18"/>
              </w:rPr>
              <w:t>.IsCompleted</w:t>
            </w:r>
          </w:p>
        </w:tc>
        <w:tc>
          <w:tcPr>
            <w:tcW w:w="4410" w:type="dxa"/>
          </w:tcPr>
          <w:p w14:paraId="6BC48996" w14:textId="77777777"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14:paraId="6DDF2923"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19E24F52" w14:textId="77777777" w:rsidTr="002B0C44">
        <w:trPr>
          <w:cantSplit/>
        </w:trPr>
        <w:tc>
          <w:tcPr>
            <w:tcW w:w="180" w:type="dxa"/>
            <w:vMerge/>
          </w:tcPr>
          <w:p w14:paraId="432D385C" w14:textId="77777777" w:rsidR="00E953BF" w:rsidRPr="006362F5" w:rsidRDefault="00E953BF" w:rsidP="00080267">
            <w:pPr>
              <w:pStyle w:val="TableItem"/>
              <w:rPr>
                <w:rFonts w:ascii="Courier New" w:hAnsi="Courier New"/>
                <w:sz w:val="18"/>
              </w:rPr>
            </w:pPr>
          </w:p>
        </w:tc>
        <w:tc>
          <w:tcPr>
            <w:tcW w:w="2052" w:type="dxa"/>
          </w:tcPr>
          <w:p w14:paraId="38D7F0B2" w14:textId="77777777" w:rsidR="00E953BF" w:rsidRPr="00AB36FC" w:rsidRDefault="00E953BF" w:rsidP="00080267">
            <w:pPr>
              <w:pStyle w:val="TableItem"/>
              <w:rPr>
                <w:rFonts w:ascii="Courier New" w:hAnsi="Courier New"/>
                <w:sz w:val="18"/>
              </w:rPr>
            </w:pPr>
            <w:r>
              <w:rPr>
                <w:rFonts w:ascii="Courier New" w:hAnsi="Courier New"/>
                <w:sz w:val="18"/>
              </w:rPr>
              <w:t>.IsAborted</w:t>
            </w:r>
          </w:p>
        </w:tc>
        <w:tc>
          <w:tcPr>
            <w:tcW w:w="4410" w:type="dxa"/>
          </w:tcPr>
          <w:p w14:paraId="4F39BD3F" w14:textId="77777777" w:rsidR="00E953BF" w:rsidRDefault="00E953BF" w:rsidP="006B76CC">
            <w:pPr>
              <w:pStyle w:val="TableItem"/>
            </w:pPr>
            <w:r w:rsidRPr="00E953BF">
              <w:rPr>
                <w:rFonts w:ascii="Courier New" w:hAnsi="Courier New"/>
                <w:sz w:val="18"/>
              </w:rPr>
              <w:t>IsAborted</w:t>
            </w:r>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14:paraId="751DF8E5"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7CA1976F" w14:textId="77777777" w:rsidTr="002B0C44">
        <w:trPr>
          <w:cantSplit/>
        </w:trPr>
        <w:tc>
          <w:tcPr>
            <w:tcW w:w="180" w:type="dxa"/>
            <w:vMerge/>
          </w:tcPr>
          <w:p w14:paraId="1A09C672" w14:textId="77777777" w:rsidR="00E953BF" w:rsidRPr="006362F5" w:rsidRDefault="00E953BF" w:rsidP="00080267">
            <w:pPr>
              <w:pStyle w:val="TableItem"/>
              <w:rPr>
                <w:rFonts w:ascii="Courier New" w:hAnsi="Courier New"/>
                <w:sz w:val="18"/>
              </w:rPr>
            </w:pPr>
          </w:p>
        </w:tc>
        <w:tc>
          <w:tcPr>
            <w:tcW w:w="2052" w:type="dxa"/>
          </w:tcPr>
          <w:p w14:paraId="040ECC19" w14:textId="77777777" w:rsidR="00E953BF" w:rsidRPr="006362F5" w:rsidRDefault="00E953BF" w:rsidP="00080267">
            <w:pPr>
              <w:pStyle w:val="TableItem"/>
              <w:rPr>
                <w:rFonts w:ascii="Courier New" w:hAnsi="Courier New"/>
                <w:sz w:val="18"/>
              </w:rPr>
            </w:pPr>
            <w:r>
              <w:rPr>
                <w:rFonts w:ascii="Courier New" w:hAnsi="Courier New"/>
                <w:sz w:val="18"/>
              </w:rPr>
              <w:t>.Buffer</w:t>
            </w:r>
          </w:p>
        </w:tc>
        <w:tc>
          <w:tcPr>
            <w:tcW w:w="4410" w:type="dxa"/>
          </w:tcPr>
          <w:p w14:paraId="46B895E7" w14:textId="77777777" w:rsidR="00C304B6" w:rsidRDefault="00C3252F" w:rsidP="00846602">
            <w:pPr>
              <w:pStyle w:val="TableItem"/>
            </w:pPr>
            <w:r>
              <w:t>The</w:t>
            </w:r>
            <w:r w:rsidR="00C304B6">
              <w:t xml:space="preserve"> buffer that was passed into the call to </w:t>
            </w:r>
            <w:r w:rsidR="00C304B6" w:rsidRPr="003878E0">
              <w:rPr>
                <w:rFonts w:ascii="Courier New" w:hAnsi="Courier New"/>
                <w:sz w:val="18"/>
              </w:rPr>
              <w:t>BeginWrite</w:t>
            </w:r>
            <w:r w:rsidR="00C304B6">
              <w:t xml:space="preserve"> that initia</w:t>
            </w:r>
            <w:r>
              <w:t>ted this asynchronous operation, or a</w:t>
            </w:r>
            <w:r w:rsidR="00846602">
              <w:t xml:space="preserve"> buffer that includes only the bytes that will actually be written by this asynchronous operation</w:t>
            </w:r>
            <w:r>
              <w:t>.</w:t>
            </w:r>
          </w:p>
        </w:tc>
        <w:tc>
          <w:tcPr>
            <w:tcW w:w="2179" w:type="dxa"/>
          </w:tcPr>
          <w:p w14:paraId="325B88F3" w14:textId="77777777" w:rsidR="00E953BF" w:rsidRPr="00AB36FC" w:rsidRDefault="00E953BF" w:rsidP="00080267">
            <w:pPr>
              <w:pStyle w:val="TableItem"/>
              <w:rPr>
                <w:rFonts w:ascii="Courier New" w:hAnsi="Courier New"/>
                <w:sz w:val="18"/>
              </w:rPr>
            </w:pPr>
            <w:r>
              <w:rPr>
                <w:rFonts w:ascii="Courier New" w:hAnsi="Courier New"/>
                <w:sz w:val="18"/>
              </w:rPr>
              <w:t>Byte[]</w:t>
            </w:r>
          </w:p>
        </w:tc>
      </w:tr>
      <w:tr w:rsidR="00E953BF" w14:paraId="0C2AD302" w14:textId="77777777" w:rsidTr="002B0C44">
        <w:trPr>
          <w:cantSplit/>
        </w:trPr>
        <w:tc>
          <w:tcPr>
            <w:tcW w:w="180" w:type="dxa"/>
            <w:vMerge/>
          </w:tcPr>
          <w:p w14:paraId="5E3B7043" w14:textId="77777777" w:rsidR="00E953BF" w:rsidRPr="00C220F3" w:rsidRDefault="00E953BF" w:rsidP="00080267">
            <w:pPr>
              <w:pStyle w:val="TableItem"/>
              <w:rPr>
                <w:rFonts w:ascii="Courier New" w:hAnsi="Courier New"/>
                <w:sz w:val="18"/>
              </w:rPr>
            </w:pPr>
          </w:p>
        </w:tc>
        <w:tc>
          <w:tcPr>
            <w:tcW w:w="2052" w:type="dxa"/>
          </w:tcPr>
          <w:p w14:paraId="294EACC2" w14:textId="77777777" w:rsidR="00E953BF" w:rsidRPr="00C220F3" w:rsidRDefault="00E953BF" w:rsidP="00080267">
            <w:pPr>
              <w:pStyle w:val="TableItem"/>
              <w:rPr>
                <w:rFonts w:ascii="Courier New" w:hAnsi="Courier New"/>
                <w:sz w:val="18"/>
              </w:rPr>
            </w:pPr>
            <w:r>
              <w:rPr>
                <w:rFonts w:ascii="Courier New" w:hAnsi="Courier New"/>
                <w:sz w:val="18"/>
              </w:rPr>
              <w:t>.Count</w:t>
            </w:r>
          </w:p>
        </w:tc>
        <w:tc>
          <w:tcPr>
            <w:tcW w:w="4410" w:type="dxa"/>
          </w:tcPr>
          <w:p w14:paraId="4A464FF7" w14:textId="77777777" w:rsidR="00E953BF" w:rsidRDefault="006B76CC" w:rsidP="002B0C44">
            <w:pPr>
              <w:pStyle w:val="TableItem"/>
            </w:pPr>
            <w:r>
              <w:t>Undefined</w:t>
            </w:r>
          </w:p>
        </w:tc>
        <w:tc>
          <w:tcPr>
            <w:tcW w:w="2179" w:type="dxa"/>
          </w:tcPr>
          <w:p w14:paraId="06768722"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028412EB" w14:textId="77777777" w:rsidTr="006E42FE">
        <w:trPr>
          <w:cantSplit/>
        </w:trPr>
        <w:tc>
          <w:tcPr>
            <w:tcW w:w="180" w:type="dxa"/>
          </w:tcPr>
          <w:p w14:paraId="61EDBB48" w14:textId="77777777" w:rsidR="00580A6A" w:rsidRPr="00C220F3" w:rsidRDefault="00580A6A" w:rsidP="006E42FE">
            <w:pPr>
              <w:pStyle w:val="TableItem"/>
              <w:rPr>
                <w:rFonts w:ascii="Courier New" w:hAnsi="Courier New"/>
                <w:sz w:val="18"/>
              </w:rPr>
            </w:pPr>
          </w:p>
        </w:tc>
        <w:tc>
          <w:tcPr>
            <w:tcW w:w="2052" w:type="dxa"/>
          </w:tcPr>
          <w:p w14:paraId="7836A4E6" w14:textId="77777777" w:rsidR="00580A6A" w:rsidRDefault="00580A6A" w:rsidP="006E42FE">
            <w:pPr>
              <w:pStyle w:val="TableItem"/>
              <w:rPr>
                <w:rFonts w:ascii="Courier New" w:hAnsi="Courier New"/>
                <w:sz w:val="18"/>
              </w:rPr>
            </w:pPr>
            <w:r>
              <w:rPr>
                <w:rFonts w:ascii="Courier New" w:hAnsi="Courier New"/>
                <w:sz w:val="18"/>
              </w:rPr>
              <w:t>.Index</w:t>
            </w:r>
          </w:p>
        </w:tc>
        <w:tc>
          <w:tcPr>
            <w:tcW w:w="4410" w:type="dxa"/>
          </w:tcPr>
          <w:p w14:paraId="63611366"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does</w:t>
            </w:r>
            <w:r w:rsidR="00DE68A2">
              <w:t xml:space="preserve"> not take</w:t>
            </w:r>
            <w:r>
              <w:t xml:space="preserve"> an </w:t>
            </w:r>
            <w:r>
              <w:rPr>
                <w:rFonts w:ascii="Courier New" w:hAnsi="Courier New"/>
                <w:sz w:val="18"/>
              </w:rPr>
              <w:t>index</w:t>
            </w:r>
            <w:r w:rsidR="00DE68A2">
              <w:t xml:space="preserve"> argument</w:t>
            </w:r>
            <w:r>
              <w:t>.</w:t>
            </w:r>
          </w:p>
        </w:tc>
        <w:tc>
          <w:tcPr>
            <w:tcW w:w="2179" w:type="dxa"/>
          </w:tcPr>
          <w:p w14:paraId="1E321609" w14:textId="77777777" w:rsidR="00580A6A" w:rsidRDefault="00580A6A" w:rsidP="006E42FE">
            <w:pPr>
              <w:pStyle w:val="TableItem"/>
              <w:rPr>
                <w:rFonts w:ascii="Courier New" w:hAnsi="Courier New"/>
                <w:sz w:val="18"/>
              </w:rPr>
            </w:pPr>
            <w:r>
              <w:rPr>
                <w:rFonts w:ascii="Courier New" w:hAnsi="Courier New"/>
                <w:sz w:val="18"/>
              </w:rPr>
              <w:t>Int64</w:t>
            </w:r>
          </w:p>
        </w:tc>
      </w:tr>
    </w:tbl>
    <w:p w14:paraId="1FD664F7" w14:textId="77777777" w:rsidR="002B0C44" w:rsidRDefault="002B0C44" w:rsidP="002B0C44">
      <w:pPr>
        <w:pStyle w:val="Heading-Sub2"/>
      </w:pPr>
      <w:r>
        <w:t>Exceptions</w:t>
      </w:r>
    </w:p>
    <w:p w14:paraId="7EEC15EB" w14:textId="77777777"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r w:rsidR="006B76CC" w:rsidRPr="00B36C08">
        <w:rPr>
          <w:rFonts w:ascii="Courier New" w:hAnsi="Courier New" w:cs="Courier New"/>
          <w:sz w:val="18"/>
          <w:szCs w:val="18"/>
        </w:rPr>
        <w:t>End</w:t>
      </w:r>
      <w:r w:rsidR="006B76CC">
        <w:rPr>
          <w:rFonts w:ascii="Courier New" w:hAnsi="Courier New" w:cs="Courier New"/>
          <w:sz w:val="18"/>
          <w:szCs w:val="18"/>
        </w:rPr>
        <w:t>Write</w:t>
      </w:r>
      <w:r w:rsidR="006B76CC">
        <w:t>.</w:t>
      </w:r>
    </w:p>
    <w:p w14:paraId="4211E66F" w14:textId="77777777" w:rsidR="008C78D9" w:rsidRPr="00944A2C" w:rsidRDefault="00802C1E" w:rsidP="008C78D9">
      <w:pPr>
        <w:pStyle w:val="Heading-Sub2"/>
      </w:pPr>
      <w:r>
        <w:t>Implementation</w:t>
      </w:r>
    </w:p>
    <w:p w14:paraId="43C21926" w14:textId="77777777" w:rsidR="008C78D9" w:rsidRPr="00045AF2" w:rsidRDefault="008C78D9" w:rsidP="00794D19">
      <w:pPr>
        <w:pStyle w:val="Rule"/>
      </w:pPr>
    </w:p>
    <w:p w14:paraId="084BA511" w14:textId="77777777" w:rsidR="008C78D9" w:rsidRDefault="008C78D9" w:rsidP="008C78D9">
      <w:pPr>
        <w:pStyle w:val="Body"/>
      </w:pPr>
      <w:r>
        <w:t xml:space="preserve">All </w:t>
      </w:r>
      <w:r w:rsidRPr="00547BA9">
        <w:rPr>
          <w:rFonts w:ascii="Courier New" w:hAnsi="Courier New"/>
          <w:sz w:val="18"/>
        </w:rPr>
        <w:t>BeginWrite</w:t>
      </w:r>
      <w:r>
        <w:t xml:space="preserve"> methods that write a string </w:t>
      </w:r>
      <w:r>
        <w:rPr>
          <w:b/>
        </w:rPr>
        <w:t>SHALL</w:t>
      </w:r>
      <w:r>
        <w:t xml:space="preserve"> convert the .NET string passed in to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14:paraId="590843FB" w14:textId="77777777" w:rsidR="008C78D9" w:rsidRDefault="008C78D9" w:rsidP="00794D19">
      <w:pPr>
        <w:pStyle w:val="Permission"/>
      </w:pPr>
    </w:p>
    <w:p w14:paraId="2D24E6FA" w14:textId="77777777"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14:paraId="7BBDC2C8" w14:textId="77777777" w:rsidR="008C78D9" w:rsidRDefault="008C78D9" w:rsidP="001C3CE6">
      <w:pPr>
        <w:pStyle w:val="Observation"/>
      </w:pPr>
    </w:p>
    <w:p w14:paraId="39E67B2D" w14:textId="77777777"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14:paraId="5A104563" w14:textId="77777777" w:rsidR="006B76CC" w:rsidRDefault="006B76CC" w:rsidP="001C3CE6">
      <w:pPr>
        <w:pStyle w:val="Observation"/>
      </w:pPr>
    </w:p>
    <w:p w14:paraId="3D42D137" w14:textId="77777777"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4760F42F" w14:textId="77777777" w:rsidR="006B76CC" w:rsidRDefault="006B76CC" w:rsidP="00794D19">
      <w:pPr>
        <w:pStyle w:val="Rule"/>
      </w:pPr>
    </w:p>
    <w:p w14:paraId="6D849AAB" w14:textId="77777777" w:rsidR="006B76CC" w:rsidRPr="00735473" w:rsidRDefault="006B76CC" w:rsidP="006B76CC">
      <w:pPr>
        <w:pStyle w:val="Body"/>
      </w:pPr>
      <w:r w:rsidRPr="00735473">
        <w:t>I</w:t>
      </w:r>
      <w:r>
        <w:t xml:space="preserve">f </w:t>
      </w:r>
      <w:r w:rsidRPr="00981DDB">
        <w:rPr>
          <w:rFonts w:ascii="Courier New" w:hAnsi="Courier New"/>
          <w:sz w:val="18"/>
        </w:rPr>
        <w:t>CompletedSynchronously</w:t>
      </w:r>
      <w:r>
        <w:t xml:space="preserve"> is </w:t>
      </w:r>
      <w:r w:rsidRPr="008967E5">
        <w:rPr>
          <w:rFonts w:ascii="Courier New" w:hAnsi="Courier New"/>
          <w:sz w:val="18"/>
        </w:rPr>
        <w:t>true</w:t>
      </w:r>
      <w:r>
        <w:t xml:space="preserve"> </w:t>
      </w:r>
      <w:r w:rsidRPr="008967E5">
        <w:t>when this method returns</w:t>
      </w:r>
      <w:r>
        <w:t xml:space="preserve">, </w:t>
      </w:r>
      <w:r w:rsidRPr="00981DDB">
        <w:rPr>
          <w:rFonts w:ascii="Courier New" w:hAnsi="Courier New"/>
          <w:sz w:val="18"/>
        </w:rPr>
        <w:t>IsCompleted</w:t>
      </w:r>
      <w:r>
        <w:t xml:space="preserve"> </w:t>
      </w:r>
      <w:r w:rsidR="007B43D6">
        <w:rPr>
          <w:b/>
        </w:rPr>
        <w:t>SHALL</w:t>
      </w:r>
      <w:r>
        <w:t xml:space="preserve"> also be </w:t>
      </w:r>
      <w:r w:rsidRPr="00981DDB">
        <w:rPr>
          <w:rFonts w:ascii="Courier New" w:hAnsi="Courier New"/>
          <w:sz w:val="18"/>
        </w:rPr>
        <w:t>true</w:t>
      </w:r>
      <w:r w:rsidRPr="00735473">
        <w:t>.</w:t>
      </w:r>
    </w:p>
    <w:p w14:paraId="132E8C08" w14:textId="77777777" w:rsidR="006B76CC" w:rsidRDefault="006B76CC" w:rsidP="001C3CE6">
      <w:pPr>
        <w:pStyle w:val="Observation"/>
      </w:pPr>
    </w:p>
    <w:p w14:paraId="7BBED6C2" w14:textId="77777777" w:rsidR="006B76CC" w:rsidRPr="00735473" w:rsidRDefault="006B76CC" w:rsidP="006B76CC">
      <w:pPr>
        <w:pStyle w:val="Body"/>
      </w:pPr>
      <w:r w:rsidRPr="008E51EC">
        <w:t xml:space="preserve">If </w:t>
      </w:r>
      <w:r w:rsidRPr="00981DDB">
        <w:rPr>
          <w:rFonts w:ascii="Courier New" w:hAnsi="Courier New"/>
          <w:sz w:val="18"/>
        </w:rPr>
        <w:t>CompletedSynchronously</w:t>
      </w:r>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r w:rsidRPr="008E51EC">
        <w:rPr>
          <w:rFonts w:ascii="Courier New" w:hAnsi="Courier New"/>
          <w:sz w:val="18"/>
        </w:rPr>
        <w:t>IsCompleted</w:t>
      </w:r>
      <w:r>
        <w:t xml:space="preserve"> to be true </w:t>
      </w:r>
      <w:r w:rsidRPr="008967E5">
        <w:t>when this method returns</w:t>
      </w:r>
      <w:r>
        <w:t>.</w:t>
      </w:r>
    </w:p>
    <w:p w14:paraId="6341D818" w14:textId="77777777" w:rsidR="006B76CC" w:rsidRDefault="006B76CC" w:rsidP="00794D19">
      <w:pPr>
        <w:pStyle w:val="Rule"/>
      </w:pPr>
    </w:p>
    <w:p w14:paraId="700C083A" w14:textId="77777777" w:rsidR="006B76CC" w:rsidRDefault="006B76CC" w:rsidP="006B76CC">
      <w:pPr>
        <w:pStyle w:val="Body"/>
      </w:pPr>
      <w:r w:rsidRPr="00735473">
        <w:t xml:space="preserve">If a callback method is specified, the implementation </w:t>
      </w:r>
      <w:r w:rsidR="007B43D6">
        <w:rPr>
          <w:b/>
        </w:rPr>
        <w:t>SHALL</w:t>
      </w:r>
      <w:r w:rsidRPr="00735473">
        <w:t xml:space="preserve"> call the callback exactly once for every successful call to </w:t>
      </w:r>
      <w:r w:rsidRPr="00735473">
        <w:rPr>
          <w:rFonts w:ascii="Courier New" w:hAnsi="Courier New"/>
          <w:sz w:val="18"/>
        </w:rPr>
        <w:t>Begin</w:t>
      </w:r>
      <w:r>
        <w:rPr>
          <w:rFonts w:ascii="Courier New" w:hAnsi="Courier New"/>
          <w:sz w:val="18"/>
        </w:rPr>
        <w:t>Write</w:t>
      </w:r>
      <w:r w:rsidRPr="00735473">
        <w:t>.</w:t>
      </w:r>
    </w:p>
    <w:p w14:paraId="18A48E69" w14:textId="77777777" w:rsidR="00DB1F4D" w:rsidRDefault="00DB1F4D" w:rsidP="00DB1F4D">
      <w:pPr>
        <w:pStyle w:val="Rule"/>
      </w:pPr>
    </w:p>
    <w:p w14:paraId="7BF81700" w14:textId="77777777" w:rsidR="00DB1F4D" w:rsidRPr="00DB1F4D" w:rsidRDefault="00DB1F4D" w:rsidP="00FE53B0">
      <w:pPr>
        <w:pStyle w:val="Body"/>
      </w:pPr>
      <w:r w:rsidRPr="00735473">
        <w:t xml:space="preserve">If a </w:t>
      </w:r>
      <w:r w:rsidRPr="00797A16">
        <w:t xml:space="preserve">callback method is specified, the implementation </w:t>
      </w:r>
      <w:r>
        <w:rPr>
          <w:b/>
        </w:rPr>
        <w:t>SHALL</w:t>
      </w:r>
      <w:r w:rsidRPr="00735473">
        <w:t xml:space="preserve"> </w:t>
      </w:r>
      <w:r w:rsidRPr="00797A16">
        <w:t xml:space="preserve">allow the callback to call </w:t>
      </w:r>
      <w:r>
        <w:rPr>
          <w:rFonts w:ascii="Courier New" w:hAnsi="Courier New"/>
          <w:sz w:val="18"/>
        </w:rPr>
        <w:t>EndWrite</w:t>
      </w:r>
      <w:r w:rsidRPr="00797A16">
        <w:t>.</w:t>
      </w:r>
    </w:p>
    <w:p w14:paraId="04285080" w14:textId="77777777" w:rsidR="003E0C02" w:rsidRDefault="003E0C02" w:rsidP="00FE53B0">
      <w:pPr>
        <w:pStyle w:val="Heading4NxtPg"/>
        <w:numPr>
          <w:ilvl w:val="0"/>
          <w:numId w:val="0"/>
        </w:numPr>
        <w:ind w:left="720"/>
      </w:pPr>
      <w:r>
        <w:t>EndRead</w:t>
      </w:r>
    </w:p>
    <w:p w14:paraId="19A4FE91" w14:textId="77777777" w:rsidR="003E0C02" w:rsidRDefault="003E0C02" w:rsidP="003E0C02">
      <w:pPr>
        <w:pStyle w:val="Heading-Sub2"/>
      </w:pPr>
      <w:r>
        <w:t>Description</w:t>
      </w:r>
    </w:p>
    <w:p w14:paraId="69C6BFC3" w14:textId="77777777" w:rsidR="003E0C02" w:rsidRPr="001E2AE7" w:rsidRDefault="003E0C02" w:rsidP="003E0C02">
      <w:pPr>
        <w:pStyle w:val="Body"/>
      </w:pPr>
      <w:r w:rsidRPr="001E2AE7">
        <w:t>Waits for the pending asynchronous read to complet</w:t>
      </w:r>
      <w:r w:rsidRPr="001E2AE7">
        <w:lastRenderedPageBreak/>
        <w:t>e.</w:t>
      </w:r>
      <w:r>
        <w:t xml:space="preserve">  This method is always blocking.</w:t>
      </w:r>
    </w:p>
    <w:p w14:paraId="08B799CC" w14:textId="77777777" w:rsidR="002176CC" w:rsidRPr="00944A2C" w:rsidRDefault="002176CC" w:rsidP="002176CC">
      <w:pPr>
        <w:pStyle w:val="Heading-Sub2"/>
      </w:pPr>
      <w:r w:rsidRPr="00944A2C">
        <w:t>Definition</w:t>
      </w:r>
    </w:p>
    <w:p w14:paraId="0693E78D" w14:textId="77777777" w:rsidR="004B0315" w:rsidRPr="004B0315" w:rsidRDefault="004B0315" w:rsidP="004B0315">
      <w:pPr>
        <w:pStyle w:val="TableItem"/>
        <w:ind w:firstLine="720"/>
        <w:rPr>
          <w:rFonts w:ascii="Courier New" w:hAnsi="Courier New"/>
          <w:sz w:val="18"/>
        </w:rPr>
      </w:pPr>
      <w:r w:rsidRPr="004B0315">
        <w:rPr>
          <w:rFonts w:ascii="Courier New" w:hAnsi="Courier New"/>
          <w:sz w:val="18"/>
        </w:rPr>
        <w:t>Int64 EndRead(IVisaAsyncResult result);</w:t>
      </w:r>
    </w:p>
    <w:tbl>
      <w:tblPr>
        <w:tblW w:w="0" w:type="auto"/>
        <w:tblInd w:w="720" w:type="dxa"/>
        <w:tblLook w:val="04A0" w:firstRow="1" w:lastRow="0" w:firstColumn="1" w:lastColumn="0" w:noHBand="0" w:noVBand="1"/>
      </w:tblPr>
      <w:tblGrid>
        <w:gridCol w:w="8856"/>
      </w:tblGrid>
      <w:tr w:rsidR="002176CC" w14:paraId="31CB79BC" w14:textId="77777777" w:rsidTr="002176CC">
        <w:tc>
          <w:tcPr>
            <w:tcW w:w="8856" w:type="dxa"/>
          </w:tcPr>
          <w:p w14:paraId="7326C7CA" w14:textId="77777777"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r w:rsidR="002176CC" w:rsidRPr="00C220F3">
              <w:rPr>
                <w:rFonts w:ascii="Courier New" w:hAnsi="Courier New"/>
                <w:sz w:val="18"/>
              </w:rPr>
              <w:t>EndRead</w:t>
            </w:r>
            <w:r>
              <w:rPr>
                <w:rFonts w:ascii="Courier New" w:hAnsi="Courier New"/>
                <w:sz w:val="18"/>
              </w:rPr>
              <w:t>String</w:t>
            </w:r>
            <w:r w:rsidR="002176CC" w:rsidRPr="00C220F3">
              <w:rPr>
                <w:rFonts w:ascii="Courier New" w:hAnsi="Courier New"/>
                <w:sz w:val="18"/>
              </w:rPr>
              <w:t>(IVisaAsyncResult result);</w:t>
            </w:r>
          </w:p>
        </w:tc>
      </w:tr>
    </w:tbl>
    <w:p w14:paraId="6609E3C2" w14:textId="77777777" w:rsidR="002B0C44" w:rsidRDefault="002B0C44" w:rsidP="002B0C44">
      <w:pPr>
        <w:pStyle w:val="Heading-Sub2"/>
      </w:pPr>
      <w:r>
        <w:t>Arguments</w:t>
      </w:r>
    </w:p>
    <w:p w14:paraId="247367BD" w14:textId="77777777" w:rsidR="00136070" w:rsidRDefault="00136070" w:rsidP="00136070">
      <w:pPr>
        <w:pStyle w:val="Body"/>
      </w:pPr>
      <w:r>
        <w:t>The following table reflects the value of the result parameter upon completion of this method.</w:t>
      </w:r>
    </w:p>
    <w:p w14:paraId="7A5F8477" w14:textId="77777777"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1ABDCE7A" w14:textId="77777777" w:rsidTr="002B0C44">
        <w:trPr>
          <w:cantSplit/>
        </w:trPr>
        <w:tc>
          <w:tcPr>
            <w:tcW w:w="2232" w:type="dxa"/>
            <w:gridSpan w:val="2"/>
          </w:tcPr>
          <w:p w14:paraId="3D69BC05" w14:textId="77777777" w:rsidR="002B0C44" w:rsidRPr="00CB6687" w:rsidRDefault="002B0C44" w:rsidP="00080267">
            <w:pPr>
              <w:pStyle w:val="TableHeader"/>
              <w:jc w:val="left"/>
              <w:rPr>
                <w:b/>
                <w:bCs/>
              </w:rPr>
            </w:pPr>
            <w:r>
              <w:rPr>
                <w:b/>
                <w:bCs/>
              </w:rPr>
              <w:t>Name</w:t>
            </w:r>
          </w:p>
        </w:tc>
        <w:tc>
          <w:tcPr>
            <w:tcW w:w="4410" w:type="dxa"/>
          </w:tcPr>
          <w:p w14:paraId="1C5EF026" w14:textId="77777777" w:rsidR="002B0C44" w:rsidRPr="00CB6687" w:rsidRDefault="002B0C44" w:rsidP="00080267">
            <w:pPr>
              <w:pStyle w:val="TableHeader"/>
              <w:jc w:val="left"/>
              <w:rPr>
                <w:b/>
                <w:bCs/>
              </w:rPr>
            </w:pPr>
            <w:r w:rsidRPr="00CB6687">
              <w:rPr>
                <w:b/>
                <w:bCs/>
              </w:rPr>
              <w:t>Description</w:t>
            </w:r>
          </w:p>
        </w:tc>
        <w:tc>
          <w:tcPr>
            <w:tcW w:w="2179" w:type="dxa"/>
          </w:tcPr>
          <w:p w14:paraId="012F9D9A" w14:textId="77777777" w:rsidR="002B0C44" w:rsidRPr="00CB6687" w:rsidRDefault="002B0C44" w:rsidP="00080267">
            <w:pPr>
              <w:pStyle w:val="TableHeader"/>
              <w:jc w:val="left"/>
              <w:rPr>
                <w:b/>
                <w:bCs/>
              </w:rPr>
            </w:pPr>
            <w:r w:rsidRPr="00CB6687">
              <w:rPr>
                <w:b/>
                <w:bCs/>
              </w:rPr>
              <w:t>Type</w:t>
            </w:r>
          </w:p>
        </w:tc>
      </w:tr>
      <w:tr w:rsidR="002B0C44" w14:paraId="2A8DD94D" w14:textId="77777777" w:rsidTr="002B0C44">
        <w:trPr>
          <w:cantSplit/>
        </w:trPr>
        <w:tc>
          <w:tcPr>
            <w:tcW w:w="2232" w:type="dxa"/>
            <w:gridSpan w:val="2"/>
          </w:tcPr>
          <w:p w14:paraId="7EA6D444" w14:textId="77777777" w:rsidR="002B0C44" w:rsidRDefault="002B0C44" w:rsidP="00080267">
            <w:pPr>
              <w:pStyle w:val="TableCellCourierNew"/>
            </w:pPr>
            <w:r w:rsidRPr="00C220F3">
              <w:t>result</w:t>
            </w:r>
          </w:p>
        </w:tc>
        <w:tc>
          <w:tcPr>
            <w:tcW w:w="4410" w:type="dxa"/>
          </w:tcPr>
          <w:p w14:paraId="612A3803" w14:textId="77777777" w:rsidR="002B0C44" w:rsidRDefault="002B0C44" w:rsidP="00B7524E">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BB3C4B3" w14:textId="77777777" w:rsidR="002B0C44" w:rsidRDefault="002B0C44" w:rsidP="00080267">
            <w:pPr>
              <w:pStyle w:val="TableCellCourierNew"/>
            </w:pPr>
            <w:r w:rsidRPr="00C220F3">
              <w:t>IVisaAsyncResult</w:t>
            </w:r>
          </w:p>
        </w:tc>
      </w:tr>
      <w:tr w:rsidR="002B0C44" w14:paraId="1863C521" w14:textId="77777777" w:rsidTr="00080267">
        <w:trPr>
          <w:cantSplit/>
        </w:trPr>
        <w:tc>
          <w:tcPr>
            <w:tcW w:w="180" w:type="dxa"/>
            <w:vMerge w:val="restart"/>
          </w:tcPr>
          <w:p w14:paraId="1ED62362" w14:textId="77777777" w:rsidR="002B0C44" w:rsidRPr="00C220F3" w:rsidRDefault="002B0C44" w:rsidP="00080267">
            <w:pPr>
              <w:pStyle w:val="TableItem"/>
              <w:rPr>
                <w:rFonts w:ascii="Courier New" w:hAnsi="Courier New"/>
                <w:sz w:val="18"/>
              </w:rPr>
            </w:pPr>
          </w:p>
        </w:tc>
        <w:tc>
          <w:tcPr>
            <w:tcW w:w="2052" w:type="dxa"/>
          </w:tcPr>
          <w:p w14:paraId="18183A39"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747E6B74" w14:textId="77777777" w:rsidR="002B0C44" w:rsidRPr="005E5DD1" w:rsidRDefault="00136070" w:rsidP="002B0C44">
            <w:pPr>
              <w:pStyle w:val="TableItem"/>
            </w:pPr>
            <w:r>
              <w:t xml:space="preserve"> Unaffected by this method.</w:t>
            </w:r>
          </w:p>
        </w:tc>
        <w:tc>
          <w:tcPr>
            <w:tcW w:w="2179" w:type="dxa"/>
          </w:tcPr>
          <w:p w14:paraId="30ED3DAC" w14:textId="77777777" w:rsidR="002B0C44" w:rsidRDefault="002B0C44" w:rsidP="00080267">
            <w:pPr>
              <w:pStyle w:val="TableItem"/>
              <w:rPr>
                <w:rFonts w:ascii="Courier New" w:hAnsi="Courier New"/>
                <w:sz w:val="18"/>
              </w:rPr>
            </w:pPr>
            <w:r>
              <w:rPr>
                <w:rFonts w:ascii="Courier New" w:hAnsi="Courier New"/>
                <w:sz w:val="18"/>
              </w:rPr>
              <w:t>Object</w:t>
            </w:r>
          </w:p>
        </w:tc>
      </w:tr>
      <w:tr w:rsidR="002A7322" w14:paraId="4CA1A815" w14:textId="77777777" w:rsidTr="00080267">
        <w:trPr>
          <w:cantSplit/>
        </w:trPr>
        <w:tc>
          <w:tcPr>
            <w:tcW w:w="180" w:type="dxa"/>
            <w:vMerge/>
          </w:tcPr>
          <w:p w14:paraId="468E4E11" w14:textId="77777777" w:rsidR="002A7322" w:rsidRPr="00C220F3" w:rsidRDefault="002A7322" w:rsidP="00080267">
            <w:pPr>
              <w:pStyle w:val="TableItem"/>
              <w:rPr>
                <w:rFonts w:ascii="Courier New" w:hAnsi="Courier New"/>
                <w:sz w:val="18"/>
              </w:rPr>
            </w:pPr>
          </w:p>
        </w:tc>
        <w:tc>
          <w:tcPr>
            <w:tcW w:w="2052" w:type="dxa"/>
          </w:tcPr>
          <w:p w14:paraId="5C55BC2A" w14:textId="77777777" w:rsidR="002A7322" w:rsidRDefault="002A7322" w:rsidP="00080267">
            <w:pPr>
              <w:pStyle w:val="TableItem"/>
              <w:rPr>
                <w:rFonts w:ascii="Courier New" w:hAnsi="Courier New"/>
                <w:sz w:val="18"/>
              </w:rPr>
            </w:pPr>
            <w:r>
              <w:rPr>
                <w:rFonts w:ascii="Courier New" w:hAnsi="Courier New"/>
                <w:sz w:val="18"/>
              </w:rPr>
              <w:t>.AsyncWaitHandle</w:t>
            </w:r>
          </w:p>
        </w:tc>
        <w:tc>
          <w:tcPr>
            <w:tcW w:w="4410" w:type="dxa"/>
          </w:tcPr>
          <w:p w14:paraId="602076DD" w14:textId="77777777" w:rsidR="002A7322" w:rsidRPr="005E5DD1" w:rsidRDefault="00136070" w:rsidP="00080267">
            <w:pPr>
              <w:pStyle w:val="TableItem"/>
            </w:pPr>
            <w:r>
              <w:t>Not specified after this method completes.</w:t>
            </w:r>
          </w:p>
        </w:tc>
        <w:tc>
          <w:tcPr>
            <w:tcW w:w="2179" w:type="dxa"/>
          </w:tcPr>
          <w:p w14:paraId="587CF3CB" w14:textId="77777777" w:rsidR="002A7322" w:rsidRDefault="002A7322" w:rsidP="00080267">
            <w:pPr>
              <w:pStyle w:val="TableItem"/>
              <w:rPr>
                <w:rFonts w:ascii="Courier New" w:hAnsi="Courier New"/>
                <w:sz w:val="18"/>
              </w:rPr>
            </w:pPr>
            <w:r>
              <w:rPr>
                <w:rFonts w:ascii="Courier New" w:hAnsi="Courier New"/>
                <w:sz w:val="18"/>
              </w:rPr>
              <w:t>WaitHandle</w:t>
            </w:r>
          </w:p>
        </w:tc>
      </w:tr>
      <w:tr w:rsidR="002A7322" w14:paraId="60B72E89" w14:textId="77777777" w:rsidTr="00080267">
        <w:trPr>
          <w:cantSplit/>
        </w:trPr>
        <w:tc>
          <w:tcPr>
            <w:tcW w:w="180" w:type="dxa"/>
            <w:vMerge/>
          </w:tcPr>
          <w:p w14:paraId="70BA18B3" w14:textId="77777777" w:rsidR="002A7322" w:rsidRPr="00C220F3" w:rsidRDefault="002A7322" w:rsidP="00080267">
            <w:pPr>
              <w:pStyle w:val="TableItem"/>
              <w:rPr>
                <w:rFonts w:ascii="Courier New" w:hAnsi="Courier New"/>
                <w:sz w:val="18"/>
              </w:rPr>
            </w:pPr>
          </w:p>
        </w:tc>
        <w:tc>
          <w:tcPr>
            <w:tcW w:w="2052" w:type="dxa"/>
          </w:tcPr>
          <w:p w14:paraId="2E527A86" w14:textId="77777777" w:rsidR="002A7322" w:rsidRDefault="002A7322" w:rsidP="00080267">
            <w:pPr>
              <w:pStyle w:val="TableItem"/>
              <w:rPr>
                <w:rFonts w:ascii="Courier New" w:hAnsi="Courier New"/>
                <w:sz w:val="18"/>
              </w:rPr>
            </w:pPr>
            <w:r>
              <w:rPr>
                <w:rFonts w:ascii="Courier New" w:hAnsi="Courier New"/>
                <w:sz w:val="18"/>
              </w:rPr>
              <w:t>.CompletedSynchronously</w:t>
            </w:r>
          </w:p>
        </w:tc>
        <w:tc>
          <w:tcPr>
            <w:tcW w:w="4410" w:type="dxa"/>
          </w:tcPr>
          <w:p w14:paraId="2D3324F2" w14:textId="77777777" w:rsidR="002A7322" w:rsidRPr="005E5DD1" w:rsidRDefault="00136070" w:rsidP="002A7322">
            <w:pPr>
              <w:pStyle w:val="TableItem"/>
            </w:pPr>
            <w:r w:rsidRPr="00A8334E">
              <w:t xml:space="preserve"> Unaffected by this method.</w:t>
            </w:r>
          </w:p>
        </w:tc>
        <w:tc>
          <w:tcPr>
            <w:tcW w:w="2179" w:type="dxa"/>
          </w:tcPr>
          <w:p w14:paraId="1E1D2F95"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74B5980" w14:textId="77777777" w:rsidTr="00080267">
        <w:trPr>
          <w:cantSplit/>
        </w:trPr>
        <w:tc>
          <w:tcPr>
            <w:tcW w:w="180" w:type="dxa"/>
            <w:vMerge/>
          </w:tcPr>
          <w:p w14:paraId="6E811B94" w14:textId="77777777" w:rsidR="002A7322" w:rsidRPr="00C220F3" w:rsidRDefault="002A7322" w:rsidP="00080267">
            <w:pPr>
              <w:pStyle w:val="TableItem"/>
              <w:rPr>
                <w:rFonts w:ascii="Courier New" w:hAnsi="Courier New"/>
                <w:sz w:val="18"/>
              </w:rPr>
            </w:pPr>
          </w:p>
        </w:tc>
        <w:tc>
          <w:tcPr>
            <w:tcW w:w="2052" w:type="dxa"/>
          </w:tcPr>
          <w:p w14:paraId="6A0BE67D" w14:textId="77777777" w:rsidR="002A7322" w:rsidRDefault="002A7322" w:rsidP="00080267">
            <w:pPr>
              <w:pStyle w:val="TableItem"/>
              <w:rPr>
                <w:rFonts w:ascii="Courier New" w:hAnsi="Courier New"/>
                <w:sz w:val="18"/>
              </w:rPr>
            </w:pPr>
            <w:r>
              <w:rPr>
                <w:rFonts w:ascii="Courier New" w:hAnsi="Courier New"/>
                <w:sz w:val="18"/>
              </w:rPr>
              <w:t>.IsCompleted</w:t>
            </w:r>
          </w:p>
        </w:tc>
        <w:tc>
          <w:tcPr>
            <w:tcW w:w="4410" w:type="dxa"/>
          </w:tcPr>
          <w:p w14:paraId="65962EA3" w14:textId="77777777" w:rsidR="002A7322" w:rsidRPr="005E5DD1" w:rsidRDefault="002A7322"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4D880C44"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5763DB5" w14:textId="77777777" w:rsidTr="002B0C44">
        <w:trPr>
          <w:cantSplit/>
        </w:trPr>
        <w:tc>
          <w:tcPr>
            <w:tcW w:w="180" w:type="dxa"/>
            <w:vMerge/>
          </w:tcPr>
          <w:p w14:paraId="20B58AAC" w14:textId="77777777" w:rsidR="002A7322" w:rsidRPr="006362F5" w:rsidRDefault="002A7322" w:rsidP="00080267">
            <w:pPr>
              <w:pStyle w:val="TableItem"/>
              <w:rPr>
                <w:rFonts w:ascii="Courier New" w:hAnsi="Courier New"/>
                <w:sz w:val="18"/>
              </w:rPr>
            </w:pPr>
          </w:p>
        </w:tc>
        <w:tc>
          <w:tcPr>
            <w:tcW w:w="2052" w:type="dxa"/>
          </w:tcPr>
          <w:p w14:paraId="6F95B608" w14:textId="77777777" w:rsidR="002A7322" w:rsidRPr="00AB36FC" w:rsidRDefault="002A7322" w:rsidP="00080267">
            <w:pPr>
              <w:pStyle w:val="TableItem"/>
              <w:rPr>
                <w:rFonts w:ascii="Courier New" w:hAnsi="Courier New"/>
                <w:sz w:val="18"/>
              </w:rPr>
            </w:pPr>
            <w:r>
              <w:rPr>
                <w:rFonts w:ascii="Courier New" w:hAnsi="Courier New"/>
                <w:sz w:val="18"/>
              </w:rPr>
              <w:t>.IsAborted</w:t>
            </w:r>
          </w:p>
        </w:tc>
        <w:tc>
          <w:tcPr>
            <w:tcW w:w="4410" w:type="dxa"/>
          </w:tcPr>
          <w:p w14:paraId="5D755108" w14:textId="77777777" w:rsidR="002A7322" w:rsidRDefault="0057441E" w:rsidP="0057441E">
            <w:pPr>
              <w:pStyle w:val="TableItem"/>
            </w:pPr>
            <w:r w:rsidRPr="00A8334E">
              <w:t>Unaffected by this method.</w:t>
            </w:r>
          </w:p>
        </w:tc>
        <w:tc>
          <w:tcPr>
            <w:tcW w:w="2179" w:type="dxa"/>
          </w:tcPr>
          <w:p w14:paraId="78B2911F" w14:textId="77777777"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14:paraId="7E450AC4" w14:textId="77777777" w:rsidTr="002B0C44">
        <w:trPr>
          <w:cantSplit/>
        </w:trPr>
        <w:tc>
          <w:tcPr>
            <w:tcW w:w="180" w:type="dxa"/>
            <w:vMerge/>
          </w:tcPr>
          <w:p w14:paraId="542A34E0" w14:textId="77777777" w:rsidR="002A7322" w:rsidRPr="006362F5" w:rsidRDefault="002A7322" w:rsidP="00080267">
            <w:pPr>
              <w:pStyle w:val="TableItem"/>
              <w:rPr>
                <w:rFonts w:ascii="Courier New" w:hAnsi="Courier New"/>
                <w:sz w:val="18"/>
              </w:rPr>
            </w:pPr>
          </w:p>
        </w:tc>
        <w:tc>
          <w:tcPr>
            <w:tcW w:w="2052" w:type="dxa"/>
          </w:tcPr>
          <w:p w14:paraId="723B5368" w14:textId="77777777" w:rsidR="002A7322" w:rsidRPr="006362F5" w:rsidRDefault="002A7322" w:rsidP="00080267">
            <w:pPr>
              <w:pStyle w:val="TableItem"/>
              <w:rPr>
                <w:rFonts w:ascii="Courier New" w:hAnsi="Courier New"/>
                <w:sz w:val="18"/>
              </w:rPr>
            </w:pPr>
            <w:r>
              <w:rPr>
                <w:rFonts w:ascii="Courier New" w:hAnsi="Courier New"/>
                <w:sz w:val="18"/>
              </w:rPr>
              <w:t>.Buffer</w:t>
            </w:r>
          </w:p>
        </w:tc>
        <w:tc>
          <w:tcPr>
            <w:tcW w:w="4410" w:type="dxa"/>
          </w:tcPr>
          <w:p w14:paraId="68FBBB68" w14:textId="77777777" w:rsidR="002A7322" w:rsidRDefault="002A7322" w:rsidP="00AB7FD2">
            <w:pPr>
              <w:pStyle w:val="TableItem"/>
            </w:pPr>
            <w:r>
              <w:t xml:space="preserve">A buffer </w:t>
            </w:r>
            <w:r w:rsidR="00136070">
              <w:t xml:space="preserve">is a valid buffer whose contents depends on </w:t>
            </w:r>
            <w:r w:rsidR="00AB7FD2">
              <w:t xml:space="preserve">which overload of </w:t>
            </w:r>
            <w:r w:rsidR="00AB7FD2" w:rsidRPr="00AB7FD2">
              <w:rPr>
                <w:rFonts w:ascii="Courier New" w:hAnsi="Courier New"/>
                <w:sz w:val="18"/>
              </w:rPr>
              <w:t>BeginRead</w:t>
            </w:r>
            <w:r w:rsidR="00AB7FD2">
              <w:t xml:space="preserve"> was called</w:t>
            </w:r>
            <w:r>
              <w:t xml:space="preserve"> for this asynchronous operation</w:t>
            </w:r>
            <w:r w:rsidRPr="00AB36FC">
              <w:t>.</w:t>
            </w:r>
          </w:p>
        </w:tc>
        <w:tc>
          <w:tcPr>
            <w:tcW w:w="2179" w:type="dxa"/>
          </w:tcPr>
          <w:p w14:paraId="1C518416" w14:textId="77777777" w:rsidR="002A7322" w:rsidRPr="00AB36FC" w:rsidRDefault="002A7322" w:rsidP="00080267">
            <w:pPr>
              <w:pStyle w:val="TableItem"/>
              <w:rPr>
                <w:rFonts w:ascii="Courier New" w:hAnsi="Courier New"/>
                <w:sz w:val="18"/>
              </w:rPr>
            </w:pPr>
            <w:r>
              <w:rPr>
                <w:rFonts w:ascii="Courier New" w:hAnsi="Courier New"/>
                <w:sz w:val="18"/>
              </w:rPr>
              <w:t>Byte[]</w:t>
            </w:r>
          </w:p>
        </w:tc>
      </w:tr>
      <w:tr w:rsidR="002A7322" w14:paraId="51151347" w14:textId="77777777" w:rsidTr="002B0C44">
        <w:trPr>
          <w:cantSplit/>
        </w:trPr>
        <w:tc>
          <w:tcPr>
            <w:tcW w:w="180" w:type="dxa"/>
            <w:vMerge/>
          </w:tcPr>
          <w:p w14:paraId="39BB0C0C" w14:textId="77777777" w:rsidR="002A7322" w:rsidRPr="00C220F3" w:rsidRDefault="002A7322" w:rsidP="00080267">
            <w:pPr>
              <w:pStyle w:val="TableItem"/>
              <w:rPr>
                <w:rFonts w:ascii="Courier New" w:hAnsi="Courier New"/>
                <w:sz w:val="18"/>
              </w:rPr>
            </w:pPr>
          </w:p>
        </w:tc>
        <w:tc>
          <w:tcPr>
            <w:tcW w:w="2052" w:type="dxa"/>
          </w:tcPr>
          <w:p w14:paraId="57C9F22A" w14:textId="77777777" w:rsidR="002A7322" w:rsidRPr="00C220F3" w:rsidRDefault="002A7322" w:rsidP="00080267">
            <w:pPr>
              <w:pStyle w:val="TableItem"/>
              <w:rPr>
                <w:rFonts w:ascii="Courier New" w:hAnsi="Courier New"/>
                <w:sz w:val="18"/>
              </w:rPr>
            </w:pPr>
            <w:r>
              <w:rPr>
                <w:rFonts w:ascii="Courier New" w:hAnsi="Courier New"/>
                <w:sz w:val="18"/>
              </w:rPr>
              <w:t>.Count</w:t>
            </w:r>
          </w:p>
        </w:tc>
        <w:tc>
          <w:tcPr>
            <w:tcW w:w="4410" w:type="dxa"/>
          </w:tcPr>
          <w:p w14:paraId="795C0BDF" w14:textId="77777777" w:rsidR="002A7322" w:rsidRDefault="002A7322" w:rsidP="003878E0">
            <w:pPr>
              <w:pStyle w:val="TableItem"/>
            </w:pPr>
            <w:r>
              <w:t xml:space="preserve">The number of bytes </w:t>
            </w:r>
            <w:r w:rsidR="00AB7FD2">
              <w:t>read by this ansynchronous operation</w:t>
            </w:r>
            <w:r>
              <w:t>.</w:t>
            </w:r>
          </w:p>
        </w:tc>
        <w:tc>
          <w:tcPr>
            <w:tcW w:w="2179" w:type="dxa"/>
          </w:tcPr>
          <w:p w14:paraId="5B406950" w14:textId="77777777" w:rsidR="002A7322" w:rsidRPr="00AB36FC" w:rsidRDefault="0057441E" w:rsidP="00080267">
            <w:pPr>
              <w:pStyle w:val="TableItem"/>
              <w:rPr>
                <w:rFonts w:ascii="Courier New" w:hAnsi="Courier New"/>
                <w:sz w:val="18"/>
              </w:rPr>
            </w:pPr>
            <w:r>
              <w:rPr>
                <w:rFonts w:ascii="Courier New" w:hAnsi="Courier New"/>
                <w:sz w:val="18"/>
              </w:rPr>
              <w:t>Int64</w:t>
            </w:r>
          </w:p>
        </w:tc>
      </w:tr>
      <w:tr w:rsidR="00A30420" w14:paraId="716A58AB" w14:textId="77777777" w:rsidTr="006E42FE">
        <w:trPr>
          <w:cantSplit/>
        </w:trPr>
        <w:tc>
          <w:tcPr>
            <w:tcW w:w="180" w:type="dxa"/>
          </w:tcPr>
          <w:p w14:paraId="3091763E" w14:textId="77777777" w:rsidR="00A30420" w:rsidRPr="00C220F3" w:rsidRDefault="00A30420" w:rsidP="006E42FE">
            <w:pPr>
              <w:pStyle w:val="TableItem"/>
              <w:rPr>
                <w:rFonts w:ascii="Courier New" w:hAnsi="Courier New"/>
                <w:sz w:val="18"/>
              </w:rPr>
            </w:pPr>
          </w:p>
        </w:tc>
        <w:tc>
          <w:tcPr>
            <w:tcW w:w="2052" w:type="dxa"/>
          </w:tcPr>
          <w:p w14:paraId="5771EE21"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48C95E60" w14:textId="77777777" w:rsidR="00A30420" w:rsidRDefault="00A30420" w:rsidP="006E42FE">
            <w:pPr>
              <w:pStyle w:val="TableItem"/>
            </w:pPr>
            <w:r>
              <w:t>Unaffected by this method.</w:t>
            </w:r>
          </w:p>
        </w:tc>
        <w:tc>
          <w:tcPr>
            <w:tcW w:w="2179" w:type="dxa"/>
          </w:tcPr>
          <w:p w14:paraId="70366269" w14:textId="77777777" w:rsidR="00A30420" w:rsidRDefault="00A30420" w:rsidP="006E42FE">
            <w:pPr>
              <w:pStyle w:val="TableItem"/>
              <w:rPr>
                <w:rFonts w:ascii="Courier New" w:hAnsi="Courier New"/>
                <w:sz w:val="18"/>
              </w:rPr>
            </w:pPr>
            <w:r>
              <w:rPr>
                <w:rFonts w:ascii="Courier New" w:hAnsi="Courier New"/>
                <w:sz w:val="18"/>
              </w:rPr>
              <w:t>Int64</w:t>
            </w:r>
          </w:p>
        </w:tc>
      </w:tr>
    </w:tbl>
    <w:p w14:paraId="17D88226" w14:textId="77777777"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A7322" w:rsidRPr="0043040B" w14:paraId="12A55A71" w14:textId="77777777" w:rsidTr="000B15A3">
        <w:trPr>
          <w:cantSplit/>
        </w:trPr>
        <w:tc>
          <w:tcPr>
            <w:tcW w:w="2232" w:type="dxa"/>
          </w:tcPr>
          <w:p w14:paraId="6805A02D" w14:textId="77777777" w:rsidR="002A7322" w:rsidRPr="00CB6687" w:rsidRDefault="002A7322" w:rsidP="000B15A3">
            <w:pPr>
              <w:pStyle w:val="TableHeader"/>
              <w:jc w:val="left"/>
              <w:rPr>
                <w:b/>
                <w:bCs/>
              </w:rPr>
            </w:pPr>
            <w:r>
              <w:rPr>
                <w:b/>
                <w:bCs/>
              </w:rPr>
              <w:t>Name</w:t>
            </w:r>
          </w:p>
        </w:tc>
        <w:tc>
          <w:tcPr>
            <w:tcW w:w="4410" w:type="dxa"/>
          </w:tcPr>
          <w:p w14:paraId="3ADEDD47" w14:textId="77777777" w:rsidR="002A7322" w:rsidRPr="00CB6687" w:rsidRDefault="002A7322" w:rsidP="000B15A3">
            <w:pPr>
              <w:pStyle w:val="TableHeader"/>
              <w:jc w:val="left"/>
              <w:rPr>
                <w:b/>
                <w:bCs/>
              </w:rPr>
            </w:pPr>
            <w:r w:rsidRPr="00CB6687">
              <w:rPr>
                <w:b/>
                <w:bCs/>
              </w:rPr>
              <w:t>Description</w:t>
            </w:r>
          </w:p>
        </w:tc>
        <w:tc>
          <w:tcPr>
            <w:tcW w:w="2179" w:type="dxa"/>
          </w:tcPr>
          <w:p w14:paraId="12DBBB19" w14:textId="77777777" w:rsidR="002A7322" w:rsidRPr="00CB6687" w:rsidRDefault="002A7322" w:rsidP="000B15A3">
            <w:pPr>
              <w:pStyle w:val="TableHeader"/>
              <w:jc w:val="left"/>
              <w:rPr>
                <w:b/>
                <w:bCs/>
              </w:rPr>
            </w:pPr>
            <w:r w:rsidRPr="00CB6687">
              <w:rPr>
                <w:b/>
                <w:bCs/>
              </w:rPr>
              <w:t>Type</w:t>
            </w:r>
          </w:p>
        </w:tc>
      </w:tr>
      <w:tr w:rsidR="004B0315" w14:paraId="4F4F5121" w14:textId="77777777" w:rsidTr="000B15A3">
        <w:trPr>
          <w:cantSplit/>
        </w:trPr>
        <w:tc>
          <w:tcPr>
            <w:tcW w:w="2232" w:type="dxa"/>
            <w:vMerge w:val="restart"/>
          </w:tcPr>
          <w:p w14:paraId="6C8B68E8" w14:textId="77777777" w:rsidR="004B0315" w:rsidRDefault="004B0315" w:rsidP="002A7322">
            <w:pPr>
              <w:pStyle w:val="TableItem"/>
            </w:pPr>
            <w:r>
              <w:t>Return value</w:t>
            </w:r>
          </w:p>
        </w:tc>
        <w:tc>
          <w:tcPr>
            <w:tcW w:w="4410" w:type="dxa"/>
          </w:tcPr>
          <w:p w14:paraId="3B446D8A" w14:textId="77777777" w:rsidR="004B0315" w:rsidRDefault="004B0315" w:rsidP="000B15A3">
            <w:pPr>
              <w:pStyle w:val="TableItem"/>
            </w:pPr>
            <w:r>
              <w:t>The number of bytes read by this ansynchronous operation 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t>.</w:t>
            </w:r>
          </w:p>
        </w:tc>
        <w:tc>
          <w:tcPr>
            <w:tcW w:w="2179" w:type="dxa"/>
          </w:tcPr>
          <w:p w14:paraId="4B2B1848" w14:textId="77777777" w:rsidR="004B0315" w:rsidRDefault="004B0315" w:rsidP="000B15A3">
            <w:pPr>
              <w:pStyle w:val="TableCellCourierNew"/>
            </w:pPr>
            <w:r>
              <w:t>Int64</w:t>
            </w:r>
          </w:p>
        </w:tc>
      </w:tr>
      <w:tr w:rsidR="004B0315" w14:paraId="74680660" w14:textId="77777777" w:rsidTr="000B15A3">
        <w:trPr>
          <w:cantSplit/>
        </w:trPr>
        <w:tc>
          <w:tcPr>
            <w:tcW w:w="2232" w:type="dxa"/>
            <w:vMerge/>
          </w:tcPr>
          <w:p w14:paraId="30E84A10" w14:textId="77777777" w:rsidR="004B0315" w:rsidRDefault="004B0315" w:rsidP="002A7322">
            <w:pPr>
              <w:pStyle w:val="TableItem"/>
            </w:pPr>
          </w:p>
        </w:tc>
        <w:tc>
          <w:tcPr>
            <w:tcW w:w="4410" w:type="dxa"/>
          </w:tcPr>
          <w:p w14:paraId="5A6E10F1" w14:textId="77777777" w:rsidR="004B0315" w:rsidRDefault="004B0315" w:rsidP="000B15A3">
            <w:pPr>
              <w:pStyle w:val="TableItem"/>
            </w:pP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r w:rsidRPr="004B0315">
              <w:t xml:space="preserve"> converted to a Unicode string.</w:t>
            </w:r>
          </w:p>
        </w:tc>
        <w:tc>
          <w:tcPr>
            <w:tcW w:w="2179" w:type="dxa"/>
          </w:tcPr>
          <w:p w14:paraId="4B8CD22E" w14:textId="77777777" w:rsidR="004B0315" w:rsidRDefault="004B0315" w:rsidP="000B15A3">
            <w:pPr>
              <w:pStyle w:val="TableCellCourierNew"/>
            </w:pPr>
            <w:r>
              <w:t>String</w:t>
            </w:r>
          </w:p>
        </w:tc>
      </w:tr>
    </w:tbl>
    <w:p w14:paraId="55C97EA5" w14:textId="77777777" w:rsidR="002B0C44" w:rsidRDefault="002B0C44" w:rsidP="002B0C44">
      <w:pPr>
        <w:pStyle w:val="Heading-Sub2"/>
      </w:pPr>
      <w:r>
        <w:t>Exceptions</w:t>
      </w:r>
    </w:p>
    <w:p w14:paraId="2E0C5DD4" w14:textId="77777777"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14:paraId="2B785859" w14:textId="77777777" w:rsidR="00EF5B6A" w:rsidRPr="00EA4DA2" w:rsidRDefault="00EF5B6A" w:rsidP="00EF5B6A">
      <w:pPr>
        <w:pStyle w:val="Body"/>
      </w:pPr>
      <w:r>
        <w:t xml:space="preserve">This method uses the </w:t>
      </w:r>
      <w:r>
        <w:rPr>
          <w:rFonts w:ascii="Courier New" w:hAnsi="Courier New"/>
          <w:sz w:val="18"/>
        </w:rPr>
        <w:t>Ivi.Visa.IoTimeoutException</w:t>
      </w:r>
      <w:r>
        <w:t xml:space="preserve"> to report a timeout.</w:t>
      </w:r>
    </w:p>
    <w:p w14:paraId="42E20900" w14:textId="77777777" w:rsidR="002A7322" w:rsidRPr="00944A2C" w:rsidRDefault="002A7322" w:rsidP="002A7322">
      <w:pPr>
        <w:pStyle w:val="Heading-Sub2"/>
      </w:pPr>
      <w:r>
        <w:t>Implementation</w:t>
      </w:r>
    </w:p>
    <w:p w14:paraId="74802774" w14:textId="77777777" w:rsidR="004B0315" w:rsidRPr="00045AF2" w:rsidRDefault="004B0315" w:rsidP="00794D19">
      <w:pPr>
        <w:pStyle w:val="Rule"/>
      </w:pPr>
    </w:p>
    <w:p w14:paraId="737680E7" w14:textId="77777777" w:rsidR="004B0315" w:rsidRDefault="004B0315" w:rsidP="004B0315">
      <w:pPr>
        <w:pStyle w:val="Body"/>
      </w:pPr>
      <w:r>
        <w:t xml:space="preserve">The </w:t>
      </w:r>
      <w:r>
        <w:rPr>
          <w:rFonts w:ascii="Courier New" w:hAnsi="Courier New"/>
          <w:sz w:val="18"/>
        </w:rPr>
        <w:t>EndReadString</w:t>
      </w:r>
      <w:r>
        <w:t xml:space="preserve"> method </w:t>
      </w:r>
      <w:r>
        <w:rPr>
          <w:b/>
        </w:rPr>
        <w:t>SHALL</w:t>
      </w:r>
      <w:r>
        <w:t xml:space="preserve"> convert the entire contents of IVisaAsyncResult.Buffer to a .NET string.  If there is an ambiguous conversion to ASCII, the method </w:t>
      </w:r>
      <w:r>
        <w:rPr>
          <w:b/>
        </w:rPr>
        <w:t>SHALL</w:t>
      </w:r>
      <w:r>
        <w:t xml:space="preserve"> throw </w:t>
      </w:r>
      <w:r w:rsidRPr="004B0315">
        <w:t>an exception</w:t>
      </w:r>
      <w:r>
        <w:t>.</w:t>
      </w:r>
    </w:p>
    <w:p w14:paraId="243C1030" w14:textId="77777777" w:rsidR="004B0315" w:rsidRPr="00045AF2" w:rsidRDefault="004B0315" w:rsidP="001C3CE6">
      <w:pPr>
        <w:pStyle w:val="Observation"/>
      </w:pPr>
    </w:p>
    <w:p w14:paraId="2F45B510" w14:textId="77777777" w:rsidR="007256AA" w:rsidRDefault="004B0315" w:rsidP="004B0315">
      <w:pPr>
        <w:pStyle w:val="Body"/>
      </w:pPr>
      <w:r>
        <w:t xml:space="preserve">The intent of EndReadString is to convert an entire response from the instrument to a string.  If the overload of </w:t>
      </w:r>
      <w:r w:rsidRPr="004B0315">
        <w:rPr>
          <w:rFonts w:ascii="Courier New" w:hAnsi="Courier New"/>
          <w:sz w:val="18"/>
        </w:rPr>
        <w:t>BeginRead</w:t>
      </w:r>
      <w:r>
        <w:t xml:space="preserve"> used to initiate the operation used a user-allocated buffer that is larger than the number of bytes read, the results may be unexpected.</w:t>
      </w:r>
    </w:p>
    <w:p w14:paraId="2040066C" w14:textId="77777777" w:rsidR="009F7BA4" w:rsidRDefault="009F7BA4" w:rsidP="006766A0">
      <w:pPr>
        <w:pStyle w:val="Heading4NxtPg"/>
      </w:pPr>
      <w:r>
        <w:lastRenderedPageBreak/>
        <w:t>EndWrite</w:t>
      </w:r>
    </w:p>
    <w:p w14:paraId="53432E62" w14:textId="77777777" w:rsidR="00151390" w:rsidRDefault="00151390" w:rsidP="00151390">
      <w:pPr>
        <w:pStyle w:val="Heading-Sub2"/>
      </w:pPr>
      <w:r>
        <w:t>Description</w:t>
      </w:r>
    </w:p>
    <w:p w14:paraId="53573493" w14:textId="77777777"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14:paraId="5388D679" w14:textId="77777777" w:rsidR="001830BD" w:rsidRPr="00944A2C" w:rsidRDefault="001830BD" w:rsidP="001830BD">
      <w:pPr>
        <w:pStyle w:val="Heading-Sub2"/>
      </w:pPr>
      <w:r w:rsidRPr="00944A2C">
        <w:t>Definition</w:t>
      </w:r>
    </w:p>
    <w:tbl>
      <w:tblPr>
        <w:tblW w:w="0" w:type="auto"/>
        <w:tblInd w:w="720" w:type="dxa"/>
        <w:tblLook w:val="04A0" w:firstRow="1" w:lastRow="0" w:firstColumn="1" w:lastColumn="0" w:noHBand="0" w:noVBand="1"/>
      </w:tblPr>
      <w:tblGrid>
        <w:gridCol w:w="8856"/>
      </w:tblGrid>
      <w:tr w:rsidR="001830BD" w14:paraId="585B5368" w14:textId="77777777" w:rsidTr="00531BA0">
        <w:tc>
          <w:tcPr>
            <w:tcW w:w="8856" w:type="dxa"/>
          </w:tcPr>
          <w:p w14:paraId="4398CF73" w14:textId="77777777" w:rsidR="001830BD" w:rsidRPr="00D80640" w:rsidRDefault="001830BD" w:rsidP="00531BA0">
            <w:pPr>
              <w:pStyle w:val="TableItem"/>
              <w:rPr>
                <w:rFonts w:ascii="Courier New" w:hAnsi="Courier New"/>
                <w:sz w:val="18"/>
              </w:rPr>
            </w:pPr>
            <w:r w:rsidRPr="00C220F3">
              <w:rPr>
                <w:rFonts w:ascii="Courier New" w:hAnsi="Courier New"/>
                <w:sz w:val="18"/>
              </w:rPr>
              <w:t>void EndWrite(IVisaAsyncResult result);</w:t>
            </w:r>
          </w:p>
        </w:tc>
      </w:tr>
    </w:tbl>
    <w:p w14:paraId="429B9473" w14:textId="77777777" w:rsidR="002B0C44" w:rsidRDefault="002B0C44" w:rsidP="002B0C44">
      <w:pPr>
        <w:pStyle w:val="Heading-Sub2"/>
      </w:pPr>
      <w:r>
        <w:t>Arguments</w:t>
      </w:r>
    </w:p>
    <w:p w14:paraId="659AC72F" w14:textId="77777777" w:rsidR="004B0315" w:rsidRDefault="004B0315" w:rsidP="004B0315">
      <w:pPr>
        <w:pStyle w:val="Body"/>
      </w:pPr>
      <w:r>
        <w:t>The following table reflects the value of the result parameter upon completion of this method.</w:t>
      </w:r>
    </w:p>
    <w:p w14:paraId="7DD833E2" w14:textId="77777777"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8ED9330" w14:textId="77777777" w:rsidTr="00080267">
        <w:trPr>
          <w:cantSplit/>
        </w:trPr>
        <w:tc>
          <w:tcPr>
            <w:tcW w:w="2232" w:type="dxa"/>
            <w:gridSpan w:val="2"/>
          </w:tcPr>
          <w:p w14:paraId="6A4B4ED3" w14:textId="77777777" w:rsidR="002B0C44" w:rsidRPr="00CB6687" w:rsidRDefault="002B0C44" w:rsidP="00080267">
            <w:pPr>
              <w:pStyle w:val="TableHeader"/>
              <w:jc w:val="left"/>
              <w:rPr>
                <w:b/>
                <w:bCs/>
              </w:rPr>
            </w:pPr>
            <w:r>
              <w:rPr>
                <w:b/>
                <w:bCs/>
              </w:rPr>
              <w:t>Name</w:t>
            </w:r>
          </w:p>
        </w:tc>
        <w:tc>
          <w:tcPr>
            <w:tcW w:w="4410" w:type="dxa"/>
          </w:tcPr>
          <w:p w14:paraId="661BD9E1" w14:textId="77777777" w:rsidR="002B0C44" w:rsidRPr="00CB6687" w:rsidRDefault="002B0C44" w:rsidP="00080267">
            <w:pPr>
              <w:pStyle w:val="TableHeader"/>
              <w:jc w:val="left"/>
              <w:rPr>
                <w:b/>
                <w:bCs/>
              </w:rPr>
            </w:pPr>
            <w:r w:rsidRPr="00CB6687">
              <w:rPr>
                <w:b/>
                <w:bCs/>
              </w:rPr>
              <w:t>Description</w:t>
            </w:r>
          </w:p>
        </w:tc>
        <w:tc>
          <w:tcPr>
            <w:tcW w:w="2179" w:type="dxa"/>
          </w:tcPr>
          <w:p w14:paraId="558275C9" w14:textId="77777777" w:rsidR="002B0C44" w:rsidRPr="00CB6687" w:rsidRDefault="002B0C44" w:rsidP="00080267">
            <w:pPr>
              <w:pStyle w:val="TableHeader"/>
              <w:jc w:val="left"/>
              <w:rPr>
                <w:b/>
                <w:bCs/>
              </w:rPr>
            </w:pPr>
            <w:r w:rsidRPr="00CB6687">
              <w:rPr>
                <w:b/>
                <w:bCs/>
              </w:rPr>
              <w:t>Type</w:t>
            </w:r>
          </w:p>
        </w:tc>
      </w:tr>
      <w:tr w:rsidR="002B0C44" w14:paraId="0018AA2F" w14:textId="77777777" w:rsidTr="00080267">
        <w:trPr>
          <w:cantSplit/>
        </w:trPr>
        <w:tc>
          <w:tcPr>
            <w:tcW w:w="2232" w:type="dxa"/>
            <w:gridSpan w:val="2"/>
          </w:tcPr>
          <w:p w14:paraId="1D3452E2" w14:textId="77777777" w:rsidR="002B0C44" w:rsidRDefault="002B0C44" w:rsidP="00080267">
            <w:pPr>
              <w:pStyle w:val="TableCellCourierNew"/>
            </w:pPr>
            <w:r w:rsidRPr="00C220F3">
              <w:t>result</w:t>
            </w:r>
          </w:p>
        </w:tc>
        <w:tc>
          <w:tcPr>
            <w:tcW w:w="4410" w:type="dxa"/>
          </w:tcPr>
          <w:p w14:paraId="7B5C75A6" w14:textId="77777777" w:rsidR="002B0C44" w:rsidRDefault="002B0C44" w:rsidP="007C186C">
            <w:pPr>
              <w:pStyle w:val="TableItem"/>
            </w:pPr>
            <w:r w:rsidRPr="001E2AE7">
              <w:t>The reference to the asynchronous request</w:t>
            </w:r>
            <w:r>
              <w:t xml:space="preserve">.  The meaning of </w:t>
            </w:r>
            <w:r w:rsidRPr="00D11004">
              <w:rPr>
                <w:rFonts w:ascii="Courier New" w:hAnsi="Courier New"/>
                <w:sz w:val="18"/>
              </w:rPr>
              <w:t>IVisaAsyncResult</w:t>
            </w:r>
            <w:r>
              <w:t xml:space="preserve"> members after the call completes is listed below:</w:t>
            </w:r>
          </w:p>
        </w:tc>
        <w:tc>
          <w:tcPr>
            <w:tcW w:w="2179" w:type="dxa"/>
          </w:tcPr>
          <w:p w14:paraId="251A616F" w14:textId="77777777" w:rsidR="002B0C44" w:rsidRDefault="002B0C44" w:rsidP="00080267">
            <w:pPr>
              <w:pStyle w:val="TableCellCourierNew"/>
            </w:pPr>
            <w:r w:rsidRPr="00C220F3">
              <w:t>IVisaAsyncResult</w:t>
            </w:r>
          </w:p>
        </w:tc>
      </w:tr>
      <w:tr w:rsidR="002B0C44" w14:paraId="76F6FB70" w14:textId="77777777" w:rsidTr="00080267">
        <w:trPr>
          <w:cantSplit/>
        </w:trPr>
        <w:tc>
          <w:tcPr>
            <w:tcW w:w="180" w:type="dxa"/>
            <w:vMerge w:val="restart"/>
          </w:tcPr>
          <w:p w14:paraId="4D456BCB" w14:textId="77777777" w:rsidR="002B0C44" w:rsidRPr="006362F5" w:rsidRDefault="002B0C44" w:rsidP="00080267">
            <w:pPr>
              <w:pStyle w:val="TableItem"/>
              <w:rPr>
                <w:rFonts w:ascii="Courier New" w:hAnsi="Courier New"/>
                <w:sz w:val="18"/>
              </w:rPr>
            </w:pPr>
          </w:p>
        </w:tc>
        <w:tc>
          <w:tcPr>
            <w:tcW w:w="2052" w:type="dxa"/>
          </w:tcPr>
          <w:p w14:paraId="7B4536B7" w14:textId="77777777" w:rsidR="002B0C44" w:rsidRDefault="002B0C44" w:rsidP="00080267">
            <w:pPr>
              <w:pStyle w:val="TableItem"/>
              <w:rPr>
                <w:rFonts w:ascii="Courier New" w:hAnsi="Courier New"/>
                <w:sz w:val="18"/>
              </w:rPr>
            </w:pPr>
            <w:r>
              <w:rPr>
                <w:rFonts w:ascii="Courier New" w:hAnsi="Courier New"/>
                <w:sz w:val="18"/>
              </w:rPr>
              <w:t>.AsyncState</w:t>
            </w:r>
          </w:p>
        </w:tc>
        <w:tc>
          <w:tcPr>
            <w:tcW w:w="4410" w:type="dxa"/>
          </w:tcPr>
          <w:p w14:paraId="29510E81" w14:textId="77777777" w:rsidR="002B0C44" w:rsidRPr="005E5DD1" w:rsidRDefault="004B0315" w:rsidP="00080267">
            <w:pPr>
              <w:pStyle w:val="TableItem"/>
            </w:pPr>
            <w:r>
              <w:t xml:space="preserve"> Unaffected by this method.</w:t>
            </w:r>
          </w:p>
        </w:tc>
        <w:tc>
          <w:tcPr>
            <w:tcW w:w="2179" w:type="dxa"/>
          </w:tcPr>
          <w:p w14:paraId="25A646CD" w14:textId="77777777" w:rsidR="002B0C44" w:rsidRDefault="002B0C44" w:rsidP="00080267">
            <w:pPr>
              <w:pStyle w:val="TableItem"/>
              <w:rPr>
                <w:rFonts w:ascii="Courier New" w:hAnsi="Courier New"/>
                <w:sz w:val="18"/>
              </w:rPr>
            </w:pPr>
            <w:r>
              <w:rPr>
                <w:rFonts w:ascii="Courier New" w:hAnsi="Courier New"/>
                <w:sz w:val="18"/>
              </w:rPr>
              <w:t>Object</w:t>
            </w:r>
          </w:p>
        </w:tc>
      </w:tr>
      <w:tr w:rsidR="002B0C44" w14:paraId="7A3DBC3D" w14:textId="77777777" w:rsidTr="00080267">
        <w:trPr>
          <w:cantSplit/>
        </w:trPr>
        <w:tc>
          <w:tcPr>
            <w:tcW w:w="180" w:type="dxa"/>
            <w:vMerge/>
          </w:tcPr>
          <w:p w14:paraId="7C18F723" w14:textId="77777777" w:rsidR="002B0C44" w:rsidRPr="006362F5" w:rsidRDefault="002B0C44" w:rsidP="00080267">
            <w:pPr>
              <w:pStyle w:val="TableItem"/>
              <w:rPr>
                <w:rFonts w:ascii="Courier New" w:hAnsi="Courier New"/>
                <w:sz w:val="18"/>
              </w:rPr>
            </w:pPr>
          </w:p>
        </w:tc>
        <w:tc>
          <w:tcPr>
            <w:tcW w:w="2052" w:type="dxa"/>
          </w:tcPr>
          <w:p w14:paraId="64CDF8DE" w14:textId="77777777" w:rsidR="002B0C44" w:rsidRDefault="002B0C44" w:rsidP="00080267">
            <w:pPr>
              <w:pStyle w:val="TableItem"/>
              <w:rPr>
                <w:rFonts w:ascii="Courier New" w:hAnsi="Courier New"/>
                <w:sz w:val="18"/>
              </w:rPr>
            </w:pPr>
            <w:r>
              <w:rPr>
                <w:rFonts w:ascii="Courier New" w:hAnsi="Courier New"/>
                <w:sz w:val="18"/>
              </w:rPr>
              <w:t>.AsyncWaitHandle</w:t>
            </w:r>
          </w:p>
        </w:tc>
        <w:tc>
          <w:tcPr>
            <w:tcW w:w="4410" w:type="dxa"/>
          </w:tcPr>
          <w:p w14:paraId="4CD13FEE" w14:textId="77777777" w:rsidR="002B0C44" w:rsidRPr="005E5DD1" w:rsidRDefault="004B0315" w:rsidP="00080267">
            <w:pPr>
              <w:pStyle w:val="TableItem"/>
            </w:pPr>
            <w:r>
              <w:t>Not specified after this method completes.</w:t>
            </w:r>
          </w:p>
        </w:tc>
        <w:tc>
          <w:tcPr>
            <w:tcW w:w="2179" w:type="dxa"/>
          </w:tcPr>
          <w:p w14:paraId="128E5ACA" w14:textId="77777777" w:rsidR="002B0C44" w:rsidRDefault="002B0C44" w:rsidP="00080267">
            <w:pPr>
              <w:pStyle w:val="TableItem"/>
              <w:rPr>
                <w:rFonts w:ascii="Courier New" w:hAnsi="Courier New"/>
                <w:sz w:val="18"/>
              </w:rPr>
            </w:pPr>
            <w:r>
              <w:rPr>
                <w:rFonts w:ascii="Courier New" w:hAnsi="Courier New"/>
                <w:sz w:val="18"/>
              </w:rPr>
              <w:t>WaitHandle</w:t>
            </w:r>
          </w:p>
        </w:tc>
      </w:tr>
      <w:tr w:rsidR="002B0C44" w14:paraId="72B9F560" w14:textId="77777777" w:rsidTr="00080267">
        <w:trPr>
          <w:cantSplit/>
        </w:trPr>
        <w:tc>
          <w:tcPr>
            <w:tcW w:w="180" w:type="dxa"/>
            <w:vMerge/>
          </w:tcPr>
          <w:p w14:paraId="2D6B6D97" w14:textId="77777777" w:rsidR="002B0C44" w:rsidRPr="00C220F3" w:rsidRDefault="002B0C44" w:rsidP="00080267">
            <w:pPr>
              <w:pStyle w:val="TableItem"/>
              <w:rPr>
                <w:rFonts w:ascii="Courier New" w:hAnsi="Courier New"/>
                <w:sz w:val="18"/>
              </w:rPr>
            </w:pPr>
          </w:p>
        </w:tc>
        <w:tc>
          <w:tcPr>
            <w:tcW w:w="2052" w:type="dxa"/>
          </w:tcPr>
          <w:p w14:paraId="0D581665" w14:textId="77777777" w:rsidR="002B0C44" w:rsidRDefault="002B0C44" w:rsidP="00080267">
            <w:pPr>
              <w:pStyle w:val="TableItem"/>
              <w:rPr>
                <w:rFonts w:ascii="Courier New" w:hAnsi="Courier New"/>
                <w:sz w:val="18"/>
              </w:rPr>
            </w:pPr>
            <w:r>
              <w:rPr>
                <w:rFonts w:ascii="Courier New" w:hAnsi="Courier New"/>
                <w:sz w:val="18"/>
              </w:rPr>
              <w:t>.CompletedSynchronously</w:t>
            </w:r>
          </w:p>
        </w:tc>
        <w:tc>
          <w:tcPr>
            <w:tcW w:w="4410" w:type="dxa"/>
          </w:tcPr>
          <w:p w14:paraId="075FE0AF" w14:textId="77777777" w:rsidR="002B0C44" w:rsidRPr="005E5DD1" w:rsidRDefault="004B0315" w:rsidP="00B7524E">
            <w:pPr>
              <w:pStyle w:val="TableItem"/>
            </w:pPr>
            <w:r w:rsidRPr="00A8334E">
              <w:t>Unaffected by this method.</w:t>
            </w:r>
          </w:p>
        </w:tc>
        <w:tc>
          <w:tcPr>
            <w:tcW w:w="2179" w:type="dxa"/>
          </w:tcPr>
          <w:p w14:paraId="043B51B3"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A4BF85E" w14:textId="77777777" w:rsidTr="00080267">
        <w:trPr>
          <w:cantSplit/>
        </w:trPr>
        <w:tc>
          <w:tcPr>
            <w:tcW w:w="180" w:type="dxa"/>
            <w:vMerge/>
          </w:tcPr>
          <w:p w14:paraId="63074A4D" w14:textId="77777777" w:rsidR="002B0C44" w:rsidRPr="00C220F3" w:rsidRDefault="002B0C44" w:rsidP="00080267">
            <w:pPr>
              <w:pStyle w:val="TableItem"/>
              <w:rPr>
                <w:rFonts w:ascii="Courier New" w:hAnsi="Courier New"/>
                <w:sz w:val="18"/>
              </w:rPr>
            </w:pPr>
          </w:p>
        </w:tc>
        <w:tc>
          <w:tcPr>
            <w:tcW w:w="2052" w:type="dxa"/>
          </w:tcPr>
          <w:p w14:paraId="29BA5181" w14:textId="77777777" w:rsidR="002B0C44" w:rsidRDefault="002B0C44" w:rsidP="00080267">
            <w:pPr>
              <w:pStyle w:val="TableItem"/>
              <w:rPr>
                <w:rFonts w:ascii="Courier New" w:hAnsi="Courier New"/>
                <w:sz w:val="18"/>
              </w:rPr>
            </w:pPr>
            <w:r>
              <w:rPr>
                <w:rFonts w:ascii="Courier New" w:hAnsi="Courier New"/>
                <w:sz w:val="18"/>
              </w:rPr>
              <w:t>.IsCompleted</w:t>
            </w:r>
          </w:p>
        </w:tc>
        <w:tc>
          <w:tcPr>
            <w:tcW w:w="4410" w:type="dxa"/>
          </w:tcPr>
          <w:p w14:paraId="6BD57A0F" w14:textId="77777777" w:rsidR="002B0C44" w:rsidRPr="005E5DD1" w:rsidRDefault="002B0C44" w:rsidP="00080267">
            <w:pPr>
              <w:pStyle w:val="TableItem"/>
            </w:pPr>
            <w:r w:rsidRPr="00E953BF">
              <w:rPr>
                <w:rFonts w:ascii="Courier New" w:hAnsi="Courier New"/>
                <w:sz w:val="18"/>
              </w:rPr>
              <w:t>IsCompleted</w:t>
            </w:r>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77B87420"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7579F2C" w14:textId="77777777" w:rsidTr="00080267">
        <w:trPr>
          <w:cantSplit/>
        </w:trPr>
        <w:tc>
          <w:tcPr>
            <w:tcW w:w="180" w:type="dxa"/>
            <w:vMerge/>
          </w:tcPr>
          <w:p w14:paraId="4F841B05" w14:textId="77777777" w:rsidR="002B0C44" w:rsidRPr="00C220F3" w:rsidRDefault="002B0C44" w:rsidP="00080267">
            <w:pPr>
              <w:pStyle w:val="TableItem"/>
              <w:rPr>
                <w:rFonts w:ascii="Courier New" w:hAnsi="Courier New"/>
                <w:sz w:val="18"/>
              </w:rPr>
            </w:pPr>
          </w:p>
        </w:tc>
        <w:tc>
          <w:tcPr>
            <w:tcW w:w="2052" w:type="dxa"/>
          </w:tcPr>
          <w:p w14:paraId="1A0D65D0" w14:textId="77777777" w:rsidR="002B0C44" w:rsidRPr="00AB36FC" w:rsidRDefault="002B0C44" w:rsidP="00080267">
            <w:pPr>
              <w:pStyle w:val="TableItem"/>
              <w:rPr>
                <w:rFonts w:ascii="Courier New" w:hAnsi="Courier New"/>
                <w:sz w:val="18"/>
              </w:rPr>
            </w:pPr>
            <w:r>
              <w:rPr>
                <w:rFonts w:ascii="Courier New" w:hAnsi="Courier New"/>
                <w:sz w:val="18"/>
              </w:rPr>
              <w:t>.IsAborted</w:t>
            </w:r>
          </w:p>
        </w:tc>
        <w:tc>
          <w:tcPr>
            <w:tcW w:w="4410" w:type="dxa"/>
          </w:tcPr>
          <w:p w14:paraId="0F078B9F" w14:textId="77777777" w:rsidR="002B0C44" w:rsidRDefault="004B0315" w:rsidP="007C186C">
            <w:pPr>
              <w:pStyle w:val="TableItem"/>
            </w:pPr>
            <w:r w:rsidRPr="00A8334E">
              <w:t>Unaffected by this method.</w:t>
            </w:r>
          </w:p>
        </w:tc>
        <w:tc>
          <w:tcPr>
            <w:tcW w:w="2179" w:type="dxa"/>
          </w:tcPr>
          <w:p w14:paraId="2F8408F0" w14:textId="77777777"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14:paraId="2EF7F3DC" w14:textId="77777777" w:rsidTr="00080267">
        <w:trPr>
          <w:cantSplit/>
        </w:trPr>
        <w:tc>
          <w:tcPr>
            <w:tcW w:w="180" w:type="dxa"/>
            <w:vMerge/>
          </w:tcPr>
          <w:p w14:paraId="77825FD4" w14:textId="77777777" w:rsidR="002B0C44" w:rsidRPr="00C220F3" w:rsidRDefault="002B0C44" w:rsidP="00080267">
            <w:pPr>
              <w:pStyle w:val="TableItem"/>
              <w:rPr>
                <w:rFonts w:ascii="Courier New" w:hAnsi="Courier New"/>
                <w:sz w:val="18"/>
              </w:rPr>
            </w:pPr>
          </w:p>
        </w:tc>
        <w:tc>
          <w:tcPr>
            <w:tcW w:w="2052" w:type="dxa"/>
          </w:tcPr>
          <w:p w14:paraId="5FA34A2A" w14:textId="77777777" w:rsidR="002B0C44" w:rsidRPr="006362F5" w:rsidRDefault="002B0C44" w:rsidP="00080267">
            <w:pPr>
              <w:pStyle w:val="TableItem"/>
              <w:rPr>
                <w:rFonts w:ascii="Courier New" w:hAnsi="Courier New"/>
                <w:sz w:val="18"/>
              </w:rPr>
            </w:pPr>
            <w:r>
              <w:rPr>
                <w:rFonts w:ascii="Courier New" w:hAnsi="Courier New"/>
                <w:sz w:val="18"/>
              </w:rPr>
              <w:t>.Buffer</w:t>
            </w:r>
          </w:p>
        </w:tc>
        <w:tc>
          <w:tcPr>
            <w:tcW w:w="4410" w:type="dxa"/>
          </w:tcPr>
          <w:p w14:paraId="16611ABB" w14:textId="77777777" w:rsidR="00846602" w:rsidRDefault="00846602" w:rsidP="00846602">
            <w:pPr>
              <w:pStyle w:val="TableItem"/>
            </w:pPr>
            <w:r>
              <w:t xml:space="preserve">The buffer that was passed into the call to </w:t>
            </w:r>
            <w:r w:rsidRPr="003878E0">
              <w:rPr>
                <w:rFonts w:ascii="Courier New" w:hAnsi="Courier New"/>
                <w:sz w:val="18"/>
              </w:rPr>
              <w:t>BeginWrite</w:t>
            </w:r>
            <w:r>
              <w:t xml:space="preserve"> that initiated this asynchronous operation, or a buffer that includes only the bytes that were actually to be written by this asynchronous operation.</w:t>
            </w:r>
          </w:p>
        </w:tc>
        <w:tc>
          <w:tcPr>
            <w:tcW w:w="2179" w:type="dxa"/>
          </w:tcPr>
          <w:p w14:paraId="264B39DF" w14:textId="77777777" w:rsidR="002B0C44" w:rsidRPr="00AB36FC" w:rsidRDefault="002B0C44" w:rsidP="00080267">
            <w:pPr>
              <w:pStyle w:val="TableItem"/>
              <w:rPr>
                <w:rFonts w:ascii="Courier New" w:hAnsi="Courier New"/>
                <w:sz w:val="18"/>
              </w:rPr>
            </w:pPr>
            <w:r>
              <w:rPr>
                <w:rFonts w:ascii="Courier New" w:hAnsi="Courier New"/>
                <w:sz w:val="18"/>
              </w:rPr>
              <w:t>Byte[]</w:t>
            </w:r>
          </w:p>
        </w:tc>
      </w:tr>
      <w:tr w:rsidR="002B0C44" w14:paraId="6EEABD12" w14:textId="77777777" w:rsidTr="00080267">
        <w:trPr>
          <w:cantSplit/>
        </w:trPr>
        <w:tc>
          <w:tcPr>
            <w:tcW w:w="180" w:type="dxa"/>
            <w:vMerge/>
          </w:tcPr>
          <w:p w14:paraId="7952FC36" w14:textId="77777777" w:rsidR="002B0C44" w:rsidRPr="00C220F3" w:rsidRDefault="002B0C44" w:rsidP="00080267">
            <w:pPr>
              <w:pStyle w:val="TableItem"/>
              <w:rPr>
                <w:rFonts w:ascii="Courier New" w:hAnsi="Courier New"/>
                <w:sz w:val="18"/>
              </w:rPr>
            </w:pPr>
          </w:p>
        </w:tc>
        <w:tc>
          <w:tcPr>
            <w:tcW w:w="2052" w:type="dxa"/>
          </w:tcPr>
          <w:p w14:paraId="7FA293C8" w14:textId="77777777" w:rsidR="002B0C44" w:rsidRPr="00C220F3" w:rsidRDefault="002B0C44" w:rsidP="00080267">
            <w:pPr>
              <w:pStyle w:val="TableItem"/>
              <w:rPr>
                <w:rFonts w:ascii="Courier New" w:hAnsi="Courier New"/>
                <w:sz w:val="18"/>
              </w:rPr>
            </w:pPr>
            <w:r>
              <w:rPr>
                <w:rFonts w:ascii="Courier New" w:hAnsi="Courier New"/>
                <w:sz w:val="18"/>
              </w:rPr>
              <w:t>.Count</w:t>
            </w:r>
          </w:p>
        </w:tc>
        <w:tc>
          <w:tcPr>
            <w:tcW w:w="4410" w:type="dxa"/>
          </w:tcPr>
          <w:p w14:paraId="1B0C5CB7" w14:textId="77777777" w:rsidR="002B0C44" w:rsidRDefault="002B0C44" w:rsidP="003878E0">
            <w:pPr>
              <w:pStyle w:val="TableItem"/>
            </w:pPr>
            <w:r>
              <w:t xml:space="preserve">The number of bytes </w:t>
            </w:r>
            <w:r w:rsidR="003878E0">
              <w:t>actually written by this operation.</w:t>
            </w:r>
          </w:p>
        </w:tc>
        <w:tc>
          <w:tcPr>
            <w:tcW w:w="2179" w:type="dxa"/>
          </w:tcPr>
          <w:p w14:paraId="444D921A" w14:textId="77777777" w:rsidR="002B0C44" w:rsidRPr="00AB36FC" w:rsidRDefault="003878E0" w:rsidP="00080267">
            <w:pPr>
              <w:pStyle w:val="TableItem"/>
              <w:rPr>
                <w:rFonts w:ascii="Courier New" w:hAnsi="Courier New"/>
                <w:sz w:val="18"/>
              </w:rPr>
            </w:pPr>
            <w:r>
              <w:rPr>
                <w:rFonts w:ascii="Courier New" w:hAnsi="Courier New"/>
                <w:sz w:val="18"/>
              </w:rPr>
              <w:t>Int64</w:t>
            </w:r>
          </w:p>
        </w:tc>
      </w:tr>
      <w:tr w:rsidR="00A30420" w14:paraId="3B57A00A" w14:textId="77777777" w:rsidTr="006E42FE">
        <w:trPr>
          <w:cantSplit/>
        </w:trPr>
        <w:tc>
          <w:tcPr>
            <w:tcW w:w="180" w:type="dxa"/>
          </w:tcPr>
          <w:p w14:paraId="3E643C46" w14:textId="77777777" w:rsidR="00A30420" w:rsidRPr="00C220F3" w:rsidRDefault="00A30420" w:rsidP="006E42FE">
            <w:pPr>
              <w:pStyle w:val="TableItem"/>
              <w:rPr>
                <w:rFonts w:ascii="Courier New" w:hAnsi="Courier New"/>
                <w:sz w:val="18"/>
              </w:rPr>
            </w:pPr>
          </w:p>
        </w:tc>
        <w:tc>
          <w:tcPr>
            <w:tcW w:w="2052" w:type="dxa"/>
          </w:tcPr>
          <w:p w14:paraId="26691017" w14:textId="77777777" w:rsidR="00A30420" w:rsidRDefault="00A30420" w:rsidP="006E42FE">
            <w:pPr>
              <w:pStyle w:val="TableItem"/>
              <w:rPr>
                <w:rFonts w:ascii="Courier New" w:hAnsi="Courier New"/>
                <w:sz w:val="18"/>
              </w:rPr>
            </w:pPr>
            <w:r>
              <w:rPr>
                <w:rFonts w:ascii="Courier New" w:hAnsi="Courier New"/>
                <w:sz w:val="18"/>
              </w:rPr>
              <w:t>.Index</w:t>
            </w:r>
          </w:p>
        </w:tc>
        <w:tc>
          <w:tcPr>
            <w:tcW w:w="4410" w:type="dxa"/>
          </w:tcPr>
          <w:p w14:paraId="279B00D9" w14:textId="77777777" w:rsidR="00A30420" w:rsidRDefault="00A30420" w:rsidP="006E42FE">
            <w:pPr>
              <w:pStyle w:val="TableItem"/>
            </w:pPr>
            <w:r>
              <w:t>Unaffected by this method.</w:t>
            </w:r>
          </w:p>
        </w:tc>
        <w:tc>
          <w:tcPr>
            <w:tcW w:w="2179" w:type="dxa"/>
          </w:tcPr>
          <w:p w14:paraId="007C4B0B" w14:textId="77777777" w:rsidR="00A30420" w:rsidRDefault="00A30420" w:rsidP="006E42FE">
            <w:pPr>
              <w:pStyle w:val="TableItem"/>
              <w:rPr>
                <w:rFonts w:ascii="Courier New" w:hAnsi="Courier New"/>
                <w:sz w:val="18"/>
              </w:rPr>
            </w:pPr>
            <w:r>
              <w:rPr>
                <w:rFonts w:ascii="Courier New" w:hAnsi="Courier New"/>
                <w:sz w:val="18"/>
              </w:rPr>
              <w:t>Int64</w:t>
            </w:r>
          </w:p>
        </w:tc>
      </w:tr>
    </w:tbl>
    <w:p w14:paraId="2BA37E92" w14:textId="77777777" w:rsidR="002B0C44" w:rsidRDefault="002B0C44" w:rsidP="002B0C44">
      <w:pPr>
        <w:pStyle w:val="Heading-Sub2"/>
      </w:pPr>
      <w:r>
        <w:t>Exceptions</w:t>
      </w:r>
    </w:p>
    <w:p w14:paraId="3A3B6B4D" w14:textId="77777777"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14:paraId="14902EA9" w14:textId="77777777" w:rsidR="00EF5B6A" w:rsidRDefault="00EF5B6A" w:rsidP="00EF5B6A">
      <w:pPr>
        <w:pStyle w:val="Body"/>
      </w:pPr>
      <w:bookmarkStart w:id="189" w:name="_Ref333412995"/>
      <w:r>
        <w:t xml:space="preserve">This method uses the </w:t>
      </w:r>
      <w:r>
        <w:rPr>
          <w:rFonts w:ascii="Courier New" w:hAnsi="Courier New"/>
          <w:sz w:val="18"/>
        </w:rPr>
        <w:t>Ivi.Visa.IoTimeoutException</w:t>
      </w:r>
      <w:r>
        <w:t xml:space="preserve"> to report a timeout.</w:t>
      </w:r>
    </w:p>
    <w:p w14:paraId="7A5ABA05" w14:textId="77777777" w:rsidR="00846602" w:rsidRDefault="00846602" w:rsidP="00846602">
      <w:pPr>
        <w:pStyle w:val="Observation"/>
      </w:pPr>
    </w:p>
    <w:p w14:paraId="059F4D9A" w14:textId="77777777" w:rsidR="00983FE6" w:rsidRDefault="00846602" w:rsidP="00846602">
      <w:pPr>
        <w:pStyle w:val="Body"/>
      </w:pPr>
      <w:r>
        <w:t xml:space="preserve">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this method is the same as the </w:t>
      </w:r>
      <w:r w:rsidRPr="00846602">
        <w:rPr>
          <w:rFonts w:ascii="Courier New" w:hAnsi="Courier New"/>
          <w:sz w:val="18"/>
        </w:rPr>
        <w:t>Buffer</w:t>
      </w:r>
      <w:r>
        <w:t xml:space="preserve"> value returned as part of the </w:t>
      </w:r>
      <w:r w:rsidRPr="00846602">
        <w:rPr>
          <w:rFonts w:ascii="Courier New" w:hAnsi="Courier New"/>
          <w:sz w:val="18"/>
        </w:rPr>
        <w:t>IVisaAsyncResult</w:t>
      </w:r>
      <w:r>
        <w:t xml:space="preserve"> return value for </w:t>
      </w:r>
      <w:r w:rsidRPr="00846602">
        <w:rPr>
          <w:rFonts w:ascii="Courier New" w:hAnsi="Courier New"/>
          <w:sz w:val="18"/>
        </w:rPr>
        <w:t>BeginWrite()</w:t>
      </w:r>
      <w:r>
        <w:t>.</w:t>
      </w:r>
    </w:p>
    <w:p w14:paraId="4B70C31E" w14:textId="77777777" w:rsidR="00846602" w:rsidRPr="00EA4DA2" w:rsidRDefault="00846602" w:rsidP="00EF5B6A">
      <w:pPr>
        <w:pStyle w:val="Body"/>
      </w:pPr>
    </w:p>
    <w:p w14:paraId="3FFA3C40" w14:textId="77777777" w:rsidR="00466061" w:rsidRDefault="00F40B87" w:rsidP="00466061">
      <w:pPr>
        <w:pStyle w:val="Heading2"/>
      </w:pPr>
      <w:bookmarkStart w:id="190" w:name="_Toc411598046"/>
      <w:r>
        <w:lastRenderedPageBreak/>
        <w:t xml:space="preserve">Custom </w:t>
      </w:r>
      <w:r w:rsidR="00466061">
        <w:t>Formatting</w:t>
      </w:r>
      <w:bookmarkEnd w:id="190"/>
      <w:r w:rsidR="00466061">
        <w:t xml:space="preserve"> </w:t>
      </w:r>
      <w:bookmarkEnd w:id="189"/>
    </w:p>
    <w:p w14:paraId="7DE641BB" w14:textId="77777777" w:rsidR="00F607F2" w:rsidRDefault="00F607F2" w:rsidP="00F40B87">
      <w:pPr>
        <w:pStyle w:val="Body"/>
      </w:pPr>
      <w:r>
        <w:t xml:space="preserve">When using the </w:t>
      </w:r>
      <w:r w:rsidR="00F40B87">
        <w:t xml:space="preserve">VISA.NET formatted I/O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t xml:space="preserve"> methods, the bulk of formatting and parsing is accomplished with the standard</w:t>
      </w:r>
      <w:r w:rsidR="00F40B87">
        <w:t xml:space="preserve"> format specifiers.  </w:t>
      </w:r>
      <w:r>
        <w:t>These specifiers work with common, simple types like strings</w:t>
      </w:r>
      <w:r w:rsidR="00F40B87">
        <w:t>, integers, and floating point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14:paraId="0574A503" w14:textId="77777777" w:rsidR="00F40B87" w:rsidRDefault="00F607F2" w:rsidP="00F40B87">
      <w:pPr>
        <w:pStyle w:val="Body"/>
      </w:pPr>
      <w:r>
        <w:t xml:space="preserve">However, </w:t>
      </w:r>
      <w:r w:rsidR="00F40B87" w:rsidRPr="00510837">
        <w:rPr>
          <w:rFonts w:ascii="Courier New" w:hAnsi="Courier New" w:cs="Courier New"/>
          <w:sz w:val="18"/>
          <w:szCs w:val="18"/>
        </w:rPr>
        <w:t>Printf</w:t>
      </w:r>
      <w:r w:rsidR="00F40B87">
        <w:t xml:space="preserve"> and </w:t>
      </w:r>
      <w:r w:rsidR="00F40B87" w:rsidRPr="00510837">
        <w:rPr>
          <w:rFonts w:ascii="Courier New" w:hAnsi="Courier New" w:cs="Courier New"/>
          <w:sz w:val="18"/>
          <w:szCs w:val="18"/>
        </w:rPr>
        <w:t>Scanf</w:t>
      </w:r>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r w:rsidR="00ED1B48" w:rsidRPr="00510837">
        <w:rPr>
          <w:rFonts w:ascii="Courier New" w:hAnsi="Courier New" w:cs="Courier New"/>
          <w:sz w:val="18"/>
          <w:szCs w:val="18"/>
        </w:rPr>
        <w:t xml:space="preserve">Printf </w:t>
      </w:r>
      <w:r w:rsidR="00ED1B48">
        <w:t xml:space="preserve">and </w:t>
      </w:r>
      <w:r w:rsidR="00ED1B48" w:rsidRPr="00510837">
        <w:rPr>
          <w:rFonts w:ascii="Courier New" w:hAnsi="Courier New" w:cs="Courier New"/>
          <w:sz w:val="18"/>
          <w:szCs w:val="18"/>
        </w:rPr>
        <w:t>Scanf</w:t>
      </w:r>
      <w:r w:rsidR="00654F75">
        <w:t xml:space="preserve"> to perform these custom conversions directly</w:t>
      </w:r>
      <w:r w:rsidR="00684CD9">
        <w:t>.</w:t>
      </w:r>
    </w:p>
    <w:p w14:paraId="66EB2427" w14:textId="77777777" w:rsidR="00ED1B48" w:rsidRDefault="00ED1B48" w:rsidP="00654F75">
      <w:pPr>
        <w:pStyle w:val="Body"/>
        <w:spacing w:before="0"/>
      </w:pPr>
    </w:p>
    <w:tbl>
      <w:tblPr>
        <w:tblStyle w:val="TableGrid"/>
        <w:tblW w:w="0" w:type="auto"/>
        <w:tblInd w:w="720" w:type="dxa"/>
        <w:tblLook w:val="04A0" w:firstRow="1" w:lastRow="0" w:firstColumn="1" w:lastColumn="0" w:noHBand="0" w:noVBand="1"/>
      </w:tblPr>
      <w:tblGrid>
        <w:gridCol w:w="8856"/>
      </w:tblGrid>
      <w:tr w:rsidR="00654F75" w:rsidRPr="00D817C0" w14:paraId="7D349859" w14:textId="77777777" w:rsidTr="00654F75">
        <w:tc>
          <w:tcPr>
            <w:tcW w:w="8856" w:type="dxa"/>
          </w:tcPr>
          <w:p w14:paraId="65D6D19E" w14:textId="77777777"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14:paraId="6F6273D0" w14:textId="77777777" w:rsidTr="00654F75">
        <w:tc>
          <w:tcPr>
            <w:tcW w:w="8856" w:type="dxa"/>
          </w:tcPr>
          <w:p w14:paraId="65C59B7F" w14:textId="77777777" w:rsidR="00654F75" w:rsidRDefault="00654F75" w:rsidP="00654F75">
            <w:pPr>
              <w:pStyle w:val="Body"/>
              <w:ind w:left="0"/>
            </w:pPr>
            <w:r>
              <w:t>Suppose an instrument accepts a SCPI command for setting the trigger source.  Such a command might look something like the following:</w:t>
            </w:r>
          </w:p>
          <w:p w14:paraId="68EB3911" w14:textId="77777777" w:rsidR="00654F75" w:rsidRDefault="00654F75" w:rsidP="00654F75">
            <w:pPr>
              <w:pStyle w:val="Body"/>
              <w:ind w:left="0"/>
              <w:rPr>
                <w:rFonts w:ascii="Courier New" w:hAnsi="Courier New" w:cs="Courier New"/>
                <w:sz w:val="18"/>
                <w:szCs w:val="18"/>
              </w:rPr>
            </w:pPr>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 [EXTernal|INTernal|SOFTware]</w:t>
            </w:r>
          </w:p>
          <w:p w14:paraId="22F92A87" w14:textId="77777777" w:rsidR="00654F75" w:rsidRDefault="00654F75" w:rsidP="00654F75">
            <w:pPr>
              <w:pStyle w:val="Body"/>
              <w:ind w:left="0"/>
            </w:pPr>
            <w:r>
              <w:t>The three different values for the trigger source could be very naturally represented in programming languages by an enumeration, such as the following C# enumeration:</w:t>
            </w:r>
          </w:p>
          <w:p w14:paraId="4BE13F5B" w14:textId="77777777"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public enum TriggerSource</w:t>
            </w:r>
            <w:r w:rsidRPr="00ED1B48">
              <w:rPr>
                <w:rFonts w:ascii="Courier New" w:hAnsi="Courier New" w:cs="Courier New"/>
                <w:sz w:val="18"/>
                <w:szCs w:val="18"/>
              </w:rPr>
              <w:br/>
              <w:t>{</w:t>
            </w:r>
          </w:p>
          <w:p w14:paraId="1B485662"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14:paraId="4126BCA7"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14:paraId="06201E59"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14:paraId="19390158" w14:textId="77777777"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14:paraId="3AF54B9C" w14:textId="77777777" w:rsidR="00654F75" w:rsidRPr="00654F75" w:rsidRDefault="00654F75" w:rsidP="00654F75">
            <w:pPr>
              <w:pStyle w:val="Body"/>
              <w:spacing w:before="0"/>
              <w:rPr>
                <w:sz w:val="12"/>
                <w:lang w:val="it-IT"/>
              </w:rPr>
            </w:pPr>
          </w:p>
        </w:tc>
      </w:tr>
    </w:tbl>
    <w:p w14:paraId="2F01F218" w14:textId="77777777"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r w:rsidR="00654F75" w:rsidRPr="00510837">
        <w:rPr>
          <w:rFonts w:ascii="Courier New" w:hAnsi="Courier New" w:cs="Courier New"/>
          <w:sz w:val="18"/>
          <w:szCs w:val="18"/>
        </w:rPr>
        <w:t>Printf</w:t>
      </w:r>
      <w:r w:rsidR="00654F75">
        <w:t xml:space="preserve"> (when formatting) or after calling </w:t>
      </w:r>
      <w:r w:rsidR="00654F75" w:rsidRPr="00510837">
        <w:rPr>
          <w:rFonts w:ascii="Courier New" w:hAnsi="Courier New" w:cs="Courier New"/>
          <w:sz w:val="18"/>
          <w:szCs w:val="18"/>
        </w:rPr>
        <w:t>Scanf</w:t>
      </w:r>
      <w:r w:rsidR="00654F75">
        <w:t xml:space="preserve"> (when parsing results), since both </w:t>
      </w:r>
      <w:r w:rsidR="00654F75" w:rsidRPr="00510837">
        <w:rPr>
          <w:rFonts w:ascii="Courier New" w:hAnsi="Courier New" w:cs="Courier New"/>
          <w:sz w:val="18"/>
          <w:szCs w:val="18"/>
        </w:rPr>
        <w:t>Printf</w:t>
      </w:r>
      <w:r w:rsidR="00654F75">
        <w:t xml:space="preserve"> and </w:t>
      </w:r>
      <w:r w:rsidR="00654F75" w:rsidRPr="00510837">
        <w:rPr>
          <w:rFonts w:ascii="Courier New" w:hAnsi="Courier New" w:cs="Courier New"/>
          <w:sz w:val="18"/>
          <w:szCs w:val="18"/>
        </w:rPr>
        <w:t>Scanf</w:t>
      </w:r>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methods themselves, which makes the calling program cleaner, isolates the custom conversions in a class designed just for that purpose, and allows </w:t>
      </w:r>
      <w:r w:rsidR="00E308C8" w:rsidRPr="00510837">
        <w:rPr>
          <w:rFonts w:ascii="Courier New" w:hAnsi="Courier New" w:cs="Courier New"/>
          <w:sz w:val="18"/>
          <w:szCs w:val="18"/>
        </w:rPr>
        <w:t>Printf</w:t>
      </w:r>
      <w:r w:rsidR="00E308C8">
        <w:t xml:space="preserve"> and </w:t>
      </w:r>
      <w:r w:rsidR="00E308C8" w:rsidRPr="00510837">
        <w:rPr>
          <w:rFonts w:ascii="Courier New" w:hAnsi="Courier New" w:cs="Courier New"/>
          <w:sz w:val="18"/>
          <w:szCs w:val="18"/>
        </w:rPr>
        <w:t>Scanf</w:t>
      </w:r>
      <w:r w:rsidR="00E308C8">
        <w:t xml:space="preserve"> to do a better job at the tasks for which they were designed (formatting and parsing, respectively).</w:t>
      </w:r>
    </w:p>
    <w:p w14:paraId="78B13C30" w14:textId="77777777" w:rsidR="00E308C8" w:rsidRPr="00F40B87" w:rsidRDefault="00E308C8" w:rsidP="00E308C8">
      <w:pPr>
        <w:pStyle w:val="Heading3"/>
      </w:pPr>
      <w:bookmarkStart w:id="191" w:name="_Toc411598047"/>
      <w:r>
        <w:t>Type Formatters</w:t>
      </w:r>
      <w:bookmarkEnd w:id="191"/>
    </w:p>
    <w:p w14:paraId="425EE37D" w14:textId="77777777" w:rsidR="00B27298" w:rsidRDefault="00B27298" w:rsidP="00B27298">
      <w:pPr>
        <w:pStyle w:val="Heading-Sub2"/>
      </w:pPr>
      <w:r>
        <w:t>Introduction</w:t>
      </w:r>
    </w:p>
    <w:p w14:paraId="4D4A1B89" w14:textId="77777777"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r w:rsidRPr="00B27298">
        <w:rPr>
          <w:rFonts w:ascii="Courier New" w:hAnsi="Courier New" w:cs="Courier New"/>
          <w:sz w:val="18"/>
          <w:szCs w:val="18"/>
        </w:rPr>
        <w:t xml:space="preserve">Printf </w:t>
      </w:r>
      <w:r>
        <w:t>and S</w:t>
      </w:r>
      <w:r w:rsidRPr="00B27298">
        <w:rPr>
          <w:rFonts w:ascii="Courier New" w:hAnsi="Courier New" w:cs="Courier New"/>
          <w:sz w:val="18"/>
          <w:szCs w:val="18"/>
        </w:rPr>
        <w:t>canf</w:t>
      </w:r>
      <w:r>
        <w:t>.</w:t>
      </w:r>
    </w:p>
    <w:p w14:paraId="2F0F2A8A" w14:textId="77777777" w:rsidR="00401CC7" w:rsidRDefault="005B38A0" w:rsidP="00401CC7">
      <w:pPr>
        <w:pStyle w:val="Body"/>
      </w:pPr>
      <w:r>
        <w:t>I</w:t>
      </w:r>
      <w:r w:rsidR="00E308C8">
        <w:t>magine a type f</w:t>
      </w:r>
      <w:r>
        <w:t xml:space="preserve">ormatter named </w:t>
      </w:r>
      <w:r>
        <w:rPr>
          <w:rFonts w:ascii="Courier New" w:hAnsi="Courier New" w:cs="Courier New"/>
          <w:sz w:val="18"/>
          <w:szCs w:val="18"/>
        </w:rPr>
        <w:t>My</w:t>
      </w:r>
      <w:r w:rsidRPr="005B38A0">
        <w:rPr>
          <w:rFonts w:ascii="Courier New" w:hAnsi="Courier New" w:cs="Courier New"/>
          <w:sz w:val="18"/>
          <w:szCs w:val="18"/>
        </w:rPr>
        <w:t>Formatter</w:t>
      </w:r>
      <w:r>
        <w:t xml:space="preserve"> that converts the TriggerSource enumeration values Exter</w:t>
      </w:r>
      <w:r w:rsidR="00686984">
        <w:t>na</w:t>
      </w:r>
      <w:r>
        <w:t xml:space="preserve">l, Internal, and Software (from the example in the previsous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14:paraId="73DFCCD1" w14:textId="77777777" w:rsidR="00DA1492" w:rsidRDefault="00DA1492" w:rsidP="005B38A0">
      <w:pPr>
        <w:pStyle w:val="Body"/>
        <w:ind w:left="1440"/>
        <w:rPr>
          <w:rFonts w:ascii="Courier New" w:hAnsi="Courier New" w:cs="Courier New"/>
          <w:sz w:val="18"/>
          <w:szCs w:val="18"/>
        </w:rPr>
      </w:pPr>
      <w:r w:rsidRPr="005B38A0">
        <w:rPr>
          <w:rFonts w:ascii="Courier New" w:hAnsi="Courier New" w:cs="Courier New"/>
          <w:sz w:val="18"/>
          <w:szCs w:val="18"/>
        </w:rPr>
        <w:t>TriggerSource source = TriggerSource.Internal;</w:t>
      </w:r>
    </w:p>
    <w:p w14:paraId="6BC16236" w14:textId="77777777" w:rsidR="005B38A0" w:rsidRPr="005B38A0" w:rsidRDefault="00686984" w:rsidP="005B38A0">
      <w:pPr>
        <w:pStyle w:val="Body"/>
        <w:spacing w:before="0"/>
        <w:ind w:left="1440"/>
        <w:rPr>
          <w:rFonts w:ascii="Courier New" w:hAnsi="Courier New" w:cs="Courier New"/>
          <w:sz w:val="18"/>
          <w:szCs w:val="18"/>
        </w:rPr>
      </w:pPr>
      <w:r>
        <w:rPr>
          <w:rFonts w:ascii="Courier New" w:hAnsi="Courier New" w:cs="Courier New"/>
          <w:sz w:val="18"/>
          <w:szCs w:val="18"/>
        </w:rPr>
        <w:t>s</w:t>
      </w:r>
      <w:r w:rsidR="005B38A0">
        <w:rPr>
          <w:rFonts w:ascii="Courier New" w:hAnsi="Courier New" w:cs="Courier New"/>
          <w:sz w:val="18"/>
          <w:szCs w:val="18"/>
        </w:rPr>
        <w:t>ession.FormattedIO.TypeFormatter = (ITypeFormatter)MyFormatter;</w:t>
      </w:r>
    </w:p>
    <w:p w14:paraId="74E1AE38" w14:textId="77777777" w:rsidR="00DA1492" w:rsidRPr="005B38A0" w:rsidRDefault="00DA1492" w:rsidP="005B38A0">
      <w:pPr>
        <w:pStyle w:val="Body"/>
        <w:spacing w:before="0"/>
        <w:ind w:left="1440"/>
        <w:rPr>
          <w:rFonts w:ascii="Courier New" w:hAnsi="Courier New" w:cs="Courier New"/>
          <w:sz w:val="18"/>
          <w:szCs w:val="18"/>
        </w:rPr>
      </w:pPr>
      <w:r w:rsidRPr="005B38A0">
        <w:rPr>
          <w:rFonts w:ascii="Courier New" w:hAnsi="Courier New" w:cs="Courier New"/>
          <w:sz w:val="18"/>
          <w:szCs w:val="18"/>
        </w:rPr>
        <w:t>session.FormattedIO.Printf(“TRIG:SOUR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14:paraId="10E59D3F" w14:textId="77777777"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xml:space="preserve">) is not a data type that it natively understands.  It then </w:t>
      </w:r>
      <w:r>
        <w:lastRenderedPageBreak/>
        <w:t>looks to see if a</w:t>
      </w:r>
      <w:r w:rsidR="005B38A0">
        <w:t>n object that implements</w:t>
      </w:r>
      <w:r>
        <w:t xml:space="preserve"> </w:t>
      </w:r>
      <w:r w:rsidRPr="005B38A0">
        <w:rPr>
          <w:rFonts w:ascii="Courier New" w:hAnsi="Courier New" w:cs="Courier New"/>
          <w:sz w:val="18"/>
          <w:szCs w:val="18"/>
        </w:rPr>
        <w:t>ITypeFormatter</w:t>
      </w:r>
      <w:r>
        <w:t xml:space="preserve"> has been associated with the session.  </w:t>
      </w:r>
      <w:r w:rsidR="005B38A0">
        <w:t>Since that was done in line two</w:t>
      </w:r>
      <w:r>
        <w:t xml:space="preserve">, VISA.NET invokes the </w:t>
      </w:r>
      <w:r w:rsidRPr="005B38A0">
        <w:rPr>
          <w:rFonts w:ascii="Courier New" w:hAnsi="Courier New" w:cs="Courier New"/>
          <w:sz w:val="18"/>
          <w:szCs w:val="18"/>
        </w:rPr>
        <w:t>ITypeFormatter.IsSupported</w:t>
      </w:r>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r w:rsidRPr="005B38A0">
        <w:rPr>
          <w:rFonts w:ascii="Courier New" w:hAnsi="Courier New" w:cs="Courier New"/>
          <w:sz w:val="18"/>
          <w:szCs w:val="18"/>
        </w:rPr>
        <w:t>ITypeFormatter.ToString</w:t>
      </w:r>
      <w:r>
        <w:t xml:space="preserve"> method is invoked</w:t>
      </w:r>
      <w:r w:rsidR="0050212D">
        <w:t xml:space="preserve"> to convert the </w:t>
      </w:r>
      <w:r w:rsidR="0050212D" w:rsidRPr="0050212D">
        <w:rPr>
          <w:rFonts w:ascii="Courier New" w:hAnsi="Courier New" w:cs="Courier New"/>
          <w:sz w:val="18"/>
          <w:szCs w:val="18"/>
        </w:rPr>
        <w:t>TriggerSource</w:t>
      </w:r>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r w:rsidR="00CF7325">
        <w:rPr>
          <w:rFonts w:ascii="Courier New" w:hAnsi="Courier New" w:cs="Courier New"/>
          <w:sz w:val="18"/>
          <w:szCs w:val="18"/>
        </w:rPr>
        <w:t>Argument</w:t>
      </w:r>
      <w:r w:rsidR="000622A0" w:rsidRPr="000622A0">
        <w:rPr>
          <w:rFonts w:ascii="Courier New" w:hAnsi="Courier New" w:cs="Courier New"/>
          <w:sz w:val="18"/>
          <w:szCs w:val="18"/>
        </w:rPr>
        <w:t>Exception</w:t>
      </w:r>
      <w:r w:rsidR="000622A0">
        <w:t>.</w:t>
      </w:r>
    </w:p>
    <w:p w14:paraId="53CE39F3" w14:textId="77777777" w:rsidR="006C035E" w:rsidRDefault="00B27298" w:rsidP="00B27298">
      <w:pPr>
        <w:pStyle w:val="Heading-Sub2"/>
      </w:pPr>
      <w:r>
        <w:t>Implementation</w:t>
      </w:r>
    </w:p>
    <w:p w14:paraId="299204BB" w14:textId="77777777" w:rsidR="00E24EAD" w:rsidRDefault="00E24EAD" w:rsidP="001C3CE6">
      <w:pPr>
        <w:pStyle w:val="Observation"/>
      </w:pPr>
    </w:p>
    <w:p w14:paraId="61CC5186" w14:textId="77777777" w:rsidR="00E24EAD" w:rsidRPr="00693D9B" w:rsidRDefault="00E24EAD" w:rsidP="00E24EAD">
      <w:pPr>
        <w:pStyle w:val="Body"/>
      </w:pPr>
      <w:r w:rsidRPr="00693D9B">
        <w:t xml:space="preserve">The TypeFormatter </w:t>
      </w:r>
      <w:r w:rsidR="00943BC7">
        <w:t xml:space="preserve">is used </w:t>
      </w:r>
      <w:r w:rsidRPr="00693D9B">
        <w:t>with the %s</w:t>
      </w:r>
      <w:r w:rsidR="00943BC7">
        <w:t xml:space="preserve"> and %c</w:t>
      </w:r>
      <w:r w:rsidRPr="00693D9B">
        <w:t xml:space="preserve"> formatter</w:t>
      </w:r>
      <w:r w:rsidR="00943BC7">
        <w:t>s</w:t>
      </w:r>
      <w:r w:rsidRPr="00693D9B">
        <w:t>.</w:t>
      </w:r>
    </w:p>
    <w:p w14:paraId="7660687A" w14:textId="77777777" w:rsidR="006B0613" w:rsidRDefault="006B0613" w:rsidP="001C3CE6">
      <w:pPr>
        <w:pStyle w:val="Observation"/>
      </w:pPr>
    </w:p>
    <w:p w14:paraId="6B95189D" w14:textId="77777777" w:rsidR="00D533B7" w:rsidRPr="00693D9B" w:rsidRDefault="00BB49D1" w:rsidP="00987B0B">
      <w:pPr>
        <w:pStyle w:val="Body"/>
      </w:pPr>
      <w:r>
        <w:t>For Printf, i</w:t>
      </w:r>
      <w:r w:rsidR="005D1E81">
        <w:t>f the format specifier is “%s”</w:t>
      </w:r>
      <w:r w:rsidR="00943BC7">
        <w:t xml:space="preserve"> (</w:t>
      </w:r>
      <w:r w:rsidR="00BC6BC7">
        <w:t>or</w:t>
      </w:r>
      <w:r w:rsidR="00943BC7">
        <w:t xml:space="preserve"> “%,s”)</w:t>
      </w:r>
      <w:r>
        <w:t xml:space="preserve"> and the corresponding argument is type String, the string argument is used directly.  If</w:t>
      </w:r>
      <w:r w:rsidRPr="00693D9B">
        <w:t xml:space="preserve"> TypeFormatter is </w:t>
      </w:r>
      <w:r>
        <w:t xml:space="preserve">not </w:t>
      </w:r>
      <w:r w:rsidRPr="00693D9B">
        <w:t xml:space="preserve">null </w:t>
      </w:r>
      <w:r>
        <w:t>and</w:t>
      </w:r>
      <w:r w:rsidRPr="00693D9B">
        <w:t xml:space="preserve"> TypeFormatter.IsSupported = </w:t>
      </w:r>
      <w:r>
        <w:t>true</w:t>
      </w:r>
      <w:r w:rsidRPr="00693D9B">
        <w:t xml:space="preserve">, Printf will </w:t>
      </w:r>
      <w:r>
        <w:t>use TypeFormatter to format the string</w:t>
      </w:r>
      <w:r w:rsidR="001606C5">
        <w:t>; otherwise Printf will throw an exception</w:t>
      </w:r>
      <w:r w:rsidRPr="00693D9B">
        <w:t>.</w:t>
      </w:r>
    </w:p>
    <w:p w14:paraId="51DE2875" w14:textId="77777777" w:rsidR="006B0613" w:rsidRPr="00A30420" w:rsidRDefault="006B0613" w:rsidP="001C3CE6">
      <w:pPr>
        <w:pStyle w:val="Observation"/>
      </w:pPr>
    </w:p>
    <w:p w14:paraId="52C30039" w14:textId="77777777" w:rsidR="00BB49D1" w:rsidRPr="00693D9B" w:rsidRDefault="00BB49D1" w:rsidP="00BB49D1">
      <w:pPr>
        <w:pStyle w:val="Body"/>
      </w:pPr>
      <w:r>
        <w:t>For Scanf, if the format specifier is “%s</w:t>
      </w:r>
      <w:r w:rsidR="00943BC7">
        <w:t>” (or “%,s”)</w:t>
      </w:r>
      <w:r>
        <w:t xml:space="preserve"> </w:t>
      </w:r>
      <w:r w:rsidR="0002620B">
        <w:t xml:space="preserve">the type formatter is consulted if it is not null.  If </w:t>
      </w:r>
      <w:r w:rsidRPr="00693D9B">
        <w:t xml:space="preserve">TypeFormatter.IsSupported = </w:t>
      </w:r>
      <w:r>
        <w:t>true</w:t>
      </w:r>
      <w:r w:rsidRPr="00693D9B">
        <w:t xml:space="preserve">, </w:t>
      </w:r>
      <w:r>
        <w:t>Scanf</w:t>
      </w:r>
      <w:r w:rsidRPr="00693D9B">
        <w:t xml:space="preserve"> will </w:t>
      </w:r>
      <w:r>
        <w:t xml:space="preserve">use </w:t>
      </w:r>
      <w:r w:rsidR="0002620B">
        <w:t xml:space="preserve">the </w:t>
      </w:r>
      <w:r>
        <w:t>TypeFormatter to parse the string</w:t>
      </w:r>
      <w:r w:rsidR="0002620B">
        <w:t xml:space="preserve">.  If the TypeFormatter is null, and the argument supplied is a string, then the data scanned is returned directly in the user supplied argument.  If the TypeFormatter is null or </w:t>
      </w:r>
      <w:r w:rsidR="0002620B" w:rsidRPr="00693D9B">
        <w:t xml:space="preserve">TypeFormatter.IsSupported = </w:t>
      </w:r>
      <w:r w:rsidR="0002620B">
        <w:t>false, and the argument supplied is not a string, then a format exception is thrown.</w:t>
      </w:r>
    </w:p>
    <w:p w14:paraId="1DEC5DE1" w14:textId="77777777" w:rsidR="00987B0B" w:rsidRDefault="00987B0B" w:rsidP="001C3CE6">
      <w:pPr>
        <w:pStyle w:val="Observation"/>
      </w:pPr>
    </w:p>
    <w:p w14:paraId="0FDA4C0B" w14:textId="77777777" w:rsidR="00B27298" w:rsidRDefault="00B27298" w:rsidP="00B27298">
      <w:pPr>
        <w:pStyle w:val="Body"/>
      </w:pPr>
      <w:r>
        <w:t xml:space="preserve">Type formatters must implement the standard </w:t>
      </w:r>
      <w:r w:rsidRPr="006D2626">
        <w:rPr>
          <w:rFonts w:ascii="Consolas" w:hAnsi="Consolas" w:cs="Consolas"/>
          <w:sz w:val="19"/>
          <w:szCs w:val="19"/>
        </w:rPr>
        <w:t>ITypeFormatter</w:t>
      </w:r>
      <w:r>
        <w:t xml:space="preserve"> interface.</w:t>
      </w:r>
    </w:p>
    <w:p w14:paraId="44A40A87" w14:textId="77777777" w:rsidR="00B27298" w:rsidRDefault="00B27298" w:rsidP="004D5506">
      <w:pPr>
        <w:pStyle w:val="Body"/>
        <w:numPr>
          <w:ilvl w:val="0"/>
          <w:numId w:val="8"/>
        </w:numPr>
        <w:spacing w:before="0"/>
      </w:pPr>
      <w:r>
        <w:t xml:space="preserve">A type formatter is associated with a VISA.NET formatted I/O session by assigning its </w:t>
      </w:r>
      <w:r w:rsidRPr="00510837">
        <w:rPr>
          <w:rFonts w:ascii="Courier New" w:hAnsi="Courier New" w:cs="Courier New"/>
          <w:sz w:val="18"/>
          <w:szCs w:val="18"/>
        </w:rPr>
        <w:t>ITypeFormatter</w:t>
      </w:r>
      <w:r>
        <w:t xml:space="preserve"> interface to the </w:t>
      </w:r>
      <w:r w:rsidRPr="00510837">
        <w:rPr>
          <w:rFonts w:ascii="Courier New" w:hAnsi="Courier New" w:cs="Courier New"/>
          <w:sz w:val="18"/>
          <w:szCs w:val="18"/>
        </w:rPr>
        <w:t>TypeFormatter</w:t>
      </w:r>
      <w:r>
        <w:t xml:space="preserve"> property in the </w:t>
      </w:r>
      <w:r w:rsidRPr="00510837">
        <w:rPr>
          <w:rFonts w:ascii="Courier New" w:hAnsi="Courier New" w:cs="Courier New"/>
          <w:sz w:val="18"/>
          <w:szCs w:val="18"/>
        </w:rPr>
        <w:t>IMessageBasedFormattedIO</w:t>
      </w:r>
      <w:r>
        <w:t xml:space="preserve"> interface.</w:t>
      </w:r>
    </w:p>
    <w:p w14:paraId="6434B049" w14:textId="77777777" w:rsidR="00B27298" w:rsidRDefault="00B27298" w:rsidP="004D5506">
      <w:pPr>
        <w:pStyle w:val="Body"/>
        <w:numPr>
          <w:ilvl w:val="0"/>
          <w:numId w:val="8"/>
        </w:numPr>
        <w:spacing w:before="0"/>
      </w:pPr>
      <w:r>
        <w:t xml:space="preserve">Once this assignment is done, the </w:t>
      </w:r>
      <w:r w:rsidRPr="00510837">
        <w:rPr>
          <w:rFonts w:ascii="Courier New" w:hAnsi="Courier New" w:cs="Courier New"/>
          <w:sz w:val="18"/>
          <w:szCs w:val="18"/>
        </w:rPr>
        <w:t>Printf</w:t>
      </w:r>
      <w:r>
        <w:t xml:space="preserve"> and </w:t>
      </w:r>
      <w:r w:rsidRPr="00510837">
        <w:rPr>
          <w:rFonts w:ascii="Courier New" w:hAnsi="Courier New" w:cs="Courier New"/>
          <w:sz w:val="18"/>
          <w:szCs w:val="18"/>
        </w:rPr>
        <w:t>Scanf</w:t>
      </w:r>
      <w:r>
        <w:t xml:space="preserve"> methods will use the </w:t>
      </w:r>
      <w:r w:rsidR="00510837" w:rsidRPr="00510837">
        <w:rPr>
          <w:rFonts w:ascii="Courier New" w:hAnsi="Courier New" w:cs="Courier New"/>
          <w:sz w:val="18"/>
          <w:szCs w:val="18"/>
        </w:rPr>
        <w:t>ITypeFormatter</w:t>
      </w:r>
      <w:r w:rsidR="00510837">
        <w:t xml:space="preserve"> interface of the </w:t>
      </w:r>
      <w:r>
        <w:t xml:space="preserve">type formatter assigned to the </w:t>
      </w:r>
      <w:r w:rsidRPr="00510837">
        <w:rPr>
          <w:rFonts w:ascii="Courier New" w:hAnsi="Courier New" w:cs="Courier New"/>
          <w:sz w:val="18"/>
          <w:szCs w:val="18"/>
        </w:rPr>
        <w:t>TypeFormatter</w:t>
      </w:r>
      <w:r>
        <w:t xml:space="preserve"> property as they format and parse instrument strings.</w:t>
      </w:r>
    </w:p>
    <w:p w14:paraId="545BD927" w14:textId="77777777" w:rsidR="00B27298" w:rsidRDefault="00B27298" w:rsidP="001C3CE6">
      <w:pPr>
        <w:pStyle w:val="Observation"/>
      </w:pPr>
    </w:p>
    <w:p w14:paraId="62A697F0" w14:textId="77777777" w:rsidR="00A51C53" w:rsidRDefault="00A51C53" w:rsidP="00A51C53">
      <w:pPr>
        <w:pStyle w:val="Body"/>
      </w:pPr>
      <w:r>
        <w:t>There is no single, standard type formatter.</w:t>
      </w:r>
    </w:p>
    <w:p w14:paraId="2C1FCC2C" w14:textId="77777777"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14:paraId="5AE882BC" w14:textId="77777777"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14:paraId="24EC3C77" w14:textId="77777777" w:rsidR="00B27298" w:rsidRDefault="00B27298" w:rsidP="001C3CE6">
      <w:pPr>
        <w:pStyle w:val="Observation"/>
      </w:pPr>
    </w:p>
    <w:p w14:paraId="15D876BA" w14:textId="77777777"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14:paraId="2C4F7AB7" w14:textId="77777777" w:rsidR="00B27298" w:rsidRDefault="00B27298" w:rsidP="001C3CE6">
      <w:pPr>
        <w:pStyle w:val="Observation"/>
      </w:pPr>
    </w:p>
    <w:p w14:paraId="00237A5A" w14:textId="77777777" w:rsidR="008D69D5" w:rsidRDefault="008D69D5" w:rsidP="008D69D5">
      <w:pPr>
        <w:pStyle w:val="Body"/>
      </w:pPr>
      <w:r>
        <w:t>Since only one type formatter can be associated with a fo</w:t>
      </w:r>
      <w:r w:rsidR="00510837">
        <w:t>rmatted I/</w:t>
      </w:r>
      <w:r>
        <w:t xml:space="preserve">O session at a time (the </w:t>
      </w:r>
      <w:r w:rsidRPr="00510837">
        <w:rPr>
          <w:rFonts w:ascii="Courier New" w:hAnsi="Courier New" w:cs="Courier New"/>
          <w:sz w:val="18"/>
          <w:szCs w:val="18"/>
        </w:rPr>
        <w:t>TypeFormatter</w:t>
      </w:r>
      <w:r>
        <w:t xml:space="preserve"> property is a scalar), a type formatter must be capable of performing all of the “custom” conversions that a single </w:t>
      </w:r>
      <w:r w:rsidRPr="00510837">
        <w:rPr>
          <w:rFonts w:ascii="Courier New" w:hAnsi="Courier New" w:cs="Courier New"/>
          <w:sz w:val="18"/>
          <w:szCs w:val="18"/>
        </w:rPr>
        <w:t>Printf</w:t>
      </w:r>
      <w:r>
        <w:t xml:space="preserve"> or </w:t>
      </w:r>
      <w:r w:rsidRPr="00510837">
        <w:rPr>
          <w:rFonts w:ascii="Courier New" w:hAnsi="Courier New" w:cs="Courier New"/>
          <w:sz w:val="18"/>
          <w:szCs w:val="18"/>
        </w:rPr>
        <w:t>Scanf</w:t>
      </w:r>
      <w:r>
        <w:t xml:space="preserve"> method call might encounter.  </w:t>
      </w:r>
      <w:r w:rsidR="00F607F2">
        <w:t>An implementor may choose to implement all of the custom conversions needed for a particular application or component in a single type formatter, or implement them in several type formatters - that implementation decision is left to developers.</w:t>
      </w:r>
    </w:p>
    <w:p w14:paraId="6C198730" w14:textId="77777777" w:rsidR="00B27298" w:rsidRDefault="00B27298" w:rsidP="00B27298">
      <w:pPr>
        <w:pStyle w:val="Heading-Sub2"/>
      </w:pPr>
      <w:r w:rsidRPr="00A148B3">
        <w:t>Corresponding VISA Features</w:t>
      </w:r>
    </w:p>
    <w:p w14:paraId="2A643AFF" w14:textId="77777777" w:rsidR="00B27298" w:rsidRPr="00B27298" w:rsidRDefault="00B27298" w:rsidP="00510837">
      <w:pPr>
        <w:pStyle w:val="Body"/>
      </w:pPr>
      <w:r>
        <w:t>VISA.NET type formatters have no corresponding feature in VISA C or VISA COM.</w:t>
      </w:r>
    </w:p>
    <w:p w14:paraId="6238028E" w14:textId="77777777" w:rsidR="00466061" w:rsidRPr="00A148B3" w:rsidRDefault="00125902" w:rsidP="00510837">
      <w:pPr>
        <w:pStyle w:val="Heading3NxtPg"/>
      </w:pPr>
      <w:bookmarkStart w:id="192" w:name="_Ref411595166"/>
      <w:bookmarkStart w:id="193" w:name="_Ref411595185"/>
      <w:bookmarkStart w:id="194" w:name="_Toc411598048"/>
      <w:r w:rsidRPr="00A148B3">
        <w:lastRenderedPageBreak/>
        <w:t>I</w:t>
      </w:r>
      <w:r>
        <w:t>Type</w:t>
      </w:r>
      <w:r w:rsidRPr="00A148B3">
        <w:t>Formatter</w:t>
      </w:r>
      <w:r w:rsidR="006C57D2">
        <w:t xml:space="preserve"> Interface</w:t>
      </w:r>
      <w:bookmarkEnd w:id="192"/>
      <w:bookmarkEnd w:id="193"/>
      <w:bookmarkEnd w:id="194"/>
    </w:p>
    <w:p w14:paraId="19C6EB16" w14:textId="77777777" w:rsidR="00F81A52" w:rsidRDefault="00F81A52" w:rsidP="00F81A52">
      <w:pPr>
        <w:pStyle w:val="Heading-Sub2"/>
      </w:pPr>
      <w:r>
        <w:t>Description</w:t>
      </w:r>
    </w:p>
    <w:p w14:paraId="7F357B3D" w14:textId="77777777" w:rsidR="00F81A52" w:rsidRDefault="00F81A52" w:rsidP="00F81A52">
      <w:pPr>
        <w:pStyle w:val="Body"/>
      </w:pPr>
      <w:r>
        <w:t xml:space="preserve">The </w:t>
      </w:r>
      <w:r w:rsidRPr="001837F0">
        <w:rPr>
          <w:rFonts w:ascii="Courier New" w:hAnsi="Courier New"/>
          <w:sz w:val="18"/>
        </w:rPr>
        <w:t>I</w:t>
      </w:r>
      <w:r>
        <w:rPr>
          <w:rFonts w:ascii="Courier New" w:hAnsi="Courier New"/>
          <w:sz w:val="18"/>
        </w:rPr>
        <w:t>TypeFormatter</w:t>
      </w:r>
      <w:r>
        <w:t xml:space="preserve"> interface provides methods </w:t>
      </w:r>
      <w:r w:rsidR="00987B0B">
        <w:t xml:space="preserve">that </w:t>
      </w:r>
      <w:r>
        <w:t>perform custom conversions of supported .NET types to and from a string.  It also provides a method for determining whether a particular type is supported.</w:t>
      </w:r>
    </w:p>
    <w:p w14:paraId="41C5C19B" w14:textId="77777777" w:rsidR="00F81A52" w:rsidRPr="00944A2C" w:rsidRDefault="00F81A52" w:rsidP="00F81A52">
      <w:pPr>
        <w:pStyle w:val="Heading-Sub2"/>
      </w:pPr>
      <w:r w:rsidRPr="00944A2C">
        <w:t>Definition</w:t>
      </w:r>
    </w:p>
    <w:tbl>
      <w:tblPr>
        <w:tblW w:w="0" w:type="auto"/>
        <w:tblInd w:w="720" w:type="dxa"/>
        <w:tblLook w:val="04A0" w:firstRow="1" w:lastRow="0" w:firstColumn="1" w:lastColumn="0" w:noHBand="0" w:noVBand="1"/>
      </w:tblPr>
      <w:tblGrid>
        <w:gridCol w:w="8856"/>
      </w:tblGrid>
      <w:tr w:rsidR="00F81A52" w14:paraId="5AD6F0C5" w14:textId="77777777" w:rsidTr="007C186C">
        <w:tc>
          <w:tcPr>
            <w:tcW w:w="8856" w:type="dxa"/>
          </w:tcPr>
          <w:p w14:paraId="5AA12741" w14:textId="77777777" w:rsidR="00F81A52" w:rsidRPr="00510837" w:rsidRDefault="00F81A52" w:rsidP="00510837">
            <w:pPr>
              <w:pStyle w:val="TableItem"/>
              <w:rPr>
                <w:rFonts w:ascii="Courier New" w:hAnsi="Courier New"/>
                <w:sz w:val="18"/>
              </w:rPr>
            </w:pPr>
            <w:r w:rsidRPr="00510837">
              <w:rPr>
                <w:rFonts w:ascii="Courier New" w:hAnsi="Courier New"/>
                <w:sz w:val="18"/>
              </w:rPr>
              <w:t>public interface ITypeFormatter</w:t>
            </w:r>
          </w:p>
          <w:p w14:paraId="736BE18B"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p w14:paraId="0CB89825"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IsSupported(Type type);</w:t>
            </w:r>
          </w:p>
          <w:p w14:paraId="20B186A8"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String ToString(Object obj);</w:t>
            </w:r>
          </w:p>
          <w:p w14:paraId="55878BE2"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Object Parse(Type </w:t>
            </w:r>
            <w:r w:rsidR="00871F6F">
              <w:rPr>
                <w:rFonts w:ascii="Courier New" w:hAnsi="Courier New"/>
                <w:sz w:val="18"/>
              </w:rPr>
              <w:t>t</w:t>
            </w:r>
            <w:r w:rsidRPr="00510837">
              <w:rPr>
                <w:rFonts w:ascii="Courier New" w:hAnsi="Courier New"/>
                <w:sz w:val="18"/>
              </w:rPr>
              <w:t>ype, String data);</w:t>
            </w:r>
          </w:p>
          <w:p w14:paraId="4C0E476D"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14:paraId="02DF9D0C" w14:textId="77777777" w:rsidR="00510837" w:rsidRDefault="00510837" w:rsidP="00510837">
      <w:pPr>
        <w:pStyle w:val="Heading-Sub2"/>
      </w:pPr>
      <w:r w:rsidRPr="00A148B3">
        <w:t>Corresponding VISA Features</w:t>
      </w:r>
    </w:p>
    <w:p w14:paraId="579882EA" w14:textId="77777777" w:rsidR="00510837" w:rsidRPr="00B27298" w:rsidRDefault="00510837" w:rsidP="00510837">
      <w:pPr>
        <w:pStyle w:val="Body"/>
      </w:pPr>
      <w:r>
        <w:t xml:space="preserve">The </w:t>
      </w:r>
      <w:r w:rsidRPr="001837F0">
        <w:rPr>
          <w:rFonts w:ascii="Courier New" w:hAnsi="Courier New"/>
          <w:sz w:val="18"/>
        </w:rPr>
        <w:t>I</w:t>
      </w:r>
      <w:r>
        <w:rPr>
          <w:rFonts w:ascii="Courier New" w:hAnsi="Courier New"/>
          <w:sz w:val="18"/>
        </w:rPr>
        <w:t>TypeFormatter</w:t>
      </w:r>
      <w:r>
        <w:t xml:space="preserve"> interface methods have no corresponding functions in VISA C or VISA COM.</w:t>
      </w:r>
    </w:p>
    <w:p w14:paraId="10E335A3" w14:textId="77777777" w:rsidR="00C66C03" w:rsidRDefault="00C66C03" w:rsidP="00C66C03">
      <w:pPr>
        <w:pStyle w:val="Heading4NxtPg"/>
      </w:pPr>
      <w:r>
        <w:lastRenderedPageBreak/>
        <w:t>IsSupported</w:t>
      </w:r>
    </w:p>
    <w:p w14:paraId="778D6489" w14:textId="77777777" w:rsidR="00C66C03" w:rsidRDefault="00C66C03" w:rsidP="00C66C03">
      <w:pPr>
        <w:pStyle w:val="Heading-Sub2"/>
      </w:pPr>
      <w:r>
        <w:t>Description</w:t>
      </w:r>
    </w:p>
    <w:p w14:paraId="0656D010" w14:textId="77777777"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14:paraId="4B78A5B1" w14:textId="77777777" w:rsidR="00C66C03" w:rsidRPr="00944A2C" w:rsidRDefault="00C66C03" w:rsidP="00C66C03">
      <w:pPr>
        <w:pStyle w:val="Heading-Sub2"/>
      </w:pPr>
      <w:r w:rsidRPr="00944A2C">
        <w:t>Definition</w:t>
      </w:r>
    </w:p>
    <w:tbl>
      <w:tblPr>
        <w:tblW w:w="0" w:type="auto"/>
        <w:tblInd w:w="720" w:type="dxa"/>
        <w:tblLook w:val="04A0" w:firstRow="1" w:lastRow="0" w:firstColumn="1" w:lastColumn="0" w:noHBand="0" w:noVBand="1"/>
      </w:tblPr>
      <w:tblGrid>
        <w:gridCol w:w="8856"/>
      </w:tblGrid>
      <w:tr w:rsidR="00C66C03" w14:paraId="3F8F3F39" w14:textId="77777777" w:rsidTr="007C186C">
        <w:tc>
          <w:tcPr>
            <w:tcW w:w="8856" w:type="dxa"/>
          </w:tcPr>
          <w:p w14:paraId="6E7953C3" w14:textId="77777777"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r>
              <w:rPr>
                <w:rFonts w:ascii="Courier New" w:hAnsi="Courier New"/>
                <w:sz w:val="18"/>
              </w:rPr>
              <w:t>IsSupported</w:t>
            </w:r>
            <w:r w:rsidRPr="00C220F3">
              <w:rPr>
                <w:rFonts w:ascii="Courier New" w:hAnsi="Courier New"/>
                <w:sz w:val="18"/>
              </w:rPr>
              <w:t>(</w:t>
            </w:r>
            <w:r>
              <w:rPr>
                <w:rFonts w:ascii="Courier New" w:hAnsi="Courier New"/>
                <w:sz w:val="18"/>
              </w:rPr>
              <w:t>Type type</w:t>
            </w:r>
            <w:r w:rsidRPr="00C220F3">
              <w:rPr>
                <w:rFonts w:ascii="Courier New" w:hAnsi="Courier New"/>
                <w:sz w:val="18"/>
              </w:rPr>
              <w:t>);</w:t>
            </w:r>
          </w:p>
        </w:tc>
      </w:tr>
    </w:tbl>
    <w:p w14:paraId="75795062" w14:textId="77777777"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9C45189" w14:textId="77777777" w:rsidTr="007C186C">
        <w:trPr>
          <w:cantSplit/>
        </w:trPr>
        <w:tc>
          <w:tcPr>
            <w:tcW w:w="2232" w:type="dxa"/>
          </w:tcPr>
          <w:p w14:paraId="4A0DC845" w14:textId="77777777" w:rsidR="00C66C03" w:rsidRPr="00CB6687" w:rsidRDefault="00C66C03" w:rsidP="007C186C">
            <w:pPr>
              <w:pStyle w:val="TableHeader"/>
              <w:jc w:val="left"/>
              <w:rPr>
                <w:b/>
                <w:bCs/>
              </w:rPr>
            </w:pPr>
            <w:r>
              <w:rPr>
                <w:b/>
                <w:bCs/>
              </w:rPr>
              <w:t>Name</w:t>
            </w:r>
          </w:p>
        </w:tc>
        <w:tc>
          <w:tcPr>
            <w:tcW w:w="4410" w:type="dxa"/>
          </w:tcPr>
          <w:p w14:paraId="0DC8E4E6" w14:textId="77777777" w:rsidR="00C66C03" w:rsidRPr="00CB6687" w:rsidRDefault="00C66C03" w:rsidP="007C186C">
            <w:pPr>
              <w:pStyle w:val="TableHeader"/>
              <w:jc w:val="left"/>
              <w:rPr>
                <w:b/>
                <w:bCs/>
              </w:rPr>
            </w:pPr>
            <w:r w:rsidRPr="00CB6687">
              <w:rPr>
                <w:b/>
                <w:bCs/>
              </w:rPr>
              <w:t>Description</w:t>
            </w:r>
          </w:p>
        </w:tc>
        <w:tc>
          <w:tcPr>
            <w:tcW w:w="2179" w:type="dxa"/>
          </w:tcPr>
          <w:p w14:paraId="6F01F942" w14:textId="77777777" w:rsidR="00C66C03" w:rsidRPr="00CB6687" w:rsidRDefault="00C66C03" w:rsidP="007C186C">
            <w:pPr>
              <w:pStyle w:val="TableHeader"/>
              <w:jc w:val="left"/>
              <w:rPr>
                <w:b/>
                <w:bCs/>
              </w:rPr>
            </w:pPr>
            <w:r w:rsidRPr="00CB6687">
              <w:rPr>
                <w:b/>
                <w:bCs/>
              </w:rPr>
              <w:t>Type</w:t>
            </w:r>
          </w:p>
        </w:tc>
      </w:tr>
      <w:tr w:rsidR="00C66C03" w14:paraId="35791FD2" w14:textId="77777777" w:rsidTr="007C186C">
        <w:trPr>
          <w:cantSplit/>
        </w:trPr>
        <w:tc>
          <w:tcPr>
            <w:tcW w:w="2232" w:type="dxa"/>
          </w:tcPr>
          <w:p w14:paraId="3B78D8A6" w14:textId="77777777"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14:paraId="261C3704" w14:textId="77777777" w:rsidR="00C66C03" w:rsidRDefault="00C66C03" w:rsidP="00C66C03">
            <w:pPr>
              <w:pStyle w:val="TableItem"/>
            </w:pPr>
            <w:r w:rsidRPr="00AB36FC">
              <w:t xml:space="preserve">The </w:t>
            </w:r>
            <w:r>
              <w:t>type which is tested to determine if it is supported by the formatter object.</w:t>
            </w:r>
          </w:p>
        </w:tc>
        <w:tc>
          <w:tcPr>
            <w:tcW w:w="2179" w:type="dxa"/>
          </w:tcPr>
          <w:p w14:paraId="23775EB6" w14:textId="77777777" w:rsidR="00C66C03" w:rsidRPr="00AB36FC" w:rsidRDefault="00C66C03" w:rsidP="007C186C">
            <w:pPr>
              <w:pStyle w:val="TableItem"/>
              <w:rPr>
                <w:rFonts w:ascii="Courier New" w:hAnsi="Courier New"/>
                <w:sz w:val="18"/>
              </w:rPr>
            </w:pPr>
            <w:r>
              <w:rPr>
                <w:rFonts w:ascii="Courier New" w:hAnsi="Courier New"/>
                <w:sz w:val="18"/>
              </w:rPr>
              <w:t>Type</w:t>
            </w:r>
          </w:p>
        </w:tc>
      </w:tr>
    </w:tbl>
    <w:p w14:paraId="02C67B82" w14:textId="77777777"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FA715BD" w14:textId="77777777" w:rsidTr="007C186C">
        <w:trPr>
          <w:cantSplit/>
        </w:trPr>
        <w:tc>
          <w:tcPr>
            <w:tcW w:w="2232" w:type="dxa"/>
          </w:tcPr>
          <w:p w14:paraId="137CD0E5" w14:textId="77777777" w:rsidR="00C66C03" w:rsidRPr="00CB6687" w:rsidRDefault="00C66C03" w:rsidP="007C186C">
            <w:pPr>
              <w:pStyle w:val="TableHeader"/>
              <w:jc w:val="left"/>
              <w:rPr>
                <w:b/>
                <w:bCs/>
              </w:rPr>
            </w:pPr>
            <w:r w:rsidRPr="00D11004">
              <w:rPr>
                <w:b/>
              </w:rPr>
              <w:t>Return Value</w:t>
            </w:r>
          </w:p>
        </w:tc>
        <w:tc>
          <w:tcPr>
            <w:tcW w:w="4410" w:type="dxa"/>
          </w:tcPr>
          <w:p w14:paraId="36668A2E" w14:textId="77777777" w:rsidR="00C66C03" w:rsidRPr="00CB6687" w:rsidRDefault="00C66C03" w:rsidP="007C186C">
            <w:pPr>
              <w:pStyle w:val="TableHeader"/>
              <w:jc w:val="left"/>
              <w:rPr>
                <w:b/>
                <w:bCs/>
              </w:rPr>
            </w:pPr>
            <w:r w:rsidRPr="00CB6687">
              <w:rPr>
                <w:b/>
                <w:bCs/>
              </w:rPr>
              <w:t>Description</w:t>
            </w:r>
          </w:p>
        </w:tc>
        <w:tc>
          <w:tcPr>
            <w:tcW w:w="2179" w:type="dxa"/>
          </w:tcPr>
          <w:p w14:paraId="16CFDEE8" w14:textId="77777777" w:rsidR="00C66C03" w:rsidRPr="00CB6687" w:rsidRDefault="00C66C03" w:rsidP="007C186C">
            <w:pPr>
              <w:pStyle w:val="TableHeader"/>
              <w:jc w:val="left"/>
              <w:rPr>
                <w:b/>
                <w:bCs/>
              </w:rPr>
            </w:pPr>
            <w:r w:rsidRPr="00CB6687">
              <w:rPr>
                <w:b/>
                <w:bCs/>
              </w:rPr>
              <w:t>Type</w:t>
            </w:r>
          </w:p>
        </w:tc>
      </w:tr>
      <w:tr w:rsidR="00C66C03" w14:paraId="58C2A399" w14:textId="77777777" w:rsidTr="007C186C">
        <w:trPr>
          <w:cantSplit/>
        </w:trPr>
        <w:tc>
          <w:tcPr>
            <w:tcW w:w="2232" w:type="dxa"/>
          </w:tcPr>
          <w:p w14:paraId="07F9DAFD" w14:textId="77777777" w:rsidR="00C66C03" w:rsidRDefault="00C66C03" w:rsidP="007C186C">
            <w:pPr>
              <w:pStyle w:val="TableItem"/>
            </w:pPr>
            <w:r>
              <w:t>return value</w:t>
            </w:r>
          </w:p>
        </w:tc>
        <w:tc>
          <w:tcPr>
            <w:tcW w:w="4410" w:type="dxa"/>
          </w:tcPr>
          <w:p w14:paraId="1752E1E5" w14:textId="77777777"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14:paraId="61B0DAB1" w14:textId="77777777" w:rsidR="00C66C03" w:rsidRDefault="00261703" w:rsidP="007C186C">
            <w:pPr>
              <w:pStyle w:val="TableCellCourierNew"/>
            </w:pPr>
            <w:r>
              <w:t>Boolean</w:t>
            </w:r>
          </w:p>
        </w:tc>
      </w:tr>
    </w:tbl>
    <w:p w14:paraId="3E0B029E" w14:textId="77777777" w:rsidR="00261703" w:rsidRDefault="00261703" w:rsidP="00261703">
      <w:pPr>
        <w:pStyle w:val="Heading4NxtPg"/>
      </w:pPr>
      <w:r>
        <w:lastRenderedPageBreak/>
        <w:t>ToString</w:t>
      </w:r>
    </w:p>
    <w:p w14:paraId="47703FAA" w14:textId="77777777" w:rsidR="00261703" w:rsidRDefault="00261703" w:rsidP="00261703">
      <w:pPr>
        <w:pStyle w:val="Heading-Sub2"/>
      </w:pPr>
      <w:r>
        <w:t>Description</w:t>
      </w:r>
    </w:p>
    <w:p w14:paraId="3847358C" w14:textId="77777777"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r w:rsidRPr="00261703">
        <w:rPr>
          <w:rFonts w:ascii="Consolas" w:hAnsi="Consolas" w:cs="Consolas"/>
          <w:sz w:val="19"/>
          <w:szCs w:val="19"/>
        </w:rPr>
        <w:t>Printf</w:t>
      </w:r>
      <w:r>
        <w:t>.</w:t>
      </w:r>
    </w:p>
    <w:p w14:paraId="1EDE1F11"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102771C1" w14:textId="77777777" w:rsidTr="007C186C">
        <w:tc>
          <w:tcPr>
            <w:tcW w:w="8856" w:type="dxa"/>
          </w:tcPr>
          <w:p w14:paraId="4A5A9588" w14:textId="77777777"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ToString(</w:t>
            </w:r>
            <w:r>
              <w:rPr>
                <w:rFonts w:ascii="Consolas" w:hAnsi="Consolas" w:cs="Consolas"/>
                <w:color w:val="2B91AF"/>
                <w:sz w:val="19"/>
                <w:szCs w:val="19"/>
              </w:rPr>
              <w:t>Object</w:t>
            </w:r>
            <w:r>
              <w:rPr>
                <w:rFonts w:ascii="Consolas" w:hAnsi="Consolas" w:cs="Consolas"/>
                <w:sz w:val="19"/>
                <w:szCs w:val="19"/>
              </w:rPr>
              <w:t xml:space="preserve"> obj);</w:t>
            </w:r>
          </w:p>
        </w:tc>
      </w:tr>
    </w:tbl>
    <w:p w14:paraId="5443A971"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01A17B" w14:textId="77777777" w:rsidTr="007C186C">
        <w:trPr>
          <w:cantSplit/>
        </w:trPr>
        <w:tc>
          <w:tcPr>
            <w:tcW w:w="2232" w:type="dxa"/>
          </w:tcPr>
          <w:p w14:paraId="42C833F6" w14:textId="77777777" w:rsidR="00261703" w:rsidRPr="00CB6687" w:rsidRDefault="00261703" w:rsidP="007C186C">
            <w:pPr>
              <w:pStyle w:val="TableHeader"/>
              <w:jc w:val="left"/>
              <w:rPr>
                <w:b/>
                <w:bCs/>
              </w:rPr>
            </w:pPr>
            <w:r>
              <w:rPr>
                <w:b/>
                <w:bCs/>
              </w:rPr>
              <w:t>Name</w:t>
            </w:r>
          </w:p>
        </w:tc>
        <w:tc>
          <w:tcPr>
            <w:tcW w:w="4410" w:type="dxa"/>
          </w:tcPr>
          <w:p w14:paraId="157E2B07" w14:textId="77777777" w:rsidR="00261703" w:rsidRPr="00CB6687" w:rsidRDefault="00261703" w:rsidP="007C186C">
            <w:pPr>
              <w:pStyle w:val="TableHeader"/>
              <w:jc w:val="left"/>
              <w:rPr>
                <w:b/>
                <w:bCs/>
              </w:rPr>
            </w:pPr>
            <w:r w:rsidRPr="00CB6687">
              <w:rPr>
                <w:b/>
                <w:bCs/>
              </w:rPr>
              <w:t>Description</w:t>
            </w:r>
          </w:p>
        </w:tc>
        <w:tc>
          <w:tcPr>
            <w:tcW w:w="2179" w:type="dxa"/>
          </w:tcPr>
          <w:p w14:paraId="24456A09" w14:textId="77777777" w:rsidR="00261703" w:rsidRPr="00CB6687" w:rsidRDefault="00261703" w:rsidP="007C186C">
            <w:pPr>
              <w:pStyle w:val="TableHeader"/>
              <w:jc w:val="left"/>
              <w:rPr>
                <w:b/>
                <w:bCs/>
              </w:rPr>
            </w:pPr>
            <w:r w:rsidRPr="00CB6687">
              <w:rPr>
                <w:b/>
                <w:bCs/>
              </w:rPr>
              <w:t>Type</w:t>
            </w:r>
          </w:p>
        </w:tc>
      </w:tr>
      <w:tr w:rsidR="00261703" w14:paraId="507B03E1" w14:textId="77777777" w:rsidTr="007C186C">
        <w:trPr>
          <w:cantSplit/>
        </w:trPr>
        <w:tc>
          <w:tcPr>
            <w:tcW w:w="2232" w:type="dxa"/>
          </w:tcPr>
          <w:p w14:paraId="579CA6BA" w14:textId="77777777"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14:paraId="2FB50C81" w14:textId="77777777" w:rsidR="00261703" w:rsidRDefault="00261703" w:rsidP="00261703">
            <w:pPr>
              <w:pStyle w:val="TableItem"/>
            </w:pPr>
            <w:r w:rsidRPr="00AB36FC">
              <w:t xml:space="preserve">The </w:t>
            </w:r>
            <w:r>
              <w:t>object to be formatted as a string.</w:t>
            </w:r>
          </w:p>
        </w:tc>
        <w:tc>
          <w:tcPr>
            <w:tcW w:w="2179" w:type="dxa"/>
          </w:tcPr>
          <w:p w14:paraId="4FAD9006" w14:textId="77777777" w:rsidR="00261703" w:rsidRPr="00AB36FC" w:rsidRDefault="00261703" w:rsidP="007C186C">
            <w:pPr>
              <w:pStyle w:val="TableItem"/>
              <w:rPr>
                <w:rFonts w:ascii="Courier New" w:hAnsi="Courier New"/>
                <w:sz w:val="18"/>
              </w:rPr>
            </w:pPr>
            <w:r>
              <w:rPr>
                <w:rFonts w:ascii="Courier New" w:hAnsi="Courier New"/>
                <w:sz w:val="18"/>
              </w:rPr>
              <w:t>Object</w:t>
            </w:r>
          </w:p>
        </w:tc>
      </w:tr>
    </w:tbl>
    <w:p w14:paraId="1A50B671"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BD1ECB" w14:textId="77777777" w:rsidTr="007C186C">
        <w:trPr>
          <w:cantSplit/>
        </w:trPr>
        <w:tc>
          <w:tcPr>
            <w:tcW w:w="2232" w:type="dxa"/>
          </w:tcPr>
          <w:p w14:paraId="2573CF84" w14:textId="77777777" w:rsidR="00261703" w:rsidRPr="00CB6687" w:rsidRDefault="00261703" w:rsidP="007C186C">
            <w:pPr>
              <w:pStyle w:val="TableHeader"/>
              <w:jc w:val="left"/>
              <w:rPr>
                <w:b/>
                <w:bCs/>
              </w:rPr>
            </w:pPr>
            <w:r w:rsidRPr="00D11004">
              <w:rPr>
                <w:b/>
              </w:rPr>
              <w:t>Return Value</w:t>
            </w:r>
          </w:p>
        </w:tc>
        <w:tc>
          <w:tcPr>
            <w:tcW w:w="4410" w:type="dxa"/>
          </w:tcPr>
          <w:p w14:paraId="66ECB2D9" w14:textId="77777777" w:rsidR="00261703" w:rsidRPr="00CB6687" w:rsidRDefault="00261703" w:rsidP="007C186C">
            <w:pPr>
              <w:pStyle w:val="TableHeader"/>
              <w:jc w:val="left"/>
              <w:rPr>
                <w:b/>
                <w:bCs/>
              </w:rPr>
            </w:pPr>
            <w:r w:rsidRPr="00CB6687">
              <w:rPr>
                <w:b/>
                <w:bCs/>
              </w:rPr>
              <w:t>Description</w:t>
            </w:r>
          </w:p>
        </w:tc>
        <w:tc>
          <w:tcPr>
            <w:tcW w:w="2179" w:type="dxa"/>
          </w:tcPr>
          <w:p w14:paraId="21961C01" w14:textId="77777777" w:rsidR="00261703" w:rsidRPr="00CB6687" w:rsidRDefault="00261703" w:rsidP="007C186C">
            <w:pPr>
              <w:pStyle w:val="TableHeader"/>
              <w:jc w:val="left"/>
              <w:rPr>
                <w:b/>
                <w:bCs/>
              </w:rPr>
            </w:pPr>
            <w:r w:rsidRPr="00CB6687">
              <w:rPr>
                <w:b/>
                <w:bCs/>
              </w:rPr>
              <w:t>Type</w:t>
            </w:r>
          </w:p>
        </w:tc>
      </w:tr>
      <w:tr w:rsidR="00261703" w14:paraId="2B9D79D8" w14:textId="77777777" w:rsidTr="007C186C">
        <w:trPr>
          <w:cantSplit/>
        </w:trPr>
        <w:tc>
          <w:tcPr>
            <w:tcW w:w="2232" w:type="dxa"/>
          </w:tcPr>
          <w:p w14:paraId="70530FB6" w14:textId="77777777" w:rsidR="00261703" w:rsidRDefault="00261703" w:rsidP="007C186C">
            <w:pPr>
              <w:pStyle w:val="TableItem"/>
            </w:pPr>
            <w:r>
              <w:t>return value</w:t>
            </w:r>
          </w:p>
        </w:tc>
        <w:tc>
          <w:tcPr>
            <w:tcW w:w="4410" w:type="dxa"/>
          </w:tcPr>
          <w:p w14:paraId="3D8E9B46" w14:textId="77777777" w:rsidR="00261703" w:rsidRDefault="00261703" w:rsidP="007C186C">
            <w:pPr>
              <w:pStyle w:val="TableItem"/>
            </w:pPr>
            <w:r w:rsidRPr="00261703">
              <w:t>The string to which the object has been formatted.</w:t>
            </w:r>
          </w:p>
        </w:tc>
        <w:tc>
          <w:tcPr>
            <w:tcW w:w="2179" w:type="dxa"/>
          </w:tcPr>
          <w:p w14:paraId="22E7A479" w14:textId="77777777" w:rsidR="00261703" w:rsidRDefault="00261703" w:rsidP="007C186C">
            <w:pPr>
              <w:pStyle w:val="TableCellCourierNew"/>
            </w:pPr>
            <w:r>
              <w:t>String</w:t>
            </w:r>
          </w:p>
        </w:tc>
      </w:tr>
    </w:tbl>
    <w:p w14:paraId="53581CAC" w14:textId="77777777" w:rsidR="00261703" w:rsidRDefault="00261703" w:rsidP="00261703">
      <w:pPr>
        <w:pStyle w:val="Heading-Sub2"/>
      </w:pPr>
      <w:r>
        <w:t>Exceptions</w:t>
      </w:r>
    </w:p>
    <w:p w14:paraId="7650DE14"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14:paraId="17649F2D" w14:textId="77777777" w:rsidR="00261703" w:rsidRDefault="00261703" w:rsidP="00261703">
      <w:pPr>
        <w:pStyle w:val="Heading4NxtPg"/>
      </w:pPr>
      <w:r>
        <w:lastRenderedPageBreak/>
        <w:t>Parse</w:t>
      </w:r>
    </w:p>
    <w:p w14:paraId="0A3B4935" w14:textId="77777777" w:rsidR="00261703" w:rsidRDefault="00261703" w:rsidP="00261703">
      <w:pPr>
        <w:pStyle w:val="Heading-Sub2"/>
      </w:pPr>
      <w:r>
        <w:t>Description</w:t>
      </w:r>
    </w:p>
    <w:p w14:paraId="1F743126" w14:textId="77777777" w:rsidR="00261703" w:rsidRDefault="00261703" w:rsidP="00261703">
      <w:pPr>
        <w:pStyle w:val="Body"/>
      </w:pPr>
      <w:r>
        <w:t xml:space="preserve">Returns </w:t>
      </w:r>
      <w:r w:rsidR="006C57D2">
        <w:t xml:space="preserve">an object of type </w:t>
      </w:r>
      <w:r w:rsidR="005B6F56" w:rsidRPr="005B6F56">
        <w:rPr>
          <w:rFonts w:ascii="Courier New" w:hAnsi="Courier New"/>
          <w:sz w:val="18"/>
        </w:rPr>
        <w:t>t</w:t>
      </w:r>
      <w:r w:rsidR="006C57D2" w:rsidRPr="005B6F56">
        <w:rPr>
          <w:rFonts w:ascii="Courier New" w:hAnsi="Courier New"/>
          <w:sz w:val="18"/>
        </w:rPr>
        <w:t>ype</w:t>
      </w:r>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14:paraId="478E4FCD"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23B02854" w14:textId="77777777" w:rsidTr="007C186C">
        <w:tc>
          <w:tcPr>
            <w:tcW w:w="8856" w:type="dxa"/>
          </w:tcPr>
          <w:p w14:paraId="399852E0" w14:textId="77777777" w:rsidR="00261703" w:rsidRPr="00D80640" w:rsidRDefault="00261703" w:rsidP="005B6F56">
            <w:pPr>
              <w:pStyle w:val="Body"/>
              <w:rPr>
                <w:rFonts w:ascii="Courier New" w:hAnsi="Courier New"/>
                <w:sz w:val="18"/>
              </w:rPr>
            </w:pPr>
            <w:r w:rsidRPr="005B6F56">
              <w:rPr>
                <w:rFonts w:ascii="Courier New" w:hAnsi="Courier New"/>
                <w:sz w:val="18"/>
              </w:rPr>
              <w:t>Object Parse(Type objectType, String data);</w:t>
            </w:r>
          </w:p>
        </w:tc>
      </w:tr>
    </w:tbl>
    <w:p w14:paraId="3807E6E6"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4C3EA917" w14:textId="77777777" w:rsidTr="007C186C">
        <w:trPr>
          <w:cantSplit/>
        </w:trPr>
        <w:tc>
          <w:tcPr>
            <w:tcW w:w="2232" w:type="dxa"/>
          </w:tcPr>
          <w:p w14:paraId="2231CADE" w14:textId="77777777" w:rsidR="00261703" w:rsidRPr="00CB6687" w:rsidRDefault="00261703" w:rsidP="007C186C">
            <w:pPr>
              <w:pStyle w:val="TableHeader"/>
              <w:jc w:val="left"/>
              <w:rPr>
                <w:b/>
                <w:bCs/>
              </w:rPr>
            </w:pPr>
            <w:r>
              <w:rPr>
                <w:b/>
                <w:bCs/>
              </w:rPr>
              <w:t>Name</w:t>
            </w:r>
          </w:p>
        </w:tc>
        <w:tc>
          <w:tcPr>
            <w:tcW w:w="4410" w:type="dxa"/>
          </w:tcPr>
          <w:p w14:paraId="6B405ACC" w14:textId="77777777" w:rsidR="00261703" w:rsidRPr="00CB6687" w:rsidRDefault="00261703" w:rsidP="007C186C">
            <w:pPr>
              <w:pStyle w:val="TableHeader"/>
              <w:jc w:val="left"/>
              <w:rPr>
                <w:b/>
                <w:bCs/>
              </w:rPr>
            </w:pPr>
            <w:r w:rsidRPr="00CB6687">
              <w:rPr>
                <w:b/>
                <w:bCs/>
              </w:rPr>
              <w:t>Description</w:t>
            </w:r>
          </w:p>
        </w:tc>
        <w:tc>
          <w:tcPr>
            <w:tcW w:w="2179" w:type="dxa"/>
          </w:tcPr>
          <w:p w14:paraId="1EE82E23" w14:textId="77777777" w:rsidR="00261703" w:rsidRPr="00CB6687" w:rsidRDefault="00261703" w:rsidP="007C186C">
            <w:pPr>
              <w:pStyle w:val="TableHeader"/>
              <w:jc w:val="left"/>
              <w:rPr>
                <w:b/>
                <w:bCs/>
              </w:rPr>
            </w:pPr>
            <w:r w:rsidRPr="00CB6687">
              <w:rPr>
                <w:b/>
                <w:bCs/>
              </w:rPr>
              <w:t>Type</w:t>
            </w:r>
          </w:p>
        </w:tc>
      </w:tr>
      <w:tr w:rsidR="00261703" w14:paraId="1B516E22" w14:textId="77777777" w:rsidTr="007C186C">
        <w:trPr>
          <w:cantSplit/>
        </w:trPr>
        <w:tc>
          <w:tcPr>
            <w:tcW w:w="2232" w:type="dxa"/>
          </w:tcPr>
          <w:p w14:paraId="1AE9AFEC" w14:textId="77777777"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14:paraId="120EBF0A" w14:textId="77777777" w:rsidR="00261703" w:rsidRDefault="00261703" w:rsidP="006C57D2">
            <w:pPr>
              <w:pStyle w:val="TableItem"/>
            </w:pPr>
            <w:r w:rsidRPr="00AB36FC">
              <w:t xml:space="preserve">The </w:t>
            </w:r>
            <w:r w:rsidR="006C57D2">
              <w:t>data type of the returned object.</w:t>
            </w:r>
          </w:p>
        </w:tc>
        <w:tc>
          <w:tcPr>
            <w:tcW w:w="2179" w:type="dxa"/>
          </w:tcPr>
          <w:p w14:paraId="5AC38EFD" w14:textId="77777777" w:rsidR="00261703" w:rsidRPr="00AB36FC" w:rsidRDefault="00261703" w:rsidP="007C186C">
            <w:pPr>
              <w:pStyle w:val="TableItem"/>
              <w:rPr>
                <w:rFonts w:ascii="Courier New" w:hAnsi="Courier New"/>
                <w:sz w:val="18"/>
              </w:rPr>
            </w:pPr>
            <w:r>
              <w:rPr>
                <w:rFonts w:ascii="Courier New" w:hAnsi="Courier New"/>
                <w:sz w:val="18"/>
              </w:rPr>
              <w:t>Type</w:t>
            </w:r>
          </w:p>
        </w:tc>
      </w:tr>
      <w:tr w:rsidR="006C57D2" w14:paraId="4BBFA8D0" w14:textId="77777777" w:rsidTr="007C186C">
        <w:trPr>
          <w:cantSplit/>
        </w:trPr>
        <w:tc>
          <w:tcPr>
            <w:tcW w:w="2232" w:type="dxa"/>
          </w:tcPr>
          <w:p w14:paraId="1DFAC93F" w14:textId="77777777" w:rsidR="006C57D2" w:rsidRDefault="006C57D2" w:rsidP="007C186C">
            <w:pPr>
              <w:pStyle w:val="TableItem"/>
              <w:rPr>
                <w:rFonts w:ascii="Courier New" w:hAnsi="Courier New"/>
                <w:sz w:val="18"/>
              </w:rPr>
            </w:pPr>
            <w:r>
              <w:rPr>
                <w:rFonts w:ascii="Courier New" w:hAnsi="Courier New"/>
                <w:sz w:val="18"/>
              </w:rPr>
              <w:t>data</w:t>
            </w:r>
          </w:p>
        </w:tc>
        <w:tc>
          <w:tcPr>
            <w:tcW w:w="4410" w:type="dxa"/>
          </w:tcPr>
          <w:p w14:paraId="390746E3" w14:textId="77777777"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r w:rsidR="005B6F56">
              <w:rPr>
                <w:rFonts w:ascii="Courier New" w:hAnsi="Courier New"/>
                <w:sz w:val="18"/>
              </w:rPr>
              <w:t>t</w:t>
            </w:r>
            <w:r w:rsidRPr="006C57D2">
              <w:rPr>
                <w:rFonts w:ascii="Courier New" w:hAnsi="Courier New"/>
                <w:sz w:val="18"/>
              </w:rPr>
              <w:t>ype</w:t>
            </w:r>
            <w:r>
              <w:t>.</w:t>
            </w:r>
          </w:p>
        </w:tc>
        <w:tc>
          <w:tcPr>
            <w:tcW w:w="2179" w:type="dxa"/>
          </w:tcPr>
          <w:p w14:paraId="67373380" w14:textId="77777777" w:rsidR="006C57D2" w:rsidRDefault="006C57D2" w:rsidP="007C186C">
            <w:pPr>
              <w:pStyle w:val="TableItem"/>
              <w:rPr>
                <w:rFonts w:ascii="Courier New" w:hAnsi="Courier New"/>
                <w:sz w:val="18"/>
              </w:rPr>
            </w:pPr>
            <w:r>
              <w:rPr>
                <w:rFonts w:ascii="Courier New" w:hAnsi="Courier New"/>
                <w:sz w:val="18"/>
              </w:rPr>
              <w:t>String</w:t>
            </w:r>
          </w:p>
        </w:tc>
      </w:tr>
    </w:tbl>
    <w:p w14:paraId="12BC224F"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56EA68BD" w14:textId="77777777" w:rsidTr="007C186C">
        <w:trPr>
          <w:cantSplit/>
        </w:trPr>
        <w:tc>
          <w:tcPr>
            <w:tcW w:w="2232" w:type="dxa"/>
          </w:tcPr>
          <w:p w14:paraId="567CF602" w14:textId="77777777" w:rsidR="00261703" w:rsidRPr="00CB6687" w:rsidRDefault="00261703" w:rsidP="007C186C">
            <w:pPr>
              <w:pStyle w:val="TableHeader"/>
              <w:jc w:val="left"/>
              <w:rPr>
                <w:b/>
                <w:bCs/>
              </w:rPr>
            </w:pPr>
            <w:r w:rsidRPr="00D11004">
              <w:rPr>
                <w:b/>
              </w:rPr>
              <w:t>Return Value</w:t>
            </w:r>
          </w:p>
        </w:tc>
        <w:tc>
          <w:tcPr>
            <w:tcW w:w="4410" w:type="dxa"/>
          </w:tcPr>
          <w:p w14:paraId="12F6853E" w14:textId="77777777" w:rsidR="00261703" w:rsidRPr="00CB6687" w:rsidRDefault="00261703" w:rsidP="007C186C">
            <w:pPr>
              <w:pStyle w:val="TableHeader"/>
              <w:jc w:val="left"/>
              <w:rPr>
                <w:b/>
                <w:bCs/>
              </w:rPr>
            </w:pPr>
            <w:r w:rsidRPr="00CB6687">
              <w:rPr>
                <w:b/>
                <w:bCs/>
              </w:rPr>
              <w:t>Description</w:t>
            </w:r>
          </w:p>
        </w:tc>
        <w:tc>
          <w:tcPr>
            <w:tcW w:w="2179" w:type="dxa"/>
          </w:tcPr>
          <w:p w14:paraId="16625F30" w14:textId="77777777" w:rsidR="00261703" w:rsidRPr="00CB6687" w:rsidRDefault="00261703" w:rsidP="007C186C">
            <w:pPr>
              <w:pStyle w:val="TableHeader"/>
              <w:jc w:val="left"/>
              <w:rPr>
                <w:b/>
                <w:bCs/>
              </w:rPr>
            </w:pPr>
            <w:r w:rsidRPr="00CB6687">
              <w:rPr>
                <w:b/>
                <w:bCs/>
              </w:rPr>
              <w:t>Type</w:t>
            </w:r>
          </w:p>
        </w:tc>
      </w:tr>
      <w:tr w:rsidR="00261703" w14:paraId="10AB8BE0" w14:textId="77777777" w:rsidTr="007C186C">
        <w:trPr>
          <w:cantSplit/>
        </w:trPr>
        <w:tc>
          <w:tcPr>
            <w:tcW w:w="2232" w:type="dxa"/>
          </w:tcPr>
          <w:p w14:paraId="79C0EC41" w14:textId="77777777" w:rsidR="00261703" w:rsidRDefault="00261703" w:rsidP="007C186C">
            <w:pPr>
              <w:pStyle w:val="TableItem"/>
            </w:pPr>
            <w:r>
              <w:t>return value</w:t>
            </w:r>
          </w:p>
        </w:tc>
        <w:tc>
          <w:tcPr>
            <w:tcW w:w="4410" w:type="dxa"/>
          </w:tcPr>
          <w:p w14:paraId="79347265" w14:textId="77777777" w:rsidR="00261703" w:rsidRDefault="006C57D2" w:rsidP="005B6F56">
            <w:pPr>
              <w:pStyle w:val="TableItem"/>
            </w:pPr>
            <w:r>
              <w:t xml:space="preserve">An object of type </w:t>
            </w:r>
            <w:r w:rsidR="005B6F56">
              <w:rPr>
                <w:rFonts w:ascii="Consolas" w:hAnsi="Consolas" w:cs="Consolas"/>
                <w:sz w:val="19"/>
                <w:szCs w:val="19"/>
              </w:rPr>
              <w:t>t</w:t>
            </w:r>
            <w:r w:rsidRPr="006C57D2">
              <w:rPr>
                <w:rFonts w:ascii="Consolas" w:hAnsi="Consolas" w:cs="Consolas"/>
                <w:sz w:val="19"/>
                <w:szCs w:val="19"/>
              </w:rPr>
              <w:t>ype</w:t>
            </w:r>
            <w:r>
              <w:t xml:space="preserve">, the value of which is determined by parsing the </w:t>
            </w:r>
            <w:r w:rsidRPr="006C57D2">
              <w:rPr>
                <w:rFonts w:ascii="Consolas" w:hAnsi="Consolas" w:cs="Consolas"/>
                <w:sz w:val="19"/>
                <w:szCs w:val="19"/>
              </w:rPr>
              <w:t>data</w:t>
            </w:r>
            <w:r>
              <w:t xml:space="preserve"> string.</w:t>
            </w:r>
          </w:p>
        </w:tc>
        <w:tc>
          <w:tcPr>
            <w:tcW w:w="2179" w:type="dxa"/>
          </w:tcPr>
          <w:p w14:paraId="6C158566" w14:textId="77777777" w:rsidR="00261703" w:rsidRDefault="006C57D2" w:rsidP="007C186C">
            <w:pPr>
              <w:pStyle w:val="TableCellCourierNew"/>
            </w:pPr>
            <w:r>
              <w:t>Object</w:t>
            </w:r>
          </w:p>
        </w:tc>
      </w:tr>
    </w:tbl>
    <w:p w14:paraId="2021C08E" w14:textId="77777777" w:rsidR="00261703" w:rsidRDefault="00261703" w:rsidP="00261703">
      <w:pPr>
        <w:pStyle w:val="Heading-Sub2"/>
      </w:pPr>
      <w:r>
        <w:t>Exceptions</w:t>
      </w:r>
    </w:p>
    <w:p w14:paraId="49E4D98F" w14:textId="77777777" w:rsidR="00EF5B6A" w:rsidRPr="00EF5B6A" w:rsidRDefault="00EF5B6A" w:rsidP="00EF5B6A">
      <w:pPr>
        <w:pStyle w:val="Body"/>
      </w:pPr>
      <w:r>
        <w:t xml:space="preserve">This method throws the </w:t>
      </w:r>
      <w:r>
        <w:rPr>
          <w:rFonts w:ascii="Courier New" w:hAnsi="Courier New"/>
          <w:sz w:val="18"/>
        </w:rPr>
        <w:t>Ivi.Visa.</w:t>
      </w:r>
      <w:r w:rsidRPr="00EF5B6A">
        <w:rPr>
          <w:rFonts w:ascii="Courier New" w:hAnsi="Courier New"/>
          <w:sz w:val="18"/>
        </w:rPr>
        <w:t xml:space="preserve"> </w:t>
      </w:r>
      <w:r>
        <w:rPr>
          <w:rFonts w:ascii="Courier New" w:hAnsi="Courier New"/>
          <w:sz w:val="18"/>
        </w:rPr>
        <w:t>TypeFormatterException</w:t>
      </w:r>
      <w:r>
        <w:t xml:space="preserve"> when </w:t>
      </w:r>
      <w:r>
        <w:rPr>
          <w:rFonts w:ascii="Courier New" w:hAnsi="Courier New"/>
          <w:sz w:val="18"/>
        </w:rPr>
        <w:t>data</w:t>
      </w:r>
      <w:r w:rsidRPr="006C57D2">
        <w:t xml:space="preserve"> cannot be </w:t>
      </w:r>
      <w:r>
        <w:t>parsed to</w:t>
      </w:r>
      <w:r w:rsidRPr="006C57D2">
        <w:t xml:space="preserve"> an object of type </w:t>
      </w:r>
      <w:r>
        <w:rPr>
          <w:rFonts w:ascii="Courier New" w:hAnsi="Courier New"/>
          <w:sz w:val="18"/>
        </w:rPr>
        <w:t>type</w:t>
      </w:r>
      <w:r w:rsidRPr="006C57D2">
        <w:t xml:space="preserve"> by th</w:t>
      </w:r>
      <w:r>
        <w:t>e</w:t>
      </w:r>
      <w:r w:rsidRPr="006C57D2">
        <w:t xml:space="preserve"> type formatter object</w:t>
      </w:r>
      <w:r w:rsidRPr="00261703">
        <w:t>.</w:t>
      </w:r>
    </w:p>
    <w:p w14:paraId="6B7B11D9" w14:textId="77777777" w:rsidR="006227E8" w:rsidRDefault="006227E8" w:rsidP="00A148B3">
      <w:pPr>
        <w:pStyle w:val="Heading2"/>
      </w:pPr>
      <w:bookmarkStart w:id="195" w:name="_Toc411598049"/>
      <w:r>
        <w:lastRenderedPageBreak/>
        <w:t>IMessageBasedFormattedIO</w:t>
      </w:r>
      <w:bookmarkEnd w:id="195"/>
    </w:p>
    <w:p w14:paraId="6B6895EF" w14:textId="77777777" w:rsidR="000A75C1" w:rsidRPr="00A148B3" w:rsidRDefault="000A75C1" w:rsidP="00991DF7">
      <w:pPr>
        <w:pStyle w:val="Heading-Sub2"/>
      </w:pPr>
      <w:r w:rsidRPr="00A148B3">
        <w:t>Description</w:t>
      </w:r>
    </w:p>
    <w:p w14:paraId="264CE571" w14:textId="77777777" w:rsidR="002E1DE9" w:rsidRDefault="002E1DE9" w:rsidP="002E1DE9">
      <w:pPr>
        <w:pStyle w:val="Body"/>
      </w:pPr>
      <w:r>
        <w:t xml:space="preserve">This section summarizes </w:t>
      </w:r>
      <w:r w:rsidRPr="00142156">
        <w:rPr>
          <w:rFonts w:ascii="Courier New" w:hAnsi="Courier New"/>
          <w:sz w:val="18"/>
        </w:rPr>
        <w:t>IMessageBased</w:t>
      </w:r>
      <w:r>
        <w:rPr>
          <w:rFonts w:ascii="Courier New" w:hAnsi="Courier New"/>
          <w:sz w:val="18"/>
        </w:rPr>
        <w:t>FormattedIO</w:t>
      </w:r>
      <w:r w:rsidRPr="006E2F77">
        <w:t>.</w:t>
      </w:r>
      <w:r>
        <w:t xml:space="preserve">  Note that </w:t>
      </w:r>
      <w:r w:rsidRPr="00142156">
        <w:rPr>
          <w:rFonts w:ascii="Courier New" w:hAnsi="Courier New"/>
          <w:sz w:val="18"/>
        </w:rPr>
        <w:t>IMessageBased</w:t>
      </w:r>
      <w:r>
        <w:rPr>
          <w:rFonts w:ascii="Courier New" w:hAnsi="Courier New"/>
          <w:sz w:val="18"/>
        </w:rPr>
        <w:t>FormattedIO</w:t>
      </w:r>
      <w:r w:rsidRPr="00142156">
        <w:t xml:space="preserve"> </w:t>
      </w:r>
      <w:r>
        <w:t>allows calling programs to use a variety of common data types.  Given the necessary formatting direction, formatted I/O methods format and parse instrument string or buffer data appropriately.</w:t>
      </w:r>
    </w:p>
    <w:p w14:paraId="6F0ADE04" w14:textId="77777777" w:rsidR="002E1DE9" w:rsidRDefault="002E1DE9" w:rsidP="002E1DE9">
      <w:pPr>
        <w:pStyle w:val="Body"/>
      </w:pPr>
      <w:r w:rsidRPr="00142156">
        <w:rPr>
          <w:rFonts w:ascii="Courier New" w:hAnsi="Courier New"/>
          <w:sz w:val="18"/>
        </w:rPr>
        <w:t>IMessageBased</w:t>
      </w:r>
      <w:r>
        <w:rPr>
          <w:rFonts w:ascii="Courier New" w:hAnsi="Courier New"/>
          <w:sz w:val="18"/>
        </w:rPr>
        <w:t>FormattedIO</w:t>
      </w:r>
      <w:r w:rsidRPr="00142156">
        <w:t xml:space="preserve"> </w:t>
      </w:r>
      <w:r>
        <w:t>is all synchronous.</w:t>
      </w:r>
    </w:p>
    <w:p w14:paraId="0EF4219D" w14:textId="77777777" w:rsidR="002E1DE9" w:rsidRDefault="002E1DE9" w:rsidP="002E1DE9">
      <w:pPr>
        <w:pStyle w:val="Body"/>
      </w:pPr>
      <w:r w:rsidRPr="00142156">
        <w:rPr>
          <w:rFonts w:ascii="Courier New" w:hAnsi="Courier New"/>
          <w:sz w:val="18"/>
        </w:rPr>
        <w:t>IMessageBased</w:t>
      </w:r>
      <w:r>
        <w:rPr>
          <w:rFonts w:ascii="Courier New" w:hAnsi="Courier New"/>
          <w:sz w:val="18"/>
        </w:rPr>
        <w:t>Session</w:t>
      </w:r>
      <w:r w:rsidRPr="006E2F77">
        <w:t xml:space="preserve"> provides a </w:t>
      </w:r>
      <w:r>
        <w:t xml:space="preserve">property that returns a reference to </w:t>
      </w:r>
      <w:r w:rsidRPr="00142156">
        <w:rPr>
          <w:rFonts w:ascii="Courier New" w:hAnsi="Courier New"/>
          <w:sz w:val="18"/>
        </w:rPr>
        <w:t>IMessageBased</w:t>
      </w:r>
      <w:r>
        <w:rPr>
          <w:rFonts w:ascii="Courier New" w:hAnsi="Courier New"/>
          <w:sz w:val="18"/>
        </w:rPr>
        <w:t>FormattedIO</w:t>
      </w:r>
      <w:r>
        <w:t xml:space="preserve">.  This property is the recommended way to access the </w:t>
      </w:r>
      <w:r w:rsidRPr="00142156">
        <w:rPr>
          <w:rFonts w:ascii="Courier New" w:hAnsi="Courier New"/>
          <w:sz w:val="18"/>
        </w:rPr>
        <w:t>IMessageBased</w:t>
      </w:r>
      <w:r>
        <w:rPr>
          <w:rFonts w:ascii="Courier New" w:hAnsi="Courier New"/>
          <w:sz w:val="18"/>
        </w:rPr>
        <w:t>FormattedIO</w:t>
      </w:r>
      <w:r w:rsidRPr="00142156">
        <w:t xml:space="preserve"> </w:t>
      </w:r>
      <w:r>
        <w:t>interface from a message-based session.</w:t>
      </w:r>
    </w:p>
    <w:p w14:paraId="46BA35B6" w14:textId="77777777" w:rsidR="000A75C1" w:rsidRPr="00A148B3" w:rsidRDefault="000A75C1" w:rsidP="00991DF7">
      <w:pPr>
        <w:pStyle w:val="Heading-Sub2"/>
      </w:pPr>
      <w:r w:rsidRPr="00A148B3">
        <w:t>Definition</w:t>
      </w:r>
    </w:p>
    <w:p w14:paraId="70AB715D" w14:textId="77777777" w:rsidR="002E1DE9" w:rsidRDefault="002E1DE9" w:rsidP="002E1DE9">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declaration is shown below.  The body of the interface is documented in the sections that document individual properties and methods.</w:t>
      </w:r>
    </w:p>
    <w:p w14:paraId="7C28EC5A" w14:textId="77777777" w:rsidR="00991DF7" w:rsidRPr="00991DF7" w:rsidRDefault="00991DF7" w:rsidP="00991DF7">
      <w:pPr>
        <w:pStyle w:val="Body"/>
        <w:spacing w:before="0"/>
      </w:pPr>
    </w:p>
    <w:tbl>
      <w:tblPr>
        <w:tblW w:w="0" w:type="auto"/>
        <w:tblInd w:w="720" w:type="dxa"/>
        <w:tblLook w:val="04A0" w:firstRow="1" w:lastRow="0" w:firstColumn="1" w:lastColumn="0" w:noHBand="0" w:noVBand="1"/>
      </w:tblPr>
      <w:tblGrid>
        <w:gridCol w:w="8856"/>
      </w:tblGrid>
      <w:tr w:rsidR="00991DF7" w14:paraId="258004BD" w14:textId="77777777" w:rsidTr="00531BA0">
        <w:tc>
          <w:tcPr>
            <w:tcW w:w="8856" w:type="dxa"/>
          </w:tcPr>
          <w:p w14:paraId="4900245E" w14:textId="77777777"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
        </w:tc>
      </w:tr>
    </w:tbl>
    <w:p w14:paraId="3B42914A" w14:textId="77777777" w:rsidR="00434A60" w:rsidRDefault="00434A60" w:rsidP="00434A60">
      <w:pPr>
        <w:pStyle w:val="Body"/>
      </w:pPr>
      <w:r>
        <w:t xml:space="preserve">Refer to section </w:t>
      </w:r>
      <w:r w:rsidR="00AC2B38">
        <w:fldChar w:fldCharType="begin" w:fldLock="1"/>
      </w:r>
      <w:r w:rsidR="0024714B">
        <w:instrText xml:space="preserve"> REF _Ref411596939 \r \h </w:instrText>
      </w:r>
      <w:r w:rsidR="00AC2B38">
        <w:fldChar w:fldCharType="separate"/>
      </w:r>
      <w:r w:rsidR="00167892">
        <w:t>9.5</w:t>
      </w:r>
      <w:r w:rsidR="00AC2B38">
        <w:fldChar w:fldCharType="end"/>
      </w:r>
      <w:r>
        <w:t xml:space="preserve">, </w:t>
      </w:r>
      <w:r w:rsidR="00AC2B38">
        <w:fldChar w:fldCharType="begin" w:fldLock="1"/>
      </w:r>
      <w:r w:rsidR="0024714B">
        <w:instrText xml:space="preserve"> REF _Ref411596957 \h </w:instrText>
      </w:r>
      <w:r w:rsidR="00AC2B38">
        <w:fldChar w:fldCharType="separate"/>
      </w:r>
      <w:r w:rsidR="00167892">
        <w:t>FormattedIO Implementations</w:t>
      </w:r>
      <w:r w:rsidR="00AC2B38">
        <w:fldChar w:fldCharType="end"/>
      </w:r>
      <w:r>
        <w:t xml:space="preserve">, for information about formatted I/O implementation options, and the standard IVI implementation of </w:t>
      </w:r>
      <w:r w:rsidRPr="009558BE">
        <w:rPr>
          <w:rFonts w:ascii="Courier New" w:hAnsi="Courier New"/>
          <w:sz w:val="18"/>
        </w:rPr>
        <w:t>IMessageBased</w:t>
      </w:r>
      <w:r>
        <w:rPr>
          <w:rFonts w:ascii="Courier New" w:hAnsi="Courier New"/>
          <w:sz w:val="18"/>
        </w:rPr>
        <w:t>FormattedIO</w:t>
      </w:r>
      <w:r>
        <w:t xml:space="preserve"> in particular.</w:t>
      </w:r>
    </w:p>
    <w:p w14:paraId="03CC9A6E" w14:textId="77777777" w:rsidR="00B06CF9" w:rsidRPr="00A148B3" w:rsidRDefault="00B06CF9" w:rsidP="00B06CF9">
      <w:pPr>
        <w:pStyle w:val="Heading-Sub2"/>
      </w:pPr>
      <w:r w:rsidRPr="00A148B3">
        <w:t>Corresponding VISA Features</w:t>
      </w:r>
    </w:p>
    <w:p w14:paraId="5B4D1991" w14:textId="77777777" w:rsidR="000806B6"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properties that correspond to attributes defined in VISA.  The following table shows property-attribute equivalence for </w:t>
      </w:r>
      <w:r w:rsidRPr="009558BE">
        <w:rPr>
          <w:rFonts w:ascii="Courier New" w:hAnsi="Courier New"/>
          <w:sz w:val="18"/>
        </w:rPr>
        <w:t>IMessageBased</w:t>
      </w:r>
      <w:r>
        <w:rPr>
          <w:rFonts w:ascii="Courier New" w:hAnsi="Courier New"/>
          <w:sz w:val="18"/>
        </w:rPr>
        <w:t>FormattedIO</w:t>
      </w:r>
      <w:r>
        <w:t>.</w:t>
      </w:r>
    </w:p>
    <w:p w14:paraId="37DAC4F0"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60C85564" w14:textId="77777777" w:rsidTr="00080267">
        <w:trPr>
          <w:cantSplit/>
        </w:trPr>
        <w:tc>
          <w:tcPr>
            <w:tcW w:w="4572" w:type="dxa"/>
          </w:tcPr>
          <w:p w14:paraId="5EC20F4A" w14:textId="77777777" w:rsidR="00087E40" w:rsidRPr="00B570D8" w:rsidRDefault="00087E40" w:rsidP="00080267">
            <w:pPr>
              <w:pStyle w:val="TableCaption"/>
              <w:jc w:val="left"/>
            </w:pPr>
            <w:r>
              <w:t>Property</w:t>
            </w:r>
            <w:r w:rsidRPr="00B570D8">
              <w:t xml:space="preserve"> Name</w:t>
            </w:r>
          </w:p>
        </w:tc>
        <w:tc>
          <w:tcPr>
            <w:tcW w:w="4249" w:type="dxa"/>
          </w:tcPr>
          <w:p w14:paraId="55D17D7F" w14:textId="77777777" w:rsidR="00087E40" w:rsidRPr="00B570D8" w:rsidRDefault="00087E40" w:rsidP="00080267">
            <w:pPr>
              <w:pStyle w:val="TableCaption"/>
              <w:jc w:val="left"/>
            </w:pPr>
            <w:r w:rsidRPr="00B570D8">
              <w:t>VISA Attribute Name</w:t>
            </w:r>
          </w:p>
        </w:tc>
      </w:tr>
      <w:tr w:rsidR="00087E40" w14:paraId="03278EAC" w14:textId="77777777" w:rsidTr="00080267">
        <w:trPr>
          <w:cantSplit/>
        </w:trPr>
        <w:tc>
          <w:tcPr>
            <w:tcW w:w="4572" w:type="dxa"/>
            <w:vAlign w:val="center"/>
          </w:tcPr>
          <w:p w14:paraId="0080B885" w14:textId="77777777" w:rsidR="00087E40" w:rsidRPr="009558BE" w:rsidRDefault="00087E40" w:rsidP="00080267">
            <w:pPr>
              <w:pStyle w:val="TableItem"/>
              <w:rPr>
                <w:rFonts w:ascii="Courier New" w:hAnsi="Courier New"/>
                <w:sz w:val="18"/>
              </w:rPr>
            </w:pPr>
            <w:r>
              <w:rPr>
                <w:rFonts w:ascii="Courier New" w:hAnsi="Courier New"/>
                <w:sz w:val="18"/>
              </w:rPr>
              <w:t>BinaryEncoding</w:t>
            </w:r>
          </w:p>
        </w:tc>
        <w:tc>
          <w:tcPr>
            <w:tcW w:w="4249" w:type="dxa"/>
            <w:vAlign w:val="center"/>
          </w:tcPr>
          <w:p w14:paraId="65337BF7" w14:textId="77777777" w:rsidR="00087E40" w:rsidRPr="006227E8" w:rsidRDefault="00087E40" w:rsidP="00080267">
            <w:pPr>
              <w:pStyle w:val="TableItem"/>
            </w:pPr>
            <w:r w:rsidRPr="006227E8">
              <w:t>N/A</w:t>
            </w:r>
          </w:p>
        </w:tc>
      </w:tr>
      <w:tr w:rsidR="00087E40" w14:paraId="44893067" w14:textId="77777777" w:rsidTr="00080267">
        <w:trPr>
          <w:cantSplit/>
        </w:trPr>
        <w:tc>
          <w:tcPr>
            <w:tcW w:w="4572" w:type="dxa"/>
            <w:vAlign w:val="center"/>
          </w:tcPr>
          <w:p w14:paraId="1F99168E" w14:textId="77777777" w:rsidR="00087E40" w:rsidRPr="00B570D8" w:rsidRDefault="00087E40" w:rsidP="00080267">
            <w:pPr>
              <w:pStyle w:val="TableItem"/>
              <w:rPr>
                <w:rStyle w:val="CourierNew"/>
              </w:rPr>
            </w:pPr>
            <w:r w:rsidRPr="009558BE">
              <w:rPr>
                <w:rFonts w:ascii="Courier New" w:hAnsi="Courier New"/>
                <w:sz w:val="18"/>
              </w:rPr>
              <w:t>ReadBufferSize</w:t>
            </w:r>
          </w:p>
        </w:tc>
        <w:tc>
          <w:tcPr>
            <w:tcW w:w="4249" w:type="dxa"/>
            <w:vAlign w:val="center"/>
          </w:tcPr>
          <w:p w14:paraId="4F0316A9" w14:textId="77777777" w:rsidR="00087E40" w:rsidRPr="006227E8" w:rsidRDefault="00087E40" w:rsidP="00080267">
            <w:pPr>
              <w:pStyle w:val="TableItem"/>
            </w:pPr>
            <w:r w:rsidRPr="006227E8">
              <w:t>VI_ATTR_RD_BUF_SIZE</w:t>
            </w:r>
          </w:p>
        </w:tc>
      </w:tr>
      <w:tr w:rsidR="00087E40" w14:paraId="2CA791C4" w14:textId="77777777" w:rsidTr="00080267">
        <w:trPr>
          <w:cantSplit/>
        </w:trPr>
        <w:tc>
          <w:tcPr>
            <w:tcW w:w="4572" w:type="dxa"/>
            <w:vAlign w:val="center"/>
          </w:tcPr>
          <w:p w14:paraId="5E12C58B" w14:textId="77777777" w:rsidR="00087E40" w:rsidRPr="00B570D8" w:rsidRDefault="00087E40" w:rsidP="00080267">
            <w:pPr>
              <w:pStyle w:val="TableItem"/>
              <w:rPr>
                <w:rStyle w:val="CourierNew"/>
              </w:rPr>
            </w:pPr>
            <w:r w:rsidRPr="009558BE">
              <w:rPr>
                <w:rFonts w:ascii="Courier New" w:hAnsi="Courier New"/>
                <w:sz w:val="18"/>
              </w:rPr>
              <w:t>WriteBufferSize</w:t>
            </w:r>
          </w:p>
        </w:tc>
        <w:tc>
          <w:tcPr>
            <w:tcW w:w="4249" w:type="dxa"/>
            <w:vAlign w:val="center"/>
          </w:tcPr>
          <w:p w14:paraId="11315571" w14:textId="77777777" w:rsidR="00087E40" w:rsidRPr="006227E8" w:rsidRDefault="00087E40" w:rsidP="00080267">
            <w:pPr>
              <w:pStyle w:val="TableItem"/>
            </w:pPr>
            <w:r w:rsidRPr="006227E8">
              <w:t>VI_ATTR_WR_BUF_SIZE</w:t>
            </w:r>
          </w:p>
        </w:tc>
      </w:tr>
      <w:tr w:rsidR="00087E40" w14:paraId="431CCBC3" w14:textId="77777777" w:rsidTr="00080267">
        <w:trPr>
          <w:cantSplit/>
        </w:trPr>
        <w:tc>
          <w:tcPr>
            <w:tcW w:w="4572" w:type="dxa"/>
            <w:vAlign w:val="center"/>
          </w:tcPr>
          <w:p w14:paraId="338FCB25" w14:textId="77777777" w:rsidR="00087E40" w:rsidRPr="00B570D8" w:rsidRDefault="00FA0E23" w:rsidP="00080267">
            <w:pPr>
              <w:pStyle w:val="TableItem"/>
              <w:rPr>
                <w:rStyle w:val="CourierNew"/>
              </w:rPr>
            </w:pPr>
            <w:r>
              <w:rPr>
                <w:rFonts w:ascii="Courier New" w:hAnsi="Courier New"/>
                <w:sz w:val="18"/>
              </w:rPr>
              <w:t>Type</w:t>
            </w:r>
            <w:r w:rsidRPr="009558BE">
              <w:rPr>
                <w:rFonts w:ascii="Courier New" w:hAnsi="Courier New"/>
                <w:sz w:val="18"/>
              </w:rPr>
              <w:t>Formatter</w:t>
            </w:r>
          </w:p>
        </w:tc>
        <w:tc>
          <w:tcPr>
            <w:tcW w:w="4249" w:type="dxa"/>
            <w:vAlign w:val="center"/>
          </w:tcPr>
          <w:p w14:paraId="2E711419" w14:textId="77777777" w:rsidR="00087E40" w:rsidRPr="006227E8" w:rsidRDefault="00087E40" w:rsidP="00080267">
            <w:pPr>
              <w:pStyle w:val="TableItem"/>
            </w:pPr>
            <w:r w:rsidRPr="006227E8">
              <w:t>N/A</w:t>
            </w:r>
          </w:p>
        </w:tc>
      </w:tr>
    </w:tbl>
    <w:p w14:paraId="42C1D906" w14:textId="77777777" w:rsidR="000806B6" w:rsidRPr="00B570D8" w:rsidRDefault="000806B6" w:rsidP="000806B6">
      <w:pPr>
        <w:pStyle w:val="Body"/>
      </w:pPr>
      <w:r>
        <w:t xml:space="preserve">The </w:t>
      </w:r>
      <w:r w:rsidRPr="009558BE">
        <w:rPr>
          <w:rFonts w:ascii="Courier New" w:hAnsi="Courier New"/>
          <w:sz w:val="18"/>
        </w:rPr>
        <w:t>IMessageBased</w:t>
      </w:r>
      <w:r>
        <w:rPr>
          <w:rFonts w:ascii="Courier New" w:hAnsi="Courier New"/>
          <w:sz w:val="18"/>
        </w:rPr>
        <w:t>FormattedIO</w:t>
      </w:r>
      <w:r>
        <w:t xml:space="preserve"> interface has several .NET methods that correspond to functions defined in VISA.  The following table shows method-function correspondence for </w:t>
      </w:r>
      <w:r w:rsidRPr="009558BE">
        <w:rPr>
          <w:rFonts w:ascii="Courier New" w:hAnsi="Courier New"/>
          <w:sz w:val="18"/>
        </w:rPr>
        <w:t>IMessageBased</w:t>
      </w:r>
      <w:r>
        <w:rPr>
          <w:rFonts w:ascii="Courier New" w:hAnsi="Courier New"/>
          <w:sz w:val="18"/>
        </w:rPr>
        <w:t>FormattedIO</w:t>
      </w:r>
      <w:r w:rsidRPr="00B570D8">
        <w:t>.</w:t>
      </w:r>
    </w:p>
    <w:p w14:paraId="21AF8536"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023FF1EB" w14:textId="77777777" w:rsidTr="003E45DF">
        <w:trPr>
          <w:cantSplit/>
        </w:trPr>
        <w:tc>
          <w:tcPr>
            <w:tcW w:w="4572" w:type="dxa"/>
          </w:tcPr>
          <w:p w14:paraId="65962DC6" w14:textId="77777777" w:rsidR="00087E40" w:rsidRPr="00B570D8" w:rsidRDefault="00087E40" w:rsidP="00080267">
            <w:pPr>
              <w:pStyle w:val="TableCaption"/>
              <w:jc w:val="left"/>
            </w:pPr>
            <w:r>
              <w:t>Method</w:t>
            </w:r>
            <w:r w:rsidRPr="00B570D8">
              <w:t xml:space="preserve"> Name</w:t>
            </w:r>
          </w:p>
        </w:tc>
        <w:tc>
          <w:tcPr>
            <w:tcW w:w="4249" w:type="dxa"/>
          </w:tcPr>
          <w:p w14:paraId="4D66F7DF" w14:textId="77777777" w:rsidR="00087E40" w:rsidRPr="00B570D8" w:rsidRDefault="00087E40" w:rsidP="00087E40">
            <w:pPr>
              <w:pStyle w:val="TableCaption"/>
              <w:jc w:val="left"/>
            </w:pPr>
            <w:r w:rsidRPr="00B570D8">
              <w:t xml:space="preserve">VISA </w:t>
            </w:r>
            <w:r>
              <w:t>Method</w:t>
            </w:r>
            <w:r w:rsidRPr="00B570D8">
              <w:t xml:space="preserve"> Name</w:t>
            </w:r>
          </w:p>
        </w:tc>
      </w:tr>
      <w:tr w:rsidR="00087E40" w14:paraId="148B5C26" w14:textId="77777777" w:rsidTr="003E45DF">
        <w:trPr>
          <w:cantSplit/>
        </w:trPr>
        <w:tc>
          <w:tcPr>
            <w:tcW w:w="4572" w:type="dxa"/>
          </w:tcPr>
          <w:p w14:paraId="6A3077EB" w14:textId="77777777" w:rsidR="00087E40" w:rsidRPr="00AB1F8A" w:rsidRDefault="00087E40" w:rsidP="00080267">
            <w:pPr>
              <w:pStyle w:val="TableItem"/>
              <w:rPr>
                <w:rFonts w:ascii="Courier New" w:hAnsi="Courier New"/>
                <w:sz w:val="18"/>
              </w:rPr>
            </w:pPr>
            <w:r>
              <w:rPr>
                <w:rFonts w:ascii="Courier New" w:hAnsi="Courier New"/>
                <w:sz w:val="18"/>
              </w:rPr>
              <w:t>DiscardBuffers</w:t>
            </w:r>
          </w:p>
        </w:tc>
        <w:tc>
          <w:tcPr>
            <w:tcW w:w="4249" w:type="dxa"/>
          </w:tcPr>
          <w:p w14:paraId="60757160" w14:textId="77777777" w:rsidR="00087E40" w:rsidRPr="00B570D8" w:rsidRDefault="003E45DF" w:rsidP="003E45DF">
            <w:pPr>
              <w:pStyle w:val="TableItem"/>
              <w:rPr>
                <w:rFonts w:ascii="Courier New" w:hAnsi="Courier New"/>
                <w:sz w:val="18"/>
                <w:lang w:val="fr-FR"/>
              </w:rPr>
            </w:pPr>
            <w:r>
              <w:rPr>
                <w:rFonts w:ascii="Courier New" w:hAnsi="Courier New"/>
                <w:sz w:val="18"/>
                <w:lang w:val="fr-FR"/>
              </w:rPr>
              <w:t>viFlush</w:t>
            </w:r>
          </w:p>
        </w:tc>
      </w:tr>
      <w:tr w:rsidR="00087E40" w14:paraId="0FA6B60F" w14:textId="77777777" w:rsidTr="003E45DF">
        <w:trPr>
          <w:cantSplit/>
        </w:trPr>
        <w:tc>
          <w:tcPr>
            <w:tcW w:w="4572" w:type="dxa"/>
          </w:tcPr>
          <w:p w14:paraId="415AE357" w14:textId="77777777" w:rsidR="00087E40" w:rsidRPr="00AB1F8A" w:rsidRDefault="00087E40" w:rsidP="00080267">
            <w:pPr>
              <w:pStyle w:val="TableItem"/>
              <w:rPr>
                <w:rFonts w:ascii="Courier New" w:hAnsi="Courier New"/>
                <w:sz w:val="18"/>
              </w:rPr>
            </w:pPr>
            <w:r w:rsidRPr="009558BE">
              <w:rPr>
                <w:rFonts w:ascii="Courier New" w:hAnsi="Courier New"/>
                <w:sz w:val="18"/>
              </w:rPr>
              <w:t>Flush</w:t>
            </w:r>
            <w:r>
              <w:rPr>
                <w:rFonts w:ascii="Courier New" w:hAnsi="Courier New"/>
                <w:sz w:val="18"/>
              </w:rPr>
              <w:t>Write</w:t>
            </w:r>
          </w:p>
        </w:tc>
        <w:tc>
          <w:tcPr>
            <w:tcW w:w="4249" w:type="dxa"/>
          </w:tcPr>
          <w:p w14:paraId="56D049A9" w14:textId="77777777" w:rsidR="00087E40" w:rsidRPr="00B570D8" w:rsidRDefault="00087E40" w:rsidP="00080267">
            <w:pPr>
              <w:pStyle w:val="TableItem"/>
              <w:rPr>
                <w:rFonts w:ascii="Courier New" w:hAnsi="Courier New"/>
                <w:sz w:val="18"/>
                <w:lang w:val="fr-FR"/>
              </w:rPr>
            </w:pPr>
            <w:r w:rsidRPr="00B570D8">
              <w:rPr>
                <w:rFonts w:ascii="Courier New" w:hAnsi="Courier New"/>
                <w:sz w:val="18"/>
                <w:lang w:val="fr-FR"/>
              </w:rPr>
              <w:t>vi</w:t>
            </w:r>
            <w:r>
              <w:rPr>
                <w:rFonts w:ascii="Courier New" w:hAnsi="Courier New"/>
                <w:sz w:val="18"/>
                <w:lang w:val="fr-FR"/>
              </w:rPr>
              <w:t>Flush</w:t>
            </w:r>
          </w:p>
        </w:tc>
      </w:tr>
      <w:tr w:rsidR="00087E40" w14:paraId="3F55911D" w14:textId="77777777" w:rsidTr="003E45DF">
        <w:trPr>
          <w:cantSplit/>
        </w:trPr>
        <w:tc>
          <w:tcPr>
            <w:tcW w:w="4572" w:type="dxa"/>
          </w:tcPr>
          <w:p w14:paraId="09A312E0" w14:textId="77777777" w:rsidR="00087E40" w:rsidRPr="009558BE" w:rsidRDefault="00087E40" w:rsidP="00080267">
            <w:pPr>
              <w:pStyle w:val="TableItem"/>
              <w:rPr>
                <w:rFonts w:ascii="Courier New" w:hAnsi="Courier New"/>
                <w:sz w:val="18"/>
              </w:rPr>
            </w:pPr>
            <w:r>
              <w:rPr>
                <w:rFonts w:ascii="Courier New" w:hAnsi="Courier New"/>
                <w:sz w:val="18"/>
              </w:rPr>
              <w:t>Skip, SkipUntilEnd</w:t>
            </w:r>
          </w:p>
        </w:tc>
        <w:tc>
          <w:tcPr>
            <w:tcW w:w="4249" w:type="dxa"/>
          </w:tcPr>
          <w:p w14:paraId="5017E268" w14:textId="77777777" w:rsidR="00087E40" w:rsidRPr="00B570D8" w:rsidRDefault="003E45DF" w:rsidP="003E45DF">
            <w:pPr>
              <w:pStyle w:val="TableItem"/>
              <w:rPr>
                <w:rFonts w:ascii="Courier New" w:hAnsi="Courier New"/>
                <w:sz w:val="18"/>
                <w:lang w:val="fr-FR"/>
              </w:rPr>
            </w:pPr>
            <w:r>
              <w:rPr>
                <w:rFonts w:ascii="Courier New" w:hAnsi="Courier New"/>
                <w:sz w:val="18"/>
              </w:rPr>
              <w:t>viScanf with %* modifier</w:t>
            </w:r>
          </w:p>
        </w:tc>
      </w:tr>
      <w:tr w:rsidR="00087E40" w14:paraId="123977FC" w14:textId="77777777" w:rsidTr="003E45DF">
        <w:trPr>
          <w:cantSplit/>
        </w:trPr>
        <w:tc>
          <w:tcPr>
            <w:tcW w:w="4572" w:type="dxa"/>
          </w:tcPr>
          <w:p w14:paraId="50ACDD80" w14:textId="77777777" w:rsidR="00087E40" w:rsidRPr="009558BE" w:rsidRDefault="00087E40" w:rsidP="00080267">
            <w:pPr>
              <w:pStyle w:val="TableItem"/>
              <w:rPr>
                <w:rFonts w:ascii="Courier New" w:hAnsi="Courier New"/>
                <w:sz w:val="18"/>
              </w:rPr>
            </w:pPr>
            <w:r w:rsidRPr="009558BE">
              <w:rPr>
                <w:rFonts w:ascii="Courier New" w:hAnsi="Courier New"/>
                <w:sz w:val="18"/>
              </w:rPr>
              <w:t>Printf</w:t>
            </w:r>
          </w:p>
        </w:tc>
        <w:tc>
          <w:tcPr>
            <w:tcW w:w="4249" w:type="dxa"/>
            <w:vMerge w:val="restart"/>
          </w:tcPr>
          <w:p w14:paraId="12BA5AC8" w14:textId="77777777" w:rsidR="00087E40" w:rsidRPr="00AB1F8A" w:rsidRDefault="00087E40" w:rsidP="00080267">
            <w:pPr>
              <w:pStyle w:val="TableItem"/>
              <w:rPr>
                <w:rFonts w:ascii="Courier New" w:hAnsi="Courier New"/>
                <w:sz w:val="18"/>
              </w:rPr>
            </w:pPr>
            <w:r>
              <w:rPr>
                <w:rFonts w:ascii="Courier New" w:hAnsi="Courier New"/>
                <w:sz w:val="18"/>
              </w:rPr>
              <w:t>viPrintf</w:t>
            </w:r>
          </w:p>
        </w:tc>
      </w:tr>
      <w:tr w:rsidR="00087E40" w14:paraId="22B4B839" w14:textId="77777777" w:rsidTr="003E45DF">
        <w:trPr>
          <w:cantSplit/>
        </w:trPr>
        <w:tc>
          <w:tcPr>
            <w:tcW w:w="4572" w:type="dxa"/>
          </w:tcPr>
          <w:p w14:paraId="41BCC368" w14:textId="77777777" w:rsidR="00087E40" w:rsidRPr="009558BE" w:rsidRDefault="00087E40" w:rsidP="00080267">
            <w:pPr>
              <w:pStyle w:val="TableItem"/>
              <w:rPr>
                <w:rFonts w:ascii="Courier New" w:hAnsi="Courier New"/>
                <w:sz w:val="18"/>
              </w:rPr>
            </w:pPr>
            <w:r w:rsidRPr="009558BE">
              <w:rPr>
                <w:rFonts w:ascii="Courier New" w:hAnsi="Courier New"/>
                <w:sz w:val="18"/>
              </w:rPr>
              <w:t>PrintfAndFlush</w:t>
            </w:r>
          </w:p>
        </w:tc>
        <w:tc>
          <w:tcPr>
            <w:tcW w:w="4249" w:type="dxa"/>
            <w:vMerge/>
          </w:tcPr>
          <w:p w14:paraId="01A143DA" w14:textId="77777777" w:rsidR="00087E40" w:rsidRPr="00AB1F8A" w:rsidRDefault="00087E40" w:rsidP="00080267">
            <w:pPr>
              <w:pStyle w:val="TableItem"/>
              <w:rPr>
                <w:rFonts w:ascii="Courier New" w:hAnsi="Courier New"/>
                <w:sz w:val="18"/>
              </w:rPr>
            </w:pPr>
          </w:p>
        </w:tc>
      </w:tr>
      <w:tr w:rsidR="00087E40" w14:paraId="70430B00" w14:textId="77777777" w:rsidTr="003E45DF">
        <w:trPr>
          <w:cantSplit/>
        </w:trPr>
        <w:tc>
          <w:tcPr>
            <w:tcW w:w="4572" w:type="dxa"/>
          </w:tcPr>
          <w:p w14:paraId="0A0C14C4" w14:textId="77777777" w:rsidR="00087E40" w:rsidRPr="009558BE" w:rsidRDefault="00087E40" w:rsidP="00080267">
            <w:pPr>
              <w:pStyle w:val="TableItem"/>
              <w:rPr>
                <w:rFonts w:ascii="Courier New" w:hAnsi="Courier New"/>
                <w:sz w:val="18"/>
              </w:rPr>
            </w:pPr>
            <w:r>
              <w:rPr>
                <w:rFonts w:ascii="Courier New" w:hAnsi="Courier New"/>
                <w:sz w:val="18"/>
              </w:rPr>
              <w:t>PrintArray</w:t>
            </w:r>
          </w:p>
        </w:tc>
        <w:tc>
          <w:tcPr>
            <w:tcW w:w="4249" w:type="dxa"/>
            <w:vMerge/>
          </w:tcPr>
          <w:p w14:paraId="0C8548B5" w14:textId="77777777" w:rsidR="00087E40" w:rsidRPr="00AB1F8A" w:rsidRDefault="00087E40" w:rsidP="00080267">
            <w:pPr>
              <w:pStyle w:val="TableItem"/>
              <w:rPr>
                <w:rFonts w:ascii="Courier New" w:hAnsi="Courier New"/>
                <w:sz w:val="18"/>
              </w:rPr>
            </w:pPr>
          </w:p>
        </w:tc>
      </w:tr>
      <w:tr w:rsidR="00087E40" w14:paraId="27A77E3E" w14:textId="77777777" w:rsidTr="003E45DF">
        <w:trPr>
          <w:cantSplit/>
        </w:trPr>
        <w:tc>
          <w:tcPr>
            <w:tcW w:w="4572" w:type="dxa"/>
          </w:tcPr>
          <w:p w14:paraId="5709ECE2" w14:textId="77777777" w:rsidR="00087E40" w:rsidRPr="009558BE" w:rsidRDefault="00087E40" w:rsidP="00080267">
            <w:pPr>
              <w:pStyle w:val="TableItem"/>
              <w:rPr>
                <w:rFonts w:ascii="Courier New" w:hAnsi="Courier New"/>
                <w:sz w:val="18"/>
              </w:rPr>
            </w:pPr>
            <w:r>
              <w:rPr>
                <w:rFonts w:ascii="Courier New" w:hAnsi="Courier New"/>
                <w:sz w:val="18"/>
              </w:rPr>
              <w:t>PrintArrayAndFlush</w:t>
            </w:r>
          </w:p>
        </w:tc>
        <w:tc>
          <w:tcPr>
            <w:tcW w:w="4249" w:type="dxa"/>
            <w:vMerge/>
          </w:tcPr>
          <w:p w14:paraId="32D16F4C" w14:textId="77777777" w:rsidR="00087E40" w:rsidRPr="00AB1F8A" w:rsidRDefault="00087E40" w:rsidP="00080267">
            <w:pPr>
              <w:pStyle w:val="TableItem"/>
              <w:rPr>
                <w:rFonts w:ascii="Courier New" w:hAnsi="Courier New"/>
                <w:sz w:val="18"/>
              </w:rPr>
            </w:pPr>
          </w:p>
        </w:tc>
      </w:tr>
      <w:tr w:rsidR="00087E40" w14:paraId="56A5C493" w14:textId="77777777" w:rsidTr="003E45DF">
        <w:trPr>
          <w:cantSplit/>
        </w:trPr>
        <w:tc>
          <w:tcPr>
            <w:tcW w:w="4572" w:type="dxa"/>
          </w:tcPr>
          <w:p w14:paraId="5FA2DCE0" w14:textId="77777777" w:rsidR="00087E40" w:rsidRPr="009558BE" w:rsidRDefault="00087E40" w:rsidP="00080267">
            <w:pPr>
              <w:pStyle w:val="TableItem"/>
              <w:rPr>
                <w:rFonts w:ascii="Courier New" w:hAnsi="Courier New"/>
                <w:sz w:val="18"/>
              </w:rPr>
            </w:pPr>
            <w:r w:rsidRPr="009558BE">
              <w:rPr>
                <w:rFonts w:ascii="Courier New" w:hAnsi="Courier New"/>
                <w:sz w:val="18"/>
              </w:rPr>
              <w:t>Scanf</w:t>
            </w:r>
          </w:p>
        </w:tc>
        <w:tc>
          <w:tcPr>
            <w:tcW w:w="4249" w:type="dxa"/>
            <w:vMerge w:val="restart"/>
          </w:tcPr>
          <w:p w14:paraId="06005ABD" w14:textId="77777777" w:rsidR="00087E40" w:rsidRPr="00AB1F8A" w:rsidRDefault="00087E40" w:rsidP="00080267">
            <w:pPr>
              <w:pStyle w:val="TableItem"/>
              <w:rPr>
                <w:rFonts w:ascii="Courier New" w:hAnsi="Courier New"/>
                <w:sz w:val="18"/>
              </w:rPr>
            </w:pPr>
            <w:r>
              <w:rPr>
                <w:rFonts w:ascii="Courier New" w:hAnsi="Courier New"/>
                <w:sz w:val="18"/>
              </w:rPr>
              <w:t>viScanf</w:t>
            </w:r>
          </w:p>
        </w:tc>
      </w:tr>
      <w:tr w:rsidR="00087E40" w14:paraId="0B9A2DF2" w14:textId="77777777" w:rsidTr="003E45DF">
        <w:trPr>
          <w:cantSplit/>
        </w:trPr>
        <w:tc>
          <w:tcPr>
            <w:tcW w:w="4572" w:type="dxa"/>
          </w:tcPr>
          <w:p w14:paraId="307312EB" w14:textId="77777777" w:rsidR="00087E40" w:rsidRPr="009558BE" w:rsidRDefault="00087E40" w:rsidP="00080267">
            <w:pPr>
              <w:pStyle w:val="TableItem"/>
              <w:rPr>
                <w:rFonts w:ascii="Courier New" w:hAnsi="Courier New"/>
                <w:sz w:val="18"/>
              </w:rPr>
            </w:pPr>
            <w:r>
              <w:rPr>
                <w:rFonts w:ascii="Courier New" w:hAnsi="Courier New"/>
                <w:sz w:val="18"/>
              </w:rPr>
              <w:t>ScanfArray</w:t>
            </w:r>
          </w:p>
        </w:tc>
        <w:tc>
          <w:tcPr>
            <w:tcW w:w="4249" w:type="dxa"/>
            <w:vMerge/>
          </w:tcPr>
          <w:p w14:paraId="49A9A134" w14:textId="77777777" w:rsidR="00087E40" w:rsidRDefault="00087E40" w:rsidP="00080267">
            <w:pPr>
              <w:pStyle w:val="TableItem"/>
              <w:rPr>
                <w:rFonts w:ascii="Courier New" w:hAnsi="Courier New"/>
                <w:sz w:val="18"/>
              </w:rPr>
            </w:pPr>
          </w:p>
        </w:tc>
      </w:tr>
      <w:tr w:rsidR="00087E40" w14:paraId="25420D4E" w14:textId="77777777" w:rsidTr="003E45DF">
        <w:trPr>
          <w:cantSplit/>
        </w:trPr>
        <w:tc>
          <w:tcPr>
            <w:tcW w:w="4572" w:type="dxa"/>
          </w:tcPr>
          <w:p w14:paraId="34E15F87" w14:textId="77777777"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14:paraId="451A83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1A59CC2" w14:textId="77777777" w:rsidTr="003E45DF">
        <w:trPr>
          <w:cantSplit/>
        </w:trPr>
        <w:tc>
          <w:tcPr>
            <w:tcW w:w="4572" w:type="dxa"/>
          </w:tcPr>
          <w:p w14:paraId="72053682" w14:textId="77777777"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14:paraId="4D091CE0" w14:textId="77777777" w:rsidR="00087E40" w:rsidRPr="00AB1F8A" w:rsidRDefault="003E45DF" w:rsidP="003E45DF">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16F056C2" w14:textId="77777777" w:rsidTr="003E45DF">
        <w:trPr>
          <w:cantSplit/>
        </w:trPr>
        <w:tc>
          <w:tcPr>
            <w:tcW w:w="4572" w:type="dxa"/>
          </w:tcPr>
          <w:p w14:paraId="797BA114" w14:textId="77777777" w:rsidR="00087E40" w:rsidRPr="00AB1F8A" w:rsidRDefault="00087E40" w:rsidP="00080267">
            <w:pPr>
              <w:pStyle w:val="TableItem"/>
              <w:rPr>
                <w:rFonts w:ascii="Courier New" w:hAnsi="Courier New"/>
                <w:sz w:val="18"/>
              </w:rPr>
            </w:pPr>
            <w:r w:rsidRPr="009558BE">
              <w:rPr>
                <w:rFonts w:ascii="Courier New" w:hAnsi="Courier New"/>
                <w:sz w:val="18"/>
              </w:rPr>
              <w:t>WriteList</w:t>
            </w:r>
          </w:p>
        </w:tc>
        <w:tc>
          <w:tcPr>
            <w:tcW w:w="4249" w:type="dxa"/>
          </w:tcPr>
          <w:p w14:paraId="16DF7DF8"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ABA5840" w14:textId="77777777" w:rsidTr="003E45DF">
        <w:trPr>
          <w:cantSplit/>
        </w:trPr>
        <w:tc>
          <w:tcPr>
            <w:tcW w:w="4572" w:type="dxa"/>
          </w:tcPr>
          <w:p w14:paraId="1D3D04C7" w14:textId="77777777" w:rsidR="00087E40" w:rsidRPr="00AB1F8A" w:rsidRDefault="00087E40" w:rsidP="00080267">
            <w:pPr>
              <w:pStyle w:val="TableItem"/>
              <w:rPr>
                <w:rFonts w:ascii="Courier New" w:hAnsi="Courier New"/>
                <w:sz w:val="18"/>
              </w:rPr>
            </w:pPr>
            <w:r w:rsidRPr="009558BE">
              <w:rPr>
                <w:rFonts w:ascii="Courier New" w:hAnsi="Courier New"/>
                <w:sz w:val="18"/>
              </w:rPr>
              <w:lastRenderedPageBreak/>
              <w:t>WriteLineList</w:t>
            </w:r>
          </w:p>
        </w:tc>
        <w:tc>
          <w:tcPr>
            <w:tcW w:w="4249" w:type="dxa"/>
          </w:tcPr>
          <w:p w14:paraId="48ED17E4"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7DFCADDD" w14:textId="77777777" w:rsidTr="003E45DF">
        <w:trPr>
          <w:cantSplit/>
        </w:trPr>
        <w:tc>
          <w:tcPr>
            <w:tcW w:w="4572" w:type="dxa"/>
          </w:tcPr>
          <w:p w14:paraId="69D86198"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p>
        </w:tc>
        <w:tc>
          <w:tcPr>
            <w:tcW w:w="4249" w:type="dxa"/>
          </w:tcPr>
          <w:p w14:paraId="2D24F5F6"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449200A7" w14:textId="77777777" w:rsidTr="003E45DF">
        <w:trPr>
          <w:cantSplit/>
        </w:trPr>
        <w:tc>
          <w:tcPr>
            <w:tcW w:w="4572" w:type="dxa"/>
          </w:tcPr>
          <w:p w14:paraId="61A6ECC5" w14:textId="77777777" w:rsidR="00087E40" w:rsidRPr="00AB1F8A" w:rsidRDefault="00087E40" w:rsidP="00080267">
            <w:pPr>
              <w:pStyle w:val="TableItem"/>
              <w:rPr>
                <w:rFonts w:ascii="Courier New" w:hAnsi="Courier New"/>
                <w:sz w:val="18"/>
              </w:rPr>
            </w:pPr>
            <w:r w:rsidRPr="009558BE">
              <w:rPr>
                <w:rFonts w:ascii="Courier New" w:hAnsi="Courier New"/>
                <w:sz w:val="18"/>
              </w:rPr>
              <w:t>WriteBinary</w:t>
            </w:r>
            <w:r>
              <w:rPr>
                <w:rFonts w:ascii="Courier New" w:hAnsi="Courier New"/>
                <w:sz w:val="18"/>
              </w:rPr>
              <w:t>AndFlush</w:t>
            </w:r>
          </w:p>
        </w:tc>
        <w:tc>
          <w:tcPr>
            <w:tcW w:w="4249" w:type="dxa"/>
          </w:tcPr>
          <w:p w14:paraId="5BD63A93" w14:textId="77777777" w:rsidR="00087E40" w:rsidRPr="00AB1F8A" w:rsidRDefault="003E45DF" w:rsidP="00087E40">
            <w:pPr>
              <w:pStyle w:val="TableItem"/>
              <w:rPr>
                <w:rFonts w:ascii="Courier New" w:hAnsi="Courier New"/>
                <w:sz w:val="18"/>
              </w:rPr>
            </w:pPr>
            <w:r>
              <w:rPr>
                <w:rFonts w:ascii="Courier New" w:hAnsi="Courier New"/>
                <w:sz w:val="18"/>
              </w:rPr>
              <w:t>viPrintf</w:t>
            </w:r>
            <w:r w:rsidRPr="003E45DF">
              <w:t xml:space="preserve"> with specific format specifiers.</w:t>
            </w:r>
          </w:p>
        </w:tc>
      </w:tr>
      <w:tr w:rsidR="00087E40" w14:paraId="6585801B" w14:textId="77777777" w:rsidTr="003E45DF">
        <w:trPr>
          <w:cantSplit/>
        </w:trPr>
        <w:tc>
          <w:tcPr>
            <w:tcW w:w="4572" w:type="dxa"/>
          </w:tcPr>
          <w:p w14:paraId="302FEC0C" w14:textId="77777777" w:rsidR="00087E40" w:rsidRPr="00AB1F8A" w:rsidRDefault="00087E40" w:rsidP="00087E40">
            <w:pPr>
              <w:pStyle w:val="TableItem"/>
              <w:rPr>
                <w:rFonts w:ascii="Courier New" w:hAnsi="Courier New"/>
                <w:sz w:val="18"/>
              </w:rPr>
            </w:pPr>
            <w:r>
              <w:rPr>
                <w:rFonts w:ascii="Courier New" w:hAnsi="Courier New"/>
                <w:sz w:val="18"/>
              </w:rPr>
              <w:t>Read</w:t>
            </w:r>
            <w:r w:rsidRPr="00087E40">
              <w:rPr>
                <w:rFonts w:ascii="Courier New" w:hAnsi="Courier New"/>
                <w:i/>
                <w:sz w:val="18"/>
              </w:rPr>
              <w:t>Type</w:t>
            </w:r>
          </w:p>
        </w:tc>
        <w:tc>
          <w:tcPr>
            <w:tcW w:w="4249" w:type="dxa"/>
          </w:tcPr>
          <w:p w14:paraId="397F58FC" w14:textId="77777777" w:rsidR="00087E40" w:rsidRPr="00AB1F8A" w:rsidRDefault="003E45DF" w:rsidP="003E45DF">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0CEF2CBB" w14:textId="77777777" w:rsidTr="003E45DF">
        <w:trPr>
          <w:cantSplit/>
        </w:trPr>
        <w:tc>
          <w:tcPr>
            <w:tcW w:w="4572" w:type="dxa"/>
          </w:tcPr>
          <w:p w14:paraId="4D906D5D" w14:textId="77777777" w:rsidR="00087E40" w:rsidRDefault="00087E40" w:rsidP="00080267">
            <w:pPr>
              <w:pStyle w:val="TableItem"/>
              <w:rPr>
                <w:rFonts w:ascii="Courier New" w:hAnsi="Courier New"/>
                <w:sz w:val="18"/>
              </w:rPr>
            </w:pPr>
            <w:r>
              <w:rPr>
                <w:rFonts w:ascii="Courier New" w:hAnsi="Courier New"/>
                <w:sz w:val="18"/>
              </w:rPr>
              <w:t>ReadLine</w:t>
            </w:r>
          </w:p>
          <w:p w14:paraId="38C075A8" w14:textId="77777777" w:rsidR="00087E40" w:rsidRPr="00AB1F8A" w:rsidRDefault="00087E40" w:rsidP="00080267">
            <w:pPr>
              <w:pStyle w:val="TableItem"/>
              <w:rPr>
                <w:rFonts w:ascii="Courier New" w:hAnsi="Courier New"/>
                <w:sz w:val="18"/>
              </w:rPr>
            </w:pPr>
            <w:r>
              <w:rPr>
                <w:rFonts w:ascii="Courier New" w:hAnsi="Courier New"/>
                <w:sz w:val="18"/>
              </w:rPr>
              <w:t>ReadLine</w:t>
            </w:r>
            <w:r w:rsidRPr="00087E40">
              <w:rPr>
                <w:rFonts w:ascii="Courier New" w:hAnsi="Courier New"/>
                <w:i/>
                <w:sz w:val="18"/>
              </w:rPr>
              <w:t>Type</w:t>
            </w:r>
          </w:p>
        </w:tc>
        <w:tc>
          <w:tcPr>
            <w:tcW w:w="4249" w:type="dxa"/>
          </w:tcPr>
          <w:p w14:paraId="4A6E84F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2E1B255E" w14:textId="77777777" w:rsidTr="003E45DF">
        <w:trPr>
          <w:cantSplit/>
        </w:trPr>
        <w:tc>
          <w:tcPr>
            <w:tcW w:w="4572" w:type="dxa"/>
          </w:tcPr>
          <w:p w14:paraId="4E93BC3A" w14:textId="77777777" w:rsidR="00087E40" w:rsidRPr="00AB1F8A" w:rsidRDefault="00087E40" w:rsidP="00080267">
            <w:pPr>
              <w:pStyle w:val="TableItem"/>
              <w:rPr>
                <w:rFonts w:ascii="Courier New" w:hAnsi="Courier New"/>
                <w:sz w:val="18"/>
              </w:rPr>
            </w:pPr>
            <w:r>
              <w:rPr>
                <w:rFonts w:ascii="Courier New" w:hAnsi="Courier New"/>
                <w:sz w:val="18"/>
              </w:rPr>
              <w:t>ReadListOf</w:t>
            </w:r>
            <w:r w:rsidRPr="00087E40">
              <w:rPr>
                <w:rFonts w:ascii="Courier New" w:hAnsi="Courier New"/>
                <w:i/>
                <w:sz w:val="18"/>
              </w:rPr>
              <w:t>Type</w:t>
            </w:r>
          </w:p>
        </w:tc>
        <w:tc>
          <w:tcPr>
            <w:tcW w:w="4249" w:type="dxa"/>
          </w:tcPr>
          <w:p w14:paraId="14A8E30D"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480BCBB3" w14:textId="77777777" w:rsidTr="003E45DF">
        <w:trPr>
          <w:cantSplit/>
        </w:trPr>
        <w:tc>
          <w:tcPr>
            <w:tcW w:w="4572" w:type="dxa"/>
          </w:tcPr>
          <w:p w14:paraId="6275511A" w14:textId="77777777" w:rsidR="00087E40" w:rsidRPr="00AB1F8A" w:rsidRDefault="00087E40" w:rsidP="00080267">
            <w:pPr>
              <w:pStyle w:val="TableItem"/>
              <w:rPr>
                <w:rFonts w:ascii="Courier New" w:hAnsi="Courier New"/>
                <w:sz w:val="18"/>
              </w:rPr>
            </w:pPr>
            <w:r>
              <w:rPr>
                <w:rFonts w:ascii="Courier New" w:hAnsi="Courier New"/>
                <w:sz w:val="18"/>
              </w:rPr>
              <w:t>ReadLineListOf</w:t>
            </w:r>
            <w:r w:rsidRPr="00087E40">
              <w:rPr>
                <w:rFonts w:ascii="Courier New" w:hAnsi="Courier New"/>
                <w:i/>
                <w:sz w:val="18"/>
              </w:rPr>
              <w:t>Type</w:t>
            </w:r>
          </w:p>
        </w:tc>
        <w:tc>
          <w:tcPr>
            <w:tcW w:w="4249" w:type="dxa"/>
          </w:tcPr>
          <w:p w14:paraId="49B53700"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6B87230F" w14:textId="77777777" w:rsidTr="003E45DF">
        <w:trPr>
          <w:cantSplit/>
        </w:trPr>
        <w:tc>
          <w:tcPr>
            <w:tcW w:w="4572" w:type="dxa"/>
          </w:tcPr>
          <w:p w14:paraId="07925D8F" w14:textId="77777777" w:rsidR="00087E40" w:rsidRPr="00AB1F8A" w:rsidRDefault="00087E40" w:rsidP="00080267">
            <w:pPr>
              <w:pStyle w:val="TableItem"/>
              <w:rPr>
                <w:rFonts w:ascii="Courier New" w:hAnsi="Courier New"/>
                <w:sz w:val="18"/>
              </w:rPr>
            </w:pPr>
            <w:r w:rsidRPr="009558BE">
              <w:rPr>
                <w:rFonts w:ascii="Courier New" w:hAnsi="Courier New"/>
                <w:sz w:val="18"/>
              </w:rPr>
              <w:t>ReadBinaryBlockOf</w:t>
            </w:r>
            <w:r w:rsidRPr="00087E40">
              <w:rPr>
                <w:rFonts w:ascii="Courier New" w:hAnsi="Courier New"/>
                <w:i/>
                <w:sz w:val="18"/>
              </w:rPr>
              <w:t>Type</w:t>
            </w:r>
          </w:p>
        </w:tc>
        <w:tc>
          <w:tcPr>
            <w:tcW w:w="4249" w:type="dxa"/>
          </w:tcPr>
          <w:p w14:paraId="151BEE06"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11BBCE46" w14:textId="77777777" w:rsidTr="003E45DF">
        <w:trPr>
          <w:cantSplit/>
        </w:trPr>
        <w:tc>
          <w:tcPr>
            <w:tcW w:w="4572" w:type="dxa"/>
          </w:tcPr>
          <w:p w14:paraId="3A58F035" w14:textId="77777777" w:rsidR="00087E40" w:rsidRPr="00AB1F8A" w:rsidRDefault="00087E40" w:rsidP="00080267">
            <w:pPr>
              <w:pStyle w:val="TableItem"/>
              <w:rPr>
                <w:rFonts w:ascii="Courier New" w:hAnsi="Courier New"/>
                <w:sz w:val="18"/>
              </w:rPr>
            </w:pPr>
            <w:r w:rsidRPr="009558BE">
              <w:rPr>
                <w:rFonts w:ascii="Courier New" w:hAnsi="Courier New"/>
                <w:sz w:val="18"/>
              </w:rPr>
              <w:t>ReadLineBinaryBlockOf</w:t>
            </w:r>
            <w:r w:rsidRPr="00087E40">
              <w:rPr>
                <w:rFonts w:ascii="Courier New" w:hAnsi="Courier New"/>
                <w:i/>
                <w:sz w:val="18"/>
              </w:rPr>
              <w:t>Type</w:t>
            </w:r>
          </w:p>
        </w:tc>
        <w:tc>
          <w:tcPr>
            <w:tcW w:w="4249" w:type="dxa"/>
          </w:tcPr>
          <w:p w14:paraId="0104018A"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r w:rsidR="00087E40" w14:paraId="795C8B35" w14:textId="77777777" w:rsidTr="003E45DF">
        <w:trPr>
          <w:cantSplit/>
        </w:trPr>
        <w:tc>
          <w:tcPr>
            <w:tcW w:w="4572" w:type="dxa"/>
          </w:tcPr>
          <w:p w14:paraId="6CE4FD50" w14:textId="77777777" w:rsidR="00087E40" w:rsidRPr="009558BE" w:rsidRDefault="00087E40" w:rsidP="00080267">
            <w:pPr>
              <w:pStyle w:val="TableItem"/>
              <w:rPr>
                <w:rFonts w:ascii="Courier New" w:hAnsi="Courier New"/>
                <w:sz w:val="18"/>
              </w:rPr>
            </w:pPr>
            <w:r>
              <w:rPr>
                <w:rFonts w:ascii="Courier New" w:hAnsi="Courier New"/>
                <w:sz w:val="18"/>
              </w:rPr>
              <w:t>ReadWhileMatch, ReadUntilMatch, ReadUntilEnd</w:t>
            </w:r>
          </w:p>
        </w:tc>
        <w:tc>
          <w:tcPr>
            <w:tcW w:w="4249" w:type="dxa"/>
          </w:tcPr>
          <w:p w14:paraId="27D6E003" w14:textId="77777777" w:rsidR="00087E40" w:rsidRPr="00AB1F8A" w:rsidRDefault="003E45DF" w:rsidP="00087E40">
            <w:pPr>
              <w:pStyle w:val="TableItem"/>
              <w:rPr>
                <w:rFonts w:ascii="Courier New" w:hAnsi="Courier New"/>
                <w:sz w:val="18"/>
              </w:rPr>
            </w:pPr>
            <w:r>
              <w:rPr>
                <w:rFonts w:ascii="Courier New" w:hAnsi="Courier New"/>
                <w:sz w:val="18"/>
              </w:rPr>
              <w:t>viScanf</w:t>
            </w:r>
            <w:r w:rsidRPr="003E45DF">
              <w:t xml:space="preserve"> with specific format specifiers.</w:t>
            </w:r>
          </w:p>
        </w:tc>
      </w:tr>
    </w:tbl>
    <w:p w14:paraId="6E557254" w14:textId="77777777" w:rsidR="00FA43B6" w:rsidRPr="00944A2C" w:rsidRDefault="00802C1E" w:rsidP="00FA43B6">
      <w:pPr>
        <w:pStyle w:val="Heading-Sub2"/>
      </w:pPr>
      <w:r>
        <w:t>Implementation</w:t>
      </w:r>
    </w:p>
    <w:p w14:paraId="5F0FE6F1" w14:textId="77777777" w:rsidR="00FA43B6" w:rsidRDefault="00FA43B6" w:rsidP="001C3CE6">
      <w:pPr>
        <w:pStyle w:val="Observation"/>
      </w:pPr>
    </w:p>
    <w:p w14:paraId="001B9115" w14:textId="77777777" w:rsidR="00FA43B6" w:rsidRDefault="00FA43B6" w:rsidP="00FA43B6">
      <w:pPr>
        <w:pStyle w:val="Body"/>
      </w:pPr>
      <w:r>
        <w:t xml:space="preserve">Most of the properties and methods in </w:t>
      </w:r>
      <w:r w:rsidRPr="00FA43B6">
        <w:rPr>
          <w:rFonts w:ascii="Courier New" w:hAnsi="Courier New" w:cs="Courier New"/>
          <w:sz w:val="18"/>
          <w:szCs w:val="18"/>
        </w:rPr>
        <w:t>IMessageBasedFormattedIO</w:t>
      </w:r>
      <w:r>
        <w:t xml:space="preserve"> have corresponding attributes and functions in VISA C, </w:t>
      </w:r>
      <w:r w:rsidR="00B05965">
        <w:t>but</w:t>
      </w:r>
      <w:r>
        <w:t xml:space="preserve"> the properties and methods in </w:t>
      </w:r>
      <w:r w:rsidRPr="00FA43B6">
        <w:rPr>
          <w:rFonts w:ascii="Courier New" w:hAnsi="Courier New" w:cs="Courier New"/>
          <w:sz w:val="18"/>
          <w:szCs w:val="18"/>
        </w:rPr>
        <w:t>IMessageBasedFormattedIO</w:t>
      </w:r>
      <w:r>
        <w:t xml:space="preserve"> differ, some slightly and some significantly, from the corresponding VISA C attributes and functions.  For this reason, all of the methods in this interface are described in detail below.</w:t>
      </w:r>
    </w:p>
    <w:p w14:paraId="3C998AD3" w14:textId="77777777" w:rsidR="00B8547F" w:rsidRPr="0097182D" w:rsidRDefault="00B8547F" w:rsidP="00087E40">
      <w:pPr>
        <w:pStyle w:val="Heading3NxtPg"/>
      </w:pPr>
      <w:bookmarkStart w:id="196" w:name="_Toc411598050"/>
      <w:r>
        <w:lastRenderedPageBreak/>
        <w:t>BinaryEncoding</w:t>
      </w:r>
      <w:bookmarkEnd w:id="196"/>
    </w:p>
    <w:p w14:paraId="696FA355" w14:textId="77777777" w:rsidR="00B8547F" w:rsidRDefault="00B8547F" w:rsidP="00B8547F">
      <w:pPr>
        <w:pStyle w:val="Heading-Sub2"/>
      </w:pPr>
      <w:r>
        <w:t>Description</w:t>
      </w:r>
    </w:p>
    <w:p w14:paraId="7AD9E491" w14:textId="77777777" w:rsidR="005403DD" w:rsidRDefault="005403DD" w:rsidP="005403DD">
      <w:pPr>
        <w:pStyle w:val="Body"/>
      </w:pPr>
      <w:r>
        <w:t xml:space="preserve">The binary encoding used by </w:t>
      </w:r>
      <w:r w:rsidR="00D47DBF">
        <w:t>Write and Read methods</w:t>
      </w:r>
      <w:r>
        <w:t xml:space="preserve"> when formatting or parsing a</w:t>
      </w:r>
      <w:r w:rsidR="00280905">
        <w:t>n</w:t>
      </w:r>
      <w:r>
        <w:t xml:space="preserve"> </w:t>
      </w:r>
      <w:r w:rsidR="00B05965">
        <w:t>array of numeric data</w:t>
      </w:r>
      <w:r>
        <w:t>.</w:t>
      </w:r>
    </w:p>
    <w:p w14:paraId="1422961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BC6DEA" w14:textId="77777777" w:rsidTr="00531BA0">
        <w:tc>
          <w:tcPr>
            <w:tcW w:w="8856" w:type="dxa"/>
          </w:tcPr>
          <w:p w14:paraId="0DE41313" w14:textId="77777777" w:rsidR="00B05965" w:rsidRPr="00D80640" w:rsidRDefault="00991DF7" w:rsidP="00B05965">
            <w:pPr>
              <w:pStyle w:val="TableItem"/>
              <w:rPr>
                <w:rFonts w:ascii="Courier New" w:hAnsi="Courier New"/>
                <w:sz w:val="18"/>
              </w:rPr>
            </w:pPr>
            <w:r>
              <w:rPr>
                <w:rFonts w:ascii="Courier New" w:hAnsi="Courier New"/>
                <w:sz w:val="18"/>
              </w:rPr>
              <w:t>BinaryEncoding</w:t>
            </w:r>
            <w:r w:rsidRPr="009558BE">
              <w:rPr>
                <w:rFonts w:ascii="Courier New" w:hAnsi="Courier New"/>
                <w:sz w:val="18"/>
              </w:rPr>
              <w:t xml:space="preserve"> </w:t>
            </w:r>
            <w:r>
              <w:rPr>
                <w:rFonts w:ascii="Courier New" w:hAnsi="Courier New"/>
                <w:sz w:val="18"/>
              </w:rPr>
              <w:t>BinaryEncoding</w:t>
            </w:r>
            <w:r w:rsidRPr="009558BE">
              <w:rPr>
                <w:rFonts w:ascii="Courier New" w:hAnsi="Courier New"/>
                <w:sz w:val="18"/>
              </w:rPr>
              <w:t xml:space="preserve"> { get; set; }</w:t>
            </w:r>
          </w:p>
        </w:tc>
      </w:tr>
    </w:tbl>
    <w:p w14:paraId="34D14B5A" w14:textId="77777777" w:rsidR="00B05965" w:rsidRDefault="00B05965" w:rsidP="00B05965">
      <w:pPr>
        <w:pStyle w:val="Heading-Sub2"/>
      </w:pPr>
      <w:r>
        <w:t>Implementation</w:t>
      </w:r>
    </w:p>
    <w:p w14:paraId="5C448F04" w14:textId="77777777" w:rsidR="00B05965" w:rsidRDefault="00B05965" w:rsidP="00B05965">
      <w:pPr>
        <w:pStyle w:val="Body"/>
      </w:pPr>
      <w:r>
        <w:t xml:space="preserve">The formatting and parsing rules associated with each of the </w:t>
      </w:r>
      <w:r w:rsidR="00C159B0">
        <w:t>enumerated values for BinaryEncoding correspond to Printf and Scanf format specifiers as shown in the following table.</w:t>
      </w:r>
    </w:p>
    <w:p w14:paraId="4D2F7CB2" w14:textId="77777777" w:rsidR="00C159B0" w:rsidRDefault="00C159B0" w:rsidP="00B05965">
      <w:pPr>
        <w:pStyle w:val="Body"/>
      </w:pPr>
    </w:p>
    <w:tbl>
      <w:tblPr>
        <w:tblW w:w="0" w:type="auto"/>
        <w:tblInd w:w="800" w:type="dxa"/>
        <w:tblCellMar>
          <w:left w:w="80" w:type="dxa"/>
          <w:right w:w="80" w:type="dxa"/>
        </w:tblCellMar>
        <w:tblLook w:val="0000" w:firstRow="0" w:lastRow="0" w:firstColumn="0" w:lastColumn="0" w:noHBand="0" w:noVBand="0"/>
      </w:tblPr>
      <w:tblGrid>
        <w:gridCol w:w="2970"/>
        <w:gridCol w:w="5130"/>
      </w:tblGrid>
      <w:tr w:rsidR="00B05965" w14:paraId="0DF77FB2" w14:textId="77777777" w:rsidTr="0001105A">
        <w:trPr>
          <w:cantSplit/>
        </w:trPr>
        <w:tc>
          <w:tcPr>
            <w:tcW w:w="2970" w:type="dxa"/>
            <w:tcBorders>
              <w:top w:val="single" w:sz="6" w:space="0" w:color="auto"/>
              <w:left w:val="single" w:sz="6" w:space="0" w:color="auto"/>
              <w:bottom w:val="double" w:sz="6" w:space="0" w:color="auto"/>
              <w:right w:val="single" w:sz="6" w:space="0" w:color="auto"/>
            </w:tcBorders>
          </w:tcPr>
          <w:p w14:paraId="31CF9640" w14:textId="77777777"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3C3EA13" w14:textId="77777777" w:rsidR="00B05965" w:rsidRPr="00972178" w:rsidRDefault="00B05965" w:rsidP="0001105A">
            <w:pPr>
              <w:pStyle w:val="TableCaption"/>
            </w:pPr>
            <w:r>
              <w:t>Format Specifier</w:t>
            </w:r>
          </w:p>
        </w:tc>
      </w:tr>
      <w:tr w:rsidR="00B05965" w14:paraId="62C463D3" w14:textId="77777777" w:rsidTr="0001105A">
        <w:trPr>
          <w:cantSplit/>
        </w:trPr>
        <w:tc>
          <w:tcPr>
            <w:tcW w:w="2970" w:type="dxa"/>
            <w:tcBorders>
              <w:top w:val="double" w:sz="6" w:space="0" w:color="auto"/>
              <w:left w:val="single" w:sz="6" w:space="0" w:color="auto"/>
              <w:bottom w:val="single" w:sz="6" w:space="0" w:color="auto"/>
              <w:right w:val="single" w:sz="6" w:space="0" w:color="auto"/>
            </w:tcBorders>
          </w:tcPr>
          <w:p w14:paraId="6AEA8A41" w14:textId="77777777" w:rsidR="00B05965" w:rsidRPr="00E2751A" w:rsidRDefault="00B05965" w:rsidP="0001105A">
            <w:pPr>
              <w:pStyle w:val="TableItem"/>
            </w:pPr>
            <w:r w:rsidRPr="00F73FA4">
              <w:rPr>
                <w:rFonts w:ascii="Courier New" w:hAnsi="Courier New"/>
                <w:sz w:val="18"/>
              </w:rPr>
              <w:t>DefiniteLengthBlockData</w:t>
            </w:r>
          </w:p>
        </w:tc>
        <w:tc>
          <w:tcPr>
            <w:tcW w:w="5130" w:type="dxa"/>
            <w:tcBorders>
              <w:top w:val="double" w:sz="6" w:space="0" w:color="auto"/>
              <w:left w:val="single" w:sz="6" w:space="0" w:color="auto"/>
              <w:bottom w:val="single" w:sz="6" w:space="0" w:color="auto"/>
              <w:right w:val="single" w:sz="6" w:space="0" w:color="auto"/>
            </w:tcBorders>
          </w:tcPr>
          <w:p w14:paraId="42C6E177" w14:textId="77777777" w:rsidR="00B05965" w:rsidRPr="00E2751A" w:rsidRDefault="00B05965" w:rsidP="0001105A">
            <w:pPr>
              <w:pStyle w:val="TableItem"/>
            </w:pPr>
            <w:r>
              <w:t>%b</w:t>
            </w:r>
          </w:p>
        </w:tc>
      </w:tr>
      <w:tr w:rsidR="00B05965" w14:paraId="387CF1A6"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3368E70" w14:textId="77777777" w:rsidR="00B05965" w:rsidRPr="00E2751A" w:rsidRDefault="00B05965" w:rsidP="0001105A">
            <w:pPr>
              <w:pStyle w:val="TableItem"/>
            </w:pPr>
            <w:r w:rsidRPr="00F73FA4">
              <w:rPr>
                <w:rFonts w:ascii="Courier New" w:hAnsi="Courier New"/>
                <w:sz w:val="18"/>
              </w:rPr>
              <w:t>IndefiniteLengthBlockData</w:t>
            </w:r>
          </w:p>
        </w:tc>
        <w:tc>
          <w:tcPr>
            <w:tcW w:w="5130" w:type="dxa"/>
            <w:tcBorders>
              <w:top w:val="single" w:sz="6" w:space="0" w:color="auto"/>
              <w:left w:val="single" w:sz="6" w:space="0" w:color="auto"/>
              <w:bottom w:val="single" w:sz="6" w:space="0" w:color="auto"/>
              <w:right w:val="single" w:sz="6" w:space="0" w:color="auto"/>
            </w:tcBorders>
          </w:tcPr>
          <w:p w14:paraId="7F033108" w14:textId="77777777" w:rsidR="00B05965" w:rsidRPr="00895B49" w:rsidRDefault="00B05965" w:rsidP="0001105A">
            <w:pPr>
              <w:pStyle w:val="TableItem"/>
            </w:pPr>
            <w:r>
              <w:t>%B</w:t>
            </w:r>
          </w:p>
        </w:tc>
      </w:tr>
      <w:tr w:rsidR="00B05965" w14:paraId="5FCC78CB"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C4F3CF4" w14:textId="77777777" w:rsidR="00B05965" w:rsidRPr="00E2751A" w:rsidRDefault="00B05965" w:rsidP="0001105A">
            <w:pPr>
              <w:pStyle w:val="TableItem"/>
            </w:pPr>
            <w:r w:rsidRPr="00F73FA4">
              <w:rPr>
                <w:rFonts w:ascii="Courier New" w:hAnsi="Courier New"/>
                <w:sz w:val="18"/>
              </w:rPr>
              <w:t>RawLittleEndian</w:t>
            </w:r>
          </w:p>
        </w:tc>
        <w:tc>
          <w:tcPr>
            <w:tcW w:w="5130" w:type="dxa"/>
            <w:tcBorders>
              <w:top w:val="single" w:sz="6" w:space="0" w:color="auto"/>
              <w:left w:val="single" w:sz="6" w:space="0" w:color="auto"/>
              <w:bottom w:val="single" w:sz="6" w:space="0" w:color="auto"/>
              <w:right w:val="single" w:sz="6" w:space="0" w:color="auto"/>
            </w:tcBorders>
          </w:tcPr>
          <w:p w14:paraId="76E239B3" w14:textId="77777777" w:rsidR="00B05965" w:rsidRPr="00895B49" w:rsidRDefault="00B05965" w:rsidP="0001105A">
            <w:pPr>
              <w:pStyle w:val="TableItem"/>
            </w:pPr>
            <w:r>
              <w:t>%!oly</w:t>
            </w:r>
          </w:p>
        </w:tc>
      </w:tr>
      <w:tr w:rsidR="00B05965" w14:paraId="5318DCDF"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4242EBD2" w14:textId="77777777" w:rsidR="00B05965" w:rsidRPr="00E2751A" w:rsidRDefault="00B05965" w:rsidP="0001105A">
            <w:pPr>
              <w:pStyle w:val="TableItem"/>
            </w:pPr>
            <w:r w:rsidRPr="00F73FA4">
              <w:rPr>
                <w:rFonts w:ascii="Courier New" w:hAnsi="Courier New"/>
                <w:sz w:val="18"/>
              </w:rPr>
              <w:t>RawBigEndian</w:t>
            </w:r>
          </w:p>
        </w:tc>
        <w:tc>
          <w:tcPr>
            <w:tcW w:w="5130" w:type="dxa"/>
            <w:tcBorders>
              <w:top w:val="single" w:sz="6" w:space="0" w:color="auto"/>
              <w:left w:val="single" w:sz="6" w:space="0" w:color="auto"/>
              <w:bottom w:val="single" w:sz="6" w:space="0" w:color="auto"/>
              <w:right w:val="single" w:sz="6" w:space="0" w:color="auto"/>
            </w:tcBorders>
          </w:tcPr>
          <w:p w14:paraId="1C5DBC98" w14:textId="77777777" w:rsidR="00B05965" w:rsidRPr="00895B49" w:rsidRDefault="00B05965" w:rsidP="0001105A">
            <w:pPr>
              <w:pStyle w:val="TableItem"/>
            </w:pPr>
            <w:r>
              <w:t>%!oby</w:t>
            </w:r>
          </w:p>
        </w:tc>
      </w:tr>
    </w:tbl>
    <w:p w14:paraId="7BDE460D" w14:textId="77777777" w:rsidR="00B05965" w:rsidRDefault="00B05965" w:rsidP="00B05965">
      <w:pPr>
        <w:pStyle w:val="Body"/>
      </w:pPr>
    </w:p>
    <w:p w14:paraId="19326845" w14:textId="77777777" w:rsidR="0073211F" w:rsidRPr="0097182D" w:rsidRDefault="0073211F" w:rsidP="006766A0">
      <w:pPr>
        <w:pStyle w:val="Heading3NxtPg"/>
      </w:pPr>
      <w:bookmarkStart w:id="197" w:name="_Toc411598051"/>
      <w:r>
        <w:lastRenderedPageBreak/>
        <w:t>ReadBufferSize</w:t>
      </w:r>
      <w:bookmarkEnd w:id="197"/>
    </w:p>
    <w:p w14:paraId="3DD6E92C" w14:textId="77777777" w:rsidR="0073211F" w:rsidRDefault="0073211F" w:rsidP="0073211F">
      <w:pPr>
        <w:pStyle w:val="Heading-Sub2"/>
      </w:pPr>
      <w:r>
        <w:t>Description</w:t>
      </w:r>
    </w:p>
    <w:p w14:paraId="78BC091C" w14:textId="77777777" w:rsidR="00DE4405" w:rsidRPr="00DE4405" w:rsidRDefault="00DE4405" w:rsidP="00DE4405">
      <w:pPr>
        <w:pStyle w:val="Body"/>
      </w:pPr>
      <w:r>
        <w:t>The size of the internal formatted I/O read buffer.</w:t>
      </w:r>
    </w:p>
    <w:p w14:paraId="60B665F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7C0D107B" w14:textId="77777777" w:rsidTr="00531BA0">
        <w:tc>
          <w:tcPr>
            <w:tcW w:w="8856" w:type="dxa"/>
          </w:tcPr>
          <w:p w14:paraId="50738DA0" w14:textId="77777777" w:rsidR="00991DF7" w:rsidRPr="00D80640" w:rsidRDefault="00991DF7" w:rsidP="00531BA0">
            <w:pPr>
              <w:pStyle w:val="TableItem"/>
              <w:rPr>
                <w:rFonts w:ascii="Courier New" w:hAnsi="Courier New"/>
                <w:sz w:val="18"/>
              </w:rPr>
            </w:pPr>
            <w:r w:rsidRPr="009558BE">
              <w:rPr>
                <w:rFonts w:ascii="Courier New" w:hAnsi="Courier New"/>
                <w:sz w:val="18"/>
              </w:rPr>
              <w:t>Int32 ReadBufferSize { get; set; }</w:t>
            </w:r>
          </w:p>
        </w:tc>
      </w:tr>
    </w:tbl>
    <w:p w14:paraId="1C3E4B54" w14:textId="77777777" w:rsidR="0073211F" w:rsidRPr="0097182D" w:rsidRDefault="0073211F" w:rsidP="006766A0">
      <w:pPr>
        <w:pStyle w:val="Heading3NxtPg"/>
      </w:pPr>
      <w:bookmarkStart w:id="198" w:name="_Toc411598052"/>
      <w:r>
        <w:lastRenderedPageBreak/>
        <w:t>WriteBufferSize</w:t>
      </w:r>
      <w:bookmarkEnd w:id="198"/>
    </w:p>
    <w:p w14:paraId="1CDC86BF" w14:textId="77777777" w:rsidR="0073211F" w:rsidRDefault="0073211F" w:rsidP="0073211F">
      <w:pPr>
        <w:pStyle w:val="Heading-Sub2"/>
      </w:pPr>
      <w:r>
        <w:t>Description</w:t>
      </w:r>
    </w:p>
    <w:p w14:paraId="532A0DD3" w14:textId="77777777" w:rsidR="00DE4405" w:rsidRPr="00DE4405" w:rsidRDefault="00DE4405" w:rsidP="00DE4405">
      <w:pPr>
        <w:pStyle w:val="Body"/>
      </w:pPr>
      <w:r>
        <w:t>The size of the internal formatted I/O write buffer.</w:t>
      </w:r>
    </w:p>
    <w:p w14:paraId="0F613996" w14:textId="77777777" w:rsidR="008C78D9" w:rsidRPr="00A148B3" w:rsidRDefault="008C78D9" w:rsidP="008C78D9">
      <w:pPr>
        <w:pStyle w:val="Heading-Sub2"/>
      </w:pPr>
      <w:r w:rsidRPr="00A148B3">
        <w:t>Definition</w:t>
      </w:r>
    </w:p>
    <w:tbl>
      <w:tblPr>
        <w:tblW w:w="0" w:type="auto"/>
        <w:tblInd w:w="720" w:type="dxa"/>
        <w:tblLook w:val="04A0" w:firstRow="1" w:lastRow="0" w:firstColumn="1" w:lastColumn="0" w:noHBand="0" w:noVBand="1"/>
      </w:tblPr>
      <w:tblGrid>
        <w:gridCol w:w="8856"/>
      </w:tblGrid>
      <w:tr w:rsidR="008C78D9" w14:paraId="13651B00" w14:textId="77777777" w:rsidTr="00FA43B6">
        <w:tc>
          <w:tcPr>
            <w:tcW w:w="8856" w:type="dxa"/>
          </w:tcPr>
          <w:p w14:paraId="1FEAF27B" w14:textId="77777777" w:rsidR="008C78D9" w:rsidRPr="00D80640" w:rsidRDefault="008C78D9" w:rsidP="00FA43B6">
            <w:pPr>
              <w:pStyle w:val="TableItem"/>
              <w:rPr>
                <w:rFonts w:ascii="Courier New" w:hAnsi="Courier New"/>
                <w:sz w:val="18"/>
              </w:rPr>
            </w:pPr>
            <w:r w:rsidRPr="009558BE">
              <w:rPr>
                <w:rFonts w:ascii="Courier New" w:hAnsi="Courier New"/>
                <w:sz w:val="18"/>
              </w:rPr>
              <w:t>Int32 WriteBufferSize { get; set; }</w:t>
            </w:r>
          </w:p>
        </w:tc>
      </w:tr>
    </w:tbl>
    <w:p w14:paraId="28C978F6" w14:textId="77777777" w:rsidR="0073211F" w:rsidRPr="0097182D" w:rsidRDefault="00261703" w:rsidP="006766A0">
      <w:pPr>
        <w:pStyle w:val="Heading3NxtPg"/>
      </w:pPr>
      <w:bookmarkStart w:id="199" w:name="_Toc411598053"/>
      <w:r>
        <w:lastRenderedPageBreak/>
        <w:t>TypeFormatter</w:t>
      </w:r>
      <w:bookmarkEnd w:id="199"/>
    </w:p>
    <w:p w14:paraId="5432446A" w14:textId="77777777" w:rsidR="0073211F" w:rsidRDefault="0073211F" w:rsidP="0073211F">
      <w:pPr>
        <w:pStyle w:val="Heading-Sub2"/>
      </w:pPr>
      <w:r>
        <w:t>Description</w:t>
      </w:r>
    </w:p>
    <w:p w14:paraId="2777888D" w14:textId="77777777" w:rsidR="00DE4405" w:rsidRPr="00DE4405" w:rsidRDefault="00FA0E23" w:rsidP="00DE4405">
      <w:pPr>
        <w:pStyle w:val="Body"/>
      </w:pPr>
      <w:r>
        <w:t xml:space="preserve">A reference to the </w:t>
      </w:r>
      <w:r w:rsidRPr="00FA0E23">
        <w:rPr>
          <w:rFonts w:ascii="Courier New" w:hAnsi="Courier New"/>
          <w:sz w:val="18"/>
        </w:rPr>
        <w:t>ITypeFormatter</w:t>
      </w:r>
      <w:r>
        <w:t xml:space="preserve"> interface implemented by the type formatter that will be used by </w:t>
      </w:r>
      <w:r w:rsidRPr="00FA0E23">
        <w:rPr>
          <w:rFonts w:ascii="Courier New" w:hAnsi="Courier New"/>
          <w:sz w:val="18"/>
        </w:rPr>
        <w:t>Printf</w:t>
      </w:r>
      <w:r>
        <w:t xml:space="preserve"> and </w:t>
      </w:r>
      <w:r w:rsidRPr="00FA0E23">
        <w:rPr>
          <w:rFonts w:ascii="Courier New" w:hAnsi="Courier New"/>
          <w:sz w:val="18"/>
        </w:rPr>
        <w:t>Scanf</w:t>
      </w:r>
      <w:r>
        <w:t xml:space="preserve"> to format and parse the types that it supports.</w:t>
      </w:r>
    </w:p>
    <w:p w14:paraId="2FBE4E3C"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39A928B" w14:textId="77777777" w:rsidTr="00531BA0">
        <w:tc>
          <w:tcPr>
            <w:tcW w:w="8856" w:type="dxa"/>
          </w:tcPr>
          <w:p w14:paraId="32CC1270" w14:textId="77777777" w:rsidR="00FA0E23" w:rsidRPr="00D80640" w:rsidRDefault="00FA0E23" w:rsidP="00FA0E23">
            <w:pPr>
              <w:pStyle w:val="TableItem"/>
              <w:rPr>
                <w:rFonts w:ascii="Courier New" w:hAnsi="Courier New"/>
                <w:sz w:val="18"/>
              </w:rPr>
            </w:pPr>
            <w:r w:rsidRPr="009558BE">
              <w:rPr>
                <w:rFonts w:ascii="Courier New" w:hAnsi="Courier New"/>
                <w:sz w:val="18"/>
              </w:rPr>
              <w:t>I</w:t>
            </w:r>
            <w:r>
              <w:rPr>
                <w:rFonts w:ascii="Courier New" w:hAnsi="Courier New"/>
                <w:sz w:val="18"/>
              </w:rPr>
              <w:t>Type</w:t>
            </w:r>
            <w:r w:rsidRPr="009558BE">
              <w:rPr>
                <w:rFonts w:ascii="Courier New" w:hAnsi="Courier New"/>
                <w:sz w:val="18"/>
              </w:rPr>
              <w:t xml:space="preserve">Formatter </w:t>
            </w:r>
            <w:r>
              <w:rPr>
                <w:rFonts w:ascii="Courier New" w:hAnsi="Courier New"/>
                <w:sz w:val="18"/>
              </w:rPr>
              <w:t>Type</w:t>
            </w:r>
            <w:r w:rsidRPr="009558BE">
              <w:rPr>
                <w:rFonts w:ascii="Courier New" w:hAnsi="Courier New"/>
                <w:sz w:val="18"/>
              </w:rPr>
              <w:t>Formatter { get; set; }</w:t>
            </w:r>
          </w:p>
          <w:p w14:paraId="59EC26D5" w14:textId="77777777" w:rsidR="00991DF7" w:rsidRPr="00D80640" w:rsidRDefault="00991DF7" w:rsidP="00261703">
            <w:pPr>
              <w:pStyle w:val="TableItem"/>
              <w:rPr>
                <w:rFonts w:ascii="Courier New" w:hAnsi="Courier New"/>
                <w:sz w:val="18"/>
              </w:rPr>
            </w:pPr>
          </w:p>
        </w:tc>
      </w:tr>
    </w:tbl>
    <w:p w14:paraId="6BF4BE2D" w14:textId="77777777" w:rsidR="00383C25" w:rsidRPr="0097182D" w:rsidRDefault="00383C25" w:rsidP="006766A0">
      <w:pPr>
        <w:pStyle w:val="Heading3NxtPg"/>
      </w:pPr>
      <w:bookmarkStart w:id="200" w:name="_Toc411598054"/>
      <w:r>
        <w:lastRenderedPageBreak/>
        <w:t>DiscardBuffers</w:t>
      </w:r>
      <w:bookmarkEnd w:id="200"/>
    </w:p>
    <w:p w14:paraId="2730C2D4" w14:textId="77777777" w:rsidR="00383C25" w:rsidRDefault="00383C25" w:rsidP="00383C25">
      <w:pPr>
        <w:pStyle w:val="Heading-Sub2"/>
      </w:pPr>
      <w:r>
        <w:t>Description</w:t>
      </w:r>
    </w:p>
    <w:p w14:paraId="14AF09DF" w14:textId="77777777" w:rsidR="00726103" w:rsidRPr="00883F0B" w:rsidRDefault="00726103" w:rsidP="00726103">
      <w:pPr>
        <w:pStyle w:val="Body"/>
        <w:rPr>
          <w:sz w:val="18"/>
        </w:rPr>
      </w:pPr>
      <w:r>
        <w:t>Discard</w:t>
      </w:r>
      <w:r w:rsidR="0001105A">
        <w:t>s</w:t>
      </w:r>
      <w:r>
        <w:t xml:space="preserve"> all of the data in both the formatted I/O read and write buffers</w:t>
      </w:r>
      <w:r w:rsidR="0001105A">
        <w:t>, but d</w:t>
      </w:r>
      <w:r>
        <w:t>o</w:t>
      </w:r>
      <w:r w:rsidR="0001105A">
        <w:t>es</w:t>
      </w:r>
      <w:r>
        <w:t xml:space="preserve"> not send anything to the instrument.</w:t>
      </w:r>
    </w:p>
    <w:p w14:paraId="1A1A7519"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5E62753" w14:textId="77777777" w:rsidTr="00531BA0">
        <w:tc>
          <w:tcPr>
            <w:tcW w:w="8856" w:type="dxa"/>
          </w:tcPr>
          <w:p w14:paraId="040B05B2" w14:textId="77777777"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DiscardBuffers</w:t>
            </w:r>
            <w:r w:rsidRPr="009558BE">
              <w:rPr>
                <w:rFonts w:ascii="Courier New" w:hAnsi="Courier New"/>
                <w:sz w:val="18"/>
              </w:rPr>
              <w:t>();</w:t>
            </w:r>
          </w:p>
        </w:tc>
      </w:tr>
    </w:tbl>
    <w:p w14:paraId="597F74B1" w14:textId="77777777" w:rsidR="0073211F" w:rsidRDefault="0073211F" w:rsidP="006766A0">
      <w:pPr>
        <w:pStyle w:val="Heading3NxtPg"/>
      </w:pPr>
      <w:bookmarkStart w:id="201" w:name="_Toc411598055"/>
      <w:r>
        <w:lastRenderedPageBreak/>
        <w:t>FlushWrite</w:t>
      </w:r>
      <w:bookmarkEnd w:id="201"/>
    </w:p>
    <w:p w14:paraId="09AC8677" w14:textId="77777777" w:rsidR="0073211F" w:rsidRDefault="0073211F" w:rsidP="0073211F">
      <w:pPr>
        <w:pStyle w:val="Heading-Sub2"/>
      </w:pPr>
      <w:r>
        <w:t>Description</w:t>
      </w:r>
    </w:p>
    <w:p w14:paraId="3AAF46BE" w14:textId="77777777"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14:paraId="7139B3BF"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4DB1A697"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BF9B44E" w14:textId="77777777" w:rsidTr="00531BA0">
        <w:tc>
          <w:tcPr>
            <w:tcW w:w="8856" w:type="dxa"/>
          </w:tcPr>
          <w:p w14:paraId="3350C09A" w14:textId="77777777" w:rsidR="00BF0C74" w:rsidRPr="00D80640" w:rsidRDefault="00991DF7" w:rsidP="00BF0C74">
            <w:pPr>
              <w:pStyle w:val="TableItem"/>
              <w:rPr>
                <w:rFonts w:ascii="Courier New" w:hAnsi="Courier New"/>
                <w:sz w:val="18"/>
              </w:rPr>
            </w:pPr>
            <w:r w:rsidRPr="009558BE">
              <w:rPr>
                <w:rFonts w:ascii="Courier New" w:hAnsi="Courier New"/>
                <w:sz w:val="18"/>
              </w:rPr>
              <w:t>void FlushWrite(</w:t>
            </w:r>
            <w:r w:rsidR="00BF0C74">
              <w:rPr>
                <w:rFonts w:ascii="Courier New" w:hAnsi="Courier New"/>
                <w:sz w:val="18"/>
              </w:rPr>
              <w:t>Boolean sendEnd</w:t>
            </w:r>
            <w:r w:rsidRPr="009558BE">
              <w:rPr>
                <w:rFonts w:ascii="Courier New" w:hAnsi="Courier New"/>
                <w:sz w:val="18"/>
              </w:rPr>
              <w:t>);</w:t>
            </w:r>
          </w:p>
        </w:tc>
      </w:tr>
    </w:tbl>
    <w:p w14:paraId="7586DE70" w14:textId="77777777" w:rsidR="008C78D9" w:rsidRDefault="00802C1E" w:rsidP="008C78D9">
      <w:pPr>
        <w:pStyle w:val="Heading-Sub2"/>
      </w:pPr>
      <w:r>
        <w:t>Implementation</w:t>
      </w:r>
    </w:p>
    <w:p w14:paraId="5210612D" w14:textId="77777777" w:rsidR="0077426B" w:rsidRDefault="0077426B" w:rsidP="00794D19">
      <w:pPr>
        <w:pStyle w:val="Rule"/>
      </w:pPr>
    </w:p>
    <w:p w14:paraId="596CEA2A" w14:textId="77777777" w:rsidR="0077426B" w:rsidRPr="00383C25" w:rsidRDefault="0077426B" w:rsidP="0077426B">
      <w:pPr>
        <w:pStyle w:val="Body"/>
      </w:pPr>
      <w:r>
        <w:t xml:space="preserve">The </w:t>
      </w:r>
      <w:r w:rsidRPr="00BF0C74">
        <w:rPr>
          <w:rFonts w:ascii="Courier New" w:hAnsi="Courier New"/>
          <w:sz w:val="18"/>
        </w:rPr>
        <w:t>FlushWrite</w:t>
      </w:r>
      <w:r>
        <w:t xml:space="preserve">method </w:t>
      </w:r>
      <w:r>
        <w:rPr>
          <w:b/>
        </w:rPr>
        <w:t xml:space="preserve">SHALL </w:t>
      </w:r>
      <w:r w:rsidR="00BF0C74">
        <w:t xml:space="preserve">send the buffer to the instrument with </w:t>
      </w:r>
      <w:r w:rsidR="00990E6D">
        <w:t>END</w:t>
      </w:r>
      <w:r w:rsidR="00BF0C74">
        <w:t xml:space="preserve"> if </w:t>
      </w:r>
      <w:r w:rsidR="00BF0C74" w:rsidRPr="00BF0C74">
        <w:rPr>
          <w:rFonts w:ascii="Courier New" w:hAnsi="Courier New"/>
          <w:sz w:val="18"/>
        </w:rPr>
        <w:t>sendEnd</w:t>
      </w:r>
      <w:r w:rsidR="00BF0C74">
        <w:t xml:space="preserve"> is </w:t>
      </w:r>
      <w:r w:rsidR="00BF0C74" w:rsidRPr="00BF0C74">
        <w:rPr>
          <w:rFonts w:ascii="Courier New" w:hAnsi="Courier New"/>
          <w:sz w:val="18"/>
        </w:rPr>
        <w:t>true</w:t>
      </w:r>
      <w:r w:rsidR="00BF0C74">
        <w:t xml:space="preserve">, otherwise it </w:t>
      </w:r>
      <w:r w:rsidR="007B43D6">
        <w:rPr>
          <w:b/>
        </w:rPr>
        <w:t>SHALL</w:t>
      </w:r>
      <w:r w:rsidR="00BF0C74">
        <w:t xml:space="preserve"> send the buffer without END</w:t>
      </w:r>
      <w:r w:rsidRPr="00383C25">
        <w:t>.</w:t>
      </w:r>
    </w:p>
    <w:p w14:paraId="42603FE6" w14:textId="77777777" w:rsidR="0077426B" w:rsidRDefault="0077426B" w:rsidP="00794D19">
      <w:pPr>
        <w:pStyle w:val="Rule"/>
      </w:pPr>
    </w:p>
    <w:p w14:paraId="018030F3" w14:textId="77777777" w:rsidR="0077426B" w:rsidRDefault="0077426B" w:rsidP="0077426B">
      <w:pPr>
        <w:pStyle w:val="Body"/>
      </w:pPr>
      <w:r>
        <w:t xml:space="preserve">If the </w:t>
      </w:r>
      <w:r w:rsidRPr="00D91060">
        <w:rPr>
          <w:rFonts w:ascii="Courier New" w:hAnsi="Courier New" w:cs="Courier New"/>
          <w:sz w:val="18"/>
          <w:szCs w:val="18"/>
        </w:rPr>
        <w:t>SendEndEnabled</w:t>
      </w:r>
      <w:r>
        <w:t xml:space="preserve"> property is </w:t>
      </w:r>
      <w:r w:rsidR="00BF0C74">
        <w:t>different from the value of the sendEnd parameter</w:t>
      </w:r>
      <w:r>
        <w:t xml:space="preserve">, the FlushWrite method </w:t>
      </w:r>
      <w:r>
        <w:rPr>
          <w:b/>
          <w:bCs/>
        </w:rPr>
        <w:t>SHALL</w:t>
      </w:r>
      <w:r>
        <w:t xml:space="preserve"> </w:t>
      </w:r>
      <w:r w:rsidR="00BF0C74">
        <w:t xml:space="preserve">change </w:t>
      </w:r>
      <w:r>
        <w:t xml:space="preserve">it on the I/O </w:t>
      </w:r>
      <w:r w:rsidR="00060611">
        <w:t>session</w:t>
      </w:r>
      <w:r>
        <w:t>, commit the write buffer, and then restore it.</w:t>
      </w:r>
    </w:p>
    <w:p w14:paraId="2DE29E50" w14:textId="77777777" w:rsidR="00BF0C74" w:rsidRDefault="00BF0C74" w:rsidP="00794D19">
      <w:pPr>
        <w:pStyle w:val="Rule"/>
      </w:pPr>
    </w:p>
    <w:p w14:paraId="69E03A34" w14:textId="77777777" w:rsidR="00BF0C74" w:rsidRDefault="00BF0C74" w:rsidP="00BF0C74">
      <w:pPr>
        <w:pStyle w:val="Body"/>
      </w:pPr>
      <w:r>
        <w:t xml:space="preserve">FlushWrite method </w:t>
      </w:r>
      <w:r>
        <w:rPr>
          <w:b/>
          <w:bCs/>
        </w:rPr>
        <w:t>SHALL</w:t>
      </w:r>
      <w:r w:rsidRPr="00BF0C74">
        <w:rPr>
          <w:b/>
          <w:bCs/>
        </w:rPr>
        <w:t xml:space="preserve"> NOT</w:t>
      </w:r>
      <w:r>
        <w:t xml:space="preserve"> change the characters in the buffer.  For example, it will not add a termchar to the content</w:t>
      </w:r>
      <w:r w:rsidR="00CE6941">
        <w:t>s</w:t>
      </w:r>
      <w:r>
        <w:t xml:space="preserve"> of the buffer.</w:t>
      </w:r>
    </w:p>
    <w:p w14:paraId="5A25CBBF" w14:textId="77777777" w:rsidR="009A409F" w:rsidRPr="005819C1" w:rsidRDefault="009A409F" w:rsidP="006766A0">
      <w:pPr>
        <w:pStyle w:val="Heading3NxtPg"/>
      </w:pPr>
      <w:bookmarkStart w:id="202" w:name="_Ref340065980"/>
      <w:bookmarkStart w:id="203" w:name="_Toc411598056"/>
      <w:r w:rsidRPr="005819C1">
        <w:lastRenderedPageBreak/>
        <w:t>Printf Format</w:t>
      </w:r>
      <w:r w:rsidR="00FA0EA9">
        <w:t xml:space="preserve"> S</w:t>
      </w:r>
      <w:r w:rsidRPr="005819C1">
        <w:t>t</w:t>
      </w:r>
      <w:r w:rsidR="00FA0EA9">
        <w:t>r</w:t>
      </w:r>
      <w:r w:rsidRPr="005819C1">
        <w:t>ing</w:t>
      </w:r>
      <w:r w:rsidR="00FA0EA9">
        <w:t>s</w:t>
      </w:r>
      <w:bookmarkEnd w:id="202"/>
      <w:bookmarkEnd w:id="203"/>
    </w:p>
    <w:p w14:paraId="7706414A" w14:textId="77777777" w:rsidR="009A409F" w:rsidRPr="00147B6F" w:rsidRDefault="009A409F" w:rsidP="009A409F">
      <w:pPr>
        <w:pStyle w:val="Body"/>
      </w:pPr>
      <w:r>
        <w:t xml:space="preserve">The </w:t>
      </w:r>
      <w:r w:rsidRPr="005819C1">
        <w:rPr>
          <w:rFonts w:ascii="Courier New" w:hAnsi="Courier New"/>
          <w:sz w:val="18"/>
        </w:rPr>
        <w:t>Printf</w:t>
      </w:r>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14:paraId="4603AB18" w14:textId="77777777" w:rsidR="009A409F" w:rsidRDefault="009A409F" w:rsidP="006766A0">
      <w:pPr>
        <w:pStyle w:val="Heading4"/>
      </w:pPr>
      <w:r w:rsidRPr="008C46F9">
        <w:t xml:space="preserve">Printf Format </w:t>
      </w:r>
      <w:r w:rsidR="00FA0EA9">
        <w:t>Argument</w:t>
      </w:r>
    </w:p>
    <w:p w14:paraId="15C79143" w14:textId="77777777"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as long as the formatted string can be converted to ASCII.</w:t>
      </w:r>
    </w:p>
    <w:p w14:paraId="241C6D24" w14:textId="77777777"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14:paraId="7193C196" w14:textId="77777777" w:rsidR="009A409F" w:rsidRDefault="009A409F" w:rsidP="004D5506">
      <w:pPr>
        <w:pStyle w:val="Body"/>
        <w:numPr>
          <w:ilvl w:val="0"/>
          <w:numId w:val="5"/>
        </w:numPr>
        <w:spacing w:before="0"/>
      </w:pPr>
      <w:r>
        <w:t xml:space="preserve">A newline is appended to the </w:t>
      </w:r>
      <w:r w:rsidR="00CE6941">
        <w:t xml:space="preserve">write </w:t>
      </w:r>
      <w:r>
        <w:t>buffer.</w:t>
      </w:r>
    </w:p>
    <w:p w14:paraId="4C768A95" w14:textId="77777777"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14:paraId="7AAF4FF7" w14:textId="77777777" w:rsidR="00D3357D" w:rsidRDefault="00D3357D" w:rsidP="001C3CE6">
      <w:pPr>
        <w:pStyle w:val="Observation"/>
      </w:pPr>
    </w:p>
    <w:p w14:paraId="329BAEC4" w14:textId="77777777"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14:paraId="198C6EBF" w14:textId="77777777" w:rsidR="005819C1" w:rsidRPr="008C46F9" w:rsidRDefault="005819C1" w:rsidP="006766A0">
      <w:pPr>
        <w:pStyle w:val="Heading4"/>
      </w:pPr>
      <w:bookmarkStart w:id="204" w:name="_Ref340065969"/>
      <w:r w:rsidRPr="008C46F9">
        <w:t>Printf Format Specifiers</w:t>
      </w:r>
      <w:bookmarkEnd w:id="204"/>
    </w:p>
    <w:p w14:paraId="3B814B30" w14:textId="77777777" w:rsidR="005819C1" w:rsidRDefault="005819C1" w:rsidP="00D91060">
      <w:pPr>
        <w:pStyle w:val="Body"/>
        <w:spacing w:before="0"/>
      </w:pPr>
      <w:r w:rsidRPr="00D91060">
        <w:rPr>
          <w:rFonts w:ascii="Courier New" w:hAnsi="Courier New"/>
          <w:sz w:val="18"/>
        </w:rPr>
        <w:t>Printf</w:t>
      </w:r>
      <w:r>
        <w:t xml:space="preserve"> format strings may include one or more format specifiers, each of which provides information about how to format one of the variable arguments to </w:t>
      </w:r>
      <w:r w:rsidRPr="00D91060">
        <w:rPr>
          <w:rFonts w:ascii="Courier New" w:hAnsi="Courier New"/>
          <w:sz w:val="18"/>
        </w:rPr>
        <w:t>Printf</w:t>
      </w:r>
      <w:r>
        <w:t xml:space="preserve">.  Format specifiers for </w:t>
      </w:r>
      <w:r w:rsidRPr="00D91060">
        <w:rPr>
          <w:rFonts w:ascii="Courier New" w:hAnsi="Courier New"/>
          <w:sz w:val="18"/>
        </w:rPr>
        <w:t>Printf</w:t>
      </w:r>
      <w:r>
        <w:t xml:space="preserve"> are very similar to those for the VISA </w:t>
      </w:r>
      <w:r w:rsidRPr="00D91060">
        <w:rPr>
          <w:rFonts w:ascii="Courier New" w:hAnsi="Courier New"/>
          <w:sz w:val="18"/>
        </w:rPr>
        <w:t>viPrintf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r w:rsidRPr="00A12D3F">
        <w:rPr>
          <w:i/>
        </w:rPr>
        <w:t>viPrintf(vi, writeFmt, arg1, arg2,...)</w:t>
      </w:r>
      <w:r>
        <w:t>, for a description of format specifiers in VISA.</w:t>
      </w:r>
    </w:p>
    <w:p w14:paraId="6A2E33F2" w14:textId="77777777" w:rsidR="005819C1" w:rsidRDefault="005819C1" w:rsidP="005819C1">
      <w:pPr>
        <w:pStyle w:val="Body"/>
      </w:pPr>
      <w:r>
        <w:t>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preceeded by a minus sign.</w:t>
      </w:r>
    </w:p>
    <w:p w14:paraId="098BBE02" w14:textId="77777777" w:rsidR="005819C1" w:rsidRDefault="005819C1" w:rsidP="005819C1">
      <w:pPr>
        <w:pStyle w:val="Body"/>
      </w:pPr>
      <w:r>
        <w:t>A variety of optional modifiers may be added to the basic format specifier to provide a rich set of formatting options.  The general syntax of a VISA.NET format specifier is,</w:t>
      </w:r>
    </w:p>
    <w:p w14:paraId="51050634" w14:textId="77777777" w:rsidR="005819C1" w:rsidRDefault="005819C1" w:rsidP="005819C1">
      <w:pPr>
        <w:pStyle w:val="Body"/>
        <w:ind w:firstLine="720"/>
      </w:pPr>
      <w:r>
        <w:t>“</w:t>
      </w:r>
      <w:r w:rsidRPr="00D54F68">
        <w:rPr>
          <w:b/>
          <w:bCs/>
        </w:rPr>
        <w:t>%</w:t>
      </w:r>
      <w:r w:rsidRPr="00D54F68">
        <w:t>[</w:t>
      </w:r>
      <w:hyperlink r:id="rId59" w:history="1">
        <w:r w:rsidRPr="00D54F68">
          <w:t>flags</w:t>
        </w:r>
      </w:hyperlink>
      <w:r w:rsidRPr="00D54F68">
        <w:t>][</w:t>
      </w:r>
      <w:hyperlink r:id="rId60" w:history="1">
        <w:r w:rsidRPr="00D54F68">
          <w:t>width</w:t>
        </w:r>
      </w:hyperlink>
      <w:r w:rsidRPr="00D54F68">
        <w:t>][</w:t>
      </w:r>
      <w:r w:rsidRPr="00D54F68">
        <w:rPr>
          <w:b/>
          <w:bCs/>
        </w:rPr>
        <w:t>.</w:t>
      </w:r>
      <w:hyperlink r:id="rId61" w:history="1">
        <w:r w:rsidRPr="00D54F68">
          <w:t>precision</w:t>
        </w:r>
      </w:hyperlink>
      <w:r w:rsidRPr="00D54F68">
        <w:t>]</w:t>
      </w:r>
      <w:r>
        <w:t>[,array_size][s</w:t>
      </w:r>
      <w:r w:rsidRPr="00D54F68">
        <w:t>ize_modifier]</w:t>
      </w:r>
      <w:hyperlink r:id="rId62" w:history="1">
        <w:r w:rsidRPr="00D54F68">
          <w:t>type</w:t>
        </w:r>
      </w:hyperlink>
      <w:r>
        <w:t>”</w:t>
      </w:r>
    </w:p>
    <w:p w14:paraId="48CBCA90" w14:textId="77777777"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4D26CFB4" w14:textId="77777777"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Printf formats a value (from a value argument) using a format specifier that may need additional information from </w:t>
      </w:r>
      <w:r w:rsidR="00535847">
        <w:t xml:space="preserve">dynamic </w:t>
      </w:r>
      <w:r>
        <w:t>arguments to be complete.  For example,</w:t>
      </w:r>
    </w:p>
    <w:p w14:paraId="64FAFA9D" w14:textId="77777777" w:rsidR="005819C1" w:rsidRPr="00124270" w:rsidRDefault="005819C1" w:rsidP="005819C1">
      <w:pPr>
        <w:pStyle w:val="Body"/>
        <w:ind w:firstLine="720"/>
        <w:rPr>
          <w:rFonts w:ascii="Courier New" w:hAnsi="Courier New" w:cs="Courier New"/>
          <w:sz w:val="18"/>
          <w:szCs w:val="18"/>
        </w:rPr>
      </w:pPr>
      <w:r w:rsidRPr="00124270">
        <w:rPr>
          <w:rFonts w:ascii="Courier New" w:hAnsi="Courier New" w:cs="Courier New"/>
          <w:sz w:val="18"/>
          <w:szCs w:val="18"/>
        </w:rPr>
        <w:t>Printf</w:t>
      </w:r>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14:paraId="0B6D4B28" w14:textId="77777777"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r>
        <w:t xml:space="preserve">”.  The first </w:t>
      </w:r>
      <w:r w:rsidR="00535847">
        <w:t xml:space="preserve">dynamic </w:t>
      </w:r>
      <w:r>
        <w:t xml:space="preserve">argument, 10, is the width - the minimum number of characters to print.  The second </w:t>
      </w:r>
      <w:r w:rsidR="00535847">
        <w:t xml:space="preserve">dynamic </w:t>
      </w:r>
      <w:r>
        <w:t xml:space="preserve">argument, 20, is the precision – the maximum number of characters to print.  If the string to be printed were longer than 20 characters, only twenty would be printed.  The ‘-‘ indicates that if the string is shorter than the number of characters to be printed, the string should be left justified and, by default,  padded with spaces. </w:t>
      </w:r>
    </w:p>
    <w:p w14:paraId="7AE8E324" w14:textId="77777777" w:rsidR="005819C1" w:rsidRDefault="005819C1" w:rsidP="005819C1">
      <w:pPr>
        <w:pStyle w:val="Body"/>
      </w:pPr>
      <w:r w:rsidRPr="00725D94">
        <w:t>The following sections describe the format specifier typ</w:t>
      </w:r>
      <w:r>
        <w:t>es and modifiers in more detail:</w:t>
      </w:r>
    </w:p>
    <w:p w14:paraId="535EE353" w14:textId="77777777" w:rsidR="005819C1" w:rsidRDefault="005819C1" w:rsidP="004D5506">
      <w:pPr>
        <w:pStyle w:val="Body"/>
        <w:numPr>
          <w:ilvl w:val="0"/>
          <w:numId w:val="5"/>
        </w:numPr>
        <w:spacing w:before="0"/>
      </w:pPr>
      <w:r>
        <w:t>Format types</w:t>
      </w:r>
    </w:p>
    <w:p w14:paraId="7A43BBBE" w14:textId="77777777" w:rsidR="005819C1" w:rsidRDefault="005819C1" w:rsidP="004D5506">
      <w:pPr>
        <w:pStyle w:val="Body"/>
        <w:numPr>
          <w:ilvl w:val="0"/>
          <w:numId w:val="5"/>
        </w:numPr>
        <w:spacing w:before="0"/>
      </w:pPr>
      <w:r>
        <w:lastRenderedPageBreak/>
        <w:t>Flags</w:t>
      </w:r>
    </w:p>
    <w:p w14:paraId="13866B00" w14:textId="77777777" w:rsidR="005819C1" w:rsidRDefault="005819C1" w:rsidP="004D5506">
      <w:pPr>
        <w:pStyle w:val="Body"/>
        <w:numPr>
          <w:ilvl w:val="0"/>
          <w:numId w:val="5"/>
        </w:numPr>
        <w:spacing w:before="0"/>
      </w:pPr>
      <w:r>
        <w:t>Width, Precision, and Array Size</w:t>
      </w:r>
    </w:p>
    <w:p w14:paraId="26C3A5F5" w14:textId="77777777" w:rsidR="005819C1" w:rsidRPr="00725D94" w:rsidRDefault="005819C1" w:rsidP="004D5506">
      <w:pPr>
        <w:pStyle w:val="Body"/>
        <w:numPr>
          <w:ilvl w:val="0"/>
          <w:numId w:val="5"/>
        </w:numPr>
        <w:spacing w:before="0"/>
      </w:pPr>
      <w:r>
        <w:t>Size Modifiers</w:t>
      </w:r>
    </w:p>
    <w:p w14:paraId="3AC2825E" w14:textId="77777777" w:rsidR="005819C1" w:rsidRDefault="005819C1" w:rsidP="005819C1">
      <w:pPr>
        <w:pStyle w:val="Body"/>
        <w:rPr>
          <w:b/>
          <w:i/>
          <w:caps/>
        </w:rPr>
      </w:pPr>
      <w:r>
        <w:br w:type="page"/>
      </w:r>
    </w:p>
    <w:p w14:paraId="53102C3C" w14:textId="77777777" w:rsidR="005819C1" w:rsidRDefault="005819C1" w:rsidP="005819C1">
      <w:pPr>
        <w:pStyle w:val="Heading-Sub2"/>
      </w:pPr>
      <w:r>
        <w:lastRenderedPageBreak/>
        <w:t>Format Types</w:t>
      </w:r>
    </w:p>
    <w:p w14:paraId="2E7DDCB4" w14:textId="77777777"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14:paraId="2D88B63D" w14:textId="77777777" w:rsidR="005819C1" w:rsidRDefault="005819C1" w:rsidP="005819C1">
      <w:pPr>
        <w:pStyle w:val="Body"/>
      </w:pPr>
      <w:r>
        <w:t xml:space="preserve">Note that since the .NET version of </w:t>
      </w:r>
      <w:r w:rsidRPr="00A8116F">
        <w:rPr>
          <w:rFonts w:ascii="Courier New" w:hAnsi="Courier New" w:cs="Courier New"/>
          <w:sz w:val="18"/>
          <w:szCs w:val="18"/>
        </w:rPr>
        <w:t>Printf</w:t>
      </w:r>
      <w:r>
        <w:t xml:space="preserve"> 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Printf</w:t>
      </w:r>
      <w:r>
        <w:t xml:space="preserve"> will throw an exception.</w:t>
      </w:r>
    </w:p>
    <w:p w14:paraId="70C41B9F" w14:textId="77777777" w:rsidR="005819C1" w:rsidRDefault="005819C1" w:rsidP="005819C1">
      <w:pPr>
        <w:pStyle w:val="Body"/>
      </w:pPr>
      <w:r>
        <w:t xml:space="preserve">The following table lists the format types recognized by </w:t>
      </w:r>
      <w:r w:rsidRPr="00A8116F">
        <w:rPr>
          <w:rFonts w:ascii="Courier New" w:hAnsi="Courier New" w:cs="Courier New"/>
          <w:sz w:val="18"/>
          <w:szCs w:val="18"/>
        </w:rPr>
        <w:t>Printf</w:t>
      </w:r>
      <w:r>
        <w:t>, along with a basic description of the type and the valid .NET data types for the corresponding value argument.</w:t>
      </w:r>
    </w:p>
    <w:p w14:paraId="2E649E52"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720"/>
        <w:gridCol w:w="3960"/>
        <w:gridCol w:w="3510"/>
      </w:tblGrid>
      <w:tr w:rsidR="005819C1" w14:paraId="43671675" w14:textId="77777777"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51A777E" w14:textId="77777777" w:rsidR="005819C1" w:rsidRDefault="005819C1" w:rsidP="005819C1">
            <w:pPr>
              <w:pStyle w:val="TableCaption"/>
            </w:pPr>
            <w:r>
              <w:t>Printf Format Specifier Types</w:t>
            </w:r>
          </w:p>
        </w:tc>
      </w:tr>
      <w:tr w:rsidR="005819C1" w14:paraId="0E44A398" w14:textId="77777777"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14:paraId="64D55FBE" w14:textId="77777777"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14:paraId="68C6E2AC" w14:textId="77777777" w:rsidR="005819C1" w:rsidRDefault="005819C1" w:rsidP="005819C1">
            <w:pPr>
              <w:pStyle w:val="TableCaption"/>
            </w:pPr>
            <w:r>
              <w:t>Format Corresponding</w:t>
            </w:r>
          </w:p>
          <w:p w14:paraId="30F2DAD8" w14:textId="77777777"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14:paraId="6FC25BB2" w14:textId="77777777" w:rsidR="005819C1" w:rsidRPr="00972178" w:rsidRDefault="005819C1" w:rsidP="005819C1">
            <w:pPr>
              <w:pStyle w:val="TableCaption"/>
            </w:pPr>
            <w:r>
              <w:t>Valid Value Argument Types</w:t>
            </w:r>
          </w:p>
        </w:tc>
      </w:tr>
      <w:tr w:rsidR="005819C1" w14:paraId="3805CF7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7A44AF4B" w14:textId="77777777" w:rsidR="005819C1" w:rsidRPr="006B02EA" w:rsidRDefault="005819C1" w:rsidP="005819C1">
            <w:pPr>
              <w:pStyle w:val="TableCaption"/>
              <w:jc w:val="left"/>
              <w:rPr>
                <w:i/>
              </w:rPr>
            </w:pPr>
            <w:r w:rsidRPr="006B02EA">
              <w:rPr>
                <w:i/>
              </w:rPr>
              <w:t>Character</w:t>
            </w:r>
            <w:r>
              <w:rPr>
                <w:i/>
              </w:rPr>
              <w:t>s and Strings</w:t>
            </w:r>
          </w:p>
        </w:tc>
      </w:tr>
      <w:tr w:rsidR="005819C1" w14:paraId="410CAC6D" w14:textId="77777777"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14:paraId="51F53F48" w14:textId="77777777"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14:paraId="48897D54" w14:textId="77777777"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14:paraId="5D99E6FD" w14:textId="77777777" w:rsidR="00BB5E29" w:rsidRDefault="005819C1" w:rsidP="00BB5E29">
            <w:pPr>
              <w:pStyle w:val="TableItem"/>
              <w:spacing w:before="0" w:after="0"/>
              <w:rPr>
                <w:rFonts w:ascii="Courier New" w:hAnsi="Courier New"/>
                <w:sz w:val="18"/>
              </w:rPr>
            </w:pPr>
            <w:r>
              <w:rPr>
                <w:rFonts w:ascii="Courier New" w:hAnsi="Courier New"/>
                <w:sz w:val="18"/>
              </w:rPr>
              <w:t>Char,</w:t>
            </w:r>
          </w:p>
          <w:p w14:paraId="743F7231" w14:textId="77777777"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14:paraId="44C71E72" w14:textId="77777777"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14:paraId="1E3F975C" w14:textId="77777777"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14:paraId="089E5C06" w14:textId="77777777" w:rsidR="005819C1" w:rsidRDefault="005819C1" w:rsidP="005819C1">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3E3CFD1D" w14:textId="77777777"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14:paraId="4B45E0C4"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25E7DE3F" w14:textId="77777777"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14:paraId="399CC983" w14:textId="77777777"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14:paraId="52CC9CCA" w14:textId="77777777"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14:paraId="0EA7C634" w14:textId="77777777" w:rsidR="00384842" w:rsidRDefault="00384842" w:rsidP="005819C1">
            <w:pPr>
              <w:pStyle w:val="TableItem"/>
              <w:spacing w:before="0" w:after="0"/>
            </w:pPr>
            <w:r>
              <w:t xml:space="preserve">An </w:t>
            </w:r>
            <w:r w:rsidRPr="00D47FEC">
              <w:t xml:space="preserve"> integer</w:t>
            </w:r>
            <w:r>
              <w:t xml:space="preserve"> formatted as an ASCII string.</w:t>
            </w:r>
          </w:p>
          <w:p w14:paraId="556B840B" w14:textId="77777777"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14:paraId="18B57AF5" w14:textId="77777777" w:rsidR="00384842" w:rsidRDefault="00384842" w:rsidP="00256C3F">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p>
          <w:p w14:paraId="053ABE22" w14:textId="77777777"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Byte[], UInt16, UInt16[], UInt32, UInt32[], UInt64, UInt64[]</w:t>
            </w:r>
          </w:p>
        </w:tc>
      </w:tr>
      <w:tr w:rsidR="00384842" w14:paraId="668A86D1" w14:textId="77777777"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EB720B" w14:textId="77777777"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3982E677" w14:textId="77777777"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14:paraId="6DD02E3B" w14:textId="77777777" w:rsidR="00384842" w:rsidRPr="00CA5B96" w:rsidRDefault="00384842" w:rsidP="005819C1">
            <w:pPr>
              <w:pStyle w:val="TableItem"/>
              <w:spacing w:before="0" w:after="0"/>
              <w:rPr>
                <w:rFonts w:ascii="Courier New" w:hAnsi="Courier New"/>
                <w:sz w:val="18"/>
              </w:rPr>
            </w:pPr>
          </w:p>
        </w:tc>
      </w:tr>
      <w:tr w:rsidR="00384842" w14:paraId="0927B6F0"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6B62E3A7" w14:textId="77777777"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4BC474CE"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14:paraId="4AC1D57B" w14:textId="77777777" w:rsidR="00384842" w:rsidRPr="00CA5B96" w:rsidRDefault="00384842" w:rsidP="00DA4EB9">
            <w:pPr>
              <w:pStyle w:val="TableItem"/>
              <w:spacing w:before="0" w:after="0"/>
              <w:rPr>
                <w:rFonts w:ascii="Courier New" w:hAnsi="Courier New"/>
                <w:sz w:val="18"/>
              </w:rPr>
            </w:pPr>
          </w:p>
        </w:tc>
      </w:tr>
      <w:tr w:rsidR="00384842" w14:paraId="35213626"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53A1D434" w14:textId="77777777"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02569F84"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14:paraId="50324F83" w14:textId="77777777" w:rsidR="00384842" w:rsidRPr="00CA5B96" w:rsidRDefault="00384842" w:rsidP="00B533E5">
            <w:pPr>
              <w:pStyle w:val="TableItem"/>
              <w:spacing w:before="0" w:after="0"/>
              <w:rPr>
                <w:rFonts w:ascii="Courier New" w:hAnsi="Courier New"/>
                <w:sz w:val="18"/>
              </w:rPr>
            </w:pPr>
          </w:p>
        </w:tc>
      </w:tr>
      <w:tr w:rsidR="005819C1" w14:paraId="38024A47"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6272D50" w14:textId="77777777" w:rsidR="005819C1" w:rsidRPr="00DD3731" w:rsidRDefault="005819C1" w:rsidP="005819C1">
            <w:pPr>
              <w:pStyle w:val="TableCaption"/>
              <w:jc w:val="left"/>
              <w:rPr>
                <w:i/>
              </w:rPr>
            </w:pPr>
            <w:r w:rsidRPr="00DD3731">
              <w:rPr>
                <w:i/>
              </w:rPr>
              <w:t>Real Numbers</w:t>
            </w:r>
            <w:r>
              <w:rPr>
                <w:i/>
              </w:rPr>
              <w:t xml:space="preserve"> (formatted as strings)</w:t>
            </w:r>
          </w:p>
        </w:tc>
      </w:tr>
      <w:tr w:rsidR="00CD4288" w14:paraId="70EB7D2C"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4AE85511" w14:textId="77777777"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144DC2" w14:textId="77777777"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BF7EA7B"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11737FA2"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52DF101" w14:textId="77777777"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1E837C1F" w14:textId="77777777"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53D730D"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36EEEF1C"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6F42F63" w14:textId="77777777"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30CAB205" w14:textId="77777777"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6B1C4779"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CD4288" w14:paraId="5C119BF7"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0757CC48" w14:textId="77777777" w:rsidR="00CD4288" w:rsidRDefault="00CD4288" w:rsidP="00CD4288">
            <w:pPr>
              <w:pStyle w:val="TableItem"/>
              <w:spacing w:before="0" w:after="0"/>
              <w:rPr>
                <w:rFonts w:ascii="Courier New" w:hAnsi="Courier New"/>
                <w:sz w:val="18"/>
              </w:rPr>
            </w:pPr>
            <w:r>
              <w:rPr>
                <w:rFonts w:ascii="Courier New" w:hAnsi="Courier New"/>
                <w:sz w:val="18"/>
              </w:rPr>
              <w:lastRenderedPageBreak/>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44A818" w14:textId="77777777"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AF17490" w14:textId="77777777" w:rsidR="00CD4288" w:rsidRDefault="00CD4288"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412886E0"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2A9942E6" w14:textId="77777777"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54A8482C" w14:textId="77777777"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56E598EC" w14:textId="77777777" w:rsidR="005819C1" w:rsidRDefault="005819C1" w:rsidP="005022E9">
            <w:pPr>
              <w:pStyle w:val="TableItem"/>
              <w:spacing w:before="0" w:after="0"/>
              <w:rPr>
                <w:rFonts w:ascii="Courier New" w:hAnsi="Courier New"/>
                <w:sz w:val="18"/>
              </w:rPr>
            </w:pPr>
            <w:r>
              <w:rPr>
                <w:rFonts w:ascii="Courier New" w:hAnsi="Courier New"/>
                <w:sz w:val="18"/>
              </w:rPr>
              <w:t>Single, Single[], Double, Double[]</w:t>
            </w:r>
          </w:p>
        </w:tc>
      </w:tr>
      <w:tr w:rsidR="005819C1" w14:paraId="6E2B5249"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4ACB23DA" w14:textId="77777777" w:rsidR="005819C1" w:rsidRPr="00DD3731" w:rsidRDefault="005819C1" w:rsidP="005819C1">
            <w:pPr>
              <w:pStyle w:val="TableCaption"/>
              <w:jc w:val="left"/>
              <w:rPr>
                <w:i/>
              </w:rPr>
            </w:pPr>
            <w:r w:rsidRPr="00DD3731">
              <w:rPr>
                <w:i/>
              </w:rPr>
              <w:t>IEEE 488.2 Blocks</w:t>
            </w:r>
          </w:p>
        </w:tc>
      </w:tr>
      <w:tr w:rsidR="00CD4288" w14:paraId="348714D4" w14:textId="77777777"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0F00B089" w14:textId="77777777"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28812E8B" w14:textId="77777777"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7EE35BDD" w14:textId="77777777" w:rsidR="001C677F" w:rsidRDefault="00CD4288"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73483786" w14:textId="77777777" w:rsidR="00CD4288"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0CAC984D" w14:textId="77777777"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3D36DA50" w14:textId="77777777"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7C620BF8" w14:textId="77777777"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58723249" w14:textId="77777777" w:rsidR="001C677F" w:rsidRDefault="005819C1" w:rsidP="001C677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30000AD7" w14:textId="77777777" w:rsidR="005819C1"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5256DE3A"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45B6C4E" w14:textId="77777777" w:rsidR="005819C1" w:rsidRPr="00DD3731" w:rsidRDefault="005819C1" w:rsidP="005819C1">
            <w:pPr>
              <w:pStyle w:val="TableCaption"/>
              <w:jc w:val="left"/>
              <w:rPr>
                <w:i/>
              </w:rPr>
            </w:pPr>
            <w:r w:rsidRPr="00DD3731">
              <w:rPr>
                <w:i/>
              </w:rPr>
              <w:t>Raw Binar</w:t>
            </w:r>
            <w:r>
              <w:rPr>
                <w:i/>
              </w:rPr>
              <w:t>y</w:t>
            </w:r>
          </w:p>
        </w:tc>
      </w:tr>
      <w:tr w:rsidR="005819C1" w14:paraId="390A5DA2" w14:textId="77777777"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14:paraId="69983481" w14:textId="77777777"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14:paraId="0F23261D" w14:textId="77777777"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14:paraId="5279D391" w14:textId="77777777" w:rsidR="00280905" w:rsidRPr="00D47FEC" w:rsidRDefault="00280905"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26B641E3" w14:textId="77777777" w:rsidR="005819C1" w:rsidRPr="00CA5B96" w:rsidRDefault="005819C1" w:rsidP="005819C1">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00590A43">
              <w:rPr>
                <w:rFonts w:ascii="Courier New" w:hAnsi="Courier New"/>
                <w:sz w:val="18"/>
              </w:rPr>
              <w:t xml:space="preserve"> </w:t>
            </w:r>
            <w:r w:rsidR="00590A43" w:rsidRPr="00B96122">
              <w:rPr>
                <w:rFonts w:ascii="Courier New" w:hAnsi="Courier New"/>
                <w:sz w:val="18"/>
              </w:rPr>
              <w:t>SByte</w:t>
            </w:r>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14:paraId="4C5E266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DB6E438"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for Printf:</w:t>
            </w:r>
            <w:r w:rsidRPr="006831C0">
              <w:rPr>
                <w:b w:val="0"/>
                <w:i/>
              </w:rPr>
              <w:t xml:space="preserve"> ‘t’, ‘T’</w:t>
            </w:r>
          </w:p>
        </w:tc>
      </w:tr>
      <w:tr w:rsidR="005819C1" w14:paraId="09723542"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2F483D4"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14:paraId="7D71E543" w14:textId="77777777" w:rsidR="00115EE7" w:rsidRDefault="00115EE7" w:rsidP="00302A80">
      <w:pPr>
        <w:pStyle w:val="Body"/>
      </w:pPr>
    </w:p>
    <w:p w14:paraId="157535B3" w14:textId="77777777" w:rsidR="00115EE7" w:rsidRDefault="00115EE7">
      <w:pPr>
        <w:rPr>
          <w:b/>
          <w:i/>
          <w:caps/>
        </w:rPr>
      </w:pPr>
      <w:r>
        <w:br w:type="page"/>
      </w:r>
    </w:p>
    <w:p w14:paraId="4C99DF54" w14:textId="77777777" w:rsidR="005819C1" w:rsidRPr="008C46F9" w:rsidRDefault="005819C1" w:rsidP="005819C1">
      <w:pPr>
        <w:pStyle w:val="Heading-Sub2"/>
      </w:pPr>
      <w:r w:rsidRPr="008C46F9">
        <w:lastRenderedPageBreak/>
        <w:t>Flags</w:t>
      </w:r>
    </w:p>
    <w:p w14:paraId="46198869" w14:textId="77777777"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Printf may throw an exception or return arbitrary results.</w:t>
      </w:r>
    </w:p>
    <w:p w14:paraId="5C92F763" w14:textId="77777777"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14:paraId="0D29899A" w14:textId="77777777" w:rsidR="00955A6D" w:rsidRDefault="00955A6D" w:rsidP="00A97E15">
      <w:pPr>
        <w:pStyle w:val="Body"/>
        <w:numPr>
          <w:ilvl w:val="0"/>
          <w:numId w:val="21"/>
        </w:numPr>
      </w:pPr>
      <w:bookmarkStart w:id="205" w:name="_Ref411594198"/>
      <w:r>
        <w:t>A particular flag may only be used once in a format specifier.</w:t>
      </w:r>
      <w:bookmarkEnd w:id="205"/>
    </w:p>
    <w:p w14:paraId="0D909D5C" w14:textId="77777777" w:rsidR="00533982" w:rsidRDefault="00533982" w:rsidP="00A97E15">
      <w:pPr>
        <w:pStyle w:val="Body"/>
        <w:numPr>
          <w:ilvl w:val="0"/>
          <w:numId w:val="21"/>
        </w:numPr>
      </w:pPr>
      <w:r>
        <w:t>You can’t use a ‘#’ flag and one of the IEEE ‘@’ flags in the same format specifier, because every combination inherently conflicts.</w:t>
      </w:r>
    </w:p>
    <w:p w14:paraId="7FF17FAD" w14:textId="77777777" w:rsidR="00533982" w:rsidRDefault="00533982" w:rsidP="00A97E15">
      <w:pPr>
        <w:pStyle w:val="Body"/>
        <w:numPr>
          <w:ilvl w:val="0"/>
          <w:numId w:val="21"/>
        </w:numPr>
      </w:pPr>
      <w:r>
        <w:t>The formatting specified by an IEEE ‘@’ flag overrides the default formatting of the format specifier type.</w:t>
      </w:r>
    </w:p>
    <w:p w14:paraId="6EBC04F5" w14:textId="77777777" w:rsidR="00BE60F0" w:rsidRDefault="00BE60F0" w:rsidP="00A97E15">
      <w:pPr>
        <w:pStyle w:val="Body"/>
        <w:numPr>
          <w:ilvl w:val="0"/>
          <w:numId w:val="21"/>
        </w:numPr>
      </w:pPr>
      <w:r>
        <w:t>Only one ‘@’ flag may be included in a format specifier.</w:t>
      </w:r>
    </w:p>
    <w:p w14:paraId="3E17279C" w14:textId="77777777" w:rsidR="00D84BDA" w:rsidRDefault="00D84BDA" w:rsidP="00A97E15">
      <w:pPr>
        <w:pStyle w:val="Body"/>
        <w:numPr>
          <w:ilvl w:val="0"/>
          <w:numId w:val="21"/>
        </w:numPr>
      </w:pPr>
      <w:r>
        <w:t>If a format specifier is not listed next to an “@” flag in the table below, the results are undefined, may throw an exception, and should not be used.</w:t>
      </w:r>
    </w:p>
    <w:p w14:paraId="19576836" w14:textId="77777777" w:rsidR="00533982" w:rsidRDefault="00533982" w:rsidP="00A97E15">
      <w:pPr>
        <w:pStyle w:val="Body"/>
        <w:numPr>
          <w:ilvl w:val="0"/>
          <w:numId w:val="21"/>
        </w:numPr>
      </w:pPr>
      <w:r>
        <w:t>The ANSI flags (space, ‘+’, ‘0’, ‘-‘, and ‘#’) are order independent, but precede the ‘@’ flags.</w:t>
      </w:r>
    </w:p>
    <w:p w14:paraId="49459F9B" w14:textId="77777777" w:rsidR="00796E63" w:rsidRDefault="00533982" w:rsidP="005819C1">
      <w:pPr>
        <w:pStyle w:val="Body"/>
      </w:pPr>
      <w:r>
        <w:t>Additional, more specific rules are also noted in the table below.</w:t>
      </w:r>
    </w:p>
    <w:p w14:paraId="0F08DBCC" w14:textId="77777777"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5819C1" w14:paraId="17D0679A" w14:textId="77777777"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14:paraId="61E4D675" w14:textId="77777777"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23042CEF" w14:textId="77777777"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723C8BE9" w14:textId="77777777" w:rsidR="005819C1" w:rsidRPr="00FC30DF" w:rsidRDefault="005819C1" w:rsidP="005819C1">
            <w:pPr>
              <w:pStyle w:val="TableCaption"/>
              <w:jc w:val="left"/>
            </w:pPr>
            <w:r>
              <w:t>Description</w:t>
            </w:r>
          </w:p>
        </w:tc>
      </w:tr>
      <w:tr w:rsidR="005819C1" w14:paraId="1AE26CB6"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1233F76" w14:textId="77777777"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30465468" w14:textId="77777777" w:rsidR="005819C1" w:rsidRDefault="005819C1" w:rsidP="005819C1">
            <w:pPr>
              <w:pStyle w:val="TableItem"/>
              <w:spacing w:before="0" w:after="0"/>
            </w:pPr>
            <w:r>
              <w:t>c, s</w:t>
            </w:r>
          </w:p>
          <w:p w14:paraId="1520D8A6" w14:textId="77777777" w:rsidR="005819C1" w:rsidRDefault="005819C1" w:rsidP="005819C1">
            <w:pPr>
              <w:pStyle w:val="TableItem"/>
              <w:spacing w:before="0" w:after="0"/>
            </w:pPr>
            <w:r>
              <w:t>d, i, o, u, x, X</w:t>
            </w:r>
          </w:p>
          <w:p w14:paraId="28241AF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0C2C4F14" w14:textId="77777777" w:rsidR="005819C1" w:rsidRPr="00FC30DF" w:rsidRDefault="005819C1" w:rsidP="00955A6D">
            <w:pPr>
              <w:pStyle w:val="TableItem"/>
              <w:spacing w:before="0" w:after="0"/>
            </w:pPr>
            <w:r w:rsidRPr="00FC30DF">
              <w:t>Left align the formatted string within the given field width.</w:t>
            </w:r>
            <w:r>
              <w:t xml:space="preserve">  Note that ‘-‘ is only valid if the width is specified.  If the ‘-’ flag is not included, the formatted string is right aligned within the given field width.</w:t>
            </w:r>
          </w:p>
        </w:tc>
      </w:tr>
      <w:tr w:rsidR="005819C1" w14:paraId="3F71C6A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B714FAA" w14:textId="77777777" w:rsidR="005819C1" w:rsidRDefault="005819C1" w:rsidP="005819C1">
            <w:pPr>
              <w:pStyle w:val="TableItem"/>
              <w:spacing w:before="0" w:after="0"/>
            </w:pPr>
            <w:r>
              <w:t>‘ ‘</w:t>
            </w:r>
          </w:p>
          <w:p w14:paraId="450A2CE3" w14:textId="77777777"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14:paraId="3268CB52" w14:textId="77777777" w:rsidR="005819C1" w:rsidRDefault="005819C1" w:rsidP="005819C1">
            <w:pPr>
              <w:pStyle w:val="TableItem"/>
              <w:spacing w:before="0" w:after="0"/>
            </w:pPr>
            <w:r>
              <w:t>d, i, o, u, x, X</w:t>
            </w:r>
          </w:p>
          <w:p w14:paraId="794CCDDF"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282CFFD" w14:textId="77777777"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14:paraId="311E9AD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ADE8874" w14:textId="77777777"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14:paraId="16257BD2" w14:textId="77777777" w:rsidR="00533982" w:rsidRDefault="00533982" w:rsidP="00533982">
            <w:pPr>
              <w:pStyle w:val="TableItem"/>
              <w:spacing w:before="0" w:after="0"/>
            </w:pPr>
            <w:r>
              <w:t>d, i, o, u, x, X</w:t>
            </w:r>
          </w:p>
          <w:p w14:paraId="370BEB2D" w14:textId="77777777"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F49E68D" w14:textId="77777777"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 flag or</w:t>
            </w:r>
            <w:r w:rsidR="00115EE7">
              <w:t xml:space="preserve"> one of the </w:t>
            </w:r>
            <w:r w:rsidR="009E32CF">
              <w:t xml:space="preserve">IEEE </w:t>
            </w:r>
            <w:r w:rsidR="00336BE6">
              <w:t>‘@H’, ‘@Q’, or ‘@B’</w:t>
            </w:r>
            <w:r w:rsidR="009E32CF">
              <w:t xml:space="preserve"> flag</w:t>
            </w:r>
            <w:r w:rsidR="00115EE7">
              <w:t>s.</w:t>
            </w:r>
          </w:p>
        </w:tc>
      </w:tr>
      <w:tr w:rsidR="005819C1" w14:paraId="5F615D93"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E263DD5" w14:textId="77777777"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14:paraId="1C1F0287" w14:textId="77777777" w:rsidR="005819C1" w:rsidRDefault="005819C1" w:rsidP="005819C1">
            <w:pPr>
              <w:pStyle w:val="TableItem"/>
              <w:spacing w:before="0" w:after="0"/>
            </w:pPr>
            <w:r>
              <w:t>d, i, o, u, x, X</w:t>
            </w:r>
          </w:p>
          <w:p w14:paraId="6CB0A91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054C6F4" w14:textId="77777777"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14:paraId="41003D3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54FAF90" w14:textId="77777777"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4D0EF503" w14:textId="77777777"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51DA5BCA" w14:textId="77777777"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14:paraId="201AE111"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138F884" w14:textId="77777777"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41A2A6C3" w14:textId="77777777" w:rsidR="0085516F" w:rsidRDefault="0085516F" w:rsidP="0085516F">
            <w:pPr>
              <w:pStyle w:val="TableItem"/>
              <w:spacing w:before="0" w:after="0"/>
            </w:pPr>
            <w:r>
              <w:t>d, i, u</w:t>
            </w:r>
          </w:p>
          <w:p w14:paraId="17E45345"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D5B3C09" w14:textId="77777777"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14:paraId="028BE499"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238FAB4" w14:textId="77777777"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1EF6A7B4" w14:textId="77777777" w:rsidR="0085516F" w:rsidRDefault="0085516F" w:rsidP="0085516F">
            <w:pPr>
              <w:pStyle w:val="TableItem"/>
              <w:spacing w:before="0" w:after="0"/>
            </w:pPr>
            <w:r>
              <w:t>d, i, u</w:t>
            </w:r>
          </w:p>
          <w:p w14:paraId="778C75D6"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62917D97" w14:textId="77777777" w:rsidR="005819C1" w:rsidRDefault="005819C1" w:rsidP="00115EE7">
            <w:pPr>
              <w:pStyle w:val="TableItem"/>
              <w:spacing w:before="0" w:after="0"/>
            </w:pPr>
            <w:r>
              <w:t>The output value(s) are formatted in IEEE_488.2 NR2 format.  This is the default format for format type f.</w:t>
            </w:r>
          </w:p>
        </w:tc>
      </w:tr>
      <w:tr w:rsidR="005819C1" w14:paraId="0C4C981C"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4BCD73C9" w14:textId="77777777"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23DFB453" w14:textId="77777777" w:rsidR="0085516F" w:rsidRDefault="0085516F" w:rsidP="0085516F">
            <w:pPr>
              <w:pStyle w:val="TableItem"/>
              <w:spacing w:before="0" w:after="0"/>
            </w:pPr>
            <w:r>
              <w:t>d, i, u</w:t>
            </w:r>
          </w:p>
          <w:p w14:paraId="58159783"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F6261BE" w14:textId="77777777" w:rsidR="005819C1" w:rsidRDefault="005819C1" w:rsidP="00115EE7">
            <w:pPr>
              <w:pStyle w:val="TableItem"/>
              <w:spacing w:before="0" w:after="0"/>
            </w:pPr>
            <w:r>
              <w:t>The output value(s) are formatted in IEEE_488.2 NR3 format.  This is the default format for format type E.</w:t>
            </w:r>
          </w:p>
        </w:tc>
      </w:tr>
      <w:tr w:rsidR="00115EE7" w14:paraId="69509A3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717414BA" w14:textId="77777777" w:rsidR="00115EE7" w:rsidRPr="00FC30DF" w:rsidRDefault="00115EE7" w:rsidP="005819C1">
            <w:pPr>
              <w:pStyle w:val="TableItem"/>
              <w:spacing w:before="0" w:after="0"/>
            </w:pPr>
            <w:r w:rsidRPr="00FC30DF">
              <w:lastRenderedPageBreak/>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0D4C2A5F" w14:textId="77777777" w:rsidR="00115EE7" w:rsidRDefault="00115EE7" w:rsidP="00115EE7">
            <w:pPr>
              <w:pStyle w:val="TableItem"/>
              <w:spacing w:before="0" w:after="0"/>
            </w:pPr>
            <w:r>
              <w:t>d, i, u, x, X</w:t>
            </w:r>
          </w:p>
          <w:p w14:paraId="3E02294C"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73F71795" w14:textId="77777777"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14:paraId="2491D67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54388618" w14:textId="77777777" w:rsidR="00115EE7" w:rsidRPr="00FC30DF" w:rsidRDefault="00115EE7" w:rsidP="005819C1">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177D3252" w14:textId="77777777" w:rsidR="00115EE7" w:rsidRDefault="00115EE7" w:rsidP="00115EE7">
            <w:pPr>
              <w:pStyle w:val="TableItem"/>
              <w:spacing w:before="0" w:after="0"/>
            </w:pPr>
            <w:r>
              <w:t>d, i, o, u</w:t>
            </w:r>
          </w:p>
          <w:p w14:paraId="390020F9"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54FDB83D" w14:textId="77777777"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14:paraId="77F2644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9DCCEE6" w14:textId="77777777" w:rsidR="00115EE7" w:rsidRPr="00FC30DF" w:rsidRDefault="00115EE7" w:rsidP="005819C1">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76FA0E37" w14:textId="77777777" w:rsidR="00115EE7" w:rsidRDefault="00115EE7" w:rsidP="00115EE7">
            <w:pPr>
              <w:pStyle w:val="TableItem"/>
              <w:spacing w:before="0" w:after="0"/>
            </w:pPr>
            <w:r>
              <w:t>d, i, o, u, x, X</w:t>
            </w:r>
          </w:p>
          <w:p w14:paraId="72004AD0"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0431111" w14:textId="77777777"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14:paraId="28FD22D3" w14:textId="77777777" w:rsidR="00115EE7" w:rsidRPr="00115EE7" w:rsidRDefault="00AC355A" w:rsidP="00115EE7">
      <w:pPr>
        <w:pStyle w:val="Body"/>
      </w:pPr>
      <w:r>
        <w:t>The VISA “#” flag is not currently recognized in VISA.NET, but will be added at a future date.</w:t>
      </w:r>
    </w:p>
    <w:p w14:paraId="122DD365" w14:textId="77777777" w:rsidR="00115EE7" w:rsidRPr="00AC355A" w:rsidRDefault="00115EE7" w:rsidP="00AC355A">
      <w:pPr>
        <w:pStyle w:val="Body"/>
      </w:pPr>
      <w:r>
        <w:br w:type="page"/>
      </w:r>
    </w:p>
    <w:p w14:paraId="03137BE6" w14:textId="77777777" w:rsidR="005819C1" w:rsidRDefault="008139B5" w:rsidP="00115EE7">
      <w:pPr>
        <w:pStyle w:val="Heading-Sub2"/>
      </w:pPr>
      <w:hyperlink r:id="rId63" w:history="1">
        <w:r w:rsidR="005819C1">
          <w:t>W</w:t>
        </w:r>
        <w:r w:rsidR="005819C1" w:rsidRPr="00D54F68">
          <w:t>idth</w:t>
        </w:r>
      </w:hyperlink>
      <w:r w:rsidR="005819C1">
        <w:t xml:space="preserve">, </w:t>
      </w:r>
      <w:hyperlink r:id="rId64" w:history="1">
        <w:r w:rsidR="005819C1">
          <w:t>P</w:t>
        </w:r>
        <w:r w:rsidR="005819C1" w:rsidRPr="00D54F68">
          <w:t>recision</w:t>
        </w:r>
      </w:hyperlink>
      <w:r w:rsidR="005819C1">
        <w:t>, and Array Size Modifiers</w:t>
      </w:r>
    </w:p>
    <w:p w14:paraId="1D84CE7E" w14:textId="77777777"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the </w:t>
      </w:r>
      <w:r w:rsidRPr="007E38DA">
        <w:rPr>
          <w:rFonts w:ascii="Courier New" w:hAnsi="Courier New" w:cs="Courier New"/>
          <w:sz w:val="18"/>
          <w:szCs w:val="18"/>
        </w:rPr>
        <w:t>Printf</w:t>
      </w:r>
      <w:r>
        <w:t xml:space="preserve"> argument list.</w:t>
      </w:r>
      <w:r w:rsidR="000D63D9">
        <w:t xml:space="preserve">  These modifiers follow the format specifier flags.</w:t>
      </w:r>
    </w:p>
    <w:p w14:paraId="0AF28A80"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61E79D11"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15B80900"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503DF6D4"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7432F4D6" w14:textId="77777777" w:rsidR="005819C1" w:rsidRPr="00FC30DF" w:rsidRDefault="005819C1" w:rsidP="005819C1">
            <w:pPr>
              <w:pStyle w:val="TableCaption"/>
              <w:jc w:val="left"/>
            </w:pPr>
            <w:r>
              <w:t>Description</w:t>
            </w:r>
          </w:p>
        </w:tc>
      </w:tr>
      <w:tr w:rsidR="005819C1" w14:paraId="440009AA" w14:textId="77777777" w:rsidTr="005819C1">
        <w:trPr>
          <w:cantSplit/>
        </w:trPr>
        <w:tc>
          <w:tcPr>
            <w:tcW w:w="1086" w:type="dxa"/>
            <w:tcBorders>
              <w:top w:val="single" w:sz="4" w:space="0" w:color="auto"/>
              <w:left w:val="single" w:sz="4" w:space="0" w:color="auto"/>
              <w:right w:val="single" w:sz="4" w:space="0" w:color="auto"/>
            </w:tcBorders>
          </w:tcPr>
          <w:p w14:paraId="0D81819A" w14:textId="77777777"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3C559E0D" w14:textId="77777777" w:rsidR="005819C1" w:rsidRDefault="005819C1" w:rsidP="005819C1">
            <w:pPr>
              <w:pStyle w:val="TableItem"/>
              <w:spacing w:before="0" w:after="0"/>
            </w:pPr>
            <w:r>
              <w:t>c, s</w:t>
            </w:r>
          </w:p>
          <w:p w14:paraId="3B9D3FE6" w14:textId="77777777" w:rsidR="005819C1" w:rsidRDefault="005819C1" w:rsidP="005819C1">
            <w:pPr>
              <w:pStyle w:val="TableItem"/>
              <w:spacing w:before="0" w:after="0"/>
            </w:pPr>
            <w:r>
              <w:t>d, i, o, u, x, X</w:t>
            </w:r>
          </w:p>
          <w:p w14:paraId="1AA938F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68FB3079" w14:textId="77777777" w:rsidR="005819C1" w:rsidRDefault="005819C1" w:rsidP="005819C1">
            <w:pPr>
              <w:pStyle w:val="TableItem"/>
            </w:pPr>
            <w:r w:rsidRPr="003D06B6">
              <w:t>Optional.  The minimum width of the formatted</w:t>
            </w:r>
            <w:r>
              <w:t xml:space="preserve"> value</w:t>
            </w:r>
            <w:r w:rsidRPr="003D06B6">
              <w:t>.  The string is padded with spaces on the left if ‘-‘ is not specified, and on the right if ‘-‘ is specified.</w:t>
            </w:r>
          </w:p>
          <w:p w14:paraId="077F7C82" w14:textId="77777777" w:rsidR="005819C1" w:rsidRDefault="005819C1" w:rsidP="005819C1">
            <w:pPr>
              <w:pStyle w:val="TableItem"/>
            </w:pPr>
            <w:r>
              <w:t>If an array is specified, width applies to each element individually.</w:t>
            </w:r>
          </w:p>
          <w:p w14:paraId="40D845F1" w14:textId="77777777" w:rsidR="00151912" w:rsidRPr="00C54929" w:rsidRDefault="005819C1" w:rsidP="005819C1">
            <w:pPr>
              <w:pStyle w:val="TableItem"/>
            </w:pPr>
            <w:r>
              <w:t>If width is ‘*’, then the value of width is read from an input argument.  The argument preceeds the precision and array_size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14:paraId="1395C795"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507F93CD" w14:textId="77777777" w:rsidR="005819C1" w:rsidRDefault="005819C1" w:rsidP="005819C1">
            <w:pPr>
              <w:pStyle w:val="TableItem"/>
              <w:spacing w:before="0" w:after="0"/>
            </w:pPr>
            <w:r>
              <w:t>.precision</w:t>
            </w:r>
          </w:p>
        </w:tc>
        <w:tc>
          <w:tcPr>
            <w:tcW w:w="1620" w:type="dxa"/>
            <w:tcBorders>
              <w:top w:val="single" w:sz="6" w:space="0" w:color="auto"/>
              <w:left w:val="single" w:sz="4" w:space="0" w:color="auto"/>
              <w:bottom w:val="single" w:sz="4" w:space="0" w:color="auto"/>
              <w:right w:val="single" w:sz="4" w:space="0" w:color="auto"/>
            </w:tcBorders>
          </w:tcPr>
          <w:p w14:paraId="4955FF88" w14:textId="77777777" w:rsidR="005819C1" w:rsidRDefault="005819C1" w:rsidP="005819C1">
            <w:pPr>
              <w:pStyle w:val="TableItem"/>
              <w:spacing w:before="0" w:after="0"/>
            </w:pPr>
            <w:r>
              <w:t>c, s</w:t>
            </w:r>
          </w:p>
          <w:p w14:paraId="0338D901" w14:textId="77777777" w:rsidR="005819C1" w:rsidRDefault="005819C1" w:rsidP="005819C1">
            <w:pPr>
              <w:pStyle w:val="TableItem"/>
              <w:spacing w:before="0" w:after="0"/>
            </w:pPr>
            <w:r>
              <w:t>d, i, o, u, x, X</w:t>
            </w:r>
          </w:p>
          <w:p w14:paraId="36E9B19D"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E4F9AFF" w14:textId="77777777" w:rsidR="002908F5" w:rsidRDefault="005819C1" w:rsidP="005819C1">
            <w:pPr>
              <w:pStyle w:val="TableItem"/>
            </w:pPr>
            <w:r w:rsidRPr="003D06B6">
              <w:t>Optional.</w:t>
            </w:r>
          </w:p>
          <w:p w14:paraId="0EF9F3A5" w14:textId="77777777"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printed and the rest are discarded.</w:t>
            </w:r>
          </w:p>
          <w:p w14:paraId="2604AD9A" w14:textId="77777777" w:rsidR="002908F5" w:rsidRDefault="002908F5" w:rsidP="005819C1">
            <w:pPr>
              <w:pStyle w:val="TableItem"/>
            </w:pPr>
            <w:r>
              <w:t>For the real types e and f: The actual number of digits after the decimal point</w:t>
            </w:r>
          </w:p>
          <w:p w14:paraId="1C84AA50" w14:textId="77777777" w:rsidR="00803148" w:rsidRDefault="00803148" w:rsidP="00803148">
            <w:pPr>
              <w:pStyle w:val="TableItem"/>
            </w:pPr>
            <w:r>
              <w:t>For real type g: The actual number of significant digits.For type s: The maximum number of characters printed.</w:t>
            </w:r>
          </w:p>
          <w:p w14:paraId="28868FD6" w14:textId="77777777" w:rsidR="00803148" w:rsidRDefault="00803148" w:rsidP="00803148">
            <w:pPr>
              <w:pStyle w:val="TableItem"/>
            </w:pPr>
            <w:r>
              <w:t>For type c: The precision is ignored.</w:t>
            </w:r>
          </w:p>
          <w:p w14:paraId="4D48D73D" w14:textId="77777777" w:rsidR="005819C1" w:rsidRDefault="005819C1" w:rsidP="005819C1">
            <w:pPr>
              <w:pStyle w:val="TableItem"/>
            </w:pPr>
            <w:r>
              <w:t>If an array is specified, precision applies to each element individually.</w:t>
            </w:r>
          </w:p>
          <w:p w14:paraId="7E761879" w14:textId="77777777"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preceeds the array_size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14:paraId="00C88467"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741648B6" w14:textId="77777777" w:rsidR="005819C1" w:rsidRDefault="005819C1" w:rsidP="005819C1">
            <w:pPr>
              <w:pStyle w:val="TableItem"/>
              <w:spacing w:before="0" w:after="0"/>
            </w:pPr>
            <w:r>
              <w:lastRenderedPageBreak/>
              <w:t>,array_size</w:t>
            </w:r>
          </w:p>
        </w:tc>
        <w:tc>
          <w:tcPr>
            <w:tcW w:w="1620" w:type="dxa"/>
            <w:tcBorders>
              <w:top w:val="single" w:sz="6" w:space="0" w:color="auto"/>
              <w:left w:val="single" w:sz="4" w:space="0" w:color="auto"/>
              <w:bottom w:val="single" w:sz="4" w:space="0" w:color="auto"/>
              <w:right w:val="single" w:sz="4" w:space="0" w:color="auto"/>
            </w:tcBorders>
          </w:tcPr>
          <w:p w14:paraId="15F0670E" w14:textId="77777777" w:rsidR="005819C1" w:rsidRDefault="005819C1" w:rsidP="005819C1">
            <w:pPr>
              <w:pStyle w:val="TableItem"/>
              <w:spacing w:before="0" w:after="0"/>
            </w:pPr>
            <w:r>
              <w:t>d, i, o, u, x, X</w:t>
            </w:r>
          </w:p>
          <w:p w14:paraId="42AE3E2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193559B" w14:textId="77777777"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array_size if the number of elements to be printed is less than the number of elements in the input array argument.</w:t>
            </w:r>
          </w:p>
          <w:p w14:paraId="7C47E350" w14:textId="77777777" w:rsidR="005819C1" w:rsidRDefault="005819C1" w:rsidP="005819C1">
            <w:pPr>
              <w:pStyle w:val="TableItem"/>
            </w:pPr>
            <w:r>
              <w:t>Arrays indicated by the ‘,’ modifier are formatted as comma separated lists</w:t>
            </w:r>
            <w:r w:rsidR="00E42E17">
              <w:t>, with each element formatted according to the format specifier</w:t>
            </w:r>
            <w:r>
              <w:t>.</w:t>
            </w:r>
          </w:p>
          <w:p w14:paraId="6CE86341" w14:textId="77777777" w:rsidR="00E42E17" w:rsidRDefault="00E42E17" w:rsidP="005819C1">
            <w:pPr>
              <w:pStyle w:val="TableItem"/>
            </w:pPr>
            <w:r>
              <w:t>The array size is determined as follows:</w:t>
            </w:r>
          </w:p>
          <w:p w14:paraId="2A34A3BC" w14:textId="77777777" w:rsidR="005819C1" w:rsidRDefault="005819C1" w:rsidP="004D5506">
            <w:pPr>
              <w:pStyle w:val="TableItem"/>
              <w:numPr>
                <w:ilvl w:val="0"/>
                <w:numId w:val="6"/>
              </w:numPr>
            </w:pPr>
            <w:r>
              <w:t xml:space="preserve">If </w:t>
            </w:r>
            <w:r w:rsidR="00167C71">
              <w:rPr>
                <w:i/>
              </w:rPr>
              <w:t>array_</w:t>
            </w:r>
            <w:r w:rsidR="00167C71" w:rsidRPr="009E274E">
              <w:rPr>
                <w:i/>
              </w:rPr>
              <w:t>size</w:t>
            </w:r>
            <w:r>
              <w:t xml:space="preserve"> is ‘*’, then the value of array size is read from an input argument.  The argument preceeds the value input argument.  The </w:t>
            </w:r>
            <w:r w:rsidR="00167C71">
              <w:rPr>
                <w:i/>
              </w:rPr>
              <w:t>array_</w:t>
            </w:r>
            <w:r w:rsidR="00167C71" w:rsidRPr="009E274E">
              <w:rPr>
                <w:i/>
              </w:rPr>
              <w:t>size</w:t>
            </w:r>
            <w:r>
              <w:t xml:space="preserve"> input argument may be a signed or unsigned positive integer.</w:t>
            </w:r>
          </w:p>
          <w:p w14:paraId="407A2529"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a positive integer, that is the array size.</w:t>
            </w:r>
          </w:p>
          <w:p w14:paraId="28F062C6" w14:textId="77777777" w:rsidR="00E42E17" w:rsidRDefault="00E42E17" w:rsidP="004D5506">
            <w:pPr>
              <w:pStyle w:val="TableItem"/>
              <w:numPr>
                <w:ilvl w:val="0"/>
                <w:numId w:val="6"/>
              </w:numPr>
            </w:pPr>
            <w:r>
              <w:t xml:space="preserve">If </w:t>
            </w:r>
            <w:r w:rsidR="00167C71">
              <w:rPr>
                <w:i/>
              </w:rPr>
              <w:t>array_</w:t>
            </w:r>
            <w:r w:rsidR="00167C71" w:rsidRPr="009E274E">
              <w:rPr>
                <w:i/>
              </w:rPr>
              <w:t>size</w:t>
            </w:r>
            <w:r>
              <w:t xml:space="preserve"> is not included</w:t>
            </w:r>
            <w:r w:rsidR="00167C71">
              <w:t xml:space="preserve"> </w:t>
            </w:r>
            <w:r>
              <w:t xml:space="preserve">in the format specifier, </w:t>
            </w:r>
            <w:r w:rsidR="00167C71">
              <w:rPr>
                <w:i/>
              </w:rPr>
              <w:t>array_</w:t>
            </w:r>
            <w:r w:rsidR="00167C71" w:rsidRPr="009E274E">
              <w:rPr>
                <w:i/>
              </w:rPr>
              <w:t>size</w:t>
            </w:r>
            <w:r>
              <w:t xml:space="preserve"> is derived automatically from the number of elements in the corresponding argument</w:t>
            </w:r>
            <w:r w:rsidR="00EB7F4D">
              <w:t xml:space="preserve"> if it is an array, otherwise the behavior is undefined</w:t>
            </w:r>
            <w:r>
              <w:t>.</w:t>
            </w:r>
          </w:p>
          <w:p w14:paraId="290A0758" w14:textId="77777777" w:rsidR="00AD779B" w:rsidRDefault="0009630C" w:rsidP="0009630C">
            <w:pPr>
              <w:pStyle w:val="TableItem"/>
              <w:numPr>
                <w:ilvl w:val="0"/>
                <w:numId w:val="6"/>
              </w:numPr>
            </w:pPr>
            <w:r>
              <w:t xml:space="preserve">If </w:t>
            </w:r>
            <w:r w:rsidR="00AD779B" w:rsidRPr="00AD779B">
              <w:rPr>
                <w:i/>
              </w:rPr>
              <w:t>array_size</w:t>
            </w:r>
            <w:r w:rsidR="00AD779B">
              <w:t xml:space="preserve"> is less than or equal to 0</w:t>
            </w:r>
            <w:r w:rsidR="00133D38">
              <w:t>, greater than the size of the associated array</w:t>
            </w:r>
            <w:r w:rsidR="000212BF">
              <w:t xml:space="preserve">, </w:t>
            </w:r>
            <w:r w:rsidR="000212BF" w:rsidRPr="004500DD">
              <w:t>or fractional</w:t>
            </w:r>
            <w:r w:rsidR="00133D38" w:rsidRPr="004500DD">
              <w:t>,</w:t>
            </w:r>
            <w:r w:rsidR="00AD779B" w:rsidRPr="004500DD">
              <w:t xml:space="preserve"> </w:t>
            </w:r>
            <w:r w:rsidR="004500DD">
              <w:t>, the results are undefined, may throw an exception, and should not be used.</w:t>
            </w:r>
          </w:p>
        </w:tc>
      </w:tr>
    </w:tbl>
    <w:p w14:paraId="278C1732" w14:textId="77777777" w:rsidR="005819C1" w:rsidRDefault="005819C1" w:rsidP="005819C1">
      <w:pPr>
        <w:pStyle w:val="Body"/>
      </w:pPr>
      <w:r>
        <w:br w:type="page"/>
      </w:r>
    </w:p>
    <w:p w14:paraId="4462A059" w14:textId="77777777" w:rsidR="005819C1" w:rsidRDefault="005819C1" w:rsidP="005819C1">
      <w:pPr>
        <w:pStyle w:val="Heading-Sub2"/>
      </w:pPr>
      <w:r>
        <w:lastRenderedPageBreak/>
        <w:t>Size Modifiers</w:t>
      </w:r>
    </w:p>
    <w:p w14:paraId="16AE4ABE" w14:textId="77777777" w:rsidR="005819C1" w:rsidRDefault="005819C1" w:rsidP="005819C1">
      <w:pPr>
        <w:pStyle w:val="Body"/>
      </w:pPr>
      <w:r>
        <w:t>Size modifiers indicate the size of the data to be formatted.</w:t>
      </w:r>
    </w:p>
    <w:p w14:paraId="37761312" w14:textId="77777777" w:rsidR="005819C1" w:rsidRDefault="005819C1" w:rsidP="005819C1">
      <w:pPr>
        <w:pStyle w:val="Body"/>
      </w:pPr>
      <w:r>
        <w:t>When formatting numbers as ASCII strings, VISA.NET, unlike VISA or the standard version of printf(), does not need size modifiers to determine the size of the value argument.  As a result, size modifiers are ignored when formatting numbers as ASCII strings.</w:t>
      </w:r>
    </w:p>
    <w:p w14:paraId="47C66E48" w14:textId="77777777" w:rsidR="005819C1" w:rsidRDefault="005819C1" w:rsidP="005819C1">
      <w:pPr>
        <w:pStyle w:val="Body"/>
      </w:pPr>
      <w:r>
        <w:t xml:space="preserve">When formatting character and strings, </w:t>
      </w:r>
      <w:r w:rsidR="00E74DAB">
        <w:t>size modifiers are invalid</w:t>
      </w:r>
      <w:r>
        <w:t>.</w:t>
      </w:r>
    </w:p>
    <w:p w14:paraId="2281AAB5" w14:textId="77777777" w:rsidR="005819C1" w:rsidRDefault="005819C1" w:rsidP="005819C1">
      <w:pPr>
        <w:pStyle w:val="Body"/>
      </w:pPr>
      <w:r>
        <w:t>Size modifiers are required when formatting IEEE-488.2 arbitrary blocks and raw binary arrays</w:t>
      </w:r>
      <w:r w:rsidR="001072E4">
        <w:t>.  In these cases, the type of the array argument to Printf that corresponds to the format specifier must match the size modifier.  For example, if the format specifier is “</w:t>
      </w:r>
      <w:r w:rsidR="00445B27">
        <w:t>%</w:t>
      </w:r>
      <w:r w:rsidR="001072E4">
        <w:t>ly”, the corresponding argument must be an array of 32-bit integers.</w:t>
      </w:r>
    </w:p>
    <w:p w14:paraId="637EA078"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77D51236"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0BDEF6B6"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03AB52CD"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5E943C2A" w14:textId="77777777" w:rsidR="005819C1" w:rsidRPr="00FC30DF" w:rsidRDefault="005819C1" w:rsidP="005819C1">
            <w:pPr>
              <w:pStyle w:val="TableCaption"/>
              <w:jc w:val="left"/>
            </w:pPr>
            <w:r>
              <w:t>Description</w:t>
            </w:r>
          </w:p>
        </w:tc>
      </w:tr>
      <w:tr w:rsidR="005819C1" w14:paraId="1B820C35" w14:textId="77777777" w:rsidTr="005819C1">
        <w:trPr>
          <w:cantSplit/>
        </w:trPr>
        <w:tc>
          <w:tcPr>
            <w:tcW w:w="1086" w:type="dxa"/>
            <w:tcBorders>
              <w:left w:val="single" w:sz="4" w:space="0" w:color="auto"/>
              <w:bottom w:val="single" w:sz="4" w:space="0" w:color="auto"/>
              <w:right w:val="single" w:sz="4" w:space="0" w:color="auto"/>
            </w:tcBorders>
          </w:tcPr>
          <w:p w14:paraId="4428A498" w14:textId="77777777"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663F222D"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1F0EF2B7" w14:textId="77777777" w:rsidR="008F4171" w:rsidRPr="00FC30DF" w:rsidRDefault="005819C1" w:rsidP="00CC3BBB">
            <w:pPr>
              <w:pStyle w:val="TableItem"/>
              <w:spacing w:before="0" w:after="0"/>
            </w:pPr>
            <w:r>
              <w:t>8-bit integers</w:t>
            </w:r>
            <w:r w:rsidR="006A2E81">
              <w:t xml:space="preserve"> (the default for b and B)</w:t>
            </w:r>
          </w:p>
        </w:tc>
      </w:tr>
      <w:tr w:rsidR="005819C1" w14:paraId="5F793FC9" w14:textId="77777777" w:rsidTr="005819C1">
        <w:trPr>
          <w:cantSplit/>
        </w:trPr>
        <w:tc>
          <w:tcPr>
            <w:tcW w:w="1086" w:type="dxa"/>
            <w:tcBorders>
              <w:left w:val="single" w:sz="4" w:space="0" w:color="auto"/>
              <w:bottom w:val="single" w:sz="4" w:space="0" w:color="auto"/>
              <w:right w:val="single" w:sz="4" w:space="0" w:color="auto"/>
            </w:tcBorders>
          </w:tcPr>
          <w:p w14:paraId="671B09CB" w14:textId="77777777"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1353A7F6"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0B5F3B79" w14:textId="77777777" w:rsidR="005819C1" w:rsidRPr="00FC30DF" w:rsidRDefault="005819C1" w:rsidP="005819C1">
            <w:pPr>
              <w:pStyle w:val="TableItem"/>
              <w:spacing w:before="0" w:after="0"/>
            </w:pPr>
            <w:r>
              <w:t>16-bit integers</w:t>
            </w:r>
          </w:p>
        </w:tc>
      </w:tr>
      <w:tr w:rsidR="005819C1" w14:paraId="6F49AD70" w14:textId="77777777" w:rsidTr="005819C1">
        <w:trPr>
          <w:cantSplit/>
        </w:trPr>
        <w:tc>
          <w:tcPr>
            <w:tcW w:w="1086" w:type="dxa"/>
            <w:tcBorders>
              <w:left w:val="single" w:sz="4" w:space="0" w:color="auto"/>
              <w:bottom w:val="single" w:sz="4" w:space="0" w:color="auto"/>
              <w:right w:val="single" w:sz="4" w:space="0" w:color="auto"/>
            </w:tcBorders>
          </w:tcPr>
          <w:p w14:paraId="4990F004" w14:textId="77777777"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585495CE"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4003DD32" w14:textId="77777777" w:rsidR="008F4171" w:rsidRPr="00FC30DF" w:rsidRDefault="005819C1" w:rsidP="00CC3BBB">
            <w:pPr>
              <w:pStyle w:val="TableItem"/>
              <w:spacing w:before="0" w:after="0"/>
            </w:pPr>
            <w:r>
              <w:t>32-bit integers</w:t>
            </w:r>
          </w:p>
        </w:tc>
      </w:tr>
      <w:tr w:rsidR="005819C1" w14:paraId="2026AEA4" w14:textId="77777777" w:rsidTr="005819C1">
        <w:trPr>
          <w:cantSplit/>
        </w:trPr>
        <w:tc>
          <w:tcPr>
            <w:tcW w:w="1086" w:type="dxa"/>
            <w:tcBorders>
              <w:left w:val="single" w:sz="4" w:space="0" w:color="auto"/>
              <w:bottom w:val="single" w:sz="4" w:space="0" w:color="auto"/>
              <w:right w:val="single" w:sz="4" w:space="0" w:color="auto"/>
            </w:tcBorders>
          </w:tcPr>
          <w:p w14:paraId="788F9F90" w14:textId="77777777" w:rsidR="005819C1" w:rsidRDefault="00C34047" w:rsidP="005819C1">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38E95D83" w14:textId="77777777"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6BB52A5A" w14:textId="77777777" w:rsidR="005819C1" w:rsidRPr="00FC30DF" w:rsidRDefault="005819C1" w:rsidP="005819C1">
            <w:pPr>
              <w:pStyle w:val="TableItem"/>
              <w:spacing w:before="0" w:after="0"/>
            </w:pPr>
            <w:r>
              <w:t>64-bit integers</w:t>
            </w:r>
          </w:p>
        </w:tc>
      </w:tr>
      <w:tr w:rsidR="005819C1" w14:paraId="3EC6C3CE"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07068B72"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21203AEE"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6C817DDF" w14:textId="77777777" w:rsidR="005819C1" w:rsidRPr="00FC30DF" w:rsidRDefault="005819C1" w:rsidP="00F870CA">
            <w:pPr>
              <w:pStyle w:val="TableItem"/>
              <w:spacing w:before="0" w:after="0"/>
            </w:pPr>
            <w:r>
              <w:t>32-bit reals</w:t>
            </w:r>
            <w:r w:rsidR="00F870CA">
              <w:t xml:space="preserve"> in IEEE 754 format.</w:t>
            </w:r>
          </w:p>
        </w:tc>
      </w:tr>
      <w:tr w:rsidR="005819C1" w14:paraId="7ED172DD"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6A528FF9"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7C6A3100"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10E6BC46" w14:textId="77777777" w:rsidR="005819C1" w:rsidRPr="00FC30DF" w:rsidRDefault="005819C1" w:rsidP="005819C1">
            <w:pPr>
              <w:pStyle w:val="TableItem"/>
              <w:spacing w:before="0" w:after="0"/>
            </w:pPr>
            <w:r>
              <w:t>64-bit reals</w:t>
            </w:r>
            <w:r w:rsidR="00F870CA">
              <w:t xml:space="preserve"> in IEEE 754 format.</w:t>
            </w:r>
          </w:p>
        </w:tc>
      </w:tr>
    </w:tbl>
    <w:p w14:paraId="44307348" w14:textId="77777777" w:rsidR="002E558B" w:rsidRDefault="000D63D9" w:rsidP="002E558B">
      <w:pPr>
        <w:pStyle w:val="Body"/>
      </w:pPr>
      <w:r>
        <w:t>For s</w:t>
      </w:r>
      <w:r w:rsidR="002E558B">
        <w:t>ize modifiers not listed in the above table</w:t>
      </w:r>
      <w:r>
        <w:t>, the results are undefined, may throw an exception, and should not be used.</w:t>
      </w:r>
    </w:p>
    <w:p w14:paraId="11C379AF" w14:textId="77777777" w:rsidR="005819C1" w:rsidRDefault="005819C1" w:rsidP="005819C1">
      <w:pPr>
        <w:pStyle w:val="Body"/>
      </w:pPr>
      <w:r>
        <w:br w:type="page"/>
      </w:r>
    </w:p>
    <w:p w14:paraId="131FF0F7" w14:textId="77777777" w:rsidR="005819C1" w:rsidRPr="008C46F9" w:rsidRDefault="005819C1" w:rsidP="006766A0">
      <w:pPr>
        <w:pStyle w:val="Heading4"/>
      </w:pPr>
      <w:bookmarkStart w:id="206" w:name="_Ref358297971"/>
      <w:r w:rsidRPr="008C46F9">
        <w:lastRenderedPageBreak/>
        <w:t>Printf Format Specifier</w:t>
      </w:r>
      <w:r>
        <w:t xml:space="preserve"> Usage Summary</w:t>
      </w:r>
      <w:bookmarkEnd w:id="206"/>
    </w:p>
    <w:p w14:paraId="4B6BE4A9" w14:textId="77777777" w:rsidR="00FF0A88" w:rsidRDefault="00BC6BC7" w:rsidP="008169FE">
      <w:pPr>
        <w:pStyle w:val="Body"/>
      </w:pPr>
      <w:bookmarkStart w:id="207" w:name="_Ref340066221"/>
      <w:bookmarkStart w:id="208" w:name="_Ref340066232"/>
      <w:r>
        <w:t>The printf method uses a r</w:t>
      </w:r>
      <w:r w:rsidR="00272EA9">
        <w:t>egular expression to verify each format specifier type</w:t>
      </w:r>
      <w:r w:rsidR="0050071E">
        <w:t>.  The regular expression is,</w:t>
      </w:r>
      <w:r w:rsidR="00272EA9">
        <w:t xml:space="preserve"> </w:t>
      </w:r>
    </w:p>
    <w:p w14:paraId="052FF254" w14:textId="77777777" w:rsidR="0050071E" w:rsidRDefault="0050071E" w:rsidP="008169FE">
      <w:pPr>
        <w:autoSpaceDE w:val="0"/>
        <w:autoSpaceDN w:val="0"/>
        <w:adjustRightInd w:val="0"/>
        <w:ind w:left="720"/>
        <w:rPr>
          <w:rFonts w:ascii="Consolas" w:hAnsi="Consolas" w:cs="Consolas"/>
          <w:color w:val="A31515"/>
          <w:sz w:val="16"/>
          <w:szCs w:val="16"/>
          <w:highlight w:val="white"/>
        </w:rPr>
      </w:pPr>
    </w:p>
    <w:p w14:paraId="1B70263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14:paraId="387680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(?&lt;literalChars&gt; [^%]+|(%%)) |</w:t>
      </w:r>
    </w:p>
    <w:p w14:paraId="3535C96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14:paraId="6B7D0A40"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(?&lt;number&gt; % \s*</w:t>
      </w:r>
    </w:p>
    <w:p w14:paraId="36FF272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758E887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(?&lt;width&gt; \d+|\*)? \s*</w:t>
      </w:r>
    </w:p>
    <w:p w14:paraId="78153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231F36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3154AC6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18661B3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20300C1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(?&lt;numberList&gt; %  \s*</w:t>
      </w:r>
    </w:p>
    <w:p w14:paraId="6E4C9DC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((\-0)|(0?\-?))?) | (\- ((\+0)|(0?\+?))?) | (0 ((\+\-)|(\-?\+?))?) )? \s*</w:t>
      </w:r>
      <w:r w:rsidRPr="008169FE">
        <w:rPr>
          <w:rFonts w:ascii="Consolas" w:hAnsi="Consolas" w:cs="Consolas"/>
          <w:color w:val="A31515"/>
          <w:sz w:val="16"/>
          <w:szCs w:val="16"/>
          <w:highlight w:val="white"/>
        </w:rPr>
        <w:tab/>
        <w:t xml:space="preserve">(?&lt;IeeeType&gt; @[123HQB])? \s* </w:t>
      </w:r>
    </w:p>
    <w:p w14:paraId="0C4DC9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1F44076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(?&lt;precision&gt; \d+|\*))? \s* </w:t>
      </w:r>
    </w:p>
    <w:p w14:paraId="0FDCE844"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28C7371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7D9A5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[hlL]|(ll))? \s* </w:t>
      </w:r>
    </w:p>
    <w:p w14:paraId="264E970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[dDiIoOuUxXfeEgG])) |</w:t>
      </w:r>
    </w:p>
    <w:p w14:paraId="3004C62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423395F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(?&lt;binaryBlock&gt; % \s* </w:t>
      </w:r>
    </w:p>
    <w:p w14:paraId="500E35D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4C339F7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[hlLzZ])? \s* </w:t>
      </w:r>
    </w:p>
    <w:p w14:paraId="737A755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[bB])) |</w:t>
      </w:r>
    </w:p>
    <w:p w14:paraId="3BF3AE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0E8394D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(?&lt;rawBinary&gt; % \s* </w:t>
      </w:r>
    </w:p>
    <w:p w14:paraId="68F2434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310B59E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(?&lt;byteOrder&gt; (!ol) | (!ob) )? \s*</w:t>
      </w:r>
    </w:p>
    <w:p w14:paraId="1B84B05D"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(?&lt;sizeModifier&gt; [hl]|(ll))? \s* </w:t>
      </w:r>
    </w:p>
    <w:p w14:paraId="4C6E912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y)) |</w:t>
      </w:r>
    </w:p>
    <w:p w14:paraId="48C3C6A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19A80E8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 xml:space="preserve">(?&lt;char&gt; % \s* </w:t>
      </w:r>
    </w:p>
    <w:p w14:paraId="5F42AE3B"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1C22EF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033A2CA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69CFD576"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c)) |</w:t>
      </w:r>
    </w:p>
    <w:p w14:paraId="653D050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70F7DE3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(?&lt;string&gt; % \s*</w:t>
      </w:r>
    </w:p>
    <w:p w14:paraId="70151F60"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t>(?&lt;flags&gt; (\+\-)|(\-\+?))?  \s*</w:t>
      </w:r>
    </w:p>
    <w:p w14:paraId="75618AA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3A110E5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3B60328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747FB98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 |</w:t>
      </w:r>
    </w:p>
    <w:p w14:paraId="62FDC2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3C0AE56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(?&lt;stringList&gt; % \s*</w:t>
      </w:r>
    </w:p>
    <w:p w14:paraId="090FC1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(?&lt;flags&gt; (\+\-)|(\-\+?))?  \s*</w:t>
      </w:r>
    </w:p>
    <w:p w14:paraId="3C8B2C2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(?&lt;width&gt; \d+|\*)? \s* </w:t>
      </w:r>
    </w:p>
    <w:p w14:paraId="42294A4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(?&lt;precision&gt; \d+|\*))? \s*</w:t>
      </w:r>
    </w:p>
    <w:p w14:paraId="4513608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(?&lt;delimiter&gt; ,) \s*</w:t>
      </w:r>
    </w:p>
    <w:p w14:paraId="136B19F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(?&lt;length&gt; \d+|\*)? \s* </w:t>
      </w:r>
    </w:p>
    <w:p w14:paraId="0ED033C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(?&lt;quotes&gt;q|Q)? \s*</w:t>
      </w:r>
    </w:p>
    <w:p w14:paraId="645E6C32" w14:textId="77777777"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1569A863" w14:textId="77777777" w:rsidR="009A409F" w:rsidRPr="00147B6F" w:rsidRDefault="009A409F" w:rsidP="006766A0">
      <w:pPr>
        <w:pStyle w:val="Heading3NxtPg"/>
      </w:pPr>
      <w:bookmarkStart w:id="209" w:name="_Ref411595575"/>
      <w:bookmarkStart w:id="210" w:name="_Ref411595581"/>
      <w:bookmarkStart w:id="211" w:name="_Ref411595634"/>
      <w:bookmarkStart w:id="212" w:name="_Toc411598057"/>
      <w:r>
        <w:lastRenderedPageBreak/>
        <w:t>Printf</w:t>
      </w:r>
      <w:bookmarkEnd w:id="207"/>
      <w:bookmarkEnd w:id="208"/>
      <w:bookmarkEnd w:id="209"/>
      <w:bookmarkEnd w:id="210"/>
      <w:bookmarkEnd w:id="211"/>
      <w:bookmarkEnd w:id="212"/>
    </w:p>
    <w:p w14:paraId="116D98DD" w14:textId="77777777" w:rsidR="007F3C3B" w:rsidRDefault="007F3C3B" w:rsidP="007F3C3B">
      <w:pPr>
        <w:pStyle w:val="Heading-Sub2"/>
      </w:pPr>
      <w:r>
        <w:t>Description</w:t>
      </w:r>
    </w:p>
    <w:p w14:paraId="348E00EC" w14:textId="77777777"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14:paraId="46C61EC6"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F4765C" w14:textId="77777777" w:rsidTr="00531BA0">
        <w:tc>
          <w:tcPr>
            <w:tcW w:w="8856" w:type="dxa"/>
          </w:tcPr>
          <w:p w14:paraId="39975EE2"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Printf(String </w:t>
            </w:r>
            <w:r w:rsidR="0004226F">
              <w:rPr>
                <w:rFonts w:ascii="Courier New" w:hAnsi="Courier New"/>
                <w:sz w:val="18"/>
              </w:rPr>
              <w:t>data</w:t>
            </w:r>
            <w:r w:rsidRPr="009558BE">
              <w:rPr>
                <w:rFonts w:ascii="Courier New" w:hAnsi="Courier New"/>
                <w:sz w:val="18"/>
              </w:rPr>
              <w:t>);</w:t>
            </w:r>
          </w:p>
          <w:p w14:paraId="7F1FCC7B"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Printf(String format,</w:t>
            </w:r>
            <w:r>
              <w:rPr>
                <w:rFonts w:ascii="Courier New" w:hAnsi="Courier New"/>
                <w:sz w:val="18"/>
              </w:rPr>
              <w:t xml:space="preserve"> </w:t>
            </w:r>
            <w:r w:rsidRPr="009558BE">
              <w:rPr>
                <w:rFonts w:ascii="Courier New" w:hAnsi="Courier New"/>
                <w:sz w:val="18"/>
              </w:rPr>
              <w:t>params object[] args);</w:t>
            </w:r>
          </w:p>
        </w:tc>
      </w:tr>
    </w:tbl>
    <w:p w14:paraId="1A6D5BA6"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13AD346A" w14:textId="77777777" w:rsidTr="000651F5">
        <w:trPr>
          <w:cantSplit/>
        </w:trPr>
        <w:tc>
          <w:tcPr>
            <w:tcW w:w="1782" w:type="dxa"/>
          </w:tcPr>
          <w:p w14:paraId="7061B9EF" w14:textId="77777777" w:rsidR="000651F5" w:rsidRPr="00CB6687" w:rsidRDefault="000651F5" w:rsidP="00080267">
            <w:pPr>
              <w:pStyle w:val="TableHeader"/>
              <w:jc w:val="left"/>
              <w:rPr>
                <w:b/>
                <w:bCs/>
              </w:rPr>
            </w:pPr>
            <w:r>
              <w:rPr>
                <w:b/>
                <w:bCs/>
              </w:rPr>
              <w:t>Name</w:t>
            </w:r>
          </w:p>
        </w:tc>
        <w:tc>
          <w:tcPr>
            <w:tcW w:w="4860" w:type="dxa"/>
          </w:tcPr>
          <w:p w14:paraId="7026F35E" w14:textId="77777777" w:rsidR="000651F5" w:rsidRPr="00CB6687" w:rsidRDefault="000651F5" w:rsidP="00080267">
            <w:pPr>
              <w:pStyle w:val="TableHeader"/>
              <w:jc w:val="left"/>
              <w:rPr>
                <w:b/>
                <w:bCs/>
              </w:rPr>
            </w:pPr>
            <w:r w:rsidRPr="00CB6687">
              <w:rPr>
                <w:b/>
                <w:bCs/>
              </w:rPr>
              <w:t>Description</w:t>
            </w:r>
          </w:p>
        </w:tc>
        <w:tc>
          <w:tcPr>
            <w:tcW w:w="2179" w:type="dxa"/>
          </w:tcPr>
          <w:p w14:paraId="21534C92" w14:textId="77777777" w:rsidR="000651F5" w:rsidRPr="00CB6687" w:rsidRDefault="000651F5" w:rsidP="00080267">
            <w:pPr>
              <w:pStyle w:val="TableHeader"/>
              <w:jc w:val="left"/>
              <w:rPr>
                <w:b/>
                <w:bCs/>
              </w:rPr>
            </w:pPr>
            <w:r w:rsidRPr="00CB6687">
              <w:rPr>
                <w:b/>
                <w:bCs/>
              </w:rPr>
              <w:t>Type</w:t>
            </w:r>
          </w:p>
        </w:tc>
      </w:tr>
      <w:tr w:rsidR="000651F5" w14:paraId="6A6CA585" w14:textId="77777777" w:rsidTr="000651F5">
        <w:trPr>
          <w:cantSplit/>
        </w:trPr>
        <w:tc>
          <w:tcPr>
            <w:tcW w:w="1782" w:type="dxa"/>
          </w:tcPr>
          <w:p w14:paraId="76C082E6" w14:textId="77777777" w:rsidR="000651F5" w:rsidRDefault="000651F5" w:rsidP="00080267">
            <w:pPr>
              <w:pStyle w:val="TableCellCourierNew"/>
            </w:pPr>
            <w:r>
              <w:t>format</w:t>
            </w:r>
          </w:p>
        </w:tc>
        <w:tc>
          <w:tcPr>
            <w:tcW w:w="4860" w:type="dxa"/>
          </w:tcPr>
          <w:p w14:paraId="526A9AD4" w14:textId="77777777" w:rsidR="000651F5" w:rsidRDefault="000651F5" w:rsidP="00080267">
            <w:pPr>
              <w:pStyle w:val="TableItem"/>
            </w:pPr>
            <w:r>
              <w:t>The format string, including all format specifiers.</w:t>
            </w:r>
          </w:p>
        </w:tc>
        <w:tc>
          <w:tcPr>
            <w:tcW w:w="2179" w:type="dxa"/>
          </w:tcPr>
          <w:p w14:paraId="5EC298CC" w14:textId="77777777" w:rsidR="000651F5" w:rsidRDefault="000651F5" w:rsidP="00080267">
            <w:pPr>
              <w:pStyle w:val="TableCellCourierNew"/>
            </w:pPr>
            <w:r>
              <w:t>String</w:t>
            </w:r>
          </w:p>
        </w:tc>
      </w:tr>
      <w:tr w:rsidR="00B06B4D" w14:paraId="040E97D6" w14:textId="77777777" w:rsidTr="000651F5">
        <w:trPr>
          <w:cantSplit/>
        </w:trPr>
        <w:tc>
          <w:tcPr>
            <w:tcW w:w="1782" w:type="dxa"/>
          </w:tcPr>
          <w:p w14:paraId="6516D03B" w14:textId="77777777" w:rsidR="00B06B4D" w:rsidRDefault="00B06B4D" w:rsidP="00080267">
            <w:pPr>
              <w:pStyle w:val="TableCellCourierNew"/>
            </w:pPr>
            <w:r>
              <w:t>data</w:t>
            </w:r>
          </w:p>
        </w:tc>
        <w:tc>
          <w:tcPr>
            <w:tcW w:w="4860" w:type="dxa"/>
          </w:tcPr>
          <w:p w14:paraId="373F5D5F" w14:textId="77777777" w:rsidR="00B06B4D" w:rsidRDefault="00B06B4D" w:rsidP="00B06B4D">
            <w:pPr>
              <w:pStyle w:val="TableItem"/>
            </w:pPr>
            <w:r w:rsidRPr="00B06B4D">
              <w:t>The string literal to be printed.</w:t>
            </w:r>
          </w:p>
        </w:tc>
        <w:tc>
          <w:tcPr>
            <w:tcW w:w="2179" w:type="dxa"/>
          </w:tcPr>
          <w:p w14:paraId="14EDDB9B" w14:textId="77777777" w:rsidR="00B06B4D" w:rsidRDefault="00B06B4D" w:rsidP="00080267">
            <w:pPr>
              <w:pStyle w:val="TableCellCourierNew"/>
            </w:pPr>
            <w:r>
              <w:t>String</w:t>
            </w:r>
          </w:p>
        </w:tc>
      </w:tr>
      <w:tr w:rsidR="000651F5" w14:paraId="16402A02" w14:textId="77777777" w:rsidTr="000651F5">
        <w:trPr>
          <w:cantSplit/>
        </w:trPr>
        <w:tc>
          <w:tcPr>
            <w:tcW w:w="1782" w:type="dxa"/>
          </w:tcPr>
          <w:p w14:paraId="3EE3AE01" w14:textId="77777777" w:rsidR="000651F5" w:rsidRDefault="000651F5" w:rsidP="00080267">
            <w:pPr>
              <w:pStyle w:val="TableCellCourierNew"/>
            </w:pPr>
            <w:r>
              <w:t>args[]</w:t>
            </w:r>
          </w:p>
        </w:tc>
        <w:tc>
          <w:tcPr>
            <w:tcW w:w="4860" w:type="dxa"/>
          </w:tcPr>
          <w:p w14:paraId="3F973E38" w14:textId="77777777" w:rsidR="000651F5" w:rsidRDefault="000651F5" w:rsidP="00080267">
            <w:pPr>
              <w:pStyle w:val="TableItem"/>
            </w:pPr>
            <w:r>
              <w:t>A variable number of arguments, each of which is either</w:t>
            </w:r>
          </w:p>
          <w:p w14:paraId="283ACCBA" w14:textId="77777777" w:rsidR="000651F5" w:rsidRDefault="000651F5" w:rsidP="00B06B4D">
            <w:pPr>
              <w:pStyle w:val="TableItem"/>
              <w:numPr>
                <w:ilvl w:val="0"/>
                <w:numId w:val="7"/>
              </w:numPr>
            </w:pPr>
            <w:r>
              <w:t>data to be formatted into the format string using the corresponding format specifiers in the format string,</w:t>
            </w:r>
          </w:p>
          <w:p w14:paraId="72CCC200" w14:textId="77777777" w:rsidR="000651F5" w:rsidRDefault="000651F5" w:rsidP="00080267">
            <w:pPr>
              <w:pStyle w:val="TableItem"/>
            </w:pPr>
            <w:r>
              <w:t>or</w:t>
            </w:r>
          </w:p>
          <w:p w14:paraId="343B7050" w14:textId="77777777" w:rsidR="00525D27" w:rsidRDefault="000651F5" w:rsidP="00B06B4D">
            <w:pPr>
              <w:pStyle w:val="TableItem"/>
              <w:numPr>
                <w:ilvl w:val="0"/>
                <w:numId w:val="7"/>
              </w:numPr>
            </w:pPr>
            <w:r>
              <w:t>width, precision, or array size values to be substituted for occurrences of ‘*’ in format specifiers</w:t>
            </w:r>
          </w:p>
        </w:tc>
        <w:tc>
          <w:tcPr>
            <w:tcW w:w="2179" w:type="dxa"/>
          </w:tcPr>
          <w:p w14:paraId="67507FB5" w14:textId="77777777" w:rsidR="000651F5" w:rsidRDefault="000651F5" w:rsidP="00080267">
            <w:pPr>
              <w:pStyle w:val="TableCellCourierNew"/>
            </w:pPr>
            <w:r>
              <w:t>object</w:t>
            </w:r>
          </w:p>
        </w:tc>
      </w:tr>
    </w:tbl>
    <w:p w14:paraId="36984DBE" w14:textId="77777777" w:rsidR="00FA43B6" w:rsidRPr="00A148B3" w:rsidRDefault="00802C1E" w:rsidP="00FA43B6">
      <w:pPr>
        <w:pStyle w:val="Heading-Sub2"/>
      </w:pPr>
      <w:r>
        <w:t>Implementation</w:t>
      </w:r>
    </w:p>
    <w:p w14:paraId="0BEB42A6" w14:textId="77777777" w:rsidR="00E27ED3" w:rsidRPr="001000E2" w:rsidRDefault="00E27ED3" w:rsidP="00794D19">
      <w:pPr>
        <w:pStyle w:val="Rule"/>
      </w:pPr>
    </w:p>
    <w:p w14:paraId="5B689EDD" w14:textId="77777777" w:rsidR="00E27ED3" w:rsidRDefault="00C9124E" w:rsidP="00E27ED3">
      <w:pPr>
        <w:pStyle w:val="Body"/>
      </w:pPr>
      <w:r>
        <w:t>Print</w:t>
      </w:r>
      <w:r w:rsidR="00E27ED3">
        <w:t xml:space="preserve">f </w:t>
      </w:r>
      <w:r w:rsidR="007B43D6">
        <w:rPr>
          <w:b/>
        </w:rPr>
        <w:t>SHALL</w:t>
      </w:r>
      <w:r w:rsidR="00E27ED3">
        <w:t xml:space="preserve"> throw appropriate exceptions for the following conditions:</w:t>
      </w:r>
    </w:p>
    <w:p w14:paraId="57A365D7" w14:textId="77777777"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3286D5FA" w14:textId="77777777"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14:paraId="79CBAEBC" w14:textId="77777777" w:rsidR="00E27ED3" w:rsidRDefault="00E27ED3" w:rsidP="00B06B4D">
      <w:pPr>
        <w:pStyle w:val="Body"/>
        <w:numPr>
          <w:ilvl w:val="0"/>
          <w:numId w:val="22"/>
        </w:numPr>
        <w:spacing w:before="0"/>
      </w:pPr>
      <w:r>
        <w:t>One or more of the format specifiers is not valid</w:t>
      </w:r>
      <w:r w:rsidRPr="00B36C08">
        <w:t>.</w:t>
      </w:r>
    </w:p>
    <w:p w14:paraId="15FB571D" w14:textId="77777777"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14:paraId="6649ADE7" w14:textId="77777777" w:rsidR="00E27ED3" w:rsidRDefault="00E27ED3" w:rsidP="00B06B4D">
      <w:pPr>
        <w:pStyle w:val="Body"/>
        <w:numPr>
          <w:ilvl w:val="0"/>
          <w:numId w:val="22"/>
        </w:numPr>
        <w:spacing w:before="0"/>
      </w:pPr>
      <w:r>
        <w:t>The number of format specifiers exceeds the number of input arguments</w:t>
      </w:r>
    </w:p>
    <w:p w14:paraId="33A163DD" w14:textId="77777777" w:rsidR="00FA43B6" w:rsidRDefault="00FA43B6" w:rsidP="00794D19">
      <w:pPr>
        <w:pStyle w:val="Rule"/>
      </w:pPr>
    </w:p>
    <w:p w14:paraId="5180F32B" w14:textId="77777777" w:rsidR="00FA43B6" w:rsidRDefault="00FA43B6" w:rsidP="00FA43B6">
      <w:pPr>
        <w:pStyle w:val="Body"/>
      </w:pPr>
      <w:r>
        <w:t xml:space="preserve">All characters placed in the formatted I/O write buffer </w:t>
      </w:r>
      <w:r w:rsidR="007B43D6">
        <w:rPr>
          <w:b/>
        </w:rPr>
        <w:t>SHALL</w:t>
      </w:r>
      <w:r>
        <w:t xml:space="preserve"> be formatted as ASCII strings, IEEE-488.2 blocks, or raw binary blocks.  All characters copied directly from the format parameter </w:t>
      </w:r>
      <w:r w:rsidR="007B43D6">
        <w:rPr>
          <w:b/>
        </w:rPr>
        <w:t>SHALL</w:t>
      </w:r>
      <w:r>
        <w:t xml:space="preserve"> be formatted as ASCII strings.</w:t>
      </w:r>
    </w:p>
    <w:p w14:paraId="5AFDA950" w14:textId="77777777" w:rsidR="00FA43B6" w:rsidRDefault="00FA43B6" w:rsidP="00794D19">
      <w:pPr>
        <w:pStyle w:val="Rule"/>
      </w:pPr>
    </w:p>
    <w:p w14:paraId="50554318" w14:textId="77777777" w:rsidR="009F32B5" w:rsidRDefault="00FA43B6" w:rsidP="009F32B5">
      <w:pPr>
        <w:pStyle w:val="Body"/>
      </w:pPr>
      <w:r w:rsidRPr="00E42E17">
        <w:rPr>
          <w:b/>
          <w:bCs/>
          <w:caps/>
        </w:rPr>
        <w:t>If</w:t>
      </w:r>
      <w:r>
        <w:t xml:space="preserve"> </w:t>
      </w:r>
      <w:r w:rsidRPr="000B732D">
        <w:rPr>
          <w:rFonts w:ascii="Courier New" w:hAnsi="Courier New"/>
          <w:sz w:val="18"/>
        </w:rPr>
        <w:t>Printf</w:t>
      </w:r>
      <w:r>
        <w:t xml:space="preserve"> fails to write a character to the write buffer because it cannot convert the character to an ASCII character, it </w:t>
      </w:r>
      <w:r w:rsidR="007B43D6">
        <w:rPr>
          <w:b/>
        </w:rPr>
        <w:t>SHALL</w:t>
      </w:r>
      <w:r>
        <w:t xml:space="preserve"> throw an exception</w:t>
      </w:r>
      <w:r w:rsidR="00BF73E3">
        <w:t xml:space="preserve"> </w:t>
      </w:r>
      <w:r w:rsidR="009F32B5">
        <w:t>that describes the problem and identifies the character.</w:t>
      </w:r>
    </w:p>
    <w:p w14:paraId="71FBD22C" w14:textId="77777777" w:rsidR="00FA43B6" w:rsidRDefault="00FA43B6" w:rsidP="00FA43B6">
      <w:pPr>
        <w:pStyle w:val="Body"/>
      </w:pPr>
    </w:p>
    <w:p w14:paraId="64BAD5BF" w14:textId="77777777" w:rsidR="00FA43B6" w:rsidRDefault="00FA43B6" w:rsidP="00794D19">
      <w:pPr>
        <w:pStyle w:val="Rule"/>
      </w:pPr>
      <w:r>
        <w:tab/>
      </w:r>
    </w:p>
    <w:p w14:paraId="6EA6F2A6" w14:textId="77777777"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modifier </w:t>
      </w:r>
      <w:r>
        <w:t xml:space="preserve"> </w:t>
      </w:r>
      <w:r w:rsidR="001072E4">
        <w:t>of</w:t>
      </w:r>
      <w:r>
        <w:t xml:space="preserve"> the block format specifier, the method </w:t>
      </w:r>
      <w:r w:rsidR="007B43D6">
        <w:rPr>
          <w:b/>
        </w:rPr>
        <w:t>SHALL</w:t>
      </w:r>
      <w:r>
        <w:t xml:space="preserve"> throw an </w:t>
      </w:r>
      <w:r w:rsidR="001072E4">
        <w:t xml:space="preserve">ArgumentException </w:t>
      </w:r>
      <w:r>
        <w:t>exception.</w:t>
      </w:r>
    </w:p>
    <w:p w14:paraId="15B7CA96" w14:textId="77777777" w:rsidR="00FA43B6" w:rsidRDefault="00FA43B6" w:rsidP="00FA43B6">
      <w:pPr>
        <w:pStyle w:val="Desc"/>
      </w:pPr>
    </w:p>
    <w:p w14:paraId="46E38EC5" w14:textId="77777777" w:rsidR="000E70CE" w:rsidRPr="00147B6F" w:rsidRDefault="000E70CE" w:rsidP="006766A0">
      <w:pPr>
        <w:pStyle w:val="Heading3NxtPg"/>
      </w:pPr>
      <w:bookmarkStart w:id="213" w:name="_Toc411598058"/>
      <w:r>
        <w:lastRenderedPageBreak/>
        <w:t>PrintfAndFlush</w:t>
      </w:r>
      <w:bookmarkEnd w:id="213"/>
    </w:p>
    <w:p w14:paraId="22E8F0D6" w14:textId="77777777" w:rsidR="000E70CE" w:rsidRDefault="000E70CE" w:rsidP="000E70CE">
      <w:pPr>
        <w:pStyle w:val="Heading-Sub2"/>
      </w:pPr>
      <w:r>
        <w:t>Description</w:t>
      </w:r>
    </w:p>
    <w:p w14:paraId="5D6C1057" w14:textId="77777777" w:rsidR="000E70CE" w:rsidRDefault="000E70CE" w:rsidP="000E70CE">
      <w:pPr>
        <w:pStyle w:val="Body"/>
      </w:pPr>
      <w:r>
        <w:t xml:space="preserve">The behavior for </w:t>
      </w:r>
      <w:r w:rsidRPr="000B732D">
        <w:rPr>
          <w:rFonts w:ascii="Courier New" w:hAnsi="Courier New"/>
          <w:sz w:val="18"/>
        </w:rPr>
        <w:t>PrintfAndFlush</w:t>
      </w:r>
      <w:r>
        <w:t xml:space="preserve"> is the same as </w:t>
      </w:r>
      <w:r w:rsidRPr="000B732D">
        <w:rPr>
          <w:rFonts w:ascii="Courier New" w:hAnsi="Courier New"/>
          <w:sz w:val="18"/>
        </w:rPr>
        <w:t>Printf</w:t>
      </w:r>
      <w:r>
        <w:t xml:space="preserve"> followed by a</w:t>
      </w:r>
      <w:r w:rsidR="00BF07E0">
        <w:t xml:space="preserve"> </w:t>
      </w:r>
      <w:r w:rsidR="00BF07E0" w:rsidRPr="000B732D">
        <w:rPr>
          <w:rFonts w:ascii="Courier New" w:hAnsi="Courier New"/>
          <w:sz w:val="18"/>
        </w:rPr>
        <w:t>Flush</w:t>
      </w:r>
      <w:r w:rsidRPr="000B732D">
        <w:rPr>
          <w:rFonts w:ascii="Courier New" w:hAnsi="Courier New"/>
          <w:sz w:val="18"/>
        </w:rPr>
        <w:t>Write</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rsidR="000B732D">
        <w:t>.</w:t>
      </w:r>
    </w:p>
    <w:p w14:paraId="15BBC834" w14:textId="77777777"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r w:rsidRPr="00BF07E0">
        <w:rPr>
          <w:rFonts w:ascii="Courier New" w:hAnsi="Courier New"/>
          <w:sz w:val="18"/>
        </w:rPr>
        <w:t>FlushWrite</w:t>
      </w:r>
      <w:r w:rsidR="00796E63" w:rsidRPr="00796E63">
        <w:t xml:space="preserve"> or </w:t>
      </w:r>
      <w:r w:rsidR="00796E63">
        <w:rPr>
          <w:rFonts w:ascii="Courier New" w:hAnsi="Courier New"/>
          <w:sz w:val="18"/>
        </w:rPr>
        <w:t>DiscardBuffers</w:t>
      </w:r>
      <w:r>
        <w:t xml:space="preserve"> before attempting another Write or Printf operation.</w:t>
      </w:r>
    </w:p>
    <w:p w14:paraId="5FFC2A4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70DB5FA" w14:textId="77777777" w:rsidTr="00531BA0">
        <w:tc>
          <w:tcPr>
            <w:tcW w:w="8856" w:type="dxa"/>
          </w:tcPr>
          <w:p w14:paraId="67EE2F18"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PrintfAndFlush(String </w:t>
            </w:r>
            <w:r w:rsidR="00C90F66">
              <w:rPr>
                <w:rFonts w:ascii="Courier New" w:hAnsi="Courier New"/>
                <w:sz w:val="18"/>
              </w:rPr>
              <w:t>data</w:t>
            </w:r>
            <w:r w:rsidRPr="009558BE">
              <w:rPr>
                <w:rFonts w:ascii="Courier New" w:hAnsi="Courier New"/>
                <w:sz w:val="18"/>
              </w:rPr>
              <w:t>);</w:t>
            </w:r>
          </w:p>
          <w:p w14:paraId="379194FE" w14:textId="77777777" w:rsidR="00991DF7" w:rsidRPr="00D80640" w:rsidRDefault="00991DF7" w:rsidP="00991DF7">
            <w:pPr>
              <w:pStyle w:val="TableItem"/>
              <w:rPr>
                <w:rFonts w:ascii="Courier New" w:hAnsi="Courier New"/>
                <w:sz w:val="18"/>
              </w:rPr>
            </w:pPr>
            <w:r w:rsidRPr="009558BE">
              <w:rPr>
                <w:rFonts w:ascii="Courier New" w:hAnsi="Courier New"/>
                <w:sz w:val="18"/>
              </w:rPr>
              <w:t>void PrintfAndFlush(String format,</w:t>
            </w:r>
            <w:r>
              <w:rPr>
                <w:rFonts w:ascii="Courier New" w:hAnsi="Courier New"/>
                <w:sz w:val="18"/>
              </w:rPr>
              <w:t xml:space="preserve"> </w:t>
            </w:r>
            <w:r w:rsidRPr="009558BE">
              <w:rPr>
                <w:rFonts w:ascii="Courier New" w:hAnsi="Courier New"/>
                <w:sz w:val="18"/>
              </w:rPr>
              <w:t>params object[] args);</w:t>
            </w:r>
          </w:p>
        </w:tc>
      </w:tr>
    </w:tbl>
    <w:p w14:paraId="140B32A1"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78AE308" w14:textId="77777777" w:rsidTr="00080267">
        <w:trPr>
          <w:cantSplit/>
        </w:trPr>
        <w:tc>
          <w:tcPr>
            <w:tcW w:w="1782" w:type="dxa"/>
          </w:tcPr>
          <w:p w14:paraId="0CA2192B" w14:textId="77777777" w:rsidR="000651F5" w:rsidRPr="00CB6687" w:rsidRDefault="000651F5" w:rsidP="00080267">
            <w:pPr>
              <w:pStyle w:val="TableHeader"/>
              <w:jc w:val="left"/>
              <w:rPr>
                <w:b/>
                <w:bCs/>
              </w:rPr>
            </w:pPr>
            <w:r>
              <w:rPr>
                <w:b/>
                <w:bCs/>
              </w:rPr>
              <w:t>Name</w:t>
            </w:r>
          </w:p>
        </w:tc>
        <w:tc>
          <w:tcPr>
            <w:tcW w:w="4860" w:type="dxa"/>
          </w:tcPr>
          <w:p w14:paraId="41AC2F75" w14:textId="77777777" w:rsidR="000651F5" w:rsidRPr="00CB6687" w:rsidRDefault="000651F5" w:rsidP="00080267">
            <w:pPr>
              <w:pStyle w:val="TableHeader"/>
              <w:jc w:val="left"/>
              <w:rPr>
                <w:b/>
                <w:bCs/>
              </w:rPr>
            </w:pPr>
            <w:r w:rsidRPr="00CB6687">
              <w:rPr>
                <w:b/>
                <w:bCs/>
              </w:rPr>
              <w:t>Description</w:t>
            </w:r>
          </w:p>
        </w:tc>
        <w:tc>
          <w:tcPr>
            <w:tcW w:w="2179" w:type="dxa"/>
          </w:tcPr>
          <w:p w14:paraId="05A5751F" w14:textId="77777777" w:rsidR="000651F5" w:rsidRPr="00CB6687" w:rsidRDefault="000651F5" w:rsidP="00080267">
            <w:pPr>
              <w:pStyle w:val="TableHeader"/>
              <w:jc w:val="left"/>
              <w:rPr>
                <w:b/>
                <w:bCs/>
              </w:rPr>
            </w:pPr>
            <w:r w:rsidRPr="00CB6687">
              <w:rPr>
                <w:b/>
                <w:bCs/>
              </w:rPr>
              <w:t>Type</w:t>
            </w:r>
          </w:p>
        </w:tc>
      </w:tr>
      <w:tr w:rsidR="000651F5" w14:paraId="5A536EC1" w14:textId="77777777" w:rsidTr="00080267">
        <w:trPr>
          <w:cantSplit/>
        </w:trPr>
        <w:tc>
          <w:tcPr>
            <w:tcW w:w="1782" w:type="dxa"/>
          </w:tcPr>
          <w:p w14:paraId="6634694B" w14:textId="77777777" w:rsidR="000651F5" w:rsidRDefault="000651F5" w:rsidP="00080267">
            <w:pPr>
              <w:pStyle w:val="TableCellCourierNew"/>
            </w:pPr>
            <w:r>
              <w:t>format</w:t>
            </w:r>
          </w:p>
        </w:tc>
        <w:tc>
          <w:tcPr>
            <w:tcW w:w="4860" w:type="dxa"/>
          </w:tcPr>
          <w:p w14:paraId="03B855B7" w14:textId="77777777" w:rsidR="000651F5" w:rsidRDefault="000651F5" w:rsidP="00080267">
            <w:pPr>
              <w:pStyle w:val="TableItem"/>
            </w:pPr>
            <w:r>
              <w:t>The format string, including all format specifiers.</w:t>
            </w:r>
          </w:p>
        </w:tc>
        <w:tc>
          <w:tcPr>
            <w:tcW w:w="2179" w:type="dxa"/>
          </w:tcPr>
          <w:p w14:paraId="51BCFD6F" w14:textId="77777777" w:rsidR="000651F5" w:rsidRDefault="000651F5" w:rsidP="00080267">
            <w:pPr>
              <w:pStyle w:val="TableCellCourierNew"/>
            </w:pPr>
            <w:r>
              <w:t>String</w:t>
            </w:r>
          </w:p>
        </w:tc>
      </w:tr>
      <w:tr w:rsidR="00B06B4D" w14:paraId="66C97B37" w14:textId="77777777" w:rsidTr="00080267">
        <w:trPr>
          <w:cantSplit/>
        </w:trPr>
        <w:tc>
          <w:tcPr>
            <w:tcW w:w="1782" w:type="dxa"/>
          </w:tcPr>
          <w:p w14:paraId="4DCCBD60" w14:textId="77777777" w:rsidR="00B06B4D" w:rsidRDefault="00B06B4D" w:rsidP="00080267">
            <w:pPr>
              <w:pStyle w:val="TableCellCourierNew"/>
            </w:pPr>
            <w:r>
              <w:t>data</w:t>
            </w:r>
          </w:p>
        </w:tc>
        <w:tc>
          <w:tcPr>
            <w:tcW w:w="4860" w:type="dxa"/>
          </w:tcPr>
          <w:p w14:paraId="4289EEDB" w14:textId="77777777" w:rsidR="00B06B4D" w:rsidRDefault="00B06B4D" w:rsidP="00080267">
            <w:pPr>
              <w:pStyle w:val="TableItem"/>
            </w:pPr>
            <w:r w:rsidRPr="00B06B4D">
              <w:t>The string literal to be printed.</w:t>
            </w:r>
          </w:p>
        </w:tc>
        <w:tc>
          <w:tcPr>
            <w:tcW w:w="2179" w:type="dxa"/>
          </w:tcPr>
          <w:p w14:paraId="409D1F60" w14:textId="77777777" w:rsidR="00B06B4D" w:rsidRDefault="00B06B4D" w:rsidP="00080267">
            <w:pPr>
              <w:pStyle w:val="TableCellCourierNew"/>
            </w:pPr>
            <w:r>
              <w:t>String</w:t>
            </w:r>
          </w:p>
        </w:tc>
      </w:tr>
      <w:tr w:rsidR="000651F5" w14:paraId="09B49909" w14:textId="77777777" w:rsidTr="00080267">
        <w:trPr>
          <w:cantSplit/>
        </w:trPr>
        <w:tc>
          <w:tcPr>
            <w:tcW w:w="1782" w:type="dxa"/>
          </w:tcPr>
          <w:p w14:paraId="5A88E8E9" w14:textId="77777777" w:rsidR="000651F5" w:rsidRDefault="000651F5" w:rsidP="00080267">
            <w:pPr>
              <w:pStyle w:val="TableCellCourierNew"/>
            </w:pPr>
            <w:r>
              <w:t>args[]</w:t>
            </w:r>
          </w:p>
        </w:tc>
        <w:tc>
          <w:tcPr>
            <w:tcW w:w="4860" w:type="dxa"/>
          </w:tcPr>
          <w:p w14:paraId="515C1D1E" w14:textId="77777777" w:rsidR="000651F5" w:rsidRDefault="000651F5" w:rsidP="00080267">
            <w:pPr>
              <w:pStyle w:val="TableItem"/>
            </w:pPr>
            <w:r>
              <w:t>A variable number of arguments, each of which is either</w:t>
            </w:r>
          </w:p>
          <w:p w14:paraId="55D5E602" w14:textId="77777777" w:rsidR="000651F5" w:rsidRDefault="000651F5" w:rsidP="00B06B4D">
            <w:pPr>
              <w:pStyle w:val="TableItem"/>
              <w:numPr>
                <w:ilvl w:val="0"/>
                <w:numId w:val="7"/>
              </w:numPr>
            </w:pPr>
            <w:r>
              <w:t>data to be formatted into the format string using the corresponding format specifiers in the format string,</w:t>
            </w:r>
          </w:p>
          <w:p w14:paraId="09E5B9F7" w14:textId="77777777" w:rsidR="000651F5" w:rsidRDefault="000651F5" w:rsidP="00080267">
            <w:pPr>
              <w:pStyle w:val="TableItem"/>
            </w:pPr>
            <w:r>
              <w:t>or</w:t>
            </w:r>
          </w:p>
          <w:p w14:paraId="4D1BE709" w14:textId="77777777" w:rsidR="000651F5" w:rsidRDefault="000651F5" w:rsidP="00B06B4D">
            <w:pPr>
              <w:pStyle w:val="TableItem"/>
              <w:numPr>
                <w:ilvl w:val="0"/>
                <w:numId w:val="7"/>
              </w:numPr>
            </w:pPr>
            <w:r>
              <w:t>width, precision, or array size values to be substituted for occurrences of ‘*’ in format specifiers</w:t>
            </w:r>
            <w:r w:rsidR="006C5E48">
              <w:t>.</w:t>
            </w:r>
          </w:p>
        </w:tc>
        <w:tc>
          <w:tcPr>
            <w:tcW w:w="2179" w:type="dxa"/>
          </w:tcPr>
          <w:p w14:paraId="427B27D9" w14:textId="77777777" w:rsidR="000651F5" w:rsidRDefault="000651F5" w:rsidP="00080267">
            <w:pPr>
              <w:pStyle w:val="TableCellCourierNew"/>
            </w:pPr>
            <w:r>
              <w:t>object</w:t>
            </w:r>
          </w:p>
        </w:tc>
      </w:tr>
    </w:tbl>
    <w:p w14:paraId="705FA2A4" w14:textId="77777777" w:rsidR="001F5343" w:rsidRPr="00147B6F" w:rsidRDefault="001F5343" w:rsidP="006766A0">
      <w:pPr>
        <w:pStyle w:val="Heading3NxtPg"/>
      </w:pPr>
      <w:bookmarkStart w:id="214" w:name="_Toc411598059"/>
      <w:r>
        <w:lastRenderedPageBreak/>
        <w:t>PrintfArray</w:t>
      </w:r>
      <w:bookmarkEnd w:id="214"/>
    </w:p>
    <w:p w14:paraId="1FEF6C82" w14:textId="77777777" w:rsidR="001F5343" w:rsidRDefault="001F5343" w:rsidP="001F5343">
      <w:pPr>
        <w:pStyle w:val="Heading-Sub2"/>
      </w:pPr>
      <w:r>
        <w:t>Description</w:t>
      </w:r>
    </w:p>
    <w:p w14:paraId="3F2285AD" w14:textId="77777777" w:rsidR="000B732D" w:rsidRPr="009221F0" w:rsidRDefault="000B732D" w:rsidP="000B732D">
      <w:pPr>
        <w:pStyle w:val="Body"/>
      </w:pPr>
      <w:r>
        <w:t xml:space="preserve">Writes formatted numeric array data to the formatted write buffer without requiring the calling program to make a copy of the data.  The behavior for </w:t>
      </w:r>
      <w:r w:rsidRPr="000B732D">
        <w:rPr>
          <w:rFonts w:ascii="Courier New" w:hAnsi="Courier New"/>
          <w:sz w:val="18"/>
        </w:rPr>
        <w:t>PrintfArray</w:t>
      </w:r>
      <w:r>
        <w:t xml:space="preserve"> is the same as </w:t>
      </w:r>
      <w:r w:rsidRPr="000B732D">
        <w:rPr>
          <w:rFonts w:ascii="Courier New" w:hAnsi="Courier New"/>
          <w:sz w:val="18"/>
        </w:rPr>
        <w:t>Printf</w:t>
      </w:r>
      <w:r w:rsidRPr="000B732D">
        <w:t xml:space="preserve"> </w:t>
      </w:r>
      <w:r>
        <w:t>for a single array.</w:t>
      </w:r>
    </w:p>
    <w:p w14:paraId="2A6F1E82"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502A495" w14:textId="77777777" w:rsidTr="00531BA0">
        <w:tc>
          <w:tcPr>
            <w:tcW w:w="8856" w:type="dxa"/>
          </w:tcPr>
          <w:p w14:paraId="03F220D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Byte* pArray, params Int64[] inputs);</w:t>
            </w:r>
          </w:p>
          <w:p w14:paraId="7AE2BA1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SByte* pArray, params Int64[] inputs);</w:t>
            </w:r>
          </w:p>
          <w:p w14:paraId="670AB47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Int16* pArray, params Int64[] inputs);</w:t>
            </w:r>
          </w:p>
          <w:p w14:paraId="20BB040B"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UInt16* pArray, params Int64[] inputs);</w:t>
            </w:r>
          </w:p>
          <w:p w14:paraId="4196CB4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Int32* pArray, params Int64[] inputs);</w:t>
            </w:r>
          </w:p>
          <w:p w14:paraId="51021061"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UInt32* pArray, params Int64[] inputs);</w:t>
            </w:r>
          </w:p>
          <w:p w14:paraId="573B370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Int64* pArray, params Int64[] inputs);</w:t>
            </w:r>
          </w:p>
          <w:p w14:paraId="15BBB116"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UInt64* pArray, params Int64[] inputs);</w:t>
            </w:r>
          </w:p>
          <w:p w14:paraId="5C8557C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PrintfArray(String format, Single* pArray, params Int64[] inputs);</w:t>
            </w:r>
          </w:p>
          <w:p w14:paraId="028575BE" w14:textId="77777777" w:rsidR="00991DF7" w:rsidRPr="00D80640" w:rsidRDefault="00991DF7" w:rsidP="00991DF7">
            <w:pPr>
              <w:pStyle w:val="TableItem"/>
              <w:rPr>
                <w:rFonts w:ascii="Courier New" w:hAnsi="Courier New"/>
                <w:sz w:val="18"/>
              </w:rPr>
            </w:pPr>
            <w:r w:rsidRPr="001F5343">
              <w:rPr>
                <w:rFonts w:ascii="Courier New" w:hAnsi="Courier New"/>
                <w:sz w:val="18"/>
              </w:rPr>
              <w:t>unsafe void PrintfArray(String format, Double* pArray, params Int64[] inputs);</w:t>
            </w:r>
          </w:p>
        </w:tc>
      </w:tr>
    </w:tbl>
    <w:p w14:paraId="6170C890"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423BA8E3" w14:textId="77777777" w:rsidTr="00080267">
        <w:trPr>
          <w:cantSplit/>
        </w:trPr>
        <w:tc>
          <w:tcPr>
            <w:tcW w:w="1782" w:type="dxa"/>
          </w:tcPr>
          <w:p w14:paraId="3ECB2463" w14:textId="77777777" w:rsidR="000651F5" w:rsidRPr="00CB6687" w:rsidRDefault="000651F5" w:rsidP="00080267">
            <w:pPr>
              <w:pStyle w:val="TableHeader"/>
              <w:jc w:val="left"/>
              <w:rPr>
                <w:b/>
                <w:bCs/>
              </w:rPr>
            </w:pPr>
            <w:r>
              <w:rPr>
                <w:b/>
                <w:bCs/>
              </w:rPr>
              <w:t>Name</w:t>
            </w:r>
          </w:p>
        </w:tc>
        <w:tc>
          <w:tcPr>
            <w:tcW w:w="4860" w:type="dxa"/>
          </w:tcPr>
          <w:p w14:paraId="123FCF45" w14:textId="77777777" w:rsidR="000651F5" w:rsidRPr="00CB6687" w:rsidRDefault="000651F5" w:rsidP="00080267">
            <w:pPr>
              <w:pStyle w:val="TableHeader"/>
              <w:jc w:val="left"/>
              <w:rPr>
                <w:b/>
                <w:bCs/>
              </w:rPr>
            </w:pPr>
            <w:r w:rsidRPr="00CB6687">
              <w:rPr>
                <w:b/>
                <w:bCs/>
              </w:rPr>
              <w:t>Description</w:t>
            </w:r>
          </w:p>
        </w:tc>
        <w:tc>
          <w:tcPr>
            <w:tcW w:w="2179" w:type="dxa"/>
          </w:tcPr>
          <w:p w14:paraId="34FF53B9" w14:textId="77777777" w:rsidR="000651F5" w:rsidRPr="00CB6687" w:rsidRDefault="000651F5" w:rsidP="00080267">
            <w:pPr>
              <w:pStyle w:val="TableHeader"/>
              <w:jc w:val="left"/>
              <w:rPr>
                <w:b/>
                <w:bCs/>
              </w:rPr>
            </w:pPr>
            <w:r w:rsidRPr="00CB6687">
              <w:rPr>
                <w:b/>
                <w:bCs/>
              </w:rPr>
              <w:t>Type</w:t>
            </w:r>
          </w:p>
        </w:tc>
      </w:tr>
      <w:tr w:rsidR="000651F5" w14:paraId="34915EFF" w14:textId="77777777" w:rsidTr="00080267">
        <w:trPr>
          <w:cantSplit/>
        </w:trPr>
        <w:tc>
          <w:tcPr>
            <w:tcW w:w="1782" w:type="dxa"/>
          </w:tcPr>
          <w:p w14:paraId="05CAEDA7" w14:textId="77777777" w:rsidR="000651F5" w:rsidRDefault="000651F5" w:rsidP="00080267">
            <w:pPr>
              <w:pStyle w:val="TableCellCourierNew"/>
            </w:pPr>
            <w:r>
              <w:t>format</w:t>
            </w:r>
          </w:p>
        </w:tc>
        <w:tc>
          <w:tcPr>
            <w:tcW w:w="4860" w:type="dxa"/>
          </w:tcPr>
          <w:p w14:paraId="550BC355" w14:textId="77777777" w:rsidR="000651F5" w:rsidRDefault="000651F5" w:rsidP="00080267">
            <w:pPr>
              <w:pStyle w:val="TableItem"/>
            </w:pPr>
            <w:r>
              <w:t>The format string, including all format specifiers.</w:t>
            </w:r>
          </w:p>
        </w:tc>
        <w:tc>
          <w:tcPr>
            <w:tcW w:w="2179" w:type="dxa"/>
          </w:tcPr>
          <w:p w14:paraId="3F517F67" w14:textId="77777777" w:rsidR="000651F5" w:rsidRDefault="000651F5" w:rsidP="00080267">
            <w:pPr>
              <w:pStyle w:val="TableCellCourierNew"/>
            </w:pPr>
            <w:r>
              <w:t>String</w:t>
            </w:r>
          </w:p>
        </w:tc>
      </w:tr>
      <w:tr w:rsidR="000651F5" w14:paraId="798EA7B7" w14:textId="77777777" w:rsidTr="00080267">
        <w:trPr>
          <w:cantSplit/>
        </w:trPr>
        <w:tc>
          <w:tcPr>
            <w:tcW w:w="1782" w:type="dxa"/>
          </w:tcPr>
          <w:p w14:paraId="47F6288A" w14:textId="77777777" w:rsidR="000651F5" w:rsidRDefault="000651F5" w:rsidP="00080267">
            <w:pPr>
              <w:pStyle w:val="TableCellCourierNew"/>
            </w:pPr>
            <w:r w:rsidRPr="001F5343">
              <w:t>pArray</w:t>
            </w:r>
          </w:p>
        </w:tc>
        <w:tc>
          <w:tcPr>
            <w:tcW w:w="4860" w:type="dxa"/>
          </w:tcPr>
          <w:p w14:paraId="497E100C" w14:textId="77777777" w:rsidR="000651F5" w:rsidRDefault="000651F5" w:rsidP="00525D27">
            <w:pPr>
              <w:pStyle w:val="TableItem"/>
            </w:pPr>
            <w:r>
              <w:t>A pointer to an array of numbers.</w:t>
            </w:r>
          </w:p>
        </w:tc>
        <w:tc>
          <w:tcPr>
            <w:tcW w:w="2179" w:type="dxa"/>
          </w:tcPr>
          <w:p w14:paraId="043A7501" w14:textId="77777777" w:rsidR="000651F5" w:rsidRDefault="000651F5" w:rsidP="00080267">
            <w:pPr>
              <w:pStyle w:val="TableCellCourierNew"/>
            </w:pPr>
            <w:r>
              <w:t>Byte, SByte,</w:t>
            </w:r>
          </w:p>
          <w:p w14:paraId="51A75645" w14:textId="77777777" w:rsidR="000651F5" w:rsidRDefault="000651F5" w:rsidP="00080267">
            <w:pPr>
              <w:pStyle w:val="TableCellCourierNew"/>
            </w:pPr>
            <w:r>
              <w:t xml:space="preserve">Int16, UInt16, </w:t>
            </w:r>
          </w:p>
          <w:p w14:paraId="1BA563AB" w14:textId="77777777" w:rsidR="000651F5" w:rsidRDefault="000651F5" w:rsidP="00080267">
            <w:pPr>
              <w:pStyle w:val="TableCellCourierNew"/>
            </w:pPr>
            <w:r>
              <w:t xml:space="preserve">Int32, UInt32, </w:t>
            </w:r>
          </w:p>
          <w:p w14:paraId="32ED5F5A" w14:textId="77777777" w:rsidR="000651F5" w:rsidRDefault="000651F5" w:rsidP="00080267">
            <w:pPr>
              <w:pStyle w:val="TableCellCourierNew"/>
            </w:pPr>
            <w:r>
              <w:t>Int64, UInt64,</w:t>
            </w:r>
          </w:p>
          <w:p w14:paraId="576FDD6E" w14:textId="77777777" w:rsidR="000651F5" w:rsidRDefault="000651F5" w:rsidP="00080267">
            <w:pPr>
              <w:pStyle w:val="TableCellCourierNew"/>
            </w:pPr>
            <w:r>
              <w:t>Single, Double</w:t>
            </w:r>
          </w:p>
        </w:tc>
      </w:tr>
      <w:tr w:rsidR="000651F5" w14:paraId="3AD5D5BC" w14:textId="77777777" w:rsidTr="00080267">
        <w:trPr>
          <w:cantSplit/>
        </w:trPr>
        <w:tc>
          <w:tcPr>
            <w:tcW w:w="1782" w:type="dxa"/>
          </w:tcPr>
          <w:p w14:paraId="70C500C1" w14:textId="77777777" w:rsidR="000651F5" w:rsidRDefault="000651F5" w:rsidP="00080267">
            <w:pPr>
              <w:pStyle w:val="TableCellCourierNew"/>
            </w:pPr>
            <w:r w:rsidRPr="001F5343">
              <w:t>inputs</w:t>
            </w:r>
          </w:p>
        </w:tc>
        <w:tc>
          <w:tcPr>
            <w:tcW w:w="4860" w:type="dxa"/>
          </w:tcPr>
          <w:p w14:paraId="50BACDE5"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2979A5AE" w14:textId="77777777" w:rsidR="000651F5" w:rsidRDefault="000651F5" w:rsidP="00080267">
            <w:pPr>
              <w:pStyle w:val="TableCellCourierNew"/>
            </w:pPr>
            <w:r w:rsidRPr="001F5343">
              <w:t>Int64[]</w:t>
            </w:r>
          </w:p>
        </w:tc>
      </w:tr>
    </w:tbl>
    <w:p w14:paraId="387558C0" w14:textId="77777777" w:rsidR="001F5343" w:rsidRPr="00147B6F" w:rsidRDefault="001F5343" w:rsidP="006766A0">
      <w:pPr>
        <w:pStyle w:val="Heading3NxtPg"/>
      </w:pPr>
      <w:bookmarkStart w:id="215" w:name="_Toc411598060"/>
      <w:r>
        <w:lastRenderedPageBreak/>
        <w:t>PrintfArrayAndFlush</w:t>
      </w:r>
      <w:bookmarkEnd w:id="215"/>
    </w:p>
    <w:p w14:paraId="08DA9439" w14:textId="77777777" w:rsidR="001F5343" w:rsidRDefault="001F5343" w:rsidP="001F5343">
      <w:pPr>
        <w:pStyle w:val="Heading-Sub2"/>
      </w:pPr>
      <w:r>
        <w:t>Description</w:t>
      </w:r>
    </w:p>
    <w:p w14:paraId="4474F359" w14:textId="77777777" w:rsidR="001F5343" w:rsidRPr="009221F0" w:rsidRDefault="001F5343" w:rsidP="001F5343">
      <w:pPr>
        <w:pStyle w:val="Body"/>
      </w:pPr>
      <w:r>
        <w:t xml:space="preserve">The behavior for </w:t>
      </w:r>
      <w:r w:rsidRPr="000B732D">
        <w:rPr>
          <w:rFonts w:ascii="Courier New" w:hAnsi="Courier New"/>
          <w:sz w:val="18"/>
        </w:rPr>
        <w:t>PrintfArrayAndFlush</w:t>
      </w:r>
      <w:r>
        <w:t xml:space="preserve"> is the same as </w:t>
      </w:r>
      <w:r w:rsidRPr="000B732D">
        <w:rPr>
          <w:rFonts w:ascii="Courier New" w:hAnsi="Courier New"/>
          <w:sz w:val="18"/>
        </w:rPr>
        <w:t>PrintfArray</w:t>
      </w:r>
      <w:r>
        <w:t xml:space="preserve"> followed by a </w:t>
      </w:r>
      <w:r w:rsidRPr="000B732D">
        <w:rPr>
          <w:rFonts w:ascii="Courier New" w:hAnsi="Courier New"/>
          <w:sz w:val="18"/>
        </w:rPr>
        <w:t>WriteFlush</w:t>
      </w:r>
      <w:r w:rsidR="00426402">
        <w:rPr>
          <w:rFonts w:ascii="Courier New" w:hAnsi="Courier New"/>
          <w:sz w:val="18"/>
        </w:rPr>
        <w:t xml:space="preserve"> </w:t>
      </w:r>
      <w:r w:rsidR="00426402" w:rsidRPr="00426402">
        <w:t xml:space="preserve">with </w:t>
      </w:r>
      <w:r w:rsidR="00426402">
        <w:rPr>
          <w:rFonts w:ascii="Courier New" w:hAnsi="Courier New"/>
          <w:sz w:val="18"/>
        </w:rPr>
        <w:t>sendEnd</w:t>
      </w:r>
      <w:r w:rsidR="00426402" w:rsidRPr="00426402">
        <w:t xml:space="preserve"> equal to </w:t>
      </w:r>
      <w:r w:rsidR="00426402">
        <w:rPr>
          <w:rFonts w:ascii="Courier New" w:hAnsi="Courier New"/>
          <w:sz w:val="18"/>
        </w:rPr>
        <w:t>true</w:t>
      </w:r>
      <w:r>
        <w:t>.</w:t>
      </w:r>
    </w:p>
    <w:p w14:paraId="55A8705A" w14:textId="77777777" w:rsidR="00277B39" w:rsidRPr="009221F0" w:rsidRDefault="00277B39" w:rsidP="00277B39">
      <w:pPr>
        <w:pStyle w:val="Body"/>
      </w:pPr>
      <w:r>
        <w:t xml:space="preserve">If an exception occurs during this method, the buffer will be cleared.  The calling program does not need to explicitly call </w:t>
      </w:r>
      <w:r w:rsidRPr="00BF07E0">
        <w:rPr>
          <w:rFonts w:ascii="Courier New" w:hAnsi="Courier New"/>
          <w:sz w:val="18"/>
        </w:rPr>
        <w:t>FlushWrite</w:t>
      </w:r>
      <w:r w:rsidRPr="00796E63">
        <w:t xml:space="preserve"> or </w:t>
      </w:r>
      <w:r>
        <w:rPr>
          <w:rFonts w:ascii="Courier New" w:hAnsi="Courier New"/>
          <w:sz w:val="18"/>
        </w:rPr>
        <w:t>DiscardBuffers</w:t>
      </w:r>
      <w:r>
        <w:t xml:space="preserve"> before attempting another Write or Printf operation.</w:t>
      </w:r>
    </w:p>
    <w:p w14:paraId="39EB106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4874747D" w14:textId="77777777" w:rsidTr="00531BA0">
        <w:tc>
          <w:tcPr>
            <w:tcW w:w="8856" w:type="dxa"/>
          </w:tcPr>
          <w:p w14:paraId="09E1F660"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Byte* pArray,</w:t>
            </w:r>
          </w:p>
          <w:p w14:paraId="3CB56D02"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723BF0B"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SByte* pArray,</w:t>
            </w:r>
          </w:p>
          <w:p w14:paraId="5164D041"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961D7D"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Int16* pArray,</w:t>
            </w:r>
          </w:p>
          <w:p w14:paraId="50F61003"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AD1277F"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UInt16* pArray,</w:t>
            </w:r>
          </w:p>
          <w:p w14:paraId="14E4F5E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EBA4C53"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Int32* pArray,</w:t>
            </w:r>
          </w:p>
          <w:p w14:paraId="3C0EE8D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074E0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UInt32* pArray,</w:t>
            </w:r>
          </w:p>
          <w:p w14:paraId="6A495F25"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BD4114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Int64* pArray,</w:t>
            </w:r>
          </w:p>
          <w:p w14:paraId="31A73D1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77DF579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UInt64* pArray,</w:t>
            </w:r>
          </w:p>
          <w:p w14:paraId="4E3063E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3176186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Single* pArray,</w:t>
            </w:r>
          </w:p>
          <w:p w14:paraId="1A92B55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94435A9"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unsafe void PrintfArrayAndFlush(String format, Double* pArray,</w:t>
            </w:r>
          </w:p>
          <w:p w14:paraId="18CB4075"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14:paraId="36A5AACA"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3E6EDCF" w14:textId="77777777" w:rsidTr="00080267">
        <w:trPr>
          <w:cantSplit/>
        </w:trPr>
        <w:tc>
          <w:tcPr>
            <w:tcW w:w="1782" w:type="dxa"/>
          </w:tcPr>
          <w:p w14:paraId="0C95D6E3" w14:textId="77777777" w:rsidR="000651F5" w:rsidRPr="00CB6687" w:rsidRDefault="000651F5" w:rsidP="00080267">
            <w:pPr>
              <w:pStyle w:val="TableHeader"/>
              <w:jc w:val="left"/>
              <w:rPr>
                <w:b/>
                <w:bCs/>
              </w:rPr>
            </w:pPr>
            <w:r>
              <w:rPr>
                <w:b/>
                <w:bCs/>
              </w:rPr>
              <w:t>Name</w:t>
            </w:r>
          </w:p>
        </w:tc>
        <w:tc>
          <w:tcPr>
            <w:tcW w:w="4860" w:type="dxa"/>
          </w:tcPr>
          <w:p w14:paraId="6B616B39" w14:textId="77777777" w:rsidR="000651F5" w:rsidRPr="00CB6687" w:rsidRDefault="000651F5" w:rsidP="00080267">
            <w:pPr>
              <w:pStyle w:val="TableHeader"/>
              <w:jc w:val="left"/>
              <w:rPr>
                <w:b/>
                <w:bCs/>
              </w:rPr>
            </w:pPr>
            <w:r w:rsidRPr="00CB6687">
              <w:rPr>
                <w:b/>
                <w:bCs/>
              </w:rPr>
              <w:t>Description</w:t>
            </w:r>
          </w:p>
        </w:tc>
        <w:tc>
          <w:tcPr>
            <w:tcW w:w="2179" w:type="dxa"/>
          </w:tcPr>
          <w:p w14:paraId="135B62B8" w14:textId="77777777" w:rsidR="000651F5" w:rsidRPr="00CB6687" w:rsidRDefault="000651F5" w:rsidP="00080267">
            <w:pPr>
              <w:pStyle w:val="TableHeader"/>
              <w:jc w:val="left"/>
              <w:rPr>
                <w:b/>
                <w:bCs/>
              </w:rPr>
            </w:pPr>
            <w:r w:rsidRPr="00CB6687">
              <w:rPr>
                <w:b/>
                <w:bCs/>
              </w:rPr>
              <w:t>Type</w:t>
            </w:r>
          </w:p>
        </w:tc>
      </w:tr>
      <w:tr w:rsidR="000651F5" w14:paraId="7069DE0F" w14:textId="77777777" w:rsidTr="00080267">
        <w:trPr>
          <w:cantSplit/>
        </w:trPr>
        <w:tc>
          <w:tcPr>
            <w:tcW w:w="1782" w:type="dxa"/>
          </w:tcPr>
          <w:p w14:paraId="3D3DE42F" w14:textId="77777777" w:rsidR="000651F5" w:rsidRDefault="000651F5" w:rsidP="00080267">
            <w:pPr>
              <w:pStyle w:val="TableCellCourierNew"/>
            </w:pPr>
            <w:r>
              <w:t>format</w:t>
            </w:r>
          </w:p>
        </w:tc>
        <w:tc>
          <w:tcPr>
            <w:tcW w:w="4860" w:type="dxa"/>
          </w:tcPr>
          <w:p w14:paraId="0A67AB94" w14:textId="77777777" w:rsidR="000651F5" w:rsidRDefault="000651F5" w:rsidP="00080267">
            <w:pPr>
              <w:pStyle w:val="TableItem"/>
            </w:pPr>
            <w:r>
              <w:t>The format string, including all format specifiers.</w:t>
            </w:r>
          </w:p>
        </w:tc>
        <w:tc>
          <w:tcPr>
            <w:tcW w:w="2179" w:type="dxa"/>
          </w:tcPr>
          <w:p w14:paraId="462E11B3" w14:textId="77777777" w:rsidR="000651F5" w:rsidRDefault="000651F5" w:rsidP="00080267">
            <w:pPr>
              <w:pStyle w:val="TableCellCourierNew"/>
            </w:pPr>
            <w:r>
              <w:t>String</w:t>
            </w:r>
          </w:p>
        </w:tc>
      </w:tr>
      <w:tr w:rsidR="000651F5" w14:paraId="5E662E3B" w14:textId="77777777" w:rsidTr="00080267">
        <w:trPr>
          <w:cantSplit/>
        </w:trPr>
        <w:tc>
          <w:tcPr>
            <w:tcW w:w="1782" w:type="dxa"/>
          </w:tcPr>
          <w:p w14:paraId="2878E414" w14:textId="77777777" w:rsidR="000651F5" w:rsidRDefault="000651F5" w:rsidP="00080267">
            <w:pPr>
              <w:pStyle w:val="TableCellCourierNew"/>
            </w:pPr>
            <w:r w:rsidRPr="001F5343">
              <w:t>pArray</w:t>
            </w:r>
          </w:p>
        </w:tc>
        <w:tc>
          <w:tcPr>
            <w:tcW w:w="4860" w:type="dxa"/>
          </w:tcPr>
          <w:p w14:paraId="40D2AC35" w14:textId="77777777" w:rsidR="000651F5" w:rsidRDefault="000651F5" w:rsidP="00525D27">
            <w:pPr>
              <w:pStyle w:val="TableItem"/>
            </w:pPr>
            <w:r>
              <w:t>A pointer to an array of numbers.</w:t>
            </w:r>
          </w:p>
        </w:tc>
        <w:tc>
          <w:tcPr>
            <w:tcW w:w="2179" w:type="dxa"/>
          </w:tcPr>
          <w:p w14:paraId="6D253808" w14:textId="77777777" w:rsidR="000651F5" w:rsidRDefault="000651F5" w:rsidP="00080267">
            <w:pPr>
              <w:pStyle w:val="TableCellCourierNew"/>
            </w:pPr>
            <w:r>
              <w:t>Byte, SByte,</w:t>
            </w:r>
          </w:p>
          <w:p w14:paraId="47E36F63" w14:textId="77777777" w:rsidR="000651F5" w:rsidRDefault="000651F5" w:rsidP="00080267">
            <w:pPr>
              <w:pStyle w:val="TableCellCourierNew"/>
            </w:pPr>
            <w:r>
              <w:t xml:space="preserve">Int16, UInt16, </w:t>
            </w:r>
          </w:p>
          <w:p w14:paraId="7B34F2C4" w14:textId="77777777" w:rsidR="000651F5" w:rsidRDefault="000651F5" w:rsidP="00080267">
            <w:pPr>
              <w:pStyle w:val="TableCellCourierNew"/>
            </w:pPr>
            <w:r>
              <w:t xml:space="preserve">Int32, UInt32, </w:t>
            </w:r>
          </w:p>
          <w:p w14:paraId="3952462F" w14:textId="77777777" w:rsidR="000651F5" w:rsidRDefault="000651F5" w:rsidP="00080267">
            <w:pPr>
              <w:pStyle w:val="TableCellCourierNew"/>
            </w:pPr>
            <w:r>
              <w:t>Int64, UInt64,</w:t>
            </w:r>
          </w:p>
          <w:p w14:paraId="245B5204" w14:textId="77777777" w:rsidR="000651F5" w:rsidRDefault="000651F5" w:rsidP="00080267">
            <w:pPr>
              <w:pStyle w:val="TableCellCourierNew"/>
            </w:pPr>
            <w:r>
              <w:t>Single, Double</w:t>
            </w:r>
          </w:p>
        </w:tc>
      </w:tr>
      <w:tr w:rsidR="000651F5" w14:paraId="770C6CC2" w14:textId="77777777" w:rsidTr="00080267">
        <w:trPr>
          <w:cantSplit/>
        </w:trPr>
        <w:tc>
          <w:tcPr>
            <w:tcW w:w="1782" w:type="dxa"/>
          </w:tcPr>
          <w:p w14:paraId="110871EA" w14:textId="77777777" w:rsidR="000651F5" w:rsidRDefault="000651F5" w:rsidP="00080267">
            <w:pPr>
              <w:pStyle w:val="TableCellCourierNew"/>
            </w:pPr>
            <w:r w:rsidRPr="001F5343">
              <w:t>inputs</w:t>
            </w:r>
          </w:p>
        </w:tc>
        <w:tc>
          <w:tcPr>
            <w:tcW w:w="4860" w:type="dxa"/>
          </w:tcPr>
          <w:p w14:paraId="0C06E7BE"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7FF50D4E" w14:textId="77777777" w:rsidR="000651F5" w:rsidRDefault="000651F5" w:rsidP="00080267">
            <w:pPr>
              <w:pStyle w:val="TableCellCourierNew"/>
            </w:pPr>
            <w:r w:rsidRPr="001F5343">
              <w:t>Int64[]</w:t>
            </w:r>
          </w:p>
        </w:tc>
      </w:tr>
    </w:tbl>
    <w:p w14:paraId="32B53F65" w14:textId="77777777" w:rsidR="00F8434C" w:rsidRDefault="00F8434C" w:rsidP="006766A0">
      <w:pPr>
        <w:pStyle w:val="Heading3NxtPg"/>
      </w:pPr>
      <w:bookmarkStart w:id="216" w:name="_Ref340066027"/>
      <w:bookmarkStart w:id="217" w:name="_Ref340066036"/>
      <w:bookmarkStart w:id="218" w:name="_Toc411598061"/>
      <w:r>
        <w:lastRenderedPageBreak/>
        <w:t>Scan</w:t>
      </w:r>
      <w:r w:rsidRPr="008C46F9">
        <w:t>f Format S</w:t>
      </w:r>
      <w:r>
        <w:t>trings</w:t>
      </w:r>
      <w:bookmarkEnd w:id="216"/>
      <w:bookmarkEnd w:id="217"/>
      <w:bookmarkEnd w:id="218"/>
    </w:p>
    <w:p w14:paraId="6E4DD556" w14:textId="77777777" w:rsidR="00EA128E" w:rsidRPr="00147B6F" w:rsidRDefault="00EA128E" w:rsidP="00EA128E">
      <w:pPr>
        <w:pStyle w:val="Body"/>
      </w:pPr>
      <w:r>
        <w:t xml:space="preserve">The </w:t>
      </w:r>
      <w:r>
        <w:rPr>
          <w:rFonts w:ascii="Courier New" w:hAnsi="Courier New"/>
          <w:sz w:val="18"/>
        </w:rPr>
        <w:t>Scan</w:t>
      </w:r>
      <w:r w:rsidRPr="005819C1">
        <w:rPr>
          <w:rFonts w:ascii="Courier New" w:hAnsi="Courier New"/>
          <w:sz w:val="18"/>
        </w:rPr>
        <w:t>f</w:t>
      </w:r>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14:paraId="3AFE47AB" w14:textId="77777777" w:rsidR="00AF7902" w:rsidRPr="00FD16FB" w:rsidRDefault="00FA0EA9" w:rsidP="006766A0">
      <w:pPr>
        <w:pStyle w:val="Heading4"/>
      </w:pPr>
      <w:r>
        <w:t>Scan</w:t>
      </w:r>
      <w:r w:rsidRPr="008C46F9">
        <w:t xml:space="preserve">f Format </w:t>
      </w:r>
      <w:r>
        <w:t>Argument</w:t>
      </w:r>
    </w:p>
    <w:p w14:paraId="481035AD" w14:textId="77777777"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14:paraId="30E7FD6C" w14:textId="77777777" w:rsidR="0057552D" w:rsidRDefault="0057552D" w:rsidP="00BF59F1">
      <w:pPr>
        <w:pStyle w:val="Body"/>
      </w:pPr>
      <w:r>
        <w:t>When a newline (</w:t>
      </w:r>
      <w:r w:rsidR="00122AD1">
        <w:t>0x000A</w:t>
      </w:r>
      <w:r>
        <w:t xml:space="preserve">) is encountered in the format string, </w:t>
      </w:r>
      <w:r w:rsidR="00A87652">
        <w:t xml:space="preserve">either the newline is considered to be a whitespace character or </w:t>
      </w:r>
      <w:r w:rsidR="00BF59F1">
        <w:t>there must be a corresponding newline in the read buffer</w:t>
      </w:r>
      <w:r w:rsidR="00A87652">
        <w:t>, depending on the context</w:t>
      </w:r>
      <w:r w:rsidR="00BF59F1">
        <w:t>.</w:t>
      </w:r>
    </w:p>
    <w:p w14:paraId="4EF1EE54" w14:textId="77777777" w:rsidR="0057552D" w:rsidRDefault="0057552D" w:rsidP="001C3CE6">
      <w:pPr>
        <w:pStyle w:val="Observation"/>
      </w:pPr>
    </w:p>
    <w:p w14:paraId="3250DB0B" w14:textId="77777777" w:rsidR="0057552D" w:rsidRDefault="0057552D" w:rsidP="0057552D">
      <w:pPr>
        <w:pStyle w:val="Body"/>
      </w:pPr>
      <w:r>
        <w:t>The mechanism used to represent a newline in a format string is language dependent.</w:t>
      </w:r>
    </w:p>
    <w:p w14:paraId="62EFF642" w14:textId="77777777" w:rsidR="00F8434C" w:rsidRPr="008C46F9" w:rsidRDefault="00F8434C" w:rsidP="006766A0">
      <w:pPr>
        <w:pStyle w:val="Heading4"/>
      </w:pPr>
      <w:r>
        <w:t>Scan</w:t>
      </w:r>
      <w:r w:rsidRPr="008C46F9">
        <w:t>f Format Specifiers</w:t>
      </w:r>
    </w:p>
    <w:p w14:paraId="2AC723D6" w14:textId="77777777" w:rsidR="00F8434C" w:rsidRDefault="00F8434C" w:rsidP="00D91060">
      <w:pPr>
        <w:pStyle w:val="Body"/>
        <w:spacing w:before="0"/>
      </w:pPr>
      <w:r w:rsidRPr="00D91060">
        <w:rPr>
          <w:rFonts w:ascii="Courier New" w:hAnsi="Courier New"/>
          <w:sz w:val="18"/>
        </w:rPr>
        <w:t>Scanf</w:t>
      </w:r>
      <w:r>
        <w:t xml:space="preserve"> format strings may include one or more format specifiers, each of which provides information about how to parse the input and extract a value for one of the variable arguments to </w:t>
      </w:r>
      <w:r w:rsidRPr="00D91060">
        <w:rPr>
          <w:rFonts w:ascii="Courier New" w:hAnsi="Courier New"/>
          <w:sz w:val="18"/>
        </w:rPr>
        <w:t>Scanf</w:t>
      </w:r>
      <w:r>
        <w:t xml:space="preserve">.  Format specifiers for </w:t>
      </w:r>
      <w:r w:rsidRPr="00D91060">
        <w:rPr>
          <w:rFonts w:ascii="Courier New" w:hAnsi="Courier New"/>
          <w:sz w:val="18"/>
        </w:rPr>
        <w:t>Scanf</w:t>
      </w:r>
      <w:r>
        <w:t xml:space="preserve"> are very similar to those for the VISA </w:t>
      </w:r>
      <w:r w:rsidRPr="00D91060">
        <w:rPr>
          <w:rFonts w:ascii="Courier New" w:hAnsi="Courier New"/>
          <w:sz w:val="18"/>
        </w:rPr>
        <w:t>viScanf</w:t>
      </w:r>
      <w:r w:rsidRPr="00A12D3F">
        <w:t xml:space="preserve"> </w:t>
      </w:r>
      <w:r>
        <w:t>function, though there are some differences.  For example,  ‘</w:t>
      </w:r>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r w:rsidRPr="00A12D3F">
        <w:rPr>
          <w:i/>
        </w:rPr>
        <w:t>vi</w:t>
      </w:r>
      <w:r>
        <w:rPr>
          <w:i/>
        </w:rPr>
        <w:t>Sca</w:t>
      </w:r>
      <w:r w:rsidRPr="00A12D3F">
        <w:rPr>
          <w:i/>
        </w:rPr>
        <w:t xml:space="preserve">nf(vi, </w:t>
      </w:r>
      <w:r>
        <w:rPr>
          <w:i/>
        </w:rPr>
        <w:t>read</w:t>
      </w:r>
      <w:r w:rsidRPr="00A12D3F">
        <w:rPr>
          <w:i/>
        </w:rPr>
        <w:t>Fmt, arg1, arg2,...)</w:t>
      </w:r>
      <w:r>
        <w:t>, for a description of format specifiers in VISA.</w:t>
      </w:r>
    </w:p>
    <w:p w14:paraId="34B684C3" w14:textId="77777777" w:rsidR="00F8434C" w:rsidRDefault="00F8434C" w:rsidP="00F8434C">
      <w:pPr>
        <w:pStyle w:val="Body"/>
      </w:pPr>
      <w:r>
        <w:t>A basic format specifier always starts with a ‘%’ (percent character) and ends with a format type, which indicates the data type of the value to be parseed.  For example, “%d” is a format specifier that will read a signed integer as a sequence of decimal digits.  If the integer is negative, it will be preceeded by a minus sign.</w:t>
      </w:r>
    </w:p>
    <w:p w14:paraId="590FF345" w14:textId="77777777" w:rsidR="00F8434C" w:rsidRDefault="00F8434C" w:rsidP="00F8434C">
      <w:pPr>
        <w:pStyle w:val="Body"/>
      </w:pPr>
      <w:r>
        <w:t>A variety of optional modifiers may be added to the basic format specifier to provide a rich set of parsing options.  The general syntax of a VISA.NET format specifier is,</w:t>
      </w:r>
    </w:p>
    <w:p w14:paraId="53F49461" w14:textId="77777777" w:rsidR="00F8434C" w:rsidRDefault="00F8434C" w:rsidP="00F8434C">
      <w:pPr>
        <w:pStyle w:val="Body"/>
        <w:ind w:firstLine="720"/>
      </w:pPr>
      <w:r>
        <w:t>“</w:t>
      </w:r>
      <w:r w:rsidRPr="00D54F68">
        <w:rPr>
          <w:b/>
          <w:bCs/>
        </w:rPr>
        <w:t>%</w:t>
      </w:r>
      <w:r w:rsidRPr="00D54F68">
        <w:t>[</w:t>
      </w:r>
      <w:hyperlink r:id="rId65" w:history="1">
        <w:r w:rsidRPr="00D54F68">
          <w:t>flags</w:t>
        </w:r>
      </w:hyperlink>
      <w:r w:rsidRPr="00D54F68">
        <w:t>] [</w:t>
      </w:r>
      <w:hyperlink r:id="rId66" w:history="1">
        <w:r w:rsidRPr="00D54F68">
          <w:t>width</w:t>
        </w:r>
      </w:hyperlink>
      <w:r w:rsidRPr="00D54F68">
        <w:t xml:space="preserve">] </w:t>
      </w:r>
      <w:r>
        <w:t>[,array_size] [s</w:t>
      </w:r>
      <w:r w:rsidRPr="00D54F68">
        <w:t xml:space="preserve">ize_modifier] </w:t>
      </w:r>
      <w:hyperlink r:id="rId67" w:history="1">
        <w:r w:rsidRPr="00D54F68">
          <w:t>type</w:t>
        </w:r>
      </w:hyperlink>
      <w:r>
        <w:t>”</w:t>
      </w:r>
    </w:p>
    <w:p w14:paraId="68ED1FCF" w14:textId="77777777"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6BEA287B" w14:textId="77777777"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r w:rsidRPr="00AD41D5">
        <w:rPr>
          <w:rFonts w:ascii="Courier New" w:hAnsi="Courier New" w:cs="Courier New"/>
          <w:sz w:val="18"/>
          <w:szCs w:val="18"/>
        </w:rPr>
        <w:t>inputs</w:t>
      </w:r>
      <w:r>
        <w:t xml:space="preserve"> argument.  </w:t>
      </w:r>
      <w:r w:rsidRPr="00F56007">
        <w:rPr>
          <w:rFonts w:ascii="Courier New" w:hAnsi="Courier New" w:cs="Courier New"/>
          <w:sz w:val="18"/>
          <w:szCs w:val="18"/>
        </w:rPr>
        <w:t>Scanf</w:t>
      </w:r>
      <w:r>
        <w:t xml:space="preserve"> parses a value (from a value argument) using a format specifier that may need additional information from modifier arguments to be complete.  For example,</w:t>
      </w:r>
    </w:p>
    <w:p w14:paraId="111FE030" w14:textId="77777777" w:rsidR="00F8434C" w:rsidRPr="00124270" w:rsidRDefault="00F8434C" w:rsidP="00F8434C">
      <w:pPr>
        <w:pStyle w:val="Body"/>
        <w:ind w:firstLine="720"/>
        <w:rPr>
          <w:rFonts w:ascii="Courier New" w:hAnsi="Courier New" w:cs="Courier New"/>
          <w:sz w:val="18"/>
          <w:szCs w:val="18"/>
        </w:rPr>
      </w:pPr>
      <w:r>
        <w:rPr>
          <w:rFonts w:ascii="Courier New" w:hAnsi="Courier New" w:cs="Courier New"/>
          <w:sz w:val="18"/>
          <w:szCs w:val="18"/>
        </w:rPr>
        <w:t>Scan</w:t>
      </w:r>
      <w:r w:rsidRPr="00124270">
        <w:rPr>
          <w:rFonts w:ascii="Courier New" w:hAnsi="Courier New" w:cs="Courier New"/>
          <w:sz w:val="18"/>
          <w:szCs w:val="18"/>
        </w:rPr>
        <w:t>f</w:t>
      </w:r>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14:paraId="0EE83B53" w14:textId="77777777" w:rsidR="00F8434C" w:rsidRDefault="00F8434C" w:rsidP="00F8434C">
      <w:pPr>
        <w:pStyle w:val="Body"/>
      </w:pPr>
      <w:r>
        <w:t>will read the string “John”.  The first valiable argument, 10, is the width – the maximum number of characters to be read for this format specifier.  If the input string in the formatted read buffer were longer than 10 characters, only ten would be read.</w:t>
      </w:r>
    </w:p>
    <w:p w14:paraId="7E38A73B" w14:textId="77777777" w:rsidR="00F8434C" w:rsidRDefault="00F8434C" w:rsidP="00F8434C">
      <w:pPr>
        <w:pStyle w:val="Body"/>
      </w:pPr>
      <w:r w:rsidRPr="00725D94">
        <w:t>The following sections describe the format specifier typ</w:t>
      </w:r>
      <w:r>
        <w:t>es and modifiers in more detail:</w:t>
      </w:r>
    </w:p>
    <w:p w14:paraId="5E747898" w14:textId="77777777" w:rsidR="00F8434C" w:rsidRDefault="00F8434C" w:rsidP="003D0573">
      <w:pPr>
        <w:pStyle w:val="Body"/>
        <w:numPr>
          <w:ilvl w:val="0"/>
          <w:numId w:val="5"/>
        </w:numPr>
        <w:spacing w:before="0"/>
      </w:pPr>
      <w:r>
        <w:t>Format types</w:t>
      </w:r>
    </w:p>
    <w:p w14:paraId="35434A4B" w14:textId="77777777" w:rsidR="00F8434C" w:rsidRDefault="00F8434C" w:rsidP="003D0573">
      <w:pPr>
        <w:pStyle w:val="Body"/>
        <w:numPr>
          <w:ilvl w:val="0"/>
          <w:numId w:val="5"/>
        </w:numPr>
        <w:spacing w:before="0"/>
      </w:pPr>
      <w:r>
        <w:t>Flags</w:t>
      </w:r>
    </w:p>
    <w:p w14:paraId="7185E860" w14:textId="77777777" w:rsidR="00F8434C" w:rsidRDefault="00F8434C" w:rsidP="003D0573">
      <w:pPr>
        <w:pStyle w:val="Body"/>
        <w:numPr>
          <w:ilvl w:val="0"/>
          <w:numId w:val="5"/>
        </w:numPr>
        <w:spacing w:before="0"/>
      </w:pPr>
      <w:r>
        <w:t>Width and Array Size Modifiers</w:t>
      </w:r>
    </w:p>
    <w:p w14:paraId="39308F81" w14:textId="77777777" w:rsidR="00F8434C" w:rsidRPr="00725D94" w:rsidRDefault="00F8434C" w:rsidP="003D0573">
      <w:pPr>
        <w:pStyle w:val="Body"/>
        <w:numPr>
          <w:ilvl w:val="0"/>
          <w:numId w:val="5"/>
        </w:numPr>
        <w:spacing w:before="0"/>
      </w:pPr>
      <w:r>
        <w:t>Size Modifiers</w:t>
      </w:r>
    </w:p>
    <w:p w14:paraId="16FE1F9B" w14:textId="77777777" w:rsidR="00F8434C" w:rsidRDefault="00F8434C" w:rsidP="00F8434C">
      <w:pPr>
        <w:pStyle w:val="Body"/>
        <w:rPr>
          <w:b/>
          <w:i/>
          <w:caps/>
        </w:rPr>
      </w:pPr>
      <w:r>
        <w:lastRenderedPageBreak/>
        <w:br w:type="page"/>
      </w:r>
    </w:p>
    <w:p w14:paraId="2E0F4BAF" w14:textId="77777777" w:rsidR="00F8434C" w:rsidRDefault="00F8434C" w:rsidP="00F8434C">
      <w:pPr>
        <w:pStyle w:val="Heading-Sub2"/>
      </w:pPr>
      <w:r>
        <w:lastRenderedPageBreak/>
        <w:t>Format Types</w:t>
      </w:r>
    </w:p>
    <w:p w14:paraId="1BD75244" w14:textId="77777777"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14:paraId="2E7BBE71" w14:textId="77777777" w:rsidR="00F8434C" w:rsidRDefault="00F8434C" w:rsidP="00F8434C">
      <w:pPr>
        <w:pStyle w:val="Body"/>
      </w:pPr>
      <w:r>
        <w:t xml:space="preserve">Note that since the </w:t>
      </w:r>
      <w:r w:rsidR="004274EB">
        <w:t>VISA</w:t>
      </w:r>
      <w:r>
        <w:t xml:space="preserve">.NET version of </w:t>
      </w:r>
      <w:r w:rsidRPr="00A8116F">
        <w:rPr>
          <w:rFonts w:ascii="Courier New" w:hAnsi="Courier New" w:cs="Courier New"/>
          <w:sz w:val="18"/>
          <w:szCs w:val="18"/>
        </w:rPr>
        <w:t xml:space="preserve">Scanf </w:t>
      </w:r>
      <w:r>
        <w:t xml:space="preserve">can determine the data types of all of the input arguments, format types are not needed for that purpose, as they are in VISA.  Format types are only needed to help describe the desired format.  However, if the type of a corresponding value argument is not compatible with the format type, </w:t>
      </w:r>
      <w:r w:rsidRPr="00A8116F">
        <w:rPr>
          <w:rFonts w:ascii="Courier New" w:hAnsi="Courier New" w:cs="Courier New"/>
          <w:sz w:val="18"/>
          <w:szCs w:val="18"/>
        </w:rPr>
        <w:t>Scanf</w:t>
      </w:r>
      <w:r>
        <w:t xml:space="preserve"> will throw an exception.</w:t>
      </w:r>
    </w:p>
    <w:p w14:paraId="5C45B051" w14:textId="77777777" w:rsidR="00F8434C" w:rsidRDefault="00F8434C" w:rsidP="00F8434C">
      <w:pPr>
        <w:pStyle w:val="Body"/>
      </w:pPr>
      <w:r>
        <w:t xml:space="preserve">The following table lists the format types recognized by </w:t>
      </w:r>
      <w:r w:rsidRPr="00A8116F">
        <w:rPr>
          <w:rFonts w:ascii="Courier New" w:hAnsi="Courier New" w:cs="Courier New"/>
          <w:sz w:val="18"/>
          <w:szCs w:val="18"/>
        </w:rPr>
        <w:t>Scanf</w:t>
      </w:r>
      <w:r>
        <w:t>, along with a basic description of the type and the valid .NET data types for the corresponding value argument.</w:t>
      </w:r>
    </w:p>
    <w:p w14:paraId="788A0743"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906"/>
        <w:gridCol w:w="3774"/>
        <w:gridCol w:w="3510"/>
      </w:tblGrid>
      <w:tr w:rsidR="00F8434C" w14:paraId="21789367" w14:textId="77777777"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2458E7F" w14:textId="77777777" w:rsidR="00F8434C" w:rsidRDefault="00F8434C" w:rsidP="00F8434C">
            <w:pPr>
              <w:pStyle w:val="TableCaption"/>
            </w:pPr>
            <w:r>
              <w:t>Scanf Format Specifier Types</w:t>
            </w:r>
          </w:p>
        </w:tc>
      </w:tr>
      <w:tr w:rsidR="00F8434C" w14:paraId="5227C0DA" w14:textId="77777777"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14:paraId="29BB9429" w14:textId="77777777"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14:paraId="1C2FB626" w14:textId="77777777"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14:paraId="6D6B8DB1" w14:textId="77777777" w:rsidR="00F8434C" w:rsidRPr="00972178" w:rsidRDefault="00F8434C" w:rsidP="00F8434C">
            <w:pPr>
              <w:pStyle w:val="TableCaption"/>
            </w:pPr>
            <w:r>
              <w:t>Valid Value Argument Types</w:t>
            </w:r>
          </w:p>
        </w:tc>
      </w:tr>
      <w:tr w:rsidR="00F8434C" w14:paraId="56A1780F"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5A1E4748" w14:textId="77777777" w:rsidR="00F8434C" w:rsidRPr="006B02EA" w:rsidRDefault="00F8434C" w:rsidP="00F8434C">
            <w:pPr>
              <w:pStyle w:val="TableCaption"/>
              <w:jc w:val="left"/>
              <w:rPr>
                <w:i/>
              </w:rPr>
            </w:pPr>
            <w:r w:rsidRPr="006B02EA">
              <w:rPr>
                <w:i/>
              </w:rPr>
              <w:t>Character</w:t>
            </w:r>
            <w:r>
              <w:rPr>
                <w:i/>
              </w:rPr>
              <w:t>s and Strings</w:t>
            </w:r>
          </w:p>
        </w:tc>
      </w:tr>
      <w:tr w:rsidR="00F8434C" w14:paraId="372E519B" w14:textId="77777777"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14:paraId="0B87CEAA" w14:textId="77777777"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14:paraId="741002DB" w14:textId="77777777"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14:paraId="254A871E" w14:textId="77777777"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14:paraId="21692FB4"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06FD7AA2" w14:textId="77777777"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14:paraId="45564BBA"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1AA4053A"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14:paraId="4E42BB36"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5B57D79E" w14:textId="77777777"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53F7B053" w14:textId="77777777"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14:paraId="60343784" w14:textId="77777777"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14:paraId="5BC46D1C"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7114F4E9" w14:textId="77777777"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4C0476DF" w14:textId="77777777"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14:paraId="625115F6" w14:textId="77777777"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14:paraId="5D885CEA"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199AB6D9" w14:textId="77777777"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14:paraId="5F6556FB" w14:textId="77777777" w:rsidR="00F8434C" w:rsidRDefault="00F8434C" w:rsidP="00F8434C">
            <w:pPr>
              <w:pStyle w:val="TableItem"/>
              <w:spacing w:before="0" w:after="0"/>
            </w:pPr>
            <w:r>
              <w:t>An ASCII string.</w:t>
            </w:r>
          </w:p>
        </w:tc>
        <w:tc>
          <w:tcPr>
            <w:tcW w:w="3510" w:type="dxa"/>
            <w:tcBorders>
              <w:top w:val="single" w:sz="6" w:space="0" w:color="auto"/>
              <w:left w:val="single" w:sz="6" w:space="0" w:color="auto"/>
              <w:bottom w:val="single" w:sz="6" w:space="0" w:color="auto"/>
              <w:right w:val="single" w:sz="6" w:space="0" w:color="auto"/>
            </w:tcBorders>
            <w:vAlign w:val="center"/>
          </w:tcPr>
          <w:p w14:paraId="4DC6C535"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14:paraId="5CD12083"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536174F8" w14:textId="77777777"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14:paraId="5B53C85D" w14:textId="77777777"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14:paraId="5DD93A4C" w14:textId="77777777"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14:paraId="719E6759" w14:textId="77777777"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14:paraId="64EFB731"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14:paraId="3511831E" w14:textId="77777777"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14:paraId="383A7166" w14:textId="77777777"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14:paraId="351D3930" w14:textId="77777777"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floating point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14:paraId="3D27A5D4" w14:textId="77777777" w:rsidR="00F8434C" w:rsidRPr="00B96122" w:rsidRDefault="00F8434C"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14:paraId="0E9FB8A3" w14:textId="77777777"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14:paraId="7BDFEC36" w14:textId="77777777"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875DD69" w14:textId="77777777"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CBBE07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5E391F3" w14:textId="77777777"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14:paraId="207AF28C" w14:textId="77777777" w:rsidR="00F8434C" w:rsidRDefault="00F8434C" w:rsidP="00F8434C">
            <w:pPr>
              <w:pStyle w:val="TableItem"/>
              <w:spacing w:before="0" w:after="0"/>
              <w:rPr>
                <w:rFonts w:ascii="Courier New" w:hAnsi="Courier New"/>
                <w:sz w:val="18"/>
              </w:rPr>
            </w:pPr>
            <w:r>
              <w:rPr>
                <w:rFonts w:ascii="Courier New" w:hAnsi="Courier New"/>
                <w:sz w:val="18"/>
              </w:rPr>
              <w:t>u</w:t>
            </w:r>
          </w:p>
          <w:p w14:paraId="27B7BA94" w14:textId="77777777"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4E7D91D0" w14:textId="77777777"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24FAE6E"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14:paraId="33FDE852" w14:textId="77777777"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14:paraId="0662BE8B" w14:textId="77777777" w:rsidR="00F8434C" w:rsidRDefault="00F8434C" w:rsidP="00F8434C">
            <w:pPr>
              <w:pStyle w:val="TableItem"/>
              <w:spacing w:before="0" w:after="0"/>
              <w:rPr>
                <w:rFonts w:ascii="Courier New" w:hAnsi="Courier New"/>
                <w:sz w:val="18"/>
              </w:rPr>
            </w:pPr>
            <w:r>
              <w:rPr>
                <w:rFonts w:ascii="Courier New" w:hAnsi="Courier New"/>
                <w:sz w:val="18"/>
              </w:rPr>
              <w:lastRenderedPageBreak/>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153494DE" w14:textId="77777777"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floating point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1D3FCF3C" w14:textId="77777777" w:rsidR="00F8434C" w:rsidRPr="00CA5B96" w:rsidRDefault="008178F0" w:rsidP="00F8434C">
            <w:pPr>
              <w:pStyle w:val="TableItem"/>
              <w:spacing w:before="0" w:after="0"/>
              <w:rPr>
                <w:rFonts w:ascii="Courier New" w:hAnsi="Courier New"/>
                <w:sz w:val="18"/>
              </w:rPr>
            </w:pPr>
            <w:r w:rsidRPr="00B96122">
              <w:rPr>
                <w:rFonts w:ascii="Courier New" w:hAnsi="Courier New"/>
                <w:sz w:val="18"/>
              </w:rPr>
              <w:t>SByte</w:t>
            </w:r>
            <w:r>
              <w:rPr>
                <w:rFonts w:ascii="Courier New" w:hAnsi="Courier New"/>
                <w:sz w:val="18"/>
              </w:rPr>
              <w:t>, SByte[],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AC8CBEF"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EC65C1F" w14:textId="77777777" w:rsidR="00F8434C" w:rsidRPr="00DD3731" w:rsidRDefault="00F8434C" w:rsidP="00F8434C">
            <w:pPr>
              <w:pStyle w:val="TableCaption"/>
              <w:jc w:val="left"/>
              <w:rPr>
                <w:i/>
              </w:rPr>
            </w:pPr>
            <w:r w:rsidRPr="00DD3731">
              <w:rPr>
                <w:i/>
              </w:rPr>
              <w:t>Real Numbers</w:t>
            </w:r>
            <w:r>
              <w:rPr>
                <w:i/>
              </w:rPr>
              <w:t xml:space="preserve"> (formatted as strings)</w:t>
            </w:r>
          </w:p>
        </w:tc>
      </w:tr>
      <w:tr w:rsidR="00F8434C" w14:paraId="5FD5BB6C"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54444BEA" w14:textId="77777777"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B2143C5" w14:textId="77777777"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2631CEC2"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07D923E2"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2583FAFF" w14:textId="77777777"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340DD88" w14:textId="77777777"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A7F7C86" w14:textId="77777777" w:rsidR="00F8434C" w:rsidRDefault="00F8434C" w:rsidP="004274EB">
            <w:pPr>
              <w:pStyle w:val="TableItem"/>
              <w:spacing w:before="0" w:after="0"/>
              <w:rPr>
                <w:rFonts w:ascii="Courier New" w:hAnsi="Courier New"/>
                <w:sz w:val="18"/>
              </w:rPr>
            </w:pPr>
            <w:r>
              <w:rPr>
                <w:rFonts w:ascii="Courier New" w:hAnsi="Courier New"/>
                <w:sz w:val="18"/>
              </w:rPr>
              <w:t>Single, Single[], Double, Double[]</w:t>
            </w:r>
          </w:p>
        </w:tc>
      </w:tr>
      <w:tr w:rsidR="00C553A8" w14:paraId="2E810C3F"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30424AAD" w14:textId="77777777"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7A37A3D0" w14:textId="77777777"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3946204" w14:textId="77777777" w:rsidR="00C553A8" w:rsidRDefault="00C553A8" w:rsidP="004274EB">
            <w:pPr>
              <w:pStyle w:val="TableItem"/>
              <w:spacing w:before="0" w:after="0"/>
              <w:rPr>
                <w:rFonts w:ascii="Courier New" w:hAnsi="Courier New"/>
                <w:sz w:val="18"/>
              </w:rPr>
            </w:pPr>
            <w:r>
              <w:rPr>
                <w:rFonts w:ascii="Courier New" w:hAnsi="Courier New"/>
                <w:sz w:val="18"/>
              </w:rPr>
              <w:t>Single, Single[], Double, Double[]</w:t>
            </w:r>
          </w:p>
        </w:tc>
      </w:tr>
      <w:tr w:rsidR="00F8434C" w14:paraId="7A13914A"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7BF89BB" w14:textId="77777777" w:rsidR="00F8434C" w:rsidRPr="00DD3731" w:rsidRDefault="00F8434C" w:rsidP="00F8434C">
            <w:pPr>
              <w:pStyle w:val="TableCaption"/>
              <w:jc w:val="left"/>
              <w:rPr>
                <w:i/>
              </w:rPr>
            </w:pPr>
            <w:r w:rsidRPr="00DD3731">
              <w:rPr>
                <w:i/>
              </w:rPr>
              <w:t>IEEE 488.2 Blocks</w:t>
            </w:r>
          </w:p>
        </w:tc>
      </w:tr>
      <w:tr w:rsidR="00F8434C" w14:paraId="11E354C9" w14:textId="77777777"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14:paraId="5BB9B33A" w14:textId="77777777"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14:paraId="7E1D8EE9" w14:textId="77777777"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14:paraId="4F006E7D" w14:textId="77777777" w:rsidR="00F8434C" w:rsidRDefault="00F8434C"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w:t>
            </w:r>
            <w:r w:rsidRPr="00B96122">
              <w:rPr>
                <w:rFonts w:ascii="Courier New" w:hAnsi="Courier New"/>
                <w:sz w:val="18"/>
              </w:rPr>
              <w:t>, SByte</w:t>
            </w:r>
            <w:r>
              <w:rPr>
                <w:rFonts w:ascii="Courier New" w:hAnsi="Courier New"/>
                <w:sz w:val="18"/>
              </w:rPr>
              <w:t>[], Int16[], UInt16[], Int32[], UInt32[],Single[], Double[]</w:t>
            </w:r>
          </w:p>
          <w:p w14:paraId="5E9B9656" w14:textId="77777777" w:rsidR="002D4410" w:rsidRPr="00CA5B96" w:rsidRDefault="002D4410" w:rsidP="00F8434C">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F8434C" w14:paraId="61DF51DC" w14:textId="77777777"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14:paraId="593859F1" w14:textId="77777777" w:rsidR="00F8434C" w:rsidRPr="00DD3731" w:rsidRDefault="00F8434C" w:rsidP="00F8434C">
            <w:pPr>
              <w:pStyle w:val="TableCaption"/>
              <w:jc w:val="left"/>
              <w:rPr>
                <w:i/>
              </w:rPr>
            </w:pPr>
            <w:r w:rsidRPr="00DD3731">
              <w:rPr>
                <w:i/>
              </w:rPr>
              <w:t>Raw Binar</w:t>
            </w:r>
            <w:r>
              <w:rPr>
                <w:i/>
              </w:rPr>
              <w:t>y</w:t>
            </w:r>
          </w:p>
        </w:tc>
      </w:tr>
      <w:tr w:rsidR="00D373B9" w14:paraId="6A53119F" w14:textId="77777777"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14:paraId="4F54408F" w14:textId="77777777"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14:paraId="6E3D8D68" w14:textId="77777777"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14:paraId="4A66B85B" w14:textId="77777777" w:rsidR="00D373B9" w:rsidRPr="00D47FEC" w:rsidRDefault="00D373B9" w:rsidP="00280905">
            <w:pPr>
              <w:pStyle w:val="TableItem"/>
              <w:spacing w:before="0" w:after="0"/>
            </w:pPr>
            <w:r>
              <w:t>Byte order may be specified for raw binary arrays by using “!ol” (little Endian) or “!ob”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61BB5259" w14:textId="77777777" w:rsidR="00D373B9" w:rsidRPr="00CA5B96" w:rsidRDefault="00D373B9" w:rsidP="00F8434C">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r w:rsidRPr="00B96122">
              <w:rPr>
                <w:rFonts w:ascii="Courier New" w:hAnsi="Courier New"/>
                <w:sz w:val="18"/>
              </w:rPr>
              <w:t>SByte</w:t>
            </w:r>
            <w:r>
              <w:rPr>
                <w:rFonts w:ascii="Courier New" w:hAnsi="Courier New"/>
                <w:sz w:val="18"/>
              </w:rPr>
              <w:t>[], Int16[],UInt16[], Int32[], UInt32[], Int64[], UInt64[]</w:t>
            </w:r>
          </w:p>
        </w:tc>
      </w:tr>
      <w:tr w:rsidR="00D373B9" w14:paraId="6A98ED32"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FD7F32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for Scanf:</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14:paraId="66E1931D"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7D08DE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14:paraId="76D5AD74" w14:textId="77777777"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argument, </w:t>
      </w:r>
      <w:r w:rsidR="009019BE">
        <w:t xml:space="preserve">and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14:paraId="7E6C26E2"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not included in &lt;m&gt; </w:t>
      </w:r>
      <w:r w:rsidR="00E07CF4">
        <w:t xml:space="preserve">or an END indicator </w:t>
      </w:r>
      <w:r>
        <w:t>is found.  The character not included in &lt;m&gt; is not included in the output argument, and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14:paraId="161CB419" w14:textId="77777777" w:rsidR="005838BE" w:rsidRDefault="005838BE" w:rsidP="005838BE">
      <w:pPr>
        <w:pStyle w:val="Body"/>
      </w:pPr>
      <w:r>
        <w:t>For type</w:t>
      </w:r>
      <w:r w:rsidR="00034621">
        <w:t xml:space="preserve"> </w:t>
      </w:r>
      <w:r>
        <w:t xml:space="preserve">’[^&lt;m&gt;]’, characters are read </w:t>
      </w:r>
      <w:r w:rsidR="00751569">
        <w:t>into the output argument</w:t>
      </w:r>
      <w:r>
        <w:t xml:space="preserve"> until the first character included in &lt;m&gt; </w:t>
      </w:r>
      <w:r w:rsidR="00E07CF4">
        <w:t xml:space="preserve">or an END indicator </w:t>
      </w:r>
      <w:r>
        <w:t>is found.  The character included in &lt;m&gt; is not included in the output argument, and is not removed from the buffer.</w:t>
      </w:r>
      <w:r w:rsidR="00E07CF4">
        <w:t xml:space="preserve">  If an END indicator is found on a non-matching character, that character is removed from the buffer and returned.</w:t>
      </w:r>
    </w:p>
    <w:p w14:paraId="6635F0A1" w14:textId="77777777" w:rsidR="00DB3131" w:rsidRDefault="00DB3131" w:rsidP="00DB3131">
      <w:pPr>
        <w:pStyle w:val="Body"/>
      </w:pPr>
      <w:r>
        <w:lastRenderedPageBreak/>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argument, and is removed from </w:t>
      </w:r>
      <w:r>
        <w:t>the buffer.</w:t>
      </w:r>
    </w:p>
    <w:p w14:paraId="3E5D509E" w14:textId="77777777"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in the output argument, and is removed from the</w:t>
      </w:r>
      <w:r>
        <w:t xml:space="preserve"> buffer.</w:t>
      </w:r>
      <w:r w:rsidR="00E07CF4">
        <w:t xml:space="preserve">  If an END indicator is found on a non-newline character, that character is removed from the buffer and returned.</w:t>
      </w:r>
    </w:p>
    <w:p w14:paraId="1CEA881B" w14:textId="77777777" w:rsidR="0012415C" w:rsidRDefault="0012415C" w:rsidP="00F8434C">
      <w:pPr>
        <w:pStyle w:val="Body"/>
      </w:pPr>
      <w:r>
        <w:t>For integer format specifier types, if the corresponding argument is typed as an unsigned integer and the number being scanned is negative, an exception is thrown.</w:t>
      </w:r>
    </w:p>
    <w:p w14:paraId="6C742AF4" w14:textId="77777777"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14:paraId="3FA0C6DB" w14:textId="77777777" w:rsidR="000E0C2B" w:rsidRDefault="000E0C2B" w:rsidP="001C3CE6">
      <w:pPr>
        <w:pStyle w:val="Observation"/>
      </w:pPr>
    </w:p>
    <w:p w14:paraId="15F98EE9" w14:textId="77777777" w:rsidR="000E0C2B" w:rsidRDefault="000E0C2B" w:rsidP="00B845C1">
      <w:pPr>
        <w:pStyle w:val="Body"/>
      </w:pPr>
      <w:r>
        <w:t xml:space="preserve">The implementation uses RegEx.IsMatch() when using ‘[&lt;m&gt;]’, which does recognize ranges.  Other RegEx matching characters are also recognized by Scanf. </w:t>
      </w:r>
    </w:p>
    <w:p w14:paraId="21EC41D6" w14:textId="77777777" w:rsidR="00F8434C" w:rsidRDefault="00F8434C" w:rsidP="00F8434C">
      <w:pPr>
        <w:pStyle w:val="Body"/>
      </w:pPr>
      <w:r>
        <w:br w:type="page"/>
      </w:r>
    </w:p>
    <w:p w14:paraId="7FA66343" w14:textId="77777777" w:rsidR="00F8434C" w:rsidRPr="008C46F9" w:rsidRDefault="00F8434C" w:rsidP="00F8434C">
      <w:pPr>
        <w:pStyle w:val="Heading-Sub2"/>
      </w:pPr>
      <w:r w:rsidRPr="008C46F9">
        <w:lastRenderedPageBreak/>
        <w:t>Flags</w:t>
      </w:r>
    </w:p>
    <w:p w14:paraId="2D3B0E35" w14:textId="77777777"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Scanf may throw an exception or return arbitrary results.</w:t>
      </w:r>
    </w:p>
    <w:p w14:paraId="4D9CCD50" w14:textId="77777777"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14:paraId="137D4989" w14:textId="77777777" w:rsidR="00F26869" w:rsidRDefault="00302A80" w:rsidP="003D0573">
      <w:pPr>
        <w:pStyle w:val="Body"/>
        <w:numPr>
          <w:ilvl w:val="0"/>
          <w:numId w:val="20"/>
        </w:numPr>
      </w:pPr>
      <w:r>
        <w:t>The formatting specified by an IEEE ‘@’ flag overrides the default formatting of the format specifier type.</w:t>
      </w:r>
    </w:p>
    <w:p w14:paraId="487ACD95" w14:textId="77777777" w:rsidR="004C4862" w:rsidRDefault="004C4862" w:rsidP="003D0573">
      <w:pPr>
        <w:pStyle w:val="Body"/>
        <w:numPr>
          <w:ilvl w:val="0"/>
          <w:numId w:val="20"/>
        </w:numPr>
      </w:pPr>
      <w:r>
        <w:t>If a format specifier is not listed next to an “@” flag in the table below, the results are undefined, may throw an exception, and should not be used.</w:t>
      </w:r>
    </w:p>
    <w:p w14:paraId="2A2DAB8A" w14:textId="77777777" w:rsidR="00302A80" w:rsidRDefault="00302A80" w:rsidP="003D0573">
      <w:pPr>
        <w:pStyle w:val="Body"/>
        <w:numPr>
          <w:ilvl w:val="0"/>
          <w:numId w:val="20"/>
        </w:numPr>
      </w:pPr>
      <w:r>
        <w:t>Only one ‘@’ flag may be included in a format specifier.</w:t>
      </w:r>
    </w:p>
    <w:p w14:paraId="351AA1E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F8434C" w14:paraId="252B99E5" w14:textId="77777777"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14:paraId="59C0F8EC" w14:textId="77777777"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5B1A5AD0" w14:textId="77777777"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1D1AB8AE" w14:textId="77777777" w:rsidR="00F8434C" w:rsidRPr="00FC30DF" w:rsidRDefault="00F8434C" w:rsidP="00F8434C">
            <w:pPr>
              <w:pStyle w:val="TableCaption"/>
              <w:jc w:val="left"/>
            </w:pPr>
            <w:r>
              <w:t>Description</w:t>
            </w:r>
          </w:p>
        </w:tc>
      </w:tr>
      <w:tr w:rsidR="00F8434C" w14:paraId="00549E0E" w14:textId="77777777" w:rsidTr="00F8434C">
        <w:trPr>
          <w:cantSplit/>
        </w:trPr>
        <w:tc>
          <w:tcPr>
            <w:tcW w:w="810" w:type="dxa"/>
            <w:tcBorders>
              <w:top w:val="single" w:sz="4" w:space="0" w:color="auto"/>
              <w:left w:val="single" w:sz="4" w:space="0" w:color="auto"/>
              <w:right w:val="single" w:sz="4" w:space="0" w:color="auto"/>
            </w:tcBorders>
          </w:tcPr>
          <w:p w14:paraId="14BB9FE4" w14:textId="77777777"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7CF19C0E" w14:textId="77777777" w:rsidR="00DA2C2C" w:rsidRDefault="00DA2C2C" w:rsidP="00F8434C">
            <w:pPr>
              <w:pStyle w:val="TableItem"/>
              <w:spacing w:before="0" w:after="0"/>
            </w:pPr>
            <w:r>
              <w:t>c, s, t, T</w:t>
            </w:r>
          </w:p>
          <w:p w14:paraId="5BFCC80F" w14:textId="77777777" w:rsidR="005838BE" w:rsidRDefault="005838BE" w:rsidP="00F8434C">
            <w:pPr>
              <w:pStyle w:val="TableItem"/>
              <w:spacing w:before="0" w:after="0"/>
            </w:pPr>
            <w:r>
              <w:t>[</w:t>
            </w:r>
            <w:r>
              <w:rPr>
                <w:rFonts w:ascii="Courier New" w:hAnsi="Courier New"/>
                <w:sz w:val="18"/>
              </w:rPr>
              <w:t>&lt;m&gt;</w:t>
            </w:r>
            <w:r>
              <w:t>], [^&lt;m&gt;]</w:t>
            </w:r>
          </w:p>
          <w:p w14:paraId="0B93D4C6" w14:textId="77777777" w:rsidR="00F8434C" w:rsidRDefault="00DA2C2C" w:rsidP="00F8434C">
            <w:pPr>
              <w:pStyle w:val="TableItem"/>
              <w:spacing w:before="0" w:after="0"/>
            </w:pPr>
            <w:r>
              <w:t xml:space="preserve">d, i, </w:t>
            </w:r>
            <w:r w:rsidR="00F8434C">
              <w:t xml:space="preserve">o, </w:t>
            </w:r>
            <w:r>
              <w:t xml:space="preserve">u, </w:t>
            </w:r>
            <w:r w:rsidR="00F8434C">
              <w:t>x, X</w:t>
            </w:r>
          </w:p>
          <w:p w14:paraId="415663EE" w14:textId="77777777" w:rsidR="00F8434C" w:rsidRDefault="00F8434C" w:rsidP="00F8434C">
            <w:pPr>
              <w:pStyle w:val="TableItem"/>
              <w:spacing w:before="0" w:after="0"/>
            </w:pPr>
            <w:r>
              <w:t>e, E, f, g, G</w:t>
            </w:r>
          </w:p>
          <w:p w14:paraId="2A447D8D" w14:textId="77777777"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14:paraId="209146C4" w14:textId="77777777"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14:paraId="4A490E91" w14:textId="77777777" w:rsidTr="00F8434C">
        <w:trPr>
          <w:cantSplit/>
        </w:trPr>
        <w:tc>
          <w:tcPr>
            <w:tcW w:w="810" w:type="dxa"/>
            <w:tcBorders>
              <w:top w:val="single" w:sz="4" w:space="0" w:color="auto"/>
              <w:left w:val="single" w:sz="4" w:space="0" w:color="auto"/>
              <w:right w:val="single" w:sz="4" w:space="0" w:color="auto"/>
            </w:tcBorders>
          </w:tcPr>
          <w:p w14:paraId="49403230" w14:textId="77777777"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3ED230A2" w14:textId="77777777"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20A08CDF" w14:textId="77777777"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14:paraId="722A1B8B"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6FC0BC6C" w14:textId="77777777"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50095CB7" w14:textId="77777777" w:rsidR="006B72C7" w:rsidRDefault="006B72C7" w:rsidP="006B72C7">
            <w:pPr>
              <w:pStyle w:val="TableItem"/>
              <w:spacing w:before="0" w:after="0"/>
            </w:pPr>
            <w:r>
              <w:t>d, i, u</w:t>
            </w:r>
          </w:p>
          <w:p w14:paraId="1236BE76" w14:textId="77777777"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14:paraId="59357082" w14:textId="77777777"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14:paraId="0AF82A16"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46F880D" w14:textId="77777777"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55C32B92" w14:textId="77777777" w:rsidR="006B72C7" w:rsidRDefault="006B72C7" w:rsidP="006B72C7">
            <w:pPr>
              <w:pStyle w:val="TableItem"/>
              <w:spacing w:before="0" w:after="0"/>
            </w:pPr>
            <w:r>
              <w:t>d, i, u</w:t>
            </w:r>
          </w:p>
          <w:p w14:paraId="3B6B5981"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0557F0F" w14:textId="77777777"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14:paraId="393C4EE6"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6D7333FA" w14:textId="77777777"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779E018B" w14:textId="77777777" w:rsidR="006B72C7" w:rsidRDefault="006B72C7" w:rsidP="006B72C7">
            <w:pPr>
              <w:pStyle w:val="TableItem"/>
              <w:spacing w:before="0" w:after="0"/>
            </w:pPr>
            <w:r>
              <w:t>d, i, u</w:t>
            </w:r>
          </w:p>
          <w:p w14:paraId="03AE17ED"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8D89E43" w14:textId="77777777"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14:paraId="6ABA607F"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59ABB03C" w14:textId="77777777" w:rsidR="00392A20" w:rsidRPr="00FC30DF" w:rsidRDefault="00392A20" w:rsidP="00F8434C">
            <w:pPr>
              <w:pStyle w:val="TableItem"/>
              <w:spacing w:before="0" w:after="0"/>
            </w:pPr>
            <w:r w:rsidRPr="00FC30DF">
              <w:t>‘</w:t>
            </w:r>
            <w:r>
              <w:t>@H</w:t>
            </w:r>
            <w:r w:rsidRPr="00FC30DF">
              <w:t>‘</w:t>
            </w:r>
          </w:p>
        </w:tc>
        <w:tc>
          <w:tcPr>
            <w:tcW w:w="1620" w:type="dxa"/>
            <w:tcBorders>
              <w:top w:val="single" w:sz="6" w:space="0" w:color="auto"/>
              <w:left w:val="single" w:sz="4" w:space="0" w:color="auto"/>
              <w:bottom w:val="single" w:sz="6" w:space="0" w:color="auto"/>
              <w:right w:val="single" w:sz="4" w:space="0" w:color="auto"/>
            </w:tcBorders>
          </w:tcPr>
          <w:p w14:paraId="2A94D01B" w14:textId="77777777"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14:paraId="2A005B46" w14:textId="77777777" w:rsidR="00392A20" w:rsidRDefault="00392A20" w:rsidP="00392A20">
            <w:pPr>
              <w:pStyle w:val="TableItem"/>
              <w:spacing w:before="0" w:after="0"/>
            </w:pPr>
            <w:r>
              <w:t>Optional.  The input value(s) are formatted in IEEE_488.2 &lt;HEXADECIMAL_NUMERIC_RESPONSE_DATA&gt; format.</w:t>
            </w:r>
          </w:p>
        </w:tc>
      </w:tr>
      <w:tr w:rsidR="00392A20" w14:paraId="2666C89E"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0B14E0B3" w14:textId="77777777" w:rsidR="00392A20" w:rsidRPr="00FC30DF" w:rsidRDefault="00392A20" w:rsidP="00F8434C">
            <w:pPr>
              <w:pStyle w:val="TableItem"/>
              <w:spacing w:before="0" w:after="0"/>
            </w:pPr>
            <w:r w:rsidRPr="00FC30DF">
              <w:t>‘</w:t>
            </w:r>
            <w:r>
              <w:t>@Q</w:t>
            </w:r>
            <w:r w:rsidRPr="00FC30DF">
              <w:t>‘</w:t>
            </w:r>
          </w:p>
        </w:tc>
        <w:tc>
          <w:tcPr>
            <w:tcW w:w="1620" w:type="dxa"/>
            <w:tcBorders>
              <w:top w:val="single" w:sz="6" w:space="0" w:color="auto"/>
              <w:left w:val="single" w:sz="4" w:space="0" w:color="auto"/>
              <w:bottom w:val="single" w:sz="6" w:space="0" w:color="auto"/>
              <w:right w:val="single" w:sz="4" w:space="0" w:color="auto"/>
            </w:tcBorders>
          </w:tcPr>
          <w:p w14:paraId="3AFCF078" w14:textId="77777777"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14:paraId="14A20356" w14:textId="77777777" w:rsidR="00392A20" w:rsidRDefault="00392A20" w:rsidP="00392A20">
            <w:pPr>
              <w:pStyle w:val="TableItem"/>
              <w:spacing w:before="0" w:after="0"/>
            </w:pPr>
            <w:r>
              <w:t>Optional.  The input value(s) are formatted in IEEE_488.2 &lt;OCTAL_NUMERIC_RESPONSE_DATA&gt; format.</w:t>
            </w:r>
          </w:p>
        </w:tc>
      </w:tr>
      <w:tr w:rsidR="00392A20" w14:paraId="689B2F62"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02B2F16" w14:textId="77777777" w:rsidR="00392A20" w:rsidRPr="00FC30DF" w:rsidRDefault="00392A20" w:rsidP="00F8434C">
            <w:pPr>
              <w:pStyle w:val="TableItem"/>
              <w:spacing w:before="0" w:after="0"/>
            </w:pPr>
            <w:r w:rsidRPr="00FC30DF">
              <w:t>‘</w:t>
            </w:r>
            <w:r>
              <w:t>@B</w:t>
            </w:r>
            <w:r w:rsidRPr="00FC30DF">
              <w:t>‘</w:t>
            </w:r>
          </w:p>
        </w:tc>
        <w:tc>
          <w:tcPr>
            <w:tcW w:w="1620" w:type="dxa"/>
            <w:tcBorders>
              <w:top w:val="single" w:sz="6" w:space="0" w:color="auto"/>
              <w:left w:val="single" w:sz="4" w:space="0" w:color="auto"/>
              <w:bottom w:val="single" w:sz="4" w:space="0" w:color="auto"/>
              <w:right w:val="single" w:sz="4" w:space="0" w:color="auto"/>
            </w:tcBorders>
          </w:tcPr>
          <w:p w14:paraId="23BA4918" w14:textId="77777777"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14:paraId="3C92D8FD" w14:textId="77777777" w:rsidR="00392A20" w:rsidRDefault="00392A20" w:rsidP="00392A20">
            <w:pPr>
              <w:pStyle w:val="TableItem"/>
              <w:spacing w:before="0" w:after="0"/>
            </w:pPr>
            <w:r>
              <w:t>Optional.  The input value(s) are formatted in IEEE_488.2 &lt;BINARY_NUMERIC_RESPONSE_DATA&gt; format.</w:t>
            </w:r>
          </w:p>
        </w:tc>
      </w:tr>
    </w:tbl>
    <w:p w14:paraId="2475BBC3" w14:textId="77777777" w:rsidR="00392A20" w:rsidRDefault="00392A20" w:rsidP="00F8434C">
      <w:pPr>
        <w:pStyle w:val="Body"/>
      </w:pPr>
    </w:p>
    <w:p w14:paraId="53B0F6AA" w14:textId="77777777" w:rsidR="00F8434C" w:rsidRDefault="00F8434C" w:rsidP="00F8434C">
      <w:pPr>
        <w:pStyle w:val="Body"/>
      </w:pPr>
      <w:r>
        <w:br w:type="page"/>
      </w:r>
    </w:p>
    <w:p w14:paraId="46F3B4E5" w14:textId="77777777" w:rsidR="00F8434C" w:rsidRDefault="008139B5" w:rsidP="00F8434C">
      <w:pPr>
        <w:pStyle w:val="Heading-Sub2"/>
      </w:pPr>
      <w:hyperlink r:id="rId68" w:history="1">
        <w:r w:rsidR="00F8434C">
          <w:t>W</w:t>
        </w:r>
        <w:r w:rsidR="00F8434C" w:rsidRPr="00D54F68">
          <w:t>idth</w:t>
        </w:r>
      </w:hyperlink>
      <w:r w:rsidR="00F8434C">
        <w:t xml:space="preserve"> and Array Size Modifiers</w:t>
      </w:r>
    </w:p>
    <w:p w14:paraId="0E6F8691" w14:textId="77777777"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character, and filled in from a value in the </w:t>
      </w:r>
      <w:r w:rsidRPr="007E38DA">
        <w:rPr>
          <w:rFonts w:ascii="Courier New" w:hAnsi="Courier New" w:cs="Courier New"/>
          <w:sz w:val="18"/>
          <w:szCs w:val="18"/>
        </w:rPr>
        <w:t>Scanf</w:t>
      </w:r>
      <w:r>
        <w:t xml:space="preserve"> inputs parameter.</w:t>
      </w:r>
      <w:r w:rsidR="00B2310B">
        <w:t xml:space="preserve">  These modifiers follow the format specifier flags.</w:t>
      </w:r>
    </w:p>
    <w:p w14:paraId="678A263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71F9B6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9E80483"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1501DFD9"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03F53B89" w14:textId="77777777" w:rsidR="00F8434C" w:rsidRPr="00FC30DF" w:rsidRDefault="00F8434C" w:rsidP="00F8434C">
            <w:pPr>
              <w:pStyle w:val="TableCaption"/>
              <w:jc w:val="left"/>
            </w:pPr>
            <w:r>
              <w:t>Description</w:t>
            </w:r>
          </w:p>
        </w:tc>
      </w:tr>
      <w:tr w:rsidR="00F8434C" w14:paraId="3F2506B9" w14:textId="77777777" w:rsidTr="00F8434C">
        <w:trPr>
          <w:cantSplit/>
        </w:trPr>
        <w:tc>
          <w:tcPr>
            <w:tcW w:w="1086" w:type="dxa"/>
            <w:tcBorders>
              <w:top w:val="single" w:sz="4" w:space="0" w:color="auto"/>
              <w:left w:val="single" w:sz="4" w:space="0" w:color="auto"/>
              <w:right w:val="single" w:sz="4" w:space="0" w:color="auto"/>
            </w:tcBorders>
          </w:tcPr>
          <w:p w14:paraId="13EDAE94" w14:textId="77777777"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204F0CC1" w14:textId="77777777" w:rsidR="00F8434C" w:rsidRDefault="00AD437B" w:rsidP="00F8434C">
            <w:pPr>
              <w:pStyle w:val="TableItem"/>
              <w:spacing w:before="0" w:after="0"/>
            </w:pPr>
            <w:r>
              <w:t xml:space="preserve">c, </w:t>
            </w:r>
            <w:r w:rsidR="00F8434C">
              <w:t>s</w:t>
            </w:r>
            <w:r w:rsidR="009257D3">
              <w:t>, t,</w:t>
            </w:r>
            <w:r w:rsidR="005838BE">
              <w:t xml:space="preserve"> </w:t>
            </w:r>
            <w:r w:rsidR="009257D3">
              <w:t>T</w:t>
            </w:r>
          </w:p>
          <w:p w14:paraId="13A9094E" w14:textId="77777777" w:rsidR="005838BE" w:rsidRDefault="005838BE" w:rsidP="00F8434C">
            <w:pPr>
              <w:pStyle w:val="TableItem"/>
              <w:spacing w:before="0" w:after="0"/>
            </w:pPr>
            <w:r>
              <w:t>[</w:t>
            </w:r>
            <w:r>
              <w:rPr>
                <w:rFonts w:ascii="Courier New" w:hAnsi="Courier New"/>
                <w:sz w:val="18"/>
              </w:rPr>
              <w:t>&lt;m&gt;</w:t>
            </w:r>
            <w:r>
              <w:t>], [^&lt;m&gt;]</w:t>
            </w:r>
          </w:p>
          <w:p w14:paraId="56D6A9DC" w14:textId="77777777" w:rsidR="00E77FF4" w:rsidRDefault="00E77FF4" w:rsidP="00E77FF4">
            <w:pPr>
              <w:pStyle w:val="TableItem"/>
              <w:spacing w:before="0" w:after="0"/>
            </w:pPr>
            <w:r>
              <w:t>d, i, o, u, x, X</w:t>
            </w:r>
          </w:p>
          <w:p w14:paraId="043F436E" w14:textId="77777777" w:rsidR="00E77FF4" w:rsidRDefault="00E77FF4" w:rsidP="00E77FF4">
            <w:pPr>
              <w:pStyle w:val="TableItem"/>
              <w:spacing w:before="0" w:after="0"/>
            </w:pPr>
            <w:r>
              <w:t>e, E, f, g, G</w:t>
            </w:r>
          </w:p>
          <w:p w14:paraId="0A0A72A9" w14:textId="77777777"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14:paraId="4DDD6A80" w14:textId="77777777"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14:paraId="424B97AD" w14:textId="77777777"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14:paraId="6906A641" w14:textId="77777777" w:rsidR="009257D3" w:rsidRPr="00C54929" w:rsidRDefault="009257D3" w:rsidP="004C2EFB">
            <w:pPr>
              <w:pStyle w:val="TableItem"/>
            </w:pPr>
          </w:p>
        </w:tc>
      </w:tr>
      <w:tr w:rsidR="00F8434C" w14:paraId="617061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A7FAB65" w14:textId="77777777" w:rsidR="00F8434C" w:rsidRDefault="00F8434C" w:rsidP="00F8434C">
            <w:pPr>
              <w:pStyle w:val="TableItem"/>
              <w:spacing w:before="0" w:after="0"/>
            </w:pPr>
            <w:r>
              <w:t>,array_size</w:t>
            </w:r>
          </w:p>
        </w:tc>
        <w:tc>
          <w:tcPr>
            <w:tcW w:w="1620" w:type="dxa"/>
            <w:tcBorders>
              <w:top w:val="single" w:sz="6" w:space="0" w:color="auto"/>
              <w:left w:val="single" w:sz="4" w:space="0" w:color="auto"/>
              <w:bottom w:val="single" w:sz="4" w:space="0" w:color="auto"/>
              <w:right w:val="single" w:sz="4" w:space="0" w:color="auto"/>
            </w:tcBorders>
          </w:tcPr>
          <w:p w14:paraId="5EDF0068" w14:textId="77777777" w:rsidR="00F8434C" w:rsidRDefault="00F8434C" w:rsidP="00F8434C">
            <w:pPr>
              <w:pStyle w:val="TableItem"/>
              <w:spacing w:before="0" w:after="0"/>
            </w:pPr>
            <w:r>
              <w:t>d, i, o, u, x, X</w:t>
            </w:r>
          </w:p>
          <w:p w14:paraId="2C1F70E5" w14:textId="77777777" w:rsidR="00F8434C" w:rsidRDefault="00F8434C" w:rsidP="00F8434C">
            <w:pPr>
              <w:pStyle w:val="TableItem"/>
              <w:spacing w:before="0" w:after="0"/>
            </w:pPr>
            <w:r>
              <w:t>e, E, f, g, G</w:t>
            </w:r>
          </w:p>
          <w:p w14:paraId="4D3AD63C" w14:textId="77777777"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14:paraId="65399BDA" w14:textId="77777777"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r w:rsidRPr="009E274E">
              <w:rPr>
                <w:i/>
              </w:rPr>
              <w:t>array_size</w:t>
            </w:r>
            <w:r>
              <w:t xml:space="preserve"> if the number of elements to be read is less than the number of elements in the corresponding output array argument.</w:t>
            </w:r>
          </w:p>
          <w:p w14:paraId="6E1CF526" w14:textId="77777777" w:rsidR="00F8434C" w:rsidRDefault="00F8434C" w:rsidP="00F8434C">
            <w:pPr>
              <w:pStyle w:val="TableItem"/>
            </w:pPr>
            <w:r>
              <w:t>Arrays indicated by the ‘,’ modifier are formatted as comma separated lists.</w:t>
            </w:r>
          </w:p>
          <w:p w14:paraId="67F5B5C7" w14:textId="77777777" w:rsidR="00167C71" w:rsidRDefault="00167C71" w:rsidP="00167C71">
            <w:pPr>
              <w:pStyle w:val="TableItem"/>
            </w:pPr>
            <w:r>
              <w:t>The array size is determined as follows:</w:t>
            </w:r>
          </w:p>
          <w:p w14:paraId="584B809D" w14:textId="77777777" w:rsidR="00167C71" w:rsidRDefault="00167C71" w:rsidP="003D0573">
            <w:pPr>
              <w:pStyle w:val="TableItem"/>
              <w:numPr>
                <w:ilvl w:val="0"/>
                <w:numId w:val="6"/>
              </w:numPr>
            </w:pPr>
            <w:r>
              <w:t xml:space="preserve">If </w:t>
            </w:r>
            <w:r w:rsidRPr="00167C71">
              <w:rPr>
                <w:i/>
              </w:rPr>
              <w:t>array_size</w:t>
            </w:r>
            <w:r>
              <w:t xml:space="preserve"> is ‘#’, then the value of </w:t>
            </w:r>
            <w:r>
              <w:rPr>
                <w:i/>
              </w:rPr>
              <w:t>array_</w:t>
            </w:r>
            <w:r w:rsidRPr="009E274E">
              <w:rPr>
                <w:i/>
              </w:rPr>
              <w:t>size</w:t>
            </w:r>
            <w:r>
              <w:t xml:space="preserve"> is read from a value in the </w:t>
            </w:r>
            <w:r w:rsidRPr="007E38DA">
              <w:rPr>
                <w:rFonts w:ascii="Courier New" w:hAnsi="Courier New" w:cs="Courier New"/>
                <w:sz w:val="18"/>
                <w:szCs w:val="18"/>
              </w:rPr>
              <w:t>Scanf</w:t>
            </w:r>
            <w:r>
              <w:t xml:space="preserve"> </w:t>
            </w:r>
            <w:r w:rsidRPr="00167C71">
              <w:rPr>
                <w:rFonts w:ascii="Courier New" w:hAnsi="Courier New" w:cs="Courier New"/>
                <w:sz w:val="18"/>
                <w:szCs w:val="18"/>
              </w:rPr>
              <w:t>inputs</w:t>
            </w:r>
            <w:r>
              <w:t xml:space="preserve"> parameter.</w:t>
            </w:r>
          </w:p>
          <w:p w14:paraId="6391E166" w14:textId="77777777" w:rsidR="00D02420" w:rsidRDefault="00167C71" w:rsidP="003D0573">
            <w:pPr>
              <w:pStyle w:val="TableItem"/>
              <w:numPr>
                <w:ilvl w:val="0"/>
                <w:numId w:val="6"/>
              </w:numPr>
            </w:pPr>
            <w:r>
              <w:t xml:space="preserve">If </w:t>
            </w:r>
            <w:r w:rsidRPr="00167C71">
              <w:rPr>
                <w:i/>
              </w:rPr>
              <w:t>array_size</w:t>
            </w:r>
            <w:r>
              <w:t xml:space="preserve"> is a positive integer, that is the array size.</w:t>
            </w:r>
            <w:r w:rsidR="00D02420">
              <w:t xml:space="preserve"> </w:t>
            </w:r>
          </w:p>
          <w:p w14:paraId="6E80E224" w14:textId="77777777" w:rsidR="00167C71" w:rsidRDefault="0009630C" w:rsidP="00E05C8C">
            <w:pPr>
              <w:pStyle w:val="TableItem"/>
              <w:numPr>
                <w:ilvl w:val="0"/>
                <w:numId w:val="6"/>
              </w:numPr>
            </w:pPr>
            <w:r>
              <w:t xml:space="preserve">If </w:t>
            </w:r>
            <w:r w:rsidR="00D02420" w:rsidRPr="00AD779B">
              <w:rPr>
                <w:i/>
              </w:rPr>
              <w:t>array_size</w:t>
            </w:r>
            <w:r w:rsidR="00D02420">
              <w:t xml:space="preserve"> is less than or equal to 0</w:t>
            </w:r>
            <w:r w:rsidR="007D0DF6" w:rsidRPr="004500DD">
              <w:t>, or fractional</w:t>
            </w:r>
            <w:r w:rsidR="00D02420" w:rsidRPr="004500DD">
              <w:t xml:space="preserve"> </w:t>
            </w:r>
            <w:r w:rsidR="004500DD">
              <w:t>, the results are undefined, may throw an exception, and should not be used.</w:t>
            </w:r>
          </w:p>
        </w:tc>
      </w:tr>
    </w:tbl>
    <w:p w14:paraId="2F6BD165" w14:textId="77777777" w:rsidR="00F8434C" w:rsidRDefault="00F8434C" w:rsidP="00F8434C">
      <w:pPr>
        <w:pStyle w:val="Heading-Sub2"/>
      </w:pPr>
    </w:p>
    <w:p w14:paraId="564CE928" w14:textId="77777777" w:rsidR="00F8434C" w:rsidRDefault="00F8434C" w:rsidP="00F8434C">
      <w:pPr>
        <w:pStyle w:val="Body"/>
      </w:pPr>
      <w:r>
        <w:br w:type="page"/>
      </w:r>
    </w:p>
    <w:p w14:paraId="5F9978B9" w14:textId="77777777" w:rsidR="00F8434C" w:rsidRDefault="00F8434C" w:rsidP="00F8434C">
      <w:pPr>
        <w:pStyle w:val="Heading-Sub2"/>
      </w:pPr>
      <w:r>
        <w:lastRenderedPageBreak/>
        <w:t>Size Modifiers</w:t>
      </w:r>
    </w:p>
    <w:p w14:paraId="1DB93F34" w14:textId="77777777" w:rsidR="00F8434C" w:rsidRDefault="00F8434C" w:rsidP="00F8434C">
      <w:pPr>
        <w:pStyle w:val="Body"/>
      </w:pPr>
      <w:r>
        <w:t>Size modifiers indicate the size of the data to be read.</w:t>
      </w:r>
    </w:p>
    <w:p w14:paraId="66BA7A3E" w14:textId="77777777" w:rsidR="00F8434C" w:rsidRDefault="00F8434C" w:rsidP="00F8434C">
      <w:pPr>
        <w:pStyle w:val="Body"/>
      </w:pPr>
      <w:r>
        <w:t>When reading numbers as ASCII strings, VISA.NET, unlike VISA or the standard version of scanf(), does not need size modifiers to determine the size of the value argument.  As a result, size modifiers are ignored when parsing numbers as ASCII strings.</w:t>
      </w:r>
    </w:p>
    <w:p w14:paraId="1AF079E3" w14:textId="77777777" w:rsidR="00F8434C" w:rsidRDefault="00F8434C" w:rsidP="00F8434C">
      <w:pPr>
        <w:pStyle w:val="Body"/>
      </w:pPr>
      <w:r>
        <w:t xml:space="preserve">When reading character and strings, </w:t>
      </w:r>
      <w:r w:rsidR="00E74DAB">
        <w:t>size modifiers are invalid</w:t>
      </w:r>
      <w:r>
        <w:t>.</w:t>
      </w:r>
    </w:p>
    <w:p w14:paraId="1680B962" w14:textId="77777777" w:rsidR="00F8434C" w:rsidRDefault="00F8434C" w:rsidP="00F8434C">
      <w:pPr>
        <w:pStyle w:val="Body"/>
      </w:pPr>
      <w:r>
        <w:t>Size modifiers are required when formatting IEEE-488.2 arbitrary blocks and raw binary arrays.</w:t>
      </w:r>
      <w:r w:rsidR="00D02420">
        <w:t xml:space="preserve">  In these cases, the type of the array argument to Scanf that corresponds to the format specifier must match the size modifier.  For example, if the format specifier is “%ly”, the corresponding argument must be an array of 32-bit integers.</w:t>
      </w:r>
    </w:p>
    <w:p w14:paraId="635495C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609A6E96"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F01ECF2"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47EBE5F7"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3FE21DB5" w14:textId="77777777" w:rsidR="00F8434C" w:rsidRPr="00FC30DF" w:rsidRDefault="00F8434C" w:rsidP="00F8434C">
            <w:pPr>
              <w:pStyle w:val="TableCaption"/>
              <w:jc w:val="left"/>
            </w:pPr>
            <w:r>
              <w:t>Description</w:t>
            </w:r>
          </w:p>
        </w:tc>
      </w:tr>
      <w:tr w:rsidR="00F8434C" w14:paraId="1E437546" w14:textId="77777777" w:rsidTr="00F8434C">
        <w:trPr>
          <w:cantSplit/>
        </w:trPr>
        <w:tc>
          <w:tcPr>
            <w:tcW w:w="1086" w:type="dxa"/>
            <w:tcBorders>
              <w:left w:val="single" w:sz="4" w:space="0" w:color="auto"/>
              <w:bottom w:val="single" w:sz="4" w:space="0" w:color="auto"/>
              <w:right w:val="single" w:sz="4" w:space="0" w:color="auto"/>
            </w:tcBorders>
          </w:tcPr>
          <w:p w14:paraId="1F91556C" w14:textId="77777777"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2586DD6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1E8E26E" w14:textId="77777777" w:rsidR="00F8434C" w:rsidRPr="00FC30DF" w:rsidRDefault="00F8434C" w:rsidP="00F8434C">
            <w:pPr>
              <w:pStyle w:val="TableItem"/>
              <w:spacing w:before="0" w:after="0"/>
            </w:pPr>
            <w:r>
              <w:t>8-bit integers</w:t>
            </w:r>
          </w:p>
        </w:tc>
      </w:tr>
      <w:tr w:rsidR="00F8434C" w14:paraId="735B79FF" w14:textId="77777777" w:rsidTr="00F8434C">
        <w:trPr>
          <w:cantSplit/>
        </w:trPr>
        <w:tc>
          <w:tcPr>
            <w:tcW w:w="1086" w:type="dxa"/>
            <w:tcBorders>
              <w:left w:val="single" w:sz="4" w:space="0" w:color="auto"/>
              <w:bottom w:val="single" w:sz="4" w:space="0" w:color="auto"/>
              <w:right w:val="single" w:sz="4" w:space="0" w:color="auto"/>
            </w:tcBorders>
          </w:tcPr>
          <w:p w14:paraId="1CF6B3B5" w14:textId="77777777"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3F58DFD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F907168" w14:textId="77777777" w:rsidR="00F8434C" w:rsidRPr="00FC30DF" w:rsidRDefault="00F8434C" w:rsidP="00F8434C">
            <w:pPr>
              <w:pStyle w:val="TableItem"/>
              <w:spacing w:before="0" w:after="0"/>
            </w:pPr>
            <w:r>
              <w:t>16-bit integers</w:t>
            </w:r>
          </w:p>
        </w:tc>
      </w:tr>
      <w:tr w:rsidR="00F8434C" w14:paraId="6ED1FDA1" w14:textId="77777777" w:rsidTr="00F8434C">
        <w:trPr>
          <w:cantSplit/>
        </w:trPr>
        <w:tc>
          <w:tcPr>
            <w:tcW w:w="1086" w:type="dxa"/>
            <w:tcBorders>
              <w:left w:val="single" w:sz="4" w:space="0" w:color="auto"/>
              <w:bottom w:val="single" w:sz="4" w:space="0" w:color="auto"/>
              <w:right w:val="single" w:sz="4" w:space="0" w:color="auto"/>
            </w:tcBorders>
          </w:tcPr>
          <w:p w14:paraId="176415F6" w14:textId="77777777"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75AB4E9D"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7F3CB7B" w14:textId="77777777" w:rsidR="00F8434C" w:rsidRPr="00FC30DF" w:rsidRDefault="00F8434C" w:rsidP="00F8434C">
            <w:pPr>
              <w:pStyle w:val="TableItem"/>
              <w:spacing w:before="0" w:after="0"/>
            </w:pPr>
            <w:r>
              <w:t>32-bit integers</w:t>
            </w:r>
          </w:p>
        </w:tc>
      </w:tr>
      <w:tr w:rsidR="00F8434C" w14:paraId="5031242B" w14:textId="77777777" w:rsidTr="00F8434C">
        <w:trPr>
          <w:cantSplit/>
        </w:trPr>
        <w:tc>
          <w:tcPr>
            <w:tcW w:w="1086" w:type="dxa"/>
            <w:tcBorders>
              <w:left w:val="single" w:sz="4" w:space="0" w:color="auto"/>
              <w:bottom w:val="single" w:sz="4" w:space="0" w:color="auto"/>
              <w:right w:val="single" w:sz="4" w:space="0" w:color="auto"/>
            </w:tcBorders>
          </w:tcPr>
          <w:p w14:paraId="08FC026D" w14:textId="77777777" w:rsidR="00F8434C" w:rsidRDefault="00392A20" w:rsidP="00F8434C">
            <w:pPr>
              <w:pStyle w:val="TableItem"/>
              <w:spacing w:before="0" w:after="0"/>
            </w:pPr>
            <w:r>
              <w:t>ll</w:t>
            </w:r>
          </w:p>
        </w:tc>
        <w:tc>
          <w:tcPr>
            <w:tcW w:w="1620" w:type="dxa"/>
            <w:tcBorders>
              <w:top w:val="single" w:sz="6" w:space="0" w:color="auto"/>
              <w:left w:val="single" w:sz="4" w:space="0" w:color="auto"/>
              <w:bottom w:val="single" w:sz="6" w:space="0" w:color="auto"/>
              <w:right w:val="single" w:sz="4" w:space="0" w:color="auto"/>
            </w:tcBorders>
          </w:tcPr>
          <w:p w14:paraId="46F5C9AB" w14:textId="77777777"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5E467631" w14:textId="77777777" w:rsidR="00F8434C" w:rsidRPr="00FC30DF" w:rsidRDefault="00F8434C" w:rsidP="00F8434C">
            <w:pPr>
              <w:pStyle w:val="TableItem"/>
              <w:spacing w:before="0" w:after="0"/>
            </w:pPr>
            <w:r>
              <w:t>64-bit integers</w:t>
            </w:r>
          </w:p>
        </w:tc>
      </w:tr>
      <w:tr w:rsidR="00F8434C" w14:paraId="145392D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84574D2"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6B9F3EAE"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5734815C" w14:textId="77777777" w:rsidR="00F8434C" w:rsidRPr="00FC30DF" w:rsidRDefault="00F8434C" w:rsidP="00F8434C">
            <w:pPr>
              <w:pStyle w:val="TableItem"/>
              <w:spacing w:before="0" w:after="0"/>
            </w:pPr>
            <w:r>
              <w:t>32-bit reals</w:t>
            </w:r>
          </w:p>
        </w:tc>
      </w:tr>
      <w:tr w:rsidR="00F8434C" w14:paraId="2ECB9DE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65353BF0"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46494D5D"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0529C733" w14:textId="77777777" w:rsidR="00F8434C" w:rsidRPr="00FC30DF" w:rsidRDefault="00F8434C" w:rsidP="00F8434C">
            <w:pPr>
              <w:pStyle w:val="TableItem"/>
              <w:spacing w:before="0" w:after="0"/>
            </w:pPr>
            <w:r>
              <w:t>64-bit reals</w:t>
            </w:r>
          </w:p>
        </w:tc>
      </w:tr>
    </w:tbl>
    <w:p w14:paraId="5475B7D4" w14:textId="77777777" w:rsidR="00E74DAB" w:rsidRDefault="00E74DAB" w:rsidP="00E74DAB">
      <w:pPr>
        <w:pStyle w:val="Body"/>
      </w:pPr>
      <w:r>
        <w:t>Size modifiers not listed in the above table are invalid if they are inherently inconsistent with the format type, and otherwise they are ignored.</w:t>
      </w:r>
    </w:p>
    <w:p w14:paraId="431A2518" w14:textId="77777777" w:rsidR="00F8434C" w:rsidRDefault="00F8434C" w:rsidP="00F8434C">
      <w:pPr>
        <w:pStyle w:val="Heading-Sub2"/>
      </w:pPr>
    </w:p>
    <w:p w14:paraId="5D0DE4D5" w14:textId="77777777" w:rsidR="00F8434C" w:rsidRDefault="00F8434C" w:rsidP="00F8434C">
      <w:pPr>
        <w:pStyle w:val="Body"/>
      </w:pPr>
      <w:r>
        <w:br w:type="page"/>
      </w:r>
    </w:p>
    <w:p w14:paraId="7910946B" w14:textId="77777777" w:rsidR="00DA2C2C" w:rsidRPr="008C46F9" w:rsidRDefault="00DA2C2C" w:rsidP="006766A0">
      <w:pPr>
        <w:pStyle w:val="Heading4"/>
      </w:pPr>
      <w:bookmarkStart w:id="219" w:name="_Ref358298269"/>
      <w:r>
        <w:lastRenderedPageBreak/>
        <w:t>Scan</w:t>
      </w:r>
      <w:r w:rsidRPr="008C46F9">
        <w:t>f Format Specifier</w:t>
      </w:r>
      <w:r>
        <w:t xml:space="preserve"> Usage Summary</w:t>
      </w:r>
      <w:bookmarkEnd w:id="219"/>
    </w:p>
    <w:p w14:paraId="0C1AD34C" w14:textId="77777777" w:rsidR="00272EA9" w:rsidRDefault="00272EA9" w:rsidP="00272EA9">
      <w:pPr>
        <w:pStyle w:val="Body"/>
      </w:pPr>
      <w:bookmarkStart w:id="220" w:name="_Ref340066053"/>
      <w:bookmarkStart w:id="221"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14:paraId="7C28B8FD" w14:textId="77777777" w:rsidR="0050071E" w:rsidRDefault="0050071E" w:rsidP="00981D9C">
      <w:pPr>
        <w:autoSpaceDE w:val="0"/>
        <w:autoSpaceDN w:val="0"/>
        <w:adjustRightInd w:val="0"/>
        <w:ind w:left="720"/>
        <w:rPr>
          <w:rFonts w:ascii="Consolas" w:hAnsi="Consolas" w:cs="Consolas"/>
          <w:color w:val="A31515"/>
          <w:sz w:val="16"/>
          <w:szCs w:val="16"/>
          <w:highlight w:val="white"/>
        </w:rPr>
      </w:pPr>
    </w:p>
    <w:p w14:paraId="414DAC7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14:paraId="5BDDE9B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(?&lt;literalChars&gt; [^%]+|(%%)) |</w:t>
      </w:r>
    </w:p>
    <w:p w14:paraId="6B5C93F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14:paraId="59A5F75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(?&lt;number&gt; % \s*</w:t>
      </w:r>
    </w:p>
    <w:p w14:paraId="4F0EF23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B6EFC8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3BD9902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247BA68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36B0164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1C548D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72D64E0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(?&lt;numberList&gt; %  \s*</w:t>
      </w:r>
    </w:p>
    <w:p w14:paraId="227D8AC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5422C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(?&lt;IeeeType&gt; @[123HQB])? \s* </w:t>
      </w:r>
    </w:p>
    <w:p w14:paraId="16A81D9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(?&lt;width&gt; \d+|\#)? \s*</w:t>
      </w:r>
    </w:p>
    <w:p w14:paraId="4A8406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5F050F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2F5DEDE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[hlL]|(ll))? \s* </w:t>
      </w:r>
    </w:p>
    <w:p w14:paraId="417D04F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[dDiIoOuUxXfeEgG])) |</w:t>
      </w:r>
    </w:p>
    <w:p w14:paraId="74348B9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1EDAFB9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(?&lt;binaryBlock&gt; % \s* </w:t>
      </w:r>
    </w:p>
    <w:p w14:paraId="51F389E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6FD606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4167CC7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[hlLzZ])? \s* </w:t>
      </w:r>
    </w:p>
    <w:p w14:paraId="461C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b)) |</w:t>
      </w:r>
    </w:p>
    <w:p w14:paraId="60CC970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3CBBED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(?&lt;rawBinary&gt; % \s* </w:t>
      </w:r>
    </w:p>
    <w:p w14:paraId="5A6608C3"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176B10E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0175707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(?&lt;byteOrder&gt; (!ol) | (!ob) )? \s*</w:t>
      </w:r>
    </w:p>
    <w:p w14:paraId="1168AF0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(?&lt;sizeModifier&gt; [hl]|(ll))? \s* </w:t>
      </w:r>
    </w:p>
    <w:p w14:paraId="780F1D3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y)) |</w:t>
      </w:r>
    </w:p>
    <w:p w14:paraId="76E0E0D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C1EAB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(?&lt;char&gt; % \s* </w:t>
      </w:r>
    </w:p>
    <w:p w14:paraId="2FA5BF5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04AA39C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11778A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[cTt])) |</w:t>
      </w:r>
    </w:p>
    <w:p w14:paraId="321A1ED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F1EB98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(?&lt;stringNoWhitespace&gt; % \s* </w:t>
      </w:r>
    </w:p>
    <w:p w14:paraId="48C1826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2B4B95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2A37AF4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354B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 |</w:t>
      </w:r>
    </w:p>
    <w:p w14:paraId="3EDF8E4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1626DF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 xml:space="preserve">(?&lt;stringWithWhitespace&gt; % \s* </w:t>
      </w:r>
    </w:p>
    <w:p w14:paraId="5822A38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43E9693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C76024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(?&lt;charSet&gt; \[ \^? [^\]]* \])) |</w:t>
      </w:r>
    </w:p>
    <w:p w14:paraId="06431AF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576E4B3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(?&lt;stringList&gt; % \s*</w:t>
      </w:r>
    </w:p>
    <w:p w14:paraId="3D48AD3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(?&lt;suppress&gt; \*)?  \s*</w:t>
      </w:r>
    </w:p>
    <w:p w14:paraId="2829D2D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(?&lt;width&gt; \d+|\#)? \s* </w:t>
      </w:r>
    </w:p>
    <w:p w14:paraId="678AADB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(?&lt;delimiter&gt; ,) \s*</w:t>
      </w:r>
    </w:p>
    <w:p w14:paraId="4E3637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 xml:space="preserve">(?&lt;length&gt; \d+|\#)? \s* </w:t>
      </w:r>
    </w:p>
    <w:p w14:paraId="10FBAE9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(?&lt;quotes&gt;q|Q)? \s*</w:t>
      </w:r>
    </w:p>
    <w:p w14:paraId="2265E48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t>(?&lt;typeCode&gt; s))</w:t>
      </w:r>
      <w:r>
        <w:rPr>
          <w:rFonts w:ascii="Consolas" w:hAnsi="Consolas" w:cs="Consolas"/>
          <w:color w:val="A31515"/>
          <w:sz w:val="16"/>
          <w:szCs w:val="16"/>
          <w:highlight w:val="white"/>
        </w:rPr>
        <w:t>”</w:t>
      </w:r>
    </w:p>
    <w:p w14:paraId="39FD94D8" w14:textId="77777777" w:rsidR="0050071E" w:rsidRDefault="0050071E" w:rsidP="00272EA9">
      <w:pPr>
        <w:pStyle w:val="Body"/>
      </w:pPr>
    </w:p>
    <w:p w14:paraId="5043EEF8" w14:textId="77777777" w:rsidR="007F3C3B" w:rsidRPr="00147B6F" w:rsidRDefault="007F3C3B" w:rsidP="006766A0">
      <w:pPr>
        <w:pStyle w:val="Heading3NxtPg"/>
      </w:pPr>
      <w:bookmarkStart w:id="222" w:name="_Ref411595710"/>
      <w:bookmarkStart w:id="223" w:name="_Ref411595732"/>
      <w:bookmarkStart w:id="224" w:name="_Ref411595792"/>
      <w:bookmarkStart w:id="225" w:name="_Ref411595813"/>
      <w:bookmarkStart w:id="226" w:name="_Toc411598062"/>
      <w:r>
        <w:lastRenderedPageBreak/>
        <w:t>Scanf</w:t>
      </w:r>
      <w:bookmarkEnd w:id="220"/>
      <w:bookmarkEnd w:id="221"/>
      <w:bookmarkEnd w:id="222"/>
      <w:bookmarkEnd w:id="223"/>
      <w:bookmarkEnd w:id="224"/>
      <w:bookmarkEnd w:id="225"/>
      <w:bookmarkEnd w:id="226"/>
    </w:p>
    <w:p w14:paraId="59338B64" w14:textId="77777777" w:rsidR="007F3C3B" w:rsidRDefault="007F3C3B" w:rsidP="007F3C3B">
      <w:pPr>
        <w:pStyle w:val="Heading-Sub2"/>
      </w:pPr>
      <w:r>
        <w:t>Description</w:t>
      </w:r>
    </w:p>
    <w:p w14:paraId="2977595D" w14:textId="77777777"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buf</w:t>
      </w:r>
      <w:r>
        <w:t xml:space="preserve">fer, and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14:paraId="62AC1D0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2A19624" w14:textId="77777777" w:rsidTr="00531BA0">
        <w:tc>
          <w:tcPr>
            <w:tcW w:w="8856" w:type="dxa"/>
          </w:tcPr>
          <w:p w14:paraId="7FE35482"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p>
          <w:p w14:paraId="4F2E08CB"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14:paraId="34144078"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p>
          <w:p w14:paraId="07FA049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1D8E5219"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p>
          <w:p w14:paraId="77F042A0"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14:paraId="5738E125"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p>
          <w:p w14:paraId="3C222D5F"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063362B1"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p>
          <w:p w14:paraId="7C5DD738"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3716850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75F9C616"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p>
          <w:p w14:paraId="0A313FD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1E69F84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6266EDAC"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p>
          <w:p w14:paraId="21B8C19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47E6A899"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14:paraId="76DED603" w14:textId="77777777" w:rsidR="00991DF7" w:rsidRPr="009558BE" w:rsidRDefault="00991DF7" w:rsidP="00991DF7">
            <w:pPr>
              <w:pStyle w:val="TableItem"/>
              <w:rPr>
                <w:rFonts w:ascii="Courier New" w:hAnsi="Courier New"/>
                <w:sz w:val="18"/>
              </w:rPr>
            </w:pPr>
          </w:p>
          <w:p w14:paraId="5DC52886" w14:textId="77777777" w:rsidR="00991DF7" w:rsidRDefault="00991DF7" w:rsidP="00991DF7">
            <w:pPr>
              <w:pStyle w:val="TableItem"/>
              <w:rPr>
                <w:rFonts w:ascii="Courier New" w:hAnsi="Courier New"/>
                <w:sz w:val="18"/>
              </w:rPr>
            </w:pPr>
            <w:r w:rsidRPr="009558BE">
              <w:rPr>
                <w:rFonts w:ascii="Courier New" w:hAnsi="Courier New"/>
                <w:sz w:val="18"/>
              </w:rPr>
              <w:t>void Scanf&lt;T&gt;(String format,</w:t>
            </w:r>
            <w:r>
              <w:rPr>
                <w:rFonts w:ascii="Courier New" w:hAnsi="Courier New"/>
                <w:sz w:val="18"/>
              </w:rPr>
              <w:t xml:space="preserve"> </w:t>
            </w:r>
            <w:r w:rsidRPr="009558BE">
              <w:rPr>
                <w:rFonts w:ascii="Courier New" w:hAnsi="Courier New"/>
                <w:sz w:val="18"/>
              </w:rPr>
              <w:t>Int32[] inputs,</w:t>
            </w:r>
          </w:p>
          <w:p w14:paraId="6FB08B32"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14:paraId="62D8FA4B" w14:textId="77777777" w:rsidR="00991DF7" w:rsidRDefault="00991DF7" w:rsidP="00991DF7">
            <w:pPr>
              <w:pStyle w:val="TableItem"/>
              <w:rPr>
                <w:rFonts w:ascii="Courier New" w:hAnsi="Courier New"/>
                <w:sz w:val="18"/>
              </w:rPr>
            </w:pPr>
            <w:r w:rsidRPr="009558BE">
              <w:rPr>
                <w:rFonts w:ascii="Courier New" w:hAnsi="Courier New"/>
                <w:sz w:val="18"/>
              </w:rPr>
              <w:t>void Scanf&lt;T1, T2&gt;(String format,</w:t>
            </w:r>
            <w:r>
              <w:rPr>
                <w:rFonts w:ascii="Courier New" w:hAnsi="Courier New"/>
                <w:sz w:val="18"/>
              </w:rPr>
              <w:t xml:space="preserve"> </w:t>
            </w:r>
            <w:r w:rsidRPr="009558BE">
              <w:rPr>
                <w:rFonts w:ascii="Courier New" w:hAnsi="Courier New"/>
                <w:sz w:val="18"/>
              </w:rPr>
              <w:t>Int32[] inputs,</w:t>
            </w:r>
          </w:p>
          <w:p w14:paraId="3906F646"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5B22ABE7" w14:textId="77777777" w:rsidR="00991DF7" w:rsidRDefault="00991DF7" w:rsidP="00991DF7">
            <w:pPr>
              <w:pStyle w:val="TableItem"/>
              <w:rPr>
                <w:rFonts w:ascii="Courier New" w:hAnsi="Courier New"/>
                <w:sz w:val="18"/>
              </w:rPr>
            </w:pPr>
            <w:r w:rsidRPr="009558BE">
              <w:rPr>
                <w:rFonts w:ascii="Courier New" w:hAnsi="Courier New"/>
                <w:sz w:val="18"/>
              </w:rPr>
              <w:t>void Scanf&lt;T1, T2, T3&gt;(String format,</w:t>
            </w:r>
            <w:r>
              <w:rPr>
                <w:rFonts w:ascii="Courier New" w:hAnsi="Courier New"/>
                <w:sz w:val="18"/>
              </w:rPr>
              <w:t xml:space="preserve"> </w:t>
            </w:r>
            <w:r w:rsidRPr="009558BE">
              <w:rPr>
                <w:rFonts w:ascii="Courier New" w:hAnsi="Courier New"/>
                <w:sz w:val="18"/>
              </w:rPr>
              <w:t>Int32[] inputs,</w:t>
            </w:r>
          </w:p>
          <w:p w14:paraId="5C2999E7"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14:paraId="43021CB8" w14:textId="77777777" w:rsidR="00991DF7" w:rsidRDefault="00991DF7" w:rsidP="00991DF7">
            <w:pPr>
              <w:pStyle w:val="TableItem"/>
              <w:rPr>
                <w:rFonts w:ascii="Courier New" w:hAnsi="Courier New"/>
                <w:sz w:val="18"/>
              </w:rPr>
            </w:pPr>
            <w:r w:rsidRPr="009558BE">
              <w:rPr>
                <w:rFonts w:ascii="Courier New" w:hAnsi="Courier New"/>
                <w:sz w:val="18"/>
              </w:rPr>
              <w:t>void Scanf&lt;T1, T2, T3, T4&gt;(String format,</w:t>
            </w:r>
            <w:r>
              <w:rPr>
                <w:rFonts w:ascii="Courier New" w:hAnsi="Courier New"/>
                <w:sz w:val="18"/>
              </w:rPr>
              <w:t xml:space="preserve"> </w:t>
            </w:r>
            <w:r w:rsidRPr="009558BE">
              <w:rPr>
                <w:rFonts w:ascii="Courier New" w:hAnsi="Courier New"/>
                <w:sz w:val="18"/>
              </w:rPr>
              <w:t>Int32[] inputs,</w:t>
            </w:r>
          </w:p>
          <w:p w14:paraId="4314849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052FE5E9"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T5&gt;(String format,</w:t>
            </w:r>
            <w:r>
              <w:rPr>
                <w:rFonts w:ascii="Courier New" w:hAnsi="Courier New"/>
                <w:sz w:val="18"/>
              </w:rPr>
              <w:t xml:space="preserve"> </w:t>
            </w:r>
            <w:r w:rsidRPr="009558BE">
              <w:rPr>
                <w:rFonts w:ascii="Courier New" w:hAnsi="Courier New"/>
                <w:sz w:val="18"/>
              </w:rPr>
              <w:t>Int32[] inputs,</w:t>
            </w:r>
          </w:p>
          <w:p w14:paraId="1993C695"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5535F8AD"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1291E7A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T6&gt;(String format,</w:t>
            </w:r>
            <w:r>
              <w:rPr>
                <w:rFonts w:ascii="Courier New" w:hAnsi="Courier New"/>
                <w:sz w:val="18"/>
              </w:rPr>
              <w:t xml:space="preserve"> </w:t>
            </w:r>
            <w:r w:rsidRPr="009558BE">
              <w:rPr>
                <w:rFonts w:ascii="Courier New" w:hAnsi="Courier New"/>
                <w:sz w:val="18"/>
              </w:rPr>
              <w:t>Int32[] inputs,</w:t>
            </w:r>
          </w:p>
          <w:p w14:paraId="0271C818"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6215F7F0"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7FD5AD5E" w14:textId="77777777" w:rsidR="00991DF7" w:rsidRDefault="00991DF7" w:rsidP="00991DF7">
            <w:pPr>
              <w:pStyle w:val="TableItem"/>
              <w:rPr>
                <w:rFonts w:ascii="Courier New" w:hAnsi="Courier New"/>
                <w:sz w:val="18"/>
              </w:rPr>
            </w:pPr>
            <w:r w:rsidRPr="009558BE">
              <w:rPr>
                <w:rFonts w:ascii="Courier New" w:hAnsi="Courier New"/>
                <w:sz w:val="18"/>
              </w:rPr>
              <w:t>void Scanf&lt;T1, T2, T3, T4, T5, T6, T7&gt;(String format,</w:t>
            </w:r>
            <w:r>
              <w:rPr>
                <w:rFonts w:ascii="Courier New" w:hAnsi="Courier New"/>
                <w:sz w:val="18"/>
              </w:rPr>
              <w:t xml:space="preserve"> </w:t>
            </w:r>
            <w:r w:rsidRPr="009558BE">
              <w:rPr>
                <w:rFonts w:ascii="Courier New" w:hAnsi="Courier New"/>
                <w:sz w:val="18"/>
              </w:rPr>
              <w:t>Int32[] inputs,</w:t>
            </w:r>
          </w:p>
          <w:p w14:paraId="4368F7AB"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2CF2332A"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14:paraId="6C09D2A5"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5C5E1090" w14:textId="77777777" w:rsidTr="00080267">
        <w:trPr>
          <w:cantSplit/>
        </w:trPr>
        <w:tc>
          <w:tcPr>
            <w:tcW w:w="1782" w:type="dxa"/>
          </w:tcPr>
          <w:p w14:paraId="4FE2EF8A" w14:textId="77777777" w:rsidR="000651F5" w:rsidRPr="00CB6687" w:rsidRDefault="000651F5" w:rsidP="00080267">
            <w:pPr>
              <w:pStyle w:val="TableHeader"/>
              <w:jc w:val="left"/>
              <w:rPr>
                <w:b/>
                <w:bCs/>
              </w:rPr>
            </w:pPr>
            <w:r>
              <w:rPr>
                <w:b/>
                <w:bCs/>
              </w:rPr>
              <w:t>Name</w:t>
            </w:r>
          </w:p>
        </w:tc>
        <w:tc>
          <w:tcPr>
            <w:tcW w:w="4860" w:type="dxa"/>
          </w:tcPr>
          <w:p w14:paraId="500C54AD" w14:textId="77777777" w:rsidR="000651F5" w:rsidRPr="00CB6687" w:rsidRDefault="000651F5" w:rsidP="00080267">
            <w:pPr>
              <w:pStyle w:val="TableHeader"/>
              <w:jc w:val="left"/>
              <w:rPr>
                <w:b/>
                <w:bCs/>
              </w:rPr>
            </w:pPr>
            <w:r w:rsidRPr="00CB6687">
              <w:rPr>
                <w:b/>
                <w:bCs/>
              </w:rPr>
              <w:t>Description</w:t>
            </w:r>
          </w:p>
        </w:tc>
        <w:tc>
          <w:tcPr>
            <w:tcW w:w="2179" w:type="dxa"/>
          </w:tcPr>
          <w:p w14:paraId="04195EFF" w14:textId="77777777" w:rsidR="000651F5" w:rsidRPr="00CB6687" w:rsidRDefault="000651F5" w:rsidP="00080267">
            <w:pPr>
              <w:pStyle w:val="TableHeader"/>
              <w:jc w:val="left"/>
              <w:rPr>
                <w:b/>
                <w:bCs/>
              </w:rPr>
            </w:pPr>
            <w:r w:rsidRPr="00CB6687">
              <w:rPr>
                <w:b/>
                <w:bCs/>
              </w:rPr>
              <w:t>Type</w:t>
            </w:r>
          </w:p>
        </w:tc>
      </w:tr>
      <w:tr w:rsidR="000651F5" w14:paraId="53802DBD" w14:textId="77777777" w:rsidTr="00080267">
        <w:trPr>
          <w:cantSplit/>
        </w:trPr>
        <w:tc>
          <w:tcPr>
            <w:tcW w:w="1782" w:type="dxa"/>
          </w:tcPr>
          <w:p w14:paraId="1FAE396F" w14:textId="77777777" w:rsidR="000651F5" w:rsidRDefault="000651F5" w:rsidP="00080267">
            <w:pPr>
              <w:pStyle w:val="TableCellCourierNew"/>
            </w:pPr>
            <w:r>
              <w:t>format</w:t>
            </w:r>
          </w:p>
        </w:tc>
        <w:tc>
          <w:tcPr>
            <w:tcW w:w="4860" w:type="dxa"/>
          </w:tcPr>
          <w:p w14:paraId="79DE17FC" w14:textId="77777777" w:rsidR="000651F5" w:rsidRDefault="000651F5" w:rsidP="00080267">
            <w:pPr>
              <w:pStyle w:val="TableItem"/>
            </w:pPr>
            <w:r>
              <w:t>The format string, including all format specifiers.</w:t>
            </w:r>
          </w:p>
        </w:tc>
        <w:tc>
          <w:tcPr>
            <w:tcW w:w="2179" w:type="dxa"/>
          </w:tcPr>
          <w:p w14:paraId="584B1562" w14:textId="77777777" w:rsidR="000651F5" w:rsidRDefault="000651F5" w:rsidP="00080267">
            <w:pPr>
              <w:pStyle w:val="TableCellCourierNew"/>
            </w:pPr>
            <w:r>
              <w:t>String</w:t>
            </w:r>
          </w:p>
        </w:tc>
      </w:tr>
      <w:tr w:rsidR="000651F5" w14:paraId="1F52500F" w14:textId="77777777" w:rsidTr="00080267">
        <w:trPr>
          <w:cantSplit/>
        </w:trPr>
        <w:tc>
          <w:tcPr>
            <w:tcW w:w="1782" w:type="dxa"/>
          </w:tcPr>
          <w:p w14:paraId="77677D07" w14:textId="77777777" w:rsidR="000651F5" w:rsidRDefault="000651F5" w:rsidP="00080267">
            <w:pPr>
              <w:pStyle w:val="TableCellCourierNew"/>
            </w:pPr>
            <w:r>
              <w:t>inputs</w:t>
            </w:r>
          </w:p>
        </w:tc>
        <w:tc>
          <w:tcPr>
            <w:tcW w:w="4860" w:type="dxa"/>
          </w:tcPr>
          <w:p w14:paraId="58347FC9" w14:textId="77777777"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14:paraId="711720CD" w14:textId="77777777" w:rsidR="000651F5" w:rsidRDefault="000651F5" w:rsidP="00080267">
            <w:pPr>
              <w:pStyle w:val="TableCellCourierNew"/>
            </w:pPr>
            <w:r>
              <w:t>Int32[]</w:t>
            </w:r>
          </w:p>
        </w:tc>
      </w:tr>
      <w:tr w:rsidR="000651F5" w14:paraId="7E1B8F80" w14:textId="77777777" w:rsidTr="00080267">
        <w:trPr>
          <w:cantSplit/>
        </w:trPr>
        <w:tc>
          <w:tcPr>
            <w:tcW w:w="1782" w:type="dxa"/>
          </w:tcPr>
          <w:p w14:paraId="33D62565" w14:textId="77777777" w:rsidR="000651F5" w:rsidRDefault="000651F5" w:rsidP="00080267">
            <w:pPr>
              <w:pStyle w:val="TableCellCourierNew"/>
            </w:pPr>
            <w:r>
              <w:lastRenderedPageBreak/>
              <w:t>output, output1, output2, output3, output4, output5, output6, output7</w:t>
            </w:r>
          </w:p>
        </w:tc>
        <w:tc>
          <w:tcPr>
            <w:tcW w:w="4860" w:type="dxa"/>
          </w:tcPr>
          <w:p w14:paraId="39655448" w14:textId="77777777" w:rsidR="000651F5" w:rsidRDefault="000651F5" w:rsidP="00525D27">
            <w:pPr>
              <w:pStyle w:val="TableItem"/>
            </w:pPr>
            <w:r>
              <w:t>A variable number of argumentsthat all represent values to be parsed from the format string using the corresponding format specifiers in the format string.</w:t>
            </w:r>
          </w:p>
        </w:tc>
        <w:tc>
          <w:tcPr>
            <w:tcW w:w="2179" w:type="dxa"/>
          </w:tcPr>
          <w:p w14:paraId="7F5F17A8" w14:textId="77777777" w:rsidR="000651F5" w:rsidRDefault="00D25B03" w:rsidP="00D25B03">
            <w:pPr>
              <w:pStyle w:val="TableCellCourierNew"/>
            </w:pPr>
            <w:r>
              <w:t>Types listed in the format type table in Section 9.4.13.2, or supported by the registered type converter.</w:t>
            </w:r>
          </w:p>
        </w:tc>
      </w:tr>
    </w:tbl>
    <w:p w14:paraId="025D0AEE" w14:textId="77777777" w:rsidR="00E83C2F" w:rsidRDefault="00802C1E" w:rsidP="00E83C2F">
      <w:pPr>
        <w:pStyle w:val="Heading-Sub2"/>
      </w:pPr>
      <w:r>
        <w:t>Implementation</w:t>
      </w:r>
    </w:p>
    <w:p w14:paraId="4678EF74" w14:textId="77777777" w:rsidR="00E27ED3" w:rsidRPr="001000E2" w:rsidRDefault="00E27ED3" w:rsidP="00794D19">
      <w:pPr>
        <w:pStyle w:val="Rule"/>
      </w:pPr>
    </w:p>
    <w:p w14:paraId="28870851" w14:textId="77777777" w:rsidR="00E27ED3" w:rsidRDefault="00E27ED3" w:rsidP="00E27ED3">
      <w:pPr>
        <w:pStyle w:val="Body"/>
      </w:pPr>
      <w:r>
        <w:t xml:space="preserve">Scanf </w:t>
      </w:r>
      <w:r w:rsidR="007B43D6">
        <w:rPr>
          <w:b/>
        </w:rPr>
        <w:t>SHALL</w:t>
      </w:r>
      <w:r>
        <w:t xml:space="preserve"> throw appropriate exceptions for the following</w:t>
      </w:r>
      <w:r w:rsidR="00525D27">
        <w:t xml:space="preserve"> format specifier errors</w:t>
      </w:r>
      <w:r>
        <w:t>:</w:t>
      </w:r>
    </w:p>
    <w:p w14:paraId="5F56C75E" w14:textId="77777777"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1F2B46FA" w14:textId="77777777" w:rsidR="00E27ED3" w:rsidRDefault="00E27ED3" w:rsidP="003D0573">
      <w:pPr>
        <w:pStyle w:val="Body"/>
        <w:numPr>
          <w:ilvl w:val="0"/>
          <w:numId w:val="22"/>
        </w:numPr>
        <w:spacing w:before="0"/>
      </w:pPr>
      <w:r>
        <w:t>One or more of the format specifiers in format is not supported.</w:t>
      </w:r>
    </w:p>
    <w:p w14:paraId="5A4EB8E3" w14:textId="77777777" w:rsidR="00E27ED3" w:rsidRDefault="00E27ED3" w:rsidP="003D0573">
      <w:pPr>
        <w:pStyle w:val="Body"/>
        <w:numPr>
          <w:ilvl w:val="0"/>
          <w:numId w:val="22"/>
        </w:numPr>
        <w:spacing w:before="0"/>
      </w:pPr>
      <w:r>
        <w:t>One or more of the format specifiers in format is not valid</w:t>
      </w:r>
      <w:r w:rsidRPr="00B36C08">
        <w:t>.</w:t>
      </w:r>
    </w:p>
    <w:p w14:paraId="1917D507" w14:textId="77777777"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14:paraId="42542AFC" w14:textId="77777777" w:rsidR="00E27ED3" w:rsidRPr="00167C71" w:rsidRDefault="00E27ED3" w:rsidP="003D0573">
      <w:pPr>
        <w:pStyle w:val="Body"/>
        <w:numPr>
          <w:ilvl w:val="0"/>
          <w:numId w:val="22"/>
        </w:numPr>
        <w:spacing w:before="0"/>
      </w:pPr>
      <w:r>
        <w:t>The number of format specifiers exceeds the number of output arguments</w:t>
      </w:r>
    </w:p>
    <w:p w14:paraId="3201DD4A" w14:textId="77777777" w:rsidR="00E83C2F" w:rsidRPr="001000E2" w:rsidRDefault="00E27ED3" w:rsidP="00794D19">
      <w:pPr>
        <w:pStyle w:val="Rule"/>
      </w:pPr>
      <w:r w:rsidDel="00001DD3">
        <w:t xml:space="preserve"> </w:t>
      </w:r>
    </w:p>
    <w:p w14:paraId="0C932E43" w14:textId="77777777" w:rsidR="00E83C2F" w:rsidRPr="00167C71" w:rsidRDefault="00E83C2F" w:rsidP="00E83C2F">
      <w:pPr>
        <w:pStyle w:val="Body"/>
      </w:pPr>
      <w:r>
        <w:t xml:space="preserve">The </w:t>
      </w:r>
      <w:r w:rsidRPr="00D91060">
        <w:rPr>
          <w:rFonts w:ascii="Courier New" w:hAnsi="Courier New" w:cs="Courier New"/>
          <w:sz w:val="18"/>
        </w:rPr>
        <w:t>Scanf</w:t>
      </w:r>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r w:rsidRPr="00D91060">
        <w:rPr>
          <w:rFonts w:ascii="Courier New" w:hAnsi="Courier New" w:cs="Courier New"/>
          <w:sz w:val="18"/>
        </w:rPr>
        <w:t>Scanf</w:t>
      </w:r>
      <w:r>
        <w:t xml:space="preserve"> operation.</w:t>
      </w:r>
    </w:p>
    <w:p w14:paraId="056273AB" w14:textId="77777777" w:rsidR="00E83C2F" w:rsidRDefault="00E83C2F" w:rsidP="001C3CE6">
      <w:pPr>
        <w:pStyle w:val="Observation"/>
      </w:pPr>
    </w:p>
    <w:p w14:paraId="2CFC2ADC" w14:textId="77777777" w:rsidR="00E83C2F" w:rsidRDefault="00E83C2F" w:rsidP="00E83C2F">
      <w:pPr>
        <w:pStyle w:val="Body"/>
        <w:rPr>
          <w:b/>
        </w:rPr>
      </w:pPr>
      <w:r>
        <w:t xml:space="preserve">The  raw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r w:rsidRPr="00D91060">
        <w:rPr>
          <w:rFonts w:ascii="Courier New" w:hAnsi="Courier New" w:cs="Courier New"/>
          <w:sz w:val="18"/>
        </w:rPr>
        <w:t>Scanf</w:t>
      </w:r>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14:paraId="6104F530" w14:textId="77777777" w:rsidR="00E83C2F" w:rsidRPr="001000E2" w:rsidRDefault="00E83C2F" w:rsidP="001C3CE6">
      <w:pPr>
        <w:pStyle w:val="Observation"/>
      </w:pPr>
      <w:bookmarkStart w:id="227" w:name="_Ref411597080"/>
    </w:p>
    <w:bookmarkEnd w:id="227"/>
    <w:p w14:paraId="163F2648" w14:textId="77777777"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14:paraId="0FAC4498" w14:textId="77777777" w:rsidR="00E83C2F" w:rsidRPr="001000E2" w:rsidRDefault="00001DD3" w:rsidP="00794D19">
      <w:pPr>
        <w:pStyle w:val="Rule"/>
      </w:pPr>
      <w:bookmarkStart w:id="228" w:name="_Ref303687271"/>
      <w:r w:rsidDel="00001DD3">
        <w:t xml:space="preserve"> </w:t>
      </w:r>
      <w:bookmarkStart w:id="229" w:name="_Ref339526324"/>
      <w:r w:rsidR="00E83C2F">
        <w:t>(VISA -</w:t>
      </w:r>
      <w:r w:rsidR="00E83C2F" w:rsidRPr="001000E2">
        <w:t xml:space="preserve"> 6.2.</w:t>
      </w:r>
      <w:r w:rsidR="00E83C2F">
        <w:t>11)</w:t>
      </w:r>
      <w:bookmarkEnd w:id="228"/>
      <w:bookmarkEnd w:id="229"/>
    </w:p>
    <w:p w14:paraId="5ED023AE" w14:textId="77777777" w:rsidR="00E83C2F" w:rsidRPr="00167C71" w:rsidRDefault="00E83C2F" w:rsidP="00E83C2F">
      <w:pPr>
        <w:pStyle w:val="Body"/>
      </w:pPr>
      <w:r>
        <w:t>The formatted I/O read operations</w:t>
      </w:r>
      <w:r>
        <w:rPr>
          <w:b/>
        </w:rPr>
        <w:t xml:space="preserve"> SHALL</w:t>
      </w:r>
      <w:r>
        <w:t xml:space="preserve"> honor the state of the </w:t>
      </w:r>
      <w:r w:rsidRPr="00D91060">
        <w:rPr>
          <w:rFonts w:ascii="Courier New" w:hAnsi="Courier New" w:cs="Courier New"/>
          <w:sz w:val="18"/>
        </w:rPr>
        <w:t>TerminationCharacterEnabled</w:t>
      </w:r>
      <w:r w:rsidRPr="00167C71">
        <w:t xml:space="preserve"> property</w:t>
      </w:r>
      <w:r>
        <w:t>.</w:t>
      </w:r>
    </w:p>
    <w:p w14:paraId="71F5A758" w14:textId="77777777" w:rsidR="00E83C2F" w:rsidRPr="001000E2" w:rsidRDefault="00E83C2F" w:rsidP="001C3CE6">
      <w:pPr>
        <w:pStyle w:val="Observation"/>
      </w:pPr>
      <w:r>
        <w:t>(VISA -</w:t>
      </w:r>
      <w:r w:rsidRPr="001000E2">
        <w:t xml:space="preserve"> 6.2.</w:t>
      </w:r>
      <w:r>
        <w:t>9)</w:t>
      </w:r>
    </w:p>
    <w:p w14:paraId="7821D2B3" w14:textId="77777777" w:rsidR="00E83C2F" w:rsidRDefault="00E83C2F" w:rsidP="00E83C2F">
      <w:pPr>
        <w:pStyle w:val="Body"/>
        <w:rPr>
          <w:b/>
        </w:rPr>
      </w:pPr>
      <w:r>
        <w:t xml:space="preserve">Although formatted I/O operations generally read until an END indicator is received, </w:t>
      </w:r>
      <w:r w:rsidR="00AC2B38">
        <w:fldChar w:fldCharType="begin" w:fldLock="1"/>
      </w:r>
      <w:r w:rsidR="00654EC2">
        <w:instrText xml:space="preserve"> REF _Ref339526324 \r \h </w:instrText>
      </w:r>
      <w:r w:rsidR="00AC2B38">
        <w:fldChar w:fldCharType="separate"/>
      </w:r>
      <w:r w:rsidR="00167892">
        <w:t>RULE 9.4.11</w:t>
      </w:r>
      <w:r w:rsidR="00AC2B38">
        <w:fldChar w:fldCharType="end"/>
      </w:r>
      <w:r w:rsidR="00AC2B38">
        <w:fldChar w:fldCharType="begin" w:fldLock="1"/>
      </w:r>
      <w:r>
        <w:instrText xml:space="preserve"> REF _Ref303687271 \r \h </w:instrText>
      </w:r>
      <w:r w:rsidR="00AC2B38">
        <w:fldChar w:fldCharType="separate"/>
      </w:r>
      <w:r w:rsidR="00167892">
        <w:t>RULE 9.4.11</w:t>
      </w:r>
      <w:r w:rsidR="00AC2B38">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14:paraId="449D276C" w14:textId="77777777" w:rsidR="00810CA0" w:rsidRDefault="00654EC2" w:rsidP="00794D19">
      <w:pPr>
        <w:pStyle w:val="Rule"/>
      </w:pPr>
      <w:r w:rsidDel="00654EC2">
        <w:t xml:space="preserve"> </w:t>
      </w:r>
    </w:p>
    <w:p w14:paraId="5BFE2097" w14:textId="77777777" w:rsidR="00810CA0" w:rsidRDefault="00810CA0" w:rsidP="00810CA0">
      <w:pPr>
        <w:pStyle w:val="Body"/>
      </w:pPr>
      <w:r>
        <w:rPr>
          <w:rFonts w:ascii="Courier New" w:hAnsi="Courier New"/>
          <w:sz w:val="18"/>
        </w:rPr>
        <w:t>Scanf</w:t>
      </w:r>
      <w:r>
        <w:t xml:space="preserve"> </w:t>
      </w:r>
      <w:r w:rsidR="00B03D1B">
        <w:rPr>
          <w:b/>
        </w:rPr>
        <w:t>SHALL</w:t>
      </w:r>
      <w:r>
        <w:t xml:space="preserve"> disable the termination character (if it is enabled) while reading data from a definate binary block, but must turn it back on before reading data lying outside the block.</w:t>
      </w:r>
    </w:p>
    <w:p w14:paraId="3F353033" w14:textId="77777777" w:rsidR="009F32B5" w:rsidRDefault="00810CA0" w:rsidP="00794D19">
      <w:pPr>
        <w:pStyle w:val="Rule"/>
      </w:pPr>
      <w:r>
        <w:t xml:space="preserve"> </w:t>
      </w:r>
      <w:r w:rsidR="009F32B5">
        <w:t>(VISA-COM 7.1.21)</w:t>
      </w:r>
    </w:p>
    <w:p w14:paraId="7686EB37" w14:textId="77777777"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14:paraId="30FAA341" w14:textId="77777777" w:rsidR="00B03D1B" w:rsidRDefault="00B03D1B" w:rsidP="001C3CE6">
      <w:pPr>
        <w:pStyle w:val="Observation"/>
      </w:pPr>
      <w:r>
        <w:lastRenderedPageBreak/>
        <w:t>(VISA-COM OBS 7.1.1)</w:t>
      </w:r>
    </w:p>
    <w:p w14:paraId="1A55BB46" w14:textId="77777777" w:rsidR="00B03D1B" w:rsidRDefault="00B03D1B" w:rsidP="00B03D1B">
      <w:pPr>
        <w:pStyle w:val="Body"/>
      </w:pPr>
      <w:r>
        <w:t>A timeout can occur but the operation can still be successful if the END signal is suppressed and the termination character is disabled, in which case the only way to complete reading data of indefinite size is to encounter a timeout.</w:t>
      </w:r>
    </w:p>
    <w:p w14:paraId="65FE2AEB" w14:textId="77777777" w:rsidR="00E83C2F" w:rsidRDefault="009F32B5" w:rsidP="00794D19">
      <w:pPr>
        <w:pStyle w:val="Rule"/>
      </w:pPr>
      <w:r>
        <w:t xml:space="preserve"> </w:t>
      </w:r>
      <w:r w:rsidR="00E83C2F">
        <w:t>(VISA -</w:t>
      </w:r>
      <w:r w:rsidR="00E83C2F" w:rsidRPr="001000E2">
        <w:t xml:space="preserve"> 6.2.</w:t>
      </w:r>
      <w:r w:rsidR="00E83C2F">
        <w:t>15)</w:t>
      </w:r>
    </w:p>
    <w:p w14:paraId="62C165F1" w14:textId="77777777" w:rsidR="00E83C2F" w:rsidRDefault="00E83C2F" w:rsidP="00E83C2F">
      <w:pPr>
        <w:pStyle w:val="Body"/>
      </w:pPr>
      <w:r>
        <w:rPr>
          <w:b/>
          <w:caps/>
        </w:rPr>
        <w:t>If</w:t>
      </w:r>
      <w:r>
        <w:t xml:space="preserve"> </w:t>
      </w:r>
      <w:r w:rsidR="00654EC2">
        <w:t xml:space="preserve">the low level read operation used by </w:t>
      </w:r>
      <w:r w:rsidRPr="00D91060">
        <w:rPr>
          <w:rFonts w:ascii="Courier New" w:hAnsi="Courier New" w:cs="Courier New"/>
          <w:sz w:val="18"/>
        </w:rPr>
        <w:t>Scanf</w:t>
      </w:r>
      <w:r>
        <w:rPr>
          <w:b/>
        </w:rPr>
        <w:t xml:space="preserve"> </w:t>
      </w:r>
      <w:r>
        <w:t>times out,</w:t>
      </w:r>
      <w:r w:rsidR="009F32B5">
        <w:t>, but enough data was not retrieved to complete the request,</w:t>
      </w:r>
      <w:r>
        <w:t xml:space="preserve"> </w:t>
      </w:r>
      <w:r>
        <w:rPr>
          <w:b/>
          <w:caps/>
        </w:rPr>
        <w:t>then</w:t>
      </w:r>
      <w:r>
        <w:t xml:space="preserve"> the </w:t>
      </w:r>
      <w:r w:rsidR="00654EC2">
        <w:t xml:space="preserve">formatted I/O </w:t>
      </w:r>
      <w:r>
        <w:t xml:space="preserve">read buffer </w:t>
      </w:r>
      <w:r w:rsidR="007B43D6">
        <w:rPr>
          <w:b/>
        </w:rPr>
        <w:t>SHALL</w:t>
      </w:r>
      <w:r>
        <w:t xml:space="preserve"> be cleared before </w:t>
      </w:r>
      <w:r w:rsidRPr="00D91060">
        <w:rPr>
          <w:rFonts w:ascii="Courier New" w:hAnsi="Courier New" w:cs="Courier New"/>
          <w:sz w:val="18"/>
        </w:rPr>
        <w:t>Scanf</w:t>
      </w:r>
      <w:r>
        <w:rPr>
          <w:b/>
        </w:rPr>
        <w:t xml:space="preserve"> </w:t>
      </w:r>
      <w:r>
        <w:t xml:space="preserve">throws an exception. </w:t>
      </w:r>
    </w:p>
    <w:p w14:paraId="3070AFF5" w14:textId="77777777" w:rsidR="00E83C2F" w:rsidRPr="001000E2" w:rsidRDefault="00E83C2F" w:rsidP="001C3CE6">
      <w:pPr>
        <w:pStyle w:val="Observation"/>
      </w:pPr>
      <w:r>
        <w:t>(VISA -</w:t>
      </w:r>
      <w:r w:rsidRPr="001000E2">
        <w:t xml:space="preserve"> 6.2.</w:t>
      </w:r>
      <w:r>
        <w:t>11)</w:t>
      </w:r>
    </w:p>
    <w:p w14:paraId="6E1B28F0" w14:textId="77777777" w:rsidR="00E83C2F" w:rsidRDefault="00E83C2F" w:rsidP="00E83C2F">
      <w:pPr>
        <w:pStyle w:val="Body"/>
        <w:rPr>
          <w:b/>
        </w:rPr>
      </w:pPr>
      <w:r>
        <w:t xml:space="preserve">When </w:t>
      </w:r>
      <w:r w:rsidR="00654EC2">
        <w:t xml:space="preserve">the low level read operation used by </w:t>
      </w:r>
      <w:r w:rsidRPr="00D91060">
        <w:rPr>
          <w:rFonts w:ascii="Courier New" w:hAnsi="Courier New" w:cs="Courier New"/>
          <w:sz w:val="18"/>
        </w:rPr>
        <w:t>Scanf</w:t>
      </w:r>
      <w:r>
        <w:rPr>
          <w:b/>
        </w:rPr>
        <w:t xml:space="preserve"> </w:t>
      </w:r>
      <w:r>
        <w:t xml:space="preserve">times out, the next call to </w:t>
      </w:r>
      <w:r w:rsidRPr="00D91060">
        <w:rPr>
          <w:rFonts w:ascii="Courier New" w:hAnsi="Courier New" w:cs="Courier New"/>
          <w:sz w:val="18"/>
        </w:rPr>
        <w:t>Scanf</w:t>
      </w:r>
      <w:r>
        <w:rPr>
          <w:b/>
        </w:rPr>
        <w:t xml:space="preserve"> </w:t>
      </w:r>
      <w:r>
        <w:t>will read from an empty buffer and force a read from the device.</w:t>
      </w:r>
    </w:p>
    <w:p w14:paraId="22FE5E59" w14:textId="77777777" w:rsidR="00E83C2F" w:rsidRDefault="00E83C2F" w:rsidP="00794D19">
      <w:pPr>
        <w:pStyle w:val="Rule"/>
      </w:pPr>
      <w:bookmarkStart w:id="230" w:name="_Ref303688649"/>
      <w:r>
        <w:t>(VISA -</w:t>
      </w:r>
      <w:r w:rsidRPr="001000E2">
        <w:t xml:space="preserve"> 6.2.</w:t>
      </w:r>
      <w:r>
        <w:t>16)</w:t>
      </w:r>
      <w:bookmarkEnd w:id="230"/>
    </w:p>
    <w:p w14:paraId="13764A30" w14:textId="77777777"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r w:rsidRPr="00D91060">
        <w:rPr>
          <w:rFonts w:ascii="Courier New" w:hAnsi="Courier New" w:cs="Courier New"/>
          <w:sz w:val="18"/>
          <w:szCs w:val="18"/>
        </w:rPr>
        <w:t>Scanf</w:t>
      </w:r>
      <w:r w:rsidRPr="002B0482">
        <w:t xml:space="preserve"> is </w:t>
      </w:r>
      <w:r>
        <w:t>made</w:t>
      </w:r>
      <w:r w:rsidRPr="002B0482">
        <w:t xml:space="preserve">, </w:t>
      </w:r>
      <w:r w:rsidRPr="002B0482">
        <w:rPr>
          <w:b/>
        </w:rPr>
        <w:t>THEN</w:t>
      </w:r>
      <w:r w:rsidRPr="002B0482">
        <w:t xml:space="preserve"> </w:t>
      </w:r>
      <w:r w:rsidRPr="00D91060">
        <w:rPr>
          <w:rFonts w:ascii="Courier New" w:hAnsi="Courier New" w:cs="Courier New"/>
          <w:sz w:val="18"/>
          <w:szCs w:val="18"/>
        </w:rPr>
        <w:t>Scanf</w:t>
      </w:r>
      <w:r w:rsidRPr="002B0482">
        <w:t xml:space="preserve"> </w:t>
      </w:r>
      <w:r w:rsidRPr="002B0482">
        <w:rPr>
          <w:b/>
        </w:rPr>
        <w:t>SHALL</w:t>
      </w:r>
      <w:r>
        <w:t xml:space="preserve"> attempt to </w:t>
      </w:r>
      <w:r w:rsidRPr="002B0482">
        <w:t>read more data from the instrument.</w:t>
      </w:r>
      <w:r>
        <w:t xml:space="preserve"> </w:t>
      </w:r>
    </w:p>
    <w:p w14:paraId="3C08BC59" w14:textId="77777777" w:rsidR="00E83C2F" w:rsidRPr="001000E2" w:rsidRDefault="00E83C2F" w:rsidP="001C3CE6">
      <w:pPr>
        <w:pStyle w:val="Observation"/>
      </w:pPr>
      <w:r>
        <w:t>(VISA -</w:t>
      </w:r>
      <w:r w:rsidRPr="001000E2">
        <w:t xml:space="preserve"> 6.2.</w:t>
      </w:r>
      <w:r>
        <w:t>11)</w:t>
      </w:r>
    </w:p>
    <w:p w14:paraId="362E82EA" w14:textId="77777777" w:rsidR="00E83C2F" w:rsidRDefault="00E83C2F" w:rsidP="00E83C2F">
      <w:pPr>
        <w:pStyle w:val="Body"/>
        <w:rPr>
          <w:b/>
        </w:rPr>
      </w:pPr>
      <w:r>
        <w:t xml:space="preserve">Note that if an instrument returns a single piece of data such as “123\n” with an END indicator, the behavior is different if a user makes one call to </w:t>
      </w:r>
      <w:r w:rsidRPr="00D91060">
        <w:rPr>
          <w:rFonts w:ascii="Courier New" w:hAnsi="Courier New" w:cs="Courier New"/>
          <w:sz w:val="18"/>
          <w:szCs w:val="18"/>
        </w:rPr>
        <w:t>Scanf</w:t>
      </w:r>
      <w:r>
        <w:t xml:space="preserve"> with two numeric arguments versus two calls to </w:t>
      </w:r>
      <w:r w:rsidRPr="00D91060">
        <w:rPr>
          <w:rFonts w:ascii="Courier New" w:hAnsi="Courier New" w:cs="Courier New"/>
          <w:sz w:val="18"/>
          <w:szCs w:val="18"/>
        </w:rPr>
        <w:t>Scanf</w:t>
      </w:r>
      <w:r>
        <w:t xml:space="preserve"> each with one numeric argument. In the first case, </w:t>
      </w:r>
      <w:r w:rsidR="00AC2B38">
        <w:fldChar w:fldCharType="begin" w:fldLock="1"/>
      </w:r>
      <w:r w:rsidR="00DB3DE8">
        <w:instrText xml:space="preserve"> REF _Ref411597080 \r \h </w:instrText>
      </w:r>
      <w:r w:rsidR="00AC2B38">
        <w:fldChar w:fldCharType="separate"/>
      </w:r>
      <w:r w:rsidR="00167892">
        <w:t>OBSERVATION 9.4.6</w:t>
      </w:r>
      <w:r w:rsidR="00AC2B38">
        <w:fldChar w:fldCharType="end"/>
      </w:r>
      <w:r>
        <w:t xml:space="preserve"> points out that the single call will return VI_SUCCESS even though argument #2 is ignored. In the second case, </w:t>
      </w:r>
      <w:r w:rsidR="00AC2B38">
        <w:fldChar w:fldCharType="begin" w:fldLock="1"/>
      </w:r>
      <w:r>
        <w:instrText xml:space="preserve"> REF _Ref303688649 \r \h </w:instrText>
      </w:r>
      <w:r w:rsidR="00AC2B38">
        <w:fldChar w:fldCharType="separate"/>
      </w:r>
      <w:r w:rsidR="00167892">
        <w:t>RULE 9.4.15</w:t>
      </w:r>
      <w:r w:rsidR="00AC2B38">
        <w:fldChar w:fldCharType="end"/>
      </w:r>
      <w:r>
        <w:t xml:space="preserve"> points out that call #2 will not be ignored but will in fact read more data (or time out trying to do so).</w:t>
      </w:r>
    </w:p>
    <w:p w14:paraId="31612A05" w14:textId="77777777" w:rsidR="00E83C2F" w:rsidRPr="001000E2" w:rsidRDefault="00E83C2F" w:rsidP="001C3CE6">
      <w:pPr>
        <w:pStyle w:val="Observation"/>
      </w:pPr>
    </w:p>
    <w:p w14:paraId="7795C194" w14:textId="77777777"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r w:rsidRPr="00D91060">
        <w:rPr>
          <w:rFonts w:ascii="Courier New" w:hAnsi="Courier New" w:cs="Courier New"/>
          <w:sz w:val="18"/>
          <w:szCs w:val="18"/>
        </w:rPr>
        <w:t>Scanf</w:t>
      </w:r>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r w:rsidRPr="00D91060">
        <w:rPr>
          <w:rFonts w:ascii="Courier New" w:hAnsi="Courier New" w:cs="Courier New"/>
          <w:sz w:val="18"/>
          <w:szCs w:val="18"/>
        </w:rPr>
        <w:t>Scanf</w:t>
      </w:r>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14:paraId="47303AB5" w14:textId="77777777" w:rsidR="009609B8" w:rsidRPr="00147B6F" w:rsidRDefault="009609B8" w:rsidP="006766A0">
      <w:pPr>
        <w:pStyle w:val="Heading3NxtPg"/>
      </w:pPr>
      <w:bookmarkStart w:id="231" w:name="_Toc411598063"/>
      <w:r>
        <w:lastRenderedPageBreak/>
        <w:t>ScanfArray</w:t>
      </w:r>
      <w:bookmarkEnd w:id="231"/>
    </w:p>
    <w:p w14:paraId="204919FB" w14:textId="77777777" w:rsidR="009609B8" w:rsidRDefault="009609B8" w:rsidP="009609B8">
      <w:pPr>
        <w:pStyle w:val="Heading-Sub2"/>
      </w:pPr>
      <w:r>
        <w:t>Description</w:t>
      </w:r>
    </w:p>
    <w:p w14:paraId="2F767F10" w14:textId="77777777" w:rsidR="00E83C2F" w:rsidRPr="009221F0" w:rsidRDefault="00E83C2F" w:rsidP="00E83C2F">
      <w:pPr>
        <w:pStyle w:val="Body"/>
      </w:pPr>
      <w:r>
        <w:t xml:space="preserve">Reads a formatted numeric array data from the formatted read buffer without requiring the calling program to make a copy of the data.  The behavior for </w:t>
      </w:r>
      <w:r>
        <w:rPr>
          <w:rFonts w:ascii="Courier New" w:hAnsi="Courier New"/>
          <w:sz w:val="18"/>
        </w:rPr>
        <w:t>Scan</w:t>
      </w:r>
      <w:r w:rsidRPr="000B732D">
        <w:rPr>
          <w:rFonts w:ascii="Courier New" w:hAnsi="Courier New"/>
          <w:sz w:val="18"/>
        </w:rPr>
        <w:t>fArray</w:t>
      </w:r>
      <w:r>
        <w:t xml:space="preserve"> is the same as </w:t>
      </w:r>
      <w:r>
        <w:rPr>
          <w:rFonts w:ascii="Courier New" w:hAnsi="Courier New"/>
          <w:sz w:val="18"/>
        </w:rPr>
        <w:t>Scan</w:t>
      </w:r>
      <w:r w:rsidRPr="000B732D">
        <w:rPr>
          <w:rFonts w:ascii="Courier New" w:hAnsi="Courier New"/>
          <w:sz w:val="18"/>
        </w:rPr>
        <w:t>f</w:t>
      </w:r>
      <w:r w:rsidRPr="000B732D">
        <w:t xml:space="preserve"> </w:t>
      </w:r>
      <w:r>
        <w:t>for a single array.</w:t>
      </w:r>
    </w:p>
    <w:p w14:paraId="6FF54A3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4B1D46D" w14:textId="77777777" w:rsidTr="00531BA0">
        <w:tc>
          <w:tcPr>
            <w:tcW w:w="8856" w:type="dxa"/>
          </w:tcPr>
          <w:p w14:paraId="302D5C8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Byte* pArray, params Int64[] inputs);</w:t>
            </w:r>
          </w:p>
          <w:p w14:paraId="574274A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SByte* pArray, params Int64[] inputs);</w:t>
            </w:r>
          </w:p>
          <w:p w14:paraId="2B817EC3"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Int16* pArray, params Int64[] inputs);</w:t>
            </w:r>
          </w:p>
          <w:p w14:paraId="21E8C7BF"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UInt16* pArray, params Int64[] inputs);</w:t>
            </w:r>
          </w:p>
          <w:p w14:paraId="7A43BA1B"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Int32* pArray, params Int64[] inputs);</w:t>
            </w:r>
          </w:p>
          <w:p w14:paraId="1347A834"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UInt32* pArray, params Int64[] inputs);</w:t>
            </w:r>
          </w:p>
          <w:p w14:paraId="3F0C994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Int64* pArray, params Int64[] inputs);</w:t>
            </w:r>
          </w:p>
          <w:p w14:paraId="615FF53A"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UInt64* pArray, params Int64[] inputs);</w:t>
            </w:r>
          </w:p>
          <w:p w14:paraId="394FAF20" w14:textId="77777777" w:rsidR="00531BA0" w:rsidRPr="009609B8" w:rsidRDefault="00531BA0" w:rsidP="00531BA0">
            <w:pPr>
              <w:pStyle w:val="TableItem"/>
              <w:rPr>
                <w:rFonts w:ascii="Courier New" w:hAnsi="Courier New"/>
                <w:sz w:val="18"/>
              </w:rPr>
            </w:pPr>
            <w:r w:rsidRPr="009609B8">
              <w:rPr>
                <w:rFonts w:ascii="Courier New" w:hAnsi="Courier New"/>
                <w:sz w:val="18"/>
              </w:rPr>
              <w:t>unsafe Int64 ScanfArray(String format, Single* pArray, params Int64[] inputs);</w:t>
            </w:r>
          </w:p>
          <w:p w14:paraId="40FE3E89" w14:textId="77777777" w:rsidR="00531BA0" w:rsidRPr="00D80640" w:rsidRDefault="00531BA0" w:rsidP="00531BA0">
            <w:pPr>
              <w:pStyle w:val="TableItem"/>
              <w:rPr>
                <w:rFonts w:ascii="Courier New" w:hAnsi="Courier New"/>
                <w:sz w:val="18"/>
              </w:rPr>
            </w:pPr>
            <w:r w:rsidRPr="009609B8">
              <w:rPr>
                <w:rFonts w:ascii="Courier New" w:hAnsi="Courier New"/>
                <w:sz w:val="18"/>
              </w:rPr>
              <w:t>unsafe Int64 ScanfArray(String format, Double* pArray, params Int64[] inputs);</w:t>
            </w:r>
          </w:p>
        </w:tc>
      </w:tr>
    </w:tbl>
    <w:p w14:paraId="652F3E73"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483A8C9" w14:textId="77777777" w:rsidTr="00080267">
        <w:trPr>
          <w:cantSplit/>
        </w:trPr>
        <w:tc>
          <w:tcPr>
            <w:tcW w:w="1782" w:type="dxa"/>
          </w:tcPr>
          <w:p w14:paraId="607BAE7F" w14:textId="77777777" w:rsidR="000651F5" w:rsidRPr="00CB6687" w:rsidRDefault="000651F5" w:rsidP="00080267">
            <w:pPr>
              <w:pStyle w:val="TableHeader"/>
              <w:jc w:val="left"/>
              <w:rPr>
                <w:b/>
                <w:bCs/>
              </w:rPr>
            </w:pPr>
            <w:r>
              <w:rPr>
                <w:b/>
                <w:bCs/>
              </w:rPr>
              <w:t>Name</w:t>
            </w:r>
          </w:p>
        </w:tc>
        <w:tc>
          <w:tcPr>
            <w:tcW w:w="4860" w:type="dxa"/>
          </w:tcPr>
          <w:p w14:paraId="03E22D7C" w14:textId="77777777" w:rsidR="000651F5" w:rsidRPr="00CB6687" w:rsidRDefault="000651F5" w:rsidP="00080267">
            <w:pPr>
              <w:pStyle w:val="TableHeader"/>
              <w:jc w:val="left"/>
              <w:rPr>
                <w:b/>
                <w:bCs/>
              </w:rPr>
            </w:pPr>
            <w:r w:rsidRPr="00CB6687">
              <w:rPr>
                <w:b/>
                <w:bCs/>
              </w:rPr>
              <w:t>Description</w:t>
            </w:r>
          </w:p>
        </w:tc>
        <w:tc>
          <w:tcPr>
            <w:tcW w:w="2179" w:type="dxa"/>
          </w:tcPr>
          <w:p w14:paraId="16F79E61" w14:textId="77777777" w:rsidR="000651F5" w:rsidRPr="00CB6687" w:rsidRDefault="000651F5" w:rsidP="00080267">
            <w:pPr>
              <w:pStyle w:val="TableHeader"/>
              <w:jc w:val="left"/>
              <w:rPr>
                <w:b/>
                <w:bCs/>
              </w:rPr>
            </w:pPr>
            <w:r w:rsidRPr="00CB6687">
              <w:rPr>
                <w:b/>
                <w:bCs/>
              </w:rPr>
              <w:t>Type</w:t>
            </w:r>
          </w:p>
        </w:tc>
      </w:tr>
      <w:tr w:rsidR="000651F5" w14:paraId="6987EBFD" w14:textId="77777777" w:rsidTr="00080267">
        <w:trPr>
          <w:cantSplit/>
        </w:trPr>
        <w:tc>
          <w:tcPr>
            <w:tcW w:w="1782" w:type="dxa"/>
          </w:tcPr>
          <w:p w14:paraId="39EEEDAD" w14:textId="77777777" w:rsidR="000651F5" w:rsidRDefault="000651F5" w:rsidP="00080267">
            <w:pPr>
              <w:pStyle w:val="TableCellCourierNew"/>
            </w:pPr>
            <w:r>
              <w:t>format</w:t>
            </w:r>
          </w:p>
        </w:tc>
        <w:tc>
          <w:tcPr>
            <w:tcW w:w="4860" w:type="dxa"/>
          </w:tcPr>
          <w:p w14:paraId="1E20EAB4" w14:textId="77777777" w:rsidR="000651F5" w:rsidRDefault="000651F5" w:rsidP="00080267">
            <w:pPr>
              <w:pStyle w:val="TableItem"/>
            </w:pPr>
            <w:r>
              <w:t>The format string, including all format specifiers.</w:t>
            </w:r>
          </w:p>
        </w:tc>
        <w:tc>
          <w:tcPr>
            <w:tcW w:w="2179" w:type="dxa"/>
          </w:tcPr>
          <w:p w14:paraId="6FD8C199" w14:textId="77777777" w:rsidR="000651F5" w:rsidRDefault="000651F5" w:rsidP="00080267">
            <w:pPr>
              <w:pStyle w:val="TableCellCourierNew"/>
            </w:pPr>
            <w:r>
              <w:t>String</w:t>
            </w:r>
          </w:p>
        </w:tc>
      </w:tr>
      <w:tr w:rsidR="000651F5" w14:paraId="7DB59FD0" w14:textId="77777777" w:rsidTr="00080267">
        <w:trPr>
          <w:cantSplit/>
        </w:trPr>
        <w:tc>
          <w:tcPr>
            <w:tcW w:w="1782" w:type="dxa"/>
          </w:tcPr>
          <w:p w14:paraId="1E7527D9" w14:textId="77777777" w:rsidR="000651F5" w:rsidRDefault="000651F5" w:rsidP="00080267">
            <w:pPr>
              <w:pStyle w:val="TableCellCourierNew"/>
            </w:pPr>
            <w:r w:rsidRPr="001F5343">
              <w:t>pArray</w:t>
            </w:r>
          </w:p>
        </w:tc>
        <w:tc>
          <w:tcPr>
            <w:tcW w:w="4860" w:type="dxa"/>
          </w:tcPr>
          <w:p w14:paraId="0F8668A2" w14:textId="77777777" w:rsidR="000651F5" w:rsidRDefault="000651F5" w:rsidP="00080267">
            <w:pPr>
              <w:pStyle w:val="TableItem"/>
            </w:pPr>
            <w:r>
              <w:t>A pointer to an array of numbers.</w:t>
            </w:r>
          </w:p>
        </w:tc>
        <w:tc>
          <w:tcPr>
            <w:tcW w:w="2179" w:type="dxa"/>
          </w:tcPr>
          <w:p w14:paraId="3268B631" w14:textId="77777777" w:rsidR="000651F5" w:rsidRDefault="000651F5" w:rsidP="00080267">
            <w:pPr>
              <w:pStyle w:val="TableCellCourierNew"/>
            </w:pPr>
            <w:r>
              <w:t>Byte, SByte,</w:t>
            </w:r>
          </w:p>
          <w:p w14:paraId="76223723" w14:textId="77777777" w:rsidR="000651F5" w:rsidRDefault="000651F5" w:rsidP="00080267">
            <w:pPr>
              <w:pStyle w:val="TableCellCourierNew"/>
            </w:pPr>
            <w:r>
              <w:t xml:space="preserve">Int16, UInt16, </w:t>
            </w:r>
          </w:p>
          <w:p w14:paraId="19AA228B" w14:textId="77777777" w:rsidR="000651F5" w:rsidRDefault="000651F5" w:rsidP="00080267">
            <w:pPr>
              <w:pStyle w:val="TableCellCourierNew"/>
            </w:pPr>
            <w:r>
              <w:t xml:space="preserve">Int32, UInt32, </w:t>
            </w:r>
          </w:p>
          <w:p w14:paraId="2EFBE678" w14:textId="77777777" w:rsidR="000651F5" w:rsidRDefault="000651F5" w:rsidP="00080267">
            <w:pPr>
              <w:pStyle w:val="TableCellCourierNew"/>
            </w:pPr>
            <w:r>
              <w:t>Int64, UInt64,</w:t>
            </w:r>
          </w:p>
          <w:p w14:paraId="10C5575F" w14:textId="77777777" w:rsidR="000651F5" w:rsidRDefault="000651F5" w:rsidP="00080267">
            <w:pPr>
              <w:pStyle w:val="TableCellCourierNew"/>
            </w:pPr>
            <w:r>
              <w:t>Single, Double</w:t>
            </w:r>
          </w:p>
        </w:tc>
      </w:tr>
      <w:tr w:rsidR="000651F5" w14:paraId="154072FB" w14:textId="77777777" w:rsidTr="00080267">
        <w:trPr>
          <w:cantSplit/>
        </w:trPr>
        <w:tc>
          <w:tcPr>
            <w:tcW w:w="1782" w:type="dxa"/>
          </w:tcPr>
          <w:p w14:paraId="3BC0F9A1" w14:textId="77777777" w:rsidR="000651F5" w:rsidRDefault="000651F5" w:rsidP="00080267">
            <w:pPr>
              <w:pStyle w:val="TableCellCourierNew"/>
            </w:pPr>
            <w:r w:rsidRPr="001F5343">
              <w:t>inputs</w:t>
            </w:r>
          </w:p>
        </w:tc>
        <w:tc>
          <w:tcPr>
            <w:tcW w:w="4860" w:type="dxa"/>
          </w:tcPr>
          <w:p w14:paraId="7535741F" w14:textId="77777777"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14:paraId="1EB4B2EA" w14:textId="77777777" w:rsidR="000651F5" w:rsidRDefault="000651F5" w:rsidP="00080267">
            <w:pPr>
              <w:pStyle w:val="TableCellCourierNew"/>
            </w:pPr>
            <w:r w:rsidRPr="001F5343">
              <w:t>Int64[]</w:t>
            </w:r>
          </w:p>
        </w:tc>
      </w:tr>
    </w:tbl>
    <w:p w14:paraId="6487D4F5" w14:textId="77777777" w:rsidR="007F3C3B" w:rsidRDefault="00E83C2F" w:rsidP="006766A0">
      <w:pPr>
        <w:pStyle w:val="Heading3NxtPg"/>
        <w:rPr>
          <w:rStyle w:val="CourierNew"/>
          <w:rFonts w:asciiTheme="minorHAnsi" w:hAnsiTheme="minorHAnsi"/>
          <w:sz w:val="24"/>
        </w:rPr>
      </w:pPr>
      <w:bookmarkStart w:id="232" w:name="_Toc411598064"/>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Write Methods</w:t>
      </w:r>
      <w:bookmarkEnd w:id="232"/>
    </w:p>
    <w:p w14:paraId="4A01A9AC" w14:textId="77777777"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r w:rsidRPr="003357D2">
        <w:rPr>
          <w:rFonts w:ascii="Courier New" w:hAnsi="Courier New"/>
          <w:sz w:val="18"/>
        </w:rPr>
        <w:t>WriteList</w:t>
      </w:r>
      <w:r w:rsidRPr="003357D2">
        <w:t xml:space="preserve">, </w:t>
      </w:r>
      <w:r w:rsidRPr="003357D2">
        <w:rPr>
          <w:rFonts w:ascii="Courier New" w:hAnsi="Courier New"/>
          <w:sz w:val="18"/>
        </w:rPr>
        <w:t>WriteLine</w:t>
      </w:r>
      <w:r w:rsidRPr="003357D2">
        <w:t xml:space="preserve">, </w:t>
      </w:r>
      <w:r w:rsidRPr="003357D2">
        <w:rPr>
          <w:rFonts w:ascii="Courier New" w:hAnsi="Courier New"/>
          <w:sz w:val="18"/>
        </w:rPr>
        <w:t>WriteLineList</w:t>
      </w:r>
      <w:r w:rsidRPr="003357D2">
        <w:t xml:space="preserve">, </w:t>
      </w:r>
      <w:r w:rsidRPr="003357D2">
        <w:rPr>
          <w:rFonts w:ascii="Courier New" w:hAnsi="Courier New"/>
          <w:sz w:val="18"/>
        </w:rPr>
        <w:t>WriteBinary</w:t>
      </w:r>
      <w:r w:rsidRPr="003357D2">
        <w:t xml:space="preserve">, and </w:t>
      </w:r>
      <w:r w:rsidRPr="003357D2">
        <w:rPr>
          <w:rFonts w:ascii="Courier New" w:hAnsi="Courier New"/>
          <w:sz w:val="18"/>
        </w:rPr>
        <w:t>WriteBinaryAndFlush</w:t>
      </w:r>
      <w:r w:rsidRPr="006B7AE9">
        <w:t xml:space="preserve"> in the </w:t>
      </w:r>
      <w:r>
        <w:rPr>
          <w:rFonts w:ascii="Courier New" w:hAnsi="Courier New"/>
          <w:sz w:val="18"/>
        </w:rPr>
        <w:t>IMessageBasedFormattedIO</w:t>
      </w:r>
      <w:r w:rsidRPr="006B7AE9">
        <w:t xml:space="preserve"> interface.</w:t>
      </w:r>
      <w:r w:rsidR="00641369">
        <w:t xml:space="preserve">  The section that describes each method also includes the equivalent </w:t>
      </w:r>
      <w:r w:rsidR="00641369" w:rsidRPr="00641369">
        <w:rPr>
          <w:rFonts w:ascii="Courier New" w:hAnsi="Courier New"/>
          <w:color w:val="000000"/>
          <w:sz w:val="18"/>
        </w:rPr>
        <w:t>Printf</w:t>
      </w:r>
      <w:r w:rsidR="00641369">
        <w:t xml:space="preserve"> format specifier.  To determine the equivalent behavior, refer to sections</w:t>
      </w:r>
      <w:r w:rsidR="0066355A">
        <w:t xml:space="preserve"> </w:t>
      </w:r>
      <w:r w:rsidR="00AC2B38">
        <w:fldChar w:fldCharType="begin" w:fldLock="1"/>
      </w:r>
      <w:r w:rsidR="00784C66">
        <w:instrText xml:space="preserve"> REF _Ref358297971 \r \h </w:instrText>
      </w:r>
      <w:r w:rsidR="00AC2B38">
        <w:fldChar w:fldCharType="separate"/>
      </w:r>
      <w:r w:rsidR="00167892">
        <w:t>9.4.8.3</w:t>
      </w:r>
      <w:r w:rsidR="00AC2B38">
        <w:fldChar w:fldCharType="end"/>
      </w:r>
      <w:r w:rsidR="00641369">
        <w:t xml:space="preserve">, </w:t>
      </w:r>
      <w:r w:rsidR="00AC2B38">
        <w:fldChar w:fldCharType="begin" w:fldLock="1"/>
      </w:r>
      <w:r w:rsidR="00167892">
        <w:instrText xml:space="preserve"> REF _Ref358297971 \h </w:instrText>
      </w:r>
      <w:r w:rsidR="00AC2B38">
        <w:fldChar w:fldCharType="separate"/>
      </w:r>
      <w:r w:rsidR="00167892" w:rsidRPr="008C46F9">
        <w:t>Printf Format Specifier</w:t>
      </w:r>
      <w:r w:rsidR="00167892">
        <w:t xml:space="preserve"> Usage Summary</w:t>
      </w:r>
      <w:r w:rsidR="00AC2B38">
        <w:fldChar w:fldCharType="end"/>
      </w:r>
      <w:r w:rsidR="00784C66">
        <w:t xml:space="preserve"> </w:t>
      </w:r>
      <w:r w:rsidR="00641369">
        <w:t>and</w:t>
      </w:r>
      <w:r w:rsidR="00641369" w:rsidRPr="003357D2">
        <w:t xml:space="preserve"> </w:t>
      </w:r>
      <w:r w:rsidR="00AC2B38">
        <w:fldChar w:fldCharType="begin" w:fldLock="1"/>
      </w:r>
      <w:r w:rsidR="00160FF9">
        <w:instrText xml:space="preserve"> REF _Ref411595581 \r \h </w:instrText>
      </w:r>
      <w:r w:rsidR="00AC2B38">
        <w:fldChar w:fldCharType="separate"/>
      </w:r>
      <w:r w:rsidR="00167892">
        <w:t>9.4.9</w:t>
      </w:r>
      <w:r w:rsidR="00AC2B38">
        <w:fldChar w:fldCharType="end"/>
      </w:r>
      <w:r w:rsidR="00641369">
        <w:t xml:space="preserve">, </w:t>
      </w:r>
      <w:r w:rsidR="00AC2B38">
        <w:fldChar w:fldCharType="begin" w:fldLock="1"/>
      </w:r>
      <w:r w:rsidR="00160FF9">
        <w:instrText xml:space="preserve"> REF _Ref411595634 \h </w:instrText>
      </w:r>
      <w:r w:rsidR="00AC2B38">
        <w:fldChar w:fldCharType="separate"/>
      </w:r>
      <w:r w:rsidR="00167892">
        <w:t>Printf</w:t>
      </w:r>
      <w:r w:rsidR="00AC2B38">
        <w:fldChar w:fldCharType="end"/>
      </w:r>
      <w:r w:rsidR="00641369" w:rsidRPr="00641369">
        <w:rPr>
          <w:i/>
        </w:rPr>
        <w:t xml:space="preserve"> </w:t>
      </w:r>
      <w:r w:rsidR="00641369">
        <w:t>for details.</w:t>
      </w:r>
    </w:p>
    <w:p w14:paraId="3CD71030" w14:textId="77777777" w:rsidR="00291889" w:rsidRDefault="00291889" w:rsidP="006766A0">
      <w:pPr>
        <w:pStyle w:val="Heading3NxtPg"/>
      </w:pPr>
      <w:bookmarkStart w:id="233" w:name="_Toc411598065"/>
      <w:r>
        <w:lastRenderedPageBreak/>
        <w:t>Write</w:t>
      </w:r>
      <w:bookmarkEnd w:id="233"/>
    </w:p>
    <w:p w14:paraId="2194E013" w14:textId="77777777" w:rsidR="00291889" w:rsidRDefault="00291889" w:rsidP="00291889">
      <w:pPr>
        <w:pStyle w:val="Heading-Sub2"/>
      </w:pPr>
      <w:r>
        <w:t>Description</w:t>
      </w:r>
    </w:p>
    <w:p w14:paraId="6764FC30" w14:textId="77777777"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14:paraId="282B9BA0"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1197E703" w14:textId="77777777" w:rsidTr="00531BA0">
        <w:tc>
          <w:tcPr>
            <w:tcW w:w="8856" w:type="dxa"/>
          </w:tcPr>
          <w:p w14:paraId="2BFE08F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p>
          <w:p w14:paraId="4BAABC4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Write(String data);</w:t>
            </w:r>
          </w:p>
          <w:p w14:paraId="7005D3BF" w14:textId="77777777" w:rsidR="00531BA0" w:rsidRDefault="00531BA0" w:rsidP="00531BA0">
            <w:pPr>
              <w:pStyle w:val="TableItem"/>
              <w:rPr>
                <w:rFonts w:ascii="Courier New" w:hAnsi="Courier New"/>
                <w:sz w:val="18"/>
              </w:rPr>
            </w:pPr>
            <w:r w:rsidRPr="009558BE">
              <w:rPr>
                <w:rFonts w:ascii="Courier New" w:hAnsi="Courier New"/>
                <w:sz w:val="18"/>
              </w:rPr>
              <w:t>void Write(Int64 data);</w:t>
            </w:r>
          </w:p>
          <w:p w14:paraId="2A992C1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p w14:paraId="513C4E62"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Write(Double data);</w:t>
            </w:r>
          </w:p>
        </w:tc>
      </w:tr>
    </w:tbl>
    <w:p w14:paraId="0B8616A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F33322B" w14:textId="77777777" w:rsidTr="00080267">
        <w:trPr>
          <w:cantSplit/>
        </w:trPr>
        <w:tc>
          <w:tcPr>
            <w:tcW w:w="1782" w:type="dxa"/>
          </w:tcPr>
          <w:p w14:paraId="3220308E" w14:textId="77777777" w:rsidR="00080267" w:rsidRPr="00CB6687" w:rsidRDefault="00080267" w:rsidP="00080267">
            <w:pPr>
              <w:pStyle w:val="TableHeader"/>
              <w:jc w:val="left"/>
              <w:rPr>
                <w:b/>
                <w:bCs/>
              </w:rPr>
            </w:pPr>
            <w:r>
              <w:rPr>
                <w:b/>
                <w:bCs/>
              </w:rPr>
              <w:t>Name</w:t>
            </w:r>
          </w:p>
        </w:tc>
        <w:tc>
          <w:tcPr>
            <w:tcW w:w="4860" w:type="dxa"/>
          </w:tcPr>
          <w:p w14:paraId="17F3854A" w14:textId="77777777" w:rsidR="00080267" w:rsidRPr="00CB6687" w:rsidRDefault="00080267" w:rsidP="00080267">
            <w:pPr>
              <w:pStyle w:val="TableHeader"/>
              <w:jc w:val="left"/>
              <w:rPr>
                <w:b/>
                <w:bCs/>
              </w:rPr>
            </w:pPr>
            <w:r w:rsidRPr="00CB6687">
              <w:rPr>
                <w:b/>
                <w:bCs/>
              </w:rPr>
              <w:t>Description</w:t>
            </w:r>
          </w:p>
        </w:tc>
        <w:tc>
          <w:tcPr>
            <w:tcW w:w="2179" w:type="dxa"/>
          </w:tcPr>
          <w:p w14:paraId="744D2938" w14:textId="77777777" w:rsidR="00080267" w:rsidRPr="00CB6687" w:rsidRDefault="00080267" w:rsidP="00080267">
            <w:pPr>
              <w:pStyle w:val="TableHeader"/>
              <w:jc w:val="left"/>
              <w:rPr>
                <w:b/>
                <w:bCs/>
              </w:rPr>
            </w:pPr>
            <w:r w:rsidRPr="00CB6687">
              <w:rPr>
                <w:b/>
                <w:bCs/>
              </w:rPr>
              <w:t>Type</w:t>
            </w:r>
          </w:p>
        </w:tc>
      </w:tr>
      <w:tr w:rsidR="00080267" w14:paraId="729642CF" w14:textId="77777777" w:rsidTr="00080267">
        <w:trPr>
          <w:cantSplit/>
        </w:trPr>
        <w:tc>
          <w:tcPr>
            <w:tcW w:w="1782" w:type="dxa"/>
          </w:tcPr>
          <w:p w14:paraId="7A1879F4" w14:textId="77777777" w:rsidR="00080267" w:rsidRDefault="00080267" w:rsidP="00080267">
            <w:pPr>
              <w:pStyle w:val="TableCellCourierNew"/>
            </w:pPr>
            <w:r>
              <w:t>data</w:t>
            </w:r>
          </w:p>
        </w:tc>
        <w:tc>
          <w:tcPr>
            <w:tcW w:w="4860" w:type="dxa"/>
          </w:tcPr>
          <w:p w14:paraId="180B79C8"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0B4BB61E" w14:textId="77777777" w:rsidR="00080267" w:rsidRDefault="00751D4B" w:rsidP="00080267">
            <w:pPr>
              <w:pStyle w:val="TableCellCourierNew"/>
            </w:pPr>
            <w:r>
              <w:t xml:space="preserve">Char, </w:t>
            </w:r>
            <w:r w:rsidR="00080267">
              <w:t>String, Int64, UInt64, Double</w:t>
            </w:r>
          </w:p>
        </w:tc>
      </w:tr>
    </w:tbl>
    <w:p w14:paraId="098DFBF5" w14:textId="77777777" w:rsidR="000B355E" w:rsidRDefault="000B355E" w:rsidP="000B355E">
      <w:pPr>
        <w:pStyle w:val="Heading-Sub2"/>
      </w:pPr>
      <w:r>
        <w:t>PRINTF Equivalen</w:t>
      </w:r>
      <w:r w:rsidR="00D10366">
        <w:t>ts</w:t>
      </w:r>
    </w:p>
    <w:p w14:paraId="2707AA1E" w14:textId="0F7C861D" w:rsidR="000B355E" w:rsidRDefault="000B355E" w:rsidP="000B355E">
      <w:pPr>
        <w:pStyle w:val="Body"/>
      </w:pPr>
      <w:r>
        <w:t xml:space="preserve">The </w:t>
      </w:r>
      <w:r w:rsidRPr="001310BD">
        <w:rPr>
          <w:rFonts w:ascii="Courier New" w:hAnsi="Courier New"/>
          <w:sz w:val="18"/>
        </w:rPr>
        <w:t>Write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6C15F8A5" w14:textId="77777777"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B355E" w:rsidRPr="00712E3E" w14:paraId="40A6BCE7" w14:textId="77777777" w:rsidTr="00074645">
        <w:trPr>
          <w:cantSplit/>
        </w:trPr>
        <w:tc>
          <w:tcPr>
            <w:tcW w:w="4572" w:type="dxa"/>
          </w:tcPr>
          <w:p w14:paraId="21F0B12D" w14:textId="77777777" w:rsidR="000B355E" w:rsidRPr="00712E3E" w:rsidRDefault="000B355E" w:rsidP="000B355E">
            <w:pPr>
              <w:pStyle w:val="TableHeader"/>
              <w:jc w:val="left"/>
              <w:rPr>
                <w:b/>
                <w:bCs/>
              </w:rPr>
            </w:pPr>
            <w:r w:rsidRPr="000B355E">
              <w:rPr>
                <w:b/>
                <w:bCs/>
              </w:rPr>
              <w:t>Write Method</w:t>
            </w:r>
          </w:p>
        </w:tc>
        <w:tc>
          <w:tcPr>
            <w:tcW w:w="4249" w:type="dxa"/>
          </w:tcPr>
          <w:p w14:paraId="29C9E018" w14:textId="77777777" w:rsidR="000B355E" w:rsidRPr="00972178" w:rsidRDefault="000B355E" w:rsidP="000B355E">
            <w:pPr>
              <w:pStyle w:val="TableCaption"/>
              <w:jc w:val="left"/>
            </w:pPr>
            <w:r w:rsidRPr="00972178">
              <w:t xml:space="preserve">Equivalent </w:t>
            </w:r>
            <w:r>
              <w:t>P</w:t>
            </w:r>
            <w:r w:rsidRPr="00972178">
              <w:t xml:space="preserve">rintf </w:t>
            </w:r>
            <w:r>
              <w:t>Call</w:t>
            </w:r>
          </w:p>
        </w:tc>
      </w:tr>
      <w:tr w:rsidR="000B355E" w14:paraId="74A585CA" w14:textId="77777777" w:rsidTr="00074645">
        <w:trPr>
          <w:cantSplit/>
        </w:trPr>
        <w:tc>
          <w:tcPr>
            <w:tcW w:w="4572" w:type="dxa"/>
            <w:vAlign w:val="center"/>
          </w:tcPr>
          <w:p w14:paraId="57A9CEFF" w14:textId="77777777" w:rsidR="000B355E" w:rsidRPr="00CA5B96" w:rsidRDefault="000B355E" w:rsidP="00751D4B">
            <w:pPr>
              <w:pStyle w:val="TableItem"/>
              <w:rPr>
                <w:rFonts w:ascii="Courier New" w:hAnsi="Courier New"/>
                <w:sz w:val="18"/>
              </w:rPr>
            </w:pPr>
            <w:r w:rsidRPr="009558BE">
              <w:rPr>
                <w:rFonts w:ascii="Courier New" w:hAnsi="Courier New"/>
                <w:sz w:val="18"/>
              </w:rPr>
              <w:t xml:space="preserve">void Write(Char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2876E7C0" w14:textId="77777777" w:rsidR="000B355E" w:rsidRPr="00CA5B96" w:rsidRDefault="000B355E"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14:paraId="6D159B50" w14:textId="77777777" w:rsidTr="00074645">
        <w:trPr>
          <w:cantSplit/>
        </w:trPr>
        <w:tc>
          <w:tcPr>
            <w:tcW w:w="4572" w:type="dxa"/>
            <w:vAlign w:val="center"/>
          </w:tcPr>
          <w:p w14:paraId="0D0A9CCF" w14:textId="77777777" w:rsidR="000B355E" w:rsidRDefault="000B355E" w:rsidP="000B355E">
            <w:pPr>
              <w:pStyle w:val="TableItem"/>
              <w:rPr>
                <w:rFonts w:ascii="Courier New" w:hAnsi="Courier New"/>
                <w:sz w:val="18"/>
              </w:rPr>
            </w:pPr>
            <w:r w:rsidRPr="009558BE">
              <w:rPr>
                <w:rFonts w:ascii="Courier New" w:hAnsi="Courier New"/>
                <w:sz w:val="18"/>
              </w:rPr>
              <w:t>void Write(String data);</w:t>
            </w:r>
          </w:p>
        </w:tc>
        <w:tc>
          <w:tcPr>
            <w:tcW w:w="4249" w:type="dxa"/>
            <w:vAlign w:val="center"/>
          </w:tcPr>
          <w:p w14:paraId="6B2E5F94" w14:textId="77777777" w:rsidR="000B355E" w:rsidRPr="00CA5B96" w:rsidRDefault="000B355E" w:rsidP="000B355E">
            <w:pPr>
              <w:pStyle w:val="TableItem"/>
              <w:rPr>
                <w:rFonts w:ascii="Courier New" w:hAnsi="Courier New"/>
                <w:sz w:val="18"/>
              </w:rPr>
            </w:pPr>
            <w:r w:rsidRPr="00CA5B96">
              <w:rPr>
                <w:rFonts w:ascii="Courier New" w:hAnsi="Courier New"/>
                <w:sz w:val="18"/>
              </w:rPr>
              <w:t>Printf(“%</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14:paraId="09AC9993" w14:textId="77777777" w:rsidTr="00074645">
        <w:trPr>
          <w:cantSplit/>
        </w:trPr>
        <w:tc>
          <w:tcPr>
            <w:tcW w:w="4572" w:type="dxa"/>
            <w:vAlign w:val="center"/>
          </w:tcPr>
          <w:p w14:paraId="70F4314A" w14:textId="77777777" w:rsidR="000B355E" w:rsidRPr="00CA5B96" w:rsidRDefault="000B355E" w:rsidP="000B355E">
            <w:pPr>
              <w:pStyle w:val="TableItem"/>
              <w:rPr>
                <w:rFonts w:ascii="Courier New" w:hAnsi="Courier New"/>
                <w:sz w:val="18"/>
              </w:rPr>
            </w:pPr>
            <w:r w:rsidRPr="009558BE">
              <w:rPr>
                <w:rFonts w:ascii="Courier New" w:hAnsi="Courier New"/>
                <w:sz w:val="18"/>
              </w:rPr>
              <w:t>void Write(Int64 data);</w:t>
            </w:r>
          </w:p>
        </w:tc>
        <w:tc>
          <w:tcPr>
            <w:tcW w:w="4249" w:type="dxa"/>
            <w:vAlign w:val="center"/>
          </w:tcPr>
          <w:p w14:paraId="6313CD01"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14:paraId="2BDF9136" w14:textId="77777777" w:rsidTr="00074645">
        <w:trPr>
          <w:cantSplit/>
        </w:trPr>
        <w:tc>
          <w:tcPr>
            <w:tcW w:w="4572" w:type="dxa"/>
            <w:vAlign w:val="center"/>
          </w:tcPr>
          <w:p w14:paraId="3D8C59B2" w14:textId="77777777" w:rsidR="000B355E" w:rsidRDefault="000B355E" w:rsidP="000B355E">
            <w:pPr>
              <w:pStyle w:val="TableItem"/>
              <w:rPr>
                <w:rFonts w:ascii="Courier New" w:hAnsi="Courier New"/>
                <w:sz w:val="18"/>
              </w:rPr>
            </w:pPr>
            <w:r w:rsidRPr="009558BE">
              <w:rPr>
                <w:rFonts w:ascii="Courier New" w:hAnsi="Courier New"/>
                <w:sz w:val="18"/>
              </w:rPr>
              <w:t>void Write(</w:t>
            </w:r>
            <w:r>
              <w:rPr>
                <w:rFonts w:ascii="Courier New" w:hAnsi="Courier New"/>
                <w:sz w:val="18"/>
              </w:rPr>
              <w:t>U</w:t>
            </w:r>
            <w:r w:rsidRPr="009558BE">
              <w:rPr>
                <w:rFonts w:ascii="Courier New" w:hAnsi="Courier New"/>
                <w:sz w:val="18"/>
              </w:rPr>
              <w:t>Int64 data);</w:t>
            </w:r>
          </w:p>
        </w:tc>
        <w:tc>
          <w:tcPr>
            <w:tcW w:w="4249" w:type="dxa"/>
            <w:vAlign w:val="center"/>
          </w:tcPr>
          <w:p w14:paraId="4C59CB78" w14:textId="77777777" w:rsidR="000B355E" w:rsidRPr="00CA5B96" w:rsidRDefault="000B355E" w:rsidP="000B355E">
            <w:pPr>
              <w:pStyle w:val="TableItem"/>
              <w:rPr>
                <w:rStyle w:val="CourierNew"/>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14:paraId="5B2D610C" w14:textId="77777777" w:rsidTr="00074645">
        <w:trPr>
          <w:cantSplit/>
        </w:trPr>
        <w:tc>
          <w:tcPr>
            <w:tcW w:w="4572" w:type="dxa"/>
            <w:vAlign w:val="center"/>
          </w:tcPr>
          <w:p w14:paraId="3AD29D8F" w14:textId="77777777" w:rsidR="000B355E" w:rsidRDefault="000B355E" w:rsidP="000B355E">
            <w:pPr>
              <w:pStyle w:val="TableItem"/>
              <w:rPr>
                <w:rFonts w:ascii="Courier New" w:hAnsi="Courier New"/>
                <w:sz w:val="18"/>
              </w:rPr>
            </w:pPr>
            <w:r w:rsidRPr="009558BE">
              <w:rPr>
                <w:rFonts w:ascii="Courier New" w:hAnsi="Courier New"/>
                <w:sz w:val="18"/>
              </w:rPr>
              <w:t>void Write(Double data);</w:t>
            </w:r>
          </w:p>
        </w:tc>
        <w:tc>
          <w:tcPr>
            <w:tcW w:w="4249" w:type="dxa"/>
            <w:vAlign w:val="center"/>
          </w:tcPr>
          <w:p w14:paraId="3CF341BA" w14:textId="77777777" w:rsidR="000B355E" w:rsidRPr="00CA5B96" w:rsidRDefault="000B355E"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data)</w:t>
            </w:r>
          </w:p>
        </w:tc>
      </w:tr>
    </w:tbl>
    <w:p w14:paraId="76F0F973" w14:textId="77777777" w:rsidR="00D62BDC" w:rsidRDefault="00D62BDC" w:rsidP="006766A0">
      <w:pPr>
        <w:pStyle w:val="Heading3NxtPg"/>
      </w:pPr>
      <w:bookmarkStart w:id="234" w:name="_Toc411598066"/>
      <w:r>
        <w:lastRenderedPageBreak/>
        <w:t>WriteLine</w:t>
      </w:r>
      <w:bookmarkEnd w:id="234"/>
    </w:p>
    <w:p w14:paraId="159EA6CB" w14:textId="77777777" w:rsidR="00D62BDC" w:rsidRDefault="00D62BDC" w:rsidP="00D62BDC">
      <w:pPr>
        <w:pStyle w:val="Heading-Sub2"/>
      </w:pPr>
      <w:r>
        <w:t>Description</w:t>
      </w:r>
    </w:p>
    <w:p w14:paraId="02717086" w14:textId="77777777" w:rsidR="00353FBF" w:rsidRDefault="00353FBF" w:rsidP="00353FBF">
      <w:pPr>
        <w:pStyle w:val="Body"/>
      </w:pPr>
      <w:r>
        <w:t>Performs the following operations in order:</w:t>
      </w:r>
    </w:p>
    <w:p w14:paraId="54F66FB0" w14:textId="77777777"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14:paraId="0D2796D3" w14:textId="77777777" w:rsidR="00353FBF" w:rsidRDefault="00353FBF" w:rsidP="003D0573">
      <w:pPr>
        <w:pStyle w:val="Body"/>
        <w:numPr>
          <w:ilvl w:val="0"/>
          <w:numId w:val="4"/>
        </w:numPr>
        <w:spacing w:before="0"/>
      </w:pPr>
      <w:r>
        <w:t>Appends the resulting string to the write buffer.</w:t>
      </w:r>
    </w:p>
    <w:p w14:paraId="42D1C5A3" w14:textId="77777777" w:rsidR="00353FBF" w:rsidRPr="0037085F" w:rsidRDefault="00353FBF" w:rsidP="003D0573">
      <w:pPr>
        <w:pStyle w:val="Body"/>
        <w:numPr>
          <w:ilvl w:val="0"/>
          <w:numId w:val="4"/>
        </w:numPr>
        <w:spacing w:before="0"/>
      </w:pPr>
      <w:r>
        <w:t>Writes the buffer to the instrument.</w:t>
      </w:r>
    </w:p>
    <w:p w14:paraId="0497E5C5" w14:textId="77777777" w:rsidR="00353FBF" w:rsidRDefault="00353FBF" w:rsidP="003D0573">
      <w:pPr>
        <w:pStyle w:val="Body"/>
        <w:numPr>
          <w:ilvl w:val="0"/>
          <w:numId w:val="4"/>
        </w:numPr>
        <w:spacing w:before="0"/>
      </w:pPr>
      <w:r>
        <w:t xml:space="preserve">Sends an END to the instrument if </w:t>
      </w:r>
      <w:r w:rsidRPr="00353FBF">
        <w:rPr>
          <w:rFonts w:ascii="Courier New" w:hAnsi="Courier New"/>
          <w:sz w:val="18"/>
        </w:rPr>
        <w:t>SendEndEnabled</w:t>
      </w:r>
      <w:r>
        <w:t xml:space="preserve"> is </w:t>
      </w:r>
      <w:r w:rsidRPr="00353FBF">
        <w:rPr>
          <w:rFonts w:ascii="Courier New" w:hAnsi="Courier New"/>
          <w:sz w:val="18"/>
        </w:rPr>
        <w:t>true</w:t>
      </w:r>
      <w:r>
        <w:t>.</w:t>
      </w:r>
    </w:p>
    <w:p w14:paraId="52566B17" w14:textId="77777777" w:rsidR="00353FBF" w:rsidRDefault="00353FBF" w:rsidP="003D0573">
      <w:pPr>
        <w:pStyle w:val="Body"/>
        <w:numPr>
          <w:ilvl w:val="0"/>
          <w:numId w:val="4"/>
        </w:numPr>
        <w:spacing w:before="0"/>
      </w:pPr>
      <w:r>
        <w:t>Flushes the buffer.</w:t>
      </w:r>
    </w:p>
    <w:p w14:paraId="585737D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27C44E84" w14:textId="77777777" w:rsidTr="00531BA0">
        <w:tc>
          <w:tcPr>
            <w:tcW w:w="8856" w:type="dxa"/>
          </w:tcPr>
          <w:p w14:paraId="2506B8F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p>
          <w:p w14:paraId="0DF348A8"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p>
          <w:p w14:paraId="493715D8"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WriteLine(String data);</w:t>
            </w:r>
          </w:p>
          <w:p w14:paraId="614DDDE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WriteLine(Int64 data);</w:t>
            </w:r>
          </w:p>
          <w:p w14:paraId="0345D57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p w14:paraId="291BBA3C"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WriteLine(Double data);</w:t>
            </w:r>
          </w:p>
        </w:tc>
      </w:tr>
    </w:tbl>
    <w:p w14:paraId="3104E9B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DD71F0F" w14:textId="77777777" w:rsidTr="00080267">
        <w:trPr>
          <w:cantSplit/>
        </w:trPr>
        <w:tc>
          <w:tcPr>
            <w:tcW w:w="1782" w:type="dxa"/>
          </w:tcPr>
          <w:p w14:paraId="248690BC" w14:textId="77777777" w:rsidR="00080267" w:rsidRPr="00CB6687" w:rsidRDefault="00080267" w:rsidP="00080267">
            <w:pPr>
              <w:pStyle w:val="TableHeader"/>
              <w:jc w:val="left"/>
              <w:rPr>
                <w:b/>
                <w:bCs/>
              </w:rPr>
            </w:pPr>
            <w:r>
              <w:rPr>
                <w:b/>
                <w:bCs/>
              </w:rPr>
              <w:t>Name</w:t>
            </w:r>
          </w:p>
        </w:tc>
        <w:tc>
          <w:tcPr>
            <w:tcW w:w="4860" w:type="dxa"/>
          </w:tcPr>
          <w:p w14:paraId="596B36D1" w14:textId="77777777" w:rsidR="00080267" w:rsidRPr="00CB6687" w:rsidRDefault="00080267" w:rsidP="00080267">
            <w:pPr>
              <w:pStyle w:val="TableHeader"/>
              <w:jc w:val="left"/>
              <w:rPr>
                <w:b/>
                <w:bCs/>
              </w:rPr>
            </w:pPr>
            <w:r w:rsidRPr="00CB6687">
              <w:rPr>
                <w:b/>
                <w:bCs/>
              </w:rPr>
              <w:t>Description</w:t>
            </w:r>
          </w:p>
        </w:tc>
        <w:tc>
          <w:tcPr>
            <w:tcW w:w="2179" w:type="dxa"/>
          </w:tcPr>
          <w:p w14:paraId="0122C473" w14:textId="77777777" w:rsidR="00080267" w:rsidRPr="00CB6687" w:rsidRDefault="00080267" w:rsidP="00080267">
            <w:pPr>
              <w:pStyle w:val="TableHeader"/>
              <w:jc w:val="left"/>
              <w:rPr>
                <w:b/>
                <w:bCs/>
              </w:rPr>
            </w:pPr>
            <w:r w:rsidRPr="00CB6687">
              <w:rPr>
                <w:b/>
                <w:bCs/>
              </w:rPr>
              <w:t>Type</w:t>
            </w:r>
          </w:p>
        </w:tc>
      </w:tr>
      <w:tr w:rsidR="00080267" w14:paraId="68D09F51" w14:textId="77777777" w:rsidTr="00080267">
        <w:trPr>
          <w:cantSplit/>
        </w:trPr>
        <w:tc>
          <w:tcPr>
            <w:tcW w:w="1782" w:type="dxa"/>
          </w:tcPr>
          <w:p w14:paraId="30CF4D88" w14:textId="77777777" w:rsidR="00080267" w:rsidRDefault="00080267" w:rsidP="00080267">
            <w:pPr>
              <w:pStyle w:val="TableCellCourierNew"/>
            </w:pPr>
            <w:r>
              <w:t>data</w:t>
            </w:r>
          </w:p>
        </w:tc>
        <w:tc>
          <w:tcPr>
            <w:tcW w:w="4860" w:type="dxa"/>
          </w:tcPr>
          <w:p w14:paraId="1BDE1989"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328664AA" w14:textId="77777777" w:rsidR="00080267" w:rsidRDefault="00751D4B" w:rsidP="00080267">
            <w:pPr>
              <w:pStyle w:val="TableCellCourierNew"/>
            </w:pPr>
            <w:r>
              <w:t xml:space="preserve">Char, </w:t>
            </w:r>
            <w:r w:rsidR="00080267">
              <w:t>String, Int64, UInt64, Double</w:t>
            </w:r>
          </w:p>
        </w:tc>
      </w:tr>
    </w:tbl>
    <w:p w14:paraId="267CC88C" w14:textId="77777777" w:rsidR="00074645" w:rsidRDefault="00074645" w:rsidP="00074645">
      <w:pPr>
        <w:pStyle w:val="Heading-Sub2"/>
      </w:pPr>
      <w:r>
        <w:t>PRINTF Equivalents</w:t>
      </w:r>
    </w:p>
    <w:p w14:paraId="1C26640D" w14:textId="3731CF97"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7D8FB40" w14:textId="77777777"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74645" w:rsidRPr="00712E3E" w14:paraId="4B17596F" w14:textId="77777777" w:rsidTr="00BE6C04">
        <w:trPr>
          <w:cantSplit/>
        </w:trPr>
        <w:tc>
          <w:tcPr>
            <w:tcW w:w="4572" w:type="dxa"/>
          </w:tcPr>
          <w:p w14:paraId="2A2B8664" w14:textId="77777777"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14:paraId="62CF7062" w14:textId="77777777" w:rsidR="00074645" w:rsidRPr="00972178" w:rsidRDefault="00074645" w:rsidP="00BE6C04">
            <w:pPr>
              <w:pStyle w:val="TableCaption"/>
              <w:jc w:val="left"/>
            </w:pPr>
            <w:r w:rsidRPr="00972178">
              <w:t xml:space="preserve">Equivalent </w:t>
            </w:r>
            <w:r>
              <w:t>P</w:t>
            </w:r>
            <w:r w:rsidRPr="00972178">
              <w:t xml:space="preserve">rintf </w:t>
            </w:r>
            <w:r>
              <w:t>Call</w:t>
            </w:r>
          </w:p>
        </w:tc>
      </w:tr>
      <w:tr w:rsidR="00AF5BBF" w14:paraId="16EE6964" w14:textId="77777777" w:rsidTr="00BE6C04">
        <w:trPr>
          <w:cantSplit/>
        </w:trPr>
        <w:tc>
          <w:tcPr>
            <w:tcW w:w="4572" w:type="dxa"/>
            <w:vAlign w:val="center"/>
          </w:tcPr>
          <w:p w14:paraId="59CEDE80" w14:textId="77777777" w:rsidR="00AF5BBF" w:rsidRPr="00CA5B96" w:rsidRDefault="00AF5BBF" w:rsidP="00751D4B">
            <w:pPr>
              <w:pStyle w:val="TableItem"/>
              <w:rPr>
                <w:rFonts w:ascii="Courier New" w:hAnsi="Courier New"/>
                <w:sz w:val="18"/>
              </w:rPr>
            </w:pPr>
            <w:r w:rsidRPr="009558BE">
              <w:rPr>
                <w:rFonts w:ascii="Courier New" w:hAnsi="Courier New"/>
                <w:sz w:val="18"/>
              </w:rPr>
              <w:t xml:space="preserve">void WriteLine(Char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703AB2E8" w14:textId="77777777" w:rsidR="00AF5BBF" w:rsidRPr="00CA5B96" w:rsidRDefault="00AF5BBF" w:rsidP="00751D4B">
            <w:pPr>
              <w:pStyle w:val="TableItem"/>
              <w:rPr>
                <w:rFonts w:ascii="Courier New" w:hAnsi="Courier New"/>
                <w:sz w:val="18"/>
              </w:rPr>
            </w:pPr>
            <w:r w:rsidRPr="00CA5B96">
              <w:rPr>
                <w:rFonts w:ascii="Courier New" w:hAnsi="Courier New"/>
                <w:sz w:val="18"/>
              </w:rPr>
              <w:t>Printf(“%</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14:paraId="7D5B601F" w14:textId="77777777" w:rsidTr="00BE6C04">
        <w:trPr>
          <w:cantSplit/>
        </w:trPr>
        <w:tc>
          <w:tcPr>
            <w:tcW w:w="4572" w:type="dxa"/>
            <w:vAlign w:val="center"/>
          </w:tcPr>
          <w:p w14:paraId="534DE596" w14:textId="77777777" w:rsidR="00AF5BBF" w:rsidRDefault="00AF5BBF" w:rsidP="00BE6C04">
            <w:pPr>
              <w:pStyle w:val="TableItem"/>
              <w:rPr>
                <w:rFonts w:ascii="Courier New" w:hAnsi="Courier New"/>
                <w:sz w:val="18"/>
              </w:rPr>
            </w:pPr>
            <w:r w:rsidRPr="009558BE">
              <w:rPr>
                <w:rFonts w:ascii="Courier New" w:hAnsi="Courier New"/>
                <w:sz w:val="18"/>
              </w:rPr>
              <w:t>void WriteLine(String data);</w:t>
            </w:r>
          </w:p>
        </w:tc>
        <w:tc>
          <w:tcPr>
            <w:tcW w:w="4249" w:type="dxa"/>
            <w:vAlign w:val="center"/>
          </w:tcPr>
          <w:p w14:paraId="6E6D97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E791485" w14:textId="77777777" w:rsidTr="00BE6C04">
        <w:trPr>
          <w:cantSplit/>
        </w:trPr>
        <w:tc>
          <w:tcPr>
            <w:tcW w:w="4572" w:type="dxa"/>
            <w:vAlign w:val="center"/>
          </w:tcPr>
          <w:p w14:paraId="3583811F"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WriteLine(Int64 data);</w:t>
            </w:r>
          </w:p>
        </w:tc>
        <w:tc>
          <w:tcPr>
            <w:tcW w:w="4249" w:type="dxa"/>
            <w:vAlign w:val="center"/>
          </w:tcPr>
          <w:p w14:paraId="10FD3F7B"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@1d\n</w:t>
            </w:r>
            <w:r w:rsidRPr="00CA5B96">
              <w:rPr>
                <w:rFonts w:ascii="Courier New" w:hAnsi="Courier New"/>
                <w:sz w:val="18"/>
              </w:rPr>
              <w:t>”), data)</w:t>
            </w:r>
          </w:p>
        </w:tc>
      </w:tr>
      <w:tr w:rsidR="00AF5BBF" w14:paraId="0B7996F9" w14:textId="77777777" w:rsidTr="00BE6C04">
        <w:trPr>
          <w:cantSplit/>
        </w:trPr>
        <w:tc>
          <w:tcPr>
            <w:tcW w:w="4572" w:type="dxa"/>
            <w:vAlign w:val="center"/>
          </w:tcPr>
          <w:p w14:paraId="66150D0D" w14:textId="77777777" w:rsidR="00AF5BBF" w:rsidRDefault="00AF5BBF" w:rsidP="00BE6C04">
            <w:pPr>
              <w:pStyle w:val="TableItem"/>
              <w:rPr>
                <w:rFonts w:ascii="Courier New" w:hAnsi="Courier New"/>
                <w:sz w:val="18"/>
              </w:rPr>
            </w:pPr>
            <w:r w:rsidRPr="009558BE">
              <w:rPr>
                <w:rFonts w:ascii="Courier New" w:hAnsi="Courier New"/>
                <w:sz w:val="18"/>
              </w:rPr>
              <w:t>void WriteLine(</w:t>
            </w:r>
            <w:r>
              <w:rPr>
                <w:rFonts w:ascii="Courier New" w:hAnsi="Courier New"/>
                <w:sz w:val="18"/>
              </w:rPr>
              <w:t>U</w:t>
            </w:r>
            <w:r w:rsidRPr="009558BE">
              <w:rPr>
                <w:rFonts w:ascii="Courier New" w:hAnsi="Courier New"/>
                <w:sz w:val="18"/>
              </w:rPr>
              <w:t>Int64 data);</w:t>
            </w:r>
          </w:p>
        </w:tc>
        <w:tc>
          <w:tcPr>
            <w:tcW w:w="4249" w:type="dxa"/>
            <w:vAlign w:val="center"/>
          </w:tcPr>
          <w:p w14:paraId="50A2AAA7" w14:textId="77777777" w:rsidR="00AF5BBF" w:rsidRPr="00CA5B96" w:rsidRDefault="00AF5BBF" w:rsidP="00BE6C04">
            <w:pPr>
              <w:pStyle w:val="TableItem"/>
              <w:rPr>
                <w:rStyle w:val="CourierNew"/>
              </w:rPr>
            </w:pPr>
            <w:r w:rsidRPr="00CA5B96">
              <w:rPr>
                <w:rFonts w:ascii="Courier New" w:hAnsi="Courier New"/>
                <w:sz w:val="18"/>
              </w:rPr>
              <w:t>Printf(“%</w:t>
            </w:r>
            <w:r>
              <w:rPr>
                <w:rFonts w:ascii="Courier New" w:hAnsi="Courier New"/>
                <w:sz w:val="18"/>
              </w:rPr>
              <w:t>@1u\n</w:t>
            </w:r>
            <w:r w:rsidRPr="00CA5B96">
              <w:rPr>
                <w:rFonts w:ascii="Courier New" w:hAnsi="Courier New"/>
                <w:sz w:val="18"/>
              </w:rPr>
              <w:t>”), data)</w:t>
            </w:r>
          </w:p>
        </w:tc>
      </w:tr>
      <w:tr w:rsidR="00AF5BBF" w:rsidRPr="00712E3E" w14:paraId="23C0B8EA" w14:textId="77777777" w:rsidTr="00BE6C04">
        <w:trPr>
          <w:cantSplit/>
        </w:trPr>
        <w:tc>
          <w:tcPr>
            <w:tcW w:w="4572" w:type="dxa"/>
            <w:vAlign w:val="center"/>
          </w:tcPr>
          <w:p w14:paraId="52A17AD0" w14:textId="77777777" w:rsidR="00AF5BBF" w:rsidRDefault="00AF5BBF" w:rsidP="00BE6C04">
            <w:pPr>
              <w:pStyle w:val="TableItem"/>
              <w:rPr>
                <w:rFonts w:ascii="Courier New" w:hAnsi="Courier New"/>
                <w:sz w:val="18"/>
              </w:rPr>
            </w:pPr>
            <w:r w:rsidRPr="009558BE">
              <w:rPr>
                <w:rFonts w:ascii="Courier New" w:hAnsi="Courier New"/>
                <w:sz w:val="18"/>
              </w:rPr>
              <w:t>void WriteLine(Double data);</w:t>
            </w:r>
          </w:p>
        </w:tc>
        <w:tc>
          <w:tcPr>
            <w:tcW w:w="4249" w:type="dxa"/>
            <w:vAlign w:val="center"/>
          </w:tcPr>
          <w:p w14:paraId="17F16BC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data)</w:t>
            </w:r>
          </w:p>
        </w:tc>
      </w:tr>
    </w:tbl>
    <w:p w14:paraId="3382BA02" w14:textId="77777777" w:rsidR="00291889" w:rsidRDefault="00291889" w:rsidP="006766A0">
      <w:pPr>
        <w:pStyle w:val="Heading3NxtPg"/>
      </w:pPr>
      <w:bookmarkStart w:id="235" w:name="_Toc411598067"/>
      <w:r>
        <w:lastRenderedPageBreak/>
        <w:t>WriteList</w:t>
      </w:r>
      <w:bookmarkEnd w:id="235"/>
    </w:p>
    <w:p w14:paraId="39269FC4" w14:textId="77777777" w:rsidR="00291889" w:rsidRDefault="00291889" w:rsidP="00291889">
      <w:pPr>
        <w:pStyle w:val="Heading-Sub2"/>
      </w:pPr>
      <w:r>
        <w:t>Description</w:t>
      </w:r>
    </w:p>
    <w:p w14:paraId="19CBEF28" w14:textId="77777777" w:rsidR="003250D3" w:rsidRDefault="003250D3" w:rsidP="003250D3">
      <w:pPr>
        <w:pStyle w:val="Body"/>
      </w:pPr>
      <w:r>
        <w:t>Performs the following operations in order:</w:t>
      </w:r>
    </w:p>
    <w:p w14:paraId="3FA299EA" w14:textId="77777777"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14:paraId="5BF76B51" w14:textId="77777777" w:rsidR="003250D3" w:rsidRDefault="003250D3" w:rsidP="003D0573">
      <w:pPr>
        <w:pStyle w:val="Body"/>
        <w:numPr>
          <w:ilvl w:val="0"/>
          <w:numId w:val="4"/>
        </w:numPr>
        <w:spacing w:before="0"/>
      </w:pPr>
      <w:r>
        <w:t>Appends the resulting string to the write buffer.</w:t>
      </w:r>
    </w:p>
    <w:p w14:paraId="3DDCDCF1"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03C8A527" w14:textId="77777777" w:rsidTr="00531BA0">
        <w:tc>
          <w:tcPr>
            <w:tcW w:w="8856" w:type="dxa"/>
          </w:tcPr>
          <w:p w14:paraId="5D14CD36" w14:textId="77777777"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oid Write</w:t>
            </w:r>
            <w:r>
              <w:rPr>
                <w:rFonts w:ascii="Courier New" w:hAnsi="Courier New"/>
                <w:sz w:val="18"/>
              </w:rPr>
              <w:t>List</w:t>
            </w:r>
            <w:r w:rsidRPr="009558BE">
              <w:rPr>
                <w:rFonts w:ascii="Courier New" w:hAnsi="Courier New"/>
                <w:sz w:val="18"/>
              </w:rPr>
              <w:t>(Byte[] data);</w:t>
            </w:r>
          </w:p>
          <w:p w14:paraId="02116B4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714D7AC0" w14:textId="77777777" w:rsidR="00531BA0" w:rsidRPr="009558BE" w:rsidRDefault="00531BA0" w:rsidP="00531BA0">
            <w:pPr>
              <w:pStyle w:val="TableItem"/>
              <w:rPr>
                <w:rFonts w:ascii="Courier New" w:hAnsi="Courier New"/>
                <w:sz w:val="18"/>
              </w:rPr>
            </w:pPr>
          </w:p>
          <w:p w14:paraId="446B108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A66413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FDFE472" w14:textId="77777777" w:rsidR="00531BA0" w:rsidRPr="009558BE" w:rsidRDefault="00531BA0" w:rsidP="00531BA0">
            <w:pPr>
              <w:pStyle w:val="TableItem"/>
              <w:rPr>
                <w:rFonts w:ascii="Courier New" w:hAnsi="Courier New"/>
                <w:sz w:val="18"/>
              </w:rPr>
            </w:pPr>
          </w:p>
          <w:p w14:paraId="6B4BB59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52833DD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0FE78FD0" w14:textId="77777777" w:rsidR="00531BA0" w:rsidRPr="009558BE" w:rsidRDefault="00531BA0" w:rsidP="00531BA0">
            <w:pPr>
              <w:pStyle w:val="TableItem"/>
              <w:rPr>
                <w:rFonts w:ascii="Courier New" w:hAnsi="Courier New"/>
                <w:sz w:val="18"/>
              </w:rPr>
            </w:pPr>
          </w:p>
          <w:p w14:paraId="4184CEF7"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04C09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45DE33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0E24D7B"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4C350BC" w14:textId="77777777" w:rsidR="00531BA0" w:rsidRPr="009558BE" w:rsidRDefault="00531BA0" w:rsidP="00531BA0">
            <w:pPr>
              <w:pStyle w:val="TableItem"/>
              <w:rPr>
                <w:rFonts w:ascii="Courier New" w:hAnsi="Courier New"/>
                <w:sz w:val="18"/>
              </w:rPr>
            </w:pPr>
          </w:p>
          <w:p w14:paraId="43FD094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5D58A4A1"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2CB0A029" w14:textId="77777777" w:rsidR="00531BA0" w:rsidRPr="009558BE" w:rsidRDefault="00531BA0" w:rsidP="00531BA0">
            <w:pPr>
              <w:pStyle w:val="TableItem"/>
              <w:rPr>
                <w:rFonts w:ascii="Courier New" w:hAnsi="Courier New"/>
                <w:sz w:val="18"/>
              </w:rPr>
            </w:pPr>
          </w:p>
          <w:p w14:paraId="0EFD1F6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FAAC2C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7500337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3C4871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57F9C94" w14:textId="77777777" w:rsidR="00531BA0" w:rsidRPr="009558BE" w:rsidRDefault="00531BA0" w:rsidP="00531BA0">
            <w:pPr>
              <w:pStyle w:val="TableItem"/>
              <w:rPr>
                <w:rFonts w:ascii="Courier New" w:hAnsi="Courier New"/>
                <w:sz w:val="18"/>
              </w:rPr>
            </w:pPr>
          </w:p>
          <w:p w14:paraId="4BA6B31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p w14:paraId="5530F3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2091B56" w14:textId="77777777" w:rsidR="00531BA0" w:rsidRPr="009558BE" w:rsidRDefault="00531BA0" w:rsidP="00531BA0">
            <w:pPr>
              <w:pStyle w:val="TableItem"/>
              <w:rPr>
                <w:rFonts w:ascii="Courier New" w:hAnsi="Courier New"/>
                <w:sz w:val="18"/>
              </w:rPr>
            </w:pPr>
          </w:p>
          <w:p w14:paraId="426AA435"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02A69A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6243B2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76FE414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31C03A9" w14:textId="77777777" w:rsidR="00531BA0" w:rsidRPr="009558BE" w:rsidRDefault="00531BA0" w:rsidP="00531BA0">
            <w:pPr>
              <w:pStyle w:val="TableItem"/>
              <w:rPr>
                <w:rFonts w:ascii="Courier New" w:hAnsi="Courier New"/>
                <w:sz w:val="18"/>
              </w:rPr>
            </w:pPr>
          </w:p>
          <w:p w14:paraId="34C5386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D1157E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D661142" w14:textId="77777777" w:rsidR="00531BA0" w:rsidRPr="009558BE" w:rsidRDefault="00531BA0" w:rsidP="00531BA0">
            <w:pPr>
              <w:pStyle w:val="TableItem"/>
              <w:rPr>
                <w:rFonts w:ascii="Courier New" w:hAnsi="Courier New"/>
                <w:sz w:val="18"/>
              </w:rPr>
            </w:pPr>
          </w:p>
          <w:p w14:paraId="7FB0F0B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p w14:paraId="42103B88"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43748D5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5D00FB1" w14:textId="77777777" w:rsidTr="00080267">
        <w:trPr>
          <w:cantSplit/>
        </w:trPr>
        <w:tc>
          <w:tcPr>
            <w:tcW w:w="1782" w:type="dxa"/>
          </w:tcPr>
          <w:p w14:paraId="695F9AC5" w14:textId="77777777" w:rsidR="00080267" w:rsidRPr="00CB6687" w:rsidRDefault="00080267" w:rsidP="00080267">
            <w:pPr>
              <w:pStyle w:val="TableHeader"/>
              <w:jc w:val="left"/>
              <w:rPr>
                <w:b/>
                <w:bCs/>
              </w:rPr>
            </w:pPr>
            <w:r>
              <w:rPr>
                <w:b/>
                <w:bCs/>
              </w:rPr>
              <w:t>Name</w:t>
            </w:r>
          </w:p>
        </w:tc>
        <w:tc>
          <w:tcPr>
            <w:tcW w:w="4860" w:type="dxa"/>
          </w:tcPr>
          <w:p w14:paraId="13C1790C" w14:textId="77777777" w:rsidR="00080267" w:rsidRPr="00CB6687" w:rsidRDefault="00080267" w:rsidP="00080267">
            <w:pPr>
              <w:pStyle w:val="TableHeader"/>
              <w:jc w:val="left"/>
              <w:rPr>
                <w:b/>
                <w:bCs/>
              </w:rPr>
            </w:pPr>
            <w:r w:rsidRPr="00CB6687">
              <w:rPr>
                <w:b/>
                <w:bCs/>
              </w:rPr>
              <w:t>Description</w:t>
            </w:r>
          </w:p>
        </w:tc>
        <w:tc>
          <w:tcPr>
            <w:tcW w:w="2179" w:type="dxa"/>
          </w:tcPr>
          <w:p w14:paraId="004D700B" w14:textId="77777777" w:rsidR="00080267" w:rsidRPr="00CB6687" w:rsidRDefault="00080267" w:rsidP="00080267">
            <w:pPr>
              <w:pStyle w:val="TableHeader"/>
              <w:jc w:val="left"/>
              <w:rPr>
                <w:b/>
                <w:bCs/>
              </w:rPr>
            </w:pPr>
            <w:r w:rsidRPr="00CB6687">
              <w:rPr>
                <w:b/>
                <w:bCs/>
              </w:rPr>
              <w:t>Type</w:t>
            </w:r>
          </w:p>
        </w:tc>
      </w:tr>
      <w:tr w:rsidR="00080267" w14:paraId="6190F81D" w14:textId="77777777" w:rsidTr="00080267">
        <w:trPr>
          <w:cantSplit/>
        </w:trPr>
        <w:tc>
          <w:tcPr>
            <w:tcW w:w="1782" w:type="dxa"/>
          </w:tcPr>
          <w:p w14:paraId="09F6CDE6" w14:textId="77777777" w:rsidR="00080267" w:rsidRDefault="00080267" w:rsidP="00080267">
            <w:pPr>
              <w:pStyle w:val="TableCellCourierNew"/>
            </w:pPr>
            <w:r>
              <w:lastRenderedPageBreak/>
              <w:t>data</w:t>
            </w:r>
          </w:p>
        </w:tc>
        <w:tc>
          <w:tcPr>
            <w:tcW w:w="4860" w:type="dxa"/>
          </w:tcPr>
          <w:p w14:paraId="5C45B530" w14:textId="77777777" w:rsidR="00080267" w:rsidRDefault="00080267" w:rsidP="00C9124E">
            <w:pPr>
              <w:pStyle w:val="TableItem"/>
            </w:pPr>
            <w:r>
              <w:t>An array of numbers to be converted to an ASCII separated list sent to the instrument.  The separator character is a comma.</w:t>
            </w:r>
          </w:p>
        </w:tc>
        <w:tc>
          <w:tcPr>
            <w:tcW w:w="2179" w:type="dxa"/>
          </w:tcPr>
          <w:p w14:paraId="7944DAF6" w14:textId="77777777" w:rsidR="00080267" w:rsidRDefault="00080267" w:rsidP="00080267">
            <w:pPr>
              <w:pStyle w:val="TableCellCourierNew"/>
            </w:pPr>
            <w:r>
              <w:t>Byte[], SByte[], Int16[], UInt16[], Int32[], UInt32[], Int64[], Uint64[], Single[], Double[]</w:t>
            </w:r>
          </w:p>
        </w:tc>
      </w:tr>
      <w:tr w:rsidR="00080267" w14:paraId="7C3710CD" w14:textId="77777777" w:rsidTr="00080267">
        <w:trPr>
          <w:cantSplit/>
        </w:trPr>
        <w:tc>
          <w:tcPr>
            <w:tcW w:w="1782" w:type="dxa"/>
          </w:tcPr>
          <w:p w14:paraId="118B6E58" w14:textId="77777777" w:rsidR="00080267" w:rsidRDefault="00080267" w:rsidP="00080267">
            <w:pPr>
              <w:pStyle w:val="TableCellCourierNew"/>
            </w:pPr>
            <w:r>
              <w:t>index</w:t>
            </w:r>
          </w:p>
        </w:tc>
        <w:tc>
          <w:tcPr>
            <w:tcW w:w="4860" w:type="dxa"/>
          </w:tcPr>
          <w:p w14:paraId="2D14D879"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13C15DC5" w14:textId="77777777" w:rsidR="00080267" w:rsidRDefault="00080267" w:rsidP="00080267">
            <w:pPr>
              <w:pStyle w:val="TableCellCourierNew"/>
            </w:pPr>
            <w:r>
              <w:t>Int64</w:t>
            </w:r>
          </w:p>
        </w:tc>
      </w:tr>
      <w:tr w:rsidR="00080267" w14:paraId="01FB8C44" w14:textId="77777777" w:rsidTr="00080267">
        <w:trPr>
          <w:cantSplit/>
        </w:trPr>
        <w:tc>
          <w:tcPr>
            <w:tcW w:w="1782" w:type="dxa"/>
          </w:tcPr>
          <w:p w14:paraId="678C7830" w14:textId="77777777" w:rsidR="00080267" w:rsidRDefault="00080267" w:rsidP="00080267">
            <w:pPr>
              <w:pStyle w:val="TableCellCourierNew"/>
            </w:pPr>
            <w:r>
              <w:t>count</w:t>
            </w:r>
          </w:p>
        </w:tc>
        <w:tc>
          <w:tcPr>
            <w:tcW w:w="4860" w:type="dxa"/>
          </w:tcPr>
          <w:p w14:paraId="12EBC30D" w14:textId="77777777"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r w:rsidR="00725684" w:rsidRPr="00725684">
              <w:rPr>
                <w:rFonts w:ascii="Courier New" w:hAnsi="Courier New"/>
                <w:sz w:val="18"/>
              </w:rPr>
              <w:t>data.length</w:t>
            </w:r>
            <w:r w:rsidR="00725684">
              <w:t>.</w:t>
            </w:r>
          </w:p>
        </w:tc>
        <w:tc>
          <w:tcPr>
            <w:tcW w:w="2179" w:type="dxa"/>
          </w:tcPr>
          <w:p w14:paraId="79A675A1" w14:textId="77777777" w:rsidR="00080267" w:rsidRDefault="00080267" w:rsidP="00080267">
            <w:pPr>
              <w:pStyle w:val="TableCellCourierNew"/>
            </w:pPr>
            <w:r>
              <w:t>Int64</w:t>
            </w:r>
          </w:p>
        </w:tc>
      </w:tr>
    </w:tbl>
    <w:p w14:paraId="2A40BA09" w14:textId="77777777" w:rsidR="001800A1" w:rsidRDefault="001800A1" w:rsidP="001800A1">
      <w:pPr>
        <w:pStyle w:val="Heading-Sub2"/>
      </w:pPr>
      <w:r>
        <w:t>PRINTF Equivalents</w:t>
      </w:r>
    </w:p>
    <w:p w14:paraId="102DC0FE" w14:textId="0CF5B185"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465192F6"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9766784" w14:textId="77777777" w:rsidTr="00BE6C04">
        <w:trPr>
          <w:cantSplit/>
        </w:trPr>
        <w:tc>
          <w:tcPr>
            <w:tcW w:w="4572" w:type="dxa"/>
          </w:tcPr>
          <w:p w14:paraId="427FB42B" w14:textId="77777777" w:rsidR="001800A1" w:rsidRPr="00712E3E" w:rsidRDefault="001800A1" w:rsidP="001800A1">
            <w:pPr>
              <w:pStyle w:val="TableHeader"/>
              <w:jc w:val="left"/>
              <w:rPr>
                <w:b/>
                <w:bCs/>
              </w:rPr>
            </w:pPr>
            <w:r w:rsidRPr="000B355E">
              <w:rPr>
                <w:b/>
                <w:bCs/>
              </w:rPr>
              <w:t>Write</w:t>
            </w:r>
            <w:r>
              <w:rPr>
                <w:b/>
                <w:bCs/>
              </w:rPr>
              <w:t>List</w:t>
            </w:r>
            <w:r w:rsidRPr="000B355E">
              <w:rPr>
                <w:b/>
                <w:bCs/>
              </w:rPr>
              <w:t xml:space="preserve"> Method</w:t>
            </w:r>
          </w:p>
        </w:tc>
        <w:tc>
          <w:tcPr>
            <w:tcW w:w="4249" w:type="dxa"/>
          </w:tcPr>
          <w:p w14:paraId="382FB66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15FD1E37" w14:textId="77777777" w:rsidTr="00BE6C04">
        <w:trPr>
          <w:cantSplit/>
        </w:trPr>
        <w:tc>
          <w:tcPr>
            <w:tcW w:w="4572" w:type="dxa"/>
            <w:vAlign w:val="center"/>
          </w:tcPr>
          <w:p w14:paraId="6E6DE65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(Byte[] data);</w:t>
            </w:r>
          </w:p>
          <w:p w14:paraId="092AFBC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5109456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B93B6A"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3C29430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DA24670" w14:textId="77777777" w:rsidTr="00BE6C04">
        <w:trPr>
          <w:cantSplit/>
        </w:trPr>
        <w:tc>
          <w:tcPr>
            <w:tcW w:w="4572" w:type="dxa"/>
            <w:vAlign w:val="center"/>
          </w:tcPr>
          <w:p w14:paraId="2A7CE0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3AD064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(Int16[] data);</w:t>
            </w:r>
          </w:p>
          <w:p w14:paraId="6FD7AA2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(Int32[] data);</w:t>
            </w:r>
          </w:p>
          <w:p w14:paraId="3FA7E034"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(Int64[] data);</w:t>
            </w:r>
          </w:p>
        </w:tc>
        <w:tc>
          <w:tcPr>
            <w:tcW w:w="4249" w:type="dxa"/>
            <w:vAlign w:val="center"/>
          </w:tcPr>
          <w:p w14:paraId="265107B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57EB1E62" w14:textId="77777777" w:rsidTr="00BE6C04">
        <w:trPr>
          <w:cantSplit/>
        </w:trPr>
        <w:tc>
          <w:tcPr>
            <w:tcW w:w="4572" w:type="dxa"/>
            <w:vAlign w:val="center"/>
          </w:tcPr>
          <w:p w14:paraId="2574DE5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(Single[] data);</w:t>
            </w:r>
          </w:p>
          <w:p w14:paraId="0F81F35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List</w:t>
            </w:r>
            <w:r w:rsidRPr="009558BE">
              <w:rPr>
                <w:rFonts w:ascii="Courier New" w:hAnsi="Courier New"/>
                <w:sz w:val="18"/>
              </w:rPr>
              <w:t>(Double[] data);</w:t>
            </w:r>
          </w:p>
        </w:tc>
        <w:tc>
          <w:tcPr>
            <w:tcW w:w="4249" w:type="dxa"/>
            <w:vAlign w:val="center"/>
          </w:tcPr>
          <w:p w14:paraId="07620F21" w14:textId="77777777" w:rsidR="001800A1" w:rsidRPr="00CA5B96" w:rsidRDefault="001800A1" w:rsidP="00AF5BBF">
            <w:pPr>
              <w:pStyle w:val="TableItem"/>
              <w:rPr>
                <w:rFonts w:ascii="Courier New" w:hAnsi="Courier New"/>
                <w:sz w:val="18"/>
              </w:rPr>
            </w:pPr>
            <w:r w:rsidRPr="00CA5B96">
              <w:rPr>
                <w:rFonts w:ascii="Courier New" w:hAnsi="Courier New"/>
                <w:sz w:val="18"/>
              </w:rPr>
              <w:t>Printf(“%</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71F974AF" w14:textId="77777777" w:rsidR="00291889" w:rsidRDefault="00291889" w:rsidP="006766A0">
      <w:pPr>
        <w:pStyle w:val="Heading3NxtPg"/>
      </w:pPr>
      <w:bookmarkStart w:id="236" w:name="_Toc411598068"/>
      <w:r>
        <w:lastRenderedPageBreak/>
        <w:t>WriteLine</w:t>
      </w:r>
      <w:r w:rsidR="00146737">
        <w:t>List</w:t>
      </w:r>
      <w:bookmarkEnd w:id="236"/>
    </w:p>
    <w:p w14:paraId="09FE4AAC" w14:textId="77777777" w:rsidR="00291889" w:rsidRDefault="00291889" w:rsidP="00291889">
      <w:pPr>
        <w:pStyle w:val="Heading-Sub2"/>
      </w:pPr>
      <w:r>
        <w:t>Description</w:t>
      </w:r>
    </w:p>
    <w:p w14:paraId="7B836DF1" w14:textId="77777777" w:rsidR="003250D3" w:rsidRDefault="003250D3" w:rsidP="003250D3">
      <w:pPr>
        <w:pStyle w:val="Body"/>
      </w:pPr>
      <w:r>
        <w:t>Performs the following operations in order:</w:t>
      </w:r>
    </w:p>
    <w:p w14:paraId="7C1D9EFF" w14:textId="77777777"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14:paraId="1769A4EF" w14:textId="77777777" w:rsidR="003250D3" w:rsidRDefault="003250D3" w:rsidP="003D0573">
      <w:pPr>
        <w:pStyle w:val="Body"/>
        <w:numPr>
          <w:ilvl w:val="0"/>
          <w:numId w:val="4"/>
        </w:numPr>
        <w:spacing w:before="0"/>
      </w:pPr>
      <w:r>
        <w:t>Appends the resulting string to the write buffer.</w:t>
      </w:r>
    </w:p>
    <w:p w14:paraId="4AE927E2" w14:textId="77777777" w:rsidR="00353FBF" w:rsidRPr="0037085F" w:rsidRDefault="00353FBF" w:rsidP="003D0573">
      <w:pPr>
        <w:pStyle w:val="Body"/>
        <w:numPr>
          <w:ilvl w:val="0"/>
          <w:numId w:val="4"/>
        </w:numPr>
        <w:spacing w:before="0"/>
      </w:pPr>
      <w:r>
        <w:t>Writes the buffer to the instrument.</w:t>
      </w:r>
    </w:p>
    <w:p w14:paraId="6DABF8BE" w14:textId="77777777" w:rsidR="00353FBF" w:rsidRDefault="00353FBF" w:rsidP="003D0573">
      <w:pPr>
        <w:pStyle w:val="Body"/>
        <w:numPr>
          <w:ilvl w:val="0"/>
          <w:numId w:val="4"/>
        </w:numPr>
        <w:spacing w:before="0"/>
      </w:pPr>
      <w:r>
        <w:t>Sends an END to the instrument.</w:t>
      </w:r>
    </w:p>
    <w:p w14:paraId="79728396" w14:textId="77777777" w:rsidR="00353FBF" w:rsidRDefault="00353FBF" w:rsidP="003D0573">
      <w:pPr>
        <w:pStyle w:val="Body"/>
        <w:numPr>
          <w:ilvl w:val="0"/>
          <w:numId w:val="4"/>
        </w:numPr>
        <w:spacing w:before="0"/>
      </w:pPr>
      <w:r>
        <w:t>Flushes the buffer.</w:t>
      </w:r>
    </w:p>
    <w:p w14:paraId="392F075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1FA0FD" w14:textId="77777777" w:rsidTr="00531BA0">
        <w:tc>
          <w:tcPr>
            <w:tcW w:w="8856" w:type="dxa"/>
          </w:tcPr>
          <w:p w14:paraId="5C39FD42"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p>
          <w:p w14:paraId="37B5A697"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4EC4D1FC" w14:textId="77777777" w:rsidR="00531BA0" w:rsidRPr="009558BE" w:rsidRDefault="00531BA0" w:rsidP="00531BA0">
            <w:pPr>
              <w:pStyle w:val="TableItem"/>
              <w:rPr>
                <w:rFonts w:ascii="Courier New" w:hAnsi="Courier New"/>
                <w:sz w:val="18"/>
              </w:rPr>
            </w:pPr>
          </w:p>
          <w:p w14:paraId="6FB8964C"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176AD514"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787D104B" w14:textId="77777777" w:rsidR="00531BA0" w:rsidRPr="009558BE" w:rsidRDefault="00531BA0" w:rsidP="00531BA0">
            <w:pPr>
              <w:pStyle w:val="TableItem"/>
              <w:rPr>
                <w:rFonts w:ascii="Courier New" w:hAnsi="Courier New"/>
                <w:sz w:val="18"/>
              </w:rPr>
            </w:pPr>
          </w:p>
          <w:p w14:paraId="70E6F7A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p>
          <w:p w14:paraId="67B74C15"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DEEA50E" w14:textId="77777777" w:rsidR="00531BA0" w:rsidRPr="009558BE" w:rsidRDefault="00531BA0" w:rsidP="00531BA0">
            <w:pPr>
              <w:pStyle w:val="TableItem"/>
              <w:rPr>
                <w:rFonts w:ascii="Courier New" w:hAnsi="Courier New"/>
                <w:sz w:val="18"/>
              </w:rPr>
            </w:pPr>
          </w:p>
          <w:p w14:paraId="473F0BB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B1283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1F61DEA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8A706AF"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AB81788" w14:textId="77777777" w:rsidR="00531BA0" w:rsidRPr="009558BE" w:rsidRDefault="00531BA0" w:rsidP="00531BA0">
            <w:pPr>
              <w:pStyle w:val="TableItem"/>
              <w:rPr>
                <w:rFonts w:ascii="Courier New" w:hAnsi="Courier New"/>
                <w:sz w:val="18"/>
              </w:rPr>
            </w:pPr>
          </w:p>
          <w:p w14:paraId="536B7979"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p>
          <w:p w14:paraId="5D1FF238"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9C3153" w14:textId="77777777" w:rsidR="00531BA0" w:rsidRPr="009558BE" w:rsidRDefault="00531BA0" w:rsidP="00531BA0">
            <w:pPr>
              <w:pStyle w:val="TableItem"/>
              <w:rPr>
                <w:rFonts w:ascii="Courier New" w:hAnsi="Courier New"/>
                <w:sz w:val="18"/>
              </w:rPr>
            </w:pPr>
          </w:p>
          <w:p w14:paraId="5C1D14F8"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2BA43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EB9F54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F02A916"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1D8F1B" w14:textId="77777777" w:rsidR="00531BA0" w:rsidRPr="009558BE" w:rsidRDefault="00531BA0" w:rsidP="00531BA0">
            <w:pPr>
              <w:pStyle w:val="TableItem"/>
              <w:rPr>
                <w:rFonts w:ascii="Courier New" w:hAnsi="Courier New"/>
                <w:sz w:val="18"/>
              </w:rPr>
            </w:pPr>
          </w:p>
          <w:p w14:paraId="7D07B7AD"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p>
          <w:p w14:paraId="2C1E62E2"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4C43578" w14:textId="77777777" w:rsidR="00531BA0" w:rsidRPr="009558BE" w:rsidRDefault="00531BA0" w:rsidP="00531BA0">
            <w:pPr>
              <w:pStyle w:val="TableItem"/>
              <w:rPr>
                <w:rFonts w:ascii="Courier New" w:hAnsi="Courier New"/>
                <w:sz w:val="18"/>
              </w:rPr>
            </w:pPr>
          </w:p>
          <w:p w14:paraId="16440D5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BC1A1A5"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E63104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737B3C"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E4B7CAB" w14:textId="77777777" w:rsidR="00531BA0" w:rsidRPr="009558BE" w:rsidRDefault="00531BA0" w:rsidP="00531BA0">
            <w:pPr>
              <w:pStyle w:val="TableItem"/>
              <w:rPr>
                <w:rFonts w:ascii="Courier New" w:hAnsi="Courier New"/>
                <w:sz w:val="18"/>
              </w:rPr>
            </w:pPr>
          </w:p>
          <w:p w14:paraId="30FA9E1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p>
          <w:p w14:paraId="198F9679" w14:textId="77777777" w:rsidR="00531BA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8C69B0" w14:textId="77777777" w:rsidR="00531BA0" w:rsidRPr="009558BE" w:rsidRDefault="00531BA0" w:rsidP="00531BA0">
            <w:pPr>
              <w:pStyle w:val="TableItem"/>
              <w:rPr>
                <w:rFonts w:ascii="Courier New" w:hAnsi="Courier New"/>
                <w:sz w:val="18"/>
              </w:rPr>
            </w:pPr>
          </w:p>
          <w:p w14:paraId="09BF5497"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p>
          <w:p w14:paraId="0C1CDB8E"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w:t>
            </w:r>
            <w:r>
              <w:rPr>
                <w:rFonts w:ascii="Courier New" w:hAnsi="Courier New"/>
                <w:sz w:val="18"/>
              </w:rPr>
              <w:t>Line</w:t>
            </w:r>
            <w:r w:rsidRPr="00146737">
              <w:rPr>
                <w:rFonts w:ascii="Courier New" w:hAnsi="Courier New"/>
                <w:sz w:val="18"/>
              </w:rPr>
              <w:t>List</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3A6FF1E9"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7143EEF" w14:textId="77777777" w:rsidTr="00080267">
        <w:trPr>
          <w:cantSplit/>
        </w:trPr>
        <w:tc>
          <w:tcPr>
            <w:tcW w:w="1782" w:type="dxa"/>
          </w:tcPr>
          <w:p w14:paraId="73A055FA" w14:textId="77777777" w:rsidR="00080267" w:rsidRPr="00CB6687" w:rsidRDefault="00080267" w:rsidP="00080267">
            <w:pPr>
              <w:pStyle w:val="TableHeader"/>
              <w:jc w:val="left"/>
              <w:rPr>
                <w:b/>
                <w:bCs/>
              </w:rPr>
            </w:pPr>
            <w:r>
              <w:rPr>
                <w:b/>
                <w:bCs/>
              </w:rPr>
              <w:t>Name</w:t>
            </w:r>
          </w:p>
        </w:tc>
        <w:tc>
          <w:tcPr>
            <w:tcW w:w="4860" w:type="dxa"/>
          </w:tcPr>
          <w:p w14:paraId="690F4BF5" w14:textId="77777777" w:rsidR="00080267" w:rsidRPr="00CB6687" w:rsidRDefault="00080267" w:rsidP="00080267">
            <w:pPr>
              <w:pStyle w:val="TableHeader"/>
              <w:jc w:val="left"/>
              <w:rPr>
                <w:b/>
                <w:bCs/>
              </w:rPr>
            </w:pPr>
            <w:r w:rsidRPr="00CB6687">
              <w:rPr>
                <w:b/>
                <w:bCs/>
              </w:rPr>
              <w:t>Description</w:t>
            </w:r>
          </w:p>
        </w:tc>
        <w:tc>
          <w:tcPr>
            <w:tcW w:w="2179" w:type="dxa"/>
          </w:tcPr>
          <w:p w14:paraId="0AE1E4D4" w14:textId="77777777" w:rsidR="00080267" w:rsidRPr="00CB6687" w:rsidRDefault="00080267" w:rsidP="00080267">
            <w:pPr>
              <w:pStyle w:val="TableHeader"/>
              <w:jc w:val="left"/>
              <w:rPr>
                <w:b/>
                <w:bCs/>
              </w:rPr>
            </w:pPr>
            <w:r w:rsidRPr="00CB6687">
              <w:rPr>
                <w:b/>
                <w:bCs/>
              </w:rPr>
              <w:t>Type</w:t>
            </w:r>
          </w:p>
        </w:tc>
      </w:tr>
      <w:tr w:rsidR="00080267" w14:paraId="11B52DC8" w14:textId="77777777" w:rsidTr="00080267">
        <w:trPr>
          <w:cantSplit/>
        </w:trPr>
        <w:tc>
          <w:tcPr>
            <w:tcW w:w="1782" w:type="dxa"/>
          </w:tcPr>
          <w:p w14:paraId="7EBF06DA" w14:textId="77777777" w:rsidR="00080267" w:rsidRDefault="00080267" w:rsidP="00080267">
            <w:pPr>
              <w:pStyle w:val="TableCellCourierNew"/>
            </w:pPr>
            <w:r>
              <w:lastRenderedPageBreak/>
              <w:t>data</w:t>
            </w:r>
          </w:p>
        </w:tc>
        <w:tc>
          <w:tcPr>
            <w:tcW w:w="4860" w:type="dxa"/>
          </w:tcPr>
          <w:p w14:paraId="0176C399" w14:textId="77777777"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14:paraId="443A755C" w14:textId="77777777" w:rsidR="00080267" w:rsidRDefault="00080267" w:rsidP="00080267">
            <w:pPr>
              <w:pStyle w:val="TableCellCourierNew"/>
            </w:pPr>
            <w:r>
              <w:t>Byte[], SByte[], Int16[], UInt16[], Int32[], UInt32[], Int64[], Uint64[], Single[], Double[]</w:t>
            </w:r>
          </w:p>
        </w:tc>
      </w:tr>
      <w:tr w:rsidR="00080267" w14:paraId="2B178528" w14:textId="77777777" w:rsidTr="00080267">
        <w:trPr>
          <w:cantSplit/>
        </w:trPr>
        <w:tc>
          <w:tcPr>
            <w:tcW w:w="1782" w:type="dxa"/>
          </w:tcPr>
          <w:p w14:paraId="6EAA0B0C" w14:textId="77777777" w:rsidR="00080267" w:rsidRDefault="00080267" w:rsidP="00080267">
            <w:pPr>
              <w:pStyle w:val="TableCellCourierNew"/>
            </w:pPr>
            <w:r>
              <w:t>index</w:t>
            </w:r>
          </w:p>
        </w:tc>
        <w:tc>
          <w:tcPr>
            <w:tcW w:w="4860" w:type="dxa"/>
          </w:tcPr>
          <w:p w14:paraId="0C76D0CF"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45355C02" w14:textId="77777777" w:rsidR="00080267" w:rsidRDefault="00080267" w:rsidP="00080267">
            <w:pPr>
              <w:pStyle w:val="TableCellCourierNew"/>
            </w:pPr>
            <w:r>
              <w:t>Int64</w:t>
            </w:r>
          </w:p>
        </w:tc>
      </w:tr>
      <w:tr w:rsidR="00080267" w14:paraId="5AB4B706" w14:textId="77777777" w:rsidTr="00080267">
        <w:trPr>
          <w:cantSplit/>
        </w:trPr>
        <w:tc>
          <w:tcPr>
            <w:tcW w:w="1782" w:type="dxa"/>
          </w:tcPr>
          <w:p w14:paraId="405C0D7F" w14:textId="77777777" w:rsidR="00080267" w:rsidRDefault="00080267" w:rsidP="00080267">
            <w:pPr>
              <w:pStyle w:val="TableCellCourierNew"/>
            </w:pPr>
            <w:r>
              <w:t>count</w:t>
            </w:r>
          </w:p>
        </w:tc>
        <w:tc>
          <w:tcPr>
            <w:tcW w:w="4860" w:type="dxa"/>
          </w:tcPr>
          <w:p w14:paraId="267EA34B"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634B4C23" w14:textId="77777777" w:rsidR="00080267" w:rsidRDefault="00080267" w:rsidP="00080267">
            <w:pPr>
              <w:pStyle w:val="TableCellCourierNew"/>
            </w:pPr>
            <w:r>
              <w:t>Int64</w:t>
            </w:r>
          </w:p>
        </w:tc>
      </w:tr>
    </w:tbl>
    <w:p w14:paraId="61DE58FD" w14:textId="77777777" w:rsidR="001800A1" w:rsidRDefault="001800A1" w:rsidP="001800A1">
      <w:pPr>
        <w:pStyle w:val="Heading-Sub2"/>
      </w:pPr>
      <w:r>
        <w:t>PRINTF Equivalents</w:t>
      </w:r>
    </w:p>
    <w:p w14:paraId="2A08CCC2" w14:textId="48A7F0BD" w:rsidR="001800A1" w:rsidRDefault="001800A1" w:rsidP="001800A1">
      <w:pPr>
        <w:pStyle w:val="Body"/>
      </w:pPr>
      <w:r>
        <w:t xml:space="preserve">The </w:t>
      </w:r>
      <w:r w:rsidRPr="001310BD">
        <w:rPr>
          <w:rFonts w:ascii="Courier New" w:hAnsi="Courier New"/>
          <w:sz w:val="18"/>
        </w:rPr>
        <w:t>Write</w:t>
      </w:r>
      <w:r>
        <w:rPr>
          <w:rFonts w:ascii="Courier New" w:hAnsi="Courier New"/>
          <w:sz w:val="18"/>
        </w:rPr>
        <w:t>LineList</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2EA40911"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2D9ECF36" w14:textId="77777777" w:rsidTr="00BE6C04">
        <w:trPr>
          <w:cantSplit/>
        </w:trPr>
        <w:tc>
          <w:tcPr>
            <w:tcW w:w="4572" w:type="dxa"/>
          </w:tcPr>
          <w:p w14:paraId="65FC9BCD"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26F20461"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AF5BBF" w14:paraId="60F778FB" w14:textId="77777777" w:rsidTr="00BE6C04">
        <w:trPr>
          <w:cantSplit/>
        </w:trPr>
        <w:tc>
          <w:tcPr>
            <w:tcW w:w="4572" w:type="dxa"/>
            <w:vAlign w:val="center"/>
          </w:tcPr>
          <w:p w14:paraId="4080198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(Byte[] data);</w:t>
            </w:r>
          </w:p>
          <w:p w14:paraId="0D5FC11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D7E29B4"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129C48"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tc>
        <w:tc>
          <w:tcPr>
            <w:tcW w:w="4249" w:type="dxa"/>
            <w:vAlign w:val="center"/>
          </w:tcPr>
          <w:p w14:paraId="51025158"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36A96F0" w14:textId="77777777" w:rsidTr="00BE6C04">
        <w:trPr>
          <w:cantSplit/>
        </w:trPr>
        <w:tc>
          <w:tcPr>
            <w:tcW w:w="4572" w:type="dxa"/>
            <w:vAlign w:val="center"/>
          </w:tcPr>
          <w:p w14:paraId="10E91120"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5842A73B"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(Int16[] data);</w:t>
            </w:r>
          </w:p>
          <w:p w14:paraId="10165B87"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(Int32[] data);</w:t>
            </w:r>
          </w:p>
          <w:p w14:paraId="44C1FC65" w14:textId="77777777" w:rsidR="00AF5BBF" w:rsidRPr="00CA5B96"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(Int64[] data);</w:t>
            </w:r>
          </w:p>
        </w:tc>
        <w:tc>
          <w:tcPr>
            <w:tcW w:w="4249" w:type="dxa"/>
            <w:vAlign w:val="center"/>
          </w:tcPr>
          <w:p w14:paraId="60FC8AED"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7CA297EA" w14:textId="77777777" w:rsidTr="00BE6C04">
        <w:trPr>
          <w:cantSplit/>
        </w:trPr>
        <w:tc>
          <w:tcPr>
            <w:tcW w:w="4572" w:type="dxa"/>
            <w:vAlign w:val="center"/>
          </w:tcPr>
          <w:p w14:paraId="3B2D6428"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(Single[] data);</w:t>
            </w:r>
          </w:p>
          <w:p w14:paraId="57682CBE" w14:textId="77777777" w:rsidR="00AF5BBF" w:rsidRDefault="00AF5BBF"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LineList</w:t>
            </w:r>
            <w:r w:rsidRPr="009558BE">
              <w:rPr>
                <w:rFonts w:ascii="Courier New" w:hAnsi="Courier New"/>
                <w:sz w:val="18"/>
              </w:rPr>
              <w:t>(Double[] data);</w:t>
            </w:r>
          </w:p>
        </w:tc>
        <w:tc>
          <w:tcPr>
            <w:tcW w:w="4249" w:type="dxa"/>
            <w:vAlign w:val="center"/>
          </w:tcPr>
          <w:p w14:paraId="52896989" w14:textId="77777777" w:rsidR="00AF5BBF" w:rsidRPr="00CA5B96" w:rsidRDefault="00AF5BBF"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04AAE279" w14:textId="77777777" w:rsidR="0073211F" w:rsidRDefault="0073211F" w:rsidP="006766A0">
      <w:pPr>
        <w:pStyle w:val="Heading3NxtPg"/>
      </w:pPr>
      <w:bookmarkStart w:id="237" w:name="_Toc411598069"/>
      <w:r>
        <w:lastRenderedPageBreak/>
        <w:t>WriteBinary</w:t>
      </w:r>
      <w:bookmarkEnd w:id="237"/>
    </w:p>
    <w:p w14:paraId="2ABEF62E" w14:textId="77777777" w:rsidR="0073211F" w:rsidRDefault="0073211F" w:rsidP="0073211F">
      <w:pPr>
        <w:pStyle w:val="Heading-Sub2"/>
      </w:pPr>
      <w:r>
        <w:t>Description</w:t>
      </w:r>
    </w:p>
    <w:p w14:paraId="7AF6FB5A" w14:textId="77777777" w:rsidR="003250D3" w:rsidRDefault="003250D3" w:rsidP="003250D3">
      <w:pPr>
        <w:pStyle w:val="Body"/>
      </w:pPr>
      <w:r>
        <w:t>Performs the following operations in order:</w:t>
      </w:r>
    </w:p>
    <w:p w14:paraId="7015B82F" w14:textId="77777777" w:rsidR="00353FBF" w:rsidRDefault="00353FBF" w:rsidP="003D0573">
      <w:pPr>
        <w:pStyle w:val="Body"/>
        <w:numPr>
          <w:ilvl w:val="0"/>
          <w:numId w:val="4"/>
        </w:numPr>
        <w:spacing w:before="0"/>
      </w:pPr>
      <w:r>
        <w:t xml:space="preserve">Converts the data array specified to a binary array.   The </w:t>
      </w:r>
      <w:r w:rsidRPr="002B255F">
        <w:rPr>
          <w:rFonts w:ascii="Courier New" w:hAnsi="Courier New"/>
          <w:sz w:val="18"/>
        </w:rPr>
        <w:t>BinaryEncoding</w:t>
      </w:r>
      <w:r>
        <w:t xml:space="preserve"> property specifies whether to write a definite length IEEE-488.2 block, an indefinite length IEEE-488.2 block, a raw binary block in big endian format, or a raw binary block in little endian format.</w:t>
      </w:r>
    </w:p>
    <w:p w14:paraId="0C47D318" w14:textId="77777777" w:rsidR="003250D3" w:rsidRDefault="003250D3" w:rsidP="003D0573">
      <w:pPr>
        <w:pStyle w:val="Body"/>
        <w:numPr>
          <w:ilvl w:val="0"/>
          <w:numId w:val="4"/>
        </w:numPr>
        <w:spacing w:before="0"/>
      </w:pPr>
      <w:r>
        <w:t xml:space="preserve">Appends the resulting </w:t>
      </w:r>
      <w:r w:rsidR="003D5463">
        <w:t xml:space="preserve">data </w:t>
      </w:r>
      <w:r>
        <w:t>to the write buffer.</w:t>
      </w:r>
    </w:p>
    <w:p w14:paraId="3A7A087A"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39AB0842" w14:textId="77777777" w:rsidTr="00531BA0">
        <w:tc>
          <w:tcPr>
            <w:tcW w:w="8856" w:type="dxa"/>
          </w:tcPr>
          <w:p w14:paraId="76A3F21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p>
          <w:p w14:paraId="0A8BE21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36D053D" w14:textId="77777777" w:rsidR="00531BA0" w:rsidRPr="009558BE" w:rsidRDefault="00531BA0" w:rsidP="00531BA0">
            <w:pPr>
              <w:pStyle w:val="TableItem"/>
              <w:rPr>
                <w:rFonts w:ascii="Courier New" w:hAnsi="Courier New"/>
                <w:sz w:val="18"/>
              </w:rPr>
            </w:pPr>
          </w:p>
          <w:p w14:paraId="786EC52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4C8F759D"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69FE446" w14:textId="77777777" w:rsidR="00531BA0" w:rsidRPr="009558BE" w:rsidRDefault="00531BA0" w:rsidP="00531BA0">
            <w:pPr>
              <w:pStyle w:val="TableItem"/>
              <w:rPr>
                <w:rFonts w:ascii="Courier New" w:hAnsi="Courier New"/>
                <w:sz w:val="18"/>
              </w:rPr>
            </w:pPr>
          </w:p>
          <w:p w14:paraId="2F051BE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p>
          <w:p w14:paraId="720C823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4EDAB76" w14:textId="77777777" w:rsidR="00531BA0" w:rsidRPr="009558BE" w:rsidRDefault="00531BA0" w:rsidP="00531BA0">
            <w:pPr>
              <w:pStyle w:val="TableItem"/>
              <w:rPr>
                <w:rFonts w:ascii="Courier New" w:hAnsi="Courier New"/>
                <w:sz w:val="18"/>
              </w:rPr>
            </w:pPr>
          </w:p>
          <w:p w14:paraId="0CD7C262"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C48EE6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4EE1C1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DB7725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1A98BD4" w14:textId="77777777" w:rsidR="00531BA0" w:rsidRPr="009558BE" w:rsidRDefault="00531BA0" w:rsidP="00531BA0">
            <w:pPr>
              <w:pStyle w:val="TableItem"/>
              <w:rPr>
                <w:rFonts w:ascii="Courier New" w:hAnsi="Courier New"/>
                <w:sz w:val="18"/>
              </w:rPr>
            </w:pPr>
          </w:p>
          <w:p w14:paraId="40662E4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p>
          <w:p w14:paraId="2B09AFE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AE42E1" w14:textId="77777777" w:rsidR="00531BA0" w:rsidRPr="009558BE" w:rsidRDefault="00531BA0" w:rsidP="00531BA0">
            <w:pPr>
              <w:pStyle w:val="TableItem"/>
              <w:rPr>
                <w:rFonts w:ascii="Courier New" w:hAnsi="Courier New"/>
                <w:sz w:val="18"/>
              </w:rPr>
            </w:pPr>
          </w:p>
          <w:p w14:paraId="1148854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262E094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4F27A943"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F95447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C702387" w14:textId="77777777" w:rsidR="00531BA0" w:rsidRPr="009558BE" w:rsidRDefault="00531BA0" w:rsidP="00531BA0">
            <w:pPr>
              <w:pStyle w:val="TableItem"/>
              <w:rPr>
                <w:rFonts w:ascii="Courier New" w:hAnsi="Courier New"/>
                <w:sz w:val="18"/>
              </w:rPr>
            </w:pPr>
          </w:p>
          <w:p w14:paraId="550FE8E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E65DCB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D18F02" w14:textId="77777777" w:rsidR="00531BA0" w:rsidRPr="009558BE" w:rsidRDefault="00531BA0" w:rsidP="00531BA0">
            <w:pPr>
              <w:pStyle w:val="TableItem"/>
              <w:rPr>
                <w:rFonts w:ascii="Courier New" w:hAnsi="Courier New"/>
                <w:sz w:val="18"/>
              </w:rPr>
            </w:pPr>
          </w:p>
          <w:p w14:paraId="7668057B"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FA7440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1EE8D22D"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64D3CCD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C65E1F8" w14:textId="77777777" w:rsidR="00531BA0" w:rsidRPr="009558BE" w:rsidRDefault="00531BA0" w:rsidP="00531BA0">
            <w:pPr>
              <w:pStyle w:val="TableItem"/>
              <w:rPr>
                <w:rFonts w:ascii="Courier New" w:hAnsi="Courier New"/>
                <w:sz w:val="18"/>
              </w:rPr>
            </w:pPr>
          </w:p>
          <w:p w14:paraId="5B9AB1B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p>
          <w:p w14:paraId="58A0DCB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E4183B9" w14:textId="77777777" w:rsidR="00531BA0" w:rsidRPr="009558BE" w:rsidRDefault="00531BA0" w:rsidP="00531BA0">
            <w:pPr>
              <w:pStyle w:val="TableItem"/>
              <w:rPr>
                <w:rFonts w:ascii="Courier New" w:hAnsi="Courier New"/>
                <w:sz w:val="18"/>
              </w:rPr>
            </w:pPr>
          </w:p>
          <w:p w14:paraId="22671F1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p>
          <w:p w14:paraId="692132E9"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r>
              <w:rPr>
                <w:rFonts w:ascii="Courier New" w:hAnsi="Courier New"/>
                <w:sz w:val="18"/>
              </w:rPr>
              <w:t>WriteBinary</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7168B03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3B61F83" w14:textId="77777777" w:rsidTr="00080267">
        <w:trPr>
          <w:cantSplit/>
        </w:trPr>
        <w:tc>
          <w:tcPr>
            <w:tcW w:w="1782" w:type="dxa"/>
          </w:tcPr>
          <w:p w14:paraId="583DA29F" w14:textId="77777777" w:rsidR="00080267" w:rsidRPr="00CB6687" w:rsidRDefault="00080267" w:rsidP="00080267">
            <w:pPr>
              <w:pStyle w:val="TableHeader"/>
              <w:jc w:val="left"/>
              <w:rPr>
                <w:b/>
                <w:bCs/>
              </w:rPr>
            </w:pPr>
            <w:r>
              <w:rPr>
                <w:b/>
                <w:bCs/>
              </w:rPr>
              <w:t>Name</w:t>
            </w:r>
          </w:p>
        </w:tc>
        <w:tc>
          <w:tcPr>
            <w:tcW w:w="4860" w:type="dxa"/>
          </w:tcPr>
          <w:p w14:paraId="4F9489D9" w14:textId="77777777" w:rsidR="00080267" w:rsidRPr="00CB6687" w:rsidRDefault="00080267" w:rsidP="00080267">
            <w:pPr>
              <w:pStyle w:val="TableHeader"/>
              <w:jc w:val="left"/>
              <w:rPr>
                <w:b/>
                <w:bCs/>
              </w:rPr>
            </w:pPr>
            <w:r w:rsidRPr="00CB6687">
              <w:rPr>
                <w:b/>
                <w:bCs/>
              </w:rPr>
              <w:t>Description</w:t>
            </w:r>
          </w:p>
        </w:tc>
        <w:tc>
          <w:tcPr>
            <w:tcW w:w="2179" w:type="dxa"/>
          </w:tcPr>
          <w:p w14:paraId="10792CBE" w14:textId="77777777" w:rsidR="00080267" w:rsidRPr="00CB6687" w:rsidRDefault="00080267" w:rsidP="00080267">
            <w:pPr>
              <w:pStyle w:val="TableHeader"/>
              <w:jc w:val="left"/>
              <w:rPr>
                <w:b/>
                <w:bCs/>
              </w:rPr>
            </w:pPr>
            <w:r w:rsidRPr="00CB6687">
              <w:rPr>
                <w:b/>
                <w:bCs/>
              </w:rPr>
              <w:t>Type</w:t>
            </w:r>
          </w:p>
        </w:tc>
      </w:tr>
      <w:tr w:rsidR="00080267" w14:paraId="36F1EAEB" w14:textId="77777777" w:rsidTr="00080267">
        <w:trPr>
          <w:cantSplit/>
        </w:trPr>
        <w:tc>
          <w:tcPr>
            <w:tcW w:w="1782" w:type="dxa"/>
          </w:tcPr>
          <w:p w14:paraId="4CE397B1" w14:textId="77777777" w:rsidR="00080267" w:rsidRDefault="00080267" w:rsidP="00080267">
            <w:pPr>
              <w:pStyle w:val="TableCellCourierNew"/>
            </w:pPr>
            <w:r>
              <w:lastRenderedPageBreak/>
              <w:t>data</w:t>
            </w:r>
          </w:p>
        </w:tc>
        <w:tc>
          <w:tcPr>
            <w:tcW w:w="4860" w:type="dxa"/>
          </w:tcPr>
          <w:p w14:paraId="523F367E" w14:textId="77777777" w:rsidR="00080267" w:rsidRDefault="00080267" w:rsidP="003D5463">
            <w:pPr>
              <w:pStyle w:val="TableItem"/>
            </w:pPr>
            <w:r>
              <w:t>An array of number</w:t>
            </w:r>
            <w:r w:rsidR="009A461E">
              <w:t>s</w:t>
            </w:r>
            <w:r>
              <w:t xml:space="preserve"> to be converted to </w:t>
            </w:r>
            <w:r w:rsidR="009A461E">
              <w:t xml:space="preserve">a binary form (determined by </w:t>
            </w:r>
            <w:r w:rsidR="009A461E" w:rsidRPr="009A461E">
              <w:rPr>
                <w:rFonts w:ascii="Courier New" w:hAnsi="Courier New"/>
                <w:sz w:val="18"/>
              </w:rPr>
              <w:t>BinaryEncoding</w:t>
            </w:r>
            <w:r w:rsidR="009A461E">
              <w:t>) and</w:t>
            </w:r>
            <w:r>
              <w:t xml:space="preserve"> </w:t>
            </w:r>
            <w:r w:rsidR="003D5463">
              <w:t>placed in the output buffer</w:t>
            </w:r>
            <w:r>
              <w:t>.</w:t>
            </w:r>
          </w:p>
        </w:tc>
        <w:tc>
          <w:tcPr>
            <w:tcW w:w="2179" w:type="dxa"/>
          </w:tcPr>
          <w:p w14:paraId="5E1A6DC4" w14:textId="77777777" w:rsidR="00080267" w:rsidRDefault="00080267" w:rsidP="00080267">
            <w:pPr>
              <w:pStyle w:val="TableCellCourierNew"/>
            </w:pPr>
            <w:r>
              <w:t>Byte[], SByte[], Int16[], UInt16[], Int32[], UInt32[], Int64[], Uint64[], Single[], Double[]</w:t>
            </w:r>
          </w:p>
        </w:tc>
      </w:tr>
      <w:tr w:rsidR="00080267" w14:paraId="2EBD6522" w14:textId="77777777" w:rsidTr="00080267">
        <w:trPr>
          <w:cantSplit/>
        </w:trPr>
        <w:tc>
          <w:tcPr>
            <w:tcW w:w="1782" w:type="dxa"/>
          </w:tcPr>
          <w:p w14:paraId="79CE16BB" w14:textId="77777777" w:rsidR="00080267" w:rsidRDefault="00080267" w:rsidP="00080267">
            <w:pPr>
              <w:pStyle w:val="TableCellCourierNew"/>
            </w:pPr>
            <w:r>
              <w:t>index</w:t>
            </w:r>
          </w:p>
        </w:tc>
        <w:tc>
          <w:tcPr>
            <w:tcW w:w="4860" w:type="dxa"/>
          </w:tcPr>
          <w:p w14:paraId="724AEA35"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3F07F135" w14:textId="77777777" w:rsidR="00080267" w:rsidRDefault="00080267" w:rsidP="00080267">
            <w:pPr>
              <w:pStyle w:val="TableCellCourierNew"/>
            </w:pPr>
            <w:r>
              <w:t>Int64</w:t>
            </w:r>
          </w:p>
        </w:tc>
      </w:tr>
      <w:tr w:rsidR="00080267" w14:paraId="47AD44A6" w14:textId="77777777" w:rsidTr="00080267">
        <w:trPr>
          <w:cantSplit/>
        </w:trPr>
        <w:tc>
          <w:tcPr>
            <w:tcW w:w="1782" w:type="dxa"/>
          </w:tcPr>
          <w:p w14:paraId="32DD8BE4" w14:textId="77777777" w:rsidR="00080267" w:rsidRDefault="00080267" w:rsidP="00080267">
            <w:pPr>
              <w:pStyle w:val="TableCellCourierNew"/>
            </w:pPr>
            <w:r>
              <w:t>count</w:t>
            </w:r>
          </w:p>
        </w:tc>
        <w:tc>
          <w:tcPr>
            <w:tcW w:w="4860" w:type="dxa"/>
          </w:tcPr>
          <w:p w14:paraId="784C68B1"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r w:rsidR="009A461E" w:rsidRPr="00725684">
              <w:rPr>
                <w:rFonts w:ascii="Courier New" w:hAnsi="Courier New"/>
                <w:sz w:val="18"/>
              </w:rPr>
              <w:t>data.length</w:t>
            </w:r>
            <w:r w:rsidR="009A461E">
              <w:t>.</w:t>
            </w:r>
          </w:p>
        </w:tc>
        <w:tc>
          <w:tcPr>
            <w:tcW w:w="2179" w:type="dxa"/>
          </w:tcPr>
          <w:p w14:paraId="2659375A" w14:textId="77777777" w:rsidR="00080267" w:rsidRDefault="00080267" w:rsidP="00080267">
            <w:pPr>
              <w:pStyle w:val="TableCellCourierNew"/>
            </w:pPr>
            <w:r>
              <w:t>Int64</w:t>
            </w:r>
          </w:p>
        </w:tc>
      </w:tr>
    </w:tbl>
    <w:p w14:paraId="5D2F5CAF" w14:textId="77777777" w:rsidR="001800A1" w:rsidRDefault="001800A1" w:rsidP="001800A1">
      <w:pPr>
        <w:pStyle w:val="Heading-Sub2"/>
      </w:pPr>
      <w:r>
        <w:t>PRINTF Equivalents</w:t>
      </w:r>
    </w:p>
    <w:p w14:paraId="7D03913E" w14:textId="6DCB700E"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0CE7F867"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543B340F" w14:textId="77777777" w:rsidTr="00BE6C04">
        <w:trPr>
          <w:cantSplit/>
        </w:trPr>
        <w:tc>
          <w:tcPr>
            <w:tcW w:w="4572" w:type="dxa"/>
          </w:tcPr>
          <w:p w14:paraId="3A314B14"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101A18EF"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00D3E5B" w14:textId="77777777" w:rsidTr="00BE6C04">
        <w:trPr>
          <w:cantSplit/>
        </w:trPr>
        <w:tc>
          <w:tcPr>
            <w:tcW w:w="8821" w:type="dxa"/>
            <w:gridSpan w:val="2"/>
            <w:vAlign w:val="center"/>
          </w:tcPr>
          <w:p w14:paraId="7E48F5DE"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56FD3AFA" w14:textId="77777777" w:rsidTr="00BE6C04">
        <w:trPr>
          <w:cantSplit/>
        </w:trPr>
        <w:tc>
          <w:tcPr>
            <w:tcW w:w="4572" w:type="dxa"/>
            <w:vAlign w:val="center"/>
          </w:tcPr>
          <w:p w14:paraId="271E1AE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8F9D9D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426FE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EE38BBD" w14:textId="77777777" w:rsidTr="00BE6C04">
        <w:trPr>
          <w:cantSplit/>
        </w:trPr>
        <w:tc>
          <w:tcPr>
            <w:tcW w:w="4572" w:type="dxa"/>
            <w:vAlign w:val="center"/>
          </w:tcPr>
          <w:p w14:paraId="4BCC6C8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C6D2DF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038A622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45C6D7D" w14:textId="77777777" w:rsidTr="00BE6C04">
        <w:trPr>
          <w:cantSplit/>
        </w:trPr>
        <w:tc>
          <w:tcPr>
            <w:tcW w:w="4572" w:type="dxa"/>
            <w:vAlign w:val="center"/>
          </w:tcPr>
          <w:p w14:paraId="2A74C640"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CE6510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0ABE5F5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B2B15C0" w14:textId="77777777" w:rsidTr="00BE6C04">
        <w:trPr>
          <w:cantSplit/>
        </w:trPr>
        <w:tc>
          <w:tcPr>
            <w:tcW w:w="4572" w:type="dxa"/>
            <w:vAlign w:val="center"/>
          </w:tcPr>
          <w:p w14:paraId="28E128E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60EC081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59FFBEE3"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34AE474" w14:textId="77777777" w:rsidR="001800A1" w:rsidRPr="00CA5B96" w:rsidRDefault="001800A1" w:rsidP="002D4410">
            <w:pPr>
              <w:pStyle w:val="TableItem"/>
              <w:rPr>
                <w:rFonts w:ascii="Courier New" w:hAnsi="Courier New"/>
                <w:sz w:val="18"/>
              </w:rPr>
            </w:pPr>
          </w:p>
        </w:tc>
      </w:tr>
      <w:tr w:rsidR="001800A1" w14:paraId="4055C31E" w14:textId="77777777" w:rsidTr="00BE6C04">
        <w:trPr>
          <w:cantSplit/>
        </w:trPr>
        <w:tc>
          <w:tcPr>
            <w:tcW w:w="4572" w:type="dxa"/>
            <w:vAlign w:val="center"/>
          </w:tcPr>
          <w:p w14:paraId="2EEE37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03E34188"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6A853A7" w14:textId="77777777" w:rsidTr="00BE6C04">
        <w:trPr>
          <w:cantSplit/>
        </w:trPr>
        <w:tc>
          <w:tcPr>
            <w:tcW w:w="4572" w:type="dxa"/>
            <w:vAlign w:val="center"/>
          </w:tcPr>
          <w:p w14:paraId="352B1F0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5252342C"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0CFB7B7" w14:textId="77777777" w:rsidTr="00BE6C04">
        <w:trPr>
          <w:cantSplit/>
        </w:trPr>
        <w:tc>
          <w:tcPr>
            <w:tcW w:w="8821" w:type="dxa"/>
            <w:gridSpan w:val="2"/>
            <w:vAlign w:val="center"/>
          </w:tcPr>
          <w:p w14:paraId="729DF512"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11441560" w14:textId="77777777" w:rsidTr="00BE6C04">
        <w:trPr>
          <w:cantSplit/>
        </w:trPr>
        <w:tc>
          <w:tcPr>
            <w:tcW w:w="4572" w:type="dxa"/>
            <w:vAlign w:val="center"/>
          </w:tcPr>
          <w:p w14:paraId="2BC7AAD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25F1DF4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B0EC90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AA27204" w14:textId="77777777" w:rsidTr="00BE6C04">
        <w:trPr>
          <w:cantSplit/>
        </w:trPr>
        <w:tc>
          <w:tcPr>
            <w:tcW w:w="4572" w:type="dxa"/>
            <w:vAlign w:val="center"/>
          </w:tcPr>
          <w:p w14:paraId="7BF4BDF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727BDF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AB05B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56BAC14" w14:textId="77777777" w:rsidTr="00BE6C04">
        <w:trPr>
          <w:cantSplit/>
        </w:trPr>
        <w:tc>
          <w:tcPr>
            <w:tcW w:w="4572" w:type="dxa"/>
            <w:vAlign w:val="center"/>
          </w:tcPr>
          <w:p w14:paraId="74FCF14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6C1D56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75241CA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3D4A4C4" w14:textId="77777777" w:rsidTr="00BE6C04">
        <w:trPr>
          <w:cantSplit/>
        </w:trPr>
        <w:tc>
          <w:tcPr>
            <w:tcW w:w="4572" w:type="dxa"/>
            <w:vAlign w:val="center"/>
          </w:tcPr>
          <w:p w14:paraId="0EB52F5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7E5FFA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D8DD52E" w14:textId="77777777" w:rsidR="00BE4289" w:rsidRDefault="00BE4289" w:rsidP="00BE4289">
            <w:pPr>
              <w:autoSpaceDE w:val="0"/>
              <w:autoSpaceDN w:val="0"/>
              <w:adjustRightInd w:val="0"/>
            </w:pPr>
            <w:r w:rsidRPr="00BE4289">
              <w:rPr>
                <w:rFonts w:ascii="Courier New" w:hAnsi="Courier New"/>
                <w:sz w:val="18"/>
              </w:rPr>
              <w:t>WriteBinary(</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353816EF" w14:textId="77777777" w:rsidR="001800A1" w:rsidRPr="00CA5B96" w:rsidRDefault="001800A1" w:rsidP="002D4410">
            <w:pPr>
              <w:pStyle w:val="TableItem"/>
              <w:rPr>
                <w:rFonts w:ascii="Courier New" w:hAnsi="Courier New"/>
                <w:sz w:val="18"/>
              </w:rPr>
            </w:pPr>
          </w:p>
        </w:tc>
      </w:tr>
      <w:tr w:rsidR="001800A1" w14:paraId="1DB70C61" w14:textId="77777777" w:rsidTr="00BE6C04">
        <w:trPr>
          <w:cantSplit/>
        </w:trPr>
        <w:tc>
          <w:tcPr>
            <w:tcW w:w="4572" w:type="dxa"/>
            <w:vAlign w:val="center"/>
          </w:tcPr>
          <w:p w14:paraId="4FC1DA2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5ADAFA0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CBC98D1" w14:textId="77777777" w:rsidTr="00BE6C04">
        <w:trPr>
          <w:cantSplit/>
        </w:trPr>
        <w:tc>
          <w:tcPr>
            <w:tcW w:w="4572" w:type="dxa"/>
            <w:vAlign w:val="center"/>
          </w:tcPr>
          <w:p w14:paraId="1262A84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6DDF5B4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B5679B9" w14:textId="77777777" w:rsidTr="00BE6C04">
        <w:trPr>
          <w:cantSplit/>
        </w:trPr>
        <w:tc>
          <w:tcPr>
            <w:tcW w:w="8821" w:type="dxa"/>
            <w:gridSpan w:val="2"/>
            <w:vAlign w:val="center"/>
          </w:tcPr>
          <w:p w14:paraId="5A3F596C" w14:textId="77777777" w:rsidR="001800A1" w:rsidRPr="00A05696" w:rsidRDefault="001800A1" w:rsidP="00BE6C04">
            <w:pPr>
              <w:pStyle w:val="TableCaption"/>
              <w:jc w:val="left"/>
              <w:rPr>
                <w:b w:val="0"/>
                <w:i/>
              </w:rPr>
            </w:pPr>
            <w:r w:rsidRPr="00A05696">
              <w:rPr>
                <w:b w:val="0"/>
                <w:i/>
              </w:rPr>
              <w:t>If BinaryEncoding = RawBigEndian</w:t>
            </w:r>
          </w:p>
        </w:tc>
      </w:tr>
      <w:tr w:rsidR="001800A1" w14:paraId="0367305F" w14:textId="77777777" w:rsidTr="00BE6C04">
        <w:trPr>
          <w:cantSplit/>
        </w:trPr>
        <w:tc>
          <w:tcPr>
            <w:tcW w:w="4572" w:type="dxa"/>
            <w:vAlign w:val="center"/>
          </w:tcPr>
          <w:p w14:paraId="4F8880D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42C4127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770484CA"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E3E31C6" w14:textId="77777777" w:rsidTr="00BE6C04">
        <w:trPr>
          <w:cantSplit/>
        </w:trPr>
        <w:tc>
          <w:tcPr>
            <w:tcW w:w="4572" w:type="dxa"/>
            <w:vAlign w:val="center"/>
          </w:tcPr>
          <w:p w14:paraId="28B7711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2079A11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7526029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51022A1" w14:textId="77777777" w:rsidTr="00BE6C04">
        <w:trPr>
          <w:cantSplit/>
        </w:trPr>
        <w:tc>
          <w:tcPr>
            <w:tcW w:w="4572" w:type="dxa"/>
            <w:vAlign w:val="center"/>
          </w:tcPr>
          <w:p w14:paraId="43084761"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2FA734E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3CA51B2B"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60D5FF" w14:textId="77777777" w:rsidTr="00BE6C04">
        <w:trPr>
          <w:cantSplit/>
        </w:trPr>
        <w:tc>
          <w:tcPr>
            <w:tcW w:w="4572" w:type="dxa"/>
            <w:vAlign w:val="center"/>
          </w:tcPr>
          <w:p w14:paraId="770D4471"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5307879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62EA1628"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0DF5669" w14:textId="77777777" w:rsidTr="00BE6C04">
        <w:trPr>
          <w:cantSplit/>
        </w:trPr>
        <w:tc>
          <w:tcPr>
            <w:tcW w:w="4572" w:type="dxa"/>
            <w:vAlign w:val="center"/>
          </w:tcPr>
          <w:p w14:paraId="22FE6CD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5A1EF03" w14:textId="77777777" w:rsidR="007C15DD" w:rsidRDefault="007C15DD" w:rsidP="007C15DD">
            <w:pPr>
              <w:autoSpaceDE w:val="0"/>
              <w:autoSpaceDN w:val="0"/>
              <w:adjustRightInd w:val="0"/>
            </w:pPr>
            <w:r w:rsidRPr="00184255">
              <w:rPr>
                <w:rFonts w:ascii="Courier New" w:hAnsi="Courier New" w:cs="Courier New"/>
                <w:sz w:val="18"/>
                <w:szCs w:val="18"/>
              </w:rPr>
              <w:t>WriteBinary(Single[])</w:t>
            </w:r>
            <w:r>
              <w:t xml:space="preserve"> for raw big endian arrays</w:t>
            </w:r>
            <w:r w:rsidRPr="007C15DD">
              <w:t xml:space="preserve"> </w:t>
            </w:r>
            <w:r w:rsidR="00E80881">
              <w:t>is supported</w:t>
            </w:r>
            <w:r>
              <w:t>.</w:t>
            </w:r>
          </w:p>
          <w:p w14:paraId="005B1272" w14:textId="77777777" w:rsidR="007C15DD" w:rsidRPr="00CA5B96" w:rsidRDefault="007C15DD" w:rsidP="00C9373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BD7AC31" w14:textId="77777777" w:rsidTr="00BE6C04">
        <w:trPr>
          <w:cantSplit/>
        </w:trPr>
        <w:tc>
          <w:tcPr>
            <w:tcW w:w="4572" w:type="dxa"/>
            <w:vAlign w:val="center"/>
          </w:tcPr>
          <w:p w14:paraId="5302E06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30687523" w14:textId="77777777" w:rsidR="007C15DD" w:rsidRDefault="007C15DD" w:rsidP="007C15DD">
            <w:pPr>
              <w:autoSpaceDE w:val="0"/>
              <w:autoSpaceDN w:val="0"/>
              <w:adjustRightInd w:val="0"/>
            </w:pPr>
            <w:r w:rsidRPr="00184255">
              <w:rPr>
                <w:rFonts w:ascii="Courier New" w:hAnsi="Courier New" w:cs="Courier New"/>
                <w:sz w:val="18"/>
                <w:szCs w:val="18"/>
              </w:rPr>
              <w:t>WriteBinary(Double[])</w:t>
            </w:r>
            <w:r w:rsidR="00184255">
              <w:t xml:space="preserve"> </w:t>
            </w:r>
            <w:r>
              <w:t>for raw big endian arrays</w:t>
            </w:r>
            <w:r w:rsidRPr="007C15DD">
              <w:t xml:space="preserve"> </w:t>
            </w:r>
            <w:r w:rsidR="00E80881">
              <w:t>is supported</w:t>
            </w:r>
            <w:r>
              <w:t>.</w:t>
            </w:r>
          </w:p>
          <w:p w14:paraId="32629AC1" w14:textId="77777777" w:rsidR="001800A1" w:rsidRPr="00CA5B96" w:rsidRDefault="007C15DD" w:rsidP="00C93735">
            <w:pPr>
              <w:autoSpaceDE w:val="0"/>
              <w:autoSpaceDN w:val="0"/>
              <w:adjustRightInd w:val="0"/>
              <w:rPr>
                <w:rFonts w:ascii="Courier New" w:hAnsi="Courier New"/>
                <w:sz w:val="18"/>
              </w:rPr>
            </w:pPr>
            <w:r>
              <w:t>T</w:t>
            </w:r>
            <w:r w:rsidRPr="007C15DD">
              <w:t>he corresponding Printf format specifier (%!ob</w:t>
            </w:r>
            <w:r>
              <w:t>Z</w:t>
            </w:r>
            <w:r w:rsidRPr="007C15DD">
              <w:t>y) is not supported at this time.</w:t>
            </w:r>
          </w:p>
        </w:tc>
      </w:tr>
      <w:tr w:rsidR="001800A1" w14:paraId="46E02E9E" w14:textId="77777777" w:rsidTr="00BE6C04">
        <w:trPr>
          <w:cantSplit/>
        </w:trPr>
        <w:tc>
          <w:tcPr>
            <w:tcW w:w="8821" w:type="dxa"/>
            <w:gridSpan w:val="2"/>
            <w:vAlign w:val="center"/>
          </w:tcPr>
          <w:p w14:paraId="6BF5919D"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F6466D4" w14:textId="77777777" w:rsidTr="00BE6C04">
        <w:trPr>
          <w:cantSplit/>
        </w:trPr>
        <w:tc>
          <w:tcPr>
            <w:tcW w:w="4572" w:type="dxa"/>
            <w:vAlign w:val="center"/>
          </w:tcPr>
          <w:p w14:paraId="21694389"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(Byte[] data);</w:t>
            </w:r>
          </w:p>
          <w:p w14:paraId="5E5093F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5449699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61CC407" w14:textId="77777777" w:rsidTr="00BE6C04">
        <w:trPr>
          <w:cantSplit/>
        </w:trPr>
        <w:tc>
          <w:tcPr>
            <w:tcW w:w="4572" w:type="dxa"/>
            <w:vAlign w:val="center"/>
          </w:tcPr>
          <w:p w14:paraId="69C9837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72C6669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(Int16[] data);</w:t>
            </w:r>
          </w:p>
        </w:tc>
        <w:tc>
          <w:tcPr>
            <w:tcW w:w="4249" w:type="dxa"/>
            <w:vAlign w:val="center"/>
          </w:tcPr>
          <w:p w14:paraId="405BA02D"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126EA2F" w14:textId="77777777" w:rsidTr="00BE6C04">
        <w:trPr>
          <w:cantSplit/>
        </w:trPr>
        <w:tc>
          <w:tcPr>
            <w:tcW w:w="4572" w:type="dxa"/>
            <w:vAlign w:val="center"/>
          </w:tcPr>
          <w:p w14:paraId="689906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51A1F549"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(Int32[] data);</w:t>
            </w:r>
          </w:p>
        </w:tc>
        <w:tc>
          <w:tcPr>
            <w:tcW w:w="4249" w:type="dxa"/>
            <w:vAlign w:val="center"/>
          </w:tcPr>
          <w:p w14:paraId="4D4BD493"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38BCE89" w14:textId="77777777" w:rsidTr="00BE6C04">
        <w:trPr>
          <w:cantSplit/>
        </w:trPr>
        <w:tc>
          <w:tcPr>
            <w:tcW w:w="4572" w:type="dxa"/>
            <w:vAlign w:val="center"/>
          </w:tcPr>
          <w:p w14:paraId="7CF304A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12069D5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(Int64[] data);</w:t>
            </w:r>
          </w:p>
        </w:tc>
        <w:tc>
          <w:tcPr>
            <w:tcW w:w="4249" w:type="dxa"/>
            <w:vAlign w:val="center"/>
          </w:tcPr>
          <w:p w14:paraId="22CED34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C1B2BDF" w14:textId="77777777" w:rsidTr="00BE6C04">
        <w:trPr>
          <w:cantSplit/>
        </w:trPr>
        <w:tc>
          <w:tcPr>
            <w:tcW w:w="4572" w:type="dxa"/>
            <w:vAlign w:val="center"/>
          </w:tcPr>
          <w:p w14:paraId="557F611E"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(Single[] data);</w:t>
            </w:r>
          </w:p>
        </w:tc>
        <w:tc>
          <w:tcPr>
            <w:tcW w:w="4249" w:type="dxa"/>
            <w:vAlign w:val="center"/>
          </w:tcPr>
          <w:p w14:paraId="12BDA5C6" w14:textId="77777777" w:rsidR="00C93735" w:rsidRDefault="00C93735" w:rsidP="00C93735">
            <w:pPr>
              <w:autoSpaceDE w:val="0"/>
              <w:autoSpaceDN w:val="0"/>
              <w:adjustRightInd w:val="0"/>
            </w:pPr>
            <w:r w:rsidRPr="00184255">
              <w:rPr>
                <w:rFonts w:ascii="Courier New" w:hAnsi="Courier New" w:cs="Courier New"/>
                <w:sz w:val="18"/>
                <w:szCs w:val="18"/>
              </w:rPr>
              <w:t>WriteBinary(Single[])</w:t>
            </w:r>
            <w:r>
              <w:t xml:space="preserve"> for raw </w:t>
            </w:r>
            <w:r w:rsidR="00184255">
              <w:t>little</w:t>
            </w:r>
            <w:r>
              <w:t xml:space="preserve"> endian arrays</w:t>
            </w:r>
            <w:r w:rsidRPr="007C15DD">
              <w:t xml:space="preserve"> </w:t>
            </w:r>
            <w:r w:rsidR="00E80881">
              <w:t>is supported</w:t>
            </w:r>
            <w:r>
              <w:t>.</w:t>
            </w:r>
          </w:p>
          <w:p w14:paraId="108D69A9"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5489D8C1" w14:textId="77777777" w:rsidTr="00BE6C04">
        <w:trPr>
          <w:cantSplit/>
        </w:trPr>
        <w:tc>
          <w:tcPr>
            <w:tcW w:w="4572" w:type="dxa"/>
            <w:vAlign w:val="center"/>
          </w:tcPr>
          <w:p w14:paraId="596EDBA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Pr="009558BE">
              <w:rPr>
                <w:rFonts w:ascii="Courier New" w:hAnsi="Courier New"/>
                <w:sz w:val="18"/>
              </w:rPr>
              <w:t>(Double[] data);</w:t>
            </w:r>
          </w:p>
        </w:tc>
        <w:tc>
          <w:tcPr>
            <w:tcW w:w="4249" w:type="dxa"/>
            <w:vAlign w:val="center"/>
          </w:tcPr>
          <w:p w14:paraId="0CEEA1F8" w14:textId="77777777" w:rsidR="00C93735" w:rsidRDefault="00C93735" w:rsidP="00C93735">
            <w:pPr>
              <w:autoSpaceDE w:val="0"/>
              <w:autoSpaceDN w:val="0"/>
              <w:adjustRightInd w:val="0"/>
            </w:pPr>
            <w:r w:rsidRPr="00184255">
              <w:rPr>
                <w:rFonts w:ascii="Courier New" w:hAnsi="Courier New" w:cs="Courier New"/>
                <w:sz w:val="18"/>
                <w:szCs w:val="18"/>
              </w:rPr>
              <w:t>WriteBinary(Double[])</w:t>
            </w:r>
            <w:r w:rsidR="00184255">
              <w:t xml:space="preserve"> </w:t>
            </w:r>
            <w:r>
              <w:t xml:space="preserve">for raw </w:t>
            </w:r>
            <w:r w:rsidR="00184255">
              <w:t>little</w:t>
            </w:r>
            <w:r>
              <w:t xml:space="preserve"> endian arrays</w:t>
            </w:r>
            <w:r w:rsidRPr="007C15DD">
              <w:t xml:space="preserve"> </w:t>
            </w:r>
            <w:r w:rsidR="00E80881">
              <w:t>is supported</w:t>
            </w:r>
            <w:r>
              <w:t>.</w:t>
            </w:r>
          </w:p>
          <w:p w14:paraId="39C84EF5" w14:textId="77777777" w:rsidR="001800A1" w:rsidRPr="00CA5B96" w:rsidRDefault="00C93735" w:rsidP="00C93735">
            <w:pPr>
              <w:autoSpaceDE w:val="0"/>
              <w:autoSpaceDN w:val="0"/>
              <w:adjustRightInd w:val="0"/>
              <w:rPr>
                <w:rFonts w:ascii="Courier New" w:hAnsi="Courier New"/>
                <w:sz w:val="18"/>
              </w:rPr>
            </w:pPr>
            <w:r>
              <w:t>T</w:t>
            </w:r>
            <w:r w:rsidRPr="007C15DD">
              <w:t>he corresponding Printf format specifier (%!o</w:t>
            </w:r>
            <w:r>
              <w:t>lZ</w:t>
            </w:r>
            <w:r w:rsidRPr="007C15DD">
              <w:t>y) is not supported at this time.</w:t>
            </w:r>
          </w:p>
        </w:tc>
      </w:tr>
    </w:tbl>
    <w:p w14:paraId="474D5674" w14:textId="77777777" w:rsidR="0073211F" w:rsidRDefault="0073211F" w:rsidP="006766A0">
      <w:pPr>
        <w:pStyle w:val="Heading3NxtPg"/>
      </w:pPr>
      <w:bookmarkStart w:id="238" w:name="_Toc411598070"/>
      <w:r>
        <w:lastRenderedPageBreak/>
        <w:t>Write</w:t>
      </w:r>
      <w:r w:rsidR="00146737">
        <w:t>Binary AndFlush</w:t>
      </w:r>
      <w:bookmarkEnd w:id="238"/>
    </w:p>
    <w:p w14:paraId="7CFA8105" w14:textId="77777777" w:rsidR="0073211F" w:rsidRDefault="0073211F" w:rsidP="0073211F">
      <w:pPr>
        <w:pStyle w:val="Heading-Sub2"/>
      </w:pPr>
      <w:r>
        <w:t>Description</w:t>
      </w:r>
    </w:p>
    <w:p w14:paraId="313497B3" w14:textId="77777777" w:rsidR="00AD0FC1" w:rsidRDefault="00AD0FC1" w:rsidP="00AD0FC1">
      <w:pPr>
        <w:pStyle w:val="Body"/>
      </w:pPr>
      <w:r>
        <w:t>Performs the following operations in order:</w:t>
      </w:r>
    </w:p>
    <w:p w14:paraId="49AC83AC" w14:textId="77777777" w:rsidR="00AD0FC1" w:rsidRDefault="00AD0FC1" w:rsidP="003D0573">
      <w:pPr>
        <w:pStyle w:val="Body"/>
        <w:numPr>
          <w:ilvl w:val="0"/>
          <w:numId w:val="4"/>
        </w:numPr>
        <w:spacing w:before="0"/>
      </w:pPr>
      <w:r>
        <w:t>Converts the data array specified to</w:t>
      </w:r>
      <w:r w:rsidR="00353FBF">
        <w:t xml:space="preserve"> a binary aray.</w:t>
      </w:r>
      <w:r>
        <w:t xml:space="preserve"> </w:t>
      </w:r>
      <w:r w:rsidR="002B255F">
        <w:t xml:space="preserve">  The </w:t>
      </w:r>
      <w:r w:rsidR="002B255F" w:rsidRPr="002B255F">
        <w:rPr>
          <w:rFonts w:ascii="Courier New" w:hAnsi="Courier New"/>
          <w:sz w:val="18"/>
        </w:rPr>
        <w:t>BinaryEncoding</w:t>
      </w:r>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14:paraId="7A44288F" w14:textId="77777777" w:rsidR="00AD0FC1" w:rsidRDefault="00AD0FC1" w:rsidP="003D0573">
      <w:pPr>
        <w:pStyle w:val="Body"/>
        <w:numPr>
          <w:ilvl w:val="0"/>
          <w:numId w:val="4"/>
        </w:numPr>
        <w:spacing w:before="0"/>
      </w:pPr>
      <w:r>
        <w:t xml:space="preserve">Appends the resulting </w:t>
      </w:r>
      <w:r w:rsidR="003D5463">
        <w:t xml:space="preserve">data </w:t>
      </w:r>
      <w:r>
        <w:t>to the write buffer.</w:t>
      </w:r>
    </w:p>
    <w:p w14:paraId="23D4F64E" w14:textId="77777777" w:rsidR="00353FBF" w:rsidRDefault="00353FBF" w:rsidP="003D0573">
      <w:pPr>
        <w:pStyle w:val="Body"/>
        <w:numPr>
          <w:ilvl w:val="0"/>
          <w:numId w:val="4"/>
        </w:numPr>
        <w:spacing w:before="0"/>
      </w:pPr>
      <w:r>
        <w:t>Writes the buffer to the instrument.</w:t>
      </w:r>
    </w:p>
    <w:p w14:paraId="3BF9C7A8" w14:textId="77777777" w:rsidR="00353FBF" w:rsidRDefault="00353FBF" w:rsidP="003D0573">
      <w:pPr>
        <w:pStyle w:val="Body"/>
        <w:numPr>
          <w:ilvl w:val="0"/>
          <w:numId w:val="4"/>
        </w:numPr>
        <w:spacing w:before="0"/>
      </w:pPr>
      <w:r>
        <w:t>Sends an END to the instrument.</w:t>
      </w:r>
    </w:p>
    <w:p w14:paraId="786D5025" w14:textId="77777777" w:rsidR="00353FBF" w:rsidRPr="0037085F" w:rsidRDefault="00353FBF" w:rsidP="003D0573">
      <w:pPr>
        <w:pStyle w:val="Body"/>
        <w:numPr>
          <w:ilvl w:val="0"/>
          <w:numId w:val="4"/>
        </w:numPr>
        <w:spacing w:before="0"/>
      </w:pPr>
      <w:r>
        <w:t>Flushes the buffer.</w:t>
      </w:r>
    </w:p>
    <w:p w14:paraId="14A88CA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FD1724" w14:textId="77777777" w:rsidTr="00531BA0">
        <w:tc>
          <w:tcPr>
            <w:tcW w:w="8856" w:type="dxa"/>
          </w:tcPr>
          <w:p w14:paraId="2128F48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p>
          <w:p w14:paraId="3B3AB82A"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6B7EF29" w14:textId="77777777" w:rsidR="00531BA0" w:rsidRPr="009558BE" w:rsidRDefault="00531BA0" w:rsidP="00531BA0">
            <w:pPr>
              <w:pStyle w:val="TableItem"/>
              <w:rPr>
                <w:rFonts w:ascii="Courier New" w:hAnsi="Courier New"/>
                <w:sz w:val="18"/>
              </w:rPr>
            </w:pPr>
          </w:p>
          <w:p w14:paraId="695ED1C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p w14:paraId="75A3CAD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7A96F60" w14:textId="77777777" w:rsidR="00531BA0" w:rsidRPr="009558BE" w:rsidRDefault="00531BA0" w:rsidP="00531BA0">
            <w:pPr>
              <w:pStyle w:val="TableItem"/>
              <w:rPr>
                <w:rFonts w:ascii="Courier New" w:hAnsi="Courier New"/>
                <w:sz w:val="18"/>
              </w:rPr>
            </w:pPr>
          </w:p>
          <w:p w14:paraId="2A2284A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p>
          <w:p w14:paraId="0946C44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AE546BC" w14:textId="77777777" w:rsidR="00531BA0" w:rsidRPr="009558BE" w:rsidRDefault="00531BA0" w:rsidP="00531BA0">
            <w:pPr>
              <w:pStyle w:val="TableItem"/>
              <w:rPr>
                <w:rFonts w:ascii="Courier New" w:hAnsi="Courier New"/>
                <w:sz w:val="18"/>
              </w:rPr>
            </w:pPr>
          </w:p>
          <w:p w14:paraId="48D7A42A"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3C1C17E"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0B28B746"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340BAA42"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E8F77CC" w14:textId="77777777" w:rsidR="00531BA0" w:rsidRPr="009558BE" w:rsidRDefault="00531BA0" w:rsidP="00531BA0">
            <w:pPr>
              <w:pStyle w:val="TableItem"/>
              <w:rPr>
                <w:rFonts w:ascii="Courier New" w:hAnsi="Courier New"/>
                <w:sz w:val="18"/>
              </w:rPr>
            </w:pPr>
          </w:p>
          <w:p w14:paraId="20F3B470"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p>
          <w:p w14:paraId="405DF2AC"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F337CFC" w14:textId="77777777" w:rsidR="00531BA0" w:rsidRPr="009558BE" w:rsidRDefault="00531BA0" w:rsidP="00531BA0">
            <w:pPr>
              <w:pStyle w:val="TableItem"/>
              <w:rPr>
                <w:rFonts w:ascii="Courier New" w:hAnsi="Courier New"/>
                <w:sz w:val="18"/>
              </w:rPr>
            </w:pPr>
          </w:p>
          <w:p w14:paraId="254EBAD9"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5862CE81"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1990321"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4619E1C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9F7727F" w14:textId="77777777" w:rsidR="00531BA0" w:rsidRPr="009558BE" w:rsidRDefault="00531BA0" w:rsidP="00531BA0">
            <w:pPr>
              <w:pStyle w:val="TableItem"/>
              <w:rPr>
                <w:rFonts w:ascii="Courier New" w:hAnsi="Courier New"/>
                <w:sz w:val="18"/>
              </w:rPr>
            </w:pPr>
          </w:p>
          <w:p w14:paraId="54F05EDB"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2473E6E7"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D6E029D" w14:textId="77777777" w:rsidR="00531BA0" w:rsidRPr="009558BE" w:rsidRDefault="00531BA0" w:rsidP="00531BA0">
            <w:pPr>
              <w:pStyle w:val="TableItem"/>
              <w:rPr>
                <w:rFonts w:ascii="Courier New" w:hAnsi="Courier New"/>
                <w:sz w:val="18"/>
              </w:rPr>
            </w:pPr>
          </w:p>
          <w:p w14:paraId="5066FA94"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19A7ECCA"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A33BFDF" w14:textId="77777777" w:rsidR="00531BA0" w:rsidRPr="009558BE" w:rsidRDefault="00531BA0" w:rsidP="00531BA0">
            <w:pPr>
              <w:pStyle w:val="TableItem"/>
              <w:rPr>
                <w:rFonts w:ascii="Courier New" w:hAnsi="Courier New"/>
                <w:sz w:val="18"/>
              </w:rPr>
            </w:pPr>
            <w:r>
              <w:rPr>
                <w:rFonts w:ascii="Courier New" w:hAnsi="Courier New"/>
                <w:sz w:val="18"/>
              </w:rPr>
              <w:t>[CLSCompliant(false)]</w:t>
            </w:r>
          </w:p>
          <w:p w14:paraId="0E54BA96"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386C789" w14:textId="77777777" w:rsidR="00531BA0" w:rsidRPr="009558BE" w:rsidRDefault="00531BA0" w:rsidP="00531BA0">
            <w:pPr>
              <w:pStyle w:val="TableItem"/>
              <w:rPr>
                <w:rFonts w:ascii="Courier New" w:hAnsi="Courier New"/>
                <w:sz w:val="18"/>
              </w:rPr>
            </w:pPr>
          </w:p>
          <w:p w14:paraId="44A1B1B4"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p>
          <w:p w14:paraId="0A2B258E" w14:textId="77777777" w:rsidR="00531BA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4C5FED" w14:textId="77777777" w:rsidR="00531BA0" w:rsidRPr="009558BE" w:rsidRDefault="00531BA0" w:rsidP="00531BA0">
            <w:pPr>
              <w:pStyle w:val="TableItem"/>
              <w:rPr>
                <w:rFonts w:ascii="Courier New" w:hAnsi="Courier New"/>
                <w:sz w:val="18"/>
              </w:rPr>
            </w:pPr>
          </w:p>
          <w:p w14:paraId="7108C86F" w14:textId="77777777" w:rsidR="00531BA0" w:rsidRPr="009558BE"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p>
          <w:p w14:paraId="78FE3325" w14:textId="77777777" w:rsidR="00531BA0" w:rsidRPr="00D80640" w:rsidRDefault="00531BA0" w:rsidP="00531BA0">
            <w:pPr>
              <w:pStyle w:val="TableItem"/>
              <w:rPr>
                <w:rFonts w:ascii="Courier New" w:hAnsi="Courier New"/>
                <w:sz w:val="18"/>
              </w:rPr>
            </w:pPr>
            <w:r w:rsidRPr="009558BE">
              <w:rPr>
                <w:rFonts w:ascii="Courier New" w:hAnsi="Courier New"/>
                <w:sz w:val="18"/>
              </w:rPr>
              <w:t>void WriteBinary</w:t>
            </w:r>
            <w:r>
              <w:rPr>
                <w:rFonts w:ascii="Courier New" w:hAnsi="Courier New"/>
                <w:sz w:val="18"/>
              </w:rPr>
              <w:t>AndFlush</w:t>
            </w:r>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6A6D8DED"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315E984" w14:textId="77777777" w:rsidTr="00080267">
        <w:trPr>
          <w:cantSplit/>
        </w:trPr>
        <w:tc>
          <w:tcPr>
            <w:tcW w:w="1782" w:type="dxa"/>
          </w:tcPr>
          <w:p w14:paraId="07EAB2BD" w14:textId="77777777" w:rsidR="00080267" w:rsidRPr="00CB6687" w:rsidRDefault="00080267" w:rsidP="00080267">
            <w:pPr>
              <w:pStyle w:val="TableHeader"/>
              <w:jc w:val="left"/>
              <w:rPr>
                <w:b/>
                <w:bCs/>
              </w:rPr>
            </w:pPr>
            <w:r>
              <w:rPr>
                <w:b/>
                <w:bCs/>
              </w:rPr>
              <w:lastRenderedPageBreak/>
              <w:t>Name</w:t>
            </w:r>
          </w:p>
        </w:tc>
        <w:tc>
          <w:tcPr>
            <w:tcW w:w="4860" w:type="dxa"/>
          </w:tcPr>
          <w:p w14:paraId="51D7B6E1" w14:textId="77777777" w:rsidR="00080267" w:rsidRPr="00CB6687" w:rsidRDefault="00080267" w:rsidP="00080267">
            <w:pPr>
              <w:pStyle w:val="TableHeader"/>
              <w:jc w:val="left"/>
              <w:rPr>
                <w:b/>
                <w:bCs/>
              </w:rPr>
            </w:pPr>
            <w:r w:rsidRPr="00CB6687">
              <w:rPr>
                <w:b/>
                <w:bCs/>
              </w:rPr>
              <w:t>Description</w:t>
            </w:r>
          </w:p>
        </w:tc>
        <w:tc>
          <w:tcPr>
            <w:tcW w:w="2179" w:type="dxa"/>
          </w:tcPr>
          <w:p w14:paraId="5B8FB4BF" w14:textId="77777777" w:rsidR="00080267" w:rsidRPr="00CB6687" w:rsidRDefault="00080267" w:rsidP="00080267">
            <w:pPr>
              <w:pStyle w:val="TableHeader"/>
              <w:jc w:val="left"/>
              <w:rPr>
                <w:b/>
                <w:bCs/>
              </w:rPr>
            </w:pPr>
            <w:r w:rsidRPr="00CB6687">
              <w:rPr>
                <w:b/>
                <w:bCs/>
              </w:rPr>
              <w:t>Type</w:t>
            </w:r>
          </w:p>
        </w:tc>
      </w:tr>
      <w:tr w:rsidR="00080267" w14:paraId="147A3991" w14:textId="77777777" w:rsidTr="00080267">
        <w:trPr>
          <w:cantSplit/>
        </w:trPr>
        <w:tc>
          <w:tcPr>
            <w:tcW w:w="1782" w:type="dxa"/>
          </w:tcPr>
          <w:p w14:paraId="6AAC3688" w14:textId="77777777" w:rsidR="00080267" w:rsidRDefault="00080267" w:rsidP="00080267">
            <w:pPr>
              <w:pStyle w:val="TableCellCourierNew"/>
            </w:pPr>
            <w:r>
              <w:t>data</w:t>
            </w:r>
          </w:p>
        </w:tc>
        <w:tc>
          <w:tcPr>
            <w:tcW w:w="4860" w:type="dxa"/>
          </w:tcPr>
          <w:p w14:paraId="6BB4E77B" w14:textId="77777777" w:rsidR="00080267" w:rsidRDefault="003D5463" w:rsidP="00080267">
            <w:pPr>
              <w:pStyle w:val="TableItem"/>
            </w:pPr>
            <w:r>
              <w:t xml:space="preserve">An array of numbers to be converted to a binary form (determined by </w:t>
            </w:r>
            <w:r w:rsidRPr="009A461E">
              <w:rPr>
                <w:rFonts w:ascii="Courier New" w:hAnsi="Courier New"/>
                <w:sz w:val="18"/>
              </w:rPr>
              <w:t>BinaryEncoding</w:t>
            </w:r>
            <w:r>
              <w:t>) and sent to the instrument.</w:t>
            </w:r>
          </w:p>
        </w:tc>
        <w:tc>
          <w:tcPr>
            <w:tcW w:w="2179" w:type="dxa"/>
          </w:tcPr>
          <w:p w14:paraId="16213EFD" w14:textId="77777777" w:rsidR="00080267" w:rsidRDefault="00080267" w:rsidP="00080267">
            <w:pPr>
              <w:pStyle w:val="TableCellCourierNew"/>
            </w:pPr>
            <w:r>
              <w:t>Byte[], SByte[], Int16[], UInt16[], Int32[], UInt32[], Int64[], Uint64[], Single[], Double[]</w:t>
            </w:r>
          </w:p>
        </w:tc>
      </w:tr>
      <w:tr w:rsidR="00080267" w14:paraId="6AF2C7F6" w14:textId="77777777" w:rsidTr="00080267">
        <w:trPr>
          <w:cantSplit/>
        </w:trPr>
        <w:tc>
          <w:tcPr>
            <w:tcW w:w="1782" w:type="dxa"/>
          </w:tcPr>
          <w:p w14:paraId="2FFF385C" w14:textId="77777777" w:rsidR="00080267" w:rsidRDefault="00080267" w:rsidP="00080267">
            <w:pPr>
              <w:pStyle w:val="TableCellCourierNew"/>
            </w:pPr>
            <w:r>
              <w:t>index</w:t>
            </w:r>
          </w:p>
          <w:p w14:paraId="6D21DC3D" w14:textId="77777777" w:rsidR="00080267" w:rsidRPr="002A021A" w:rsidRDefault="00080267" w:rsidP="00080267">
            <w:pPr>
              <w:jc w:val="center"/>
            </w:pPr>
          </w:p>
        </w:tc>
        <w:tc>
          <w:tcPr>
            <w:tcW w:w="4860" w:type="dxa"/>
          </w:tcPr>
          <w:p w14:paraId="470B008D"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0C210CC0" w14:textId="77777777" w:rsidR="00080267" w:rsidRDefault="00080267" w:rsidP="00080267">
            <w:pPr>
              <w:pStyle w:val="TableCellCourierNew"/>
            </w:pPr>
            <w:r>
              <w:t>Int64</w:t>
            </w:r>
          </w:p>
        </w:tc>
      </w:tr>
      <w:tr w:rsidR="00080267" w14:paraId="31B31A80" w14:textId="77777777" w:rsidTr="00080267">
        <w:trPr>
          <w:cantSplit/>
        </w:trPr>
        <w:tc>
          <w:tcPr>
            <w:tcW w:w="1782" w:type="dxa"/>
          </w:tcPr>
          <w:p w14:paraId="7EEE1AA1" w14:textId="77777777" w:rsidR="00080267" w:rsidRDefault="00080267" w:rsidP="00080267">
            <w:pPr>
              <w:pStyle w:val="TableCellCourierNew"/>
            </w:pPr>
            <w:r>
              <w:t>count</w:t>
            </w:r>
          </w:p>
        </w:tc>
        <w:tc>
          <w:tcPr>
            <w:tcW w:w="4860" w:type="dxa"/>
          </w:tcPr>
          <w:p w14:paraId="0F8092D8"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r w:rsidR="003D5463" w:rsidRPr="00725684">
              <w:rPr>
                <w:rFonts w:ascii="Courier New" w:hAnsi="Courier New"/>
                <w:sz w:val="18"/>
              </w:rPr>
              <w:t>data.length</w:t>
            </w:r>
            <w:r w:rsidR="003D5463">
              <w:t>.</w:t>
            </w:r>
          </w:p>
        </w:tc>
        <w:tc>
          <w:tcPr>
            <w:tcW w:w="2179" w:type="dxa"/>
          </w:tcPr>
          <w:p w14:paraId="528E21CA" w14:textId="77777777" w:rsidR="00080267" w:rsidRDefault="00080267" w:rsidP="00080267">
            <w:pPr>
              <w:pStyle w:val="TableCellCourierNew"/>
            </w:pPr>
            <w:r>
              <w:t>Int64</w:t>
            </w:r>
          </w:p>
        </w:tc>
      </w:tr>
    </w:tbl>
    <w:p w14:paraId="3F0C6B5B" w14:textId="77777777" w:rsidR="001800A1" w:rsidRDefault="001800A1" w:rsidP="001800A1">
      <w:pPr>
        <w:pStyle w:val="Heading-Sub2"/>
      </w:pPr>
      <w:r>
        <w:t>PRINTF Equivalents</w:t>
      </w:r>
    </w:p>
    <w:p w14:paraId="5A7F4724" w14:textId="3096AA6B" w:rsidR="001800A1" w:rsidRDefault="001800A1" w:rsidP="001800A1">
      <w:pPr>
        <w:pStyle w:val="Body"/>
      </w:pPr>
      <w:r>
        <w:t xml:space="preserve">The </w:t>
      </w:r>
      <w:r w:rsidRPr="001310BD">
        <w:rPr>
          <w:rFonts w:ascii="Courier New" w:hAnsi="Courier New"/>
          <w:sz w:val="18"/>
        </w:rPr>
        <w:t>Write</w:t>
      </w:r>
      <w:r w:rsidR="00A05696">
        <w:rPr>
          <w:rFonts w:ascii="Courier New" w:hAnsi="Courier New"/>
          <w:sz w:val="18"/>
        </w:rPr>
        <w:t>BinaryAndFlush</w:t>
      </w:r>
      <w:r>
        <w:t xml:space="preserve"> method implementations exhibit exactly the same behavior (but not necessarily </w:t>
      </w:r>
      <w:r w:rsidR="00270C8A">
        <w:t>implemented</w:t>
      </w:r>
      <w:r>
        <w:t xml:space="preserve"> exactly as shown) as a corresponding call to </w:t>
      </w:r>
      <w:r w:rsidRPr="00EA0FD3">
        <w:rPr>
          <w:rFonts w:ascii="Courier New" w:hAnsi="Courier New"/>
          <w:sz w:val="18"/>
        </w:rPr>
        <w:t>Printf</w:t>
      </w:r>
      <w:r>
        <w:t>, as shown in the following table.</w:t>
      </w:r>
    </w:p>
    <w:p w14:paraId="5FD91C0C"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3FED643" w14:textId="77777777" w:rsidTr="00BE6C04">
        <w:trPr>
          <w:cantSplit/>
        </w:trPr>
        <w:tc>
          <w:tcPr>
            <w:tcW w:w="4572" w:type="dxa"/>
          </w:tcPr>
          <w:p w14:paraId="2715EEBF" w14:textId="77777777" w:rsidR="001800A1" w:rsidRPr="00712E3E" w:rsidRDefault="001800A1" w:rsidP="00BE6C04">
            <w:pPr>
              <w:pStyle w:val="TableHeader"/>
              <w:jc w:val="left"/>
              <w:rPr>
                <w:b/>
                <w:bCs/>
              </w:rPr>
            </w:pPr>
            <w:r w:rsidRPr="000B355E">
              <w:rPr>
                <w:b/>
                <w:bCs/>
              </w:rPr>
              <w:t>Write</w:t>
            </w:r>
            <w:r>
              <w:rPr>
                <w:b/>
                <w:bCs/>
              </w:rPr>
              <w:t>LineList</w:t>
            </w:r>
            <w:r w:rsidRPr="000B355E">
              <w:rPr>
                <w:b/>
                <w:bCs/>
              </w:rPr>
              <w:t xml:space="preserve"> Method</w:t>
            </w:r>
          </w:p>
        </w:tc>
        <w:tc>
          <w:tcPr>
            <w:tcW w:w="4249" w:type="dxa"/>
          </w:tcPr>
          <w:p w14:paraId="0F74EEEE" w14:textId="77777777" w:rsidR="001800A1" w:rsidRPr="00972178" w:rsidRDefault="001800A1" w:rsidP="00BE6C04">
            <w:pPr>
              <w:pStyle w:val="TableCaption"/>
              <w:jc w:val="left"/>
            </w:pPr>
            <w:r w:rsidRPr="00972178">
              <w:t xml:space="preserve">Equivalent </w:t>
            </w:r>
            <w:r>
              <w:t>P</w:t>
            </w:r>
            <w:r w:rsidRPr="00972178">
              <w:t xml:space="preserve">rintf </w:t>
            </w:r>
            <w:r>
              <w:t>Call</w:t>
            </w:r>
          </w:p>
        </w:tc>
      </w:tr>
      <w:tr w:rsidR="001800A1" w14:paraId="55F7F6EC" w14:textId="77777777" w:rsidTr="00BE6C04">
        <w:trPr>
          <w:cantSplit/>
        </w:trPr>
        <w:tc>
          <w:tcPr>
            <w:tcW w:w="8821" w:type="dxa"/>
            <w:gridSpan w:val="2"/>
            <w:vAlign w:val="center"/>
          </w:tcPr>
          <w:p w14:paraId="326E8BDA" w14:textId="77777777" w:rsidR="001800A1" w:rsidRPr="00A05696" w:rsidRDefault="001800A1" w:rsidP="00BE6C04">
            <w:pPr>
              <w:pStyle w:val="TableCaption"/>
              <w:jc w:val="left"/>
              <w:rPr>
                <w:b w:val="0"/>
                <w:i/>
              </w:rPr>
            </w:pPr>
            <w:r w:rsidRPr="00A05696">
              <w:rPr>
                <w:b w:val="0"/>
                <w:i/>
              </w:rPr>
              <w:t>If BinaryEncoding = DefiniteLengthBlockData</w:t>
            </w:r>
          </w:p>
        </w:tc>
      </w:tr>
      <w:tr w:rsidR="001800A1" w14:paraId="6F1BFF78" w14:textId="77777777" w:rsidTr="00BE6C04">
        <w:trPr>
          <w:cantSplit/>
        </w:trPr>
        <w:tc>
          <w:tcPr>
            <w:tcW w:w="4572" w:type="dxa"/>
            <w:vAlign w:val="center"/>
          </w:tcPr>
          <w:p w14:paraId="24C89593"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E1EFA13"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456C844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753395C" w14:textId="77777777" w:rsidTr="00BE6C04">
        <w:trPr>
          <w:cantSplit/>
        </w:trPr>
        <w:tc>
          <w:tcPr>
            <w:tcW w:w="4572" w:type="dxa"/>
            <w:vAlign w:val="center"/>
          </w:tcPr>
          <w:p w14:paraId="202490B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D0622C"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1652F379"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783EAC1" w14:textId="77777777" w:rsidTr="00BE6C04">
        <w:trPr>
          <w:cantSplit/>
        </w:trPr>
        <w:tc>
          <w:tcPr>
            <w:tcW w:w="4572" w:type="dxa"/>
            <w:vAlign w:val="center"/>
          </w:tcPr>
          <w:p w14:paraId="1ECC2E14"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A107CD3"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0591700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F046E62" w14:textId="77777777" w:rsidTr="00BE6C04">
        <w:trPr>
          <w:cantSplit/>
        </w:trPr>
        <w:tc>
          <w:tcPr>
            <w:tcW w:w="4572" w:type="dxa"/>
            <w:vAlign w:val="center"/>
          </w:tcPr>
          <w:p w14:paraId="5AD1ADA7"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38FFBAB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45AA7FD4"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F6CC32" w14:textId="77777777" w:rsidR="001800A1" w:rsidRPr="00CA5B96" w:rsidRDefault="001800A1" w:rsidP="002D4410">
            <w:pPr>
              <w:pStyle w:val="TableItem"/>
              <w:rPr>
                <w:rFonts w:ascii="Courier New" w:hAnsi="Courier New"/>
                <w:sz w:val="18"/>
              </w:rPr>
            </w:pPr>
          </w:p>
        </w:tc>
      </w:tr>
      <w:tr w:rsidR="001800A1" w14:paraId="2D5EA849" w14:textId="77777777" w:rsidTr="00BE6C04">
        <w:trPr>
          <w:cantSplit/>
        </w:trPr>
        <w:tc>
          <w:tcPr>
            <w:tcW w:w="4572" w:type="dxa"/>
            <w:vAlign w:val="center"/>
          </w:tcPr>
          <w:p w14:paraId="180B85B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(Single[] data);</w:t>
            </w:r>
          </w:p>
        </w:tc>
        <w:tc>
          <w:tcPr>
            <w:tcW w:w="4249" w:type="dxa"/>
            <w:vAlign w:val="center"/>
          </w:tcPr>
          <w:p w14:paraId="0D1658F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994B821" w14:textId="77777777" w:rsidTr="00BE6C04">
        <w:trPr>
          <w:cantSplit/>
        </w:trPr>
        <w:tc>
          <w:tcPr>
            <w:tcW w:w="4572" w:type="dxa"/>
            <w:vAlign w:val="center"/>
          </w:tcPr>
          <w:p w14:paraId="236ABBBB"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w:t>
            </w:r>
            <w:r w:rsidR="00184255">
              <w:rPr>
                <w:rFonts w:ascii="Courier New" w:hAnsi="Courier New"/>
                <w:sz w:val="18"/>
              </w:rPr>
              <w:t>AndFlush</w:t>
            </w:r>
            <w:r w:rsidRPr="009558BE">
              <w:rPr>
                <w:rFonts w:ascii="Courier New" w:hAnsi="Courier New"/>
                <w:sz w:val="18"/>
              </w:rPr>
              <w:t>(Double[] data);</w:t>
            </w:r>
          </w:p>
        </w:tc>
        <w:tc>
          <w:tcPr>
            <w:tcW w:w="4249" w:type="dxa"/>
            <w:vAlign w:val="center"/>
          </w:tcPr>
          <w:p w14:paraId="50B0CC26"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CEEFE5F" w14:textId="77777777" w:rsidTr="00BE6C04">
        <w:trPr>
          <w:cantSplit/>
        </w:trPr>
        <w:tc>
          <w:tcPr>
            <w:tcW w:w="8821" w:type="dxa"/>
            <w:gridSpan w:val="2"/>
            <w:vAlign w:val="center"/>
          </w:tcPr>
          <w:p w14:paraId="49689A29" w14:textId="77777777" w:rsidR="001800A1" w:rsidRPr="00A05696" w:rsidRDefault="001800A1" w:rsidP="003D5463">
            <w:pPr>
              <w:pStyle w:val="TableItem"/>
              <w:rPr>
                <w:rFonts w:ascii="Courier New" w:hAnsi="Courier New"/>
                <w:i/>
                <w:sz w:val="18"/>
              </w:rPr>
            </w:pPr>
            <w:r w:rsidRPr="00A05696">
              <w:rPr>
                <w:i/>
              </w:rPr>
              <w:t xml:space="preserve">If BinaryEncoding = </w:t>
            </w:r>
            <w:r w:rsidR="003D5463" w:rsidRPr="00A05696">
              <w:rPr>
                <w:i/>
              </w:rPr>
              <w:t>Indefin</w:t>
            </w:r>
            <w:r w:rsidR="003D5463">
              <w:rPr>
                <w:i/>
              </w:rPr>
              <w:t>i</w:t>
            </w:r>
            <w:r w:rsidR="003D5463" w:rsidRPr="00A05696">
              <w:rPr>
                <w:i/>
              </w:rPr>
              <w:t>teLengthBlockData</w:t>
            </w:r>
          </w:p>
        </w:tc>
      </w:tr>
      <w:tr w:rsidR="001800A1" w14:paraId="5E1B9957" w14:textId="77777777" w:rsidTr="00BE6C04">
        <w:trPr>
          <w:cantSplit/>
        </w:trPr>
        <w:tc>
          <w:tcPr>
            <w:tcW w:w="4572" w:type="dxa"/>
            <w:vAlign w:val="center"/>
          </w:tcPr>
          <w:p w14:paraId="07A1566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537DA495"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161FD42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2D629DD" w14:textId="77777777" w:rsidTr="00BE6C04">
        <w:trPr>
          <w:cantSplit/>
        </w:trPr>
        <w:tc>
          <w:tcPr>
            <w:tcW w:w="4572" w:type="dxa"/>
            <w:vAlign w:val="center"/>
          </w:tcPr>
          <w:p w14:paraId="63D6740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352DE6B8"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3CF8E0D5"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hB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8166271" w14:textId="77777777" w:rsidTr="00BE6C04">
        <w:trPr>
          <w:cantSplit/>
        </w:trPr>
        <w:tc>
          <w:tcPr>
            <w:tcW w:w="4572" w:type="dxa"/>
            <w:vAlign w:val="center"/>
          </w:tcPr>
          <w:p w14:paraId="5D10DEFF"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6B47C31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3B132244"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lB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237CC4E" w14:textId="77777777" w:rsidTr="00BE6C04">
        <w:trPr>
          <w:cantSplit/>
        </w:trPr>
        <w:tc>
          <w:tcPr>
            <w:tcW w:w="4572" w:type="dxa"/>
            <w:vAlign w:val="center"/>
          </w:tcPr>
          <w:p w14:paraId="3DCB7DCA"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42A58812"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636204A3" w14:textId="77777777" w:rsidR="00184255" w:rsidRDefault="00184255" w:rsidP="00184255">
            <w:pPr>
              <w:autoSpaceDE w:val="0"/>
              <w:autoSpaceDN w:val="0"/>
              <w:adjustRightInd w:val="0"/>
            </w:pP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Pr>
                <w:rFonts w:ascii="Courier New" w:hAnsi="Courier New"/>
                <w:sz w:val="18"/>
              </w:rPr>
              <w:t>U</w:t>
            </w:r>
            <w:r w:rsidRPr="009558BE">
              <w:rPr>
                <w:rFonts w:ascii="Courier New" w:hAnsi="Courier New"/>
                <w:sz w:val="18"/>
              </w:rPr>
              <w:t>Int64[]</w:t>
            </w:r>
            <w:r w:rsidRPr="007C15DD">
              <w:t>)</w:t>
            </w:r>
            <w:r>
              <w:t xml:space="preserve"> and </w:t>
            </w:r>
            <w:r w:rsidRPr="00BE4289">
              <w:rPr>
                <w:rFonts w:ascii="Courier New" w:hAnsi="Courier New"/>
                <w:sz w:val="18"/>
              </w:rPr>
              <w:t>WriteBinary</w:t>
            </w:r>
            <w:r>
              <w:rPr>
                <w:rFonts w:ascii="Courier New" w:hAnsi="Courier New"/>
                <w:sz w:val="18"/>
              </w:rPr>
              <w:t>AndFlush</w:t>
            </w:r>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he corresponding Printf format specifier (</w:t>
            </w:r>
            <w:r w:rsidRPr="00CA5B96">
              <w:rPr>
                <w:rFonts w:ascii="Courier New" w:hAnsi="Courier New"/>
                <w:sz w:val="18"/>
              </w:rPr>
              <w:t>%</w:t>
            </w:r>
            <w:r>
              <w:rPr>
                <w:rFonts w:ascii="Courier New" w:hAnsi="Courier New"/>
                <w:sz w:val="18"/>
              </w:rPr>
              <w:t>ll</w:t>
            </w:r>
            <w:r w:rsidR="00E80881">
              <w:rPr>
                <w:rFonts w:ascii="Courier New" w:hAnsi="Courier New"/>
                <w:sz w:val="18"/>
              </w:rPr>
              <w:t>B</w:t>
            </w:r>
            <w:r w:rsidRPr="007C15DD">
              <w:t xml:space="preserve">) </w:t>
            </w:r>
            <w:r>
              <w:t>are</w:t>
            </w:r>
            <w:r w:rsidRPr="007C15DD">
              <w:t xml:space="preserve"> not supported at this time.</w:t>
            </w:r>
          </w:p>
          <w:p w14:paraId="4258C2D9" w14:textId="77777777" w:rsidR="001800A1" w:rsidRPr="00CA5B96" w:rsidRDefault="001800A1" w:rsidP="002D4410">
            <w:pPr>
              <w:pStyle w:val="TableItem"/>
              <w:rPr>
                <w:rFonts w:ascii="Courier New" w:hAnsi="Courier New"/>
                <w:sz w:val="18"/>
              </w:rPr>
            </w:pPr>
          </w:p>
        </w:tc>
      </w:tr>
      <w:tr w:rsidR="001800A1" w14:paraId="681F2580" w14:textId="77777777" w:rsidTr="00BE6C04">
        <w:trPr>
          <w:cantSplit/>
        </w:trPr>
        <w:tc>
          <w:tcPr>
            <w:tcW w:w="4572" w:type="dxa"/>
            <w:vAlign w:val="center"/>
          </w:tcPr>
          <w:p w14:paraId="11A5C58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1F9667F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4F178E" w14:textId="77777777" w:rsidTr="00BE6C04">
        <w:trPr>
          <w:cantSplit/>
        </w:trPr>
        <w:tc>
          <w:tcPr>
            <w:tcW w:w="4572" w:type="dxa"/>
            <w:vAlign w:val="center"/>
          </w:tcPr>
          <w:p w14:paraId="0DEE973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152CBCAE"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5E70C08" w14:textId="77777777" w:rsidTr="00BE6C04">
        <w:trPr>
          <w:cantSplit/>
        </w:trPr>
        <w:tc>
          <w:tcPr>
            <w:tcW w:w="8821" w:type="dxa"/>
            <w:gridSpan w:val="2"/>
            <w:vAlign w:val="center"/>
          </w:tcPr>
          <w:p w14:paraId="25479335" w14:textId="77777777" w:rsidR="001800A1" w:rsidRPr="00A05696" w:rsidRDefault="001800A1" w:rsidP="00BE6C04">
            <w:pPr>
              <w:pStyle w:val="TableCaption"/>
              <w:jc w:val="left"/>
              <w:rPr>
                <w:b w:val="0"/>
                <w:i/>
              </w:rPr>
            </w:pPr>
            <w:r w:rsidRPr="00A05696">
              <w:rPr>
                <w:b w:val="0"/>
                <w:i/>
              </w:rPr>
              <w:t>If BinaryEncoding = RawBigEndian</w:t>
            </w:r>
          </w:p>
        </w:tc>
      </w:tr>
      <w:tr w:rsidR="001800A1" w14:paraId="1F107CD8" w14:textId="77777777" w:rsidTr="00BE6C04">
        <w:trPr>
          <w:cantSplit/>
        </w:trPr>
        <w:tc>
          <w:tcPr>
            <w:tcW w:w="4572" w:type="dxa"/>
            <w:vAlign w:val="center"/>
          </w:tcPr>
          <w:p w14:paraId="4BC55616"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6C847942"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12CCF11"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B58438" w14:textId="77777777" w:rsidTr="00BE6C04">
        <w:trPr>
          <w:cantSplit/>
        </w:trPr>
        <w:tc>
          <w:tcPr>
            <w:tcW w:w="4572" w:type="dxa"/>
            <w:vAlign w:val="center"/>
          </w:tcPr>
          <w:p w14:paraId="569230C0" w14:textId="77777777" w:rsidR="001800A1" w:rsidRDefault="001800A1" w:rsidP="00BE6C04">
            <w:pPr>
              <w:pStyle w:val="TableItem"/>
              <w:rPr>
                <w:rFonts w:ascii="Courier New" w:hAnsi="Courier New"/>
                <w:sz w:val="18"/>
              </w:rPr>
            </w:pPr>
            <w:r w:rsidRPr="009558BE">
              <w:rPr>
                <w:rFonts w:ascii="Courier New" w:hAnsi="Courier New"/>
                <w:sz w:val="18"/>
              </w:rPr>
              <w:lastRenderedPageBreak/>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41651E20"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5F418C70"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B188F9C" w14:textId="77777777" w:rsidTr="00BE6C04">
        <w:trPr>
          <w:cantSplit/>
        </w:trPr>
        <w:tc>
          <w:tcPr>
            <w:tcW w:w="4572" w:type="dxa"/>
            <w:vAlign w:val="center"/>
          </w:tcPr>
          <w:p w14:paraId="7E9E48E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195EFFB6"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6C84BB76" w14:textId="77777777" w:rsidR="001800A1" w:rsidRPr="00CA5B96" w:rsidRDefault="001800A1" w:rsidP="003D5463">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9CDB95" w14:textId="77777777" w:rsidTr="00BE6C04">
        <w:trPr>
          <w:cantSplit/>
        </w:trPr>
        <w:tc>
          <w:tcPr>
            <w:tcW w:w="4572" w:type="dxa"/>
            <w:vAlign w:val="center"/>
          </w:tcPr>
          <w:p w14:paraId="384A2352"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0F39DDDA"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3A00BE9A"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sidR="003D5463">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83D789C" w14:textId="77777777" w:rsidTr="00BE6C04">
        <w:trPr>
          <w:cantSplit/>
        </w:trPr>
        <w:tc>
          <w:tcPr>
            <w:tcW w:w="4572" w:type="dxa"/>
            <w:vAlign w:val="center"/>
          </w:tcPr>
          <w:p w14:paraId="21A0C177"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F2AC002" w14:textId="77777777" w:rsidR="00184255" w:rsidRDefault="00184255" w:rsidP="00184255">
            <w:pPr>
              <w:autoSpaceDE w:val="0"/>
              <w:autoSpaceDN w:val="0"/>
              <w:adjustRightInd w:val="0"/>
            </w:pPr>
            <w:r w:rsidRPr="00184255">
              <w:rPr>
                <w:rFonts w:ascii="Courier New" w:hAnsi="Courier New"/>
                <w:sz w:val="18"/>
              </w:rPr>
              <w:t>WriteBinaryAndFlush(Single[])</w:t>
            </w:r>
            <w:r>
              <w:t xml:space="preserve"> for raw big endian arrays</w:t>
            </w:r>
            <w:r w:rsidRPr="007C15DD">
              <w:t xml:space="preserve"> </w:t>
            </w:r>
            <w:r w:rsidR="00E80881">
              <w:t>is supported</w:t>
            </w:r>
            <w:r>
              <w:t>.</w:t>
            </w:r>
          </w:p>
          <w:p w14:paraId="1614D509"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(%!obzy) is not supported at this time.</w:t>
            </w:r>
          </w:p>
        </w:tc>
      </w:tr>
      <w:tr w:rsidR="001800A1" w14:paraId="021CBD24" w14:textId="77777777" w:rsidTr="00BE6C04">
        <w:trPr>
          <w:cantSplit/>
        </w:trPr>
        <w:tc>
          <w:tcPr>
            <w:tcW w:w="4572" w:type="dxa"/>
            <w:vAlign w:val="center"/>
          </w:tcPr>
          <w:p w14:paraId="2948D74F"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6A78B4FC" w14:textId="77777777" w:rsidR="00184255" w:rsidRDefault="00184255" w:rsidP="00184255">
            <w:pPr>
              <w:autoSpaceDE w:val="0"/>
              <w:autoSpaceDN w:val="0"/>
              <w:adjustRightInd w:val="0"/>
            </w:pPr>
            <w:r w:rsidRPr="00184255">
              <w:rPr>
                <w:rFonts w:ascii="Courier New" w:hAnsi="Courier New"/>
                <w:sz w:val="18"/>
              </w:rPr>
              <w:t>WriteBinaryAndFlush(Double[])</w:t>
            </w:r>
            <w:r>
              <w:t xml:space="preserve"> for raw big endian arrays</w:t>
            </w:r>
            <w:r w:rsidRPr="007C15DD">
              <w:t xml:space="preserve"> </w:t>
            </w:r>
            <w:r w:rsidR="00E80881">
              <w:t>is supported</w:t>
            </w:r>
            <w:r>
              <w:t>.</w:t>
            </w:r>
          </w:p>
          <w:p w14:paraId="33C405B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(%!ob</w:t>
            </w:r>
            <w:r w:rsidR="00B12409">
              <w:t>Z</w:t>
            </w:r>
            <w:r w:rsidRPr="007C15DD">
              <w:t>y) is not supported at this time.</w:t>
            </w:r>
          </w:p>
        </w:tc>
      </w:tr>
      <w:tr w:rsidR="001800A1" w14:paraId="01F9C64D" w14:textId="77777777" w:rsidTr="00BE6C04">
        <w:trPr>
          <w:cantSplit/>
        </w:trPr>
        <w:tc>
          <w:tcPr>
            <w:tcW w:w="8821" w:type="dxa"/>
            <w:gridSpan w:val="2"/>
            <w:vAlign w:val="center"/>
          </w:tcPr>
          <w:p w14:paraId="2390B844" w14:textId="77777777" w:rsidR="001800A1" w:rsidRPr="00A05696" w:rsidRDefault="001800A1" w:rsidP="00BE6C04">
            <w:pPr>
              <w:pStyle w:val="TableItem"/>
              <w:rPr>
                <w:rFonts w:ascii="Courier New" w:hAnsi="Courier New"/>
                <w:i/>
                <w:sz w:val="18"/>
              </w:rPr>
            </w:pPr>
            <w:r w:rsidRPr="00A05696">
              <w:rPr>
                <w:i/>
              </w:rPr>
              <w:t>If BinaryEncoding = RawLittleEndian</w:t>
            </w:r>
          </w:p>
        </w:tc>
      </w:tr>
      <w:tr w:rsidR="001800A1" w14:paraId="1B75AB9E" w14:textId="77777777" w:rsidTr="00BE6C04">
        <w:trPr>
          <w:cantSplit/>
        </w:trPr>
        <w:tc>
          <w:tcPr>
            <w:tcW w:w="4572" w:type="dxa"/>
            <w:vAlign w:val="center"/>
          </w:tcPr>
          <w:p w14:paraId="663927ED"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(Byte[] data);</w:t>
            </w:r>
          </w:p>
          <w:p w14:paraId="39BD9288" w14:textId="77777777" w:rsidR="001800A1" w:rsidRPr="00CA5B96"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S</w:t>
            </w:r>
            <w:r w:rsidRPr="009558BE">
              <w:rPr>
                <w:rFonts w:ascii="Courier New" w:hAnsi="Courier New"/>
                <w:sz w:val="18"/>
              </w:rPr>
              <w:t>Byte[] data);</w:t>
            </w:r>
          </w:p>
        </w:tc>
        <w:tc>
          <w:tcPr>
            <w:tcW w:w="4249" w:type="dxa"/>
            <w:vAlign w:val="center"/>
          </w:tcPr>
          <w:p w14:paraId="38AB374F"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04AB7BC" w14:textId="77777777" w:rsidTr="00BE6C04">
        <w:trPr>
          <w:cantSplit/>
        </w:trPr>
        <w:tc>
          <w:tcPr>
            <w:tcW w:w="4572" w:type="dxa"/>
            <w:vAlign w:val="center"/>
          </w:tcPr>
          <w:p w14:paraId="0C457EAE"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Int16[] data);</w:t>
            </w:r>
          </w:p>
          <w:p w14:paraId="6119881D"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(Int16[] data);</w:t>
            </w:r>
          </w:p>
        </w:tc>
        <w:tc>
          <w:tcPr>
            <w:tcW w:w="4249" w:type="dxa"/>
            <w:vAlign w:val="center"/>
          </w:tcPr>
          <w:p w14:paraId="2B87B580"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!olhy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D1EFC02" w14:textId="77777777" w:rsidTr="00BE6C04">
        <w:trPr>
          <w:cantSplit/>
        </w:trPr>
        <w:tc>
          <w:tcPr>
            <w:tcW w:w="4572" w:type="dxa"/>
            <w:vAlign w:val="center"/>
          </w:tcPr>
          <w:p w14:paraId="1D775EAC"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Int32[] data);</w:t>
            </w:r>
          </w:p>
          <w:p w14:paraId="0777A8E1"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(Int32[] data);</w:t>
            </w:r>
          </w:p>
        </w:tc>
        <w:tc>
          <w:tcPr>
            <w:tcW w:w="4249" w:type="dxa"/>
            <w:vAlign w:val="center"/>
          </w:tcPr>
          <w:p w14:paraId="149682A7"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03343B0" w14:textId="77777777" w:rsidTr="00BE6C04">
        <w:trPr>
          <w:cantSplit/>
        </w:trPr>
        <w:tc>
          <w:tcPr>
            <w:tcW w:w="4572" w:type="dxa"/>
            <w:vAlign w:val="center"/>
          </w:tcPr>
          <w:p w14:paraId="58B6D388" w14:textId="77777777" w:rsidR="001800A1"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w:t>
            </w:r>
            <w:r>
              <w:rPr>
                <w:rFonts w:ascii="Courier New" w:hAnsi="Courier New"/>
                <w:sz w:val="18"/>
              </w:rPr>
              <w:t>U</w:t>
            </w:r>
            <w:r w:rsidRPr="009558BE">
              <w:rPr>
                <w:rFonts w:ascii="Courier New" w:hAnsi="Courier New"/>
                <w:sz w:val="18"/>
              </w:rPr>
              <w:t>Int64[] data);</w:t>
            </w:r>
          </w:p>
          <w:p w14:paraId="78DDFD8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(Int64[] data);</w:t>
            </w:r>
          </w:p>
        </w:tc>
        <w:tc>
          <w:tcPr>
            <w:tcW w:w="4249" w:type="dxa"/>
            <w:vAlign w:val="center"/>
          </w:tcPr>
          <w:p w14:paraId="7753AD7B" w14:textId="77777777" w:rsidR="001800A1" w:rsidRPr="00CA5B96" w:rsidRDefault="001800A1" w:rsidP="00BE6C04">
            <w:pPr>
              <w:pStyle w:val="TableItem"/>
              <w:rPr>
                <w:rFonts w:ascii="Courier New" w:hAnsi="Courier New"/>
                <w:sz w:val="18"/>
              </w:rPr>
            </w:pPr>
            <w:r w:rsidRPr="00CA5B96">
              <w:rPr>
                <w:rFonts w:ascii="Courier New" w:hAnsi="Courier New"/>
                <w:sz w:val="18"/>
              </w:rPr>
              <w:t>Printf</w:t>
            </w:r>
            <w:r>
              <w:rPr>
                <w:rFonts w:ascii="Courier New" w:hAnsi="Courier New"/>
                <w:sz w:val="18"/>
              </w:rPr>
              <w:t>AndFlush</w:t>
            </w:r>
            <w:r w:rsidRPr="00CA5B96">
              <w:rPr>
                <w:rFonts w:ascii="Courier New" w:hAnsi="Courier New"/>
                <w:sz w:val="18"/>
              </w:rPr>
              <w:t>(“%</w:t>
            </w:r>
            <w:r>
              <w:rPr>
                <w:rFonts w:ascii="Courier New" w:hAnsi="Courier New"/>
                <w:sz w:val="18"/>
              </w:rPr>
              <w:t>!ollly</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21B8790" w14:textId="77777777" w:rsidTr="00BE6C04">
        <w:trPr>
          <w:cantSplit/>
        </w:trPr>
        <w:tc>
          <w:tcPr>
            <w:tcW w:w="4572" w:type="dxa"/>
            <w:vAlign w:val="center"/>
          </w:tcPr>
          <w:p w14:paraId="29B8A875"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(Single[] data);</w:t>
            </w:r>
          </w:p>
        </w:tc>
        <w:tc>
          <w:tcPr>
            <w:tcW w:w="4249" w:type="dxa"/>
            <w:vAlign w:val="center"/>
          </w:tcPr>
          <w:p w14:paraId="2C234B19"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14:paraId="6104D991" w14:textId="77777777" w:rsidR="001800A1" w:rsidRPr="00CA5B96" w:rsidRDefault="00184255" w:rsidP="00184255">
            <w:pPr>
              <w:autoSpaceDE w:val="0"/>
              <w:autoSpaceDN w:val="0"/>
              <w:adjustRightInd w:val="0"/>
              <w:rPr>
                <w:rFonts w:ascii="Courier New" w:hAnsi="Courier New"/>
                <w:sz w:val="18"/>
              </w:rPr>
            </w:pPr>
            <w:r>
              <w:t>T</w:t>
            </w:r>
            <w:r w:rsidRPr="007C15DD">
              <w:t>he corresponding Printf format specifier (%!o</w:t>
            </w:r>
            <w:r>
              <w:t>l</w:t>
            </w:r>
            <w:r w:rsidRPr="007C15DD">
              <w:t>zy) is not supported at this time.</w:t>
            </w:r>
          </w:p>
        </w:tc>
      </w:tr>
      <w:tr w:rsidR="001800A1" w14:paraId="249AEA6F" w14:textId="77777777" w:rsidTr="00BE6C04">
        <w:trPr>
          <w:cantSplit/>
        </w:trPr>
        <w:tc>
          <w:tcPr>
            <w:tcW w:w="4572" w:type="dxa"/>
            <w:vAlign w:val="center"/>
          </w:tcPr>
          <w:p w14:paraId="452C6AC4" w14:textId="77777777" w:rsidR="001800A1" w:rsidRPr="009558BE" w:rsidRDefault="001800A1" w:rsidP="00BE6C04">
            <w:pPr>
              <w:pStyle w:val="TableItem"/>
              <w:rPr>
                <w:rFonts w:ascii="Courier New" w:hAnsi="Courier New"/>
                <w:sz w:val="18"/>
              </w:rPr>
            </w:pPr>
            <w:r w:rsidRPr="009558BE">
              <w:rPr>
                <w:rFonts w:ascii="Courier New" w:hAnsi="Courier New"/>
                <w:sz w:val="18"/>
              </w:rPr>
              <w:t>void Write</w:t>
            </w:r>
            <w:r>
              <w:rPr>
                <w:rFonts w:ascii="Courier New" w:hAnsi="Courier New"/>
                <w:sz w:val="18"/>
              </w:rPr>
              <w:t>BinaryAndFlush</w:t>
            </w:r>
            <w:r w:rsidRPr="009558BE">
              <w:rPr>
                <w:rFonts w:ascii="Courier New" w:hAnsi="Courier New"/>
                <w:sz w:val="18"/>
              </w:rPr>
              <w:t>(Double[] data);</w:t>
            </w:r>
          </w:p>
        </w:tc>
        <w:tc>
          <w:tcPr>
            <w:tcW w:w="4249" w:type="dxa"/>
            <w:vAlign w:val="center"/>
          </w:tcPr>
          <w:p w14:paraId="5408B7AB" w14:textId="77777777" w:rsidR="00184255" w:rsidRDefault="00184255" w:rsidP="00184255">
            <w:pPr>
              <w:autoSpaceDE w:val="0"/>
              <w:autoSpaceDN w:val="0"/>
              <w:adjustRightInd w:val="0"/>
            </w:pPr>
            <w:r w:rsidRPr="00184255">
              <w:rPr>
                <w:rFonts w:ascii="Courier New" w:hAnsi="Courier New" w:cs="Courier New"/>
                <w:sz w:val="18"/>
                <w:szCs w:val="18"/>
              </w:rPr>
              <w:t>WriteBinary</w:t>
            </w:r>
            <w:r w:rsidRPr="00184255">
              <w:rPr>
                <w:rFonts w:ascii="Courier New" w:hAnsi="Courier New"/>
                <w:sz w:val="18"/>
              </w:rPr>
              <w:t>AndFlush</w:t>
            </w:r>
            <w:r w:rsidRPr="00184255">
              <w:rPr>
                <w:rFonts w:ascii="Courier New" w:hAnsi="Courier New" w:cs="Courier New"/>
                <w:sz w:val="18"/>
                <w:szCs w:val="18"/>
              </w:rPr>
              <w:t>(</w:t>
            </w:r>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14:paraId="6D7B0C7C" w14:textId="77777777" w:rsidR="001800A1" w:rsidRPr="00CA5B96" w:rsidRDefault="00184255" w:rsidP="00B12409">
            <w:pPr>
              <w:autoSpaceDE w:val="0"/>
              <w:autoSpaceDN w:val="0"/>
              <w:adjustRightInd w:val="0"/>
              <w:rPr>
                <w:rFonts w:ascii="Courier New" w:hAnsi="Courier New"/>
                <w:sz w:val="18"/>
              </w:rPr>
            </w:pPr>
            <w:r>
              <w:t>T</w:t>
            </w:r>
            <w:r w:rsidRPr="007C15DD">
              <w:t>he corresponding Printf format specifier (%!o</w:t>
            </w:r>
            <w:r>
              <w:t>l</w:t>
            </w:r>
            <w:r w:rsidR="00B12409">
              <w:t>Z</w:t>
            </w:r>
            <w:r w:rsidRPr="007C15DD">
              <w:t>y) is not supported at this time.</w:t>
            </w:r>
          </w:p>
        </w:tc>
      </w:tr>
    </w:tbl>
    <w:p w14:paraId="662061B0" w14:textId="77777777" w:rsidR="007F3C3B" w:rsidRDefault="00802C1E" w:rsidP="006766A0">
      <w:pPr>
        <w:pStyle w:val="Heading3NxtPg"/>
        <w:rPr>
          <w:rStyle w:val="CourierNew"/>
          <w:rFonts w:asciiTheme="minorHAnsi" w:hAnsiTheme="minorHAnsi"/>
          <w:sz w:val="24"/>
        </w:rPr>
      </w:pPr>
      <w:bookmarkStart w:id="239" w:name="_Toc411598071"/>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Read Methods</w:t>
      </w:r>
      <w:bookmarkEnd w:id="239"/>
    </w:p>
    <w:p w14:paraId="03509414" w14:textId="77777777"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r>
        <w:rPr>
          <w:rFonts w:ascii="Courier New" w:hAnsi="Courier New"/>
          <w:sz w:val="18"/>
        </w:rPr>
        <w:t>Read</w:t>
      </w:r>
      <w:r w:rsidRPr="003357D2">
        <w:rPr>
          <w:rFonts w:ascii="Courier New" w:hAnsi="Courier New"/>
          <w:sz w:val="18"/>
        </w:rPr>
        <w:t>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LineList</w:t>
      </w:r>
      <w:r>
        <w:rPr>
          <w:rFonts w:ascii="Courier New" w:hAnsi="Courier New"/>
          <w:sz w:val="18"/>
        </w:rPr>
        <w:t>&lt;Type&gt;</w:t>
      </w:r>
      <w:r w:rsidRPr="003357D2">
        <w:t xml:space="preserve">, </w:t>
      </w:r>
      <w:r>
        <w:rPr>
          <w:rFonts w:ascii="Courier New" w:hAnsi="Courier New"/>
          <w:sz w:val="18"/>
        </w:rPr>
        <w:t>Read</w:t>
      </w:r>
      <w:r w:rsidRPr="003357D2">
        <w:rPr>
          <w:rFonts w:ascii="Courier New" w:hAnsi="Courier New"/>
          <w:sz w:val="18"/>
        </w:rPr>
        <w:t>Binary</w:t>
      </w:r>
      <w:r>
        <w:rPr>
          <w:rFonts w:ascii="Courier New" w:hAnsi="Courier New"/>
          <w:sz w:val="18"/>
        </w:rPr>
        <w:t>Block&lt;Type&gt;</w:t>
      </w:r>
      <w:r w:rsidRPr="003357D2">
        <w:t xml:space="preserve">, and </w:t>
      </w:r>
      <w:r>
        <w:rPr>
          <w:rFonts w:ascii="Courier New" w:hAnsi="Courier New"/>
          <w:sz w:val="18"/>
        </w:rPr>
        <w:t>ReadLine</w:t>
      </w:r>
      <w:r w:rsidRPr="003357D2">
        <w:rPr>
          <w:rFonts w:ascii="Courier New" w:hAnsi="Courier New"/>
          <w:sz w:val="18"/>
        </w:rPr>
        <w:t>Binary</w:t>
      </w:r>
      <w:r>
        <w:rPr>
          <w:rFonts w:ascii="Courier New" w:hAnsi="Courier New"/>
          <w:sz w:val="18"/>
        </w:rPr>
        <w:t>Block&lt;Type&gt;</w:t>
      </w:r>
      <w:r w:rsidRPr="006B7AE9">
        <w:t xml:space="preserve">, </w:t>
      </w:r>
      <w:r>
        <w:rPr>
          <w:rFonts w:ascii="Courier New" w:hAnsi="Courier New"/>
          <w:sz w:val="18"/>
        </w:rPr>
        <w:t>ReadWhileMatch</w:t>
      </w:r>
      <w:r w:rsidRPr="006B7AE9">
        <w:t xml:space="preserve">, </w:t>
      </w:r>
      <w:r>
        <w:rPr>
          <w:rFonts w:ascii="Courier New" w:hAnsi="Courier New"/>
          <w:sz w:val="18"/>
        </w:rPr>
        <w:t>ReadUntilMatch</w:t>
      </w:r>
      <w:r w:rsidRPr="006B7AE9">
        <w:t xml:space="preserve">, and </w:t>
      </w:r>
      <w:r>
        <w:rPr>
          <w:rFonts w:ascii="Courier New" w:hAnsi="Courier New"/>
          <w:sz w:val="18"/>
        </w:rPr>
        <w:t>ReadUntilEnd</w:t>
      </w:r>
      <w:r w:rsidRPr="006B7AE9">
        <w:t xml:space="preserve"> in the </w:t>
      </w:r>
      <w:r>
        <w:rPr>
          <w:rFonts w:ascii="Courier New" w:hAnsi="Courier New"/>
          <w:sz w:val="18"/>
        </w:rPr>
        <w:t>IMessageBasedFormattedIO</w:t>
      </w:r>
      <w:r w:rsidRPr="006B7AE9">
        <w:t xml:space="preserve"> interface.</w:t>
      </w:r>
      <w:r w:rsidR="0085506B">
        <w:t xml:space="preserve">  The section that describes each method also includes the equivalent Scanf format specifier.  To determine the equivalent behavior, refer to </w:t>
      </w:r>
      <w:r w:rsidR="00641369">
        <w:t xml:space="preserve">sections </w:t>
      </w:r>
      <w:r w:rsidR="00AC2B38">
        <w:fldChar w:fldCharType="begin" w:fldLock="1"/>
      </w:r>
      <w:r w:rsidR="00784C66">
        <w:instrText xml:space="preserve"> REF _Ref358298269 \r \h </w:instrText>
      </w:r>
      <w:r w:rsidR="00AC2B38">
        <w:fldChar w:fldCharType="separate"/>
      </w:r>
      <w:r w:rsidR="00167892">
        <w:t>9.4.13.3</w:t>
      </w:r>
      <w:r w:rsidR="00AC2B38">
        <w:fldChar w:fldCharType="end"/>
      </w:r>
      <w:r w:rsidR="00641369">
        <w:t xml:space="preserve">, </w:t>
      </w:r>
      <w:r w:rsidR="00AC2B38">
        <w:fldChar w:fldCharType="begin" w:fldLock="1"/>
      </w:r>
      <w:r w:rsidR="00486548">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rsidR="00641369">
        <w:t xml:space="preserve">, and </w:t>
      </w:r>
      <w:r w:rsidR="00AC2B38">
        <w:fldChar w:fldCharType="begin" w:fldLock="1"/>
      </w:r>
      <w:r w:rsidR="00160FF9">
        <w:instrText xml:space="preserve"> REF _Ref411595710 \r \h </w:instrText>
      </w:r>
      <w:r w:rsidR="00AC2B38">
        <w:fldChar w:fldCharType="separate"/>
      </w:r>
      <w:r w:rsidR="00167892">
        <w:t>9.4.14</w:t>
      </w:r>
      <w:r w:rsidR="00AC2B38">
        <w:fldChar w:fldCharType="end"/>
      </w:r>
      <w:r w:rsidR="00641369">
        <w:t xml:space="preserve">, </w:t>
      </w:r>
      <w:r w:rsidR="00AC2B38">
        <w:fldChar w:fldCharType="begin" w:fldLock="1"/>
      </w:r>
      <w:r w:rsidR="00160FF9">
        <w:instrText xml:space="preserve"> REF _Ref411595732 \h </w:instrText>
      </w:r>
      <w:r w:rsidR="00AC2B38">
        <w:fldChar w:fldCharType="separate"/>
      </w:r>
      <w:r w:rsidR="00167892">
        <w:t>Scanf</w:t>
      </w:r>
      <w:r w:rsidR="00AC2B38">
        <w:fldChar w:fldCharType="end"/>
      </w:r>
      <w:r w:rsidR="00641369">
        <w:t>, for details.</w:t>
      </w:r>
    </w:p>
    <w:p w14:paraId="454D6F66" w14:textId="77777777" w:rsidR="00BE31A3" w:rsidRDefault="00810CA0" w:rsidP="00D06B7F">
      <w:pPr>
        <w:pStyle w:val="Body"/>
      </w:pPr>
      <w:r w:rsidDel="00810CA0">
        <w:t xml:space="preserve">  </w:t>
      </w:r>
      <w:r w:rsidR="0085506B" w:rsidDel="0085506B">
        <w:t xml:space="preserve"> </w:t>
      </w:r>
    </w:p>
    <w:p w14:paraId="46B7755F" w14:textId="77777777" w:rsidR="00BE31A3" w:rsidRDefault="00BE31A3">
      <w:pPr>
        <w:rPr>
          <w:rFonts w:asciiTheme="minorHAnsi" w:hAnsiTheme="minorHAnsi"/>
          <w:b/>
          <w:sz w:val="28"/>
          <w:szCs w:val="28"/>
          <w:lang w:val="it-IT"/>
        </w:rPr>
      </w:pPr>
      <w:r>
        <w:br w:type="page"/>
      </w:r>
    </w:p>
    <w:p w14:paraId="071E9BC6" w14:textId="77777777" w:rsidR="00633D34" w:rsidRDefault="00633D34" w:rsidP="006766A0">
      <w:pPr>
        <w:pStyle w:val="Heading3NxtPg"/>
      </w:pPr>
      <w:bookmarkStart w:id="240" w:name="_Toc411598072"/>
      <w:r>
        <w:lastRenderedPageBreak/>
        <w:t>Read</w:t>
      </w:r>
      <w:r w:rsidR="0076184F">
        <w:t>String</w:t>
      </w:r>
      <w:bookmarkEnd w:id="240"/>
    </w:p>
    <w:p w14:paraId="3C4AC1BD" w14:textId="77777777" w:rsidR="00633D34" w:rsidRDefault="00633D34" w:rsidP="00633D34">
      <w:pPr>
        <w:pStyle w:val="Heading-Sub2"/>
      </w:pPr>
      <w:r>
        <w:t>Description</w:t>
      </w:r>
    </w:p>
    <w:p w14:paraId="1AF73C17" w14:textId="77777777" w:rsidR="0076184F" w:rsidRDefault="0076184F" w:rsidP="0076184F">
      <w:pPr>
        <w:pStyle w:val="Body"/>
      </w:pPr>
      <w:r>
        <w:t>Reads a string from the formatted read buffer.</w:t>
      </w:r>
    </w:p>
    <w:p w14:paraId="19C8FC53"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59AEDA2C" w14:textId="77777777" w:rsidTr="00531BA0">
        <w:tc>
          <w:tcPr>
            <w:tcW w:w="8856" w:type="dxa"/>
          </w:tcPr>
          <w:p w14:paraId="4E84B7F2"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w:t>
            </w:r>
          </w:p>
          <w:p w14:paraId="549196CE" w14:textId="77777777" w:rsidR="00531BA0" w:rsidRPr="009558BE" w:rsidRDefault="00531BA0" w:rsidP="00531BA0">
            <w:pPr>
              <w:pStyle w:val="TableItem"/>
              <w:rPr>
                <w:rFonts w:ascii="Courier New" w:hAnsi="Courier New"/>
                <w:sz w:val="18"/>
              </w:rPr>
            </w:pPr>
            <w:r w:rsidRPr="009558BE">
              <w:rPr>
                <w:rFonts w:ascii="Courier New" w:hAnsi="Courier New"/>
                <w:sz w:val="18"/>
              </w:rPr>
              <w:t>String ReadString(Int32 count);</w:t>
            </w:r>
          </w:p>
          <w:p w14:paraId="70533925" w14:textId="77777777" w:rsidR="00531BA0" w:rsidRPr="009558BE" w:rsidRDefault="00531BA0" w:rsidP="00531BA0">
            <w:pPr>
              <w:pStyle w:val="TableItem"/>
              <w:rPr>
                <w:rFonts w:ascii="Courier New" w:hAnsi="Courier New"/>
                <w:sz w:val="18"/>
              </w:rPr>
            </w:pPr>
            <w:r w:rsidRPr="009558BE">
              <w:rPr>
                <w:rFonts w:ascii="Courier New" w:hAnsi="Courier New"/>
                <w:sz w:val="18"/>
              </w:rPr>
              <w:t>Int32 ReadString(StringBuilder data);</w:t>
            </w:r>
          </w:p>
          <w:p w14:paraId="43C43840" w14:textId="77777777" w:rsidR="00531BA0" w:rsidRPr="00D80640" w:rsidRDefault="00531BA0" w:rsidP="00531BA0">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r>
    </w:tbl>
    <w:p w14:paraId="23F4AB8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F8E99F7" w14:textId="77777777" w:rsidTr="00080267">
        <w:trPr>
          <w:cantSplit/>
        </w:trPr>
        <w:tc>
          <w:tcPr>
            <w:tcW w:w="1782" w:type="dxa"/>
          </w:tcPr>
          <w:p w14:paraId="7C65BA00" w14:textId="77777777" w:rsidR="00080267" w:rsidRPr="00CB6687" w:rsidRDefault="00080267" w:rsidP="00080267">
            <w:pPr>
              <w:pStyle w:val="TableHeader"/>
              <w:jc w:val="left"/>
              <w:rPr>
                <w:b/>
                <w:bCs/>
              </w:rPr>
            </w:pPr>
            <w:r>
              <w:rPr>
                <w:b/>
                <w:bCs/>
              </w:rPr>
              <w:t>Name</w:t>
            </w:r>
          </w:p>
        </w:tc>
        <w:tc>
          <w:tcPr>
            <w:tcW w:w="4860" w:type="dxa"/>
          </w:tcPr>
          <w:p w14:paraId="659D8F47" w14:textId="77777777" w:rsidR="00080267" w:rsidRPr="00CB6687" w:rsidRDefault="00080267" w:rsidP="00080267">
            <w:pPr>
              <w:pStyle w:val="TableHeader"/>
              <w:jc w:val="left"/>
              <w:rPr>
                <w:b/>
                <w:bCs/>
              </w:rPr>
            </w:pPr>
            <w:r w:rsidRPr="00CB6687">
              <w:rPr>
                <w:b/>
                <w:bCs/>
              </w:rPr>
              <w:t>Description</w:t>
            </w:r>
          </w:p>
        </w:tc>
        <w:tc>
          <w:tcPr>
            <w:tcW w:w="2179" w:type="dxa"/>
          </w:tcPr>
          <w:p w14:paraId="688E8B9B" w14:textId="77777777" w:rsidR="00080267" w:rsidRPr="00CB6687" w:rsidRDefault="00080267" w:rsidP="00080267">
            <w:pPr>
              <w:pStyle w:val="TableHeader"/>
              <w:jc w:val="left"/>
              <w:rPr>
                <w:b/>
                <w:bCs/>
              </w:rPr>
            </w:pPr>
            <w:r w:rsidRPr="00CB6687">
              <w:rPr>
                <w:b/>
                <w:bCs/>
              </w:rPr>
              <w:t>Type</w:t>
            </w:r>
          </w:p>
        </w:tc>
      </w:tr>
      <w:tr w:rsidR="00080267" w14:paraId="43DB494D" w14:textId="77777777" w:rsidTr="00080267">
        <w:trPr>
          <w:cantSplit/>
        </w:trPr>
        <w:tc>
          <w:tcPr>
            <w:tcW w:w="1782" w:type="dxa"/>
          </w:tcPr>
          <w:p w14:paraId="5CB57EB5" w14:textId="77777777" w:rsidR="00080267" w:rsidRDefault="00080267" w:rsidP="00080267">
            <w:pPr>
              <w:pStyle w:val="TableCellCourierNew"/>
            </w:pPr>
            <w:r>
              <w:t>data</w:t>
            </w:r>
          </w:p>
        </w:tc>
        <w:tc>
          <w:tcPr>
            <w:tcW w:w="4860" w:type="dxa"/>
          </w:tcPr>
          <w:p w14:paraId="39CAC7C3" w14:textId="77777777"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14:paraId="335E4DCC" w14:textId="77777777" w:rsidR="00080267" w:rsidRDefault="00080267" w:rsidP="00080267">
            <w:pPr>
              <w:pStyle w:val="TableCellCourierNew"/>
            </w:pPr>
            <w:r>
              <w:t>StringBuilder</w:t>
            </w:r>
          </w:p>
        </w:tc>
      </w:tr>
      <w:tr w:rsidR="00080267" w14:paraId="1E190EED" w14:textId="77777777" w:rsidTr="00080267">
        <w:trPr>
          <w:cantSplit/>
        </w:trPr>
        <w:tc>
          <w:tcPr>
            <w:tcW w:w="1782" w:type="dxa"/>
          </w:tcPr>
          <w:p w14:paraId="4E97DFAB" w14:textId="77777777" w:rsidR="00080267" w:rsidRDefault="00080267" w:rsidP="00080267">
            <w:pPr>
              <w:pStyle w:val="TableCellCourierNew"/>
            </w:pPr>
            <w:r>
              <w:t>count</w:t>
            </w:r>
          </w:p>
        </w:tc>
        <w:tc>
          <w:tcPr>
            <w:tcW w:w="4860" w:type="dxa"/>
          </w:tcPr>
          <w:p w14:paraId="336C9503" w14:textId="77777777" w:rsidR="00080267" w:rsidRDefault="00080267" w:rsidP="00080267">
            <w:pPr>
              <w:pStyle w:val="TableItem"/>
            </w:pPr>
            <w:r>
              <w:t>The number of characters to be read from the read buffer.</w:t>
            </w:r>
          </w:p>
        </w:tc>
        <w:tc>
          <w:tcPr>
            <w:tcW w:w="2179" w:type="dxa"/>
          </w:tcPr>
          <w:p w14:paraId="679D7186" w14:textId="77777777" w:rsidR="00080267" w:rsidRDefault="00BE6C04" w:rsidP="00080267">
            <w:pPr>
              <w:pStyle w:val="TableCellCourierNew"/>
            </w:pPr>
            <w:r>
              <w:t>Int32</w:t>
            </w:r>
          </w:p>
        </w:tc>
      </w:tr>
    </w:tbl>
    <w:p w14:paraId="425E6D7E"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1FC60DDA" w14:textId="77777777" w:rsidTr="00BE6C04">
        <w:trPr>
          <w:cantSplit/>
        </w:trPr>
        <w:tc>
          <w:tcPr>
            <w:tcW w:w="1782" w:type="dxa"/>
          </w:tcPr>
          <w:p w14:paraId="3B9B5AFB" w14:textId="77777777" w:rsidR="00BE6C04" w:rsidRPr="00CB6687" w:rsidRDefault="00BE6C04" w:rsidP="00BE6C04">
            <w:pPr>
              <w:pStyle w:val="TableHeader"/>
              <w:jc w:val="left"/>
              <w:rPr>
                <w:b/>
                <w:bCs/>
              </w:rPr>
            </w:pPr>
            <w:r w:rsidRPr="00CB6687">
              <w:rPr>
                <w:b/>
                <w:bCs/>
              </w:rPr>
              <w:t>Type</w:t>
            </w:r>
          </w:p>
        </w:tc>
        <w:tc>
          <w:tcPr>
            <w:tcW w:w="7039" w:type="dxa"/>
          </w:tcPr>
          <w:p w14:paraId="51FE31B7" w14:textId="77777777" w:rsidR="00BE6C04" w:rsidRPr="00CB6687" w:rsidRDefault="00BE6C04" w:rsidP="00BE6C04">
            <w:pPr>
              <w:pStyle w:val="TableHeader"/>
              <w:jc w:val="left"/>
              <w:rPr>
                <w:b/>
                <w:bCs/>
              </w:rPr>
            </w:pPr>
            <w:r w:rsidRPr="00CB6687">
              <w:rPr>
                <w:b/>
                <w:bCs/>
              </w:rPr>
              <w:t>Description</w:t>
            </w:r>
          </w:p>
        </w:tc>
      </w:tr>
      <w:tr w:rsidR="00BE6C04" w14:paraId="07F6CD67" w14:textId="77777777" w:rsidTr="00BE6C04">
        <w:trPr>
          <w:cantSplit/>
        </w:trPr>
        <w:tc>
          <w:tcPr>
            <w:tcW w:w="1782" w:type="dxa"/>
          </w:tcPr>
          <w:p w14:paraId="0C0E2BE8" w14:textId="77777777"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14:paraId="16B7103E" w14:textId="77777777" w:rsidR="00BE6C04" w:rsidRDefault="00BE6C04" w:rsidP="00BE6C04">
            <w:pPr>
              <w:pStyle w:val="TableItem"/>
            </w:pPr>
            <w:r>
              <w:t>The string actually read from the formatted read buffer.</w:t>
            </w:r>
          </w:p>
        </w:tc>
      </w:tr>
      <w:tr w:rsidR="00BE6C04" w14:paraId="7E8CBFF9" w14:textId="77777777" w:rsidTr="00BE6C04">
        <w:trPr>
          <w:cantSplit/>
        </w:trPr>
        <w:tc>
          <w:tcPr>
            <w:tcW w:w="1782" w:type="dxa"/>
          </w:tcPr>
          <w:p w14:paraId="2232A8B5" w14:textId="77777777" w:rsidR="00BE6C04" w:rsidRDefault="00BE6C04" w:rsidP="00BE6C04">
            <w:pPr>
              <w:pStyle w:val="TableItem"/>
              <w:rPr>
                <w:rFonts w:ascii="Courier New" w:hAnsi="Courier New"/>
                <w:sz w:val="18"/>
              </w:rPr>
            </w:pPr>
            <w:r>
              <w:rPr>
                <w:rFonts w:ascii="Courier New" w:hAnsi="Courier New"/>
                <w:sz w:val="18"/>
              </w:rPr>
              <w:t>Int32</w:t>
            </w:r>
          </w:p>
        </w:tc>
        <w:tc>
          <w:tcPr>
            <w:tcW w:w="7039" w:type="dxa"/>
          </w:tcPr>
          <w:p w14:paraId="0C7EFBC1" w14:textId="77777777" w:rsidR="00BE6C04" w:rsidRDefault="00BE6C04" w:rsidP="008274B8">
            <w:pPr>
              <w:pStyle w:val="TableItem"/>
            </w:pPr>
            <w:r>
              <w:t xml:space="preserve">The number of characters actually </w:t>
            </w:r>
            <w:r w:rsidR="008274B8">
              <w:t>appended to</w:t>
            </w:r>
            <w:r>
              <w:t xml:space="preserve"> the </w:t>
            </w:r>
            <w:r w:rsidRPr="008A285F">
              <w:rPr>
                <w:rFonts w:ascii="Courier New" w:hAnsi="Courier New"/>
                <w:sz w:val="18"/>
              </w:rPr>
              <w:t>StringBuilder</w:t>
            </w:r>
            <w:r>
              <w:t xml:space="preserve"> parameter.</w:t>
            </w:r>
          </w:p>
        </w:tc>
      </w:tr>
    </w:tbl>
    <w:p w14:paraId="78ADC1BE" w14:textId="77777777" w:rsidR="00A05696" w:rsidRDefault="00A05696" w:rsidP="00A05696">
      <w:pPr>
        <w:pStyle w:val="Heading-Sub2"/>
      </w:pPr>
      <w:r>
        <w:t>ScanF Equivalents</w:t>
      </w:r>
    </w:p>
    <w:p w14:paraId="3CEE93D4" w14:textId="1F14A2EA" w:rsidR="00A05696" w:rsidRDefault="00A05696" w:rsidP="00A05696">
      <w:pPr>
        <w:pStyle w:val="Body"/>
      </w:pPr>
      <w:r>
        <w:t xml:space="preserve">The </w:t>
      </w:r>
      <w:r w:rsidRPr="009558BE">
        <w:rPr>
          <w:rFonts w:ascii="Courier New" w:hAnsi="Courier New"/>
          <w:sz w:val="18"/>
        </w:rPr>
        <w:t>ReadString</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7AA04F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60FFAE71" w14:textId="77777777" w:rsidTr="00BE6C04">
        <w:trPr>
          <w:cantSplit/>
        </w:trPr>
        <w:tc>
          <w:tcPr>
            <w:tcW w:w="4572" w:type="dxa"/>
          </w:tcPr>
          <w:p w14:paraId="408CF5C8" w14:textId="77777777" w:rsidR="00A05696" w:rsidRPr="00712E3E" w:rsidRDefault="00A05696" w:rsidP="00BE6C04">
            <w:pPr>
              <w:pStyle w:val="TableHeader"/>
              <w:jc w:val="left"/>
              <w:rPr>
                <w:b/>
                <w:bCs/>
              </w:rPr>
            </w:pPr>
            <w:r>
              <w:rPr>
                <w:b/>
                <w:bCs/>
              </w:rPr>
              <w:t>ReadString</w:t>
            </w:r>
            <w:r w:rsidRPr="000B355E">
              <w:rPr>
                <w:b/>
                <w:bCs/>
              </w:rPr>
              <w:t xml:space="preserve"> Method</w:t>
            </w:r>
          </w:p>
        </w:tc>
        <w:tc>
          <w:tcPr>
            <w:tcW w:w="4249" w:type="dxa"/>
          </w:tcPr>
          <w:p w14:paraId="7ABDDE22"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0E75224C" w14:textId="77777777" w:rsidTr="00BE6C04">
        <w:trPr>
          <w:cantSplit/>
        </w:trPr>
        <w:tc>
          <w:tcPr>
            <w:tcW w:w="4572" w:type="dxa"/>
            <w:vAlign w:val="center"/>
          </w:tcPr>
          <w:p w14:paraId="4BD41B10" w14:textId="77777777"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r w:rsidR="00A05696" w:rsidRPr="009558BE">
              <w:rPr>
                <w:rFonts w:ascii="Courier New" w:hAnsi="Courier New"/>
                <w:sz w:val="18"/>
              </w:rPr>
              <w:t>ReadString();</w:t>
            </w:r>
          </w:p>
        </w:tc>
        <w:tc>
          <w:tcPr>
            <w:tcW w:w="4249" w:type="dxa"/>
            <w:vAlign w:val="center"/>
          </w:tcPr>
          <w:p w14:paraId="231F11E0" w14:textId="77777777" w:rsidR="00A05696"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14:paraId="79FD88C7" w14:textId="77777777"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33026D32" w14:textId="77777777" w:rsidTr="00BE6C04">
        <w:trPr>
          <w:cantSplit/>
        </w:trPr>
        <w:tc>
          <w:tcPr>
            <w:tcW w:w="4572" w:type="dxa"/>
            <w:vAlign w:val="center"/>
          </w:tcPr>
          <w:p w14:paraId="3EB17595"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p>
        </w:tc>
        <w:tc>
          <w:tcPr>
            <w:tcW w:w="4249" w:type="dxa"/>
            <w:vAlign w:val="center"/>
          </w:tcPr>
          <w:p w14:paraId="38F8A2E8"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out data);</w:t>
            </w:r>
          </w:p>
          <w:p w14:paraId="358E6697" w14:textId="77777777" w:rsidR="00A05696" w:rsidRPr="00CA5B96" w:rsidRDefault="00A05696" w:rsidP="00BE6C04">
            <w:pPr>
              <w:pStyle w:val="TableItem"/>
              <w:rPr>
                <w:rFonts w:ascii="Courier New" w:hAnsi="Courier New"/>
                <w:sz w:val="18"/>
              </w:rPr>
            </w:pPr>
            <w:r>
              <w:rPr>
                <w:rFonts w:ascii="Courier New" w:hAnsi="Courier New"/>
                <w:sz w:val="18"/>
              </w:rPr>
              <w:t>(return data.Length)</w:t>
            </w:r>
          </w:p>
        </w:tc>
      </w:tr>
      <w:tr w:rsidR="00A05696" w14:paraId="69168556" w14:textId="77777777" w:rsidTr="00BE6C04">
        <w:trPr>
          <w:cantSplit/>
        </w:trPr>
        <w:tc>
          <w:tcPr>
            <w:tcW w:w="4572" w:type="dxa"/>
            <w:vAlign w:val="center"/>
          </w:tcPr>
          <w:p w14:paraId="7F23F5CC" w14:textId="77777777" w:rsidR="00A05696" w:rsidRDefault="00A05696" w:rsidP="00BE6C04">
            <w:pPr>
              <w:pStyle w:val="TableItem"/>
              <w:rPr>
                <w:rFonts w:ascii="Courier New" w:hAnsi="Courier New"/>
                <w:sz w:val="18"/>
              </w:rPr>
            </w:pPr>
            <w:r w:rsidRPr="009558BE">
              <w:rPr>
                <w:rFonts w:ascii="Courier New" w:hAnsi="Courier New"/>
                <w:sz w:val="18"/>
              </w:rPr>
              <w:t>String ReadString(Int32 count);</w:t>
            </w:r>
          </w:p>
        </w:tc>
        <w:tc>
          <w:tcPr>
            <w:tcW w:w="4249" w:type="dxa"/>
            <w:vAlign w:val="center"/>
          </w:tcPr>
          <w:p w14:paraId="21997CC3"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1853FCD0"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5D7A0261" w14:textId="77777777" w:rsidTr="00BE6C04">
        <w:trPr>
          <w:cantSplit/>
        </w:trPr>
        <w:tc>
          <w:tcPr>
            <w:tcW w:w="4572" w:type="dxa"/>
            <w:vAlign w:val="center"/>
          </w:tcPr>
          <w:p w14:paraId="200622EA" w14:textId="77777777" w:rsidR="00A05696" w:rsidRPr="009558BE" w:rsidRDefault="00A05696" w:rsidP="00BE6C04">
            <w:pPr>
              <w:pStyle w:val="TableItem"/>
              <w:rPr>
                <w:rFonts w:ascii="Courier New" w:hAnsi="Courier New"/>
                <w:sz w:val="18"/>
              </w:rPr>
            </w:pPr>
            <w:r w:rsidRPr="009558BE">
              <w:rPr>
                <w:rFonts w:ascii="Courier New" w:hAnsi="Courier New"/>
                <w:sz w:val="18"/>
              </w:rPr>
              <w:t>Int32 ReadString(StringBuilder data</w:t>
            </w:r>
            <w:r>
              <w:rPr>
                <w:rFonts w:ascii="Courier New" w:hAnsi="Courier New"/>
                <w:sz w:val="18"/>
              </w:rPr>
              <w:t>, Int32 count</w:t>
            </w:r>
            <w:r w:rsidRPr="009558BE">
              <w:rPr>
                <w:rFonts w:ascii="Courier New" w:hAnsi="Courier New"/>
                <w:sz w:val="18"/>
              </w:rPr>
              <w:t>);</w:t>
            </w:r>
          </w:p>
        </w:tc>
        <w:tc>
          <w:tcPr>
            <w:tcW w:w="4249" w:type="dxa"/>
            <w:vAlign w:val="center"/>
          </w:tcPr>
          <w:p w14:paraId="2676295A" w14:textId="77777777" w:rsidR="00A05696" w:rsidRDefault="00A05696"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#s”, count, out data);</w:t>
            </w:r>
          </w:p>
          <w:p w14:paraId="1E1D19F8" w14:textId="77777777" w:rsidR="00A05696" w:rsidRPr="00CA5B96" w:rsidRDefault="00A05696" w:rsidP="00BE6C04">
            <w:pPr>
              <w:pStyle w:val="TableItem"/>
              <w:rPr>
                <w:rFonts w:ascii="Courier New" w:hAnsi="Courier New"/>
                <w:sz w:val="18"/>
              </w:rPr>
            </w:pPr>
            <w:r w:rsidRPr="00FC3013">
              <w:t xml:space="preserve">(return </w:t>
            </w:r>
            <w:r>
              <w:rPr>
                <w:rFonts w:ascii="Courier New" w:hAnsi="Courier New"/>
                <w:sz w:val="18"/>
              </w:rPr>
              <w:t>data.Length</w:t>
            </w:r>
            <w:r w:rsidRPr="00FC3013">
              <w:t>)</w:t>
            </w:r>
          </w:p>
        </w:tc>
      </w:tr>
    </w:tbl>
    <w:p w14:paraId="2CBA216D" w14:textId="77777777" w:rsidR="0076184F" w:rsidRDefault="0076184F" w:rsidP="006766A0">
      <w:pPr>
        <w:pStyle w:val="Heading3NxtPg"/>
      </w:pPr>
      <w:bookmarkStart w:id="241" w:name="_Toc411598073"/>
      <w:r>
        <w:lastRenderedPageBreak/>
        <w:t>Read</w:t>
      </w:r>
      <w:bookmarkEnd w:id="241"/>
    </w:p>
    <w:p w14:paraId="7BA1126F" w14:textId="77777777" w:rsidR="0076184F" w:rsidRDefault="0076184F" w:rsidP="0076184F">
      <w:pPr>
        <w:pStyle w:val="Heading-Sub2"/>
      </w:pPr>
      <w:r>
        <w:t>Description</w:t>
      </w:r>
    </w:p>
    <w:p w14:paraId="6D4D233C" w14:textId="77777777" w:rsidR="0076184F" w:rsidRDefault="0076184F" w:rsidP="0076184F">
      <w:pPr>
        <w:pStyle w:val="Body"/>
      </w:pPr>
      <w:r>
        <w:t>Reads the specified data from the formatted read</w:t>
      </w:r>
      <w:r w:rsidR="00C40F52">
        <w:t xml:space="preserve"> buffer, and converts it to the type specified by the return type of the method.</w:t>
      </w:r>
    </w:p>
    <w:p w14:paraId="434D98D4"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3A7188D" w14:textId="77777777" w:rsidTr="00531BA0">
        <w:tc>
          <w:tcPr>
            <w:tcW w:w="8856" w:type="dxa"/>
          </w:tcPr>
          <w:p w14:paraId="12ECC360" w14:textId="77777777" w:rsidR="00531BA0" w:rsidRPr="009558BE" w:rsidRDefault="00531BA0" w:rsidP="00531BA0">
            <w:pPr>
              <w:pStyle w:val="TableItem"/>
              <w:rPr>
                <w:rFonts w:ascii="Courier New" w:hAnsi="Courier New"/>
                <w:sz w:val="18"/>
              </w:rPr>
            </w:pPr>
            <w:r w:rsidRPr="009558BE">
              <w:rPr>
                <w:rFonts w:ascii="Courier New" w:hAnsi="Courier New"/>
                <w:sz w:val="18"/>
              </w:rPr>
              <w:t>Char ReadChar();</w:t>
            </w:r>
          </w:p>
          <w:p w14:paraId="201002DC" w14:textId="77777777"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14:paraId="214A6241" w14:textId="77777777"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14:paraId="3DA81129" w14:textId="77777777" w:rsidR="00531BA0" w:rsidRPr="00D80640" w:rsidRDefault="00531BA0" w:rsidP="00531BA0">
            <w:pPr>
              <w:pStyle w:val="TableItem"/>
              <w:rPr>
                <w:rFonts w:ascii="Courier New" w:hAnsi="Courier New"/>
                <w:sz w:val="18"/>
              </w:rPr>
            </w:pPr>
            <w:r w:rsidRPr="009558BE">
              <w:rPr>
                <w:rFonts w:ascii="Courier New" w:hAnsi="Courier New"/>
                <w:sz w:val="18"/>
              </w:rPr>
              <w:t>Double ReadDouble();</w:t>
            </w:r>
          </w:p>
        </w:tc>
      </w:tr>
    </w:tbl>
    <w:p w14:paraId="6C65BE1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7F9FFC5E" w14:textId="77777777" w:rsidTr="00BE6C04">
        <w:trPr>
          <w:cantSplit/>
        </w:trPr>
        <w:tc>
          <w:tcPr>
            <w:tcW w:w="1782" w:type="dxa"/>
          </w:tcPr>
          <w:p w14:paraId="1639CBA0" w14:textId="77777777" w:rsidR="00BE6C04" w:rsidRPr="00CB6687" w:rsidRDefault="00BE6C04" w:rsidP="00BE6C04">
            <w:pPr>
              <w:pStyle w:val="TableHeader"/>
              <w:jc w:val="left"/>
              <w:rPr>
                <w:b/>
                <w:bCs/>
              </w:rPr>
            </w:pPr>
            <w:r w:rsidRPr="00CB6687">
              <w:rPr>
                <w:b/>
                <w:bCs/>
              </w:rPr>
              <w:t>Type</w:t>
            </w:r>
          </w:p>
        </w:tc>
        <w:tc>
          <w:tcPr>
            <w:tcW w:w="7039" w:type="dxa"/>
          </w:tcPr>
          <w:p w14:paraId="4245822E" w14:textId="77777777" w:rsidR="00BE6C04" w:rsidRPr="00CB6687" w:rsidRDefault="00BE6C04" w:rsidP="00BE6C04">
            <w:pPr>
              <w:pStyle w:val="TableHeader"/>
              <w:jc w:val="left"/>
              <w:rPr>
                <w:b/>
                <w:bCs/>
              </w:rPr>
            </w:pPr>
            <w:r w:rsidRPr="00CB6687">
              <w:rPr>
                <w:b/>
                <w:bCs/>
              </w:rPr>
              <w:t>Description</w:t>
            </w:r>
          </w:p>
        </w:tc>
      </w:tr>
      <w:tr w:rsidR="00BE6C04" w14:paraId="6EE91890" w14:textId="77777777" w:rsidTr="00BE6C04">
        <w:trPr>
          <w:cantSplit/>
        </w:trPr>
        <w:tc>
          <w:tcPr>
            <w:tcW w:w="1782" w:type="dxa"/>
          </w:tcPr>
          <w:p w14:paraId="37A1A44D" w14:textId="77777777"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14:paraId="4F28E514" w14:textId="77777777" w:rsidR="00BE6C04" w:rsidRDefault="00BE6C04" w:rsidP="00BE6C04">
            <w:pPr>
              <w:pStyle w:val="TableItem"/>
            </w:pPr>
            <w:r>
              <w:t>The value read from the formatted read buffer, converted to the specified type.</w:t>
            </w:r>
          </w:p>
        </w:tc>
      </w:tr>
    </w:tbl>
    <w:p w14:paraId="7F604684" w14:textId="77777777" w:rsidR="00A05696" w:rsidRDefault="00A05696" w:rsidP="00A05696">
      <w:pPr>
        <w:pStyle w:val="Heading-Sub2"/>
      </w:pPr>
      <w:r>
        <w:t>ScanF Equivalents</w:t>
      </w:r>
    </w:p>
    <w:p w14:paraId="2B7E400C" w14:textId="75BAAEE4" w:rsidR="00A05696" w:rsidRDefault="00A05696" w:rsidP="00A05696">
      <w:pPr>
        <w:pStyle w:val="Body"/>
      </w:pPr>
      <w:r>
        <w:t xml:space="preserve">The </w:t>
      </w:r>
      <w:r w:rsidRPr="009558BE">
        <w:rPr>
          <w:rFonts w:ascii="Courier New" w:hAnsi="Courier New"/>
          <w:sz w:val="18"/>
        </w:rPr>
        <w:t>Read</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256BDD3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7163FA43" w14:textId="77777777" w:rsidTr="00BE6C04">
        <w:trPr>
          <w:cantSplit/>
        </w:trPr>
        <w:tc>
          <w:tcPr>
            <w:tcW w:w="4572" w:type="dxa"/>
          </w:tcPr>
          <w:p w14:paraId="361213B8" w14:textId="77777777" w:rsidR="00A05696" w:rsidRPr="00712E3E" w:rsidRDefault="00A05696" w:rsidP="00BE6C04">
            <w:pPr>
              <w:pStyle w:val="TableHeader"/>
              <w:jc w:val="left"/>
              <w:rPr>
                <w:b/>
                <w:bCs/>
              </w:rPr>
            </w:pPr>
            <w:r>
              <w:rPr>
                <w:b/>
                <w:bCs/>
              </w:rPr>
              <w:t>Read</w:t>
            </w:r>
            <w:r w:rsidRPr="00A05696">
              <w:rPr>
                <w:b/>
                <w:bCs/>
                <w:i/>
              </w:rPr>
              <w:t>Type</w:t>
            </w:r>
            <w:r w:rsidRPr="000B355E">
              <w:rPr>
                <w:b/>
                <w:bCs/>
              </w:rPr>
              <w:t xml:space="preserve"> Method</w:t>
            </w:r>
          </w:p>
        </w:tc>
        <w:tc>
          <w:tcPr>
            <w:tcW w:w="4249" w:type="dxa"/>
          </w:tcPr>
          <w:p w14:paraId="6E8B4F0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3B4127B5" w14:textId="77777777" w:rsidTr="00BE6C04">
        <w:trPr>
          <w:cantSplit/>
        </w:trPr>
        <w:tc>
          <w:tcPr>
            <w:tcW w:w="4572" w:type="dxa"/>
            <w:vAlign w:val="center"/>
          </w:tcPr>
          <w:p w14:paraId="2384CF0F" w14:textId="77777777"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w:t>
            </w:r>
            <w:r>
              <w:rPr>
                <w:rFonts w:ascii="Courier New" w:hAnsi="Courier New"/>
                <w:sz w:val="18"/>
              </w:rPr>
              <w:t>Char</w:t>
            </w:r>
            <w:r w:rsidRPr="009558BE">
              <w:rPr>
                <w:rFonts w:ascii="Courier New" w:hAnsi="Courier New"/>
                <w:sz w:val="18"/>
              </w:rPr>
              <w:t>();</w:t>
            </w:r>
          </w:p>
        </w:tc>
        <w:tc>
          <w:tcPr>
            <w:tcW w:w="4249" w:type="dxa"/>
            <w:vAlign w:val="center"/>
          </w:tcPr>
          <w:p w14:paraId="39082986"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92DC091"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09BFD929" w14:textId="77777777" w:rsidTr="00BE6C04">
        <w:trPr>
          <w:cantSplit/>
        </w:trPr>
        <w:tc>
          <w:tcPr>
            <w:tcW w:w="4572" w:type="dxa"/>
            <w:vAlign w:val="center"/>
          </w:tcPr>
          <w:p w14:paraId="4D9D2AF6" w14:textId="77777777"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14:paraId="218601E6" w14:textId="77777777"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14:paraId="2D03A8ED"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07453CF"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2BA7D32A" w14:textId="77777777" w:rsidTr="00BE6C04">
        <w:trPr>
          <w:cantSplit/>
        </w:trPr>
        <w:tc>
          <w:tcPr>
            <w:tcW w:w="4572" w:type="dxa"/>
            <w:vAlign w:val="center"/>
          </w:tcPr>
          <w:p w14:paraId="1FFAACC6" w14:textId="77777777" w:rsidR="00A05696" w:rsidRPr="009558BE" w:rsidRDefault="00A05696" w:rsidP="00BE6C04">
            <w:pPr>
              <w:pStyle w:val="TableItem"/>
              <w:rPr>
                <w:rFonts w:ascii="Courier New" w:hAnsi="Courier New"/>
                <w:sz w:val="18"/>
              </w:rPr>
            </w:pPr>
            <w:r w:rsidRPr="009558BE">
              <w:rPr>
                <w:rFonts w:ascii="Courier New" w:hAnsi="Courier New"/>
                <w:sz w:val="18"/>
              </w:rPr>
              <w:t>Double ReadDouble();</w:t>
            </w:r>
          </w:p>
        </w:tc>
        <w:tc>
          <w:tcPr>
            <w:tcW w:w="4249" w:type="dxa"/>
            <w:vAlign w:val="center"/>
          </w:tcPr>
          <w:p w14:paraId="6EC2F3B8" w14:textId="77777777" w:rsidR="00FC3013" w:rsidRDefault="00A05696" w:rsidP="00FC3013">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480CBC7D"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14:paraId="605CBE3C" w14:textId="77777777" w:rsidR="00AB4D76" w:rsidRDefault="00AB4D76" w:rsidP="006766A0">
      <w:pPr>
        <w:pStyle w:val="Heading3NxtPg"/>
      </w:pPr>
      <w:bookmarkStart w:id="242" w:name="_Toc411598074"/>
      <w:r>
        <w:lastRenderedPageBreak/>
        <w:t>ReadLine (String)</w:t>
      </w:r>
      <w:bookmarkEnd w:id="242"/>
    </w:p>
    <w:p w14:paraId="60FAE4AD" w14:textId="77777777" w:rsidR="00AB4D76" w:rsidRDefault="00AB4D76" w:rsidP="00AB4D76">
      <w:pPr>
        <w:pStyle w:val="Heading-Sub2"/>
      </w:pPr>
      <w:r>
        <w:t>Description</w:t>
      </w:r>
    </w:p>
    <w:p w14:paraId="1423BBBC" w14:textId="77777777" w:rsidR="00AB4D76" w:rsidRDefault="00AB4D76" w:rsidP="00AB4D76">
      <w:pPr>
        <w:pStyle w:val="Body"/>
      </w:pPr>
      <w:r>
        <w:t>Reads a string from the formatted read buffer.  The read stops when an EOL character is reached.</w:t>
      </w:r>
    </w:p>
    <w:p w14:paraId="39E5CA9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DB56A1C" w14:textId="77777777" w:rsidTr="007E3BAE">
        <w:tc>
          <w:tcPr>
            <w:tcW w:w="8856" w:type="dxa"/>
          </w:tcPr>
          <w:p w14:paraId="3F995AD8" w14:textId="77777777"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p w14:paraId="793EEA74" w14:textId="77777777" w:rsidR="004F7417" w:rsidRPr="00D80640" w:rsidRDefault="004F7417" w:rsidP="004F7417">
            <w:pPr>
              <w:pStyle w:val="TableItem"/>
              <w:rPr>
                <w:rFonts w:ascii="Courier New" w:hAnsi="Courier New"/>
                <w:sz w:val="18"/>
              </w:rPr>
            </w:pPr>
            <w:r w:rsidRPr="009558BE">
              <w:rPr>
                <w:rFonts w:ascii="Courier New" w:hAnsi="Courier New"/>
                <w:sz w:val="18"/>
              </w:rPr>
              <w:t>Int32 ReadLine(StringBuilder data);</w:t>
            </w:r>
          </w:p>
        </w:tc>
      </w:tr>
    </w:tbl>
    <w:p w14:paraId="33B4ABAF"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9D8EA79" w14:textId="77777777" w:rsidTr="00080267">
        <w:trPr>
          <w:cantSplit/>
        </w:trPr>
        <w:tc>
          <w:tcPr>
            <w:tcW w:w="1782" w:type="dxa"/>
          </w:tcPr>
          <w:p w14:paraId="352B27A0" w14:textId="77777777" w:rsidR="00080267" w:rsidRPr="00CB6687" w:rsidRDefault="00080267" w:rsidP="00080267">
            <w:pPr>
              <w:pStyle w:val="TableHeader"/>
              <w:jc w:val="left"/>
              <w:rPr>
                <w:b/>
                <w:bCs/>
              </w:rPr>
            </w:pPr>
            <w:r>
              <w:rPr>
                <w:b/>
                <w:bCs/>
              </w:rPr>
              <w:t>Name</w:t>
            </w:r>
          </w:p>
        </w:tc>
        <w:tc>
          <w:tcPr>
            <w:tcW w:w="4860" w:type="dxa"/>
          </w:tcPr>
          <w:p w14:paraId="539BF0CD" w14:textId="77777777" w:rsidR="00080267" w:rsidRPr="00CB6687" w:rsidRDefault="00080267" w:rsidP="00080267">
            <w:pPr>
              <w:pStyle w:val="TableHeader"/>
              <w:jc w:val="left"/>
              <w:rPr>
                <w:b/>
                <w:bCs/>
              </w:rPr>
            </w:pPr>
            <w:r w:rsidRPr="00CB6687">
              <w:rPr>
                <w:b/>
                <w:bCs/>
              </w:rPr>
              <w:t>Description</w:t>
            </w:r>
          </w:p>
        </w:tc>
        <w:tc>
          <w:tcPr>
            <w:tcW w:w="2179" w:type="dxa"/>
          </w:tcPr>
          <w:p w14:paraId="2071D3D9" w14:textId="77777777" w:rsidR="00080267" w:rsidRPr="00CB6687" w:rsidRDefault="00080267" w:rsidP="00080267">
            <w:pPr>
              <w:pStyle w:val="TableHeader"/>
              <w:jc w:val="left"/>
              <w:rPr>
                <w:b/>
                <w:bCs/>
              </w:rPr>
            </w:pPr>
            <w:r w:rsidRPr="00CB6687">
              <w:rPr>
                <w:b/>
                <w:bCs/>
              </w:rPr>
              <w:t>Type</w:t>
            </w:r>
          </w:p>
        </w:tc>
      </w:tr>
      <w:tr w:rsidR="00080267" w14:paraId="0138C12E" w14:textId="77777777" w:rsidTr="00080267">
        <w:trPr>
          <w:cantSplit/>
        </w:trPr>
        <w:tc>
          <w:tcPr>
            <w:tcW w:w="1782" w:type="dxa"/>
          </w:tcPr>
          <w:p w14:paraId="21A7F81B" w14:textId="77777777" w:rsidR="00080267" w:rsidRDefault="00080267" w:rsidP="00080267">
            <w:pPr>
              <w:pStyle w:val="TableCellCourierNew"/>
            </w:pPr>
            <w:r>
              <w:t>data</w:t>
            </w:r>
          </w:p>
        </w:tc>
        <w:tc>
          <w:tcPr>
            <w:tcW w:w="4860" w:type="dxa"/>
          </w:tcPr>
          <w:p w14:paraId="43E5D69C" w14:textId="77777777"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14:paraId="6366FE5A" w14:textId="77777777" w:rsidR="00080267" w:rsidRDefault="00080267" w:rsidP="00080267">
            <w:pPr>
              <w:pStyle w:val="TableCellCourierNew"/>
            </w:pPr>
            <w:r>
              <w:t>StringBuilder</w:t>
            </w:r>
          </w:p>
        </w:tc>
      </w:tr>
    </w:tbl>
    <w:p w14:paraId="7957A63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3F1D4912" w14:textId="77777777" w:rsidTr="00BE6C04">
        <w:trPr>
          <w:cantSplit/>
        </w:trPr>
        <w:tc>
          <w:tcPr>
            <w:tcW w:w="1782" w:type="dxa"/>
          </w:tcPr>
          <w:p w14:paraId="328FDDFA" w14:textId="77777777" w:rsidR="00BE6C04" w:rsidRPr="00CB6687" w:rsidRDefault="00BE6C04" w:rsidP="00BE6C04">
            <w:pPr>
              <w:pStyle w:val="TableHeader"/>
              <w:jc w:val="left"/>
              <w:rPr>
                <w:b/>
                <w:bCs/>
              </w:rPr>
            </w:pPr>
            <w:r w:rsidRPr="00CB6687">
              <w:rPr>
                <w:b/>
                <w:bCs/>
              </w:rPr>
              <w:t>Type</w:t>
            </w:r>
          </w:p>
        </w:tc>
        <w:tc>
          <w:tcPr>
            <w:tcW w:w="7039" w:type="dxa"/>
          </w:tcPr>
          <w:p w14:paraId="544390F7" w14:textId="77777777" w:rsidR="00BE6C04" w:rsidRPr="00CB6687" w:rsidRDefault="00BE6C04" w:rsidP="00BE6C04">
            <w:pPr>
              <w:pStyle w:val="TableHeader"/>
              <w:jc w:val="left"/>
              <w:rPr>
                <w:b/>
                <w:bCs/>
              </w:rPr>
            </w:pPr>
            <w:r w:rsidRPr="00CB6687">
              <w:rPr>
                <w:b/>
                <w:bCs/>
              </w:rPr>
              <w:t>Description</w:t>
            </w:r>
          </w:p>
        </w:tc>
      </w:tr>
      <w:tr w:rsidR="006B4D6C" w14:paraId="7F1629DD" w14:textId="77777777" w:rsidTr="00BE6C04">
        <w:trPr>
          <w:cantSplit/>
        </w:trPr>
        <w:tc>
          <w:tcPr>
            <w:tcW w:w="1782" w:type="dxa"/>
          </w:tcPr>
          <w:p w14:paraId="6188FC3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14:paraId="5F41EC61" w14:textId="77777777" w:rsidR="006B4D6C" w:rsidRDefault="006B4D6C" w:rsidP="003A6C31">
            <w:pPr>
              <w:pStyle w:val="TableItem"/>
            </w:pPr>
            <w:r>
              <w:t>The string actually read from the formatted read buffer.</w:t>
            </w:r>
          </w:p>
        </w:tc>
      </w:tr>
      <w:tr w:rsidR="006B4D6C" w14:paraId="025253EF" w14:textId="77777777" w:rsidTr="00BE6C04">
        <w:trPr>
          <w:cantSplit/>
        </w:trPr>
        <w:tc>
          <w:tcPr>
            <w:tcW w:w="1782" w:type="dxa"/>
          </w:tcPr>
          <w:p w14:paraId="10510151" w14:textId="77777777" w:rsidR="006B4D6C" w:rsidRDefault="006B4D6C" w:rsidP="003A6C31">
            <w:pPr>
              <w:pStyle w:val="TableItem"/>
              <w:rPr>
                <w:rFonts w:ascii="Courier New" w:hAnsi="Courier New"/>
                <w:sz w:val="18"/>
              </w:rPr>
            </w:pPr>
            <w:r>
              <w:rPr>
                <w:rFonts w:ascii="Courier New" w:hAnsi="Courier New"/>
                <w:sz w:val="18"/>
              </w:rPr>
              <w:t>Int32</w:t>
            </w:r>
          </w:p>
        </w:tc>
        <w:tc>
          <w:tcPr>
            <w:tcW w:w="7039" w:type="dxa"/>
          </w:tcPr>
          <w:p w14:paraId="0EAC47FC" w14:textId="77777777" w:rsidR="006B4D6C" w:rsidRDefault="006B4D6C" w:rsidP="00993639">
            <w:pPr>
              <w:pStyle w:val="TableItem"/>
            </w:pPr>
            <w:r>
              <w:t xml:space="preserve">The number of characters actually </w:t>
            </w:r>
            <w:r w:rsidR="00993639">
              <w:t xml:space="preserve">appended to </w:t>
            </w:r>
            <w:r>
              <w:t xml:space="preserve">the </w:t>
            </w:r>
            <w:r w:rsidRPr="008A285F">
              <w:rPr>
                <w:rFonts w:ascii="Courier New" w:hAnsi="Courier New"/>
                <w:sz w:val="18"/>
              </w:rPr>
              <w:t>StringBuilder</w:t>
            </w:r>
            <w:r>
              <w:t xml:space="preserve"> parameter.</w:t>
            </w:r>
          </w:p>
        </w:tc>
      </w:tr>
    </w:tbl>
    <w:p w14:paraId="2B6AB2F2" w14:textId="77777777" w:rsidR="00A05696" w:rsidRDefault="00A05696" w:rsidP="00A05696">
      <w:pPr>
        <w:pStyle w:val="Heading-Sub2"/>
      </w:pPr>
      <w:r>
        <w:t>ScanF Equivalents</w:t>
      </w:r>
    </w:p>
    <w:p w14:paraId="375FAD75" w14:textId="15D45066"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6C8E2D2E"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2D84CDDE" w14:textId="77777777" w:rsidTr="00BE6C04">
        <w:trPr>
          <w:cantSplit/>
        </w:trPr>
        <w:tc>
          <w:tcPr>
            <w:tcW w:w="4572" w:type="dxa"/>
          </w:tcPr>
          <w:p w14:paraId="25682916" w14:textId="77777777" w:rsidR="00A05696" w:rsidRPr="00712E3E" w:rsidRDefault="00A05696" w:rsidP="00A05696">
            <w:pPr>
              <w:pStyle w:val="TableHeader"/>
              <w:jc w:val="left"/>
              <w:rPr>
                <w:b/>
                <w:bCs/>
              </w:rPr>
            </w:pPr>
            <w:r>
              <w:rPr>
                <w:b/>
                <w:bCs/>
              </w:rPr>
              <w:t>ReadLine</w:t>
            </w:r>
            <w:r w:rsidRPr="000B355E">
              <w:rPr>
                <w:b/>
                <w:bCs/>
              </w:rPr>
              <w:t xml:space="preserve"> Method</w:t>
            </w:r>
          </w:p>
        </w:tc>
        <w:tc>
          <w:tcPr>
            <w:tcW w:w="4249" w:type="dxa"/>
          </w:tcPr>
          <w:p w14:paraId="27FCEFB5"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47BECC10" w14:textId="77777777" w:rsidTr="00A05696">
        <w:trPr>
          <w:cantSplit/>
        </w:trPr>
        <w:tc>
          <w:tcPr>
            <w:tcW w:w="4572" w:type="dxa"/>
          </w:tcPr>
          <w:p w14:paraId="5ADA92B1" w14:textId="77777777"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ReadLine();</w:t>
            </w:r>
          </w:p>
        </w:tc>
        <w:tc>
          <w:tcPr>
            <w:tcW w:w="4249" w:type="dxa"/>
          </w:tcPr>
          <w:p w14:paraId="0E3A705D"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72F54E03" w14:textId="77777777"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4238B253" w14:textId="77777777" w:rsidTr="00A05696">
        <w:trPr>
          <w:cantSplit/>
        </w:trPr>
        <w:tc>
          <w:tcPr>
            <w:tcW w:w="4572" w:type="dxa"/>
          </w:tcPr>
          <w:p w14:paraId="7DA76F21" w14:textId="77777777" w:rsidR="00A05696" w:rsidRPr="009558BE" w:rsidRDefault="00A05696" w:rsidP="00A05696">
            <w:pPr>
              <w:pStyle w:val="TableItem"/>
              <w:rPr>
                <w:rFonts w:ascii="Courier New" w:hAnsi="Courier New"/>
                <w:sz w:val="18"/>
              </w:rPr>
            </w:pPr>
            <w:r w:rsidRPr="009558BE">
              <w:rPr>
                <w:rFonts w:ascii="Courier New" w:hAnsi="Courier New"/>
                <w:sz w:val="18"/>
              </w:rPr>
              <w:t>Int32 ReadLine(StringBuilder data);</w:t>
            </w:r>
          </w:p>
        </w:tc>
        <w:tc>
          <w:tcPr>
            <w:tcW w:w="4249" w:type="dxa"/>
          </w:tcPr>
          <w:p w14:paraId="1B5F45B8" w14:textId="77777777" w:rsidR="00A05696" w:rsidRDefault="00A05696" w:rsidP="00A0569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 out data);</w:t>
            </w:r>
          </w:p>
          <w:p w14:paraId="310259B8" w14:textId="77777777" w:rsidR="00A05696" w:rsidRPr="00CA5B96" w:rsidRDefault="00A05696" w:rsidP="00A05696">
            <w:pPr>
              <w:pStyle w:val="TableItem"/>
              <w:rPr>
                <w:rFonts w:ascii="Courier New" w:hAnsi="Courier New"/>
                <w:sz w:val="18"/>
              </w:rPr>
            </w:pPr>
            <w:r w:rsidRPr="00C4533A">
              <w:t xml:space="preserve">(return </w:t>
            </w:r>
            <w:r>
              <w:rPr>
                <w:rFonts w:ascii="Courier New" w:hAnsi="Courier New"/>
                <w:sz w:val="18"/>
              </w:rPr>
              <w:t>data.Length</w:t>
            </w:r>
            <w:r w:rsidRPr="00C4533A">
              <w:t>)</w:t>
            </w:r>
          </w:p>
        </w:tc>
      </w:tr>
    </w:tbl>
    <w:p w14:paraId="141DE2C3" w14:textId="77777777" w:rsidR="00AB4D76" w:rsidRDefault="00AB4D76" w:rsidP="006766A0">
      <w:pPr>
        <w:pStyle w:val="Heading3NxtPg"/>
      </w:pPr>
      <w:bookmarkStart w:id="243" w:name="_Toc411598075"/>
      <w:r>
        <w:lastRenderedPageBreak/>
        <w:t>ReadLine</w:t>
      </w:r>
      <w:bookmarkEnd w:id="243"/>
    </w:p>
    <w:p w14:paraId="599106B0" w14:textId="77777777" w:rsidR="00AB4D76" w:rsidRDefault="00AB4D76" w:rsidP="00AB4D76">
      <w:pPr>
        <w:pStyle w:val="Heading-Sub2"/>
      </w:pPr>
      <w:r>
        <w:t>Description</w:t>
      </w:r>
    </w:p>
    <w:p w14:paraId="2BBA8274" w14:textId="77777777" w:rsidR="00AB4D76" w:rsidRDefault="00AB4D76" w:rsidP="00AB4D76">
      <w:pPr>
        <w:pStyle w:val="Body"/>
      </w:pPr>
      <w:r>
        <w:t>Reads the specified data from the formatted read buffer, reading through the first EOL character, and converts it to the type specified by the return type of the method.</w:t>
      </w:r>
    </w:p>
    <w:p w14:paraId="2D2B60E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C9711AB" w14:textId="77777777" w:rsidTr="007E3BAE">
        <w:tc>
          <w:tcPr>
            <w:tcW w:w="8856" w:type="dxa"/>
          </w:tcPr>
          <w:p w14:paraId="74323431" w14:textId="77777777" w:rsidR="004F7417" w:rsidRPr="009558BE" w:rsidRDefault="004F7417" w:rsidP="004F7417">
            <w:pPr>
              <w:pStyle w:val="TableItem"/>
              <w:rPr>
                <w:rFonts w:ascii="Courier New" w:hAnsi="Courier New"/>
                <w:sz w:val="18"/>
              </w:rPr>
            </w:pPr>
            <w:r w:rsidRPr="009558BE">
              <w:rPr>
                <w:rFonts w:ascii="Courier New" w:hAnsi="Courier New"/>
                <w:sz w:val="18"/>
              </w:rPr>
              <w:t>Char ReadLineChar();</w:t>
            </w:r>
          </w:p>
          <w:p w14:paraId="450942AC"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14:paraId="0F4F9887"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14:paraId="7B9B36ED" w14:textId="77777777" w:rsidR="004F7417" w:rsidRPr="00D80640" w:rsidRDefault="004F7417" w:rsidP="004F7417">
            <w:pPr>
              <w:pStyle w:val="TableItem"/>
              <w:rPr>
                <w:rFonts w:ascii="Courier New" w:hAnsi="Courier New"/>
                <w:sz w:val="18"/>
              </w:rPr>
            </w:pPr>
            <w:r w:rsidRPr="009558BE">
              <w:rPr>
                <w:rFonts w:ascii="Courier New" w:hAnsi="Courier New"/>
                <w:sz w:val="18"/>
              </w:rPr>
              <w:t>Double ReadLineDouble();</w:t>
            </w:r>
          </w:p>
        </w:tc>
      </w:tr>
    </w:tbl>
    <w:p w14:paraId="1A8D926F"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6B4D6C" w14:paraId="2275D6D9" w14:textId="77777777" w:rsidTr="003A6C31">
        <w:trPr>
          <w:cantSplit/>
        </w:trPr>
        <w:tc>
          <w:tcPr>
            <w:tcW w:w="1782" w:type="dxa"/>
          </w:tcPr>
          <w:p w14:paraId="44376079" w14:textId="77777777" w:rsidR="006B4D6C" w:rsidRPr="00CB6687" w:rsidRDefault="006B4D6C" w:rsidP="003A6C31">
            <w:pPr>
              <w:pStyle w:val="TableHeader"/>
              <w:jc w:val="left"/>
              <w:rPr>
                <w:b/>
                <w:bCs/>
              </w:rPr>
            </w:pPr>
            <w:r w:rsidRPr="00CB6687">
              <w:rPr>
                <w:b/>
                <w:bCs/>
              </w:rPr>
              <w:t>Type</w:t>
            </w:r>
          </w:p>
        </w:tc>
        <w:tc>
          <w:tcPr>
            <w:tcW w:w="7039" w:type="dxa"/>
          </w:tcPr>
          <w:p w14:paraId="1B7CEBFC" w14:textId="77777777" w:rsidR="006B4D6C" w:rsidRPr="00CB6687" w:rsidRDefault="006B4D6C" w:rsidP="003A6C31">
            <w:pPr>
              <w:pStyle w:val="TableHeader"/>
              <w:jc w:val="left"/>
              <w:rPr>
                <w:b/>
                <w:bCs/>
              </w:rPr>
            </w:pPr>
            <w:r w:rsidRPr="00CB6687">
              <w:rPr>
                <w:b/>
                <w:bCs/>
              </w:rPr>
              <w:t>Description</w:t>
            </w:r>
          </w:p>
        </w:tc>
      </w:tr>
      <w:tr w:rsidR="006B4D6C" w14:paraId="64E88BF2" w14:textId="77777777" w:rsidTr="003A6C31">
        <w:trPr>
          <w:cantSplit/>
        </w:trPr>
        <w:tc>
          <w:tcPr>
            <w:tcW w:w="1782" w:type="dxa"/>
          </w:tcPr>
          <w:p w14:paraId="1DC0146E" w14:textId="77777777"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14:paraId="6CDC9261" w14:textId="77777777" w:rsidR="006B4D6C" w:rsidRDefault="006B4D6C" w:rsidP="003A6C31">
            <w:pPr>
              <w:pStyle w:val="TableItem"/>
            </w:pPr>
            <w:r>
              <w:t>The value read from the formatted read buffer, converted to the specified type.</w:t>
            </w:r>
          </w:p>
        </w:tc>
      </w:tr>
    </w:tbl>
    <w:p w14:paraId="484DB4BB" w14:textId="77777777" w:rsidR="00A05696" w:rsidRDefault="00A05696" w:rsidP="00A05696">
      <w:pPr>
        <w:pStyle w:val="Heading-Sub2"/>
      </w:pPr>
      <w:r>
        <w:t>ScanF Equivalents</w:t>
      </w:r>
    </w:p>
    <w:p w14:paraId="681B4066" w14:textId="0D1D1E5E"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Line</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8827A6B"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85571BE" w14:textId="77777777" w:rsidTr="00BE6C04">
        <w:trPr>
          <w:cantSplit/>
        </w:trPr>
        <w:tc>
          <w:tcPr>
            <w:tcW w:w="4572" w:type="dxa"/>
          </w:tcPr>
          <w:p w14:paraId="409F5441" w14:textId="77777777" w:rsidR="00A05696" w:rsidRPr="00712E3E" w:rsidRDefault="00A05696" w:rsidP="00BE6C04">
            <w:pPr>
              <w:pStyle w:val="TableHeader"/>
              <w:jc w:val="left"/>
              <w:rPr>
                <w:b/>
                <w:bCs/>
              </w:rPr>
            </w:pPr>
            <w:r>
              <w:rPr>
                <w:b/>
                <w:bCs/>
              </w:rPr>
              <w:t>ReadLine</w:t>
            </w:r>
            <w:r w:rsidRPr="00A05696">
              <w:rPr>
                <w:b/>
                <w:bCs/>
                <w:i/>
              </w:rPr>
              <w:t>Type</w:t>
            </w:r>
            <w:r w:rsidRPr="000B355E">
              <w:rPr>
                <w:b/>
                <w:bCs/>
              </w:rPr>
              <w:t xml:space="preserve"> Method</w:t>
            </w:r>
          </w:p>
        </w:tc>
        <w:tc>
          <w:tcPr>
            <w:tcW w:w="4249" w:type="dxa"/>
          </w:tcPr>
          <w:p w14:paraId="3B702558"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A05696" w14:paraId="29E10F0C" w14:textId="77777777" w:rsidTr="00A05696">
        <w:trPr>
          <w:cantSplit/>
        </w:trPr>
        <w:tc>
          <w:tcPr>
            <w:tcW w:w="4572" w:type="dxa"/>
          </w:tcPr>
          <w:p w14:paraId="60F95885" w14:textId="77777777"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ReadLine</w:t>
            </w:r>
            <w:r>
              <w:rPr>
                <w:rFonts w:ascii="Courier New" w:hAnsi="Courier New"/>
                <w:sz w:val="18"/>
              </w:rPr>
              <w:t>Char</w:t>
            </w:r>
            <w:r w:rsidRPr="009558BE">
              <w:rPr>
                <w:rFonts w:ascii="Courier New" w:hAnsi="Courier New"/>
                <w:sz w:val="18"/>
              </w:rPr>
              <w:t>();</w:t>
            </w:r>
          </w:p>
        </w:tc>
        <w:tc>
          <w:tcPr>
            <w:tcW w:w="4249" w:type="dxa"/>
          </w:tcPr>
          <w:p w14:paraId="58C5BFA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3555711C"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17078E3A" w14:textId="77777777" w:rsidTr="00A05696">
        <w:trPr>
          <w:cantSplit/>
        </w:trPr>
        <w:tc>
          <w:tcPr>
            <w:tcW w:w="4572" w:type="dxa"/>
          </w:tcPr>
          <w:p w14:paraId="3A0B0AF6" w14:textId="77777777"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14:paraId="54B063C5" w14:textId="77777777"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14:paraId="0DF065B2"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5A7A0B12"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271117EA" w14:textId="77777777" w:rsidTr="00A05696">
        <w:trPr>
          <w:cantSplit/>
        </w:trPr>
        <w:tc>
          <w:tcPr>
            <w:tcW w:w="4572" w:type="dxa"/>
          </w:tcPr>
          <w:p w14:paraId="17E81500"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ReadLineDouble();</w:t>
            </w:r>
          </w:p>
        </w:tc>
        <w:tc>
          <w:tcPr>
            <w:tcW w:w="4249" w:type="dxa"/>
          </w:tcPr>
          <w:p w14:paraId="3D7A50E1" w14:textId="77777777" w:rsidR="00C4533A" w:rsidRDefault="00A05696" w:rsidP="00C4533A">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187DA434" w14:textId="77777777"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55CF2840" w14:textId="77777777" w:rsidR="0073211F" w:rsidRDefault="0073211F" w:rsidP="006766A0">
      <w:pPr>
        <w:pStyle w:val="Heading3NxtPg"/>
      </w:pPr>
      <w:bookmarkStart w:id="244" w:name="_Toc411598076"/>
      <w:r>
        <w:lastRenderedPageBreak/>
        <w:t>ReadList</w:t>
      </w:r>
      <w:bookmarkEnd w:id="244"/>
    </w:p>
    <w:p w14:paraId="0747FA97" w14:textId="77777777" w:rsidR="00DA297E" w:rsidRDefault="00DA297E" w:rsidP="00DA297E">
      <w:pPr>
        <w:pStyle w:val="Heading-Sub2"/>
      </w:pPr>
      <w:r>
        <w:t>Description</w:t>
      </w:r>
    </w:p>
    <w:p w14:paraId="6F653670" w14:textId="77777777" w:rsidR="00DA297E" w:rsidRDefault="00DA297E" w:rsidP="00DA297E">
      <w:pPr>
        <w:pStyle w:val="Body"/>
      </w:pPr>
      <w:r>
        <w:t>Reads the specified comma separated list data from the formatted read buffer, and converts it to an array of the type specified by the return type of the method.</w:t>
      </w:r>
    </w:p>
    <w:p w14:paraId="18E660C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3A16CD03" w14:textId="77777777" w:rsidTr="007E3BAE">
        <w:tc>
          <w:tcPr>
            <w:tcW w:w="8856" w:type="dxa"/>
          </w:tcPr>
          <w:p w14:paraId="591A552E"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ReadListOfByte(</w:t>
            </w:r>
            <w:r w:rsidR="00A57393" w:rsidRPr="00A57393">
              <w:rPr>
                <w:rFonts w:ascii="Courier New" w:hAnsi="Courier New"/>
                <w:sz w:val="18"/>
              </w:rPr>
              <w:t>Int64 count</w:t>
            </w:r>
            <w:r w:rsidRPr="009558BE">
              <w:rPr>
                <w:rFonts w:ascii="Courier New" w:hAnsi="Courier New"/>
                <w:sz w:val="18"/>
              </w:rPr>
              <w:t>);</w:t>
            </w:r>
          </w:p>
          <w:p w14:paraId="62429EB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ReadListOfByte(Byte[]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0D01751" w14:textId="77777777" w:rsidR="004F7417" w:rsidRPr="009558BE" w:rsidRDefault="004F7417" w:rsidP="004F7417">
            <w:pPr>
              <w:pStyle w:val="TableItem"/>
              <w:rPr>
                <w:rFonts w:ascii="Courier New" w:hAnsi="Courier New"/>
                <w:sz w:val="18"/>
              </w:rPr>
            </w:pPr>
          </w:p>
          <w:p w14:paraId="3A1B5EC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r w:rsidR="00A57393" w:rsidRPr="00A57393">
              <w:rPr>
                <w:rFonts w:ascii="Courier New" w:hAnsi="Courier New"/>
                <w:sz w:val="18"/>
              </w:rPr>
              <w:t>Int64 count</w:t>
            </w:r>
            <w:r w:rsidRPr="009558BE">
              <w:rPr>
                <w:rFonts w:ascii="Courier New" w:hAnsi="Courier New"/>
                <w:sz w:val="18"/>
              </w:rPr>
              <w:t>);</w:t>
            </w:r>
          </w:p>
          <w:p w14:paraId="47100F20"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E210AC0" w14:textId="77777777" w:rsidR="004F7417" w:rsidRPr="009558BE" w:rsidRDefault="004F7417" w:rsidP="004F7417">
            <w:pPr>
              <w:pStyle w:val="TableItem"/>
              <w:rPr>
                <w:rFonts w:ascii="Courier New" w:hAnsi="Courier New"/>
                <w:sz w:val="18"/>
              </w:rPr>
            </w:pPr>
          </w:p>
          <w:p w14:paraId="64A6569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14:paraId="5C53EB5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A7758D2" w14:textId="77777777" w:rsidR="004F7417" w:rsidRPr="009558BE" w:rsidRDefault="004F7417" w:rsidP="004F7417">
            <w:pPr>
              <w:pStyle w:val="TableItem"/>
              <w:rPr>
                <w:rFonts w:ascii="Courier New" w:hAnsi="Courier New"/>
                <w:sz w:val="18"/>
              </w:rPr>
            </w:pPr>
          </w:p>
          <w:p w14:paraId="6F97345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14:paraId="16BF2B4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EECBFAD" w14:textId="77777777" w:rsidR="004F7417" w:rsidRPr="009558BE" w:rsidRDefault="004F7417" w:rsidP="004F7417">
            <w:pPr>
              <w:pStyle w:val="TableItem"/>
              <w:rPr>
                <w:rFonts w:ascii="Courier New" w:hAnsi="Courier New"/>
                <w:sz w:val="18"/>
              </w:rPr>
            </w:pPr>
          </w:p>
          <w:p w14:paraId="1B822B1D"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14:paraId="6BBCB426"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15813FC" w14:textId="77777777" w:rsidR="004F7417" w:rsidRPr="009558BE" w:rsidRDefault="004F7417" w:rsidP="004F7417">
            <w:pPr>
              <w:pStyle w:val="TableItem"/>
              <w:rPr>
                <w:rFonts w:ascii="Courier New" w:hAnsi="Courier New"/>
                <w:sz w:val="18"/>
              </w:rPr>
            </w:pPr>
          </w:p>
          <w:p w14:paraId="6B037FE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14:paraId="004E23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0B0C450" w14:textId="77777777" w:rsidR="004F7417" w:rsidRPr="009558BE" w:rsidRDefault="004F7417" w:rsidP="004F7417">
            <w:pPr>
              <w:pStyle w:val="TableItem"/>
              <w:rPr>
                <w:rFonts w:ascii="Courier New" w:hAnsi="Courier New"/>
                <w:sz w:val="18"/>
              </w:rPr>
            </w:pPr>
          </w:p>
          <w:p w14:paraId="28681D1D"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14:paraId="3D31A08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3E911D9" w14:textId="77777777" w:rsidR="004F7417" w:rsidRPr="009558BE" w:rsidRDefault="004F7417" w:rsidP="004F7417">
            <w:pPr>
              <w:pStyle w:val="TableItem"/>
              <w:rPr>
                <w:rFonts w:ascii="Courier New" w:hAnsi="Courier New"/>
                <w:sz w:val="18"/>
              </w:rPr>
            </w:pPr>
          </w:p>
          <w:p w14:paraId="0F5E7665"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14:paraId="35F0BBE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F64B9F8" w14:textId="77777777" w:rsidR="004F7417" w:rsidRPr="009558BE" w:rsidRDefault="004F7417" w:rsidP="004F7417">
            <w:pPr>
              <w:pStyle w:val="TableItem"/>
              <w:rPr>
                <w:rFonts w:ascii="Courier New" w:hAnsi="Courier New"/>
                <w:sz w:val="18"/>
              </w:rPr>
            </w:pPr>
          </w:p>
          <w:p w14:paraId="063F5C61"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ReadListOfSingle(</w:t>
            </w:r>
            <w:r w:rsidR="00A57393" w:rsidRPr="00A57393">
              <w:rPr>
                <w:rFonts w:ascii="Courier New" w:hAnsi="Courier New"/>
                <w:sz w:val="18"/>
              </w:rPr>
              <w:t>Int64 count</w:t>
            </w:r>
            <w:r w:rsidRPr="009558BE">
              <w:rPr>
                <w:rFonts w:ascii="Courier New" w:hAnsi="Courier New"/>
                <w:sz w:val="18"/>
              </w:rPr>
              <w:t>);</w:t>
            </w:r>
          </w:p>
          <w:p w14:paraId="47C79D5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ReadListOfSingle(Single[]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FEB59CF" w14:textId="77777777" w:rsidR="004F7417" w:rsidRPr="009558BE" w:rsidRDefault="004F7417" w:rsidP="004F7417">
            <w:pPr>
              <w:pStyle w:val="TableItem"/>
              <w:rPr>
                <w:rFonts w:ascii="Courier New" w:hAnsi="Courier New"/>
                <w:sz w:val="18"/>
              </w:rPr>
            </w:pPr>
          </w:p>
          <w:p w14:paraId="12E1402E"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ReadListOfDouble(</w:t>
            </w:r>
            <w:r w:rsidR="00A57393" w:rsidRPr="00A57393">
              <w:rPr>
                <w:rFonts w:ascii="Courier New" w:hAnsi="Courier New"/>
                <w:sz w:val="18"/>
              </w:rPr>
              <w:t>Int64 count</w:t>
            </w:r>
            <w:r w:rsidRPr="009558BE">
              <w:rPr>
                <w:rFonts w:ascii="Courier New" w:hAnsi="Courier New"/>
                <w:sz w:val="18"/>
              </w:rPr>
              <w:t>);</w:t>
            </w:r>
          </w:p>
          <w:p w14:paraId="6667E05A"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ReadListOfDouble(Double[]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17C3D0A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463F5D9" w14:textId="77777777" w:rsidTr="00080267">
        <w:trPr>
          <w:cantSplit/>
        </w:trPr>
        <w:tc>
          <w:tcPr>
            <w:tcW w:w="1782" w:type="dxa"/>
          </w:tcPr>
          <w:p w14:paraId="4E281AA3" w14:textId="77777777" w:rsidR="00080267" w:rsidRPr="00CB6687" w:rsidRDefault="00080267" w:rsidP="00080267">
            <w:pPr>
              <w:pStyle w:val="TableHeader"/>
              <w:jc w:val="left"/>
              <w:rPr>
                <w:b/>
                <w:bCs/>
              </w:rPr>
            </w:pPr>
            <w:r>
              <w:rPr>
                <w:b/>
                <w:bCs/>
              </w:rPr>
              <w:t>Name</w:t>
            </w:r>
          </w:p>
        </w:tc>
        <w:tc>
          <w:tcPr>
            <w:tcW w:w="4860" w:type="dxa"/>
          </w:tcPr>
          <w:p w14:paraId="7392D11A" w14:textId="77777777" w:rsidR="00080267" w:rsidRPr="00CB6687" w:rsidRDefault="00080267" w:rsidP="00080267">
            <w:pPr>
              <w:pStyle w:val="TableHeader"/>
              <w:jc w:val="left"/>
              <w:rPr>
                <w:b/>
                <w:bCs/>
              </w:rPr>
            </w:pPr>
            <w:r w:rsidRPr="00CB6687">
              <w:rPr>
                <w:b/>
                <w:bCs/>
              </w:rPr>
              <w:t>Description</w:t>
            </w:r>
          </w:p>
        </w:tc>
        <w:tc>
          <w:tcPr>
            <w:tcW w:w="2179" w:type="dxa"/>
          </w:tcPr>
          <w:p w14:paraId="626CD63E" w14:textId="77777777" w:rsidR="00080267" w:rsidRPr="00CB6687" w:rsidRDefault="00080267" w:rsidP="00080267">
            <w:pPr>
              <w:pStyle w:val="TableHeader"/>
              <w:jc w:val="left"/>
              <w:rPr>
                <w:b/>
                <w:bCs/>
              </w:rPr>
            </w:pPr>
            <w:r w:rsidRPr="00CB6687">
              <w:rPr>
                <w:b/>
                <w:bCs/>
              </w:rPr>
              <w:t>Type</w:t>
            </w:r>
          </w:p>
        </w:tc>
      </w:tr>
      <w:tr w:rsidR="00080267" w14:paraId="536E4390" w14:textId="77777777" w:rsidTr="00080267">
        <w:trPr>
          <w:cantSplit/>
        </w:trPr>
        <w:tc>
          <w:tcPr>
            <w:tcW w:w="1782" w:type="dxa"/>
          </w:tcPr>
          <w:p w14:paraId="09DB39D6" w14:textId="77777777" w:rsidR="00080267" w:rsidRDefault="00080267" w:rsidP="00080267">
            <w:pPr>
              <w:pStyle w:val="TableCellCourierNew"/>
            </w:pPr>
            <w:r>
              <w:t>data</w:t>
            </w:r>
          </w:p>
        </w:tc>
        <w:tc>
          <w:tcPr>
            <w:tcW w:w="4860" w:type="dxa"/>
          </w:tcPr>
          <w:p w14:paraId="3A467C77" w14:textId="77777777"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14:paraId="3D21C423" w14:textId="77777777" w:rsidR="00080267" w:rsidRDefault="00080267" w:rsidP="00080267">
            <w:pPr>
              <w:pStyle w:val="TableCellCourierNew"/>
            </w:pPr>
            <w:r>
              <w:t>Byte[], SByte[], Int16[], UInt16[], Int32[], UInt32[], Int64[], Uint64[], Single[], Double[]</w:t>
            </w:r>
          </w:p>
        </w:tc>
      </w:tr>
      <w:tr w:rsidR="00080267" w14:paraId="2B88FC59" w14:textId="77777777" w:rsidTr="00080267">
        <w:trPr>
          <w:cantSplit/>
        </w:trPr>
        <w:tc>
          <w:tcPr>
            <w:tcW w:w="1782" w:type="dxa"/>
          </w:tcPr>
          <w:p w14:paraId="4822C4C7" w14:textId="77777777" w:rsidR="00080267" w:rsidRDefault="00080267" w:rsidP="00080267">
            <w:pPr>
              <w:pStyle w:val="TableCellCourierNew"/>
            </w:pPr>
            <w:r>
              <w:t>index</w:t>
            </w:r>
          </w:p>
        </w:tc>
        <w:tc>
          <w:tcPr>
            <w:tcW w:w="4860" w:type="dxa"/>
          </w:tcPr>
          <w:p w14:paraId="78E3DB7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5868120A" w14:textId="77777777" w:rsidR="00080267" w:rsidRDefault="00080267" w:rsidP="00080267">
            <w:pPr>
              <w:pStyle w:val="TableCellCourierNew"/>
            </w:pPr>
            <w:r>
              <w:t>Int64</w:t>
            </w:r>
          </w:p>
        </w:tc>
      </w:tr>
      <w:tr w:rsidR="00080267" w14:paraId="5AD301FD" w14:textId="77777777" w:rsidTr="00080267">
        <w:trPr>
          <w:cantSplit/>
        </w:trPr>
        <w:tc>
          <w:tcPr>
            <w:tcW w:w="1782" w:type="dxa"/>
          </w:tcPr>
          <w:p w14:paraId="4145BFB1" w14:textId="77777777" w:rsidR="00080267" w:rsidRDefault="00080267" w:rsidP="00080267">
            <w:pPr>
              <w:pStyle w:val="TableCellCourierNew"/>
            </w:pPr>
            <w:r>
              <w:t>count</w:t>
            </w:r>
          </w:p>
        </w:tc>
        <w:tc>
          <w:tcPr>
            <w:tcW w:w="4860" w:type="dxa"/>
          </w:tcPr>
          <w:p w14:paraId="2BD7CF94" w14:textId="77777777"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14:paraId="11433849" w14:textId="77777777" w:rsidR="00080267" w:rsidRDefault="00080267" w:rsidP="00080267">
            <w:pPr>
              <w:pStyle w:val="TableCellCourierNew"/>
            </w:pPr>
            <w:r>
              <w:t>Int64</w:t>
            </w:r>
          </w:p>
        </w:tc>
      </w:tr>
    </w:tbl>
    <w:p w14:paraId="6C002CF6" w14:textId="77777777" w:rsidR="006B4D6C" w:rsidRDefault="006B4D6C" w:rsidP="006B4D6C">
      <w:pPr>
        <w:pStyle w:val="Heading-Sub2"/>
      </w:pPr>
      <w:r>
        <w:lastRenderedPageBreak/>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9DD046" w14:textId="77777777" w:rsidTr="006B4D6C">
        <w:trPr>
          <w:cantSplit/>
        </w:trPr>
        <w:tc>
          <w:tcPr>
            <w:tcW w:w="2142" w:type="dxa"/>
          </w:tcPr>
          <w:p w14:paraId="5DC9C257" w14:textId="77777777" w:rsidR="006B4D6C" w:rsidRPr="00CB6687" w:rsidRDefault="006B4D6C" w:rsidP="003A6C31">
            <w:pPr>
              <w:pStyle w:val="TableHeader"/>
              <w:jc w:val="left"/>
              <w:rPr>
                <w:b/>
                <w:bCs/>
              </w:rPr>
            </w:pPr>
            <w:r w:rsidRPr="00CB6687">
              <w:rPr>
                <w:b/>
                <w:bCs/>
              </w:rPr>
              <w:t>Type</w:t>
            </w:r>
          </w:p>
        </w:tc>
        <w:tc>
          <w:tcPr>
            <w:tcW w:w="6679" w:type="dxa"/>
          </w:tcPr>
          <w:p w14:paraId="20316FE1" w14:textId="77777777" w:rsidR="006B4D6C" w:rsidRPr="00CB6687" w:rsidRDefault="006B4D6C" w:rsidP="003A6C31">
            <w:pPr>
              <w:pStyle w:val="TableHeader"/>
              <w:jc w:val="left"/>
              <w:rPr>
                <w:b/>
                <w:bCs/>
              </w:rPr>
            </w:pPr>
            <w:r w:rsidRPr="00CB6687">
              <w:rPr>
                <w:b/>
                <w:bCs/>
              </w:rPr>
              <w:t>Description</w:t>
            </w:r>
          </w:p>
        </w:tc>
      </w:tr>
      <w:tr w:rsidR="006B4D6C" w14:paraId="3B096BB1" w14:textId="77777777" w:rsidTr="006B4D6C">
        <w:trPr>
          <w:cantSplit/>
        </w:trPr>
        <w:tc>
          <w:tcPr>
            <w:tcW w:w="2142" w:type="dxa"/>
          </w:tcPr>
          <w:p w14:paraId="784BD67B"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07030B6" w14:textId="77777777" w:rsidR="006B4D6C" w:rsidRDefault="006B4D6C" w:rsidP="003A6C31">
            <w:pPr>
              <w:pStyle w:val="TableItem"/>
            </w:pPr>
            <w:r>
              <w:t>The values read from the formatted read buffer, converted to the specified type.</w:t>
            </w:r>
          </w:p>
        </w:tc>
      </w:tr>
      <w:tr w:rsidR="006B4D6C" w14:paraId="5C7BD152" w14:textId="77777777" w:rsidTr="006B4D6C">
        <w:trPr>
          <w:cantSplit/>
        </w:trPr>
        <w:tc>
          <w:tcPr>
            <w:tcW w:w="2142" w:type="dxa"/>
          </w:tcPr>
          <w:p w14:paraId="73753A4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73494227" w14:textId="77777777" w:rsidR="006B4D6C" w:rsidRDefault="006B4D6C" w:rsidP="003A6C31">
            <w:pPr>
              <w:pStyle w:val="TableItem"/>
            </w:pPr>
            <w:r>
              <w:t>The number of elements in the list actually read from the formatted read buffer.</w:t>
            </w:r>
          </w:p>
        </w:tc>
      </w:tr>
    </w:tbl>
    <w:p w14:paraId="151A1A12" w14:textId="77777777" w:rsidR="00A05696" w:rsidRDefault="00A05696" w:rsidP="00A05696">
      <w:pPr>
        <w:pStyle w:val="Heading-Sub2"/>
      </w:pPr>
      <w:r>
        <w:t>ScanF Equivalents</w:t>
      </w:r>
    </w:p>
    <w:p w14:paraId="2566F1DE" w14:textId="3122B04D" w:rsidR="00A05696" w:rsidRDefault="00A05696" w:rsidP="00A05696">
      <w:pPr>
        <w:pStyle w:val="Body"/>
      </w:pPr>
      <w:r>
        <w:t xml:space="preserve">The </w:t>
      </w:r>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79599681"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B7C4415" w14:textId="77777777" w:rsidTr="00BE6C04">
        <w:trPr>
          <w:cantSplit/>
        </w:trPr>
        <w:tc>
          <w:tcPr>
            <w:tcW w:w="4572" w:type="dxa"/>
          </w:tcPr>
          <w:p w14:paraId="7CEFD04A" w14:textId="77777777" w:rsidR="00A05696" w:rsidRPr="00712E3E" w:rsidRDefault="00A05696" w:rsidP="00CE4486">
            <w:pPr>
              <w:pStyle w:val="TableHeader"/>
              <w:jc w:val="left"/>
              <w:rPr>
                <w:b/>
                <w:bCs/>
              </w:rPr>
            </w:pPr>
            <w:r>
              <w:rPr>
                <w:b/>
                <w:bCs/>
              </w:rPr>
              <w:t>ReadLi</w:t>
            </w:r>
            <w:r w:rsidR="00CE4486">
              <w:rPr>
                <w:b/>
                <w:bCs/>
              </w:rPr>
              <w:t>stOf</w:t>
            </w:r>
            <w:r w:rsidRPr="00A05696">
              <w:rPr>
                <w:b/>
                <w:bCs/>
                <w:i/>
              </w:rPr>
              <w:t>Type</w:t>
            </w:r>
            <w:r w:rsidRPr="000B355E">
              <w:rPr>
                <w:b/>
                <w:bCs/>
              </w:rPr>
              <w:t xml:space="preserve"> Method</w:t>
            </w:r>
          </w:p>
        </w:tc>
        <w:tc>
          <w:tcPr>
            <w:tcW w:w="4249" w:type="dxa"/>
          </w:tcPr>
          <w:p w14:paraId="1716A9C9" w14:textId="77777777" w:rsidR="00A05696" w:rsidRPr="00972178" w:rsidRDefault="00A05696" w:rsidP="00BE6C04">
            <w:pPr>
              <w:pStyle w:val="TableCaption"/>
              <w:jc w:val="left"/>
            </w:pPr>
            <w:r w:rsidRPr="00972178">
              <w:t xml:space="preserve">Equivalent </w:t>
            </w:r>
            <w:r w:rsidR="00AF5BBF">
              <w:t>Scan</w:t>
            </w:r>
            <w:r w:rsidR="00AF5BBF" w:rsidRPr="00972178">
              <w:t xml:space="preserve">f </w:t>
            </w:r>
            <w:r>
              <w:t>Call</w:t>
            </w:r>
          </w:p>
        </w:tc>
      </w:tr>
      <w:tr w:rsidR="00583328" w:rsidRPr="00712E3E" w14:paraId="090A66E9" w14:textId="77777777" w:rsidTr="00BE6C04">
        <w:trPr>
          <w:cantSplit/>
        </w:trPr>
        <w:tc>
          <w:tcPr>
            <w:tcW w:w="4572" w:type="dxa"/>
          </w:tcPr>
          <w:p w14:paraId="494CBF15" w14:textId="77777777" w:rsidR="00583328" w:rsidRDefault="00583328" w:rsidP="00583328">
            <w:pPr>
              <w:pStyle w:val="TableItem"/>
              <w:rPr>
                <w:rFonts w:ascii="Courier New" w:hAnsi="Courier New"/>
                <w:sz w:val="18"/>
              </w:rPr>
            </w:pPr>
            <w:r w:rsidRPr="009558BE">
              <w:rPr>
                <w:rFonts w:ascii="Courier New" w:hAnsi="Courier New"/>
                <w:sz w:val="18"/>
              </w:rPr>
              <w:t>Byte[] ReadListOfByte();</w:t>
            </w:r>
          </w:p>
          <w:p w14:paraId="204B6039"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14:paraId="06B72B26"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14:paraId="3BFF0C60" w14:textId="77777777"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14:paraId="428A81DC"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,u”, out result); </w:t>
            </w:r>
          </w:p>
          <w:p w14:paraId="56A4BD98" w14:textId="77777777"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14:paraId="2643EFF9" w14:textId="77777777" w:rsidTr="00A05696">
        <w:trPr>
          <w:cantSplit/>
        </w:trPr>
        <w:tc>
          <w:tcPr>
            <w:tcW w:w="4572" w:type="dxa"/>
          </w:tcPr>
          <w:p w14:paraId="6F1AA154" w14:textId="77777777" w:rsidR="00A05696" w:rsidRDefault="00A05696" w:rsidP="00C4533A">
            <w:pPr>
              <w:pStyle w:val="TableItem"/>
              <w:rPr>
                <w:rFonts w:ascii="Courier New" w:hAnsi="Courier New"/>
                <w:sz w:val="18"/>
              </w:rPr>
            </w:pPr>
            <w:r>
              <w:rPr>
                <w:rFonts w:ascii="Courier New" w:hAnsi="Courier New"/>
                <w:sz w:val="18"/>
              </w:rPr>
              <w:t>S</w:t>
            </w:r>
            <w:r w:rsidRPr="009558BE">
              <w:rPr>
                <w:rFonts w:ascii="Courier New" w:hAnsi="Courier New"/>
                <w:sz w:val="18"/>
              </w:rPr>
              <w:t>Byte[] ReadListOf</w:t>
            </w:r>
            <w:r>
              <w:rPr>
                <w:rFonts w:ascii="Courier New" w:hAnsi="Courier New"/>
                <w:sz w:val="18"/>
              </w:rPr>
              <w:t>S</w:t>
            </w:r>
            <w:r w:rsidRPr="009558BE">
              <w:rPr>
                <w:rFonts w:ascii="Courier New" w:hAnsi="Courier New"/>
                <w:sz w:val="18"/>
              </w:rPr>
              <w:t>Byte();</w:t>
            </w:r>
          </w:p>
          <w:p w14:paraId="6BAC058E" w14:textId="77777777" w:rsidR="00A05696" w:rsidRDefault="00A05696" w:rsidP="00A05696">
            <w:pPr>
              <w:pStyle w:val="TableItem"/>
              <w:rPr>
                <w:rFonts w:ascii="Courier New" w:hAnsi="Courier New"/>
                <w:sz w:val="18"/>
              </w:rPr>
            </w:pPr>
            <w:r w:rsidRPr="009558BE">
              <w:rPr>
                <w:rFonts w:ascii="Courier New" w:hAnsi="Courier New"/>
                <w:sz w:val="18"/>
              </w:rPr>
              <w:t>Int16[] ReadListOfInt16();</w:t>
            </w:r>
          </w:p>
          <w:p w14:paraId="415E041C" w14:textId="77777777" w:rsidR="00A05696" w:rsidRDefault="00A05696" w:rsidP="00A05696">
            <w:pPr>
              <w:pStyle w:val="TableItem"/>
              <w:rPr>
                <w:rFonts w:ascii="Courier New" w:hAnsi="Courier New"/>
                <w:sz w:val="18"/>
              </w:rPr>
            </w:pPr>
            <w:r w:rsidRPr="009558BE">
              <w:rPr>
                <w:rFonts w:ascii="Courier New" w:hAnsi="Courier New"/>
                <w:sz w:val="18"/>
              </w:rPr>
              <w:t>Int32[] ReadListOfInt32();</w:t>
            </w:r>
          </w:p>
          <w:p w14:paraId="4ED072D3" w14:textId="77777777"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14:paraId="2DD1DB86"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66DF7978" w14:textId="77777777"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095DB1C4" w14:textId="77777777" w:rsidTr="00A05696">
        <w:trPr>
          <w:cantSplit/>
        </w:trPr>
        <w:tc>
          <w:tcPr>
            <w:tcW w:w="4572" w:type="dxa"/>
          </w:tcPr>
          <w:p w14:paraId="1759F535" w14:textId="77777777" w:rsidR="00A05696" w:rsidRDefault="00A05696" w:rsidP="00A05696">
            <w:pPr>
              <w:pStyle w:val="TableItem"/>
              <w:rPr>
                <w:rFonts w:ascii="Courier New" w:hAnsi="Courier New"/>
                <w:sz w:val="18"/>
              </w:rPr>
            </w:pPr>
            <w:r w:rsidRPr="009558BE">
              <w:rPr>
                <w:rFonts w:ascii="Courier New" w:hAnsi="Courier New"/>
                <w:sz w:val="18"/>
              </w:rPr>
              <w:t>Single[] ReadListOfSingle();</w:t>
            </w:r>
          </w:p>
          <w:p w14:paraId="7120AC3F" w14:textId="77777777" w:rsidR="00A05696" w:rsidRPr="009558BE" w:rsidRDefault="00A05696" w:rsidP="00A05696">
            <w:pPr>
              <w:pStyle w:val="TableItem"/>
              <w:rPr>
                <w:rFonts w:ascii="Courier New" w:hAnsi="Courier New"/>
                <w:sz w:val="18"/>
              </w:rPr>
            </w:pPr>
            <w:r w:rsidRPr="009558BE">
              <w:rPr>
                <w:rFonts w:ascii="Courier New" w:hAnsi="Courier New"/>
                <w:sz w:val="18"/>
              </w:rPr>
              <w:t>Double[] ReadListOfDouble();</w:t>
            </w:r>
          </w:p>
        </w:tc>
        <w:tc>
          <w:tcPr>
            <w:tcW w:w="4249" w:type="dxa"/>
          </w:tcPr>
          <w:p w14:paraId="0D7CDD5C" w14:textId="77777777" w:rsidR="00B6402E" w:rsidRDefault="00A0569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0A44B844" w14:textId="77777777"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6A79745B" w14:textId="77777777" w:rsidR="0073211F" w:rsidRDefault="0073211F" w:rsidP="006766A0">
      <w:pPr>
        <w:pStyle w:val="Heading3NxtPg"/>
      </w:pPr>
      <w:bookmarkStart w:id="245" w:name="_Toc411598077"/>
      <w:r>
        <w:lastRenderedPageBreak/>
        <w:t>Read</w:t>
      </w:r>
      <w:r w:rsidR="00B8547F">
        <w:t>LineList</w:t>
      </w:r>
      <w:bookmarkEnd w:id="245"/>
    </w:p>
    <w:p w14:paraId="5071C430" w14:textId="77777777" w:rsidR="00085901" w:rsidRDefault="00085901" w:rsidP="00085901">
      <w:pPr>
        <w:pStyle w:val="Heading-Sub2"/>
      </w:pPr>
      <w:r>
        <w:t>Description</w:t>
      </w:r>
    </w:p>
    <w:p w14:paraId="37804C51" w14:textId="77777777"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14:paraId="4FFC81F6"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C0D0FAF" w14:textId="77777777" w:rsidTr="007E3BAE">
        <w:tc>
          <w:tcPr>
            <w:tcW w:w="8856" w:type="dxa"/>
          </w:tcPr>
          <w:p w14:paraId="25129F99"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ReadLineListOfByte();</w:t>
            </w:r>
          </w:p>
          <w:p w14:paraId="5681734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ReadLineListOfByte(Byte[] data, Int</w:t>
            </w:r>
            <w:r>
              <w:rPr>
                <w:rFonts w:ascii="Courier New" w:hAnsi="Courier New"/>
                <w:sz w:val="18"/>
              </w:rPr>
              <w:t>64</w:t>
            </w:r>
            <w:r w:rsidRPr="009558BE">
              <w:rPr>
                <w:rFonts w:ascii="Courier New" w:hAnsi="Courier New"/>
                <w:sz w:val="18"/>
              </w:rPr>
              <w:t xml:space="preserve"> index);</w:t>
            </w:r>
          </w:p>
          <w:p w14:paraId="3F2FEADE" w14:textId="77777777" w:rsidR="004F7417" w:rsidRPr="009558BE" w:rsidRDefault="004F7417" w:rsidP="004F7417">
            <w:pPr>
              <w:pStyle w:val="TableItem"/>
              <w:rPr>
                <w:rFonts w:ascii="Courier New" w:hAnsi="Courier New"/>
                <w:sz w:val="18"/>
              </w:rPr>
            </w:pPr>
          </w:p>
          <w:p w14:paraId="2C522775"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ReadLineListOf</w:t>
            </w:r>
            <w:r>
              <w:rPr>
                <w:rFonts w:ascii="Courier New" w:hAnsi="Courier New"/>
                <w:sz w:val="18"/>
              </w:rPr>
              <w:t>S</w:t>
            </w:r>
            <w:r w:rsidRPr="009558BE">
              <w:rPr>
                <w:rFonts w:ascii="Courier New" w:hAnsi="Courier New"/>
                <w:sz w:val="18"/>
              </w:rPr>
              <w:t>Byte();</w:t>
            </w:r>
          </w:p>
          <w:p w14:paraId="66C0810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14:paraId="0223CFDB" w14:textId="77777777" w:rsidR="004F7417" w:rsidRPr="009558BE" w:rsidRDefault="004F7417" w:rsidP="004F7417">
            <w:pPr>
              <w:pStyle w:val="TableItem"/>
              <w:rPr>
                <w:rFonts w:ascii="Courier New" w:hAnsi="Courier New"/>
                <w:sz w:val="18"/>
              </w:rPr>
            </w:pPr>
          </w:p>
          <w:p w14:paraId="32E9A8E6"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14:paraId="49015D1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14:paraId="545C3A07" w14:textId="77777777" w:rsidR="004F7417" w:rsidRPr="009558BE" w:rsidRDefault="004F7417" w:rsidP="004F7417">
            <w:pPr>
              <w:pStyle w:val="TableItem"/>
              <w:rPr>
                <w:rFonts w:ascii="Courier New" w:hAnsi="Courier New"/>
                <w:sz w:val="18"/>
              </w:rPr>
            </w:pPr>
          </w:p>
          <w:p w14:paraId="712B0B1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14:paraId="1B5638F2"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14:paraId="55D3547C" w14:textId="77777777" w:rsidR="004F7417" w:rsidRPr="009558BE" w:rsidRDefault="004F7417" w:rsidP="004F7417">
            <w:pPr>
              <w:pStyle w:val="TableItem"/>
              <w:rPr>
                <w:rFonts w:ascii="Courier New" w:hAnsi="Courier New"/>
                <w:sz w:val="18"/>
              </w:rPr>
            </w:pPr>
          </w:p>
          <w:p w14:paraId="275CF835"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14:paraId="34AAD6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14:paraId="19053658" w14:textId="77777777" w:rsidR="004F7417" w:rsidRPr="009558BE" w:rsidRDefault="004F7417" w:rsidP="004F7417">
            <w:pPr>
              <w:pStyle w:val="TableItem"/>
              <w:rPr>
                <w:rFonts w:ascii="Courier New" w:hAnsi="Courier New"/>
                <w:sz w:val="18"/>
              </w:rPr>
            </w:pPr>
          </w:p>
          <w:p w14:paraId="7802906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14:paraId="156BAA3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14:paraId="5E6E13AA" w14:textId="77777777" w:rsidR="004F7417" w:rsidRPr="009558BE" w:rsidRDefault="004F7417" w:rsidP="004F7417">
            <w:pPr>
              <w:pStyle w:val="TableItem"/>
              <w:rPr>
                <w:rFonts w:ascii="Courier New" w:hAnsi="Courier New"/>
                <w:sz w:val="18"/>
              </w:rPr>
            </w:pPr>
          </w:p>
          <w:p w14:paraId="3FF53B1F"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14:paraId="3DE9F05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14:paraId="52B6693D" w14:textId="77777777" w:rsidR="004F7417" w:rsidRPr="009558BE" w:rsidRDefault="004F7417" w:rsidP="004F7417">
            <w:pPr>
              <w:pStyle w:val="TableItem"/>
              <w:rPr>
                <w:rFonts w:ascii="Courier New" w:hAnsi="Courier New"/>
                <w:sz w:val="18"/>
              </w:rPr>
            </w:pPr>
          </w:p>
          <w:p w14:paraId="3AF01A0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14:paraId="2822983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14:paraId="523564FE" w14:textId="77777777" w:rsidR="004F7417" w:rsidRPr="009558BE" w:rsidRDefault="004F7417" w:rsidP="004F7417">
            <w:pPr>
              <w:pStyle w:val="TableItem"/>
              <w:rPr>
                <w:rFonts w:ascii="Courier New" w:hAnsi="Courier New"/>
                <w:sz w:val="18"/>
              </w:rPr>
            </w:pPr>
          </w:p>
          <w:p w14:paraId="65705244"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ReadLineListOfSingle();</w:t>
            </w:r>
          </w:p>
          <w:p w14:paraId="2110ED6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ReadLineListOfSingle(Single[] data, Int</w:t>
            </w:r>
            <w:r>
              <w:rPr>
                <w:rFonts w:ascii="Courier New" w:hAnsi="Courier New"/>
                <w:sz w:val="18"/>
              </w:rPr>
              <w:t>64</w:t>
            </w:r>
            <w:r w:rsidRPr="009558BE">
              <w:rPr>
                <w:rFonts w:ascii="Courier New" w:hAnsi="Courier New"/>
                <w:sz w:val="18"/>
              </w:rPr>
              <w:t xml:space="preserve"> index);</w:t>
            </w:r>
          </w:p>
          <w:p w14:paraId="2170FF3C" w14:textId="77777777" w:rsidR="004F7417" w:rsidRPr="009558BE" w:rsidRDefault="004F7417" w:rsidP="004F7417">
            <w:pPr>
              <w:pStyle w:val="TableItem"/>
              <w:rPr>
                <w:rFonts w:ascii="Courier New" w:hAnsi="Courier New"/>
                <w:sz w:val="18"/>
              </w:rPr>
            </w:pPr>
          </w:p>
          <w:p w14:paraId="06FC60B7"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ReadLineListOfDouble();</w:t>
            </w:r>
          </w:p>
          <w:p w14:paraId="1B16FDA3"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r w:rsidRPr="009558BE">
              <w:rPr>
                <w:rFonts w:ascii="Courier New" w:hAnsi="Courier New"/>
                <w:sz w:val="18"/>
              </w:rPr>
              <w:t>ReadLineListOfDouble(Double[] data, Int</w:t>
            </w:r>
            <w:r>
              <w:rPr>
                <w:rFonts w:ascii="Courier New" w:hAnsi="Courier New"/>
                <w:sz w:val="18"/>
              </w:rPr>
              <w:t>64</w:t>
            </w:r>
            <w:r w:rsidRPr="009558BE">
              <w:rPr>
                <w:rFonts w:ascii="Courier New" w:hAnsi="Courier New"/>
                <w:sz w:val="18"/>
              </w:rPr>
              <w:t xml:space="preserve"> index);</w:t>
            </w:r>
          </w:p>
        </w:tc>
      </w:tr>
    </w:tbl>
    <w:p w14:paraId="7C1F92A0"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E153C46" w14:textId="77777777" w:rsidTr="00080267">
        <w:trPr>
          <w:cantSplit/>
        </w:trPr>
        <w:tc>
          <w:tcPr>
            <w:tcW w:w="1782" w:type="dxa"/>
          </w:tcPr>
          <w:p w14:paraId="6248ED19" w14:textId="77777777" w:rsidR="00080267" w:rsidRPr="00CB6687" w:rsidRDefault="00080267" w:rsidP="00080267">
            <w:pPr>
              <w:pStyle w:val="TableHeader"/>
              <w:jc w:val="left"/>
              <w:rPr>
                <w:b/>
                <w:bCs/>
              </w:rPr>
            </w:pPr>
            <w:r>
              <w:rPr>
                <w:b/>
                <w:bCs/>
              </w:rPr>
              <w:t>Name</w:t>
            </w:r>
          </w:p>
        </w:tc>
        <w:tc>
          <w:tcPr>
            <w:tcW w:w="4860" w:type="dxa"/>
          </w:tcPr>
          <w:p w14:paraId="22BCC45B" w14:textId="77777777" w:rsidR="00080267" w:rsidRPr="00CB6687" w:rsidRDefault="00080267" w:rsidP="00080267">
            <w:pPr>
              <w:pStyle w:val="TableHeader"/>
              <w:jc w:val="left"/>
              <w:rPr>
                <w:b/>
                <w:bCs/>
              </w:rPr>
            </w:pPr>
            <w:r w:rsidRPr="00CB6687">
              <w:rPr>
                <w:b/>
                <w:bCs/>
              </w:rPr>
              <w:t>Description</w:t>
            </w:r>
          </w:p>
        </w:tc>
        <w:tc>
          <w:tcPr>
            <w:tcW w:w="2179" w:type="dxa"/>
          </w:tcPr>
          <w:p w14:paraId="3EC59C98" w14:textId="77777777" w:rsidR="00080267" w:rsidRPr="00CB6687" w:rsidRDefault="00080267" w:rsidP="00080267">
            <w:pPr>
              <w:pStyle w:val="TableHeader"/>
              <w:jc w:val="left"/>
              <w:rPr>
                <w:b/>
                <w:bCs/>
              </w:rPr>
            </w:pPr>
            <w:r w:rsidRPr="00CB6687">
              <w:rPr>
                <w:b/>
                <w:bCs/>
              </w:rPr>
              <w:t>Type</w:t>
            </w:r>
          </w:p>
        </w:tc>
      </w:tr>
      <w:tr w:rsidR="00080267" w14:paraId="265CCE4A" w14:textId="77777777" w:rsidTr="00080267">
        <w:trPr>
          <w:cantSplit/>
        </w:trPr>
        <w:tc>
          <w:tcPr>
            <w:tcW w:w="1782" w:type="dxa"/>
          </w:tcPr>
          <w:p w14:paraId="4FB62717" w14:textId="77777777" w:rsidR="00080267" w:rsidRDefault="00080267" w:rsidP="00080267">
            <w:pPr>
              <w:pStyle w:val="TableCellCourierNew"/>
            </w:pPr>
            <w:r>
              <w:t>data</w:t>
            </w:r>
          </w:p>
        </w:tc>
        <w:tc>
          <w:tcPr>
            <w:tcW w:w="4860" w:type="dxa"/>
          </w:tcPr>
          <w:p w14:paraId="1A067925" w14:textId="77777777"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14:paraId="0562477A" w14:textId="77777777" w:rsidR="00080267" w:rsidRDefault="00080267" w:rsidP="00080267">
            <w:pPr>
              <w:pStyle w:val="TableCellCourierNew"/>
            </w:pPr>
            <w:r>
              <w:t>Byte[], SByte[], Int16[], UInt16[], Int32[], UInt32[], Int64[], Uint64[], Single[], Double[]</w:t>
            </w:r>
          </w:p>
        </w:tc>
      </w:tr>
      <w:tr w:rsidR="00080267" w14:paraId="3C62D025" w14:textId="77777777" w:rsidTr="00080267">
        <w:trPr>
          <w:cantSplit/>
        </w:trPr>
        <w:tc>
          <w:tcPr>
            <w:tcW w:w="1782" w:type="dxa"/>
          </w:tcPr>
          <w:p w14:paraId="5162C4D9" w14:textId="77777777" w:rsidR="00080267" w:rsidRDefault="00080267" w:rsidP="00080267">
            <w:pPr>
              <w:pStyle w:val="TableCellCourierNew"/>
            </w:pPr>
            <w:r>
              <w:t>index</w:t>
            </w:r>
          </w:p>
        </w:tc>
        <w:tc>
          <w:tcPr>
            <w:tcW w:w="4860" w:type="dxa"/>
          </w:tcPr>
          <w:p w14:paraId="55269C1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453FD1DC" w14:textId="77777777" w:rsidR="00080267" w:rsidRDefault="00080267" w:rsidP="00080267">
            <w:pPr>
              <w:pStyle w:val="TableCellCourierNew"/>
            </w:pPr>
            <w:r>
              <w:t>Int64</w:t>
            </w:r>
          </w:p>
        </w:tc>
      </w:tr>
      <w:tr w:rsidR="00080267" w14:paraId="2B55AE81" w14:textId="77777777" w:rsidTr="00080267">
        <w:trPr>
          <w:cantSplit/>
        </w:trPr>
        <w:tc>
          <w:tcPr>
            <w:tcW w:w="1782" w:type="dxa"/>
          </w:tcPr>
          <w:p w14:paraId="35D7F282" w14:textId="77777777" w:rsidR="00080267" w:rsidRDefault="00080267" w:rsidP="00080267">
            <w:pPr>
              <w:pStyle w:val="TableCellCourierNew"/>
            </w:pPr>
            <w:r>
              <w:t>count</w:t>
            </w:r>
          </w:p>
        </w:tc>
        <w:tc>
          <w:tcPr>
            <w:tcW w:w="4860" w:type="dxa"/>
          </w:tcPr>
          <w:p w14:paraId="387F419D" w14:textId="77777777"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504FC74" w14:textId="77777777" w:rsidR="00080267" w:rsidRDefault="00080267" w:rsidP="00080267">
            <w:pPr>
              <w:pStyle w:val="TableCellCourierNew"/>
            </w:pPr>
            <w:r>
              <w:t>Int64</w:t>
            </w:r>
          </w:p>
        </w:tc>
      </w:tr>
    </w:tbl>
    <w:p w14:paraId="111465D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C148628" w14:textId="77777777" w:rsidTr="003A6C31">
        <w:trPr>
          <w:cantSplit/>
        </w:trPr>
        <w:tc>
          <w:tcPr>
            <w:tcW w:w="2142" w:type="dxa"/>
          </w:tcPr>
          <w:p w14:paraId="56933D1F" w14:textId="77777777" w:rsidR="006B4D6C" w:rsidRPr="00CB6687" w:rsidRDefault="006B4D6C" w:rsidP="003A6C31">
            <w:pPr>
              <w:pStyle w:val="TableHeader"/>
              <w:jc w:val="left"/>
              <w:rPr>
                <w:b/>
                <w:bCs/>
              </w:rPr>
            </w:pPr>
            <w:r w:rsidRPr="00CB6687">
              <w:rPr>
                <w:b/>
                <w:bCs/>
              </w:rPr>
              <w:lastRenderedPageBreak/>
              <w:t>Type</w:t>
            </w:r>
          </w:p>
        </w:tc>
        <w:tc>
          <w:tcPr>
            <w:tcW w:w="6679" w:type="dxa"/>
          </w:tcPr>
          <w:p w14:paraId="699CB68F" w14:textId="77777777" w:rsidR="006B4D6C" w:rsidRPr="00CB6687" w:rsidRDefault="006B4D6C" w:rsidP="003A6C31">
            <w:pPr>
              <w:pStyle w:val="TableHeader"/>
              <w:jc w:val="left"/>
              <w:rPr>
                <w:b/>
                <w:bCs/>
              </w:rPr>
            </w:pPr>
            <w:r w:rsidRPr="00CB6687">
              <w:rPr>
                <w:b/>
                <w:bCs/>
              </w:rPr>
              <w:t>Description</w:t>
            </w:r>
          </w:p>
        </w:tc>
      </w:tr>
      <w:tr w:rsidR="006B4D6C" w14:paraId="605E6037" w14:textId="77777777" w:rsidTr="003A6C31">
        <w:trPr>
          <w:cantSplit/>
        </w:trPr>
        <w:tc>
          <w:tcPr>
            <w:tcW w:w="2142" w:type="dxa"/>
          </w:tcPr>
          <w:p w14:paraId="7A6B902F"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0B874B3F" w14:textId="77777777" w:rsidR="006B4D6C" w:rsidRDefault="006B4D6C" w:rsidP="003A6C31">
            <w:pPr>
              <w:pStyle w:val="TableItem"/>
            </w:pPr>
            <w:r>
              <w:t>The values read from the formatted read buffer, converted to the specified type.</w:t>
            </w:r>
          </w:p>
        </w:tc>
      </w:tr>
      <w:tr w:rsidR="006B4D6C" w14:paraId="2CC7ABE7" w14:textId="77777777" w:rsidTr="003A6C31">
        <w:trPr>
          <w:cantSplit/>
        </w:trPr>
        <w:tc>
          <w:tcPr>
            <w:tcW w:w="2142" w:type="dxa"/>
          </w:tcPr>
          <w:p w14:paraId="1F9DFDE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B21DA7D" w14:textId="77777777" w:rsidR="006B4D6C" w:rsidRDefault="006B4D6C" w:rsidP="003A6C31">
            <w:pPr>
              <w:pStyle w:val="TableItem"/>
            </w:pPr>
            <w:r>
              <w:t>The number of elements in the list actually read from the formatted read buffer.</w:t>
            </w:r>
          </w:p>
        </w:tc>
      </w:tr>
    </w:tbl>
    <w:p w14:paraId="031A8321" w14:textId="77777777" w:rsidR="00CE4486" w:rsidRDefault="00CE4486" w:rsidP="00CE4486">
      <w:pPr>
        <w:pStyle w:val="Heading-Sub2"/>
      </w:pPr>
      <w:r>
        <w:t>ScanF Equivalents</w:t>
      </w:r>
    </w:p>
    <w:p w14:paraId="2B254409" w14:textId="1AD23DA3" w:rsidR="00CE4486" w:rsidRDefault="00CE4486" w:rsidP="00CE4486">
      <w:pPr>
        <w:pStyle w:val="Body"/>
      </w:pPr>
      <w:r>
        <w:t xml:space="preserve">The </w:t>
      </w:r>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4FAFC5D8"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354818E" w14:textId="77777777" w:rsidTr="00BE6C04">
        <w:trPr>
          <w:cantSplit/>
        </w:trPr>
        <w:tc>
          <w:tcPr>
            <w:tcW w:w="4572" w:type="dxa"/>
          </w:tcPr>
          <w:p w14:paraId="2545BF45" w14:textId="77777777" w:rsidR="00CE4486" w:rsidRPr="00712E3E" w:rsidRDefault="00CE4486" w:rsidP="00BE6C04">
            <w:pPr>
              <w:pStyle w:val="TableHeader"/>
              <w:jc w:val="left"/>
              <w:rPr>
                <w:b/>
                <w:bCs/>
              </w:rPr>
            </w:pPr>
            <w:r>
              <w:rPr>
                <w:b/>
                <w:bCs/>
              </w:rPr>
              <w:t>ReadLineListOf</w:t>
            </w:r>
            <w:r w:rsidRPr="00A05696">
              <w:rPr>
                <w:b/>
                <w:bCs/>
                <w:i/>
              </w:rPr>
              <w:t>Type</w:t>
            </w:r>
            <w:r w:rsidRPr="000B355E">
              <w:rPr>
                <w:b/>
                <w:bCs/>
              </w:rPr>
              <w:t xml:space="preserve"> Method</w:t>
            </w:r>
          </w:p>
        </w:tc>
        <w:tc>
          <w:tcPr>
            <w:tcW w:w="4249" w:type="dxa"/>
          </w:tcPr>
          <w:p w14:paraId="7FC77EB2"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B3C7527" w14:textId="77777777" w:rsidTr="00BE6C04">
        <w:trPr>
          <w:cantSplit/>
        </w:trPr>
        <w:tc>
          <w:tcPr>
            <w:tcW w:w="4572" w:type="dxa"/>
            <w:vAlign w:val="center"/>
          </w:tcPr>
          <w:p w14:paraId="7BFAE70B" w14:textId="77777777" w:rsidR="00C4533A" w:rsidRDefault="00C4533A" w:rsidP="00C4533A">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ListOfByte();</w:t>
            </w:r>
          </w:p>
          <w:p w14:paraId="637E959E"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14:paraId="0A3EBBB9"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14:paraId="23B45C36"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14:paraId="59423957" w14:textId="77777777" w:rsidR="00CE4486" w:rsidRDefault="00CE4486" w:rsidP="00BE6C04">
            <w:pPr>
              <w:pStyle w:val="TableItem"/>
              <w:rPr>
                <w:rFonts w:ascii="Courier New" w:hAnsi="Courier New"/>
                <w:sz w:val="18"/>
              </w:rPr>
            </w:pPr>
          </w:p>
        </w:tc>
        <w:tc>
          <w:tcPr>
            <w:tcW w:w="4249" w:type="dxa"/>
            <w:vAlign w:val="center"/>
          </w:tcPr>
          <w:p w14:paraId="5C9EA182"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4CA6EF70" w14:textId="77777777"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14:paraId="495C19DD" w14:textId="77777777" w:rsidTr="00BE6C04">
        <w:trPr>
          <w:cantSplit/>
        </w:trPr>
        <w:tc>
          <w:tcPr>
            <w:tcW w:w="4572" w:type="dxa"/>
            <w:vAlign w:val="center"/>
          </w:tcPr>
          <w:p w14:paraId="19672E5D" w14:textId="77777777" w:rsidR="00583328" w:rsidRDefault="00583328" w:rsidP="00583328">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
          <w:p w14:paraId="266A6D6B" w14:textId="77777777"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14:paraId="5BF46E39" w14:textId="77777777"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14:paraId="4B355E11" w14:textId="77777777"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14:paraId="59669874" w14:textId="77777777" w:rsidR="00583328" w:rsidRDefault="00583328" w:rsidP="00583328">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,d%*T”, out result); </w:t>
            </w:r>
          </w:p>
          <w:p w14:paraId="4FF371A8" w14:textId="77777777"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14:paraId="14FF70DD" w14:textId="77777777" w:rsidTr="00BE6C04">
        <w:trPr>
          <w:cantSplit/>
        </w:trPr>
        <w:tc>
          <w:tcPr>
            <w:tcW w:w="4572" w:type="dxa"/>
            <w:vAlign w:val="center"/>
          </w:tcPr>
          <w:p w14:paraId="6D591956" w14:textId="77777777" w:rsidR="00CE4486" w:rsidRDefault="00CE4486" w:rsidP="00BE6C04">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ListOfSingle();</w:t>
            </w:r>
          </w:p>
          <w:p w14:paraId="0E2DE138" w14:textId="77777777" w:rsidR="00CE4486" w:rsidRPr="009558BE" w:rsidRDefault="00CE4486" w:rsidP="00BE6C04">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ListOfDouble();</w:t>
            </w:r>
          </w:p>
        </w:tc>
        <w:tc>
          <w:tcPr>
            <w:tcW w:w="4249" w:type="dxa"/>
            <w:vAlign w:val="center"/>
          </w:tcPr>
          <w:p w14:paraId="1125E741" w14:textId="77777777" w:rsidR="00B6402E" w:rsidRDefault="00CE4486"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76256E25" w14:textId="77777777"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14:paraId="269985A9" w14:textId="77777777" w:rsidR="0073211F" w:rsidRDefault="00DA297E" w:rsidP="006766A0">
      <w:pPr>
        <w:pStyle w:val="Heading3NxtPg"/>
      </w:pPr>
      <w:bookmarkStart w:id="246" w:name="_Toc411598078"/>
      <w:r>
        <w:lastRenderedPageBreak/>
        <w:t>R</w:t>
      </w:r>
      <w:r w:rsidR="0073211F">
        <w:t>eadBinaryBlock</w:t>
      </w:r>
      <w:bookmarkEnd w:id="246"/>
    </w:p>
    <w:p w14:paraId="6AA960C9" w14:textId="77777777" w:rsidR="00085901" w:rsidRDefault="00085901" w:rsidP="00085901">
      <w:pPr>
        <w:pStyle w:val="Heading-Sub2"/>
      </w:pPr>
      <w:r>
        <w:t>Description</w:t>
      </w:r>
    </w:p>
    <w:p w14:paraId="7EF2E84A" w14:textId="77777777"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block from the formatted read buffer, and converts it to an array of the type specified by the method</w:t>
      </w:r>
      <w:r w:rsidR="0019012F">
        <w:t xml:space="preserve"> name</w:t>
      </w:r>
      <w:r>
        <w:t>.</w:t>
      </w:r>
    </w:p>
    <w:p w14:paraId="47C666F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F28BA80" w14:textId="77777777" w:rsidTr="007E3BAE">
        <w:tc>
          <w:tcPr>
            <w:tcW w:w="8856" w:type="dxa"/>
          </w:tcPr>
          <w:p w14:paraId="21687316"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w:t>
            </w:r>
          </w:p>
          <w:p w14:paraId="3F13E1AB"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ReadBinaryBlockOfByte(Boolean seekToBlock);</w:t>
            </w:r>
          </w:p>
          <w:p w14:paraId="78C52C51"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F421F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6BB958C"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565019D" w14:textId="77777777" w:rsidR="004F7417" w:rsidRPr="009558BE" w:rsidRDefault="004F7417" w:rsidP="004F7417">
            <w:pPr>
              <w:pStyle w:val="TableItem"/>
              <w:rPr>
                <w:rFonts w:ascii="Courier New" w:hAnsi="Courier New"/>
                <w:sz w:val="18"/>
              </w:rPr>
            </w:pPr>
          </w:p>
          <w:p w14:paraId="4EFBB123"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p w14:paraId="28C76209"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Byte(Boolean seekToBlock);</w:t>
            </w:r>
          </w:p>
          <w:p w14:paraId="0408B05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C61AE8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A706DD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632CF49" w14:textId="77777777" w:rsidR="004F7417" w:rsidRPr="009558BE" w:rsidRDefault="004F7417" w:rsidP="004F7417">
            <w:pPr>
              <w:pStyle w:val="TableItem"/>
              <w:rPr>
                <w:rFonts w:ascii="Courier New" w:hAnsi="Courier New"/>
                <w:sz w:val="18"/>
              </w:rPr>
            </w:pPr>
          </w:p>
          <w:p w14:paraId="5646F8DD"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14:paraId="7BC60BDA"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ReadBinaryBlockOfInt16(Boolean seekToBlock);</w:t>
            </w:r>
          </w:p>
          <w:p w14:paraId="77C194A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871424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C09909E"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5FDAE8D" w14:textId="77777777" w:rsidR="004F7417" w:rsidRPr="009558BE" w:rsidRDefault="004F7417" w:rsidP="004F7417">
            <w:pPr>
              <w:pStyle w:val="TableItem"/>
              <w:rPr>
                <w:rFonts w:ascii="Courier New" w:hAnsi="Courier New"/>
                <w:sz w:val="18"/>
              </w:rPr>
            </w:pPr>
          </w:p>
          <w:p w14:paraId="501E370E"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14:paraId="3232FA24"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Int16(Boolean seekToBlock);</w:t>
            </w:r>
          </w:p>
          <w:p w14:paraId="68B2F9B0"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21C12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AFB1A4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E2C0955" w14:textId="77777777" w:rsidR="004F7417" w:rsidRPr="009558BE" w:rsidRDefault="004F7417" w:rsidP="004F7417">
            <w:pPr>
              <w:pStyle w:val="TableItem"/>
              <w:rPr>
                <w:rFonts w:ascii="Courier New" w:hAnsi="Courier New"/>
                <w:sz w:val="18"/>
              </w:rPr>
            </w:pPr>
          </w:p>
          <w:p w14:paraId="3A6EDF51"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14:paraId="4A79ED4F"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ReadBinaryBlockOfInt32(Boolean seekToBlock);</w:t>
            </w:r>
          </w:p>
          <w:p w14:paraId="4291C3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F64FE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06519A1"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19509F0" w14:textId="77777777" w:rsidR="004F7417" w:rsidRPr="009558BE" w:rsidRDefault="004F7417" w:rsidP="004F7417">
            <w:pPr>
              <w:pStyle w:val="TableItem"/>
              <w:rPr>
                <w:rFonts w:ascii="Courier New" w:hAnsi="Courier New"/>
                <w:sz w:val="18"/>
              </w:rPr>
            </w:pPr>
          </w:p>
          <w:p w14:paraId="4DAAE480"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14:paraId="300CD1B4"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Int32(Boolean seekToBlock);</w:t>
            </w:r>
          </w:p>
          <w:p w14:paraId="76D5A51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D2BD7E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6074DC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13FAB6D" w14:textId="77777777" w:rsidR="004F7417" w:rsidRPr="009558BE" w:rsidRDefault="004F7417" w:rsidP="004F7417">
            <w:pPr>
              <w:pStyle w:val="TableItem"/>
              <w:rPr>
                <w:rFonts w:ascii="Courier New" w:hAnsi="Courier New"/>
                <w:sz w:val="18"/>
              </w:rPr>
            </w:pPr>
          </w:p>
          <w:p w14:paraId="72A0502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B300D6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D7E565F" w14:textId="77777777" w:rsidR="004F7417" w:rsidRPr="009558BE" w:rsidRDefault="004F7417" w:rsidP="004F7417">
            <w:pPr>
              <w:pStyle w:val="TableItem"/>
              <w:rPr>
                <w:rFonts w:ascii="Courier New" w:hAnsi="Courier New"/>
                <w:sz w:val="18"/>
              </w:rPr>
            </w:pPr>
          </w:p>
          <w:p w14:paraId="02C4585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417D2B8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9FB25BE" w14:textId="77777777" w:rsidR="004F7417" w:rsidRPr="009558BE" w:rsidRDefault="004F7417" w:rsidP="004F7417">
            <w:pPr>
              <w:pStyle w:val="TableItem"/>
              <w:rPr>
                <w:rFonts w:ascii="Courier New" w:hAnsi="Courier New"/>
                <w:sz w:val="18"/>
              </w:rPr>
            </w:pPr>
          </w:p>
          <w:p w14:paraId="32E3E31C"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w:t>
            </w:r>
          </w:p>
          <w:p w14:paraId="6B8C7107"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ReadBinaryBlockOfSingle(Boolean seekToBlock);</w:t>
            </w:r>
          </w:p>
          <w:p w14:paraId="05D8FACE"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A5B9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E39B1BD"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46646485" w14:textId="77777777" w:rsidR="004F7417" w:rsidRPr="009558BE" w:rsidRDefault="004F7417" w:rsidP="004F7417">
            <w:pPr>
              <w:pStyle w:val="TableItem"/>
              <w:rPr>
                <w:rFonts w:ascii="Courier New" w:hAnsi="Courier New"/>
                <w:sz w:val="18"/>
              </w:rPr>
            </w:pPr>
          </w:p>
          <w:p w14:paraId="14711963"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w:t>
            </w:r>
          </w:p>
          <w:p w14:paraId="51E7A0FD"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ReadBinaryBlockOfDouble(Boolean seekToBlock);</w:t>
            </w:r>
          </w:p>
          <w:p w14:paraId="3E17E25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5270E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6C142B4"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8878270"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215F204" w14:textId="77777777" w:rsidTr="00080267">
        <w:trPr>
          <w:cantSplit/>
        </w:trPr>
        <w:tc>
          <w:tcPr>
            <w:tcW w:w="1782" w:type="dxa"/>
          </w:tcPr>
          <w:p w14:paraId="11A3D689" w14:textId="77777777" w:rsidR="00080267" w:rsidRPr="00CB6687" w:rsidRDefault="00080267" w:rsidP="00080267">
            <w:pPr>
              <w:pStyle w:val="TableHeader"/>
              <w:jc w:val="left"/>
              <w:rPr>
                <w:b/>
                <w:bCs/>
              </w:rPr>
            </w:pPr>
            <w:r>
              <w:rPr>
                <w:b/>
                <w:bCs/>
              </w:rPr>
              <w:t>Name</w:t>
            </w:r>
          </w:p>
        </w:tc>
        <w:tc>
          <w:tcPr>
            <w:tcW w:w="4860" w:type="dxa"/>
          </w:tcPr>
          <w:p w14:paraId="556A030F" w14:textId="77777777" w:rsidR="00080267" w:rsidRPr="00CB6687" w:rsidRDefault="00080267" w:rsidP="00080267">
            <w:pPr>
              <w:pStyle w:val="TableHeader"/>
              <w:jc w:val="left"/>
              <w:rPr>
                <w:b/>
                <w:bCs/>
              </w:rPr>
            </w:pPr>
            <w:r w:rsidRPr="00CB6687">
              <w:rPr>
                <w:b/>
                <w:bCs/>
              </w:rPr>
              <w:t>Description</w:t>
            </w:r>
          </w:p>
        </w:tc>
        <w:tc>
          <w:tcPr>
            <w:tcW w:w="2179" w:type="dxa"/>
          </w:tcPr>
          <w:p w14:paraId="5F04469E" w14:textId="77777777" w:rsidR="00080267" w:rsidRPr="00CB6687" w:rsidRDefault="00080267" w:rsidP="00080267">
            <w:pPr>
              <w:pStyle w:val="TableHeader"/>
              <w:jc w:val="left"/>
              <w:rPr>
                <w:b/>
                <w:bCs/>
              </w:rPr>
            </w:pPr>
            <w:r w:rsidRPr="00CB6687">
              <w:rPr>
                <w:b/>
                <w:bCs/>
              </w:rPr>
              <w:t>Type</w:t>
            </w:r>
          </w:p>
        </w:tc>
      </w:tr>
      <w:tr w:rsidR="00080267" w14:paraId="4B08E3A2" w14:textId="77777777" w:rsidTr="00080267">
        <w:trPr>
          <w:cantSplit/>
        </w:trPr>
        <w:tc>
          <w:tcPr>
            <w:tcW w:w="1782" w:type="dxa"/>
          </w:tcPr>
          <w:p w14:paraId="5EF25C64" w14:textId="77777777" w:rsidR="00080267" w:rsidRDefault="00080267" w:rsidP="00080267">
            <w:pPr>
              <w:pStyle w:val="TableCellCourierNew"/>
            </w:pPr>
            <w:r>
              <w:t>data</w:t>
            </w:r>
          </w:p>
        </w:tc>
        <w:tc>
          <w:tcPr>
            <w:tcW w:w="4860" w:type="dxa"/>
          </w:tcPr>
          <w:p w14:paraId="12CF5979" w14:textId="77777777"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14:paraId="37A83513" w14:textId="77777777" w:rsidR="00080267" w:rsidRDefault="00080267" w:rsidP="00080267">
            <w:pPr>
              <w:pStyle w:val="TableCellCourierNew"/>
            </w:pPr>
            <w:r>
              <w:t>Byte[], SByte[], Int16[], UInt16[], Int32[], UInt32[], Int64[], Uint64[], Single[], Double[]</w:t>
            </w:r>
          </w:p>
        </w:tc>
      </w:tr>
      <w:tr w:rsidR="00080267" w14:paraId="125FDE7C" w14:textId="77777777" w:rsidTr="00080267">
        <w:trPr>
          <w:cantSplit/>
        </w:trPr>
        <w:tc>
          <w:tcPr>
            <w:tcW w:w="1782" w:type="dxa"/>
          </w:tcPr>
          <w:p w14:paraId="2F118D80" w14:textId="77777777" w:rsidR="00080267" w:rsidRDefault="00080267" w:rsidP="00080267">
            <w:pPr>
              <w:pStyle w:val="TableCellCourierNew"/>
            </w:pPr>
            <w:r>
              <w:t>index</w:t>
            </w:r>
          </w:p>
        </w:tc>
        <w:tc>
          <w:tcPr>
            <w:tcW w:w="4860" w:type="dxa"/>
          </w:tcPr>
          <w:p w14:paraId="4F6E448F"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544912B7" w14:textId="77777777" w:rsidR="00080267" w:rsidRDefault="00080267" w:rsidP="00080267">
            <w:pPr>
              <w:pStyle w:val="TableCellCourierNew"/>
            </w:pPr>
            <w:r>
              <w:t>Int64</w:t>
            </w:r>
          </w:p>
        </w:tc>
      </w:tr>
      <w:tr w:rsidR="00080267" w14:paraId="755D7762" w14:textId="77777777" w:rsidTr="00080267">
        <w:trPr>
          <w:cantSplit/>
        </w:trPr>
        <w:tc>
          <w:tcPr>
            <w:tcW w:w="1782" w:type="dxa"/>
          </w:tcPr>
          <w:p w14:paraId="02E6F306" w14:textId="77777777" w:rsidR="00080267" w:rsidRDefault="00080267" w:rsidP="00080267">
            <w:pPr>
              <w:pStyle w:val="TableCellCourierNew"/>
            </w:pPr>
            <w:r>
              <w:t>count</w:t>
            </w:r>
          </w:p>
        </w:tc>
        <w:tc>
          <w:tcPr>
            <w:tcW w:w="4860" w:type="dxa"/>
          </w:tcPr>
          <w:p w14:paraId="7105D497"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7B99388" w14:textId="77777777" w:rsidR="00080267" w:rsidRDefault="00080267" w:rsidP="00080267">
            <w:pPr>
              <w:pStyle w:val="TableCellCourierNew"/>
            </w:pPr>
            <w:r>
              <w:t>Int64</w:t>
            </w:r>
          </w:p>
        </w:tc>
      </w:tr>
      <w:tr w:rsidR="00080267" w14:paraId="1BF73AB8" w14:textId="77777777" w:rsidTr="00080267">
        <w:trPr>
          <w:cantSplit/>
        </w:trPr>
        <w:tc>
          <w:tcPr>
            <w:tcW w:w="1782" w:type="dxa"/>
          </w:tcPr>
          <w:p w14:paraId="1DB9E689" w14:textId="77777777" w:rsidR="00080267" w:rsidRDefault="00080267" w:rsidP="00080267">
            <w:pPr>
              <w:pStyle w:val="TableCellCourierNew"/>
            </w:pPr>
            <w:r>
              <w:t>seekToBlock</w:t>
            </w:r>
          </w:p>
        </w:tc>
        <w:tc>
          <w:tcPr>
            <w:tcW w:w="4860" w:type="dxa"/>
          </w:tcPr>
          <w:p w14:paraId="7FCDDA07"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7322A98" w14:textId="77777777" w:rsidR="0019012F" w:rsidRDefault="0019012F" w:rsidP="00080267">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00B41428" w:rsidRPr="00B41428">
              <w:t xml:space="preserve"> or </w:t>
            </w:r>
            <w:r w:rsidR="00B41428">
              <w:rPr>
                <w:rFonts w:ascii="Courier New" w:hAnsi="Courier New"/>
                <w:sz w:val="18"/>
              </w:rPr>
              <w:t>IndefiniteLengthBlockData</w:t>
            </w:r>
          </w:p>
          <w:p w14:paraId="7A98B9F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50244EFE" w14:textId="77777777" w:rsidR="00080267" w:rsidRDefault="00080267" w:rsidP="00080267">
            <w:pPr>
              <w:pStyle w:val="TableCellCourierNew"/>
            </w:pPr>
            <w:r>
              <w:t>Boolean</w:t>
            </w:r>
          </w:p>
        </w:tc>
      </w:tr>
    </w:tbl>
    <w:p w14:paraId="7694738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5CE19EAD" w14:textId="77777777" w:rsidTr="003A6C31">
        <w:trPr>
          <w:cantSplit/>
        </w:trPr>
        <w:tc>
          <w:tcPr>
            <w:tcW w:w="2142" w:type="dxa"/>
          </w:tcPr>
          <w:p w14:paraId="38208484" w14:textId="77777777" w:rsidR="006B4D6C" w:rsidRPr="00CB6687" w:rsidRDefault="006B4D6C" w:rsidP="003A6C31">
            <w:pPr>
              <w:pStyle w:val="TableHeader"/>
              <w:jc w:val="left"/>
              <w:rPr>
                <w:b/>
                <w:bCs/>
              </w:rPr>
            </w:pPr>
            <w:r w:rsidRPr="00CB6687">
              <w:rPr>
                <w:b/>
                <w:bCs/>
              </w:rPr>
              <w:t>Type</w:t>
            </w:r>
          </w:p>
        </w:tc>
        <w:tc>
          <w:tcPr>
            <w:tcW w:w="6679" w:type="dxa"/>
          </w:tcPr>
          <w:p w14:paraId="528895A4" w14:textId="77777777" w:rsidR="006B4D6C" w:rsidRPr="00CB6687" w:rsidRDefault="006B4D6C" w:rsidP="003A6C31">
            <w:pPr>
              <w:pStyle w:val="TableHeader"/>
              <w:jc w:val="left"/>
              <w:rPr>
                <w:b/>
                <w:bCs/>
              </w:rPr>
            </w:pPr>
            <w:r w:rsidRPr="00CB6687">
              <w:rPr>
                <w:b/>
                <w:bCs/>
              </w:rPr>
              <w:t>Description</w:t>
            </w:r>
          </w:p>
        </w:tc>
      </w:tr>
      <w:tr w:rsidR="006B4D6C" w14:paraId="0FB997B2" w14:textId="77777777" w:rsidTr="003A6C31">
        <w:trPr>
          <w:cantSplit/>
        </w:trPr>
        <w:tc>
          <w:tcPr>
            <w:tcW w:w="2142" w:type="dxa"/>
          </w:tcPr>
          <w:p w14:paraId="5691347A"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1B972029" w14:textId="77777777" w:rsidR="006B4D6C" w:rsidRDefault="006B4D6C" w:rsidP="003A6C31">
            <w:pPr>
              <w:pStyle w:val="TableItem"/>
            </w:pPr>
            <w:r>
              <w:t>The values read from the formatted read buffer, converted to the specified type.</w:t>
            </w:r>
          </w:p>
        </w:tc>
      </w:tr>
      <w:tr w:rsidR="006B4D6C" w14:paraId="17BEC237" w14:textId="77777777" w:rsidTr="003A6C31">
        <w:trPr>
          <w:cantSplit/>
        </w:trPr>
        <w:tc>
          <w:tcPr>
            <w:tcW w:w="2142" w:type="dxa"/>
          </w:tcPr>
          <w:p w14:paraId="5DFD3020"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552C18C3" w14:textId="77777777" w:rsidR="006B4D6C" w:rsidRDefault="006B4D6C" w:rsidP="003A6C31">
            <w:pPr>
              <w:pStyle w:val="TableItem"/>
            </w:pPr>
            <w:r>
              <w:t>The number of elements in the list actually read from the formatted read buffer.</w:t>
            </w:r>
          </w:p>
        </w:tc>
      </w:tr>
    </w:tbl>
    <w:p w14:paraId="0C2D7580" w14:textId="77777777" w:rsidR="00CE4486" w:rsidRDefault="00CE4486" w:rsidP="00CE4486">
      <w:pPr>
        <w:pStyle w:val="Heading-Sub2"/>
      </w:pPr>
      <w:r>
        <w:t>ScanF Equivalents</w:t>
      </w:r>
    </w:p>
    <w:p w14:paraId="470167D9" w14:textId="439E7B8D" w:rsidR="00CE4486" w:rsidRDefault="00CE4486" w:rsidP="00CE4486">
      <w:pPr>
        <w:pStyle w:val="Body"/>
      </w:pPr>
      <w:r>
        <w:t xml:space="preserve">The </w:t>
      </w:r>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1BF9BA17"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25F61C9" w14:textId="77777777" w:rsidTr="00BE6C04">
        <w:trPr>
          <w:cantSplit/>
        </w:trPr>
        <w:tc>
          <w:tcPr>
            <w:tcW w:w="4572" w:type="dxa"/>
          </w:tcPr>
          <w:p w14:paraId="5664B80E" w14:textId="77777777" w:rsidR="00CE4486" w:rsidRPr="00712E3E" w:rsidRDefault="00CE4486" w:rsidP="00CE4486">
            <w:pPr>
              <w:pStyle w:val="TableHeader"/>
              <w:jc w:val="left"/>
              <w:rPr>
                <w:b/>
                <w:bCs/>
              </w:rPr>
            </w:pPr>
            <w:r>
              <w:rPr>
                <w:b/>
                <w:bCs/>
              </w:rPr>
              <w:t>ReadBinaryBlockOfOf</w:t>
            </w:r>
            <w:r w:rsidRPr="00A05696">
              <w:rPr>
                <w:b/>
                <w:bCs/>
                <w:i/>
              </w:rPr>
              <w:t>Type</w:t>
            </w:r>
            <w:r w:rsidRPr="000B355E">
              <w:rPr>
                <w:b/>
                <w:bCs/>
              </w:rPr>
              <w:t xml:space="preserve"> Method</w:t>
            </w:r>
          </w:p>
        </w:tc>
        <w:tc>
          <w:tcPr>
            <w:tcW w:w="4249" w:type="dxa"/>
          </w:tcPr>
          <w:p w14:paraId="70F5D7A9"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1F879CB4" w14:textId="77777777" w:rsidTr="00CE4486">
        <w:trPr>
          <w:cantSplit/>
        </w:trPr>
        <w:tc>
          <w:tcPr>
            <w:tcW w:w="8821" w:type="dxa"/>
            <w:gridSpan w:val="2"/>
          </w:tcPr>
          <w:p w14:paraId="40372B5E" w14:textId="77777777" w:rsidR="00CE4486" w:rsidRPr="00CE4486" w:rsidRDefault="00CE4486" w:rsidP="0019012F">
            <w:pPr>
              <w:pStyle w:val="TableCaption"/>
              <w:jc w:val="left"/>
              <w:rPr>
                <w:b w:val="0"/>
                <w:i/>
              </w:rPr>
            </w:pPr>
            <w:r w:rsidRPr="00CE4486">
              <w:rPr>
                <w:b w:val="0"/>
                <w:i/>
              </w:rPr>
              <w:t>If BinaryEncoding = DefiniteLengthBlockData</w:t>
            </w:r>
          </w:p>
        </w:tc>
      </w:tr>
      <w:tr w:rsidR="00CE4486" w14:paraId="48ECF541" w14:textId="77777777" w:rsidTr="00CE4486">
        <w:trPr>
          <w:cantSplit/>
        </w:trPr>
        <w:tc>
          <w:tcPr>
            <w:tcW w:w="4572" w:type="dxa"/>
          </w:tcPr>
          <w:p w14:paraId="309359EB"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1FED4C83"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6D9D03A5" w14:textId="77777777" w:rsidR="00CE4486" w:rsidRDefault="00CE4486" w:rsidP="00B6402E">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14:paraId="3BA1CAC7" w14:textId="77777777"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FB03D9E" w14:textId="77777777" w:rsidTr="00CE4486">
        <w:trPr>
          <w:cantSplit/>
        </w:trPr>
        <w:tc>
          <w:tcPr>
            <w:tcW w:w="4572" w:type="dxa"/>
          </w:tcPr>
          <w:p w14:paraId="4589AAF6"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4D706BD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6CE70EF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14:paraId="773537F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4E80904" w14:textId="77777777" w:rsidTr="00CE4486">
        <w:trPr>
          <w:cantSplit/>
        </w:trPr>
        <w:tc>
          <w:tcPr>
            <w:tcW w:w="4572" w:type="dxa"/>
          </w:tcPr>
          <w:p w14:paraId="3738B63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5B3DB7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FF80D06"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A18650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14:paraId="5E1820E6" w14:textId="77777777" w:rsidTr="00CE4486">
        <w:trPr>
          <w:cantSplit/>
        </w:trPr>
        <w:tc>
          <w:tcPr>
            <w:tcW w:w="4572" w:type="dxa"/>
          </w:tcPr>
          <w:p w14:paraId="04AED1FF" w14:textId="77777777" w:rsidR="006600A2" w:rsidRDefault="006600A2" w:rsidP="006600A2">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41BADAB6" w14:textId="77777777"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8653F00"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1F2EB666" w14:textId="77777777" w:rsidR="006600A2" w:rsidRDefault="006600A2" w:rsidP="002D4410">
            <w:pPr>
              <w:pStyle w:val="TableItem"/>
              <w:rPr>
                <w:rFonts w:ascii="Courier New" w:hAnsi="Courier New"/>
                <w:sz w:val="18"/>
              </w:rPr>
            </w:pPr>
          </w:p>
        </w:tc>
      </w:tr>
      <w:tr w:rsidR="00CE4486" w14:paraId="2D163218" w14:textId="77777777" w:rsidTr="00CE4486">
        <w:trPr>
          <w:cantSplit/>
        </w:trPr>
        <w:tc>
          <w:tcPr>
            <w:tcW w:w="4572" w:type="dxa"/>
          </w:tcPr>
          <w:p w14:paraId="5EB2FA15"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ReadBinaryBlockOfSingle();</w:t>
            </w:r>
          </w:p>
        </w:tc>
        <w:tc>
          <w:tcPr>
            <w:tcW w:w="4249" w:type="dxa"/>
          </w:tcPr>
          <w:p w14:paraId="1330F25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CEA17E"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9B680D9" w14:textId="77777777" w:rsidTr="00CE4486">
        <w:trPr>
          <w:cantSplit/>
        </w:trPr>
        <w:tc>
          <w:tcPr>
            <w:tcW w:w="4572" w:type="dxa"/>
          </w:tcPr>
          <w:p w14:paraId="478C9BF5"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ReadBinaryBlockOfDouble();</w:t>
            </w:r>
          </w:p>
        </w:tc>
        <w:tc>
          <w:tcPr>
            <w:tcW w:w="4249" w:type="dxa"/>
          </w:tcPr>
          <w:p w14:paraId="7847ECA7"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7A4EBD06"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AFA3B11" w14:textId="77777777" w:rsidTr="00CE4486">
        <w:trPr>
          <w:cantSplit/>
        </w:trPr>
        <w:tc>
          <w:tcPr>
            <w:tcW w:w="4572" w:type="dxa"/>
          </w:tcPr>
          <w:p w14:paraId="2979CD70" w14:textId="77777777" w:rsidR="00CE4486" w:rsidRPr="00CA5B96" w:rsidRDefault="00CE4486" w:rsidP="00CE4486">
            <w:pPr>
              <w:pStyle w:val="TableItem"/>
              <w:rPr>
                <w:rFonts w:ascii="Courier New" w:hAnsi="Courier New"/>
                <w:sz w:val="18"/>
              </w:rPr>
            </w:pPr>
          </w:p>
        </w:tc>
        <w:tc>
          <w:tcPr>
            <w:tcW w:w="4249" w:type="dxa"/>
          </w:tcPr>
          <w:p w14:paraId="40CB1BE7" w14:textId="77777777" w:rsidR="00CE4486" w:rsidRPr="00CA5B96" w:rsidRDefault="00CE4486" w:rsidP="002F7699">
            <w:pPr>
              <w:pStyle w:val="TableItem"/>
              <w:rPr>
                <w:rFonts w:ascii="Courier New" w:hAnsi="Courier New"/>
                <w:sz w:val="18"/>
              </w:rPr>
            </w:pPr>
          </w:p>
        </w:tc>
      </w:tr>
      <w:tr w:rsidR="00006C21" w14:paraId="5C68CE40" w14:textId="77777777" w:rsidTr="002E32F5">
        <w:trPr>
          <w:cantSplit/>
        </w:trPr>
        <w:tc>
          <w:tcPr>
            <w:tcW w:w="8821" w:type="dxa"/>
            <w:gridSpan w:val="2"/>
          </w:tcPr>
          <w:p w14:paraId="7CB8E652"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86150AF" w14:textId="77777777" w:rsidTr="002E32F5">
        <w:trPr>
          <w:cantSplit/>
        </w:trPr>
        <w:tc>
          <w:tcPr>
            <w:tcW w:w="4572" w:type="dxa"/>
          </w:tcPr>
          <w:p w14:paraId="3BBD4DD5" w14:textId="77777777" w:rsidR="00006C21" w:rsidRDefault="00006C21" w:rsidP="002E32F5">
            <w:pPr>
              <w:pStyle w:val="TableItem"/>
              <w:rPr>
                <w:rFonts w:ascii="Courier New" w:hAnsi="Courier New"/>
                <w:sz w:val="18"/>
              </w:rPr>
            </w:pPr>
            <w:r w:rsidRPr="009558BE">
              <w:rPr>
                <w:rFonts w:ascii="Courier New" w:hAnsi="Courier New"/>
                <w:sz w:val="18"/>
              </w:rPr>
              <w:t>Byte[] ReadBinaryBlockOfByte();</w:t>
            </w:r>
          </w:p>
          <w:p w14:paraId="685FC363"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3CD79318"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3532C94D"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54295B1" w14:textId="77777777" w:rsidTr="002E32F5">
        <w:trPr>
          <w:cantSplit/>
        </w:trPr>
        <w:tc>
          <w:tcPr>
            <w:tcW w:w="4572" w:type="dxa"/>
          </w:tcPr>
          <w:p w14:paraId="48612EE1" w14:textId="77777777" w:rsidR="00006C21" w:rsidRDefault="00006C21" w:rsidP="002E32F5">
            <w:pPr>
              <w:pStyle w:val="TableItem"/>
              <w:rPr>
                <w:rFonts w:ascii="Courier New" w:hAnsi="Courier New"/>
                <w:sz w:val="18"/>
              </w:rPr>
            </w:pPr>
            <w:r w:rsidRPr="009558BE">
              <w:rPr>
                <w:rFonts w:ascii="Courier New" w:hAnsi="Courier New"/>
                <w:sz w:val="18"/>
              </w:rPr>
              <w:t>Int16[] ReadBinaryBlockOfInt16();</w:t>
            </w:r>
          </w:p>
          <w:p w14:paraId="5350376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4769E65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44B7ABB2"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C8B97F4" w14:textId="77777777" w:rsidTr="002E32F5">
        <w:trPr>
          <w:cantSplit/>
        </w:trPr>
        <w:tc>
          <w:tcPr>
            <w:tcW w:w="4572" w:type="dxa"/>
          </w:tcPr>
          <w:p w14:paraId="767592D2"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78E753B"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4F34247C"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1E6890E6"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DE9E7BD" w14:textId="77777777" w:rsidTr="002E32F5">
        <w:trPr>
          <w:cantSplit/>
        </w:trPr>
        <w:tc>
          <w:tcPr>
            <w:tcW w:w="4572" w:type="dxa"/>
          </w:tcPr>
          <w:p w14:paraId="025141AA"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250B7F5" w14:textId="77777777"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6DADD106"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4038CBA9" w14:textId="77777777" w:rsidR="00006C21" w:rsidRDefault="00006C21" w:rsidP="002D4410">
            <w:pPr>
              <w:pStyle w:val="TableItem"/>
              <w:rPr>
                <w:rFonts w:ascii="Courier New" w:hAnsi="Courier New"/>
                <w:sz w:val="18"/>
              </w:rPr>
            </w:pPr>
          </w:p>
        </w:tc>
      </w:tr>
      <w:tr w:rsidR="00006C21" w14:paraId="222AB56A" w14:textId="77777777" w:rsidTr="002E32F5">
        <w:trPr>
          <w:cantSplit/>
        </w:trPr>
        <w:tc>
          <w:tcPr>
            <w:tcW w:w="4572" w:type="dxa"/>
          </w:tcPr>
          <w:p w14:paraId="716C133A"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ReadBinaryBlockOfSingle();</w:t>
            </w:r>
          </w:p>
        </w:tc>
        <w:tc>
          <w:tcPr>
            <w:tcW w:w="4249" w:type="dxa"/>
          </w:tcPr>
          <w:p w14:paraId="5A2A828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BDEECA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4F75D32" w14:textId="77777777" w:rsidTr="002E32F5">
        <w:trPr>
          <w:cantSplit/>
        </w:trPr>
        <w:tc>
          <w:tcPr>
            <w:tcW w:w="4572" w:type="dxa"/>
          </w:tcPr>
          <w:p w14:paraId="5B7E740E"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ReadBinaryBlockOfDouble();</w:t>
            </w:r>
          </w:p>
        </w:tc>
        <w:tc>
          <w:tcPr>
            <w:tcW w:w="4249" w:type="dxa"/>
          </w:tcPr>
          <w:p w14:paraId="1D37210B"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E32A63">
              <w:rPr>
                <w:rFonts w:ascii="Courier New" w:hAnsi="Courier New"/>
                <w:sz w:val="18"/>
              </w:rPr>
              <w:t>Zb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6FB624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E3582C9" w14:textId="77777777" w:rsidTr="002E32F5">
        <w:trPr>
          <w:cantSplit/>
        </w:trPr>
        <w:tc>
          <w:tcPr>
            <w:tcW w:w="4572" w:type="dxa"/>
          </w:tcPr>
          <w:p w14:paraId="30BF219B" w14:textId="77777777" w:rsidR="00006C21" w:rsidRPr="00CA5B96" w:rsidRDefault="00006C21" w:rsidP="002E32F5">
            <w:pPr>
              <w:pStyle w:val="TableItem"/>
              <w:rPr>
                <w:rFonts w:ascii="Courier New" w:hAnsi="Courier New"/>
                <w:sz w:val="18"/>
              </w:rPr>
            </w:pPr>
          </w:p>
        </w:tc>
        <w:tc>
          <w:tcPr>
            <w:tcW w:w="4249" w:type="dxa"/>
          </w:tcPr>
          <w:p w14:paraId="2F78F400" w14:textId="77777777" w:rsidR="00006C21" w:rsidRPr="00CA5B96" w:rsidRDefault="00006C21" w:rsidP="002E32F5">
            <w:pPr>
              <w:pStyle w:val="TableItem"/>
              <w:rPr>
                <w:rFonts w:ascii="Courier New" w:hAnsi="Courier New"/>
                <w:sz w:val="18"/>
              </w:rPr>
            </w:pPr>
          </w:p>
        </w:tc>
      </w:tr>
      <w:tr w:rsidR="00CE4486" w14:paraId="404C6277" w14:textId="77777777" w:rsidTr="00CE4486">
        <w:trPr>
          <w:cantSplit/>
        </w:trPr>
        <w:tc>
          <w:tcPr>
            <w:tcW w:w="8821" w:type="dxa"/>
            <w:gridSpan w:val="2"/>
          </w:tcPr>
          <w:p w14:paraId="75E72A3D" w14:textId="77777777" w:rsidR="00CE4486" w:rsidRPr="00CE4486" w:rsidRDefault="00CE4486" w:rsidP="00CE4486">
            <w:pPr>
              <w:pStyle w:val="TableCaption"/>
              <w:jc w:val="left"/>
              <w:rPr>
                <w:b w:val="0"/>
                <w:i/>
              </w:rPr>
            </w:pPr>
            <w:r w:rsidRPr="00CE4486">
              <w:rPr>
                <w:b w:val="0"/>
                <w:i/>
              </w:rPr>
              <w:t>If BinaryEncoding = RawBigEndian</w:t>
            </w:r>
          </w:p>
        </w:tc>
      </w:tr>
      <w:tr w:rsidR="00CE4486" w14:paraId="01544557" w14:textId="77777777" w:rsidTr="00CE4486">
        <w:trPr>
          <w:cantSplit/>
        </w:trPr>
        <w:tc>
          <w:tcPr>
            <w:tcW w:w="4572" w:type="dxa"/>
          </w:tcPr>
          <w:p w14:paraId="4D6A5642" w14:textId="77777777" w:rsidR="00CE4486" w:rsidRDefault="00CE4486" w:rsidP="00CE4486">
            <w:pPr>
              <w:pStyle w:val="TableItem"/>
              <w:rPr>
                <w:rFonts w:ascii="Courier New" w:hAnsi="Courier New"/>
                <w:sz w:val="18"/>
              </w:rPr>
            </w:pPr>
            <w:r w:rsidRPr="009558BE">
              <w:rPr>
                <w:rFonts w:ascii="Courier New" w:hAnsi="Courier New"/>
                <w:sz w:val="18"/>
              </w:rPr>
              <w:t>Byte[] ReadBinaryBlockOfByte();</w:t>
            </w:r>
          </w:p>
          <w:p w14:paraId="037BF274"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tcPr>
          <w:p w14:paraId="451102C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8A3DCA4"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5001DB59" w14:textId="77777777" w:rsidTr="00CE4486">
        <w:trPr>
          <w:cantSplit/>
        </w:trPr>
        <w:tc>
          <w:tcPr>
            <w:tcW w:w="4572" w:type="dxa"/>
          </w:tcPr>
          <w:p w14:paraId="18F4D234"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0330E631"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05FBA7DB"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632151"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E7C635F" w14:textId="77777777" w:rsidTr="00CE4486">
        <w:trPr>
          <w:cantSplit/>
        </w:trPr>
        <w:tc>
          <w:tcPr>
            <w:tcW w:w="4572" w:type="dxa"/>
          </w:tcPr>
          <w:p w14:paraId="7248BDBF"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6BA42F1C"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14B04693"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990438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DDE0D35" w14:textId="77777777" w:rsidTr="00B6402E">
        <w:trPr>
          <w:cantSplit/>
        </w:trPr>
        <w:tc>
          <w:tcPr>
            <w:tcW w:w="4572" w:type="dxa"/>
            <w:vAlign w:val="center"/>
          </w:tcPr>
          <w:p w14:paraId="44FD039C"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980582E"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0BC3B4C1"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5F2ADC">
              <w:rPr>
                <w:rFonts w:ascii="Courier New" w:hAnsi="Courier New"/>
                <w:sz w:val="18"/>
              </w:rPr>
              <w:t>!ob</w:t>
            </w:r>
            <w:r>
              <w:rPr>
                <w:rFonts w:ascii="Courier New" w:hAnsi="Courier New"/>
                <w:sz w:val="18"/>
              </w:rPr>
              <w:t>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DFA13FF"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121A5AE" w14:textId="77777777" w:rsidTr="00B6402E">
        <w:trPr>
          <w:cantSplit/>
        </w:trPr>
        <w:tc>
          <w:tcPr>
            <w:tcW w:w="4572" w:type="dxa"/>
            <w:vAlign w:val="center"/>
          </w:tcPr>
          <w:p w14:paraId="3AAD6F90"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2A9DC1D4"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r w:rsidR="007A7C32">
              <w:t>Scan</w:t>
            </w:r>
            <w:r w:rsidR="007A7C32" w:rsidRPr="007C15DD">
              <w:t xml:space="preserve">f format specifier </w:t>
            </w:r>
            <w:r w:rsidRPr="007C15DD">
              <w:t xml:space="preserve">(%!obzy) </w:t>
            </w:r>
            <w:r w:rsidR="007A7C32">
              <w:t>are</w:t>
            </w:r>
            <w:r w:rsidRPr="007C15DD">
              <w:t xml:space="preserve"> not supported at this time.</w:t>
            </w:r>
          </w:p>
        </w:tc>
      </w:tr>
      <w:tr w:rsidR="006600A2" w14:paraId="7FDD4E5B" w14:textId="77777777" w:rsidTr="00B6402E">
        <w:trPr>
          <w:cantSplit/>
        </w:trPr>
        <w:tc>
          <w:tcPr>
            <w:tcW w:w="4572" w:type="dxa"/>
            <w:vAlign w:val="center"/>
          </w:tcPr>
          <w:p w14:paraId="02DDB884" w14:textId="77777777" w:rsidR="006600A2" w:rsidRPr="009558BE" w:rsidRDefault="006600A2"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0EFC4B31" w14:textId="77777777" w:rsidR="006600A2"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CE4486" w14:paraId="795BAD89" w14:textId="77777777" w:rsidTr="00CE4486">
        <w:trPr>
          <w:cantSplit/>
        </w:trPr>
        <w:tc>
          <w:tcPr>
            <w:tcW w:w="4572" w:type="dxa"/>
          </w:tcPr>
          <w:p w14:paraId="6813E969" w14:textId="77777777" w:rsidR="00CE4486" w:rsidRPr="00CA5B96" w:rsidRDefault="00CE4486" w:rsidP="00CE4486">
            <w:pPr>
              <w:pStyle w:val="TableItem"/>
              <w:rPr>
                <w:rFonts w:ascii="Courier New" w:hAnsi="Courier New"/>
                <w:sz w:val="18"/>
              </w:rPr>
            </w:pPr>
          </w:p>
        </w:tc>
        <w:tc>
          <w:tcPr>
            <w:tcW w:w="4249" w:type="dxa"/>
          </w:tcPr>
          <w:p w14:paraId="5EEE5C66" w14:textId="77777777" w:rsidR="00CE4486" w:rsidRPr="00CA5B96" w:rsidRDefault="00CE4486" w:rsidP="002F7699">
            <w:pPr>
              <w:pStyle w:val="TableItem"/>
              <w:rPr>
                <w:rFonts w:ascii="Courier New" w:hAnsi="Courier New"/>
                <w:sz w:val="18"/>
              </w:rPr>
            </w:pPr>
          </w:p>
        </w:tc>
      </w:tr>
      <w:tr w:rsidR="00CE4486" w14:paraId="7B90FD07" w14:textId="77777777" w:rsidTr="00BE6C04">
        <w:trPr>
          <w:cantSplit/>
        </w:trPr>
        <w:tc>
          <w:tcPr>
            <w:tcW w:w="8821" w:type="dxa"/>
            <w:gridSpan w:val="2"/>
            <w:vAlign w:val="center"/>
          </w:tcPr>
          <w:p w14:paraId="4D1D63F8" w14:textId="77777777" w:rsidR="00CE4486" w:rsidRPr="00CE4486" w:rsidRDefault="00CE4486" w:rsidP="00BE6C04">
            <w:pPr>
              <w:pStyle w:val="TableCaption"/>
              <w:jc w:val="left"/>
              <w:rPr>
                <w:b w:val="0"/>
                <w:i/>
              </w:rPr>
            </w:pPr>
            <w:r w:rsidRPr="00CE4486">
              <w:rPr>
                <w:b w:val="0"/>
                <w:i/>
              </w:rPr>
              <w:t>If BinaryEncoding = RawLittleEndian</w:t>
            </w:r>
          </w:p>
        </w:tc>
      </w:tr>
      <w:tr w:rsidR="00CE4486" w14:paraId="6A15BA0D" w14:textId="77777777" w:rsidTr="00BE6C04">
        <w:trPr>
          <w:cantSplit/>
        </w:trPr>
        <w:tc>
          <w:tcPr>
            <w:tcW w:w="4572" w:type="dxa"/>
            <w:vAlign w:val="center"/>
          </w:tcPr>
          <w:p w14:paraId="0447F0E1" w14:textId="77777777" w:rsidR="00CE4486" w:rsidRDefault="00CE4486" w:rsidP="00BE6C04">
            <w:pPr>
              <w:pStyle w:val="TableItem"/>
              <w:rPr>
                <w:rFonts w:ascii="Courier New" w:hAnsi="Courier New"/>
                <w:sz w:val="18"/>
              </w:rPr>
            </w:pPr>
            <w:r w:rsidRPr="009558BE">
              <w:rPr>
                <w:rFonts w:ascii="Courier New" w:hAnsi="Courier New"/>
                <w:sz w:val="18"/>
              </w:rPr>
              <w:t>Byte[] ReadBinaryBlockOfByte();</w:t>
            </w:r>
          </w:p>
          <w:p w14:paraId="56F09A9D" w14:textId="77777777" w:rsidR="00CE4486" w:rsidRPr="00CA5B96" w:rsidRDefault="00CE4486" w:rsidP="00BE6C04">
            <w:pPr>
              <w:pStyle w:val="TableItem"/>
              <w:rPr>
                <w:rFonts w:ascii="Courier New" w:hAnsi="Courier New"/>
                <w:sz w:val="18"/>
              </w:rPr>
            </w:pPr>
            <w:r>
              <w:rPr>
                <w:rFonts w:ascii="Courier New" w:hAnsi="Courier New"/>
                <w:sz w:val="18"/>
              </w:rPr>
              <w:t>S</w:t>
            </w:r>
            <w:r w:rsidRPr="009558BE">
              <w:rPr>
                <w:rFonts w:ascii="Courier New" w:hAnsi="Courier New"/>
                <w:sz w:val="18"/>
              </w:rPr>
              <w:t>Byte[] ReadBinaryBlockOf</w:t>
            </w:r>
            <w:r>
              <w:rPr>
                <w:rFonts w:ascii="Courier New" w:hAnsi="Courier New"/>
                <w:sz w:val="18"/>
              </w:rPr>
              <w:t>S</w:t>
            </w:r>
            <w:r w:rsidRPr="009558BE">
              <w:rPr>
                <w:rFonts w:ascii="Courier New" w:hAnsi="Courier New"/>
                <w:sz w:val="18"/>
              </w:rPr>
              <w:t>Byte();</w:t>
            </w:r>
          </w:p>
        </w:tc>
        <w:tc>
          <w:tcPr>
            <w:tcW w:w="4249" w:type="dxa"/>
            <w:vAlign w:val="center"/>
          </w:tcPr>
          <w:p w14:paraId="67685FA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A2BB6E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A8A9BA1" w14:textId="77777777" w:rsidTr="00BE6C04">
        <w:trPr>
          <w:cantSplit/>
        </w:trPr>
        <w:tc>
          <w:tcPr>
            <w:tcW w:w="4572" w:type="dxa"/>
            <w:vAlign w:val="center"/>
          </w:tcPr>
          <w:p w14:paraId="5E8F6CA6" w14:textId="77777777" w:rsidR="00CE4486" w:rsidRDefault="00CE4486" w:rsidP="00BE6C04">
            <w:pPr>
              <w:pStyle w:val="TableItem"/>
              <w:rPr>
                <w:rFonts w:ascii="Courier New" w:hAnsi="Courier New"/>
                <w:sz w:val="18"/>
              </w:rPr>
            </w:pPr>
            <w:r w:rsidRPr="009558BE">
              <w:rPr>
                <w:rFonts w:ascii="Courier New" w:hAnsi="Courier New"/>
                <w:sz w:val="18"/>
              </w:rPr>
              <w:lastRenderedPageBreak/>
              <w:t>Int16[] ReadBinaryBlockOfInt16();</w:t>
            </w:r>
          </w:p>
          <w:p w14:paraId="3F47F3AC" w14:textId="77777777"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14:paraId="465BDF62"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D957A88"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277CAC5" w14:textId="77777777" w:rsidTr="00BE6C04">
        <w:trPr>
          <w:cantSplit/>
        </w:trPr>
        <w:tc>
          <w:tcPr>
            <w:tcW w:w="4572" w:type="dxa"/>
            <w:vAlign w:val="center"/>
          </w:tcPr>
          <w:p w14:paraId="328162BB" w14:textId="77777777"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28B5617F"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14:paraId="516A1C81"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ED452C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12E9374" w14:textId="77777777" w:rsidTr="00BE6C04">
        <w:trPr>
          <w:cantSplit/>
        </w:trPr>
        <w:tc>
          <w:tcPr>
            <w:tcW w:w="4572" w:type="dxa"/>
            <w:vAlign w:val="center"/>
          </w:tcPr>
          <w:p w14:paraId="28AACFCB"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BF26BA0"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5E179A89"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A906990"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962D42D" w14:textId="77777777" w:rsidTr="00BE6C04">
        <w:trPr>
          <w:cantSplit/>
        </w:trPr>
        <w:tc>
          <w:tcPr>
            <w:tcW w:w="4572" w:type="dxa"/>
            <w:vAlign w:val="center"/>
          </w:tcPr>
          <w:p w14:paraId="12DB9053" w14:textId="77777777" w:rsidR="00381376" w:rsidRPr="009558BE" w:rsidRDefault="00381376" w:rsidP="00A377E5">
            <w:pPr>
              <w:pStyle w:val="TableItem"/>
              <w:rPr>
                <w:rFonts w:ascii="Courier New" w:hAnsi="Courier New"/>
                <w:sz w:val="18"/>
              </w:rPr>
            </w:pPr>
            <w:r w:rsidRPr="009558BE">
              <w:rPr>
                <w:rFonts w:ascii="Courier New" w:hAnsi="Courier New"/>
                <w:sz w:val="18"/>
              </w:rPr>
              <w:t>Single[] ReadBinaryBlockOfSingle();</w:t>
            </w:r>
          </w:p>
        </w:tc>
        <w:tc>
          <w:tcPr>
            <w:tcW w:w="4249" w:type="dxa"/>
            <w:vAlign w:val="center"/>
          </w:tcPr>
          <w:p w14:paraId="0C3C8910" w14:textId="77777777" w:rsidR="00381376" w:rsidRDefault="00381376" w:rsidP="007A7C32">
            <w:pPr>
              <w:pStyle w:val="TableItem"/>
              <w:rPr>
                <w:rFonts w:ascii="Courier New" w:hAnsi="Courier New"/>
                <w:sz w:val="18"/>
              </w:rPr>
            </w:pPr>
            <w:r w:rsidRPr="009558BE">
              <w:rPr>
                <w:rFonts w:ascii="Courier New" w:hAnsi="Courier New"/>
                <w:sz w:val="18"/>
              </w:rPr>
              <w:t>ReadBinaryBlockOfSingle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381376" w14:paraId="348517AC" w14:textId="77777777" w:rsidTr="00BE6C04">
        <w:trPr>
          <w:cantSplit/>
        </w:trPr>
        <w:tc>
          <w:tcPr>
            <w:tcW w:w="4572" w:type="dxa"/>
            <w:vAlign w:val="center"/>
          </w:tcPr>
          <w:p w14:paraId="2F728004" w14:textId="77777777" w:rsidR="00381376" w:rsidRPr="009558BE" w:rsidRDefault="00381376" w:rsidP="00A377E5">
            <w:pPr>
              <w:pStyle w:val="TableItem"/>
              <w:rPr>
                <w:rFonts w:ascii="Courier New" w:hAnsi="Courier New"/>
                <w:sz w:val="18"/>
              </w:rPr>
            </w:pPr>
            <w:r w:rsidRPr="009558BE">
              <w:rPr>
                <w:rFonts w:ascii="Courier New" w:hAnsi="Courier New"/>
                <w:sz w:val="18"/>
              </w:rPr>
              <w:t>Double[] ReadBinaryBlockOfDouble();</w:t>
            </w:r>
          </w:p>
        </w:tc>
        <w:tc>
          <w:tcPr>
            <w:tcW w:w="4249" w:type="dxa"/>
            <w:vAlign w:val="center"/>
          </w:tcPr>
          <w:p w14:paraId="56A5DFBC" w14:textId="77777777" w:rsidR="00381376" w:rsidRDefault="00381376" w:rsidP="007A7C32">
            <w:pPr>
              <w:pStyle w:val="TableItem"/>
              <w:rPr>
                <w:rFonts w:ascii="Courier New" w:hAnsi="Courier New"/>
                <w:sz w:val="18"/>
              </w:rPr>
            </w:pPr>
            <w:r w:rsidRPr="009558BE">
              <w:rPr>
                <w:rFonts w:ascii="Courier New" w:hAnsi="Courier New"/>
                <w:sz w:val="18"/>
              </w:rPr>
              <w:t>ReadBinaryBlockOf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bl>
    <w:p w14:paraId="70E9FC4B"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5B80CF24" w14:textId="77777777" w:rsidR="0073211F" w:rsidRPr="00147B6F" w:rsidRDefault="0073211F" w:rsidP="006766A0">
      <w:pPr>
        <w:pStyle w:val="Heading3NxtPg"/>
      </w:pPr>
      <w:bookmarkStart w:id="247" w:name="_Toc411598079"/>
      <w:r>
        <w:lastRenderedPageBreak/>
        <w:t>ReadLineBinaryBlock</w:t>
      </w:r>
      <w:bookmarkEnd w:id="247"/>
    </w:p>
    <w:p w14:paraId="779788B1" w14:textId="77777777" w:rsidR="00066B34" w:rsidRDefault="00066B34" w:rsidP="00066B34">
      <w:pPr>
        <w:pStyle w:val="Heading-Sub2"/>
      </w:pPr>
      <w:r>
        <w:t>Description</w:t>
      </w:r>
    </w:p>
    <w:p w14:paraId="0B63EEBB" w14:textId="77777777"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14:paraId="13CA3C4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B400CB9" w14:textId="77777777" w:rsidTr="007E3BAE">
        <w:tc>
          <w:tcPr>
            <w:tcW w:w="8856" w:type="dxa"/>
          </w:tcPr>
          <w:p w14:paraId="50780A92"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83A7083" w14:textId="77777777" w:rsidR="004F7417" w:rsidRPr="009558BE" w:rsidRDefault="004F7417" w:rsidP="004F7417">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BinaryBlockOfByte(Boolean seekToBlock);</w:t>
            </w:r>
          </w:p>
          <w:p w14:paraId="64FB138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F28F5E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BinaryBlockOfByte(Byte[]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16DE91F"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60951410" w14:textId="77777777" w:rsidR="004F7417" w:rsidRPr="009558BE" w:rsidRDefault="004F7417" w:rsidP="004F7417">
            <w:pPr>
              <w:pStyle w:val="TableItem"/>
              <w:rPr>
                <w:rFonts w:ascii="Courier New" w:hAnsi="Courier New"/>
                <w:sz w:val="18"/>
              </w:rPr>
            </w:pPr>
          </w:p>
          <w:p w14:paraId="522FA6CB"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p w14:paraId="091E92B1" w14:textId="77777777" w:rsidR="004F7417" w:rsidRPr="009558BE" w:rsidRDefault="004F7417" w:rsidP="004F7417">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Byte(Boolean seekToBlock);</w:t>
            </w:r>
          </w:p>
          <w:p w14:paraId="74EE34B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16934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r>
              <w:rPr>
                <w:rFonts w:ascii="Courier New" w:hAnsi="Courier New"/>
                <w:sz w:val="18"/>
              </w:rPr>
              <w:t>S</w:t>
            </w:r>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218B2B"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E4EDAD" w14:textId="77777777" w:rsidR="004F7417" w:rsidRPr="009558BE" w:rsidRDefault="004F7417" w:rsidP="004F7417">
            <w:pPr>
              <w:pStyle w:val="TableItem"/>
              <w:rPr>
                <w:rFonts w:ascii="Courier New" w:hAnsi="Courier New"/>
                <w:sz w:val="18"/>
              </w:rPr>
            </w:pPr>
          </w:p>
          <w:p w14:paraId="327EE5D5"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943EA0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BinaryBlockOfInt16(Boolean seekToBlock);</w:t>
            </w:r>
          </w:p>
          <w:p w14:paraId="4D7509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DEACAA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36DB9A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3377B945" w14:textId="77777777" w:rsidR="004F7417" w:rsidRPr="009558BE" w:rsidRDefault="004F7417" w:rsidP="004F7417">
            <w:pPr>
              <w:pStyle w:val="TableItem"/>
              <w:rPr>
                <w:rFonts w:ascii="Courier New" w:hAnsi="Courier New"/>
                <w:sz w:val="18"/>
              </w:rPr>
            </w:pPr>
          </w:p>
          <w:p w14:paraId="130B6D1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14:paraId="38653A8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Int16(Boolean seekToBlock);</w:t>
            </w:r>
          </w:p>
          <w:p w14:paraId="1E838D89"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7D98C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FF39C8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2FC8C3CE" w14:textId="77777777" w:rsidR="004F7417" w:rsidRPr="009558BE" w:rsidRDefault="004F7417" w:rsidP="004F7417">
            <w:pPr>
              <w:pStyle w:val="TableItem"/>
              <w:rPr>
                <w:rFonts w:ascii="Courier New" w:hAnsi="Courier New"/>
                <w:sz w:val="18"/>
              </w:rPr>
            </w:pPr>
          </w:p>
          <w:p w14:paraId="440C8ABB"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14:paraId="3032FA0E"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BinaryBlockOfInt32(Boolean seekToBlock);</w:t>
            </w:r>
          </w:p>
          <w:p w14:paraId="2EAFC7E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89584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B0CAF96"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00B8C458" w14:textId="77777777" w:rsidR="004F7417" w:rsidRPr="009558BE" w:rsidRDefault="004F7417" w:rsidP="004F7417">
            <w:pPr>
              <w:pStyle w:val="TableItem"/>
              <w:rPr>
                <w:rFonts w:ascii="Courier New" w:hAnsi="Courier New"/>
                <w:sz w:val="18"/>
              </w:rPr>
            </w:pPr>
          </w:p>
          <w:p w14:paraId="4B5115F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14:paraId="00C3C4AE"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Int32(Boolean seekToBlock);</w:t>
            </w:r>
          </w:p>
          <w:p w14:paraId="715CE50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3CB48F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8BBD245"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87EA264" w14:textId="77777777" w:rsidR="004F7417" w:rsidRPr="009558BE" w:rsidRDefault="004F7417" w:rsidP="004F7417">
            <w:pPr>
              <w:pStyle w:val="TableItem"/>
              <w:rPr>
                <w:rFonts w:ascii="Courier New" w:hAnsi="Courier New"/>
                <w:sz w:val="18"/>
              </w:rPr>
            </w:pPr>
          </w:p>
          <w:p w14:paraId="0D28C3F4"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6FF2112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488D0C6" w14:textId="77777777" w:rsidR="004F7417" w:rsidRDefault="004F7417" w:rsidP="004F7417">
            <w:pPr>
              <w:pStyle w:val="TableItem"/>
              <w:rPr>
                <w:rFonts w:ascii="Courier New" w:hAnsi="Courier New"/>
                <w:sz w:val="18"/>
              </w:rPr>
            </w:pPr>
          </w:p>
          <w:p w14:paraId="7FBDFA0B"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362E681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D5C0A01" w14:textId="77777777" w:rsidR="004F7417" w:rsidRPr="009558BE" w:rsidRDefault="004F7417" w:rsidP="004F7417">
            <w:pPr>
              <w:pStyle w:val="TableItem"/>
              <w:rPr>
                <w:rFonts w:ascii="Courier New" w:hAnsi="Courier New"/>
                <w:sz w:val="18"/>
              </w:rPr>
            </w:pPr>
          </w:p>
          <w:p w14:paraId="3EF8A56D"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p w14:paraId="63EF1100" w14:textId="77777777" w:rsidR="004F7417" w:rsidRPr="009558BE" w:rsidRDefault="004F7417" w:rsidP="004F7417">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BinaryBlockOfSingle(Boolean seekToBlock);</w:t>
            </w:r>
          </w:p>
          <w:p w14:paraId="656C1500"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E6E7F5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BinaryBlockOfSingle(Single[]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7D40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p w14:paraId="5D2D8C45" w14:textId="77777777" w:rsidR="004F7417" w:rsidRPr="009558BE" w:rsidRDefault="004F7417" w:rsidP="004F7417">
            <w:pPr>
              <w:pStyle w:val="TableItem"/>
              <w:rPr>
                <w:rFonts w:ascii="Courier New" w:hAnsi="Courier New"/>
                <w:sz w:val="18"/>
              </w:rPr>
            </w:pPr>
          </w:p>
          <w:p w14:paraId="376B25C8"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p w14:paraId="24954705" w14:textId="77777777" w:rsidR="004F7417" w:rsidRPr="009558BE" w:rsidRDefault="004F7417" w:rsidP="004F7417">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BinaryBlockOfDouble(Boolean seekToBlock);</w:t>
            </w:r>
          </w:p>
          <w:p w14:paraId="0DD24AB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789BF7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BinaryBlockOfDouble(Double[]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A827E9C"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Boolean seekToBlock);</w:t>
            </w:r>
          </w:p>
        </w:tc>
      </w:tr>
    </w:tbl>
    <w:p w14:paraId="4334FE2F"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D233C09" w14:textId="77777777" w:rsidTr="00080267">
        <w:trPr>
          <w:cantSplit/>
        </w:trPr>
        <w:tc>
          <w:tcPr>
            <w:tcW w:w="1782" w:type="dxa"/>
          </w:tcPr>
          <w:p w14:paraId="630816E8" w14:textId="77777777" w:rsidR="00080267" w:rsidRPr="00CB6687" w:rsidRDefault="00080267" w:rsidP="00080267">
            <w:pPr>
              <w:pStyle w:val="TableHeader"/>
              <w:jc w:val="left"/>
              <w:rPr>
                <w:b/>
                <w:bCs/>
              </w:rPr>
            </w:pPr>
            <w:r>
              <w:rPr>
                <w:b/>
                <w:bCs/>
              </w:rPr>
              <w:t>Name</w:t>
            </w:r>
          </w:p>
        </w:tc>
        <w:tc>
          <w:tcPr>
            <w:tcW w:w="4860" w:type="dxa"/>
          </w:tcPr>
          <w:p w14:paraId="4863A736" w14:textId="77777777" w:rsidR="00080267" w:rsidRPr="00CB6687" w:rsidRDefault="00080267" w:rsidP="00080267">
            <w:pPr>
              <w:pStyle w:val="TableHeader"/>
              <w:jc w:val="left"/>
              <w:rPr>
                <w:b/>
                <w:bCs/>
              </w:rPr>
            </w:pPr>
            <w:r w:rsidRPr="00CB6687">
              <w:rPr>
                <w:b/>
                <w:bCs/>
              </w:rPr>
              <w:t>Description</w:t>
            </w:r>
          </w:p>
        </w:tc>
        <w:tc>
          <w:tcPr>
            <w:tcW w:w="2179" w:type="dxa"/>
          </w:tcPr>
          <w:p w14:paraId="32128FCB" w14:textId="77777777" w:rsidR="00080267" w:rsidRPr="00CB6687" w:rsidRDefault="00080267" w:rsidP="00080267">
            <w:pPr>
              <w:pStyle w:val="TableHeader"/>
              <w:jc w:val="left"/>
              <w:rPr>
                <w:b/>
                <w:bCs/>
              </w:rPr>
            </w:pPr>
            <w:r w:rsidRPr="00CB6687">
              <w:rPr>
                <w:b/>
                <w:bCs/>
              </w:rPr>
              <w:t>Type</w:t>
            </w:r>
          </w:p>
        </w:tc>
      </w:tr>
      <w:tr w:rsidR="00080267" w14:paraId="24808E22" w14:textId="77777777" w:rsidTr="00080267">
        <w:trPr>
          <w:cantSplit/>
        </w:trPr>
        <w:tc>
          <w:tcPr>
            <w:tcW w:w="1782" w:type="dxa"/>
          </w:tcPr>
          <w:p w14:paraId="1BC2DE38" w14:textId="77777777" w:rsidR="00080267" w:rsidRDefault="00080267" w:rsidP="00080267">
            <w:pPr>
              <w:pStyle w:val="TableCellCourierNew"/>
            </w:pPr>
            <w:r>
              <w:t>data</w:t>
            </w:r>
          </w:p>
        </w:tc>
        <w:tc>
          <w:tcPr>
            <w:tcW w:w="4860" w:type="dxa"/>
          </w:tcPr>
          <w:p w14:paraId="1DD3BF9F" w14:textId="77777777"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14:paraId="5F6AEFDB" w14:textId="77777777" w:rsidR="00080267" w:rsidRDefault="00080267" w:rsidP="00080267">
            <w:pPr>
              <w:pStyle w:val="TableCellCourierNew"/>
            </w:pPr>
            <w:r>
              <w:t>Byte[], SByte[], Int16[], UInt16[], Int32[], UInt32[], Int64[], Uint64[], Single[], Double[]</w:t>
            </w:r>
          </w:p>
        </w:tc>
      </w:tr>
      <w:tr w:rsidR="00080267" w14:paraId="1FCA1555" w14:textId="77777777" w:rsidTr="00080267">
        <w:trPr>
          <w:cantSplit/>
        </w:trPr>
        <w:tc>
          <w:tcPr>
            <w:tcW w:w="1782" w:type="dxa"/>
          </w:tcPr>
          <w:p w14:paraId="72D98591" w14:textId="77777777" w:rsidR="00080267" w:rsidRDefault="00080267" w:rsidP="00080267">
            <w:pPr>
              <w:pStyle w:val="TableCellCourierNew"/>
            </w:pPr>
            <w:r>
              <w:t>index</w:t>
            </w:r>
          </w:p>
        </w:tc>
        <w:tc>
          <w:tcPr>
            <w:tcW w:w="4860" w:type="dxa"/>
          </w:tcPr>
          <w:p w14:paraId="1DE5F600"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1A1B2E40" w14:textId="77777777" w:rsidR="00080267" w:rsidRDefault="00080267" w:rsidP="00080267">
            <w:pPr>
              <w:pStyle w:val="TableCellCourierNew"/>
            </w:pPr>
            <w:r>
              <w:t>Int64</w:t>
            </w:r>
          </w:p>
        </w:tc>
      </w:tr>
      <w:tr w:rsidR="00080267" w14:paraId="5D911706" w14:textId="77777777" w:rsidTr="00080267">
        <w:trPr>
          <w:cantSplit/>
        </w:trPr>
        <w:tc>
          <w:tcPr>
            <w:tcW w:w="1782" w:type="dxa"/>
          </w:tcPr>
          <w:p w14:paraId="26A12DAE" w14:textId="77777777" w:rsidR="00080267" w:rsidRDefault="00080267" w:rsidP="00080267">
            <w:pPr>
              <w:pStyle w:val="TableCellCourierNew"/>
            </w:pPr>
            <w:r>
              <w:t>count</w:t>
            </w:r>
          </w:p>
        </w:tc>
        <w:tc>
          <w:tcPr>
            <w:tcW w:w="4860" w:type="dxa"/>
          </w:tcPr>
          <w:p w14:paraId="106230D9"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21F8B6FF" w14:textId="77777777" w:rsidR="00080267" w:rsidRDefault="00080267" w:rsidP="00080267">
            <w:pPr>
              <w:pStyle w:val="TableCellCourierNew"/>
            </w:pPr>
            <w:r>
              <w:t>Int64</w:t>
            </w:r>
          </w:p>
        </w:tc>
      </w:tr>
      <w:tr w:rsidR="00080267" w14:paraId="25C6C1D1" w14:textId="77777777" w:rsidTr="00080267">
        <w:trPr>
          <w:cantSplit/>
        </w:trPr>
        <w:tc>
          <w:tcPr>
            <w:tcW w:w="1782" w:type="dxa"/>
          </w:tcPr>
          <w:p w14:paraId="222D1879" w14:textId="77777777" w:rsidR="00080267" w:rsidRDefault="00080267" w:rsidP="00080267">
            <w:pPr>
              <w:pStyle w:val="TableCellCourierNew"/>
            </w:pPr>
            <w:r>
              <w:t>seekToBlock</w:t>
            </w:r>
          </w:p>
        </w:tc>
        <w:tc>
          <w:tcPr>
            <w:tcW w:w="4860" w:type="dxa"/>
          </w:tcPr>
          <w:p w14:paraId="3710A4E3"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preceed the IEEE-488 block.  If </w:t>
            </w:r>
            <w:r w:rsidRPr="00066B34">
              <w:rPr>
                <w:rFonts w:ascii="Courier New" w:hAnsi="Courier New"/>
                <w:sz w:val="18"/>
              </w:rPr>
              <w:t>false</w:t>
            </w:r>
            <w:r>
              <w:t>, the first character read must be the start of the block.</w:t>
            </w:r>
          </w:p>
          <w:p w14:paraId="14926485" w14:textId="77777777" w:rsidR="006600A2" w:rsidRDefault="006600A2" w:rsidP="006600A2">
            <w:pPr>
              <w:pStyle w:val="TableItem"/>
            </w:pPr>
            <w:r>
              <w:t xml:space="preserve">This argument is only used if the </w:t>
            </w:r>
            <w:r w:rsidRPr="0019012F">
              <w:rPr>
                <w:rFonts w:ascii="Courier New" w:hAnsi="Courier New"/>
                <w:sz w:val="18"/>
              </w:rPr>
              <w:t>BinaryEncoding</w:t>
            </w:r>
            <w:r>
              <w:t xml:space="preserve"> is </w:t>
            </w:r>
            <w:r w:rsidRPr="0019012F">
              <w:rPr>
                <w:rFonts w:ascii="Courier New" w:hAnsi="Courier New"/>
                <w:sz w:val="18"/>
              </w:rPr>
              <w:t>DefiniteLengthBlockData</w:t>
            </w:r>
            <w:r w:rsidRPr="00B41428">
              <w:t xml:space="preserve"> or </w:t>
            </w:r>
            <w:r>
              <w:rPr>
                <w:rFonts w:ascii="Courier New" w:hAnsi="Courier New"/>
                <w:sz w:val="18"/>
              </w:rPr>
              <w:t>IndefiniteLengthBlockData</w:t>
            </w:r>
          </w:p>
          <w:p w14:paraId="4F2703C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26C9C63C" w14:textId="77777777" w:rsidR="00080267" w:rsidRDefault="00080267" w:rsidP="00080267">
            <w:pPr>
              <w:pStyle w:val="TableCellCourierNew"/>
            </w:pPr>
            <w:r>
              <w:t>Boolean</w:t>
            </w:r>
          </w:p>
        </w:tc>
      </w:tr>
    </w:tbl>
    <w:p w14:paraId="5506367B"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6CF555F3" w14:textId="77777777" w:rsidTr="003A6C31">
        <w:trPr>
          <w:cantSplit/>
        </w:trPr>
        <w:tc>
          <w:tcPr>
            <w:tcW w:w="2142" w:type="dxa"/>
          </w:tcPr>
          <w:p w14:paraId="6A64F86E" w14:textId="77777777" w:rsidR="006B4D6C" w:rsidRPr="00CB6687" w:rsidRDefault="006B4D6C" w:rsidP="003A6C31">
            <w:pPr>
              <w:pStyle w:val="TableHeader"/>
              <w:jc w:val="left"/>
              <w:rPr>
                <w:b/>
                <w:bCs/>
              </w:rPr>
            </w:pPr>
            <w:r w:rsidRPr="00CB6687">
              <w:rPr>
                <w:b/>
                <w:bCs/>
              </w:rPr>
              <w:t>Type</w:t>
            </w:r>
          </w:p>
        </w:tc>
        <w:tc>
          <w:tcPr>
            <w:tcW w:w="6679" w:type="dxa"/>
          </w:tcPr>
          <w:p w14:paraId="3E9B7571" w14:textId="77777777" w:rsidR="006B4D6C" w:rsidRPr="00CB6687" w:rsidRDefault="006B4D6C" w:rsidP="003A6C31">
            <w:pPr>
              <w:pStyle w:val="TableHeader"/>
              <w:jc w:val="left"/>
              <w:rPr>
                <w:b/>
                <w:bCs/>
              </w:rPr>
            </w:pPr>
            <w:r w:rsidRPr="00CB6687">
              <w:rPr>
                <w:b/>
                <w:bCs/>
              </w:rPr>
              <w:t>Description</w:t>
            </w:r>
          </w:p>
        </w:tc>
      </w:tr>
      <w:tr w:rsidR="006B4D6C" w14:paraId="429F1D92" w14:textId="77777777" w:rsidTr="003A6C31">
        <w:trPr>
          <w:cantSplit/>
        </w:trPr>
        <w:tc>
          <w:tcPr>
            <w:tcW w:w="2142" w:type="dxa"/>
          </w:tcPr>
          <w:p w14:paraId="1AEF4CAE" w14:textId="77777777" w:rsidR="006B4D6C" w:rsidRPr="007E2ACD" w:rsidRDefault="006B4D6C" w:rsidP="003A6C31">
            <w:pPr>
              <w:pStyle w:val="TableItem"/>
              <w:rPr>
                <w:rFonts w:ascii="Courier New" w:hAnsi="Courier New"/>
                <w:sz w:val="18"/>
              </w:rPr>
            </w:pPr>
            <w:r w:rsidRPr="007E2ACD">
              <w:rPr>
                <w:rFonts w:ascii="Courier New" w:hAnsi="Courier New"/>
                <w:sz w:val="18"/>
              </w:rPr>
              <w:t>Byte[], SByte[], Int16[], UInt16[], Int32[], UInt32[], Int64[], UInt64[], Single[], Double[]</w:t>
            </w:r>
          </w:p>
        </w:tc>
        <w:tc>
          <w:tcPr>
            <w:tcW w:w="6679" w:type="dxa"/>
          </w:tcPr>
          <w:p w14:paraId="695D7D5C" w14:textId="77777777" w:rsidR="006B4D6C" w:rsidRDefault="006B4D6C" w:rsidP="003A6C31">
            <w:pPr>
              <w:pStyle w:val="TableItem"/>
            </w:pPr>
            <w:r>
              <w:t>The values read from the formatted read buffer, converted to the specified type.</w:t>
            </w:r>
          </w:p>
        </w:tc>
      </w:tr>
      <w:tr w:rsidR="006B4D6C" w14:paraId="1DF22FC0" w14:textId="77777777" w:rsidTr="003A6C31">
        <w:trPr>
          <w:cantSplit/>
        </w:trPr>
        <w:tc>
          <w:tcPr>
            <w:tcW w:w="2142" w:type="dxa"/>
          </w:tcPr>
          <w:p w14:paraId="6D3E3A23"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749313A" w14:textId="77777777" w:rsidR="006B4D6C" w:rsidRDefault="006B4D6C" w:rsidP="003A6C31">
            <w:pPr>
              <w:pStyle w:val="TableItem"/>
            </w:pPr>
            <w:r>
              <w:t>The number of elements in the list actually read from the formatted read buffer.</w:t>
            </w:r>
          </w:p>
        </w:tc>
      </w:tr>
    </w:tbl>
    <w:p w14:paraId="6F1E9CA2" w14:textId="77777777" w:rsidR="00CE4486" w:rsidRDefault="00CE4486" w:rsidP="00CE4486">
      <w:pPr>
        <w:pStyle w:val="Heading-Sub2"/>
      </w:pPr>
      <w:r>
        <w:t>ScanF Equivalents</w:t>
      </w:r>
    </w:p>
    <w:p w14:paraId="046BE26C" w14:textId="5DCA6649" w:rsidR="00CE4486" w:rsidRDefault="00CE4486" w:rsidP="00CE4486">
      <w:pPr>
        <w:pStyle w:val="Body"/>
      </w:pPr>
      <w:r>
        <w:t xml:space="preserve">The </w:t>
      </w:r>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39DA0E8B"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7D1EB7D" w14:textId="77777777" w:rsidTr="00BE6C04">
        <w:trPr>
          <w:cantSplit/>
        </w:trPr>
        <w:tc>
          <w:tcPr>
            <w:tcW w:w="4572" w:type="dxa"/>
          </w:tcPr>
          <w:p w14:paraId="7D6CC502" w14:textId="77777777" w:rsidR="00CE4486" w:rsidRPr="00712E3E" w:rsidRDefault="00CE4486" w:rsidP="00BE6C04">
            <w:pPr>
              <w:pStyle w:val="TableHeader"/>
              <w:jc w:val="left"/>
              <w:rPr>
                <w:b/>
                <w:bCs/>
              </w:rPr>
            </w:pPr>
            <w:r>
              <w:rPr>
                <w:b/>
                <w:bCs/>
              </w:rPr>
              <w:t>Read</w:t>
            </w:r>
            <w:r w:rsidR="00BE6C04">
              <w:rPr>
                <w:b/>
                <w:bCs/>
              </w:rPr>
              <w:t>Line</w:t>
            </w:r>
            <w:r>
              <w:rPr>
                <w:b/>
                <w:bCs/>
              </w:rPr>
              <w:t>BinaryBlockOfOf</w:t>
            </w:r>
            <w:r w:rsidRPr="00A05696">
              <w:rPr>
                <w:b/>
                <w:bCs/>
                <w:i/>
              </w:rPr>
              <w:t>Type</w:t>
            </w:r>
            <w:r w:rsidRPr="000B355E">
              <w:rPr>
                <w:b/>
                <w:bCs/>
              </w:rPr>
              <w:t xml:space="preserve"> Method</w:t>
            </w:r>
          </w:p>
        </w:tc>
        <w:tc>
          <w:tcPr>
            <w:tcW w:w="4249" w:type="dxa"/>
          </w:tcPr>
          <w:p w14:paraId="50CEC7C0" w14:textId="77777777" w:rsidR="00CE4486" w:rsidRPr="00972178" w:rsidRDefault="00CE4486" w:rsidP="00BE6C04">
            <w:pPr>
              <w:pStyle w:val="TableCaption"/>
              <w:jc w:val="left"/>
            </w:pPr>
            <w:r w:rsidRPr="00972178">
              <w:t xml:space="preserve">Equivalent </w:t>
            </w:r>
            <w:r w:rsidR="00AF5BBF">
              <w:t>Scan</w:t>
            </w:r>
            <w:r w:rsidR="00AF5BBF" w:rsidRPr="00972178">
              <w:t xml:space="preserve">f </w:t>
            </w:r>
            <w:r>
              <w:t>Call</w:t>
            </w:r>
          </w:p>
        </w:tc>
      </w:tr>
      <w:tr w:rsidR="00CE4486" w14:paraId="38CD2F1F" w14:textId="77777777" w:rsidTr="00BE6C04">
        <w:trPr>
          <w:cantSplit/>
        </w:trPr>
        <w:tc>
          <w:tcPr>
            <w:tcW w:w="8821" w:type="dxa"/>
            <w:gridSpan w:val="2"/>
          </w:tcPr>
          <w:p w14:paraId="3B43F2FA" w14:textId="77777777" w:rsidR="00CE4486" w:rsidRPr="00CE4486" w:rsidRDefault="00CE4486" w:rsidP="00006C21">
            <w:pPr>
              <w:pStyle w:val="TableCaption"/>
              <w:jc w:val="left"/>
              <w:rPr>
                <w:b w:val="0"/>
                <w:i/>
              </w:rPr>
            </w:pPr>
            <w:r w:rsidRPr="00CE4486">
              <w:rPr>
                <w:b w:val="0"/>
                <w:i/>
              </w:rPr>
              <w:t>If BinaryEncoding = DefiniteLengthBlockData</w:t>
            </w:r>
          </w:p>
        </w:tc>
      </w:tr>
      <w:tr w:rsidR="00CE4486" w14:paraId="64C91FDE" w14:textId="77777777" w:rsidTr="00CE4486">
        <w:trPr>
          <w:cantSplit/>
        </w:trPr>
        <w:tc>
          <w:tcPr>
            <w:tcW w:w="4572" w:type="dxa"/>
          </w:tcPr>
          <w:p w14:paraId="32958AFC"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2E01AD68"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116629AE"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759A2D9"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05F33A36" w14:textId="77777777" w:rsidTr="00CE4486">
        <w:trPr>
          <w:cantSplit/>
        </w:trPr>
        <w:tc>
          <w:tcPr>
            <w:tcW w:w="4572" w:type="dxa"/>
          </w:tcPr>
          <w:p w14:paraId="12D87AF7"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5F21E1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7A03D9"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F24FFB"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EB2B85A" w14:textId="77777777" w:rsidTr="00CE4486">
        <w:trPr>
          <w:cantSplit/>
        </w:trPr>
        <w:tc>
          <w:tcPr>
            <w:tcW w:w="4572" w:type="dxa"/>
          </w:tcPr>
          <w:p w14:paraId="5F0CDDEA"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BAA51F9"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0176984"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D37BF4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F26529F" w14:textId="77777777" w:rsidTr="00CE4486">
        <w:trPr>
          <w:cantSplit/>
        </w:trPr>
        <w:tc>
          <w:tcPr>
            <w:tcW w:w="4572" w:type="dxa"/>
          </w:tcPr>
          <w:p w14:paraId="49572432" w14:textId="77777777" w:rsidR="004576CB" w:rsidRDefault="004576CB" w:rsidP="00FB6AFA">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2F14614A" w14:textId="77777777"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BE52687" w14:textId="77777777" w:rsidR="00B12409" w:rsidRDefault="00B12409" w:rsidP="00B12409">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6103F04B" w14:textId="77777777" w:rsidR="004576CB" w:rsidRDefault="004576CB" w:rsidP="001C677F">
            <w:pPr>
              <w:pStyle w:val="TableItem"/>
              <w:rPr>
                <w:rFonts w:ascii="Courier New" w:hAnsi="Courier New"/>
                <w:sz w:val="18"/>
              </w:rPr>
            </w:pPr>
          </w:p>
        </w:tc>
      </w:tr>
      <w:tr w:rsidR="00CE4486" w14:paraId="3FAFC07C" w14:textId="77777777" w:rsidTr="00CE4486">
        <w:trPr>
          <w:cantSplit/>
        </w:trPr>
        <w:tc>
          <w:tcPr>
            <w:tcW w:w="4572" w:type="dxa"/>
          </w:tcPr>
          <w:p w14:paraId="2C3C94C0" w14:textId="77777777" w:rsidR="00CE4486" w:rsidRPr="009558BE" w:rsidRDefault="00CE4486"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B234E50"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4800E4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29A04621" w14:textId="77777777" w:rsidTr="00CE4486">
        <w:trPr>
          <w:cantSplit/>
        </w:trPr>
        <w:tc>
          <w:tcPr>
            <w:tcW w:w="4572" w:type="dxa"/>
          </w:tcPr>
          <w:p w14:paraId="54782BF6" w14:textId="77777777" w:rsidR="00CE4486" w:rsidRPr="009558BE" w:rsidRDefault="00CE4486" w:rsidP="00CE4486">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213B712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Zb%*T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071D25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327028B" w14:textId="77777777" w:rsidTr="00CE4486">
        <w:trPr>
          <w:cantSplit/>
        </w:trPr>
        <w:tc>
          <w:tcPr>
            <w:tcW w:w="4572" w:type="dxa"/>
          </w:tcPr>
          <w:p w14:paraId="04AF1BA3" w14:textId="77777777" w:rsidR="00CE4486" w:rsidRPr="00CA5B96" w:rsidRDefault="00CE4486" w:rsidP="00CE4486">
            <w:pPr>
              <w:pStyle w:val="TableItem"/>
              <w:rPr>
                <w:rFonts w:ascii="Courier New" w:hAnsi="Courier New"/>
                <w:sz w:val="18"/>
              </w:rPr>
            </w:pPr>
          </w:p>
        </w:tc>
        <w:tc>
          <w:tcPr>
            <w:tcW w:w="4249" w:type="dxa"/>
          </w:tcPr>
          <w:p w14:paraId="4CC3EB4F" w14:textId="77777777" w:rsidR="00CE4486" w:rsidRPr="00CA5B96" w:rsidRDefault="00CE4486" w:rsidP="002F7699">
            <w:pPr>
              <w:pStyle w:val="TableItem"/>
              <w:rPr>
                <w:rFonts w:ascii="Courier New" w:hAnsi="Courier New"/>
                <w:sz w:val="18"/>
              </w:rPr>
            </w:pPr>
          </w:p>
        </w:tc>
      </w:tr>
      <w:tr w:rsidR="00006C21" w14:paraId="43346E43" w14:textId="77777777" w:rsidTr="002E32F5">
        <w:trPr>
          <w:cantSplit/>
        </w:trPr>
        <w:tc>
          <w:tcPr>
            <w:tcW w:w="8821" w:type="dxa"/>
            <w:gridSpan w:val="2"/>
          </w:tcPr>
          <w:p w14:paraId="5A993934" w14:textId="77777777" w:rsidR="00006C21" w:rsidRPr="00CE4486" w:rsidRDefault="00006C21" w:rsidP="00006C21">
            <w:pPr>
              <w:pStyle w:val="TableCaption"/>
              <w:jc w:val="left"/>
              <w:rPr>
                <w:b w:val="0"/>
                <w:i/>
              </w:rPr>
            </w:pPr>
            <w:r w:rsidRPr="00CE4486">
              <w:rPr>
                <w:b w:val="0"/>
                <w:i/>
              </w:rPr>
              <w:t xml:space="preserve">If BinaryEncoding = </w:t>
            </w:r>
            <w:r>
              <w:rPr>
                <w:b w:val="0"/>
                <w:i/>
              </w:rPr>
              <w:t>Ind</w:t>
            </w:r>
            <w:r w:rsidRPr="00CE4486">
              <w:rPr>
                <w:b w:val="0"/>
                <w:i/>
              </w:rPr>
              <w:t>efiniteLengthBlockData</w:t>
            </w:r>
          </w:p>
        </w:tc>
      </w:tr>
      <w:tr w:rsidR="00006C21" w14:paraId="7C45F77D" w14:textId="77777777" w:rsidTr="002E32F5">
        <w:trPr>
          <w:cantSplit/>
        </w:trPr>
        <w:tc>
          <w:tcPr>
            <w:tcW w:w="4572" w:type="dxa"/>
          </w:tcPr>
          <w:p w14:paraId="4D76C92B" w14:textId="77777777" w:rsidR="00006C21" w:rsidRDefault="00006C21" w:rsidP="002E32F5">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611065BD" w14:textId="77777777" w:rsidR="00006C21" w:rsidRPr="00CA5B96" w:rsidRDefault="00006C21" w:rsidP="002E32F5">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D1BEBCF"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3325079"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0A922D6D" w14:textId="77777777" w:rsidTr="002E32F5">
        <w:trPr>
          <w:cantSplit/>
        </w:trPr>
        <w:tc>
          <w:tcPr>
            <w:tcW w:w="4572" w:type="dxa"/>
          </w:tcPr>
          <w:p w14:paraId="233465D5" w14:textId="77777777"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2C3353C1"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4820CF8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hb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DC5712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0B272A4" w14:textId="77777777" w:rsidTr="002E32F5">
        <w:trPr>
          <w:cantSplit/>
        </w:trPr>
        <w:tc>
          <w:tcPr>
            <w:tcW w:w="4572" w:type="dxa"/>
          </w:tcPr>
          <w:p w14:paraId="24E55CAE"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E214DE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EB5CCAA"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B0439A">
              <w:rPr>
                <w:rFonts w:ascii="Courier New" w:hAnsi="Courier New"/>
                <w:sz w:val="18"/>
              </w:rPr>
              <w:t>lb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796F60"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4E99FDB9" w14:textId="77777777" w:rsidTr="002E32F5">
        <w:trPr>
          <w:cantSplit/>
        </w:trPr>
        <w:tc>
          <w:tcPr>
            <w:tcW w:w="4572" w:type="dxa"/>
          </w:tcPr>
          <w:p w14:paraId="18E4E355" w14:textId="77777777"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1FF200FB" w14:textId="77777777"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221C7381" w14:textId="77777777" w:rsidR="00B12409" w:rsidRDefault="00B12409" w:rsidP="00794BDD">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r>
              <w:t>Scan</w:t>
            </w:r>
            <w:r w:rsidRPr="007C15DD">
              <w:t>f format specifier (</w:t>
            </w:r>
            <w:r w:rsidRPr="00CA5B96">
              <w:rPr>
                <w:rFonts w:ascii="Courier New" w:hAnsi="Courier New"/>
                <w:sz w:val="18"/>
              </w:rPr>
              <w:t>%</w:t>
            </w:r>
            <w:r>
              <w:rPr>
                <w:rFonts w:ascii="Courier New" w:hAnsi="Courier New"/>
                <w:sz w:val="18"/>
              </w:rPr>
              <w:t>llb</w:t>
            </w:r>
            <w:r w:rsidRPr="007C15DD">
              <w:t xml:space="preserve">) </w:t>
            </w:r>
            <w:r>
              <w:t>are</w:t>
            </w:r>
            <w:r w:rsidRPr="007C15DD">
              <w:t xml:space="preserve"> not supported at this time.</w:t>
            </w:r>
          </w:p>
          <w:p w14:paraId="3887D8EE" w14:textId="77777777" w:rsidR="00B12409" w:rsidRDefault="00B12409" w:rsidP="001C677F">
            <w:pPr>
              <w:pStyle w:val="TableItem"/>
              <w:rPr>
                <w:rFonts w:ascii="Courier New" w:hAnsi="Courier New"/>
                <w:sz w:val="18"/>
              </w:rPr>
            </w:pPr>
          </w:p>
        </w:tc>
      </w:tr>
      <w:tr w:rsidR="00006C21" w14:paraId="269E4093" w14:textId="77777777" w:rsidTr="002E32F5">
        <w:trPr>
          <w:cantSplit/>
        </w:trPr>
        <w:tc>
          <w:tcPr>
            <w:tcW w:w="4572" w:type="dxa"/>
          </w:tcPr>
          <w:p w14:paraId="04A78531" w14:textId="77777777" w:rsidR="00006C21" w:rsidRPr="009558BE" w:rsidRDefault="00006C21" w:rsidP="002E32F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29AD5A41"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7A6C44F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906176B" w14:textId="77777777" w:rsidTr="002E32F5">
        <w:trPr>
          <w:cantSplit/>
        </w:trPr>
        <w:tc>
          <w:tcPr>
            <w:tcW w:w="4572" w:type="dxa"/>
          </w:tcPr>
          <w:p w14:paraId="20200BAA" w14:textId="77777777" w:rsidR="00006C21" w:rsidRPr="009558BE" w:rsidRDefault="00006C21" w:rsidP="002E32F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086C3E72" w14:textId="77777777" w:rsidR="00006C21" w:rsidRDefault="00006C21" w:rsidP="002E32F5">
            <w:pPr>
              <w:pStyle w:val="TableItem"/>
              <w:rPr>
                <w:rFonts w:ascii="Courier New" w:hAnsi="Courier New"/>
                <w:sz w:val="18"/>
              </w:rPr>
            </w:pPr>
            <w:r>
              <w:rPr>
                <w:rFonts w:ascii="Courier New" w:hAnsi="Courier New"/>
                <w:sz w:val="18"/>
              </w:rPr>
              <w:t>Scan</w:t>
            </w:r>
            <w:r w:rsidRPr="00CA5B96">
              <w:rPr>
                <w:rFonts w:ascii="Courier New" w:hAnsi="Courier New"/>
                <w:sz w:val="18"/>
              </w:rPr>
              <w:t>f(“%</w:t>
            </w:r>
            <w:r w:rsidR="00D54493">
              <w:rPr>
                <w:rFonts w:ascii="Courier New" w:hAnsi="Courier New"/>
                <w:sz w:val="18"/>
              </w:rPr>
              <w:t>Zb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3BA44C0B"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1FD67AD2" w14:textId="77777777" w:rsidTr="002E32F5">
        <w:trPr>
          <w:cantSplit/>
        </w:trPr>
        <w:tc>
          <w:tcPr>
            <w:tcW w:w="4572" w:type="dxa"/>
          </w:tcPr>
          <w:p w14:paraId="69BD1A0B" w14:textId="77777777" w:rsidR="00006C21" w:rsidRPr="00CA5B96" w:rsidRDefault="00006C21" w:rsidP="002E32F5">
            <w:pPr>
              <w:pStyle w:val="TableItem"/>
              <w:rPr>
                <w:rFonts w:ascii="Courier New" w:hAnsi="Courier New"/>
                <w:sz w:val="18"/>
              </w:rPr>
            </w:pPr>
          </w:p>
        </w:tc>
        <w:tc>
          <w:tcPr>
            <w:tcW w:w="4249" w:type="dxa"/>
          </w:tcPr>
          <w:p w14:paraId="169CFE5A" w14:textId="77777777" w:rsidR="00006C21" w:rsidRPr="00CA5B96" w:rsidRDefault="00006C21" w:rsidP="002E32F5">
            <w:pPr>
              <w:pStyle w:val="TableItem"/>
              <w:rPr>
                <w:rFonts w:ascii="Courier New" w:hAnsi="Courier New"/>
                <w:sz w:val="18"/>
              </w:rPr>
            </w:pPr>
          </w:p>
        </w:tc>
      </w:tr>
      <w:tr w:rsidR="00CE4486" w14:paraId="665776A4" w14:textId="77777777" w:rsidTr="00BE6C04">
        <w:trPr>
          <w:cantSplit/>
        </w:trPr>
        <w:tc>
          <w:tcPr>
            <w:tcW w:w="8821" w:type="dxa"/>
            <w:gridSpan w:val="2"/>
          </w:tcPr>
          <w:p w14:paraId="02327FA4" w14:textId="77777777" w:rsidR="00CE4486" w:rsidRPr="00CE4486" w:rsidRDefault="00CE4486" w:rsidP="00BE6C04">
            <w:pPr>
              <w:pStyle w:val="TableCaption"/>
              <w:jc w:val="left"/>
              <w:rPr>
                <w:b w:val="0"/>
                <w:i/>
              </w:rPr>
            </w:pPr>
            <w:r w:rsidRPr="00CE4486">
              <w:rPr>
                <w:b w:val="0"/>
                <w:i/>
              </w:rPr>
              <w:t>If BinaryEncoding = RawBigEndian</w:t>
            </w:r>
          </w:p>
        </w:tc>
      </w:tr>
      <w:tr w:rsidR="00CE4486" w14:paraId="6952625E" w14:textId="77777777" w:rsidTr="00CE4486">
        <w:trPr>
          <w:cantSplit/>
        </w:trPr>
        <w:tc>
          <w:tcPr>
            <w:tcW w:w="4572" w:type="dxa"/>
          </w:tcPr>
          <w:p w14:paraId="446F5709" w14:textId="77777777" w:rsidR="00CE4486" w:rsidRDefault="00CE4486" w:rsidP="00CE4486">
            <w:pPr>
              <w:pStyle w:val="TableItem"/>
              <w:rPr>
                <w:rFonts w:ascii="Courier New" w:hAnsi="Courier New"/>
                <w:sz w:val="18"/>
              </w:rPr>
            </w:pP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BinaryBlockOfByte();</w:t>
            </w:r>
          </w:p>
          <w:p w14:paraId="7E6ABC7F" w14:textId="77777777" w:rsidR="00CE4486" w:rsidRPr="00CA5B96" w:rsidRDefault="00CE4486"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5FCE583C"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A1BD8A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6A7D1B3" w14:textId="77777777" w:rsidTr="00CE4486">
        <w:trPr>
          <w:cantSplit/>
        </w:trPr>
        <w:tc>
          <w:tcPr>
            <w:tcW w:w="4572" w:type="dxa"/>
          </w:tcPr>
          <w:p w14:paraId="18948DBD"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60E3A1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3AD85C0D"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hy%*T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9503FA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1CA6CE9" w14:textId="77777777" w:rsidTr="00CE4486">
        <w:trPr>
          <w:cantSplit/>
        </w:trPr>
        <w:tc>
          <w:tcPr>
            <w:tcW w:w="4572" w:type="dxa"/>
          </w:tcPr>
          <w:p w14:paraId="5F24918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18F099AE" w14:textId="77777777"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61445850" w14:textId="77777777" w:rsidR="002F7699" w:rsidRPr="00CA5B96" w:rsidRDefault="002F7699"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15FCE66F" w14:textId="77777777" w:rsidR="002F7699" w:rsidRDefault="00CE4486"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20DCFC"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59DF8817" w14:textId="77777777" w:rsidTr="00CE4486">
        <w:trPr>
          <w:cantSplit/>
        </w:trPr>
        <w:tc>
          <w:tcPr>
            <w:tcW w:w="4572" w:type="dxa"/>
          </w:tcPr>
          <w:p w14:paraId="2DC11DC8" w14:textId="77777777"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14:paraId="64A05426" w14:textId="77777777"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14:paraId="75C9357B" w14:textId="77777777" w:rsidR="002F7699" w:rsidRPr="009558BE" w:rsidRDefault="002F7699"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43159D4E" w14:textId="77777777" w:rsidR="002F7699" w:rsidRDefault="00B6402E"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w:t>
            </w:r>
            <w:r w:rsidR="002F7699">
              <w:rPr>
                <w:rFonts w:ascii="Courier New" w:hAnsi="Courier New"/>
                <w:sz w:val="18"/>
              </w:rPr>
              <w:t>l</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F408949"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787484BA" w14:textId="77777777" w:rsidTr="004576CB">
        <w:trPr>
          <w:cantSplit/>
        </w:trPr>
        <w:tc>
          <w:tcPr>
            <w:tcW w:w="4572" w:type="dxa"/>
          </w:tcPr>
          <w:p w14:paraId="6F74BAA3"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6C28E8B6" w14:textId="77777777" w:rsidR="00B12409" w:rsidRDefault="007A7C32" w:rsidP="002F7699">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r>
              <w:t>Scan</w:t>
            </w:r>
            <w:r w:rsidRPr="007C15DD">
              <w:t xml:space="preserve">f format specifier (%!obzy) </w:t>
            </w:r>
            <w:r>
              <w:t>are</w:t>
            </w:r>
            <w:r w:rsidRPr="007C15DD">
              <w:t xml:space="preserve"> not supported at this time.</w:t>
            </w:r>
          </w:p>
        </w:tc>
      </w:tr>
      <w:tr w:rsidR="00B12409" w14:paraId="2D5B4303" w14:textId="77777777" w:rsidTr="004576CB">
        <w:trPr>
          <w:cantSplit/>
        </w:trPr>
        <w:tc>
          <w:tcPr>
            <w:tcW w:w="4572" w:type="dxa"/>
          </w:tcPr>
          <w:p w14:paraId="2914C217"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1C66C333"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r w:rsidR="007A7C32">
              <w:t>Scan</w:t>
            </w:r>
            <w:r w:rsidR="007A7C32" w:rsidRPr="007C15DD">
              <w:t>f format specifier (%!ob</w:t>
            </w:r>
            <w:r w:rsidR="007A7C32">
              <w:t>Z</w:t>
            </w:r>
            <w:r w:rsidR="007A7C32" w:rsidRPr="007C15DD">
              <w:t xml:space="preserve">y) </w:t>
            </w:r>
            <w:r w:rsidR="007A7C32">
              <w:t>are</w:t>
            </w:r>
            <w:r w:rsidR="007A7C32" w:rsidRPr="007C15DD">
              <w:t xml:space="preserve"> not supported at this time.</w:t>
            </w:r>
          </w:p>
        </w:tc>
      </w:tr>
      <w:tr w:rsidR="004576CB" w14:paraId="301894C2" w14:textId="77777777" w:rsidTr="00CE4486">
        <w:trPr>
          <w:cantSplit/>
        </w:trPr>
        <w:tc>
          <w:tcPr>
            <w:tcW w:w="4572" w:type="dxa"/>
          </w:tcPr>
          <w:p w14:paraId="21268882" w14:textId="77777777" w:rsidR="004576CB" w:rsidRPr="00CA5B96" w:rsidRDefault="004576CB" w:rsidP="00CE4486">
            <w:pPr>
              <w:pStyle w:val="TableItem"/>
              <w:rPr>
                <w:rFonts w:ascii="Courier New" w:hAnsi="Courier New"/>
                <w:sz w:val="18"/>
              </w:rPr>
            </w:pPr>
          </w:p>
        </w:tc>
        <w:tc>
          <w:tcPr>
            <w:tcW w:w="4249" w:type="dxa"/>
          </w:tcPr>
          <w:p w14:paraId="5E4FA277" w14:textId="77777777" w:rsidR="004576CB" w:rsidRPr="00CA5B96" w:rsidRDefault="004576CB" w:rsidP="002F7699">
            <w:pPr>
              <w:pStyle w:val="TableItem"/>
              <w:rPr>
                <w:rFonts w:ascii="Courier New" w:hAnsi="Courier New"/>
                <w:sz w:val="18"/>
              </w:rPr>
            </w:pPr>
          </w:p>
        </w:tc>
      </w:tr>
      <w:tr w:rsidR="004576CB" w14:paraId="07A0FCF4" w14:textId="77777777" w:rsidTr="00BE6C04">
        <w:trPr>
          <w:cantSplit/>
        </w:trPr>
        <w:tc>
          <w:tcPr>
            <w:tcW w:w="8821" w:type="dxa"/>
            <w:gridSpan w:val="2"/>
            <w:vAlign w:val="center"/>
          </w:tcPr>
          <w:p w14:paraId="3A0FB509" w14:textId="77777777" w:rsidR="004576CB" w:rsidRPr="00CE4486" w:rsidRDefault="004576CB" w:rsidP="00BE6C04">
            <w:pPr>
              <w:pStyle w:val="TableCaption"/>
              <w:jc w:val="left"/>
              <w:rPr>
                <w:b w:val="0"/>
                <w:i/>
              </w:rPr>
            </w:pPr>
            <w:r w:rsidRPr="00CE4486">
              <w:rPr>
                <w:b w:val="0"/>
                <w:i/>
              </w:rPr>
              <w:t>If BinaryEncoding = RawLittleEndian</w:t>
            </w:r>
          </w:p>
        </w:tc>
      </w:tr>
      <w:tr w:rsidR="004576CB" w14:paraId="06CD59E4" w14:textId="77777777" w:rsidTr="00CE4486">
        <w:trPr>
          <w:cantSplit/>
        </w:trPr>
        <w:tc>
          <w:tcPr>
            <w:tcW w:w="4572" w:type="dxa"/>
          </w:tcPr>
          <w:p w14:paraId="4614D895" w14:textId="77777777" w:rsidR="004576CB" w:rsidRDefault="004576CB" w:rsidP="00CE4486">
            <w:pPr>
              <w:pStyle w:val="TableItem"/>
              <w:rPr>
                <w:rFonts w:ascii="Courier New" w:hAnsi="Courier New"/>
                <w:sz w:val="18"/>
              </w:rPr>
            </w:pPr>
            <w:r w:rsidRPr="009558BE">
              <w:rPr>
                <w:rFonts w:ascii="Courier New" w:hAnsi="Courier New"/>
                <w:sz w:val="18"/>
              </w:rPr>
              <w:lastRenderedPageBreak/>
              <w:t>Byte[] Read</w:t>
            </w:r>
            <w:r>
              <w:rPr>
                <w:rFonts w:ascii="Courier New" w:hAnsi="Courier New"/>
                <w:sz w:val="18"/>
              </w:rPr>
              <w:t>Line</w:t>
            </w:r>
            <w:r w:rsidRPr="009558BE">
              <w:rPr>
                <w:rFonts w:ascii="Courier New" w:hAnsi="Courier New"/>
                <w:sz w:val="18"/>
              </w:rPr>
              <w:t>BinaryBlockOfByte();</w:t>
            </w:r>
          </w:p>
          <w:p w14:paraId="28C5B1F5" w14:textId="77777777" w:rsidR="004576CB" w:rsidRPr="00CA5B96" w:rsidRDefault="004576CB" w:rsidP="00CE4486">
            <w:pPr>
              <w:pStyle w:val="TableItem"/>
              <w:rPr>
                <w:rFonts w:ascii="Courier New" w:hAnsi="Courier New"/>
                <w:sz w:val="18"/>
              </w:rPr>
            </w:pPr>
            <w:r>
              <w:rPr>
                <w:rFonts w:ascii="Courier New" w:hAnsi="Courier New"/>
                <w:sz w:val="18"/>
              </w:rPr>
              <w:t>S</w:t>
            </w:r>
            <w:r w:rsidRPr="009558BE">
              <w:rPr>
                <w:rFonts w:ascii="Courier New" w:hAnsi="Courier New"/>
                <w:sz w:val="18"/>
              </w:rPr>
              <w:t>Byte[] 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
        </w:tc>
        <w:tc>
          <w:tcPr>
            <w:tcW w:w="4249" w:type="dxa"/>
          </w:tcPr>
          <w:p w14:paraId="4348D81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5C962319"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4BA9050C" w14:textId="77777777" w:rsidTr="00CE4486">
        <w:trPr>
          <w:cantSplit/>
        </w:trPr>
        <w:tc>
          <w:tcPr>
            <w:tcW w:w="4572" w:type="dxa"/>
          </w:tcPr>
          <w:p w14:paraId="0EFE3136" w14:textId="77777777"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8B28CA1" w14:textId="77777777"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C9D62E"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!olhy%*T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E2A6672"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3C4E839A" w14:textId="77777777" w:rsidTr="00CE4486">
        <w:trPr>
          <w:cantSplit/>
        </w:trPr>
        <w:tc>
          <w:tcPr>
            <w:tcW w:w="4572" w:type="dxa"/>
          </w:tcPr>
          <w:p w14:paraId="2E336AD6" w14:textId="77777777"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596668B" w14:textId="77777777"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75E88AF4" w14:textId="77777777" w:rsidR="004576CB" w:rsidRPr="00CA5B96" w:rsidRDefault="004576CB" w:rsidP="00CE4486">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tcPr>
          <w:p w14:paraId="7527B623"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835487"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61C6A73" w14:textId="77777777" w:rsidTr="00CE4486">
        <w:trPr>
          <w:cantSplit/>
        </w:trPr>
        <w:tc>
          <w:tcPr>
            <w:tcW w:w="4572" w:type="dxa"/>
          </w:tcPr>
          <w:p w14:paraId="2B1B8C81" w14:textId="77777777"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5AE9F75F" w14:textId="77777777"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5CC3CE6D" w14:textId="77777777" w:rsidR="004576CB" w:rsidRPr="009558BE" w:rsidRDefault="004576CB" w:rsidP="002F7699">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tcPr>
          <w:p w14:paraId="5ED32069" w14:textId="77777777" w:rsidR="004576CB" w:rsidRDefault="004576CB"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!ollly%*T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48F3CCD" w14:textId="77777777"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10A45417" w14:textId="77777777" w:rsidTr="004576CB">
        <w:trPr>
          <w:cantSplit/>
        </w:trPr>
        <w:tc>
          <w:tcPr>
            <w:tcW w:w="4572" w:type="dxa"/>
          </w:tcPr>
          <w:p w14:paraId="6B2C9FC8" w14:textId="77777777" w:rsidR="00B12409" w:rsidRPr="009558BE" w:rsidRDefault="00B12409" w:rsidP="00A377E5">
            <w:pPr>
              <w:pStyle w:val="TableItem"/>
              <w:rPr>
                <w:rFonts w:ascii="Courier New" w:hAnsi="Courier New"/>
                <w:sz w:val="18"/>
              </w:rPr>
            </w:pPr>
            <w:r w:rsidRPr="009558BE">
              <w:rPr>
                <w:rFonts w:ascii="Courier New" w:hAnsi="Courier New"/>
                <w:sz w:val="18"/>
              </w:rPr>
              <w:t>Single[] Read</w:t>
            </w:r>
            <w:r>
              <w:rPr>
                <w:rFonts w:ascii="Courier New" w:hAnsi="Courier New"/>
                <w:sz w:val="18"/>
              </w:rPr>
              <w:t>Line</w:t>
            </w:r>
            <w:r w:rsidRPr="009558BE">
              <w:rPr>
                <w:rFonts w:ascii="Courier New" w:hAnsi="Courier New"/>
                <w:sz w:val="18"/>
              </w:rPr>
              <w:t>BinaryBlockOfSingle();</w:t>
            </w:r>
          </w:p>
        </w:tc>
        <w:tc>
          <w:tcPr>
            <w:tcW w:w="4249" w:type="dxa"/>
            <w:vAlign w:val="center"/>
          </w:tcPr>
          <w:p w14:paraId="29FAABFA"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w:t>
            </w:r>
            <w:r w:rsidR="007A7C32" w:rsidRPr="007C15DD">
              <w:t xml:space="preserve">zy) </w:t>
            </w:r>
            <w:r w:rsidR="007A7C32">
              <w:t>are</w:t>
            </w:r>
            <w:r w:rsidR="007A7C32" w:rsidRPr="007C15DD">
              <w:t xml:space="preserve"> not supported at this time.</w:t>
            </w:r>
          </w:p>
        </w:tc>
      </w:tr>
      <w:tr w:rsidR="00B12409" w14:paraId="57372748" w14:textId="77777777" w:rsidTr="004576CB">
        <w:trPr>
          <w:cantSplit/>
        </w:trPr>
        <w:tc>
          <w:tcPr>
            <w:tcW w:w="4572" w:type="dxa"/>
          </w:tcPr>
          <w:p w14:paraId="0B3AA7A9" w14:textId="77777777" w:rsidR="00B12409" w:rsidRPr="009558BE" w:rsidRDefault="00B12409" w:rsidP="00A377E5">
            <w:pPr>
              <w:pStyle w:val="TableItem"/>
              <w:rPr>
                <w:rFonts w:ascii="Courier New" w:hAnsi="Courier New"/>
                <w:sz w:val="18"/>
              </w:rPr>
            </w:pPr>
            <w:r w:rsidRPr="009558BE">
              <w:rPr>
                <w:rFonts w:ascii="Courier New" w:hAnsi="Courier New"/>
                <w:sz w:val="18"/>
              </w:rPr>
              <w:t>Double[] Read</w:t>
            </w:r>
            <w:r>
              <w:rPr>
                <w:rFonts w:ascii="Courier New" w:hAnsi="Courier New"/>
                <w:sz w:val="18"/>
              </w:rPr>
              <w:t>Line</w:t>
            </w:r>
            <w:r w:rsidRPr="009558BE">
              <w:rPr>
                <w:rFonts w:ascii="Courier New" w:hAnsi="Courier New"/>
                <w:sz w:val="18"/>
              </w:rPr>
              <w:t>BinaryBlockOfDouble();</w:t>
            </w:r>
          </w:p>
        </w:tc>
        <w:tc>
          <w:tcPr>
            <w:tcW w:w="4249" w:type="dxa"/>
            <w:vAlign w:val="center"/>
          </w:tcPr>
          <w:p w14:paraId="643EC5CD" w14:textId="77777777" w:rsidR="00B12409" w:rsidRDefault="00B12409" w:rsidP="007A7C32">
            <w:pPr>
              <w:pStyle w:val="TableItem"/>
              <w:rPr>
                <w:rFonts w:ascii="Courier New" w:hAnsi="Courier New"/>
                <w:sz w:val="18"/>
              </w:rPr>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r w:rsidR="007A7C32">
              <w:t>Scan</w:t>
            </w:r>
            <w:r w:rsidR="007A7C32" w:rsidRPr="007C15DD">
              <w:t>f format specifier (%!o</w:t>
            </w:r>
            <w:r w:rsidR="007A7C32">
              <w:t>lZ</w:t>
            </w:r>
            <w:r w:rsidR="007A7C32" w:rsidRPr="007C15DD">
              <w:t xml:space="preserve">y) </w:t>
            </w:r>
            <w:r w:rsidR="007A7C32">
              <w:t>are</w:t>
            </w:r>
            <w:r w:rsidR="007A7C32" w:rsidRPr="007C15DD">
              <w:t xml:space="preserve"> not supported at this time.</w:t>
            </w:r>
          </w:p>
        </w:tc>
      </w:tr>
      <w:tr w:rsidR="004576CB" w14:paraId="27940710" w14:textId="77777777" w:rsidTr="00CE4486">
        <w:trPr>
          <w:cantSplit/>
        </w:trPr>
        <w:tc>
          <w:tcPr>
            <w:tcW w:w="4572" w:type="dxa"/>
          </w:tcPr>
          <w:p w14:paraId="79EADEE0" w14:textId="77777777" w:rsidR="004576CB" w:rsidRPr="00CA5B96" w:rsidRDefault="004576CB" w:rsidP="00CE4486">
            <w:pPr>
              <w:pStyle w:val="TableItem"/>
              <w:rPr>
                <w:rFonts w:ascii="Courier New" w:hAnsi="Courier New"/>
                <w:sz w:val="18"/>
              </w:rPr>
            </w:pPr>
          </w:p>
        </w:tc>
        <w:tc>
          <w:tcPr>
            <w:tcW w:w="4249" w:type="dxa"/>
          </w:tcPr>
          <w:p w14:paraId="427542E4" w14:textId="77777777" w:rsidR="004576CB" w:rsidRPr="00CA5B96" w:rsidRDefault="004576CB" w:rsidP="002F7699">
            <w:pPr>
              <w:pStyle w:val="TableItem"/>
              <w:rPr>
                <w:rFonts w:ascii="Courier New" w:hAnsi="Courier New"/>
                <w:sz w:val="18"/>
              </w:rPr>
            </w:pPr>
          </w:p>
        </w:tc>
      </w:tr>
    </w:tbl>
    <w:p w14:paraId="74DFA94E" w14:textId="77777777" w:rsidR="00CE4486" w:rsidRDefault="00CE4486" w:rsidP="00CE4486">
      <w:pPr>
        <w:pStyle w:val="Body"/>
      </w:pPr>
      <w:r>
        <w:t xml:space="preserve">The way that the binary data is treated is not affected by the value of the </w:t>
      </w:r>
      <w:r w:rsidRPr="00CE4486">
        <w:rPr>
          <w:rFonts w:ascii="Courier New" w:hAnsi="Courier New"/>
          <w:sz w:val="18"/>
        </w:rPr>
        <w:t>seekToBlock</w:t>
      </w:r>
      <w:r>
        <w:t xml:space="preserve"> parameter.</w:t>
      </w:r>
    </w:p>
    <w:p w14:paraId="436F13E4" w14:textId="77777777" w:rsidR="00F203D2" w:rsidRPr="00147B6F" w:rsidRDefault="00F203D2" w:rsidP="006766A0">
      <w:pPr>
        <w:pStyle w:val="Heading3NxtPg"/>
      </w:pPr>
      <w:bookmarkStart w:id="248" w:name="_Toc411598080"/>
      <w:r>
        <w:lastRenderedPageBreak/>
        <w:t>ReadWhileMatch</w:t>
      </w:r>
      <w:bookmarkEnd w:id="248"/>
    </w:p>
    <w:p w14:paraId="175AE3BA" w14:textId="77777777" w:rsidR="00F203D2" w:rsidRDefault="00F203D2" w:rsidP="00F203D2">
      <w:pPr>
        <w:pStyle w:val="Heading-Sub2"/>
      </w:pPr>
      <w:r>
        <w:t>Description</w:t>
      </w:r>
    </w:p>
    <w:p w14:paraId="14DF1E81" w14:textId="77777777"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14:paraId="4EA1FCBA"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AA75530" w14:textId="77777777" w:rsidTr="007E3BAE">
        <w:tc>
          <w:tcPr>
            <w:tcW w:w="8856" w:type="dxa"/>
          </w:tcPr>
          <w:p w14:paraId="37693873"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ReadWhileMatch(String characters);</w:t>
            </w:r>
          </w:p>
        </w:tc>
      </w:tr>
    </w:tbl>
    <w:p w14:paraId="607C023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C0744DB" w14:textId="77777777" w:rsidTr="00080267">
        <w:trPr>
          <w:cantSplit/>
        </w:trPr>
        <w:tc>
          <w:tcPr>
            <w:tcW w:w="1782" w:type="dxa"/>
          </w:tcPr>
          <w:p w14:paraId="106E6B93" w14:textId="77777777" w:rsidR="00080267" w:rsidRPr="00CB6687" w:rsidRDefault="00080267" w:rsidP="00080267">
            <w:pPr>
              <w:pStyle w:val="TableHeader"/>
              <w:jc w:val="left"/>
              <w:rPr>
                <w:b/>
                <w:bCs/>
              </w:rPr>
            </w:pPr>
            <w:r>
              <w:rPr>
                <w:b/>
                <w:bCs/>
              </w:rPr>
              <w:t>Name</w:t>
            </w:r>
          </w:p>
        </w:tc>
        <w:tc>
          <w:tcPr>
            <w:tcW w:w="4860" w:type="dxa"/>
          </w:tcPr>
          <w:p w14:paraId="7721AD95" w14:textId="77777777" w:rsidR="00080267" w:rsidRPr="00CB6687" w:rsidRDefault="00080267" w:rsidP="00080267">
            <w:pPr>
              <w:pStyle w:val="TableHeader"/>
              <w:jc w:val="left"/>
              <w:rPr>
                <w:b/>
                <w:bCs/>
              </w:rPr>
            </w:pPr>
            <w:r w:rsidRPr="00CB6687">
              <w:rPr>
                <w:b/>
                <w:bCs/>
              </w:rPr>
              <w:t>Description</w:t>
            </w:r>
          </w:p>
        </w:tc>
        <w:tc>
          <w:tcPr>
            <w:tcW w:w="2179" w:type="dxa"/>
          </w:tcPr>
          <w:p w14:paraId="620D1C65" w14:textId="77777777" w:rsidR="00080267" w:rsidRPr="00CB6687" w:rsidRDefault="00080267" w:rsidP="00080267">
            <w:pPr>
              <w:pStyle w:val="TableHeader"/>
              <w:jc w:val="left"/>
              <w:rPr>
                <w:b/>
                <w:bCs/>
              </w:rPr>
            </w:pPr>
            <w:r w:rsidRPr="00CB6687">
              <w:rPr>
                <w:b/>
                <w:bCs/>
              </w:rPr>
              <w:t>Type</w:t>
            </w:r>
          </w:p>
        </w:tc>
      </w:tr>
      <w:tr w:rsidR="00080267" w14:paraId="51F91F35" w14:textId="77777777" w:rsidTr="00080267">
        <w:trPr>
          <w:cantSplit/>
        </w:trPr>
        <w:tc>
          <w:tcPr>
            <w:tcW w:w="1782" w:type="dxa"/>
          </w:tcPr>
          <w:p w14:paraId="2DE94A32" w14:textId="77777777" w:rsidR="00080267" w:rsidRDefault="00080267" w:rsidP="00080267">
            <w:pPr>
              <w:pStyle w:val="TableCellCourierNew"/>
            </w:pPr>
            <w:r>
              <w:t>characters</w:t>
            </w:r>
          </w:p>
        </w:tc>
        <w:tc>
          <w:tcPr>
            <w:tcW w:w="4860" w:type="dxa"/>
          </w:tcPr>
          <w:p w14:paraId="69D02253" w14:textId="77777777"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14:paraId="70C1B2E6"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bl>
    <w:p w14:paraId="5D2F259E"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47DA1D0" w14:textId="77777777" w:rsidTr="003A6C31">
        <w:trPr>
          <w:cantSplit/>
        </w:trPr>
        <w:tc>
          <w:tcPr>
            <w:tcW w:w="2142" w:type="dxa"/>
          </w:tcPr>
          <w:p w14:paraId="74C317C8" w14:textId="77777777" w:rsidR="006B4D6C" w:rsidRPr="00CB6687" w:rsidRDefault="006B4D6C" w:rsidP="003A6C31">
            <w:pPr>
              <w:pStyle w:val="TableHeader"/>
              <w:jc w:val="left"/>
              <w:rPr>
                <w:b/>
                <w:bCs/>
              </w:rPr>
            </w:pPr>
            <w:r w:rsidRPr="00CB6687">
              <w:rPr>
                <w:b/>
                <w:bCs/>
              </w:rPr>
              <w:t>Type</w:t>
            </w:r>
          </w:p>
        </w:tc>
        <w:tc>
          <w:tcPr>
            <w:tcW w:w="6679" w:type="dxa"/>
          </w:tcPr>
          <w:p w14:paraId="7B743762" w14:textId="77777777" w:rsidR="006B4D6C" w:rsidRPr="00CB6687" w:rsidRDefault="006B4D6C" w:rsidP="003A6C31">
            <w:pPr>
              <w:pStyle w:val="TableHeader"/>
              <w:jc w:val="left"/>
              <w:rPr>
                <w:b/>
                <w:bCs/>
              </w:rPr>
            </w:pPr>
            <w:r w:rsidRPr="00CB6687">
              <w:rPr>
                <w:b/>
                <w:bCs/>
              </w:rPr>
              <w:t>Description</w:t>
            </w:r>
          </w:p>
        </w:tc>
      </w:tr>
      <w:tr w:rsidR="006B4D6C" w14:paraId="5C5D532E" w14:textId="77777777" w:rsidTr="003A6C31">
        <w:trPr>
          <w:cantSplit/>
        </w:trPr>
        <w:tc>
          <w:tcPr>
            <w:tcW w:w="2142" w:type="dxa"/>
          </w:tcPr>
          <w:p w14:paraId="52B5821A"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184CFB9C" w14:textId="77777777" w:rsidR="006B4D6C" w:rsidRDefault="006B4D6C" w:rsidP="003A6C31">
            <w:pPr>
              <w:pStyle w:val="TableItem"/>
            </w:pPr>
            <w:r>
              <w:t>The string actually read from the formatted read buffer.</w:t>
            </w:r>
          </w:p>
        </w:tc>
      </w:tr>
    </w:tbl>
    <w:p w14:paraId="034CFECE" w14:textId="77777777" w:rsidR="00BE6C04" w:rsidRDefault="00BE6C04" w:rsidP="00BE6C04">
      <w:pPr>
        <w:pStyle w:val="Heading-Sub2"/>
      </w:pPr>
      <w:r>
        <w:t>ScanF Equivalents</w:t>
      </w:r>
    </w:p>
    <w:p w14:paraId="3BD7D850" w14:textId="38C2F043" w:rsidR="00BE6C04" w:rsidRDefault="00BE6C04" w:rsidP="00BE6C04">
      <w:pPr>
        <w:pStyle w:val="Body"/>
      </w:pPr>
      <w:r>
        <w:t xml:space="preserve">The </w:t>
      </w:r>
      <w:r w:rsidRPr="009558BE">
        <w:rPr>
          <w:rFonts w:ascii="Courier New" w:hAnsi="Courier New"/>
          <w:sz w:val="18"/>
        </w:rPr>
        <w:t>Read</w:t>
      </w:r>
      <w:r w:rsidRPr="00BE6C04">
        <w:rPr>
          <w:rFonts w:ascii="Courier New" w:hAnsi="Courier New"/>
          <w:sz w:val="18"/>
        </w:rPr>
        <w:t>WhileMatch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629246BC"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4051472" w14:textId="77777777" w:rsidTr="00BE6C04">
        <w:trPr>
          <w:cantSplit/>
        </w:trPr>
        <w:tc>
          <w:tcPr>
            <w:tcW w:w="4572" w:type="dxa"/>
          </w:tcPr>
          <w:p w14:paraId="20B08AB1" w14:textId="77777777" w:rsidR="00BE6C04" w:rsidRPr="00712E3E" w:rsidRDefault="00BE6C04" w:rsidP="00BE6C04">
            <w:pPr>
              <w:pStyle w:val="TableHeader"/>
              <w:jc w:val="left"/>
              <w:rPr>
                <w:b/>
                <w:bCs/>
              </w:rPr>
            </w:pPr>
            <w:r w:rsidRPr="00BE6C04">
              <w:rPr>
                <w:b/>
                <w:bCs/>
              </w:rPr>
              <w:t>ReadWhileMatch</w:t>
            </w:r>
            <w:r w:rsidRPr="000B355E">
              <w:rPr>
                <w:b/>
                <w:bCs/>
              </w:rPr>
              <w:t xml:space="preserve"> Method</w:t>
            </w:r>
          </w:p>
        </w:tc>
        <w:tc>
          <w:tcPr>
            <w:tcW w:w="4249" w:type="dxa"/>
          </w:tcPr>
          <w:p w14:paraId="2FC56D7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2CFFBE3B" w14:textId="77777777" w:rsidTr="00BE6C04">
        <w:trPr>
          <w:cantSplit/>
        </w:trPr>
        <w:tc>
          <w:tcPr>
            <w:tcW w:w="4572" w:type="dxa"/>
            <w:vAlign w:val="center"/>
          </w:tcPr>
          <w:p w14:paraId="11EE2552"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ReadWhileMatch(String characters);</w:t>
            </w:r>
          </w:p>
        </w:tc>
        <w:tc>
          <w:tcPr>
            <w:tcW w:w="4249" w:type="dxa"/>
            <w:vAlign w:val="center"/>
          </w:tcPr>
          <w:p w14:paraId="781A6E56"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2907D83F"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6A31B300" w14:textId="77777777" w:rsidR="00F203D2" w:rsidRPr="00147B6F" w:rsidRDefault="00F203D2" w:rsidP="006766A0">
      <w:pPr>
        <w:pStyle w:val="Heading3NxtPg"/>
      </w:pPr>
      <w:bookmarkStart w:id="249" w:name="_Toc411598081"/>
      <w:r>
        <w:lastRenderedPageBreak/>
        <w:t>ReadUntilMatch</w:t>
      </w:r>
      <w:bookmarkEnd w:id="249"/>
    </w:p>
    <w:p w14:paraId="0FACF17A" w14:textId="77777777" w:rsidR="00F203D2" w:rsidRDefault="00F203D2" w:rsidP="00F203D2">
      <w:pPr>
        <w:pStyle w:val="Heading-Sub2"/>
      </w:pPr>
      <w:r>
        <w:t>Description</w:t>
      </w:r>
    </w:p>
    <w:p w14:paraId="78B88D10" w14:textId="77777777"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r w:rsidRPr="00400CBC">
        <w:rPr>
          <w:rFonts w:ascii="Courier New" w:hAnsi="Courier New"/>
          <w:sz w:val="18"/>
        </w:rPr>
        <w:t>discardMatch</w:t>
      </w:r>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14:paraId="5B08A469"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59C6F51" w14:textId="77777777" w:rsidTr="007E3BAE">
        <w:tc>
          <w:tcPr>
            <w:tcW w:w="8856" w:type="dxa"/>
          </w:tcPr>
          <w:p w14:paraId="759824E3" w14:textId="77777777" w:rsidR="004F7417" w:rsidRPr="00F203D2" w:rsidRDefault="004F7417" w:rsidP="004F7417">
            <w:pPr>
              <w:pStyle w:val="TableItem"/>
              <w:rPr>
                <w:rFonts w:ascii="Courier New" w:hAnsi="Courier New"/>
                <w:sz w:val="18"/>
              </w:rPr>
            </w:pPr>
            <w:r w:rsidRPr="00F203D2">
              <w:rPr>
                <w:rFonts w:ascii="Courier New" w:hAnsi="Courier New"/>
                <w:sz w:val="18"/>
              </w:rPr>
              <w:t>String ReadUntilMatch(Char ch);</w:t>
            </w:r>
          </w:p>
          <w:p w14:paraId="68CC0303" w14:textId="77777777" w:rsidR="004F7417" w:rsidRPr="00D80640" w:rsidRDefault="004F7417" w:rsidP="004F7417">
            <w:pPr>
              <w:pStyle w:val="TableItem"/>
              <w:rPr>
                <w:rFonts w:ascii="Courier New" w:hAnsi="Courier New"/>
                <w:sz w:val="18"/>
              </w:rPr>
            </w:pPr>
            <w:r w:rsidRPr="00F203D2">
              <w:rPr>
                <w:rFonts w:ascii="Courier New" w:hAnsi="Courier New"/>
                <w:sz w:val="18"/>
              </w:rPr>
              <w:t>String ReadUntilMatch(String characters, Boolean discardMatch);</w:t>
            </w:r>
          </w:p>
        </w:tc>
      </w:tr>
    </w:tbl>
    <w:p w14:paraId="0D675F7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759B9A86" w14:textId="77777777" w:rsidTr="00080267">
        <w:trPr>
          <w:cantSplit/>
        </w:trPr>
        <w:tc>
          <w:tcPr>
            <w:tcW w:w="1782" w:type="dxa"/>
          </w:tcPr>
          <w:p w14:paraId="51C69845" w14:textId="77777777" w:rsidR="00080267" w:rsidRPr="00CB6687" w:rsidRDefault="00080267" w:rsidP="00080267">
            <w:pPr>
              <w:pStyle w:val="TableHeader"/>
              <w:jc w:val="left"/>
              <w:rPr>
                <w:b/>
                <w:bCs/>
              </w:rPr>
            </w:pPr>
            <w:r>
              <w:rPr>
                <w:b/>
                <w:bCs/>
              </w:rPr>
              <w:t>Name</w:t>
            </w:r>
          </w:p>
        </w:tc>
        <w:tc>
          <w:tcPr>
            <w:tcW w:w="4860" w:type="dxa"/>
          </w:tcPr>
          <w:p w14:paraId="4ACC7DCF" w14:textId="77777777" w:rsidR="00080267" w:rsidRPr="00CB6687" w:rsidRDefault="00080267" w:rsidP="00080267">
            <w:pPr>
              <w:pStyle w:val="TableHeader"/>
              <w:jc w:val="left"/>
              <w:rPr>
                <w:b/>
                <w:bCs/>
              </w:rPr>
            </w:pPr>
            <w:r w:rsidRPr="00CB6687">
              <w:rPr>
                <w:b/>
                <w:bCs/>
              </w:rPr>
              <w:t>Description</w:t>
            </w:r>
          </w:p>
        </w:tc>
        <w:tc>
          <w:tcPr>
            <w:tcW w:w="2179" w:type="dxa"/>
          </w:tcPr>
          <w:p w14:paraId="220359E0" w14:textId="77777777" w:rsidR="00080267" w:rsidRPr="00CB6687" w:rsidRDefault="00080267" w:rsidP="00080267">
            <w:pPr>
              <w:pStyle w:val="TableHeader"/>
              <w:jc w:val="left"/>
              <w:rPr>
                <w:b/>
                <w:bCs/>
              </w:rPr>
            </w:pPr>
            <w:r w:rsidRPr="00CB6687">
              <w:rPr>
                <w:b/>
                <w:bCs/>
              </w:rPr>
              <w:t>Type</w:t>
            </w:r>
          </w:p>
        </w:tc>
      </w:tr>
      <w:tr w:rsidR="00080267" w14:paraId="01747BD6" w14:textId="77777777" w:rsidTr="00080267">
        <w:trPr>
          <w:cantSplit/>
        </w:trPr>
        <w:tc>
          <w:tcPr>
            <w:tcW w:w="1782" w:type="dxa"/>
          </w:tcPr>
          <w:p w14:paraId="6D83F0B3" w14:textId="77777777" w:rsidR="00080267" w:rsidRDefault="00080267" w:rsidP="00080267">
            <w:pPr>
              <w:pStyle w:val="TableCellCourierNew"/>
            </w:pPr>
            <w:r>
              <w:t>ch</w:t>
            </w:r>
          </w:p>
        </w:tc>
        <w:tc>
          <w:tcPr>
            <w:tcW w:w="4860" w:type="dxa"/>
          </w:tcPr>
          <w:p w14:paraId="79B60420" w14:textId="77777777" w:rsidR="00080267" w:rsidRDefault="00080267" w:rsidP="00080267">
            <w:pPr>
              <w:pStyle w:val="TableItem"/>
            </w:pPr>
            <w:r>
              <w:t xml:space="preserve">A single </w:t>
            </w:r>
            <w:r w:rsidR="00727A33">
              <w:t xml:space="preserve">literal </w:t>
            </w:r>
            <w:r>
              <w:t>character to be matched.</w:t>
            </w:r>
          </w:p>
        </w:tc>
        <w:tc>
          <w:tcPr>
            <w:tcW w:w="2179" w:type="dxa"/>
          </w:tcPr>
          <w:p w14:paraId="56C93EA1"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389DF117" w14:textId="77777777" w:rsidTr="00080267">
        <w:trPr>
          <w:cantSplit/>
        </w:trPr>
        <w:tc>
          <w:tcPr>
            <w:tcW w:w="1782" w:type="dxa"/>
          </w:tcPr>
          <w:p w14:paraId="6CBF6FF2" w14:textId="77777777" w:rsidR="00080267" w:rsidRDefault="00080267" w:rsidP="00080267">
            <w:pPr>
              <w:pStyle w:val="TableCellCourierNew"/>
            </w:pPr>
            <w:r>
              <w:t>characters</w:t>
            </w:r>
          </w:p>
        </w:tc>
        <w:tc>
          <w:tcPr>
            <w:tcW w:w="4860" w:type="dxa"/>
          </w:tcPr>
          <w:p w14:paraId="07368164" w14:textId="77777777"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14:paraId="510E9CB0"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0DEEFFE2" w14:textId="77777777" w:rsidTr="00080267">
        <w:trPr>
          <w:cantSplit/>
        </w:trPr>
        <w:tc>
          <w:tcPr>
            <w:tcW w:w="1782" w:type="dxa"/>
          </w:tcPr>
          <w:p w14:paraId="1E36E170" w14:textId="77777777" w:rsidR="00080267" w:rsidRDefault="00080267" w:rsidP="00080267">
            <w:pPr>
              <w:pStyle w:val="TableCellCourierNew"/>
            </w:pPr>
            <w:r>
              <w:t>discardMatch</w:t>
            </w:r>
          </w:p>
        </w:tc>
        <w:tc>
          <w:tcPr>
            <w:tcW w:w="4860" w:type="dxa"/>
          </w:tcPr>
          <w:p w14:paraId="3A73569C" w14:textId="77777777"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14:paraId="75CE7F1A" w14:textId="77777777" w:rsidR="00080267" w:rsidRDefault="00080267" w:rsidP="00080267">
            <w:pPr>
              <w:pStyle w:val="TableItem"/>
              <w:rPr>
                <w:rFonts w:ascii="Courier New" w:hAnsi="Courier New"/>
                <w:sz w:val="18"/>
              </w:rPr>
            </w:pPr>
            <w:r>
              <w:rPr>
                <w:rFonts w:ascii="Courier New" w:hAnsi="Courier New"/>
                <w:sz w:val="18"/>
              </w:rPr>
              <w:t>Boolean</w:t>
            </w:r>
          </w:p>
        </w:tc>
      </w:tr>
    </w:tbl>
    <w:p w14:paraId="24DB4942"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CB5A75" w14:textId="77777777" w:rsidTr="003A6C31">
        <w:trPr>
          <w:cantSplit/>
        </w:trPr>
        <w:tc>
          <w:tcPr>
            <w:tcW w:w="2142" w:type="dxa"/>
          </w:tcPr>
          <w:p w14:paraId="0B963FBF" w14:textId="77777777" w:rsidR="006B4D6C" w:rsidRPr="00CB6687" w:rsidRDefault="006B4D6C" w:rsidP="003A6C31">
            <w:pPr>
              <w:pStyle w:val="TableHeader"/>
              <w:jc w:val="left"/>
              <w:rPr>
                <w:b/>
                <w:bCs/>
              </w:rPr>
            </w:pPr>
            <w:r w:rsidRPr="00CB6687">
              <w:rPr>
                <w:b/>
                <w:bCs/>
              </w:rPr>
              <w:t>Type</w:t>
            </w:r>
          </w:p>
        </w:tc>
        <w:tc>
          <w:tcPr>
            <w:tcW w:w="6679" w:type="dxa"/>
          </w:tcPr>
          <w:p w14:paraId="1E1842E7" w14:textId="77777777" w:rsidR="006B4D6C" w:rsidRPr="00CB6687" w:rsidRDefault="006B4D6C" w:rsidP="003A6C31">
            <w:pPr>
              <w:pStyle w:val="TableHeader"/>
              <w:jc w:val="left"/>
              <w:rPr>
                <w:b/>
                <w:bCs/>
              </w:rPr>
            </w:pPr>
            <w:r w:rsidRPr="00CB6687">
              <w:rPr>
                <w:b/>
                <w:bCs/>
              </w:rPr>
              <w:t>Description</w:t>
            </w:r>
          </w:p>
        </w:tc>
      </w:tr>
      <w:tr w:rsidR="006B4D6C" w14:paraId="53369554" w14:textId="77777777" w:rsidTr="003A6C31">
        <w:trPr>
          <w:cantSplit/>
        </w:trPr>
        <w:tc>
          <w:tcPr>
            <w:tcW w:w="2142" w:type="dxa"/>
          </w:tcPr>
          <w:p w14:paraId="4B59F95E"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55C07432" w14:textId="77777777" w:rsidR="006B4D6C" w:rsidRDefault="006B4D6C" w:rsidP="003A6C31">
            <w:pPr>
              <w:pStyle w:val="TableItem"/>
            </w:pPr>
            <w:r>
              <w:t>The string actually read from the formatted read buffer.  This string does not include the matched character.</w:t>
            </w:r>
          </w:p>
        </w:tc>
      </w:tr>
    </w:tbl>
    <w:p w14:paraId="700B9852" w14:textId="77777777" w:rsidR="00BE6C04" w:rsidRDefault="00BE6C04" w:rsidP="00BE6C04">
      <w:pPr>
        <w:pStyle w:val="Heading-Sub2"/>
      </w:pPr>
      <w:r>
        <w:t>ScanF Equivalents</w:t>
      </w:r>
    </w:p>
    <w:p w14:paraId="07DF75B5" w14:textId="298809D7"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w:t>
      </w:r>
      <w:r w:rsidRPr="00BE6C04">
        <w:rPr>
          <w:rFonts w:ascii="Courier New" w:hAnsi="Courier New"/>
          <w:sz w:val="18"/>
        </w:rPr>
        <w:t>Match</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6B6D99">
        <w:t xml:space="preserve">  There is no processing of ranges or other meta-characters associated with the “[]” flag in Scanf.</w:t>
      </w:r>
    </w:p>
    <w:p w14:paraId="22B3543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E1CF8C0" w14:textId="77777777" w:rsidTr="00BE6C04">
        <w:trPr>
          <w:cantSplit/>
        </w:trPr>
        <w:tc>
          <w:tcPr>
            <w:tcW w:w="4572" w:type="dxa"/>
          </w:tcPr>
          <w:p w14:paraId="54B32D1B" w14:textId="77777777" w:rsidR="00BE6C04" w:rsidRPr="00712E3E" w:rsidRDefault="00BE6C04" w:rsidP="00BE6C04">
            <w:pPr>
              <w:pStyle w:val="TableHeader"/>
              <w:jc w:val="left"/>
              <w:rPr>
                <w:b/>
                <w:bCs/>
              </w:rPr>
            </w:pPr>
            <w:r w:rsidRPr="00BE6C04">
              <w:rPr>
                <w:b/>
                <w:bCs/>
              </w:rPr>
              <w:t>Read</w:t>
            </w:r>
            <w:r>
              <w:rPr>
                <w:b/>
                <w:bCs/>
              </w:rPr>
              <w:t>Until</w:t>
            </w:r>
            <w:r w:rsidRPr="00BE6C04">
              <w:rPr>
                <w:b/>
                <w:bCs/>
              </w:rPr>
              <w:t>Match</w:t>
            </w:r>
            <w:r w:rsidRPr="000B355E">
              <w:rPr>
                <w:b/>
                <w:bCs/>
              </w:rPr>
              <w:t xml:space="preserve"> Method</w:t>
            </w:r>
          </w:p>
        </w:tc>
        <w:tc>
          <w:tcPr>
            <w:tcW w:w="4249" w:type="dxa"/>
          </w:tcPr>
          <w:p w14:paraId="78D63E32"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A244B40" w14:textId="77777777" w:rsidTr="00BE6C04">
        <w:trPr>
          <w:cantSplit/>
        </w:trPr>
        <w:tc>
          <w:tcPr>
            <w:tcW w:w="4572" w:type="dxa"/>
            <w:vAlign w:val="center"/>
          </w:tcPr>
          <w:p w14:paraId="487FCFDE"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ReadUntilMatch(Char ch);</w:t>
            </w:r>
          </w:p>
        </w:tc>
        <w:tc>
          <w:tcPr>
            <w:tcW w:w="4249" w:type="dxa"/>
            <w:vAlign w:val="center"/>
          </w:tcPr>
          <w:p w14:paraId="6A5643A0"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A6D3203"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14:paraId="306E709F" w14:textId="77777777" w:rsidTr="00BE6C04">
        <w:trPr>
          <w:cantSplit/>
        </w:trPr>
        <w:tc>
          <w:tcPr>
            <w:tcW w:w="4572" w:type="dxa"/>
            <w:vAlign w:val="center"/>
          </w:tcPr>
          <w:p w14:paraId="7D678587" w14:textId="77777777" w:rsidR="00BE6C04" w:rsidRPr="00F203D2" w:rsidRDefault="00BE6C04" w:rsidP="00BE6C04">
            <w:pPr>
              <w:pStyle w:val="TableItem"/>
              <w:rPr>
                <w:rFonts w:ascii="Courier New" w:hAnsi="Courier New"/>
                <w:sz w:val="18"/>
              </w:rPr>
            </w:pPr>
            <w:r w:rsidRPr="00F203D2">
              <w:rPr>
                <w:rFonts w:ascii="Courier New" w:hAnsi="Courier New"/>
                <w:sz w:val="18"/>
              </w:rPr>
              <w:t>String ReadUntilMatch(String characters, Boolean discardMatch);</w:t>
            </w:r>
          </w:p>
        </w:tc>
        <w:tc>
          <w:tcPr>
            <w:tcW w:w="4249" w:type="dxa"/>
            <w:vAlign w:val="center"/>
          </w:tcPr>
          <w:p w14:paraId="077A7D7D" w14:textId="77777777" w:rsidR="002F7699" w:rsidRDefault="00BE6C04" w:rsidP="002F7699">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12CD831" w14:textId="77777777"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17E34CAC" w14:textId="77777777" w:rsidR="00F203D2" w:rsidRPr="00147B6F" w:rsidRDefault="001B5F41" w:rsidP="006766A0">
      <w:pPr>
        <w:pStyle w:val="Heading3NxtPg"/>
      </w:pPr>
      <w:bookmarkStart w:id="250" w:name="_Toc411598082"/>
      <w:r>
        <w:lastRenderedPageBreak/>
        <w:t>ReadUntilEnd</w:t>
      </w:r>
      <w:bookmarkEnd w:id="250"/>
    </w:p>
    <w:p w14:paraId="0601175A" w14:textId="77777777" w:rsidR="00F203D2" w:rsidRDefault="00F203D2" w:rsidP="00F203D2">
      <w:pPr>
        <w:pStyle w:val="Heading-Sub2"/>
      </w:pPr>
      <w:r>
        <w:t>Description</w:t>
      </w:r>
    </w:p>
    <w:p w14:paraId="72E97DA5" w14:textId="77777777"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14:paraId="02861001" w14:textId="77777777" w:rsidR="00400CBC" w:rsidRDefault="00400CBC" w:rsidP="00400CBC">
      <w:pPr>
        <w:pStyle w:val="Body"/>
      </w:pPr>
      <w:r>
        <w:t>If the underlying protocol does not support END or the termination character, this method may time out or exhibit other implementation-specific behavior.</w:t>
      </w:r>
    </w:p>
    <w:p w14:paraId="6C20A531"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E39138B" w14:textId="77777777" w:rsidTr="007E3BAE">
        <w:tc>
          <w:tcPr>
            <w:tcW w:w="8856" w:type="dxa"/>
          </w:tcPr>
          <w:p w14:paraId="3B6E36CC" w14:textId="77777777" w:rsidR="004F7417" w:rsidRPr="00D80640" w:rsidRDefault="004F7417" w:rsidP="007E3BAE">
            <w:pPr>
              <w:pStyle w:val="TableItem"/>
              <w:rPr>
                <w:rFonts w:ascii="Courier New" w:hAnsi="Courier New"/>
                <w:sz w:val="18"/>
              </w:rPr>
            </w:pPr>
            <w:r w:rsidRPr="00F203D2">
              <w:rPr>
                <w:rFonts w:ascii="Courier New" w:hAnsi="Courier New"/>
                <w:sz w:val="18"/>
              </w:rPr>
              <w:t>String ReadUntilEnd();</w:t>
            </w:r>
          </w:p>
        </w:tc>
      </w:tr>
    </w:tbl>
    <w:p w14:paraId="3EAF7065"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0031E252" w14:textId="77777777" w:rsidTr="003A6C31">
        <w:trPr>
          <w:cantSplit/>
        </w:trPr>
        <w:tc>
          <w:tcPr>
            <w:tcW w:w="2142" w:type="dxa"/>
          </w:tcPr>
          <w:p w14:paraId="6B77B5AB" w14:textId="77777777" w:rsidR="006B4D6C" w:rsidRPr="00CB6687" w:rsidRDefault="006B4D6C" w:rsidP="003A6C31">
            <w:pPr>
              <w:pStyle w:val="TableHeader"/>
              <w:jc w:val="left"/>
              <w:rPr>
                <w:b/>
                <w:bCs/>
              </w:rPr>
            </w:pPr>
            <w:r w:rsidRPr="00CB6687">
              <w:rPr>
                <w:b/>
                <w:bCs/>
              </w:rPr>
              <w:t>Type</w:t>
            </w:r>
          </w:p>
        </w:tc>
        <w:tc>
          <w:tcPr>
            <w:tcW w:w="6679" w:type="dxa"/>
          </w:tcPr>
          <w:p w14:paraId="6A815F4C" w14:textId="77777777" w:rsidR="006B4D6C" w:rsidRPr="00CB6687" w:rsidRDefault="006B4D6C" w:rsidP="003A6C31">
            <w:pPr>
              <w:pStyle w:val="TableHeader"/>
              <w:jc w:val="left"/>
              <w:rPr>
                <w:b/>
                <w:bCs/>
              </w:rPr>
            </w:pPr>
            <w:r w:rsidRPr="00CB6687">
              <w:rPr>
                <w:b/>
                <w:bCs/>
              </w:rPr>
              <w:t>Description</w:t>
            </w:r>
          </w:p>
        </w:tc>
      </w:tr>
      <w:tr w:rsidR="006B4D6C" w14:paraId="0B067FDE" w14:textId="77777777" w:rsidTr="003A6C31">
        <w:trPr>
          <w:cantSplit/>
        </w:trPr>
        <w:tc>
          <w:tcPr>
            <w:tcW w:w="2142" w:type="dxa"/>
          </w:tcPr>
          <w:p w14:paraId="14C412F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411984C0" w14:textId="77777777" w:rsidR="006B4D6C" w:rsidRDefault="006B4D6C" w:rsidP="00727A33">
            <w:pPr>
              <w:pStyle w:val="TableItem"/>
            </w:pPr>
            <w:r>
              <w:t>The string actually read from the formatted read buffer.</w:t>
            </w:r>
          </w:p>
        </w:tc>
      </w:tr>
    </w:tbl>
    <w:p w14:paraId="13642398" w14:textId="77777777" w:rsidR="00BE6C04" w:rsidRDefault="00BE6C04" w:rsidP="00BE6C04">
      <w:pPr>
        <w:pStyle w:val="Heading-Sub2"/>
      </w:pPr>
      <w:r>
        <w:t>ScanF Equivalents</w:t>
      </w:r>
    </w:p>
    <w:p w14:paraId="03B63DB0" w14:textId="62EE4C3A" w:rsidR="00BE6C04" w:rsidRDefault="00BE6C04" w:rsidP="00BE6C04">
      <w:pPr>
        <w:pStyle w:val="Body"/>
      </w:pPr>
      <w:r>
        <w:t xml:space="preserve">The </w:t>
      </w:r>
      <w:r w:rsidRPr="009558BE">
        <w:rPr>
          <w:rFonts w:ascii="Courier New" w:hAnsi="Courier New"/>
          <w:sz w:val="18"/>
        </w:rPr>
        <w:t>Read</w:t>
      </w:r>
      <w:r>
        <w:rPr>
          <w:rFonts w:ascii="Courier New" w:hAnsi="Courier New"/>
          <w:sz w:val="18"/>
        </w:rPr>
        <w:t>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p>
    <w:p w14:paraId="016936A6"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59D82585" w14:textId="77777777" w:rsidTr="00BE6C04">
        <w:trPr>
          <w:cantSplit/>
        </w:trPr>
        <w:tc>
          <w:tcPr>
            <w:tcW w:w="4572" w:type="dxa"/>
          </w:tcPr>
          <w:p w14:paraId="3C622A23" w14:textId="77777777" w:rsidR="00BE6C04" w:rsidRPr="00712E3E" w:rsidRDefault="00BE6C04" w:rsidP="00BE6C04">
            <w:pPr>
              <w:pStyle w:val="TableHeader"/>
              <w:jc w:val="left"/>
              <w:rPr>
                <w:b/>
                <w:bCs/>
              </w:rPr>
            </w:pPr>
            <w:r w:rsidRPr="00BE6C04">
              <w:rPr>
                <w:b/>
                <w:bCs/>
              </w:rPr>
              <w:t>Read</w:t>
            </w:r>
            <w:r>
              <w:rPr>
                <w:b/>
                <w:bCs/>
              </w:rPr>
              <w:t>UntilEnd</w:t>
            </w:r>
            <w:r w:rsidRPr="000B355E">
              <w:rPr>
                <w:b/>
                <w:bCs/>
              </w:rPr>
              <w:t xml:space="preserve"> Method</w:t>
            </w:r>
          </w:p>
        </w:tc>
        <w:tc>
          <w:tcPr>
            <w:tcW w:w="4249" w:type="dxa"/>
          </w:tcPr>
          <w:p w14:paraId="1CF76486"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02A08C7C" w14:textId="77777777" w:rsidTr="00BE6C04">
        <w:trPr>
          <w:cantSplit/>
        </w:trPr>
        <w:tc>
          <w:tcPr>
            <w:tcW w:w="4572" w:type="dxa"/>
            <w:vAlign w:val="center"/>
          </w:tcPr>
          <w:p w14:paraId="54244C09" w14:textId="77777777" w:rsidR="00BE6C04" w:rsidRPr="009558BE" w:rsidRDefault="00BE6C04" w:rsidP="00BE6C04">
            <w:pPr>
              <w:pStyle w:val="TableItem"/>
              <w:rPr>
                <w:rFonts w:ascii="Courier New" w:hAnsi="Courier New"/>
                <w:sz w:val="18"/>
              </w:rPr>
            </w:pPr>
            <w:r w:rsidRPr="00F203D2">
              <w:rPr>
                <w:rFonts w:ascii="Courier New" w:hAnsi="Courier New"/>
                <w:sz w:val="18"/>
              </w:rPr>
              <w:t>String ReadUntilEnd();</w:t>
            </w:r>
          </w:p>
        </w:tc>
        <w:tc>
          <w:tcPr>
            <w:tcW w:w="4249" w:type="dxa"/>
            <w:vAlign w:val="center"/>
          </w:tcPr>
          <w:p w14:paraId="0F85E49E" w14:textId="77777777" w:rsidR="00931B76" w:rsidRDefault="00BE6C04" w:rsidP="00931B7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14:paraId="1EA031BB" w14:textId="77777777"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14:paraId="643A1157" w14:textId="77777777" w:rsidR="00DD51C4" w:rsidRDefault="00DD51C4" w:rsidP="00DD51C4">
      <w:pPr>
        <w:pStyle w:val="Heading3NxtPg"/>
        <w:rPr>
          <w:rStyle w:val="CourierNew"/>
          <w:rFonts w:asciiTheme="minorHAnsi" w:hAnsiTheme="minorHAnsi"/>
          <w:sz w:val="24"/>
        </w:rPr>
      </w:pPr>
      <w:bookmarkStart w:id="251" w:name="_Toc411598083"/>
      <w:r>
        <w:rPr>
          <w:rStyle w:val="CourierNew"/>
          <w:rFonts w:asciiTheme="minorHAnsi" w:hAnsiTheme="minorHAnsi"/>
          <w:sz w:val="24"/>
        </w:rPr>
        <w:lastRenderedPageBreak/>
        <w:t>Introduction to Formatted Skip Methods</w:t>
      </w:r>
      <w:bookmarkEnd w:id="251"/>
    </w:p>
    <w:p w14:paraId="22B81B77" w14:textId="77777777"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Skip, SkipString, and SkipUntilEnd</w:t>
      </w:r>
      <w:r w:rsidRPr="006B7AE9">
        <w:t xml:space="preserve"> in the </w:t>
      </w:r>
      <w:r>
        <w:rPr>
          <w:rFonts w:ascii="Courier New" w:hAnsi="Courier New"/>
          <w:sz w:val="18"/>
        </w:rPr>
        <w:t>IMessageBasedFormattedIO</w:t>
      </w:r>
      <w:r w:rsidRPr="006B7AE9">
        <w:t xml:space="preserve"> interface.</w:t>
      </w:r>
      <w:r>
        <w:t xml:space="preserve">  </w:t>
      </w:r>
    </w:p>
    <w:p w14:paraId="0C025B15" w14:textId="77777777" w:rsidR="00DD51C4" w:rsidRDefault="00DD51C4" w:rsidP="00DD51C4">
      <w:pPr>
        <w:pStyle w:val="Body"/>
      </w:pPr>
      <w:r>
        <w:t xml:space="preserve">Skip methods differ from Read methods in that Skip methods do not </w:t>
      </w:r>
      <w:r w:rsidR="00F50172">
        <w:t>return the data skipped</w:t>
      </w:r>
      <w:r>
        <w:t>.</w:t>
      </w:r>
    </w:p>
    <w:p w14:paraId="516CE69B" w14:textId="77777777" w:rsidR="00DD51C4" w:rsidRPr="003357D2" w:rsidRDefault="00DD51C4" w:rsidP="00160FF9">
      <w:pPr>
        <w:pStyle w:val="Body"/>
      </w:pPr>
      <w:r>
        <w:t xml:space="preserve">The section that describes each Skip method also includes the </w:t>
      </w:r>
      <w:r w:rsidR="00F50172">
        <w:t>equivalent</w:t>
      </w:r>
      <w:r>
        <w:t xml:space="preserve"> Scanf format specifier.  To determine the corresponding behavior, refer to sections </w:t>
      </w:r>
      <w:r w:rsidR="00AC2B38">
        <w:fldChar w:fldCharType="begin" w:fldLock="1"/>
      </w:r>
      <w:r>
        <w:instrText xml:space="preserve"> REF _Ref358298269 \r \h </w:instrText>
      </w:r>
      <w:r w:rsidR="00AC2B38">
        <w:fldChar w:fldCharType="separate"/>
      </w:r>
      <w:r w:rsidR="00167892">
        <w:t>9.4.13.3</w:t>
      </w:r>
      <w:r w:rsidR="00AC2B38">
        <w:fldChar w:fldCharType="end"/>
      </w:r>
      <w:r>
        <w:t xml:space="preserve">, </w:t>
      </w:r>
      <w:r w:rsidR="00AC2B38">
        <w:fldChar w:fldCharType="begin" w:fldLock="1"/>
      </w:r>
      <w:r w:rsidR="00D32536">
        <w:instrText xml:space="preserve"> REF  _Ref358298269 \h </w:instrText>
      </w:r>
      <w:r w:rsidR="00AC2B38">
        <w:fldChar w:fldCharType="separate"/>
      </w:r>
      <w:r w:rsidR="00167892">
        <w:t>Scan</w:t>
      </w:r>
      <w:r w:rsidR="00167892" w:rsidRPr="008C46F9">
        <w:t>f Format Specifier</w:t>
      </w:r>
      <w:r w:rsidR="00167892">
        <w:t xml:space="preserve"> Usage Summary</w:t>
      </w:r>
      <w:r w:rsidR="00AC2B38">
        <w:fldChar w:fldCharType="end"/>
      </w:r>
      <w:r>
        <w:t xml:space="preserve">, and </w:t>
      </w:r>
      <w:r w:rsidR="00AC2B38">
        <w:fldChar w:fldCharType="begin" w:fldLock="1"/>
      </w:r>
      <w:r w:rsidR="00160FF9">
        <w:instrText xml:space="preserve"> REF _Ref411595792 \r \h </w:instrText>
      </w:r>
      <w:r w:rsidR="00AC2B38">
        <w:fldChar w:fldCharType="separate"/>
      </w:r>
      <w:r w:rsidR="00167892">
        <w:t>9.4.14</w:t>
      </w:r>
      <w:r w:rsidR="00AC2B38">
        <w:fldChar w:fldCharType="end"/>
      </w:r>
      <w:r>
        <w:t xml:space="preserve">, </w:t>
      </w:r>
      <w:r w:rsidR="00AC2B38">
        <w:fldChar w:fldCharType="begin" w:fldLock="1"/>
      </w:r>
      <w:r w:rsidR="00160FF9">
        <w:instrText xml:space="preserve"> REF _Ref411595813 \h </w:instrText>
      </w:r>
      <w:r w:rsidR="00AC2B38">
        <w:fldChar w:fldCharType="separate"/>
      </w:r>
      <w:r w:rsidR="00167892">
        <w:t>Scanf</w:t>
      </w:r>
      <w:r w:rsidR="00AC2B38">
        <w:fldChar w:fldCharType="end"/>
      </w:r>
      <w:r>
        <w:t>, for details.</w:t>
      </w:r>
    </w:p>
    <w:p w14:paraId="59D7A811" w14:textId="77777777" w:rsidR="00DD51C4" w:rsidRDefault="00DD51C4" w:rsidP="00DD51C4">
      <w:pPr>
        <w:pStyle w:val="Body"/>
      </w:pPr>
      <w:r w:rsidDel="00810CA0">
        <w:t xml:space="preserve">  </w:t>
      </w:r>
      <w:r w:rsidDel="0085506B">
        <w:t xml:space="preserve"> </w:t>
      </w:r>
    </w:p>
    <w:p w14:paraId="41577343" w14:textId="77777777" w:rsidR="00F203D2" w:rsidRPr="00147B6F" w:rsidRDefault="001B5F41" w:rsidP="006766A0">
      <w:pPr>
        <w:pStyle w:val="Heading3NxtPg"/>
      </w:pPr>
      <w:bookmarkStart w:id="252" w:name="_Toc411598084"/>
      <w:r>
        <w:lastRenderedPageBreak/>
        <w:t>Skip</w:t>
      </w:r>
      <w:bookmarkEnd w:id="252"/>
    </w:p>
    <w:p w14:paraId="52ED9812" w14:textId="77777777" w:rsidR="00F203D2" w:rsidRDefault="00F203D2" w:rsidP="00F203D2">
      <w:pPr>
        <w:pStyle w:val="Heading-Sub2"/>
      </w:pPr>
      <w:r>
        <w:t>Description</w:t>
      </w:r>
    </w:p>
    <w:p w14:paraId="7FEFD65B" w14:textId="77777777" w:rsidR="009C1793" w:rsidRDefault="009C1793" w:rsidP="004820C5">
      <w:pPr>
        <w:pStyle w:val="Body"/>
      </w:pPr>
      <w:r>
        <w:t xml:space="preserve">Reads and </w:t>
      </w:r>
      <w:r w:rsidR="009D690F">
        <w:t>remove</w:t>
      </w:r>
      <w:r>
        <w:t xml:space="preserve">s </w:t>
      </w:r>
      <w:r w:rsidR="004820C5">
        <w:t xml:space="preserve"> up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14:paraId="2EFF6FE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6CBC9E7" w14:textId="77777777" w:rsidTr="007E3BAE">
        <w:tc>
          <w:tcPr>
            <w:tcW w:w="8856" w:type="dxa"/>
          </w:tcPr>
          <w:p w14:paraId="18739FF2"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Skip(Int64 count);</w:t>
            </w:r>
          </w:p>
        </w:tc>
      </w:tr>
    </w:tbl>
    <w:p w14:paraId="730D653A" w14:textId="77777777"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9471F4" w:rsidRPr="0043040B" w14:paraId="03810D38" w14:textId="77777777" w:rsidTr="00BE6C04">
        <w:trPr>
          <w:cantSplit/>
        </w:trPr>
        <w:tc>
          <w:tcPr>
            <w:tcW w:w="1782" w:type="dxa"/>
          </w:tcPr>
          <w:p w14:paraId="63F158C1" w14:textId="77777777" w:rsidR="009471F4" w:rsidRPr="00CB6687" w:rsidRDefault="009471F4" w:rsidP="00BE6C04">
            <w:pPr>
              <w:pStyle w:val="TableHeader"/>
              <w:jc w:val="left"/>
              <w:rPr>
                <w:b/>
                <w:bCs/>
              </w:rPr>
            </w:pPr>
            <w:r>
              <w:rPr>
                <w:b/>
                <w:bCs/>
              </w:rPr>
              <w:t>Name</w:t>
            </w:r>
          </w:p>
        </w:tc>
        <w:tc>
          <w:tcPr>
            <w:tcW w:w="4860" w:type="dxa"/>
          </w:tcPr>
          <w:p w14:paraId="3CE6D987" w14:textId="77777777" w:rsidR="009471F4" w:rsidRPr="00CB6687" w:rsidRDefault="009471F4" w:rsidP="00BE6C04">
            <w:pPr>
              <w:pStyle w:val="TableHeader"/>
              <w:jc w:val="left"/>
              <w:rPr>
                <w:b/>
                <w:bCs/>
              </w:rPr>
            </w:pPr>
            <w:r w:rsidRPr="00CB6687">
              <w:rPr>
                <w:b/>
                <w:bCs/>
              </w:rPr>
              <w:t>Description</w:t>
            </w:r>
          </w:p>
        </w:tc>
        <w:tc>
          <w:tcPr>
            <w:tcW w:w="2179" w:type="dxa"/>
          </w:tcPr>
          <w:p w14:paraId="7F33DBB8" w14:textId="77777777" w:rsidR="009471F4" w:rsidRPr="00CB6687" w:rsidRDefault="009471F4" w:rsidP="00BE6C04">
            <w:pPr>
              <w:pStyle w:val="TableHeader"/>
              <w:jc w:val="left"/>
              <w:rPr>
                <w:b/>
                <w:bCs/>
              </w:rPr>
            </w:pPr>
            <w:r w:rsidRPr="00CB6687">
              <w:rPr>
                <w:b/>
                <w:bCs/>
              </w:rPr>
              <w:t>Type</w:t>
            </w:r>
          </w:p>
        </w:tc>
      </w:tr>
      <w:tr w:rsidR="009471F4" w14:paraId="29965E1E" w14:textId="77777777" w:rsidTr="00BE6C04">
        <w:trPr>
          <w:cantSplit/>
        </w:trPr>
        <w:tc>
          <w:tcPr>
            <w:tcW w:w="1782" w:type="dxa"/>
          </w:tcPr>
          <w:p w14:paraId="08E4DC10" w14:textId="77777777" w:rsidR="009471F4" w:rsidRDefault="009471F4" w:rsidP="00BE6C04">
            <w:pPr>
              <w:pStyle w:val="TableCellCourierNew"/>
            </w:pPr>
            <w:r w:rsidRPr="001B5F41">
              <w:t>count</w:t>
            </w:r>
          </w:p>
        </w:tc>
        <w:tc>
          <w:tcPr>
            <w:tcW w:w="4860" w:type="dxa"/>
          </w:tcPr>
          <w:p w14:paraId="4EDB0690" w14:textId="77777777" w:rsidR="009471F4" w:rsidRDefault="009471F4" w:rsidP="00BE6C04">
            <w:pPr>
              <w:pStyle w:val="TableItem"/>
            </w:pPr>
            <w:r>
              <w:t>The number of characters to remove from the buffer.</w:t>
            </w:r>
          </w:p>
        </w:tc>
        <w:tc>
          <w:tcPr>
            <w:tcW w:w="2179" w:type="dxa"/>
          </w:tcPr>
          <w:p w14:paraId="4397975B" w14:textId="77777777" w:rsidR="009471F4" w:rsidRDefault="009471F4" w:rsidP="00BE6C04">
            <w:pPr>
              <w:pStyle w:val="TableCellCourierNew"/>
            </w:pPr>
            <w:r>
              <w:t>Int64</w:t>
            </w:r>
          </w:p>
        </w:tc>
      </w:tr>
    </w:tbl>
    <w:p w14:paraId="08A5797F" w14:textId="77777777" w:rsidR="00BE6C04" w:rsidRDefault="00BE6C04" w:rsidP="00BE6C04">
      <w:pPr>
        <w:pStyle w:val="Heading-Sub2"/>
      </w:pPr>
      <w:r>
        <w:t>ScanF Equivalents</w:t>
      </w:r>
    </w:p>
    <w:p w14:paraId="4F32B362" w14:textId="6AEF4614"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6718A3E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3D24CA87" w14:textId="77777777" w:rsidTr="00BE6C04">
        <w:trPr>
          <w:cantSplit/>
        </w:trPr>
        <w:tc>
          <w:tcPr>
            <w:tcW w:w="4572" w:type="dxa"/>
          </w:tcPr>
          <w:p w14:paraId="37556F19" w14:textId="77777777"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14:paraId="6393EE2B" w14:textId="77777777" w:rsidR="00BE6C04" w:rsidRPr="00972178" w:rsidRDefault="00BE6C04" w:rsidP="00A57393">
            <w:pPr>
              <w:pStyle w:val="TableCaption"/>
              <w:jc w:val="left"/>
            </w:pPr>
            <w:r w:rsidRPr="00972178">
              <w:t xml:space="preserve">Equivalent </w:t>
            </w:r>
            <w:r w:rsidR="00A57393">
              <w:t>Scan</w:t>
            </w:r>
            <w:r w:rsidR="00A57393" w:rsidRPr="00972178">
              <w:t xml:space="preserve">f </w:t>
            </w:r>
            <w:r>
              <w:t>Call</w:t>
            </w:r>
          </w:p>
        </w:tc>
      </w:tr>
      <w:tr w:rsidR="00BE6C04" w14:paraId="4A5D1B70" w14:textId="77777777" w:rsidTr="00BE6C04">
        <w:trPr>
          <w:cantSplit/>
        </w:trPr>
        <w:tc>
          <w:tcPr>
            <w:tcW w:w="4572" w:type="dxa"/>
            <w:vAlign w:val="center"/>
          </w:tcPr>
          <w:p w14:paraId="477A6DE4"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Skip(Int64 count);</w:t>
            </w:r>
          </w:p>
        </w:tc>
        <w:tc>
          <w:tcPr>
            <w:tcW w:w="4249" w:type="dxa"/>
            <w:vAlign w:val="center"/>
          </w:tcPr>
          <w:p w14:paraId="3ED69D4B" w14:textId="77777777" w:rsidR="00BE6C04" w:rsidRPr="00CA5B96" w:rsidRDefault="00BE6C04" w:rsidP="0057685C">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%*&lt;count&gt;</w:t>
            </w:r>
            <w:r w:rsidR="00931B76">
              <w:rPr>
                <w:rFonts w:ascii="Courier New" w:hAnsi="Courier New"/>
                <w:sz w:val="18"/>
              </w:rPr>
              <w:t>c</w:t>
            </w:r>
            <w:r>
              <w:rPr>
                <w:rFonts w:ascii="Courier New" w:hAnsi="Courier New"/>
                <w:sz w:val="18"/>
              </w:rPr>
              <w:t>”);</w:t>
            </w:r>
          </w:p>
        </w:tc>
      </w:tr>
    </w:tbl>
    <w:p w14:paraId="70F285AE" w14:textId="77777777" w:rsidR="00101D52" w:rsidRDefault="00101D52" w:rsidP="009B77BE">
      <w:pPr>
        <w:pStyle w:val="Heading3NxtPg"/>
      </w:pPr>
      <w:bookmarkStart w:id="253" w:name="_Toc411598085"/>
      <w:r>
        <w:lastRenderedPageBreak/>
        <w:t>SkipString</w:t>
      </w:r>
      <w:bookmarkEnd w:id="253"/>
    </w:p>
    <w:p w14:paraId="22FF56EE" w14:textId="77777777" w:rsidR="00101D52" w:rsidRDefault="00101D52" w:rsidP="00101D52">
      <w:pPr>
        <w:pStyle w:val="Heading-Sub2"/>
      </w:pPr>
      <w:r>
        <w:t>Description</w:t>
      </w:r>
    </w:p>
    <w:p w14:paraId="38B69F89" w14:textId="77777777"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14:paraId="511311A7" w14:textId="77777777" w:rsidR="004820C5" w:rsidRDefault="004820C5" w:rsidP="00101D52">
      <w:pPr>
        <w:pStyle w:val="Body"/>
      </w:pPr>
      <w:r>
        <w:t>This method will throw an exception if the data read is not a match for the specified data.</w:t>
      </w:r>
    </w:p>
    <w:p w14:paraId="63990710" w14:textId="77777777" w:rsidR="00101D52" w:rsidRPr="00A148B3" w:rsidRDefault="00101D52" w:rsidP="00101D52">
      <w:pPr>
        <w:pStyle w:val="Heading-Sub2"/>
      </w:pPr>
      <w:r w:rsidRPr="00A148B3">
        <w:t>Definition</w:t>
      </w:r>
    </w:p>
    <w:tbl>
      <w:tblPr>
        <w:tblW w:w="0" w:type="auto"/>
        <w:tblInd w:w="720" w:type="dxa"/>
        <w:tblLook w:val="04A0" w:firstRow="1" w:lastRow="0" w:firstColumn="1" w:lastColumn="0" w:noHBand="0" w:noVBand="1"/>
      </w:tblPr>
      <w:tblGrid>
        <w:gridCol w:w="8856"/>
      </w:tblGrid>
      <w:tr w:rsidR="00101D52" w14:paraId="1A4F8F5A" w14:textId="77777777" w:rsidTr="00CE08B6">
        <w:tc>
          <w:tcPr>
            <w:tcW w:w="8856" w:type="dxa"/>
          </w:tcPr>
          <w:p w14:paraId="00B0D106" w14:textId="77777777"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14:paraId="793B1DB3" w14:textId="77777777"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101D52" w:rsidRPr="0043040B" w14:paraId="7C13E583" w14:textId="77777777" w:rsidTr="00CE08B6">
        <w:trPr>
          <w:cantSplit/>
        </w:trPr>
        <w:tc>
          <w:tcPr>
            <w:tcW w:w="1782" w:type="dxa"/>
          </w:tcPr>
          <w:p w14:paraId="6BEF5599" w14:textId="77777777" w:rsidR="00101D52" w:rsidRPr="00CB6687" w:rsidRDefault="00101D52" w:rsidP="00CE08B6">
            <w:pPr>
              <w:pStyle w:val="TableHeader"/>
              <w:jc w:val="left"/>
              <w:rPr>
                <w:b/>
                <w:bCs/>
              </w:rPr>
            </w:pPr>
            <w:r>
              <w:rPr>
                <w:b/>
                <w:bCs/>
              </w:rPr>
              <w:t>Name</w:t>
            </w:r>
          </w:p>
        </w:tc>
        <w:tc>
          <w:tcPr>
            <w:tcW w:w="4860" w:type="dxa"/>
          </w:tcPr>
          <w:p w14:paraId="57B3B0A9" w14:textId="77777777" w:rsidR="00101D52" w:rsidRPr="00CB6687" w:rsidRDefault="00101D52" w:rsidP="00CE08B6">
            <w:pPr>
              <w:pStyle w:val="TableHeader"/>
              <w:jc w:val="left"/>
              <w:rPr>
                <w:b/>
                <w:bCs/>
              </w:rPr>
            </w:pPr>
            <w:r w:rsidRPr="00CB6687">
              <w:rPr>
                <w:b/>
                <w:bCs/>
              </w:rPr>
              <w:t>Description</w:t>
            </w:r>
          </w:p>
        </w:tc>
        <w:tc>
          <w:tcPr>
            <w:tcW w:w="2179" w:type="dxa"/>
          </w:tcPr>
          <w:p w14:paraId="238D3AC2" w14:textId="77777777" w:rsidR="00101D52" w:rsidRPr="00CB6687" w:rsidRDefault="00101D52" w:rsidP="00CE08B6">
            <w:pPr>
              <w:pStyle w:val="TableHeader"/>
              <w:jc w:val="left"/>
              <w:rPr>
                <w:b/>
                <w:bCs/>
              </w:rPr>
            </w:pPr>
            <w:r w:rsidRPr="00CB6687">
              <w:rPr>
                <w:b/>
                <w:bCs/>
              </w:rPr>
              <w:t>Type</w:t>
            </w:r>
          </w:p>
        </w:tc>
      </w:tr>
      <w:tr w:rsidR="00101D52" w14:paraId="5EE97894" w14:textId="77777777" w:rsidTr="00CE08B6">
        <w:trPr>
          <w:cantSplit/>
        </w:trPr>
        <w:tc>
          <w:tcPr>
            <w:tcW w:w="1782" w:type="dxa"/>
          </w:tcPr>
          <w:p w14:paraId="2258C5E8" w14:textId="77777777" w:rsidR="00101D52" w:rsidRDefault="00101D52" w:rsidP="00CE08B6">
            <w:pPr>
              <w:pStyle w:val="TableCellCourierNew"/>
            </w:pPr>
            <w:r>
              <w:t>data</w:t>
            </w:r>
          </w:p>
        </w:tc>
        <w:tc>
          <w:tcPr>
            <w:tcW w:w="4860" w:type="dxa"/>
          </w:tcPr>
          <w:p w14:paraId="42AD1DBD" w14:textId="77777777" w:rsidR="00101D52" w:rsidRDefault="00101D52" w:rsidP="00CE08B6">
            <w:pPr>
              <w:pStyle w:val="TableItem"/>
            </w:pPr>
            <w:r>
              <w:t>The string to be read from the formatted read buffer.  The string may not contain the ‘%’ character.</w:t>
            </w:r>
          </w:p>
        </w:tc>
        <w:tc>
          <w:tcPr>
            <w:tcW w:w="2179" w:type="dxa"/>
          </w:tcPr>
          <w:p w14:paraId="065AA7F1" w14:textId="77777777" w:rsidR="00101D52" w:rsidRDefault="00101D52" w:rsidP="00CE08B6">
            <w:pPr>
              <w:pStyle w:val="TableCellCourierNew"/>
            </w:pPr>
            <w:r>
              <w:t>String</w:t>
            </w:r>
          </w:p>
        </w:tc>
      </w:tr>
    </w:tbl>
    <w:p w14:paraId="3DC3B02A" w14:textId="77777777" w:rsidR="00101D52" w:rsidRDefault="00101D52" w:rsidP="00101D52">
      <w:pPr>
        <w:pStyle w:val="Heading-Sub2"/>
      </w:pPr>
      <w:r>
        <w:t>ScanF Equivalents</w:t>
      </w:r>
    </w:p>
    <w:p w14:paraId="174A1267" w14:textId="78605484" w:rsidR="00101D52" w:rsidRDefault="00101D52" w:rsidP="00101D52">
      <w:pPr>
        <w:pStyle w:val="Body"/>
      </w:pPr>
      <w:r>
        <w:t xml:space="preserve">The </w:t>
      </w:r>
      <w:r w:rsidRPr="00101D52">
        <w:rPr>
          <w:rFonts w:ascii="Courier New" w:hAnsi="Courier New"/>
          <w:sz w:val="18"/>
        </w:rPr>
        <w:t>SkipString</w:t>
      </w:r>
      <w:r w:rsidRPr="009558BE" w:rsidDel="00101D52">
        <w:rPr>
          <w:rFonts w:ascii="Courier New" w:hAnsi="Courier New"/>
          <w:sz w:val="18"/>
        </w:rPr>
        <w:t xml:space="preserve"> </w:t>
      </w:r>
      <w:r>
        <w:t xml:space="preserve">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xml:space="preserve">, as shown in the following table, where the data read (in the </w:t>
      </w:r>
      <w:r w:rsidRPr="00FC3013">
        <w:rPr>
          <w:rFonts w:ascii="Courier New" w:hAnsi="Courier New"/>
          <w:sz w:val="18"/>
        </w:rPr>
        <w:t>dataRead</w:t>
      </w:r>
      <w:r>
        <w:t xml:space="preserve"> parameter) is discarded.</w:t>
      </w:r>
    </w:p>
    <w:p w14:paraId="0FB0B66A" w14:textId="77777777"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01D52" w:rsidRPr="00712E3E" w14:paraId="0B4E4DD4" w14:textId="77777777" w:rsidTr="00CE08B6">
        <w:trPr>
          <w:cantSplit/>
        </w:trPr>
        <w:tc>
          <w:tcPr>
            <w:tcW w:w="4572" w:type="dxa"/>
          </w:tcPr>
          <w:p w14:paraId="0952AE71" w14:textId="77777777" w:rsidR="00101D52" w:rsidRPr="00712E3E" w:rsidRDefault="00146060" w:rsidP="00CE08B6">
            <w:pPr>
              <w:pStyle w:val="TableHeader"/>
              <w:jc w:val="left"/>
              <w:rPr>
                <w:b/>
                <w:bCs/>
              </w:rPr>
            </w:pPr>
            <w:r>
              <w:rPr>
                <w:b/>
                <w:bCs/>
              </w:rPr>
              <w:t xml:space="preserve">SkipString </w:t>
            </w:r>
            <w:r w:rsidR="00101D52" w:rsidRPr="000B355E">
              <w:rPr>
                <w:b/>
                <w:bCs/>
              </w:rPr>
              <w:t>Method</w:t>
            </w:r>
          </w:p>
        </w:tc>
        <w:tc>
          <w:tcPr>
            <w:tcW w:w="4249" w:type="dxa"/>
          </w:tcPr>
          <w:p w14:paraId="43FAE5CA" w14:textId="77777777" w:rsidR="00101D52" w:rsidRPr="00972178" w:rsidRDefault="00101D52" w:rsidP="00CE08B6">
            <w:pPr>
              <w:pStyle w:val="TableCaption"/>
              <w:jc w:val="left"/>
            </w:pPr>
            <w:r w:rsidRPr="00972178">
              <w:t xml:space="preserve">Equivalent </w:t>
            </w:r>
            <w:r>
              <w:t>Scan</w:t>
            </w:r>
            <w:r w:rsidRPr="00972178">
              <w:t xml:space="preserve">f </w:t>
            </w:r>
            <w:r>
              <w:t>Call</w:t>
            </w:r>
          </w:p>
        </w:tc>
      </w:tr>
      <w:tr w:rsidR="00101D52" w14:paraId="1ED24E3A" w14:textId="77777777" w:rsidTr="00CE08B6">
        <w:trPr>
          <w:cantSplit/>
        </w:trPr>
        <w:tc>
          <w:tcPr>
            <w:tcW w:w="4572" w:type="dxa"/>
            <w:vAlign w:val="center"/>
          </w:tcPr>
          <w:p w14:paraId="560C7084" w14:textId="77777777"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r w:rsidRPr="00101D52">
              <w:rPr>
                <w:rFonts w:ascii="Courier New" w:hAnsi="Courier New"/>
                <w:sz w:val="18"/>
              </w:rPr>
              <w:t>SkipString</w:t>
            </w:r>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14:paraId="36456221" w14:textId="77777777" w:rsidR="00101D52" w:rsidRPr="00CA5B96" w:rsidRDefault="00101D52" w:rsidP="00CE08B6">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data, out dataRead</w:t>
            </w:r>
            <w:r w:rsidRPr="00CA5B96">
              <w:rPr>
                <w:rFonts w:ascii="Courier New" w:hAnsi="Courier New"/>
                <w:sz w:val="18"/>
              </w:rPr>
              <w:t>)</w:t>
            </w:r>
            <w:r>
              <w:rPr>
                <w:rFonts w:ascii="Courier New" w:hAnsi="Courier New"/>
                <w:sz w:val="18"/>
              </w:rPr>
              <w:t>;</w:t>
            </w:r>
          </w:p>
        </w:tc>
      </w:tr>
    </w:tbl>
    <w:p w14:paraId="050FD06E" w14:textId="77777777" w:rsidR="00F203D2" w:rsidRPr="00147B6F" w:rsidRDefault="001B5F41" w:rsidP="006766A0">
      <w:pPr>
        <w:pStyle w:val="Heading3NxtPg"/>
      </w:pPr>
      <w:bookmarkStart w:id="254" w:name="_Toc411598086"/>
      <w:r>
        <w:lastRenderedPageBreak/>
        <w:t>SkipUntilEnd</w:t>
      </w:r>
      <w:bookmarkEnd w:id="254"/>
    </w:p>
    <w:p w14:paraId="4ABBB8C5" w14:textId="77777777" w:rsidR="00F203D2" w:rsidRDefault="00F203D2" w:rsidP="00F203D2">
      <w:pPr>
        <w:pStyle w:val="Heading-Sub2"/>
      </w:pPr>
      <w:r>
        <w:t>Description</w:t>
      </w:r>
    </w:p>
    <w:p w14:paraId="1EAC28DF" w14:textId="77777777"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14:paraId="4DA8BB8B" w14:textId="77777777" w:rsidR="006756C4" w:rsidRDefault="006756C4" w:rsidP="006756C4">
      <w:pPr>
        <w:autoSpaceDE w:val="0"/>
        <w:autoSpaceDN w:val="0"/>
        <w:adjustRightInd w:val="0"/>
        <w:rPr>
          <w:rFonts w:ascii="Consolas" w:hAnsi="Consolas" w:cs="Consolas"/>
          <w:sz w:val="19"/>
          <w:szCs w:val="19"/>
        </w:rPr>
      </w:pPr>
    </w:p>
    <w:p w14:paraId="5D2F96BD" w14:textId="77777777"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firstRow="1" w:lastRow="0" w:firstColumn="1" w:lastColumn="0" w:noHBand="0" w:noVBand="1"/>
      </w:tblPr>
      <w:tblGrid>
        <w:gridCol w:w="8856"/>
      </w:tblGrid>
      <w:tr w:rsidR="004F7417" w14:paraId="50552D05" w14:textId="77777777" w:rsidTr="007E3BAE">
        <w:tc>
          <w:tcPr>
            <w:tcW w:w="8856" w:type="dxa"/>
          </w:tcPr>
          <w:p w14:paraId="05B6C94C" w14:textId="77777777" w:rsidR="004F7417" w:rsidRPr="00D80640" w:rsidRDefault="004F7417" w:rsidP="007E3BAE">
            <w:pPr>
              <w:pStyle w:val="TableItem"/>
              <w:rPr>
                <w:rFonts w:ascii="Courier New" w:hAnsi="Courier New"/>
                <w:sz w:val="18"/>
              </w:rPr>
            </w:pPr>
            <w:r w:rsidRPr="001B5F41">
              <w:rPr>
                <w:rFonts w:ascii="Courier New" w:hAnsi="Courier New"/>
                <w:sz w:val="18"/>
              </w:rPr>
              <w:t>void SkipUntilEnd();</w:t>
            </w:r>
          </w:p>
        </w:tc>
      </w:tr>
    </w:tbl>
    <w:p w14:paraId="6EACEC6F" w14:textId="77777777" w:rsidR="00BE6C04" w:rsidRDefault="00BE6C04" w:rsidP="00BE6C04">
      <w:pPr>
        <w:pStyle w:val="Heading-Sub2"/>
      </w:pPr>
      <w:r>
        <w:t>ScanF Equivalents</w:t>
      </w:r>
    </w:p>
    <w:p w14:paraId="7AF7536F" w14:textId="2297317C" w:rsidR="00BE6C04" w:rsidRDefault="00BE6C04" w:rsidP="00BE6C04">
      <w:pPr>
        <w:pStyle w:val="Body"/>
      </w:pPr>
      <w:r>
        <w:t xml:space="preserve">The </w:t>
      </w:r>
      <w:r>
        <w:rPr>
          <w:rFonts w:ascii="Courier New" w:hAnsi="Courier New"/>
          <w:sz w:val="18"/>
        </w:rPr>
        <w:t>SkipUntilEnd</w:t>
      </w:r>
      <w:r>
        <w:t xml:space="preserve"> method implementations exhibit exactly the same behavior (but not necessarily </w:t>
      </w:r>
      <w:r w:rsidR="00270C8A">
        <w:t>implemented</w:t>
      </w:r>
      <w:r>
        <w:t xml:space="preserve"> exactly as shown) as a corresponding call to </w:t>
      </w:r>
      <w:r>
        <w:rPr>
          <w:rFonts w:ascii="Courier New" w:hAnsi="Courier New"/>
          <w:sz w:val="18"/>
        </w:rPr>
        <w:t>Sca</w:t>
      </w:r>
      <w:r w:rsidRPr="00EA0FD3">
        <w:rPr>
          <w:rFonts w:ascii="Courier New" w:hAnsi="Courier New"/>
          <w:sz w:val="18"/>
        </w:rPr>
        <w:t>nf</w:t>
      </w:r>
      <w:r>
        <w:t>, as shown in the following table</w:t>
      </w:r>
      <w:r w:rsidR="00A57393">
        <w:t>, where the data read is discarded</w:t>
      </w:r>
      <w:r w:rsidR="00F50172">
        <w:t xml:space="preserve"> as indicated by the ‘*’ flag</w:t>
      </w:r>
      <w:r>
        <w:t>.</w:t>
      </w:r>
    </w:p>
    <w:p w14:paraId="7D48C5ED"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6449E357" w14:textId="77777777" w:rsidTr="00BE6C04">
        <w:trPr>
          <w:cantSplit/>
        </w:trPr>
        <w:tc>
          <w:tcPr>
            <w:tcW w:w="4572" w:type="dxa"/>
          </w:tcPr>
          <w:p w14:paraId="6BDE17FF" w14:textId="77777777" w:rsidR="00BE6C04" w:rsidRPr="00712E3E" w:rsidRDefault="00BE6C04" w:rsidP="00BE6C04">
            <w:pPr>
              <w:pStyle w:val="TableHeader"/>
              <w:jc w:val="left"/>
              <w:rPr>
                <w:b/>
                <w:bCs/>
              </w:rPr>
            </w:pPr>
            <w:r>
              <w:rPr>
                <w:b/>
                <w:bCs/>
              </w:rPr>
              <w:t>SkipUntilEnd</w:t>
            </w:r>
            <w:r w:rsidRPr="000B355E">
              <w:rPr>
                <w:b/>
                <w:bCs/>
              </w:rPr>
              <w:t xml:space="preserve"> Method</w:t>
            </w:r>
          </w:p>
        </w:tc>
        <w:tc>
          <w:tcPr>
            <w:tcW w:w="4249" w:type="dxa"/>
          </w:tcPr>
          <w:p w14:paraId="424B7810" w14:textId="77777777" w:rsidR="00BE6C04" w:rsidRPr="00972178" w:rsidRDefault="00BE6C04" w:rsidP="00BE6C04">
            <w:pPr>
              <w:pStyle w:val="TableCaption"/>
              <w:jc w:val="left"/>
            </w:pPr>
            <w:r w:rsidRPr="00972178">
              <w:t xml:space="preserve">Equivalent </w:t>
            </w:r>
            <w:r w:rsidR="00AF5BBF">
              <w:t>Scan</w:t>
            </w:r>
            <w:r w:rsidR="00AF5BBF" w:rsidRPr="00972178">
              <w:t xml:space="preserve">f </w:t>
            </w:r>
            <w:r>
              <w:t>Call</w:t>
            </w:r>
          </w:p>
        </w:tc>
      </w:tr>
      <w:tr w:rsidR="00BE6C04" w14:paraId="113EC97F" w14:textId="77777777" w:rsidTr="00BE6C04">
        <w:trPr>
          <w:cantSplit/>
        </w:trPr>
        <w:tc>
          <w:tcPr>
            <w:tcW w:w="4572" w:type="dxa"/>
            <w:vAlign w:val="center"/>
          </w:tcPr>
          <w:p w14:paraId="01A35F2B" w14:textId="77777777" w:rsidR="00BE6C04" w:rsidRPr="009558BE" w:rsidRDefault="00BE6C04" w:rsidP="00BE6C04">
            <w:pPr>
              <w:pStyle w:val="TableItem"/>
              <w:rPr>
                <w:rFonts w:ascii="Courier New" w:hAnsi="Courier New"/>
                <w:sz w:val="18"/>
              </w:rPr>
            </w:pPr>
            <w:r w:rsidRPr="001B5F41">
              <w:rPr>
                <w:rFonts w:ascii="Courier New" w:hAnsi="Courier New"/>
                <w:sz w:val="18"/>
              </w:rPr>
              <w:t>void SkipUntilEnd();</w:t>
            </w:r>
          </w:p>
        </w:tc>
        <w:tc>
          <w:tcPr>
            <w:tcW w:w="4249" w:type="dxa"/>
            <w:vAlign w:val="center"/>
          </w:tcPr>
          <w:p w14:paraId="7386B0F0" w14:textId="77777777" w:rsidR="00BE6C04" w:rsidRPr="00CA5B96" w:rsidRDefault="00BE6C04" w:rsidP="00BE6C04">
            <w:pPr>
              <w:pStyle w:val="TableItem"/>
              <w:rPr>
                <w:rFonts w:ascii="Courier New" w:hAnsi="Courier New"/>
                <w:sz w:val="18"/>
              </w:rPr>
            </w:pPr>
            <w:r>
              <w:rPr>
                <w:rFonts w:ascii="Courier New" w:hAnsi="Courier New"/>
                <w:sz w:val="18"/>
              </w:rPr>
              <w:t>Scan</w:t>
            </w:r>
            <w:r w:rsidRPr="00CA5B96">
              <w:rPr>
                <w:rFonts w:ascii="Courier New" w:hAnsi="Courier New"/>
                <w:sz w:val="18"/>
              </w:rPr>
              <w:t>f(“</w:t>
            </w:r>
            <w:r>
              <w:rPr>
                <w:rFonts w:ascii="Courier New" w:hAnsi="Courier New"/>
                <w:sz w:val="18"/>
              </w:rPr>
              <w:t>%*t”);</w:t>
            </w:r>
          </w:p>
        </w:tc>
      </w:tr>
    </w:tbl>
    <w:p w14:paraId="30C4D824" w14:textId="77777777" w:rsidR="001C3CE6" w:rsidRDefault="001C3CE6" w:rsidP="001C3CE6">
      <w:pPr>
        <w:pStyle w:val="Heading2"/>
      </w:pPr>
      <w:bookmarkStart w:id="255" w:name="_Ref411596939"/>
      <w:bookmarkStart w:id="256" w:name="_Ref411596957"/>
      <w:bookmarkStart w:id="257" w:name="_Toc411598087"/>
      <w:bookmarkStart w:id="258" w:name="_Ref355858792"/>
      <w:bookmarkStart w:id="259" w:name="_Ref355858802"/>
      <w:r>
        <w:lastRenderedPageBreak/>
        <w:t>FormattedIO Implementations</w:t>
      </w:r>
      <w:bookmarkEnd w:id="255"/>
      <w:bookmarkEnd w:id="256"/>
      <w:bookmarkEnd w:id="257"/>
    </w:p>
    <w:p w14:paraId="0AA4B01A" w14:textId="77777777" w:rsidR="001C3CE6" w:rsidRDefault="001C3CE6" w:rsidP="00F54B3D">
      <w:pPr>
        <w:pStyle w:val="Body"/>
      </w:pPr>
      <w:r>
        <w:t>The IVI Foundation provide</w:t>
      </w:r>
      <w:r w:rsidR="009706AD">
        <w:t>s</w:t>
      </w:r>
      <w:r>
        <w:t xml:space="preserve"> a standard implementation of the </w:t>
      </w:r>
      <w:r w:rsidRPr="002B46C4">
        <w:rPr>
          <w:rFonts w:ascii="Courier New" w:hAnsi="Courier New"/>
          <w:sz w:val="18"/>
        </w:rPr>
        <w:t>IMessageBasedFormattedIO</w:t>
      </w:r>
      <w:r>
        <w:t xml:space="preserve"> interface.  The </w:t>
      </w:r>
      <w:r w:rsidR="00F54B3D">
        <w:t xml:space="preserve">implementation is the </w:t>
      </w:r>
      <w:r w:rsidR="00F54B3D" w:rsidRPr="002B46C4">
        <w:rPr>
          <w:rFonts w:ascii="Courier New" w:hAnsi="Courier New"/>
          <w:sz w:val="18"/>
        </w:rPr>
        <w:t>MessageBasedFormattedIO</w:t>
      </w:r>
      <w:r w:rsidR="004905E1">
        <w:t xml:space="preserve"> class</w:t>
      </w:r>
      <w:r w:rsidR="00F54B3D">
        <w:t>.</w:t>
      </w:r>
    </w:p>
    <w:p w14:paraId="6B0492CF" w14:textId="77777777" w:rsidR="00823C73" w:rsidRDefault="00823C73" w:rsidP="00823C73">
      <w:pPr>
        <w:pStyle w:val="Recommendation"/>
      </w:pPr>
    </w:p>
    <w:p w14:paraId="29810656" w14:textId="77777777" w:rsidR="00823C73" w:rsidRDefault="00823C73" w:rsidP="00823C73">
      <w:pPr>
        <w:pStyle w:val="Body"/>
      </w:pPr>
      <w:r>
        <w:t xml:space="preserve">The recommendation is that VISA.NET vendors use the standard IVI </w:t>
      </w:r>
      <w:r w:rsidRPr="002B46C4">
        <w:rPr>
          <w:rFonts w:ascii="Courier New" w:hAnsi="Courier New"/>
          <w:sz w:val="18"/>
        </w:rPr>
        <w:t>MessageBasedFormattedIO</w:t>
      </w:r>
      <w:r>
        <w:t xml:space="preserve"> class for formatted I/O.</w:t>
      </w:r>
    </w:p>
    <w:p w14:paraId="55DCE3E3" w14:textId="77777777" w:rsidR="002B46C4" w:rsidRDefault="002B46C4" w:rsidP="009D216F">
      <w:pPr>
        <w:pStyle w:val="Observation"/>
      </w:pPr>
    </w:p>
    <w:p w14:paraId="161F62B8" w14:textId="77777777" w:rsidR="002B46C4" w:rsidRDefault="002B46C4" w:rsidP="002B46C4">
      <w:pPr>
        <w:pStyle w:val="Body"/>
      </w:pPr>
      <w:r>
        <w:t xml:space="preserve">The </w:t>
      </w:r>
      <w:r w:rsidRPr="002B46C4">
        <w:rPr>
          <w:rFonts w:ascii="Courier New" w:hAnsi="Courier New"/>
          <w:sz w:val="18"/>
        </w:rPr>
        <w:t>MessageBasedFormattedIO</w:t>
      </w:r>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14:paraId="4D1AEBDC" w14:textId="77777777" w:rsidR="00823C73" w:rsidRPr="00823C73" w:rsidRDefault="00823C73" w:rsidP="00823C73">
      <w:pPr>
        <w:pStyle w:val="Heading3NxtPg"/>
      </w:pPr>
      <w:bookmarkStart w:id="260" w:name="_Toc411598088"/>
      <w:r w:rsidRPr="00823C73">
        <w:lastRenderedPageBreak/>
        <w:t>MessageBasedFormattedIO Constructors</w:t>
      </w:r>
      <w:bookmarkEnd w:id="260"/>
    </w:p>
    <w:p w14:paraId="1CD7278C" w14:textId="77777777" w:rsidR="00823C73" w:rsidRDefault="00823C73" w:rsidP="00823C73">
      <w:pPr>
        <w:pStyle w:val="Heading-Sub2"/>
      </w:pPr>
      <w:r>
        <w:t>Description</w:t>
      </w:r>
    </w:p>
    <w:p w14:paraId="0514EA6C" w14:textId="77777777" w:rsidR="00823C73" w:rsidRPr="009221F0" w:rsidRDefault="00823C73" w:rsidP="00823C73">
      <w:pPr>
        <w:pStyle w:val="Body"/>
      </w:pPr>
      <w:r>
        <w:t xml:space="preserve">Create an instance of the </w:t>
      </w:r>
      <w:r w:rsidRPr="002B46C4">
        <w:rPr>
          <w:rFonts w:ascii="Courier New" w:hAnsi="Courier New"/>
          <w:sz w:val="18"/>
        </w:rPr>
        <w:t>MessageBasedFormattedIO</w:t>
      </w:r>
      <w:r>
        <w:t xml:space="preserve"> class.</w:t>
      </w:r>
    </w:p>
    <w:p w14:paraId="0E71EC6E" w14:textId="77777777" w:rsidR="00823C73" w:rsidRPr="00A148B3" w:rsidRDefault="00823C73" w:rsidP="00823C73">
      <w:pPr>
        <w:pStyle w:val="Heading-Sub2"/>
      </w:pPr>
      <w:r w:rsidRPr="00A148B3">
        <w:t>Definition</w:t>
      </w:r>
    </w:p>
    <w:tbl>
      <w:tblPr>
        <w:tblW w:w="0" w:type="auto"/>
        <w:tblInd w:w="720" w:type="dxa"/>
        <w:tblLook w:val="04A0" w:firstRow="1" w:lastRow="0" w:firstColumn="1" w:lastColumn="0" w:noHBand="0" w:noVBand="1"/>
      </w:tblPr>
      <w:tblGrid>
        <w:gridCol w:w="8856"/>
      </w:tblGrid>
      <w:tr w:rsidR="00823C73" w:rsidRPr="00823C73" w14:paraId="533A1882" w14:textId="77777777" w:rsidTr="00823C73">
        <w:tc>
          <w:tcPr>
            <w:tcW w:w="8856" w:type="dxa"/>
            <w:shd w:val="clear" w:color="auto" w:fill="auto"/>
          </w:tcPr>
          <w:p w14:paraId="4387FE78" w14:textId="77777777" w:rsidR="00823C73" w:rsidRPr="00D80640" w:rsidRDefault="00823C73" w:rsidP="009706AD">
            <w:pPr>
              <w:pStyle w:val="TableItem"/>
              <w:rPr>
                <w:rFonts w:ascii="Courier New" w:hAnsi="Courier New"/>
                <w:sz w:val="18"/>
              </w:rPr>
            </w:pPr>
            <w:r w:rsidRPr="00823C73">
              <w:rPr>
                <w:rFonts w:ascii="Courier New" w:hAnsi="Courier New"/>
                <w:sz w:val="18"/>
              </w:rPr>
              <w:t>public MessageBasedFormattedIO(IMessageBasedSession session)</w:t>
            </w:r>
          </w:p>
        </w:tc>
      </w:tr>
    </w:tbl>
    <w:p w14:paraId="76CB2809" w14:textId="77777777"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590"/>
        <w:gridCol w:w="2449"/>
      </w:tblGrid>
      <w:tr w:rsidR="00823C73" w:rsidRPr="0043040B" w14:paraId="3FBA6111" w14:textId="77777777" w:rsidTr="003B2B2E">
        <w:trPr>
          <w:cantSplit/>
        </w:trPr>
        <w:tc>
          <w:tcPr>
            <w:tcW w:w="1782" w:type="dxa"/>
          </w:tcPr>
          <w:p w14:paraId="6ACBE84A" w14:textId="77777777" w:rsidR="00823C73" w:rsidRPr="00CB6687" w:rsidRDefault="00823C73" w:rsidP="00B16C82">
            <w:pPr>
              <w:pStyle w:val="TableHeader"/>
              <w:jc w:val="left"/>
              <w:rPr>
                <w:b/>
                <w:bCs/>
              </w:rPr>
            </w:pPr>
            <w:r>
              <w:rPr>
                <w:b/>
                <w:bCs/>
              </w:rPr>
              <w:t>Name</w:t>
            </w:r>
          </w:p>
        </w:tc>
        <w:tc>
          <w:tcPr>
            <w:tcW w:w="4590" w:type="dxa"/>
          </w:tcPr>
          <w:p w14:paraId="2B9B4503" w14:textId="77777777" w:rsidR="00823C73" w:rsidRPr="00CB6687" w:rsidRDefault="00823C73" w:rsidP="00B16C82">
            <w:pPr>
              <w:pStyle w:val="TableHeader"/>
              <w:jc w:val="left"/>
              <w:rPr>
                <w:b/>
                <w:bCs/>
              </w:rPr>
            </w:pPr>
            <w:r w:rsidRPr="00CB6687">
              <w:rPr>
                <w:b/>
                <w:bCs/>
              </w:rPr>
              <w:t>Description</w:t>
            </w:r>
          </w:p>
        </w:tc>
        <w:tc>
          <w:tcPr>
            <w:tcW w:w="2449" w:type="dxa"/>
          </w:tcPr>
          <w:p w14:paraId="7EB34DBE" w14:textId="77777777" w:rsidR="00823C73" w:rsidRPr="00CB6687" w:rsidRDefault="00823C73" w:rsidP="00B16C82">
            <w:pPr>
              <w:pStyle w:val="TableHeader"/>
              <w:jc w:val="left"/>
              <w:rPr>
                <w:b/>
                <w:bCs/>
              </w:rPr>
            </w:pPr>
            <w:r w:rsidRPr="00CB6687">
              <w:rPr>
                <w:b/>
                <w:bCs/>
              </w:rPr>
              <w:t>Type</w:t>
            </w:r>
          </w:p>
        </w:tc>
      </w:tr>
      <w:tr w:rsidR="00823C73" w14:paraId="187E9EB3" w14:textId="77777777" w:rsidTr="003B2B2E">
        <w:trPr>
          <w:cantSplit/>
        </w:trPr>
        <w:tc>
          <w:tcPr>
            <w:tcW w:w="1782" w:type="dxa"/>
          </w:tcPr>
          <w:p w14:paraId="6C2AAA81" w14:textId="77777777" w:rsidR="00823C73" w:rsidRDefault="00823C73" w:rsidP="00B16C82">
            <w:pPr>
              <w:pStyle w:val="TableCellCourierNew"/>
            </w:pPr>
            <w:r w:rsidRPr="00823C73">
              <w:t>session</w:t>
            </w:r>
          </w:p>
        </w:tc>
        <w:tc>
          <w:tcPr>
            <w:tcW w:w="4590" w:type="dxa"/>
          </w:tcPr>
          <w:p w14:paraId="3BDC1531" w14:textId="77777777" w:rsidR="00823C73" w:rsidRDefault="00823C73" w:rsidP="00B16C82">
            <w:pPr>
              <w:pStyle w:val="TableItem"/>
            </w:pPr>
            <w:r>
              <w:t xml:space="preserve">A reference to the </w:t>
            </w:r>
            <w:r w:rsidR="003B2B2E">
              <w:t>message based session to be used by formatted I/O to perform lower level I/O operations.</w:t>
            </w:r>
          </w:p>
        </w:tc>
        <w:tc>
          <w:tcPr>
            <w:tcW w:w="2449" w:type="dxa"/>
          </w:tcPr>
          <w:p w14:paraId="0525DC3C" w14:textId="77777777" w:rsidR="00823C73" w:rsidRDefault="003B2B2E" w:rsidP="00B16C82">
            <w:pPr>
              <w:pStyle w:val="TableCellCourierNew"/>
            </w:pPr>
            <w:r w:rsidRPr="00823C73">
              <w:rPr>
                <w:color w:val="auto"/>
              </w:rPr>
              <w:t>IMessageBasedSession</w:t>
            </w:r>
          </w:p>
        </w:tc>
      </w:tr>
    </w:tbl>
    <w:p w14:paraId="4C9AF5A5" w14:textId="77777777" w:rsidR="00823C73" w:rsidRDefault="00823C73" w:rsidP="00823C73">
      <w:pPr>
        <w:pStyle w:val="Heading-Sub2"/>
      </w:pPr>
      <w:r>
        <w:t>Implementation</w:t>
      </w:r>
    </w:p>
    <w:p w14:paraId="6FCE92C1" w14:textId="77777777" w:rsidR="00823C73" w:rsidRDefault="00823C73" w:rsidP="00CC00E6">
      <w:pPr>
        <w:pStyle w:val="Observation"/>
      </w:pPr>
    </w:p>
    <w:p w14:paraId="62E0F1D1" w14:textId="77777777"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r w:rsidR="003B2B2E" w:rsidRPr="00823C73">
        <w:rPr>
          <w:rFonts w:ascii="Courier New" w:hAnsi="Courier New"/>
          <w:sz w:val="18"/>
        </w:rPr>
        <w:t>IMessageBasedSession</w:t>
      </w:r>
      <w:r w:rsidR="003B2B2E">
        <w:t xml:space="preserve">, as this is required for the proper operation of the </w:t>
      </w:r>
      <w:r w:rsidR="003B2B2E" w:rsidRPr="002B46C4">
        <w:rPr>
          <w:rFonts w:ascii="Courier New" w:hAnsi="Courier New"/>
          <w:sz w:val="18"/>
        </w:rPr>
        <w:t>MessageBasedFormattedIO</w:t>
      </w:r>
      <w:r w:rsidR="003B2B2E">
        <w:t xml:space="preserve"> class.</w:t>
      </w:r>
    </w:p>
    <w:p w14:paraId="6AA9DAEE" w14:textId="77777777" w:rsidR="007E335A" w:rsidRDefault="007E335A" w:rsidP="004321AF">
      <w:pPr>
        <w:pStyle w:val="SectionTitle"/>
        <w:numPr>
          <w:ilvl w:val="0"/>
          <w:numId w:val="0"/>
        </w:numPr>
        <w:sectPr w:rsidR="007E335A" w:rsidSect="00541F5F">
          <w:headerReference w:type="even" r:id="rId69"/>
          <w:headerReference w:type="default" r:id="rId70"/>
          <w:footnotePr>
            <w:numRestart w:val="eachPage"/>
          </w:footnotePr>
          <w:type w:val="continuous"/>
          <w:pgSz w:w="12240" w:h="15840"/>
          <w:pgMar w:top="1440" w:right="1440" w:bottom="-1440" w:left="1440" w:header="720" w:footer="720" w:gutter="0"/>
          <w:pgNumType w:start="1"/>
          <w:cols w:space="720"/>
          <w:noEndnote/>
        </w:sectPr>
      </w:pPr>
      <w:bookmarkStart w:id="261" w:name="_Ref411594045"/>
      <w:bookmarkStart w:id="262" w:name="_Ref373915579"/>
    </w:p>
    <w:p w14:paraId="1140CDE8" w14:textId="77777777" w:rsidR="002247A5" w:rsidRDefault="002247A5" w:rsidP="002247A5">
      <w:pPr>
        <w:pStyle w:val="SectionTitle"/>
      </w:pPr>
      <w:bookmarkStart w:id="263" w:name="_Ref411593344"/>
      <w:bookmarkStart w:id="264" w:name="_Ref411593581"/>
      <w:bookmarkStart w:id="265" w:name="_Toc411598089"/>
      <w:bookmarkEnd w:id="261"/>
      <w:r>
        <w:lastRenderedPageBreak/>
        <w:t xml:space="preserve">Register Based </w:t>
      </w:r>
      <w:r w:rsidR="00D16993">
        <w:t>Session Interfaces</w:t>
      </w:r>
      <w:bookmarkEnd w:id="258"/>
      <w:bookmarkEnd w:id="259"/>
      <w:bookmarkEnd w:id="262"/>
      <w:bookmarkEnd w:id="263"/>
      <w:bookmarkEnd w:id="264"/>
      <w:bookmarkEnd w:id="265"/>
    </w:p>
    <w:p w14:paraId="7E27F0E7" w14:textId="77777777" w:rsidR="00170686" w:rsidRDefault="00FB6AFA" w:rsidP="00170686">
      <w:pPr>
        <w:pStyle w:val="Body"/>
      </w:pPr>
      <w:r>
        <w:t>Register based r</w:t>
      </w:r>
      <w:r w:rsidR="00170686">
        <w:t xml:space="preserve">esources are controlled by accessing device registers or memory, or both.  Depending on the resource type, they may also support message based operations.  Refer to VPP4.3 section 5.1 for more information about </w:t>
      </w:r>
      <w:r>
        <w:t xml:space="preserve">register based </w:t>
      </w:r>
      <w:r w:rsidR="00170686">
        <w:t xml:space="preserve">resources.  The functionality of INSTR resources is broken up into several interfaces in VISA.NET I/O.  </w:t>
      </w:r>
    </w:p>
    <w:p w14:paraId="5D51D3E3" w14:textId="77777777" w:rsidR="00C01684" w:rsidRDefault="00C01684" w:rsidP="00A148B3">
      <w:pPr>
        <w:pStyle w:val="Heading2"/>
      </w:pPr>
      <w:bookmarkStart w:id="266" w:name="_Toc411598090"/>
      <w:r>
        <w:lastRenderedPageBreak/>
        <w:t>IRegisterBasedSession</w:t>
      </w:r>
      <w:bookmarkEnd w:id="266"/>
    </w:p>
    <w:p w14:paraId="273AA2FA" w14:textId="77777777" w:rsidR="00C01684" w:rsidRPr="00A148B3" w:rsidRDefault="00C01684" w:rsidP="002435C5">
      <w:pPr>
        <w:pStyle w:val="Heading-Sub2"/>
      </w:pPr>
      <w:r w:rsidRPr="00A148B3">
        <w:t>Description</w:t>
      </w:r>
    </w:p>
    <w:p w14:paraId="0F8B1FCC" w14:textId="77777777" w:rsidR="005B1CC2" w:rsidRPr="00040BF2" w:rsidRDefault="005B1CC2" w:rsidP="005B1CC2">
      <w:pPr>
        <w:pStyle w:val="Body"/>
      </w:pPr>
      <w:r>
        <w:t>The base session type for register-based devices.</w:t>
      </w:r>
    </w:p>
    <w:p w14:paraId="674F99D1"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5014ADDC" w14:textId="77777777" w:rsidTr="007E3BAE">
        <w:tc>
          <w:tcPr>
            <w:tcW w:w="8856" w:type="dxa"/>
          </w:tcPr>
          <w:p w14:paraId="73CCD66B" w14:textId="77777777" w:rsidR="002C38C2" w:rsidRPr="002435C5" w:rsidRDefault="002C38C2" w:rsidP="002C38C2">
            <w:pPr>
              <w:pStyle w:val="TableItem"/>
              <w:rPr>
                <w:rFonts w:ascii="Courier New" w:hAnsi="Courier New"/>
                <w:sz w:val="18"/>
              </w:rPr>
            </w:pPr>
            <w:r w:rsidRPr="002435C5">
              <w:rPr>
                <w:rFonts w:ascii="Courier New" w:hAnsi="Courier New"/>
                <w:sz w:val="18"/>
              </w:rPr>
              <w:t>public interface IRegisterBasedSession : IVisaSession</w:t>
            </w:r>
          </w:p>
          <w:p w14:paraId="144AAB81" w14:textId="77777777" w:rsidR="002C38C2" w:rsidRPr="002435C5" w:rsidRDefault="002C38C2" w:rsidP="002C38C2">
            <w:pPr>
              <w:pStyle w:val="TableItem"/>
              <w:rPr>
                <w:rFonts w:ascii="Courier New" w:hAnsi="Courier New"/>
                <w:sz w:val="18"/>
              </w:rPr>
            </w:pPr>
            <w:r w:rsidRPr="002435C5">
              <w:rPr>
                <w:rFonts w:ascii="Courier New" w:hAnsi="Courier New"/>
                <w:sz w:val="18"/>
              </w:rPr>
              <w:t>{</w:t>
            </w:r>
          </w:p>
          <w:p w14:paraId="0FA2253F" w14:textId="77777777" w:rsidR="002C38C2" w:rsidRPr="002435C5" w:rsidRDefault="002C38C2" w:rsidP="002C38C2">
            <w:pPr>
              <w:pStyle w:val="TableItem"/>
              <w:rPr>
                <w:rFonts w:ascii="Courier New" w:hAnsi="Courier New"/>
                <w:sz w:val="18"/>
              </w:rPr>
            </w:pPr>
          </w:p>
          <w:p w14:paraId="5A7B89E6"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Boolean AllowDma { get; set; }</w:t>
            </w:r>
          </w:p>
          <w:p w14:paraId="5066163E"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DestinationIncrement { get; set; }</w:t>
            </w:r>
          </w:p>
          <w:p w14:paraId="7770329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SourceIncrement { get; set; }</w:t>
            </w:r>
          </w:p>
          <w:p w14:paraId="2652DF65" w14:textId="77777777" w:rsidR="002C38C2" w:rsidRPr="002435C5" w:rsidRDefault="002C38C2" w:rsidP="002C38C2">
            <w:pPr>
              <w:pStyle w:val="TableItem"/>
              <w:rPr>
                <w:rFonts w:ascii="Courier New" w:hAnsi="Courier New"/>
                <w:sz w:val="18"/>
              </w:rPr>
            </w:pPr>
          </w:p>
          <w:p w14:paraId="5450F33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IMemoryMap MapAddress(AddressSpace space, Int64 offset, Int64 size);</w:t>
            </w:r>
          </w:p>
          <w:p w14:paraId="40906B4A" w14:textId="77777777" w:rsidR="002C38C2" w:rsidRPr="002435C5" w:rsidRDefault="002C38C2" w:rsidP="002C38C2">
            <w:pPr>
              <w:pStyle w:val="TableItem"/>
              <w:rPr>
                <w:rFonts w:ascii="Courier New" w:hAnsi="Courier New"/>
                <w:sz w:val="18"/>
              </w:rPr>
            </w:pPr>
          </w:p>
          <w:p w14:paraId="7F70C0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In8(AddressSpace space, Int64 sourceOffset);</w:t>
            </w:r>
          </w:p>
          <w:p w14:paraId="23991801"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In16(AddressSpace space, Int64 sourceOffset);</w:t>
            </w:r>
          </w:p>
          <w:p w14:paraId="433AAC37"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In32(AddressSpace space, Int64 sourceOffset);</w:t>
            </w:r>
          </w:p>
          <w:p w14:paraId="3CED89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In64(AddressSpace space, Int64 sourceOffset);</w:t>
            </w:r>
          </w:p>
          <w:p w14:paraId="7FB76331" w14:textId="77777777" w:rsidR="002C38C2" w:rsidRPr="002435C5" w:rsidRDefault="002C38C2" w:rsidP="002C38C2">
            <w:pPr>
              <w:pStyle w:val="TableItem"/>
              <w:rPr>
                <w:rFonts w:ascii="Courier New" w:hAnsi="Courier New"/>
                <w:sz w:val="18"/>
              </w:rPr>
            </w:pPr>
          </w:p>
          <w:p w14:paraId="3965542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Out8(AddressSpace space, Int64 destinationOffset, Byte value);</w:t>
            </w:r>
          </w:p>
          <w:p w14:paraId="7F5B021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Out16(AddressSpace space, Int64 destinationOffset, Int16 value);</w:t>
            </w:r>
          </w:p>
          <w:p w14:paraId="616CDC1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Out32(AddressSpace space, Int64 destinationOffset, Int32 value);</w:t>
            </w:r>
          </w:p>
          <w:p w14:paraId="28452CC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Out64(AddressSpace space, Int64 destinationOffset, Int64 value);</w:t>
            </w:r>
          </w:p>
          <w:p w14:paraId="00D301B8" w14:textId="77777777" w:rsidR="002C38C2" w:rsidRPr="002435C5" w:rsidRDefault="002C38C2" w:rsidP="002C38C2">
            <w:pPr>
              <w:pStyle w:val="TableItem"/>
              <w:rPr>
                <w:rFonts w:ascii="Courier New" w:hAnsi="Courier New"/>
                <w:sz w:val="18"/>
              </w:rPr>
            </w:pPr>
          </w:p>
          <w:p w14:paraId="39F5B14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MoveIn8(AddressSpace space, Int64 sourceOffset, Int64 count);</w:t>
            </w:r>
          </w:p>
          <w:p w14:paraId="219DFA6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MoveIn8(AddressSpace space, Int64 sourceOffset, Int64 count,</w:t>
            </w:r>
          </w:p>
          <w:p w14:paraId="449C4D6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destinationBuffer, Int64 destinationIndex);</w:t>
            </w:r>
          </w:p>
          <w:p w14:paraId="3B518E21" w14:textId="77777777" w:rsidR="002C38C2" w:rsidRPr="002435C5" w:rsidRDefault="002C38C2" w:rsidP="002C38C2">
            <w:pPr>
              <w:pStyle w:val="TableItem"/>
              <w:rPr>
                <w:rFonts w:ascii="Courier New" w:hAnsi="Courier New"/>
                <w:sz w:val="18"/>
              </w:rPr>
            </w:pPr>
          </w:p>
          <w:p w14:paraId="42C6668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MoveIn16(AddressSpace space, Int64 sourceOffset, Int64 count);</w:t>
            </w:r>
          </w:p>
          <w:p w14:paraId="5058EB8A"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MoveIn16(AddressSpace space, Int64 sourceOffset, Int64 count,</w:t>
            </w:r>
          </w:p>
          <w:p w14:paraId="7E50EF6F"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destinationBuffer, Int64 destinationIndex);</w:t>
            </w:r>
          </w:p>
          <w:p w14:paraId="01FE8185" w14:textId="77777777" w:rsidR="002C38C2" w:rsidRPr="002435C5" w:rsidRDefault="002C38C2" w:rsidP="002C38C2">
            <w:pPr>
              <w:pStyle w:val="TableItem"/>
              <w:rPr>
                <w:rFonts w:ascii="Courier New" w:hAnsi="Courier New"/>
                <w:sz w:val="18"/>
              </w:rPr>
            </w:pPr>
          </w:p>
          <w:p w14:paraId="1BBB791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MoveIn32(AddressSpace space, Int64 sourceOffset, Int64 count);</w:t>
            </w:r>
          </w:p>
          <w:p w14:paraId="02218D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MoveIn32(AddressSpace space, Int64 sourceOffset, Int64 count,</w:t>
            </w:r>
          </w:p>
          <w:p w14:paraId="5C34A09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destinationBuffer, Int64 destinationIndex);</w:t>
            </w:r>
          </w:p>
          <w:p w14:paraId="6A00F674" w14:textId="77777777" w:rsidR="002C38C2" w:rsidRPr="002435C5" w:rsidRDefault="002C38C2" w:rsidP="002C38C2">
            <w:pPr>
              <w:pStyle w:val="TableItem"/>
              <w:rPr>
                <w:rFonts w:ascii="Courier New" w:hAnsi="Courier New"/>
                <w:sz w:val="18"/>
              </w:rPr>
            </w:pPr>
          </w:p>
          <w:p w14:paraId="41FBA2D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MoveIn64(AddressSpace space, Int64 sourceOffset, Int64 count);</w:t>
            </w:r>
          </w:p>
          <w:p w14:paraId="6DA2349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MoveIn64(AddressSpace space, Int64 sourceOffset, Int64 count,</w:t>
            </w:r>
          </w:p>
          <w:p w14:paraId="02C8910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destinationBuffer, Int64 destinationIndex);</w:t>
            </w:r>
          </w:p>
          <w:p w14:paraId="63714D81" w14:textId="77777777" w:rsidR="002C38C2" w:rsidRPr="002435C5" w:rsidRDefault="002C38C2" w:rsidP="002C38C2">
            <w:pPr>
              <w:pStyle w:val="TableItem"/>
              <w:rPr>
                <w:rFonts w:ascii="Courier New" w:hAnsi="Courier New"/>
                <w:sz w:val="18"/>
              </w:rPr>
            </w:pPr>
          </w:p>
          <w:p w14:paraId="0CB7270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69612E3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w:t>
            </w:r>
          </w:p>
          <w:p w14:paraId="50375C7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MoveOut8(AddressSpace space, Int64 destinationOffset,</w:t>
            </w:r>
          </w:p>
          <w:p w14:paraId="76E3CCB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sourceBuffer, Int64 sourceIndex, Int64 count);</w:t>
            </w:r>
          </w:p>
          <w:p w14:paraId="1C31C095" w14:textId="77777777" w:rsidR="002C38C2" w:rsidRPr="002435C5" w:rsidRDefault="002C38C2" w:rsidP="002C38C2">
            <w:pPr>
              <w:pStyle w:val="TableItem"/>
              <w:rPr>
                <w:rFonts w:ascii="Courier New" w:hAnsi="Courier New"/>
                <w:sz w:val="18"/>
              </w:rPr>
            </w:pPr>
          </w:p>
          <w:p w14:paraId="3BB5D2D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496683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w:t>
            </w:r>
          </w:p>
          <w:p w14:paraId="7CD2C02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MoveOut16(AddressSpace space, Int64 destinationOffset,</w:t>
            </w:r>
          </w:p>
          <w:p w14:paraId="3C23380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sourceBuffer, Int64 sourceIndex, Int64 count);</w:t>
            </w:r>
          </w:p>
          <w:p w14:paraId="2E29D2BE" w14:textId="77777777" w:rsidR="002C38C2" w:rsidRPr="002435C5" w:rsidRDefault="002C38C2" w:rsidP="002C38C2">
            <w:pPr>
              <w:pStyle w:val="TableItem"/>
              <w:rPr>
                <w:rFonts w:ascii="Courier New" w:hAnsi="Courier New"/>
                <w:sz w:val="18"/>
              </w:rPr>
            </w:pPr>
          </w:p>
          <w:p w14:paraId="15868736" w14:textId="77777777" w:rsidR="002C38C2" w:rsidRDefault="002C38C2" w:rsidP="002C38C2">
            <w:pPr>
              <w:pStyle w:val="TableItem"/>
              <w:rPr>
                <w:rFonts w:ascii="Courier New" w:hAnsi="Courier New"/>
                <w:sz w:val="18"/>
              </w:rPr>
            </w:pPr>
            <w:r>
              <w:rPr>
                <w:rFonts w:ascii="Courier New" w:hAnsi="Courier New"/>
                <w:sz w:val="18"/>
              </w:rPr>
              <w:lastRenderedPageBreak/>
              <w:t xml:space="preserve">   </w:t>
            </w:r>
            <w:r w:rsidRPr="002435C5">
              <w:rPr>
                <w:rFonts w:ascii="Courier New" w:hAnsi="Courier New"/>
                <w:sz w:val="18"/>
              </w:rPr>
              <w:t>void MoveOut32(AddressSpace space, Int64 destinationOffset,</w:t>
            </w:r>
          </w:p>
          <w:p w14:paraId="64FDE15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w:t>
            </w:r>
          </w:p>
          <w:p w14:paraId="7ABA54F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MoveOut32(AddressSpace space, Int64 destinationOffset,</w:t>
            </w:r>
          </w:p>
          <w:p w14:paraId="595B695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sourceBuffer, Int64 sourceIndex, Int64 count);</w:t>
            </w:r>
          </w:p>
          <w:p w14:paraId="22E42890" w14:textId="77777777" w:rsidR="002C38C2" w:rsidRPr="002435C5" w:rsidRDefault="002C38C2" w:rsidP="002C38C2">
            <w:pPr>
              <w:pStyle w:val="TableItem"/>
              <w:rPr>
                <w:rFonts w:ascii="Courier New" w:hAnsi="Courier New"/>
                <w:sz w:val="18"/>
              </w:rPr>
            </w:pPr>
          </w:p>
          <w:p w14:paraId="25F4D18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3C16671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w:t>
            </w:r>
          </w:p>
          <w:p w14:paraId="427D57F6"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MoveOut64(AddressSpace space, Int64 destinationOffset,</w:t>
            </w:r>
          </w:p>
          <w:p w14:paraId="5DA44F3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sourceBuffer, Int64 sourceIndex, Int64 count);</w:t>
            </w:r>
          </w:p>
          <w:p w14:paraId="037F921A" w14:textId="77777777"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14:paraId="445EB686" w14:textId="77777777" w:rsidR="00986216" w:rsidRPr="00A148B3" w:rsidRDefault="00986216" w:rsidP="00986216">
      <w:pPr>
        <w:pStyle w:val="Heading-Sub2"/>
      </w:pPr>
      <w:r w:rsidRPr="00A148B3">
        <w:lastRenderedPageBreak/>
        <w:t>Corresponding VISA Features</w:t>
      </w:r>
    </w:p>
    <w:p w14:paraId="008D1836" w14:textId="77777777" w:rsidR="00C01684"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w:t>
      </w:r>
    </w:p>
    <w:p w14:paraId="3FE687D0"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A60140F" w14:textId="77777777" w:rsidTr="003A6C31">
        <w:trPr>
          <w:cantSplit/>
        </w:trPr>
        <w:tc>
          <w:tcPr>
            <w:tcW w:w="4572" w:type="dxa"/>
          </w:tcPr>
          <w:p w14:paraId="09F5193F" w14:textId="77777777" w:rsidR="00986216" w:rsidRPr="00B570D8" w:rsidRDefault="00986216" w:rsidP="003A6C31">
            <w:pPr>
              <w:pStyle w:val="TableCaption"/>
              <w:jc w:val="left"/>
            </w:pPr>
            <w:r>
              <w:t>Property</w:t>
            </w:r>
            <w:r w:rsidRPr="00B570D8">
              <w:t xml:space="preserve"> Name</w:t>
            </w:r>
          </w:p>
        </w:tc>
        <w:tc>
          <w:tcPr>
            <w:tcW w:w="4249" w:type="dxa"/>
          </w:tcPr>
          <w:p w14:paraId="1AD64D4C"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F8D56C7" w14:textId="77777777" w:rsidTr="003A6C31">
        <w:trPr>
          <w:cantSplit/>
        </w:trPr>
        <w:tc>
          <w:tcPr>
            <w:tcW w:w="4572" w:type="dxa"/>
            <w:vAlign w:val="center"/>
          </w:tcPr>
          <w:p w14:paraId="42EE46CF" w14:textId="77777777" w:rsidR="00986216" w:rsidRPr="00CA5B96" w:rsidRDefault="00986216" w:rsidP="003A6C31">
            <w:pPr>
              <w:pStyle w:val="TableItem"/>
              <w:rPr>
                <w:rFonts w:ascii="Courier New" w:hAnsi="Courier New"/>
                <w:sz w:val="18"/>
              </w:rPr>
            </w:pPr>
            <w:r>
              <w:rPr>
                <w:rFonts w:ascii="Courier New" w:hAnsi="Courier New"/>
                <w:sz w:val="18"/>
              </w:rPr>
              <w:t>AllowDma</w:t>
            </w:r>
          </w:p>
        </w:tc>
        <w:tc>
          <w:tcPr>
            <w:tcW w:w="4249" w:type="dxa"/>
            <w:vAlign w:val="center"/>
          </w:tcPr>
          <w:p w14:paraId="4A1F585A" w14:textId="77777777"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14:paraId="3B004295" w14:textId="77777777" w:rsidTr="003A6C31">
        <w:trPr>
          <w:cantSplit/>
        </w:trPr>
        <w:tc>
          <w:tcPr>
            <w:tcW w:w="4572" w:type="dxa"/>
            <w:vAlign w:val="center"/>
          </w:tcPr>
          <w:p w14:paraId="5C46E137" w14:textId="77777777" w:rsidR="00986216" w:rsidRPr="00CA5B96" w:rsidRDefault="00986216" w:rsidP="003A6C31">
            <w:pPr>
              <w:pStyle w:val="TableItem"/>
              <w:rPr>
                <w:rFonts w:ascii="Courier New" w:hAnsi="Courier New"/>
                <w:sz w:val="18"/>
              </w:rPr>
            </w:pPr>
            <w:r w:rsidRPr="00CA5B96">
              <w:rPr>
                <w:rFonts w:ascii="Courier New" w:hAnsi="Courier New"/>
                <w:sz w:val="18"/>
              </w:rPr>
              <w:t>DestinationIncrement</w:t>
            </w:r>
          </w:p>
        </w:tc>
        <w:tc>
          <w:tcPr>
            <w:tcW w:w="4249" w:type="dxa"/>
            <w:vAlign w:val="center"/>
          </w:tcPr>
          <w:p w14:paraId="263ADB6A"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14:paraId="7C86949D" w14:textId="77777777" w:rsidTr="003A6C31">
        <w:trPr>
          <w:cantSplit/>
        </w:trPr>
        <w:tc>
          <w:tcPr>
            <w:tcW w:w="4572" w:type="dxa"/>
            <w:vAlign w:val="center"/>
          </w:tcPr>
          <w:p w14:paraId="14071623"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SourceIncrement</w:t>
            </w:r>
          </w:p>
        </w:tc>
        <w:tc>
          <w:tcPr>
            <w:tcW w:w="4249" w:type="dxa"/>
            <w:vAlign w:val="center"/>
          </w:tcPr>
          <w:p w14:paraId="6EE9058B"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14:paraId="52003342" w14:textId="77777777" w:rsidR="00C01684" w:rsidRPr="00B570D8" w:rsidRDefault="00C01684" w:rsidP="00C01684">
      <w:pPr>
        <w:pStyle w:val="Body"/>
      </w:pPr>
      <w:r>
        <w:t xml:space="preserve">The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rsidRPr="00B570D8">
        <w:t>.</w:t>
      </w:r>
    </w:p>
    <w:p w14:paraId="6CBB5E4A"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93C2071" w14:textId="77777777" w:rsidTr="003A6C31">
        <w:trPr>
          <w:cantSplit/>
        </w:trPr>
        <w:tc>
          <w:tcPr>
            <w:tcW w:w="4572" w:type="dxa"/>
          </w:tcPr>
          <w:p w14:paraId="6B1D2BA0" w14:textId="77777777" w:rsidR="00986216" w:rsidRPr="00B570D8" w:rsidRDefault="00986216" w:rsidP="003A6C31">
            <w:pPr>
              <w:pStyle w:val="TableCaption"/>
              <w:jc w:val="left"/>
            </w:pPr>
            <w:r>
              <w:t>Method</w:t>
            </w:r>
            <w:r w:rsidRPr="00B570D8">
              <w:t xml:space="preserve"> Name</w:t>
            </w:r>
          </w:p>
        </w:tc>
        <w:tc>
          <w:tcPr>
            <w:tcW w:w="4249" w:type="dxa"/>
          </w:tcPr>
          <w:p w14:paraId="591F84F2" w14:textId="77777777" w:rsidR="00986216" w:rsidRPr="00B570D8" w:rsidRDefault="00986216" w:rsidP="00986216">
            <w:pPr>
              <w:pStyle w:val="TableCaption"/>
              <w:jc w:val="left"/>
            </w:pPr>
            <w:r w:rsidRPr="00B570D8">
              <w:t xml:space="preserve">VISA </w:t>
            </w:r>
            <w:r>
              <w:t>Function</w:t>
            </w:r>
            <w:r w:rsidRPr="00B570D8">
              <w:t xml:space="preserve"> Name</w:t>
            </w:r>
          </w:p>
        </w:tc>
      </w:tr>
      <w:tr w:rsidR="006C3E84" w14:paraId="46B8C41D" w14:textId="77777777" w:rsidTr="003A6C31">
        <w:trPr>
          <w:cantSplit/>
        </w:trPr>
        <w:tc>
          <w:tcPr>
            <w:tcW w:w="4572" w:type="dxa"/>
            <w:vAlign w:val="center"/>
          </w:tcPr>
          <w:p w14:paraId="02B55171"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14:paraId="01020CFC"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14:paraId="7819F1FE" w14:textId="77777777" w:rsidTr="003A6C31">
        <w:trPr>
          <w:cantSplit/>
        </w:trPr>
        <w:tc>
          <w:tcPr>
            <w:tcW w:w="4572" w:type="dxa"/>
            <w:vAlign w:val="center"/>
          </w:tcPr>
          <w:p w14:paraId="39486F96"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14:paraId="2AED992C"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14:paraId="730E1D59" w14:textId="77777777" w:rsidTr="003A6C31">
        <w:trPr>
          <w:cantSplit/>
        </w:trPr>
        <w:tc>
          <w:tcPr>
            <w:tcW w:w="4572" w:type="dxa"/>
            <w:vAlign w:val="center"/>
          </w:tcPr>
          <w:p w14:paraId="16658248"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14:paraId="4F43B1F0" w14:textId="77777777"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14:paraId="130257DC" w14:textId="77777777" w:rsidTr="003A6C31">
        <w:trPr>
          <w:cantSplit/>
        </w:trPr>
        <w:tc>
          <w:tcPr>
            <w:tcW w:w="4572" w:type="dxa"/>
            <w:vAlign w:val="center"/>
          </w:tcPr>
          <w:p w14:paraId="7F88E560"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14:paraId="41D4926E"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14:paraId="446F0D1C" w14:textId="77777777" w:rsidTr="003A6C31">
        <w:trPr>
          <w:cantSplit/>
        </w:trPr>
        <w:tc>
          <w:tcPr>
            <w:tcW w:w="4572" w:type="dxa"/>
            <w:vAlign w:val="center"/>
          </w:tcPr>
          <w:p w14:paraId="5BF15ADA" w14:textId="77777777"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14:paraId="5537456B" w14:textId="77777777"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14:paraId="1FCE62E5" w14:textId="77777777" w:rsidTr="003A6C31">
        <w:trPr>
          <w:cantSplit/>
        </w:trPr>
        <w:tc>
          <w:tcPr>
            <w:tcW w:w="4572" w:type="dxa"/>
            <w:vAlign w:val="center"/>
          </w:tcPr>
          <w:p w14:paraId="7356D2F2" w14:textId="77777777"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14:paraId="64E77DB5" w14:textId="77777777"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14:paraId="22B52962" w14:textId="77777777" w:rsidTr="003A6C31">
        <w:trPr>
          <w:cantSplit/>
        </w:trPr>
        <w:tc>
          <w:tcPr>
            <w:tcW w:w="4572" w:type="dxa"/>
            <w:vAlign w:val="center"/>
          </w:tcPr>
          <w:p w14:paraId="4BB4B25F" w14:textId="77777777"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14:paraId="6E2BD5C7" w14:textId="77777777"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14:paraId="3C6129B5" w14:textId="77777777" w:rsidTr="003A6C31">
        <w:trPr>
          <w:cantSplit/>
        </w:trPr>
        <w:tc>
          <w:tcPr>
            <w:tcW w:w="4572" w:type="dxa"/>
            <w:vAlign w:val="center"/>
          </w:tcPr>
          <w:p w14:paraId="1B015245" w14:textId="77777777"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14:paraId="1CBDE75A" w14:textId="77777777"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14:paraId="5665EADF" w14:textId="77777777" w:rsidTr="003A6C31">
        <w:trPr>
          <w:cantSplit/>
        </w:trPr>
        <w:tc>
          <w:tcPr>
            <w:tcW w:w="4572" w:type="dxa"/>
            <w:vAlign w:val="center"/>
          </w:tcPr>
          <w:p w14:paraId="7689DF90" w14:textId="77777777"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14:paraId="22529D36" w14:textId="77777777"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14:paraId="6E445DB5" w14:textId="77777777" w:rsidTr="003A6C31">
        <w:trPr>
          <w:cantSplit/>
        </w:trPr>
        <w:tc>
          <w:tcPr>
            <w:tcW w:w="4572" w:type="dxa"/>
            <w:vAlign w:val="center"/>
          </w:tcPr>
          <w:p w14:paraId="1EF04714" w14:textId="77777777"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14:paraId="02E38A7C"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14:paraId="54A6E5D7" w14:textId="77777777" w:rsidTr="003A6C31">
        <w:trPr>
          <w:cantSplit/>
        </w:trPr>
        <w:tc>
          <w:tcPr>
            <w:tcW w:w="4572" w:type="dxa"/>
            <w:vAlign w:val="center"/>
          </w:tcPr>
          <w:p w14:paraId="4FCBDE78" w14:textId="77777777"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14:paraId="5B2279C8"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14:paraId="62B23B33" w14:textId="77777777" w:rsidTr="003A6C31">
        <w:trPr>
          <w:cantSplit/>
        </w:trPr>
        <w:tc>
          <w:tcPr>
            <w:tcW w:w="4572" w:type="dxa"/>
            <w:vAlign w:val="center"/>
          </w:tcPr>
          <w:p w14:paraId="21CC506F" w14:textId="77777777"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14:paraId="3636784F"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14:paraId="0302B235" w14:textId="77777777" w:rsidTr="003A6C31">
        <w:trPr>
          <w:cantSplit/>
        </w:trPr>
        <w:tc>
          <w:tcPr>
            <w:tcW w:w="4572" w:type="dxa"/>
            <w:vAlign w:val="center"/>
          </w:tcPr>
          <w:p w14:paraId="6A95FED3" w14:textId="77777777"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14:paraId="175DC2B1" w14:textId="77777777"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14:paraId="3D70B93B" w14:textId="77777777" w:rsidTr="003A6C31">
        <w:trPr>
          <w:cantSplit/>
        </w:trPr>
        <w:tc>
          <w:tcPr>
            <w:tcW w:w="4572" w:type="dxa"/>
            <w:vAlign w:val="center"/>
          </w:tcPr>
          <w:p w14:paraId="197B4DA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14:paraId="2A5FEF6C"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14:paraId="7F5BB1AE" w14:textId="77777777" w:rsidTr="003A6C31">
        <w:trPr>
          <w:cantSplit/>
        </w:trPr>
        <w:tc>
          <w:tcPr>
            <w:tcW w:w="4572" w:type="dxa"/>
            <w:vAlign w:val="center"/>
          </w:tcPr>
          <w:p w14:paraId="287EF2B6" w14:textId="77777777"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14:paraId="293207A3"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14:paraId="47DBAE18" w14:textId="77777777" w:rsidTr="003A6C31">
        <w:trPr>
          <w:cantSplit/>
        </w:trPr>
        <w:tc>
          <w:tcPr>
            <w:tcW w:w="4572" w:type="dxa"/>
            <w:vAlign w:val="center"/>
          </w:tcPr>
          <w:p w14:paraId="7BBC6CA0" w14:textId="77777777"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14:paraId="06A01F41"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14:paraId="5D45A7D4" w14:textId="77777777" w:rsidTr="003A6C31">
        <w:trPr>
          <w:cantSplit/>
        </w:trPr>
        <w:tc>
          <w:tcPr>
            <w:tcW w:w="4572" w:type="dxa"/>
            <w:vAlign w:val="center"/>
          </w:tcPr>
          <w:p w14:paraId="51B2B25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14:paraId="4F71D6AE" w14:textId="77777777"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14:paraId="544448F4" w14:textId="77777777" w:rsidR="00170686" w:rsidRPr="00A148B3" w:rsidRDefault="00170686" w:rsidP="00170686">
      <w:pPr>
        <w:pStyle w:val="Heading-Sub2"/>
      </w:pPr>
      <w:r>
        <w:t>Implementation</w:t>
      </w:r>
    </w:p>
    <w:p w14:paraId="5AAFA9C8" w14:textId="77777777" w:rsidR="009878E8" w:rsidRDefault="009878E8" w:rsidP="00794D19">
      <w:pPr>
        <w:pStyle w:val="Rule"/>
      </w:pPr>
    </w:p>
    <w:p w14:paraId="20114223" w14:textId="77777777" w:rsidR="009878E8" w:rsidRDefault="009878E8" w:rsidP="009878E8">
      <w:pPr>
        <w:pStyle w:val="Body"/>
      </w:pPr>
      <w:r>
        <w:t xml:space="preserve">VISA.NET I/O register based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51230272" w14:textId="77777777" w:rsidR="00170686" w:rsidRDefault="00170686" w:rsidP="00794D19">
      <w:pPr>
        <w:pStyle w:val="Rule"/>
      </w:pPr>
    </w:p>
    <w:p w14:paraId="47219F10" w14:textId="77777777"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r w:rsidRPr="00170686">
        <w:rPr>
          <w:rFonts w:ascii="Courier New" w:hAnsi="Courier New"/>
          <w:sz w:val="18"/>
        </w:rPr>
        <w:t>IRegisterBasedSession</w:t>
      </w:r>
      <w:r w:rsidR="00936D83">
        <w:t xml:space="preserve"> interface</w:t>
      </w:r>
      <w:r>
        <w:t>.</w:t>
      </w:r>
    </w:p>
    <w:p w14:paraId="6FE005DF" w14:textId="77777777" w:rsidR="00BA34BA" w:rsidRDefault="00BA34BA" w:rsidP="00A148B3">
      <w:pPr>
        <w:pStyle w:val="Heading2"/>
      </w:pPr>
      <w:bookmarkStart w:id="267" w:name="_Toc411598091"/>
      <w:r>
        <w:lastRenderedPageBreak/>
        <w:t>IMemoryMap</w:t>
      </w:r>
      <w:bookmarkEnd w:id="267"/>
    </w:p>
    <w:p w14:paraId="004E2CC8" w14:textId="77777777" w:rsidR="00BA34BA" w:rsidRPr="00A148B3" w:rsidRDefault="00BA34BA" w:rsidP="002C38C2">
      <w:pPr>
        <w:pStyle w:val="Heading-Sub2"/>
      </w:pPr>
      <w:r w:rsidRPr="00A148B3">
        <w:t>Description</w:t>
      </w:r>
    </w:p>
    <w:p w14:paraId="5218B65E" w14:textId="77777777" w:rsidR="005B1CC2" w:rsidRPr="00040BF2" w:rsidRDefault="005B1CC2" w:rsidP="005B1CC2">
      <w:pPr>
        <w:pStyle w:val="Body"/>
      </w:pPr>
      <w:r>
        <w:t>Provides memory mapping services for register-based devices.</w:t>
      </w:r>
    </w:p>
    <w:p w14:paraId="19191975"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04855B9B" w14:textId="77777777" w:rsidTr="007E3BAE">
        <w:tc>
          <w:tcPr>
            <w:tcW w:w="8856" w:type="dxa"/>
          </w:tcPr>
          <w:p w14:paraId="72F24F2E" w14:textId="77777777" w:rsidR="002C38C2" w:rsidRPr="00BA34BA" w:rsidRDefault="002C38C2" w:rsidP="002C38C2">
            <w:pPr>
              <w:pStyle w:val="TableItem"/>
              <w:rPr>
                <w:rFonts w:ascii="Courier New" w:hAnsi="Courier New"/>
                <w:sz w:val="18"/>
              </w:rPr>
            </w:pPr>
            <w:r w:rsidRPr="00BA34BA">
              <w:rPr>
                <w:rFonts w:ascii="Courier New" w:hAnsi="Courier New"/>
                <w:sz w:val="18"/>
              </w:rPr>
              <w:t>public interface IMemoryMap : IDisposable</w:t>
            </w:r>
          </w:p>
          <w:p w14:paraId="54D481F5" w14:textId="77777777" w:rsidR="002C38C2" w:rsidRPr="00BA34BA" w:rsidRDefault="002C38C2" w:rsidP="002C38C2">
            <w:pPr>
              <w:pStyle w:val="TableItem"/>
              <w:rPr>
                <w:rFonts w:ascii="Courier New" w:hAnsi="Courier New"/>
                <w:sz w:val="18"/>
              </w:rPr>
            </w:pPr>
            <w:r w:rsidRPr="00BA34BA">
              <w:rPr>
                <w:rFonts w:ascii="Courier New" w:hAnsi="Courier New"/>
                <w:sz w:val="18"/>
              </w:rPr>
              <w:t>{</w:t>
            </w:r>
          </w:p>
          <w:p w14:paraId="778A83B8"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AddressSpace AddressSpace { get; }</w:t>
            </w:r>
          </w:p>
          <w:p w14:paraId="17EC236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BaseAddress { get; }</w:t>
            </w:r>
          </w:p>
          <w:p w14:paraId="59160BB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 get; }</w:t>
            </w:r>
          </w:p>
          <w:p w14:paraId="3DCB5BC5" w14:textId="77777777" w:rsidR="002C38C2" w:rsidRPr="00790CE0" w:rsidRDefault="002C38C2" w:rsidP="002C38C2">
            <w:pPr>
              <w:pStyle w:val="TableItem"/>
              <w:rPr>
                <w:rFonts w:ascii="Courier New" w:hAnsi="Courier New"/>
                <w:sz w:val="18"/>
              </w:rPr>
            </w:pPr>
            <w:r>
              <w:rPr>
                <w:rFonts w:ascii="Courier New" w:hAnsi="Courier New"/>
                <w:sz w:val="18"/>
              </w:rPr>
              <w:t xml:space="preserve">   </w:t>
            </w:r>
            <w:r w:rsidRPr="00790CE0">
              <w:rPr>
                <w:rFonts w:ascii="Courier New" w:hAnsi="Courier New"/>
                <w:sz w:val="18"/>
              </w:rPr>
              <w:t>IntPtr VirtualAddress { get; }</w:t>
            </w:r>
          </w:p>
          <w:p w14:paraId="3D8C5F92" w14:textId="77777777" w:rsidR="002C38C2" w:rsidRPr="00BA34BA" w:rsidRDefault="002C38C2" w:rsidP="002C38C2">
            <w:pPr>
              <w:pStyle w:val="TableItem"/>
              <w:rPr>
                <w:rFonts w:ascii="Courier New" w:hAnsi="Courier New"/>
                <w:sz w:val="18"/>
              </w:rPr>
            </w:pPr>
          </w:p>
          <w:p w14:paraId="4D3B370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14:paraId="73BC1E2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14:paraId="12DE9B7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14:paraId="00FFB6B2"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14:paraId="6D108B8D" w14:textId="77777777" w:rsidR="002C38C2" w:rsidRPr="00BA34BA" w:rsidRDefault="002C38C2" w:rsidP="002C38C2">
            <w:pPr>
              <w:pStyle w:val="TableItem"/>
              <w:rPr>
                <w:rFonts w:ascii="Courier New" w:hAnsi="Courier New"/>
                <w:sz w:val="18"/>
              </w:rPr>
            </w:pPr>
          </w:p>
          <w:p w14:paraId="2EC6859A"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14:paraId="1100412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14:paraId="51D1728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14:paraId="6B247A30"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14:paraId="71708403" w14:textId="77777777"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14:paraId="0B180E2C" w14:textId="77777777" w:rsidR="00986216" w:rsidRPr="00A148B3" w:rsidRDefault="00986216" w:rsidP="00986216">
      <w:pPr>
        <w:pStyle w:val="Heading-Sub2"/>
      </w:pPr>
      <w:r w:rsidRPr="00A148B3">
        <w:t>Corresponding VISA Features</w:t>
      </w:r>
    </w:p>
    <w:p w14:paraId="34E45EB0"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r w:rsidRPr="00D3523F">
        <w:rPr>
          <w:rFonts w:ascii="Courier New" w:hAnsi="Courier New"/>
          <w:sz w:val="18"/>
        </w:rPr>
        <w:t>I</w:t>
      </w:r>
      <w:r>
        <w:rPr>
          <w:rFonts w:ascii="Courier New" w:hAnsi="Courier New"/>
          <w:sz w:val="18"/>
        </w:rPr>
        <w:t>MemoryMap</w:t>
      </w:r>
      <w:r w:rsidRPr="00B570D8">
        <w:t>.</w:t>
      </w:r>
    </w:p>
    <w:p w14:paraId="38116253"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67F3962" w14:textId="77777777" w:rsidTr="003A6C31">
        <w:trPr>
          <w:cantSplit/>
        </w:trPr>
        <w:tc>
          <w:tcPr>
            <w:tcW w:w="4572" w:type="dxa"/>
          </w:tcPr>
          <w:p w14:paraId="0DF5E292" w14:textId="77777777" w:rsidR="00986216" w:rsidRPr="00B570D8" w:rsidRDefault="00986216" w:rsidP="003A6C31">
            <w:pPr>
              <w:pStyle w:val="TableCaption"/>
              <w:jc w:val="left"/>
            </w:pPr>
            <w:r>
              <w:t>Property</w:t>
            </w:r>
            <w:r w:rsidRPr="00B570D8">
              <w:t xml:space="preserve"> Name</w:t>
            </w:r>
          </w:p>
        </w:tc>
        <w:tc>
          <w:tcPr>
            <w:tcW w:w="4249" w:type="dxa"/>
          </w:tcPr>
          <w:p w14:paraId="2D01BB67"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727B97EE" w14:textId="77777777" w:rsidTr="003A6C31">
        <w:trPr>
          <w:cantSplit/>
        </w:trPr>
        <w:tc>
          <w:tcPr>
            <w:tcW w:w="4572" w:type="dxa"/>
            <w:vAlign w:val="center"/>
          </w:tcPr>
          <w:p w14:paraId="49C92BB5"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AddressSpace</w:t>
            </w:r>
          </w:p>
        </w:tc>
        <w:tc>
          <w:tcPr>
            <w:tcW w:w="4249" w:type="dxa"/>
            <w:vAlign w:val="center"/>
          </w:tcPr>
          <w:p w14:paraId="459EA70E" w14:textId="77777777"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14:paraId="647C28BF" w14:textId="77777777" w:rsidTr="003A6C31">
        <w:trPr>
          <w:cantSplit/>
        </w:trPr>
        <w:tc>
          <w:tcPr>
            <w:tcW w:w="4572" w:type="dxa"/>
            <w:vAlign w:val="center"/>
          </w:tcPr>
          <w:p w14:paraId="0A80691F"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BaseAddress</w:t>
            </w:r>
          </w:p>
        </w:tc>
        <w:tc>
          <w:tcPr>
            <w:tcW w:w="4249" w:type="dxa"/>
            <w:vAlign w:val="center"/>
          </w:tcPr>
          <w:p w14:paraId="7B4D6DD9"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14:paraId="25A97A8E" w14:textId="77777777" w:rsidTr="003A6C31">
        <w:trPr>
          <w:cantSplit/>
        </w:trPr>
        <w:tc>
          <w:tcPr>
            <w:tcW w:w="4572" w:type="dxa"/>
            <w:vAlign w:val="center"/>
          </w:tcPr>
          <w:p w14:paraId="0A341E9A"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14:paraId="0C86AD0D"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14:paraId="6C6A2319" w14:textId="77777777" w:rsidTr="003A6C31">
        <w:trPr>
          <w:cantSplit/>
        </w:trPr>
        <w:tc>
          <w:tcPr>
            <w:tcW w:w="4572" w:type="dxa"/>
            <w:vAlign w:val="center"/>
          </w:tcPr>
          <w:p w14:paraId="71CF6137" w14:textId="77777777" w:rsidR="00986216" w:rsidRPr="00CA5B96" w:rsidRDefault="00986216" w:rsidP="003A6C31">
            <w:pPr>
              <w:pStyle w:val="TableItem"/>
              <w:rPr>
                <w:rFonts w:ascii="Courier New" w:hAnsi="Courier New"/>
                <w:sz w:val="18"/>
              </w:rPr>
            </w:pPr>
            <w:r w:rsidRPr="00790CE0">
              <w:rPr>
                <w:rFonts w:ascii="Courier New" w:hAnsi="Courier New"/>
                <w:sz w:val="18"/>
              </w:rPr>
              <w:t>VirtualAddress</w:t>
            </w:r>
          </w:p>
        </w:tc>
        <w:tc>
          <w:tcPr>
            <w:tcW w:w="4249" w:type="dxa"/>
            <w:vAlign w:val="center"/>
          </w:tcPr>
          <w:p w14:paraId="3BD16DB2" w14:textId="1D521A52" w:rsidR="00986216" w:rsidRPr="00CA5B96" w:rsidRDefault="006C3E84" w:rsidP="004400FE">
            <w:pPr>
              <w:pStyle w:val="TableItem"/>
              <w:rPr>
                <w:rFonts w:ascii="Courier New" w:hAnsi="Courier New"/>
                <w:sz w:val="18"/>
              </w:rPr>
            </w:pPr>
            <w:r>
              <w:rPr>
                <w:rFonts w:ascii="Courier New" w:hAnsi="Courier New"/>
                <w:sz w:val="18"/>
                <w:lang w:val="de-DE"/>
              </w:rPr>
              <w:t>N/A (this is the output pointer from viMapAddressEx</w:t>
            </w:r>
            <w:r w:rsidR="004400FE">
              <w:rPr>
                <w:rFonts w:ascii="Courier New" w:hAnsi="Courier New"/>
                <w:sz w:val="18"/>
                <w:lang w:val="de-DE"/>
              </w:rPr>
              <w:t xml:space="preserve"> if the pointer can be dereferenced; otherwise, this is IntPtr.Zero</w:t>
            </w:r>
            <w:r>
              <w:rPr>
                <w:rFonts w:ascii="Courier New" w:hAnsi="Courier New"/>
                <w:sz w:val="18"/>
                <w:lang w:val="de-DE"/>
              </w:rPr>
              <w:t>)</w:t>
            </w:r>
          </w:p>
        </w:tc>
      </w:tr>
    </w:tbl>
    <w:p w14:paraId="3ED16354" w14:textId="77777777" w:rsidR="00790CE0" w:rsidRPr="00B570D8" w:rsidRDefault="00790CE0" w:rsidP="00790CE0">
      <w:pPr>
        <w:pStyle w:val="Body"/>
      </w:pPr>
      <w:r>
        <w:t xml:space="preserve">The </w:t>
      </w:r>
      <w:r w:rsidRPr="00D3523F">
        <w:rPr>
          <w:rFonts w:ascii="Courier New" w:hAnsi="Courier New"/>
          <w:sz w:val="18"/>
        </w:rPr>
        <w:t>I</w:t>
      </w:r>
      <w:r>
        <w:rPr>
          <w:rFonts w:ascii="Courier New" w:hAnsi="Courier New"/>
          <w:sz w:val="18"/>
        </w:rPr>
        <w:t>MemoryMap</w:t>
      </w:r>
      <w:r w:rsidRPr="00BA34BA">
        <w:t xml:space="preserve"> </w:t>
      </w:r>
      <w:r>
        <w:t xml:space="preserve">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MemoryMap</w:t>
      </w:r>
      <w:r w:rsidRPr="00B570D8">
        <w:t>.</w:t>
      </w:r>
    </w:p>
    <w:p w14:paraId="01DC6111"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6F311E58" w14:textId="77777777" w:rsidTr="003A6C31">
        <w:trPr>
          <w:cantSplit/>
        </w:trPr>
        <w:tc>
          <w:tcPr>
            <w:tcW w:w="4572" w:type="dxa"/>
          </w:tcPr>
          <w:p w14:paraId="7E846A97" w14:textId="77777777" w:rsidR="00986216" w:rsidRPr="00B570D8" w:rsidRDefault="006C3E84" w:rsidP="003A6C31">
            <w:pPr>
              <w:pStyle w:val="TableCaption"/>
              <w:jc w:val="left"/>
            </w:pPr>
            <w:r>
              <w:t>Method</w:t>
            </w:r>
            <w:r w:rsidRPr="00B570D8">
              <w:t xml:space="preserve"> </w:t>
            </w:r>
            <w:r w:rsidR="00986216" w:rsidRPr="00B570D8">
              <w:t>Name</w:t>
            </w:r>
          </w:p>
        </w:tc>
        <w:tc>
          <w:tcPr>
            <w:tcW w:w="4249" w:type="dxa"/>
          </w:tcPr>
          <w:p w14:paraId="38FA2383" w14:textId="77777777"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14:paraId="3654F126" w14:textId="77777777" w:rsidTr="003A6C31">
        <w:trPr>
          <w:cantSplit/>
        </w:trPr>
        <w:tc>
          <w:tcPr>
            <w:tcW w:w="4572" w:type="dxa"/>
            <w:vAlign w:val="center"/>
          </w:tcPr>
          <w:p w14:paraId="4A661A4B" w14:textId="77777777"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14:paraId="4A0B80B1" w14:textId="77777777"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14:paraId="0F48DA56" w14:textId="77777777" w:rsidTr="003A6C31">
        <w:trPr>
          <w:cantSplit/>
        </w:trPr>
        <w:tc>
          <w:tcPr>
            <w:tcW w:w="4572" w:type="dxa"/>
            <w:vAlign w:val="center"/>
          </w:tcPr>
          <w:p w14:paraId="73B41964"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14:paraId="5F3F0252" w14:textId="77777777"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14:paraId="36548EE6" w14:textId="77777777" w:rsidTr="003A6C31">
        <w:trPr>
          <w:cantSplit/>
        </w:trPr>
        <w:tc>
          <w:tcPr>
            <w:tcW w:w="4572" w:type="dxa"/>
            <w:vAlign w:val="center"/>
          </w:tcPr>
          <w:p w14:paraId="78ECC0D9"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14:paraId="2DAF3A19" w14:textId="77777777"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14:paraId="2A63C660" w14:textId="77777777" w:rsidTr="003A6C31">
        <w:trPr>
          <w:cantSplit/>
        </w:trPr>
        <w:tc>
          <w:tcPr>
            <w:tcW w:w="4572" w:type="dxa"/>
            <w:vAlign w:val="center"/>
          </w:tcPr>
          <w:p w14:paraId="64FAE1C6"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14:paraId="07B44911" w14:textId="77777777"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14:paraId="5142BF86" w14:textId="77777777" w:rsidTr="003A6C31">
        <w:trPr>
          <w:cantSplit/>
        </w:trPr>
        <w:tc>
          <w:tcPr>
            <w:tcW w:w="4572" w:type="dxa"/>
            <w:vAlign w:val="center"/>
          </w:tcPr>
          <w:p w14:paraId="50BE295D" w14:textId="77777777"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14:paraId="2A45C27B" w14:textId="77777777"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14:paraId="2CF9301C" w14:textId="77777777" w:rsidTr="003A6C31">
        <w:trPr>
          <w:cantSplit/>
        </w:trPr>
        <w:tc>
          <w:tcPr>
            <w:tcW w:w="4572" w:type="dxa"/>
            <w:vAlign w:val="center"/>
          </w:tcPr>
          <w:p w14:paraId="08BA6587"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14:paraId="71D5AA75" w14:textId="77777777"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14:paraId="75C4E14D" w14:textId="77777777" w:rsidTr="003A6C31">
        <w:trPr>
          <w:cantSplit/>
        </w:trPr>
        <w:tc>
          <w:tcPr>
            <w:tcW w:w="4572" w:type="dxa"/>
            <w:vAlign w:val="center"/>
          </w:tcPr>
          <w:p w14:paraId="6EB76155"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14:paraId="0C1DFECE" w14:textId="77777777"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14:paraId="01BF4D3D" w14:textId="77777777" w:rsidTr="003A6C31">
        <w:trPr>
          <w:cantSplit/>
        </w:trPr>
        <w:tc>
          <w:tcPr>
            <w:tcW w:w="4572" w:type="dxa"/>
            <w:vAlign w:val="center"/>
          </w:tcPr>
          <w:p w14:paraId="1D043738"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14:paraId="45C716B7" w14:textId="77777777"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14:paraId="7C590055" w14:textId="77777777" w:rsidTr="003A6C31">
        <w:trPr>
          <w:cantSplit/>
        </w:trPr>
        <w:tc>
          <w:tcPr>
            <w:tcW w:w="4572" w:type="dxa"/>
            <w:vAlign w:val="center"/>
          </w:tcPr>
          <w:p w14:paraId="2302E013" w14:textId="77777777" w:rsidR="006C3E84" w:rsidRPr="00BA34BA" w:rsidRDefault="006C3E84" w:rsidP="003A6C31">
            <w:pPr>
              <w:pStyle w:val="TableItem"/>
              <w:rPr>
                <w:rFonts w:ascii="Courier New" w:hAnsi="Courier New"/>
                <w:sz w:val="18"/>
              </w:rPr>
            </w:pPr>
            <w:r>
              <w:rPr>
                <w:rFonts w:ascii="Courier New" w:hAnsi="Courier New"/>
                <w:sz w:val="18"/>
              </w:rPr>
              <w:lastRenderedPageBreak/>
              <w:t>Dispose</w:t>
            </w:r>
          </w:p>
        </w:tc>
        <w:tc>
          <w:tcPr>
            <w:tcW w:w="4249" w:type="dxa"/>
            <w:vAlign w:val="center"/>
          </w:tcPr>
          <w:p w14:paraId="405AF440" w14:textId="77777777" w:rsidR="006C3E84" w:rsidRDefault="006C3E84" w:rsidP="006C3E84">
            <w:pPr>
              <w:pStyle w:val="TableItem"/>
              <w:rPr>
                <w:rFonts w:ascii="Courier New" w:hAnsi="Courier New"/>
                <w:sz w:val="18"/>
              </w:rPr>
            </w:pPr>
            <w:r>
              <w:rPr>
                <w:rFonts w:ascii="Courier New" w:hAnsi="Courier New"/>
                <w:sz w:val="18"/>
              </w:rPr>
              <w:t>viUnmapAddress</w:t>
            </w:r>
          </w:p>
        </w:tc>
      </w:tr>
    </w:tbl>
    <w:p w14:paraId="7D6EA8D9" w14:textId="77777777" w:rsidR="007E335A" w:rsidRDefault="007E335A" w:rsidP="007E335A">
      <w:pPr>
        <w:pStyle w:val="Body1"/>
      </w:pPr>
      <w:bookmarkStart w:id="268" w:name="_Ref355858821"/>
      <w:bookmarkStart w:id="269" w:name="_Ref355858833"/>
    </w:p>
    <w:p w14:paraId="1950834C" w14:textId="77777777" w:rsidR="00157090" w:rsidRDefault="00157090" w:rsidP="004321AF">
      <w:pPr>
        <w:pStyle w:val="SectionTitle"/>
        <w:numPr>
          <w:ilvl w:val="0"/>
          <w:numId w:val="0"/>
        </w:numPr>
        <w:sectPr w:rsidR="00157090" w:rsidSect="00541F5F">
          <w:headerReference w:type="even" r:id="rId71"/>
          <w:headerReference w:type="default" r:id="rId72"/>
          <w:footnotePr>
            <w:numRestart w:val="eachPage"/>
          </w:footnotePr>
          <w:type w:val="continuous"/>
          <w:pgSz w:w="12240" w:h="15840"/>
          <w:pgMar w:top="1440" w:right="1440" w:bottom="-1440" w:left="1440" w:header="720" w:footer="720" w:gutter="0"/>
          <w:pgNumType w:start="1"/>
          <w:cols w:space="720"/>
          <w:noEndnote/>
        </w:sectPr>
      </w:pPr>
      <w:bookmarkStart w:id="270" w:name="_Ref411594046"/>
    </w:p>
    <w:p w14:paraId="40C9B4D4" w14:textId="77777777" w:rsidR="00FC222D" w:rsidRPr="005E736C" w:rsidRDefault="00FC222D" w:rsidP="00FC222D">
      <w:pPr>
        <w:pStyle w:val="SectionTitle"/>
      </w:pPr>
      <w:bookmarkStart w:id="271" w:name="_Ref411593357"/>
      <w:bookmarkStart w:id="272" w:name="_Ref411593592"/>
      <w:bookmarkStart w:id="273" w:name="_Toc411598092"/>
      <w:bookmarkEnd w:id="270"/>
      <w:r>
        <w:lastRenderedPageBreak/>
        <w:t>INSTR</w:t>
      </w:r>
      <w:r w:rsidRPr="005E736C">
        <w:t xml:space="preserve"> Resources</w:t>
      </w:r>
      <w:bookmarkEnd w:id="268"/>
      <w:bookmarkEnd w:id="269"/>
      <w:bookmarkEnd w:id="271"/>
      <w:bookmarkEnd w:id="272"/>
      <w:bookmarkEnd w:id="273"/>
    </w:p>
    <w:p w14:paraId="152B0807" w14:textId="77777777"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14:paraId="2EDFB44F" w14:textId="77777777" w:rsidR="007C3B8F" w:rsidRDefault="007C3B8F" w:rsidP="003D0E66">
      <w:pPr>
        <w:pStyle w:val="Heading2"/>
        <w:pageBreakBefore w:val="0"/>
      </w:pPr>
      <w:bookmarkStart w:id="274" w:name="_Toc411598093"/>
      <w:r>
        <w:t>IGpibSession</w:t>
      </w:r>
      <w:bookmarkEnd w:id="274"/>
    </w:p>
    <w:p w14:paraId="57150447" w14:textId="77777777" w:rsidR="007C3B8F" w:rsidRPr="00A148B3" w:rsidRDefault="007C3B8F" w:rsidP="002919F7">
      <w:pPr>
        <w:pStyle w:val="Heading-Sub2"/>
      </w:pPr>
      <w:r w:rsidRPr="00A148B3">
        <w:t>Description</w:t>
      </w:r>
    </w:p>
    <w:p w14:paraId="5C51FFDE" w14:textId="77777777" w:rsidR="00040BF2" w:rsidRPr="00040BF2" w:rsidRDefault="00040BF2" w:rsidP="00040BF2">
      <w:pPr>
        <w:pStyle w:val="Body"/>
      </w:pPr>
      <w:r>
        <w:t xml:space="preserve">The INSTR </w:t>
      </w:r>
      <w:r w:rsidR="00751350">
        <w:t>session type</w:t>
      </w:r>
      <w:r>
        <w:t xml:space="preserve"> for GPIB devices.</w:t>
      </w:r>
    </w:p>
    <w:p w14:paraId="50D1CCF3"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955D42E" w14:textId="77777777" w:rsidTr="007E3BAE">
        <w:tc>
          <w:tcPr>
            <w:tcW w:w="8856" w:type="dxa"/>
          </w:tcPr>
          <w:p w14:paraId="1BB0764C" w14:textId="77777777" w:rsidR="002919F7" w:rsidRPr="00D3523F" w:rsidRDefault="002919F7" w:rsidP="002919F7">
            <w:pPr>
              <w:pStyle w:val="TableItem"/>
              <w:rPr>
                <w:rFonts w:ascii="Courier New" w:hAnsi="Courier New"/>
                <w:sz w:val="18"/>
              </w:rPr>
            </w:pPr>
            <w:r w:rsidRPr="00D3523F">
              <w:rPr>
                <w:rFonts w:ascii="Courier New" w:hAnsi="Courier New"/>
                <w:sz w:val="18"/>
              </w:rPr>
              <w:t>public interface IGpibSession : IMessageBasedSession</w:t>
            </w:r>
          </w:p>
          <w:p w14:paraId="5BB70A4A" w14:textId="77777777" w:rsidR="002919F7" w:rsidRPr="00D3523F" w:rsidRDefault="002919F7" w:rsidP="002919F7">
            <w:pPr>
              <w:pStyle w:val="TableItem"/>
              <w:rPr>
                <w:rFonts w:ascii="Courier New" w:hAnsi="Courier New"/>
                <w:sz w:val="18"/>
              </w:rPr>
            </w:pPr>
            <w:r w:rsidRPr="00D3523F">
              <w:rPr>
                <w:rFonts w:ascii="Courier New" w:hAnsi="Courier New"/>
                <w:sz w:val="18"/>
              </w:rPr>
              <w:t>{</w:t>
            </w:r>
          </w:p>
          <w:p w14:paraId="18129A11"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AllowDma { get; set; }</w:t>
            </w:r>
          </w:p>
          <w:p w14:paraId="1CAD483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Int16 PrimaryAddress { get; }</w:t>
            </w:r>
          </w:p>
          <w:p w14:paraId="3EB7DE6A"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ReaddressingEnabled { get; set; }</w:t>
            </w:r>
          </w:p>
          <w:p w14:paraId="2EDC5516"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LineState RenState { get; }</w:t>
            </w:r>
          </w:p>
          <w:p w14:paraId="55B8F8E5" w14:textId="77777777" w:rsidR="002919F7" w:rsidRPr="00D3523F" w:rsidRDefault="002919F7" w:rsidP="002919F7">
            <w:pPr>
              <w:pStyle w:val="TableItem"/>
              <w:rPr>
                <w:rFonts w:ascii="Courier New" w:hAnsi="Courier New"/>
                <w:sz w:val="18"/>
              </w:rPr>
            </w:pPr>
          </w:p>
          <w:p w14:paraId="3431431B" w14:textId="77777777" w:rsidR="002919F7" w:rsidRPr="00D3523F" w:rsidRDefault="002919F7" w:rsidP="003D0E66">
            <w:pPr>
              <w:pStyle w:val="TableItem"/>
              <w:rPr>
                <w:rFonts w:ascii="Courier New" w:hAnsi="Courier New"/>
                <w:sz w:val="18"/>
              </w:rPr>
            </w:pPr>
            <w:r w:rsidRPr="00D3523F">
              <w:rPr>
                <w:rFonts w:ascii="Courier New" w:hAnsi="Courier New"/>
                <w:sz w:val="18"/>
              </w:rPr>
              <w:t xml:space="preserve">   Int16 SecondaryAddress { get; }</w:t>
            </w:r>
          </w:p>
          <w:p w14:paraId="60E83B72"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UnaddressingEnabled { get; set; }</w:t>
            </w:r>
          </w:p>
          <w:p w14:paraId="483D800C" w14:textId="77777777" w:rsidR="002919F7" w:rsidRPr="00D3523F" w:rsidRDefault="002919F7" w:rsidP="002919F7">
            <w:pPr>
              <w:pStyle w:val="TableItem"/>
              <w:rPr>
                <w:rFonts w:ascii="Courier New" w:hAnsi="Courier New"/>
                <w:sz w:val="18"/>
              </w:rPr>
            </w:pPr>
          </w:p>
          <w:p w14:paraId="7A661AF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void SendRemoteLocalCommand(RemoteLocalMode mode);</w:t>
            </w:r>
          </w:p>
          <w:p w14:paraId="3A251799" w14:textId="77777777" w:rsidR="002919F7" w:rsidRDefault="002919F7" w:rsidP="002919F7">
            <w:pPr>
              <w:pStyle w:val="TableItem"/>
              <w:rPr>
                <w:rFonts w:ascii="Courier New" w:hAnsi="Courier New"/>
                <w:sz w:val="18"/>
              </w:rPr>
            </w:pPr>
            <w:r w:rsidRPr="00D3523F">
              <w:rPr>
                <w:rFonts w:ascii="Courier New" w:hAnsi="Courier New"/>
                <w:sz w:val="18"/>
              </w:rPr>
              <w:t xml:space="preserve">   void SendRemoteLocalCommand(GpibInstr</w:t>
            </w:r>
            <w:r w:rsidR="00441616">
              <w:rPr>
                <w:rFonts w:ascii="Courier New" w:hAnsi="Courier New"/>
                <w:sz w:val="18"/>
              </w:rPr>
              <w:t>ument</w:t>
            </w:r>
            <w:r w:rsidRPr="00D3523F">
              <w:rPr>
                <w:rFonts w:ascii="Courier New" w:hAnsi="Courier New"/>
                <w:sz w:val="18"/>
              </w:rPr>
              <w:t>RemoteLocalMode mode);</w:t>
            </w:r>
          </w:p>
          <w:p w14:paraId="3C072651" w14:textId="77777777" w:rsidR="002919F7" w:rsidRPr="00D80640" w:rsidRDefault="002919F7" w:rsidP="007E3BAE">
            <w:pPr>
              <w:pStyle w:val="TableItem"/>
              <w:rPr>
                <w:rFonts w:ascii="Courier New" w:hAnsi="Courier New"/>
                <w:sz w:val="18"/>
              </w:rPr>
            </w:pPr>
            <w:r>
              <w:rPr>
                <w:rFonts w:ascii="Courier New" w:hAnsi="Courier New"/>
                <w:sz w:val="18"/>
              </w:rPr>
              <w:t>}</w:t>
            </w:r>
          </w:p>
        </w:tc>
      </w:tr>
    </w:tbl>
    <w:p w14:paraId="6CB9D1FC" w14:textId="77777777" w:rsidR="00487FC8" w:rsidRPr="00A148B3" w:rsidRDefault="00487FC8" w:rsidP="00487FC8">
      <w:pPr>
        <w:pStyle w:val="Heading-Sub2"/>
      </w:pPr>
      <w:r w:rsidRPr="00A148B3">
        <w:t>Corresponding VISA Features</w:t>
      </w:r>
    </w:p>
    <w:p w14:paraId="2FB99254" w14:textId="77777777" w:rsidR="007C3B8F" w:rsidRDefault="007C3B8F" w:rsidP="007C3B8F">
      <w:pPr>
        <w:pStyle w:val="Body"/>
      </w:pPr>
      <w:r>
        <w:t xml:space="preserve">The </w:t>
      </w:r>
      <w:r w:rsidRPr="00D3523F">
        <w:rPr>
          <w:rFonts w:ascii="Courier New" w:hAnsi="Courier New"/>
          <w:sz w:val="18"/>
        </w:rPr>
        <w:t>IGpibSession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IGpibSession</w:t>
      </w:r>
      <w:r>
        <w:t>.</w:t>
      </w:r>
    </w:p>
    <w:p w14:paraId="7D2F7C0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45419BD7" w14:textId="77777777" w:rsidTr="003A6C31">
        <w:trPr>
          <w:cantSplit/>
        </w:trPr>
        <w:tc>
          <w:tcPr>
            <w:tcW w:w="4572" w:type="dxa"/>
          </w:tcPr>
          <w:p w14:paraId="21B503E3" w14:textId="77777777" w:rsidR="00986216" w:rsidRPr="00B570D8" w:rsidRDefault="00986216" w:rsidP="003A6C31">
            <w:pPr>
              <w:pStyle w:val="TableCaption"/>
              <w:jc w:val="left"/>
            </w:pPr>
            <w:r>
              <w:t>Property</w:t>
            </w:r>
            <w:r w:rsidRPr="00B570D8">
              <w:t xml:space="preserve"> Name</w:t>
            </w:r>
          </w:p>
        </w:tc>
        <w:tc>
          <w:tcPr>
            <w:tcW w:w="4249" w:type="dxa"/>
          </w:tcPr>
          <w:p w14:paraId="3862E6EB"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1EF6E89" w14:textId="77777777" w:rsidTr="003A6C31">
        <w:trPr>
          <w:cantSplit/>
        </w:trPr>
        <w:tc>
          <w:tcPr>
            <w:tcW w:w="4572" w:type="dxa"/>
            <w:vAlign w:val="center"/>
          </w:tcPr>
          <w:p w14:paraId="0104521D" w14:textId="77777777" w:rsidR="00986216" w:rsidRPr="00B570D8" w:rsidRDefault="00986216" w:rsidP="003A6C31">
            <w:pPr>
              <w:pStyle w:val="TableItem"/>
              <w:rPr>
                <w:rFonts w:ascii="Courier New" w:hAnsi="Courier New"/>
                <w:sz w:val="18"/>
              </w:rPr>
            </w:pPr>
            <w:r w:rsidRPr="00D3523F">
              <w:rPr>
                <w:rFonts w:ascii="Courier New" w:hAnsi="Courier New"/>
                <w:sz w:val="18"/>
              </w:rPr>
              <w:t>AllowDma</w:t>
            </w:r>
          </w:p>
        </w:tc>
        <w:tc>
          <w:tcPr>
            <w:tcW w:w="4249" w:type="dxa"/>
            <w:vAlign w:val="center"/>
          </w:tcPr>
          <w:p w14:paraId="1DCECF32" w14:textId="77777777"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14:paraId="7C382BE5" w14:textId="77777777" w:rsidTr="003A6C31">
        <w:trPr>
          <w:cantSplit/>
        </w:trPr>
        <w:tc>
          <w:tcPr>
            <w:tcW w:w="4572" w:type="dxa"/>
            <w:vAlign w:val="center"/>
          </w:tcPr>
          <w:p w14:paraId="797033AD" w14:textId="77777777" w:rsidR="00986216" w:rsidRPr="00B570D8" w:rsidRDefault="00986216" w:rsidP="003A6C31">
            <w:pPr>
              <w:pStyle w:val="TableItem"/>
              <w:rPr>
                <w:rStyle w:val="CourierNew"/>
              </w:rPr>
            </w:pPr>
            <w:r w:rsidRPr="00D3523F">
              <w:rPr>
                <w:rFonts w:ascii="Courier New" w:hAnsi="Courier New"/>
                <w:sz w:val="18"/>
              </w:rPr>
              <w:t>PrimaryAddress</w:t>
            </w:r>
          </w:p>
        </w:tc>
        <w:tc>
          <w:tcPr>
            <w:tcW w:w="4249" w:type="dxa"/>
            <w:vAlign w:val="center"/>
          </w:tcPr>
          <w:p w14:paraId="607B7B5B"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14:paraId="1C2986D6" w14:textId="77777777" w:rsidTr="003A6C31">
        <w:trPr>
          <w:cantSplit/>
        </w:trPr>
        <w:tc>
          <w:tcPr>
            <w:tcW w:w="4572" w:type="dxa"/>
            <w:vAlign w:val="center"/>
          </w:tcPr>
          <w:p w14:paraId="11F8E83B" w14:textId="77777777" w:rsidR="00986216" w:rsidRPr="00B570D8" w:rsidRDefault="00986216" w:rsidP="003A6C31">
            <w:pPr>
              <w:pStyle w:val="TableItem"/>
              <w:rPr>
                <w:rStyle w:val="CourierNew"/>
              </w:rPr>
            </w:pPr>
            <w:r w:rsidRPr="00D3523F">
              <w:rPr>
                <w:rFonts w:ascii="Courier New" w:hAnsi="Courier New"/>
                <w:sz w:val="18"/>
              </w:rPr>
              <w:t>ReaddressingEnabled</w:t>
            </w:r>
          </w:p>
        </w:tc>
        <w:tc>
          <w:tcPr>
            <w:tcW w:w="4249" w:type="dxa"/>
            <w:vAlign w:val="center"/>
          </w:tcPr>
          <w:p w14:paraId="14F1D29D"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14:paraId="14B9E073" w14:textId="77777777" w:rsidTr="003A6C31">
        <w:trPr>
          <w:cantSplit/>
        </w:trPr>
        <w:tc>
          <w:tcPr>
            <w:tcW w:w="4572" w:type="dxa"/>
            <w:vAlign w:val="center"/>
          </w:tcPr>
          <w:p w14:paraId="00268342" w14:textId="77777777" w:rsidR="00986216" w:rsidRPr="00B570D8" w:rsidRDefault="00986216" w:rsidP="003A6C31">
            <w:pPr>
              <w:pStyle w:val="TableItem"/>
              <w:rPr>
                <w:rStyle w:val="CourierNew"/>
              </w:rPr>
            </w:pPr>
            <w:r w:rsidRPr="00D3523F">
              <w:rPr>
                <w:rFonts w:ascii="Courier New" w:hAnsi="Courier New"/>
                <w:sz w:val="18"/>
              </w:rPr>
              <w:t>RenState</w:t>
            </w:r>
          </w:p>
        </w:tc>
        <w:tc>
          <w:tcPr>
            <w:tcW w:w="4249" w:type="dxa"/>
            <w:vAlign w:val="center"/>
          </w:tcPr>
          <w:p w14:paraId="60862157"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14:paraId="7FED18D5" w14:textId="77777777" w:rsidTr="003A6C31">
        <w:trPr>
          <w:cantSplit/>
        </w:trPr>
        <w:tc>
          <w:tcPr>
            <w:tcW w:w="4572" w:type="dxa"/>
            <w:vAlign w:val="center"/>
          </w:tcPr>
          <w:p w14:paraId="39E45579" w14:textId="77777777" w:rsidR="00986216" w:rsidRPr="00B570D8" w:rsidRDefault="00986216" w:rsidP="003A6C31">
            <w:pPr>
              <w:pStyle w:val="TableItem"/>
              <w:rPr>
                <w:rStyle w:val="CourierNew"/>
              </w:rPr>
            </w:pPr>
            <w:r w:rsidRPr="00D3523F">
              <w:rPr>
                <w:rFonts w:ascii="Courier New" w:hAnsi="Courier New"/>
                <w:sz w:val="18"/>
              </w:rPr>
              <w:t>SecondaryAddress</w:t>
            </w:r>
          </w:p>
        </w:tc>
        <w:tc>
          <w:tcPr>
            <w:tcW w:w="4249" w:type="dxa"/>
            <w:vAlign w:val="center"/>
          </w:tcPr>
          <w:p w14:paraId="07AFD78E"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14:paraId="7845A148" w14:textId="77777777" w:rsidTr="003A6C31">
        <w:trPr>
          <w:cantSplit/>
        </w:trPr>
        <w:tc>
          <w:tcPr>
            <w:tcW w:w="4572" w:type="dxa"/>
            <w:vAlign w:val="center"/>
          </w:tcPr>
          <w:p w14:paraId="45DE90B3" w14:textId="77777777" w:rsidR="00986216" w:rsidRPr="00D3523F" w:rsidRDefault="00986216" w:rsidP="003A6C31">
            <w:pPr>
              <w:pStyle w:val="TableItem"/>
              <w:rPr>
                <w:rFonts w:ascii="Courier New" w:hAnsi="Courier New"/>
                <w:sz w:val="18"/>
              </w:rPr>
            </w:pPr>
            <w:r w:rsidRPr="00D3523F">
              <w:rPr>
                <w:rFonts w:ascii="Courier New" w:hAnsi="Courier New"/>
                <w:sz w:val="18"/>
              </w:rPr>
              <w:t>UnaddressingEnabled</w:t>
            </w:r>
          </w:p>
        </w:tc>
        <w:tc>
          <w:tcPr>
            <w:tcW w:w="4249" w:type="dxa"/>
            <w:vAlign w:val="center"/>
          </w:tcPr>
          <w:p w14:paraId="0661FD78" w14:textId="77777777"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14:paraId="22494C4E" w14:textId="77777777" w:rsidR="007C3B8F" w:rsidRPr="00B570D8" w:rsidRDefault="007C3B8F" w:rsidP="007C3B8F">
      <w:pPr>
        <w:pStyle w:val="Body"/>
      </w:pPr>
      <w:r>
        <w:t xml:space="preserve">The </w:t>
      </w:r>
      <w:r w:rsidRPr="00D3523F">
        <w:rPr>
          <w:rFonts w:ascii="Courier New" w:hAnsi="Courier New"/>
          <w:sz w:val="18"/>
        </w:rPr>
        <w:t>IGpibSession</w:t>
      </w:r>
      <w:r>
        <w:t xml:space="preserve"> interface has several .NET methods that correspond to functions defined in VISA.  The following table shows method-function correspondence for </w:t>
      </w:r>
      <w:r w:rsidRPr="00D3523F">
        <w:rPr>
          <w:rFonts w:ascii="Courier New" w:hAnsi="Courier New"/>
          <w:sz w:val="18"/>
        </w:rPr>
        <w:t>IGpibSession</w:t>
      </w:r>
      <w:r w:rsidRPr="00B570D8">
        <w:t>.</w:t>
      </w:r>
    </w:p>
    <w:p w14:paraId="71011DA1"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0C216B5E" w14:textId="77777777" w:rsidTr="003A6C31">
        <w:trPr>
          <w:cantSplit/>
        </w:trPr>
        <w:tc>
          <w:tcPr>
            <w:tcW w:w="4572" w:type="dxa"/>
          </w:tcPr>
          <w:p w14:paraId="52DAACC3" w14:textId="77777777" w:rsidR="00986216" w:rsidRPr="00B570D8" w:rsidRDefault="00986216" w:rsidP="003A6C31">
            <w:pPr>
              <w:pStyle w:val="TableCaption"/>
              <w:jc w:val="left"/>
            </w:pPr>
            <w:r>
              <w:t>Method</w:t>
            </w:r>
            <w:r w:rsidRPr="00B570D8">
              <w:t xml:space="preserve"> Name</w:t>
            </w:r>
          </w:p>
        </w:tc>
        <w:tc>
          <w:tcPr>
            <w:tcW w:w="4249" w:type="dxa"/>
          </w:tcPr>
          <w:p w14:paraId="2A2297AC" w14:textId="77777777" w:rsidR="00986216" w:rsidRPr="00B570D8" w:rsidRDefault="00986216" w:rsidP="00986216">
            <w:pPr>
              <w:pStyle w:val="TableCaption"/>
              <w:jc w:val="left"/>
            </w:pPr>
            <w:r w:rsidRPr="00B570D8">
              <w:t xml:space="preserve">VISA </w:t>
            </w:r>
            <w:r>
              <w:t>Function</w:t>
            </w:r>
            <w:r w:rsidRPr="00B570D8">
              <w:t xml:space="preserve"> Name</w:t>
            </w:r>
          </w:p>
        </w:tc>
      </w:tr>
      <w:tr w:rsidR="00986216" w14:paraId="0617C109" w14:textId="77777777" w:rsidTr="003A6C31">
        <w:trPr>
          <w:cantSplit/>
        </w:trPr>
        <w:tc>
          <w:tcPr>
            <w:tcW w:w="4572" w:type="dxa"/>
          </w:tcPr>
          <w:p w14:paraId="7920AC5E" w14:textId="77777777" w:rsidR="00986216" w:rsidRPr="00AB1F8A" w:rsidRDefault="00986216" w:rsidP="003A6C31">
            <w:pPr>
              <w:pStyle w:val="TableItem"/>
              <w:rPr>
                <w:rFonts w:ascii="Courier New" w:hAnsi="Courier New"/>
                <w:sz w:val="18"/>
              </w:rPr>
            </w:pPr>
            <w:r w:rsidRPr="00D3523F">
              <w:rPr>
                <w:rFonts w:ascii="Courier New" w:hAnsi="Courier New"/>
                <w:sz w:val="18"/>
              </w:rPr>
              <w:t>SendRemoteLocalCommand</w:t>
            </w:r>
          </w:p>
        </w:tc>
        <w:tc>
          <w:tcPr>
            <w:tcW w:w="4249" w:type="dxa"/>
          </w:tcPr>
          <w:p w14:paraId="75818D54" w14:textId="77777777" w:rsidR="00986216" w:rsidRPr="00B570D8" w:rsidRDefault="003D0E66" w:rsidP="003A6C31">
            <w:pPr>
              <w:pStyle w:val="TableItem"/>
              <w:rPr>
                <w:rFonts w:ascii="Courier New" w:hAnsi="Courier New"/>
                <w:sz w:val="18"/>
                <w:lang w:val="fr-FR"/>
              </w:rPr>
            </w:pPr>
            <w:r>
              <w:t>viGpibControlREN</w:t>
            </w:r>
          </w:p>
        </w:tc>
      </w:tr>
    </w:tbl>
    <w:p w14:paraId="585530F0" w14:textId="77777777" w:rsidR="00E02FC6" w:rsidRPr="00A148B3" w:rsidRDefault="00E02FC6" w:rsidP="00E02FC6">
      <w:pPr>
        <w:pStyle w:val="Heading-Sub2"/>
      </w:pPr>
      <w:r>
        <w:t>Implementation</w:t>
      </w:r>
    </w:p>
    <w:p w14:paraId="574349A4" w14:textId="77777777" w:rsidR="00E02FC6" w:rsidRDefault="00E02FC6" w:rsidP="00794D19">
      <w:pPr>
        <w:pStyle w:val="Rule"/>
      </w:pPr>
    </w:p>
    <w:p w14:paraId="4B6D0C58" w14:textId="77777777"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r w:rsidR="00936D83" w:rsidRPr="0081149D">
        <w:rPr>
          <w:rFonts w:ascii="Courier New" w:hAnsi="Courier New"/>
          <w:sz w:val="18"/>
        </w:rPr>
        <w:t>IGpibSession</w:t>
      </w:r>
      <w:r w:rsidR="00936D83">
        <w:t xml:space="preserve"> </w:t>
      </w:r>
      <w:r>
        <w:t>interface properties and methods as specified in VPP 4.3 for corresponding attributes and functions, except as specified otherwise in this specification.</w:t>
      </w:r>
    </w:p>
    <w:p w14:paraId="317F57CC" w14:textId="77777777" w:rsidR="00170686" w:rsidRDefault="00170686" w:rsidP="00794D19">
      <w:pPr>
        <w:pStyle w:val="Rule"/>
      </w:pPr>
    </w:p>
    <w:p w14:paraId="7D58000D" w14:textId="77777777"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r w:rsidRPr="00441616">
        <w:rPr>
          <w:rFonts w:ascii="Courier New" w:hAnsi="Courier New"/>
          <w:sz w:val="18"/>
        </w:rPr>
        <w:t>IGpibSession</w:t>
      </w:r>
      <w:r>
        <w:t>.</w:t>
      </w:r>
    </w:p>
    <w:p w14:paraId="3406F5D9" w14:textId="77777777" w:rsidR="007C3B8F" w:rsidRDefault="007C3B8F" w:rsidP="00A148B3">
      <w:pPr>
        <w:pStyle w:val="Heading2"/>
      </w:pPr>
      <w:bookmarkStart w:id="275" w:name="_Toc411598094"/>
      <w:r>
        <w:lastRenderedPageBreak/>
        <w:t>IPxiSession</w:t>
      </w:r>
      <w:bookmarkEnd w:id="275"/>
    </w:p>
    <w:p w14:paraId="0A125AE1" w14:textId="77777777" w:rsidR="007C3B8F" w:rsidRPr="00A148B3" w:rsidRDefault="007C3B8F" w:rsidP="002919F7">
      <w:pPr>
        <w:pStyle w:val="Heading-Sub2"/>
      </w:pPr>
      <w:r w:rsidRPr="00A148B3">
        <w:t>Description</w:t>
      </w:r>
    </w:p>
    <w:p w14:paraId="7D35236E" w14:textId="77777777" w:rsidR="00040BF2" w:rsidRPr="00040BF2" w:rsidRDefault="00040BF2" w:rsidP="00040BF2">
      <w:pPr>
        <w:pStyle w:val="Body"/>
      </w:pPr>
      <w:r>
        <w:t xml:space="preserve">The INSTR </w:t>
      </w:r>
      <w:r w:rsidR="00751350">
        <w:t xml:space="preserve">session type </w:t>
      </w:r>
      <w:r>
        <w:t>for PXI devices.</w:t>
      </w:r>
    </w:p>
    <w:p w14:paraId="7A9D2DEA"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5B24DCE6" w14:textId="77777777" w:rsidTr="007E3BAE">
        <w:tc>
          <w:tcPr>
            <w:tcW w:w="8856" w:type="dxa"/>
          </w:tcPr>
          <w:p w14:paraId="7AF76D0E" w14:textId="77777777" w:rsidR="002919F7" w:rsidRPr="004C37DF" w:rsidRDefault="002919F7" w:rsidP="002919F7">
            <w:pPr>
              <w:pStyle w:val="TableItem"/>
              <w:rPr>
                <w:rFonts w:ascii="Courier New" w:hAnsi="Courier New"/>
                <w:sz w:val="18"/>
              </w:rPr>
            </w:pPr>
            <w:r w:rsidRPr="004C37DF">
              <w:rPr>
                <w:rFonts w:ascii="Courier New" w:hAnsi="Courier New"/>
                <w:sz w:val="18"/>
              </w:rPr>
              <w:t>public interface IPxiSession : IRegisterBasedSession</w:t>
            </w:r>
          </w:p>
          <w:p w14:paraId="011FA674" w14:textId="77777777" w:rsidR="002919F7" w:rsidRPr="004C37DF" w:rsidRDefault="002919F7" w:rsidP="002919F7">
            <w:pPr>
              <w:pStyle w:val="TableItem"/>
              <w:rPr>
                <w:rFonts w:ascii="Courier New" w:hAnsi="Courier New"/>
                <w:sz w:val="18"/>
              </w:rPr>
            </w:pPr>
            <w:r w:rsidRPr="004C37DF">
              <w:rPr>
                <w:rFonts w:ascii="Courier New" w:hAnsi="Courier New"/>
                <w:sz w:val="18"/>
              </w:rPr>
              <w:t>{</w:t>
            </w:r>
          </w:p>
          <w:p w14:paraId="36416710"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event EventHandler&lt;PxiInterruptEventArgs&gt; Interrupt;</w:t>
            </w:r>
          </w:p>
          <w:p w14:paraId="061BB020" w14:textId="77777777" w:rsidR="003D0E66" w:rsidRPr="004C37DF" w:rsidRDefault="003D0E66" w:rsidP="002919F7">
            <w:pPr>
              <w:pStyle w:val="TableItem"/>
              <w:rPr>
                <w:rFonts w:ascii="Courier New" w:hAnsi="Courier New"/>
                <w:sz w:val="18"/>
              </w:rPr>
            </w:pPr>
          </w:p>
          <w:p w14:paraId="6F407C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ActualLinkWidth { get; }</w:t>
            </w:r>
          </w:p>
          <w:p w14:paraId="17EFD33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AllowWriteCombining { get; set; }</w:t>
            </w:r>
          </w:p>
          <w:p w14:paraId="66873102"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BusNumber { get; }</w:t>
            </w:r>
          </w:p>
          <w:p w14:paraId="6B700AD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ChassisNumber { get; }</w:t>
            </w:r>
          </w:p>
          <w:p w14:paraId="445DCB2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DeviceNumber { get; }</w:t>
            </w:r>
          </w:p>
          <w:p w14:paraId="5D467AC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DstarBusNumber { get; }</w:t>
            </w:r>
          </w:p>
          <w:p w14:paraId="73E194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DstarLineSet { get; }</w:t>
            </w:r>
          </w:p>
          <w:p w14:paraId="30058CB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FunctionNumber { get; }</w:t>
            </w:r>
          </w:p>
          <w:p w14:paraId="5FF4866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Boolean IsExpress { get; }</w:t>
            </w:r>
          </w:p>
          <w:p w14:paraId="42D5C8A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ManufacturerId { get; }</w:t>
            </w:r>
          </w:p>
          <w:p w14:paraId="1E80A7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ManufacturerName { get; }</w:t>
            </w:r>
          </w:p>
          <w:p w14:paraId="489A861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MaxLinkWidth { get; }</w:t>
            </w:r>
          </w:p>
          <w:p w14:paraId="6B1746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MemTypeBar0 { get; }</w:t>
            </w:r>
          </w:p>
          <w:p w14:paraId="76FD1DE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MemTypeBar1 { get; }</w:t>
            </w:r>
          </w:p>
          <w:p w14:paraId="6771D0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MemTypeBar2 { get; }</w:t>
            </w:r>
          </w:p>
          <w:p w14:paraId="14627D3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MemTypeBar3 { get; }</w:t>
            </w:r>
          </w:p>
          <w:p w14:paraId="216A7F8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MemTypeBar4 { get; }</w:t>
            </w:r>
          </w:p>
          <w:p w14:paraId="0DABEC2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PxiMemoryType MemTypeBar5 { get; }</w:t>
            </w:r>
          </w:p>
          <w:p w14:paraId="178FB3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MemBaseBar0 { get; }</w:t>
            </w:r>
          </w:p>
          <w:p w14:paraId="7EEA7C4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MemBaseBar1 { get; }</w:t>
            </w:r>
          </w:p>
          <w:p w14:paraId="04ADAAE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MemBaseBar2 { get; }</w:t>
            </w:r>
          </w:p>
          <w:p w14:paraId="1580FE2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MemBaseBar3 { get; }</w:t>
            </w:r>
          </w:p>
          <w:p w14:paraId="10A339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MemBaseBar4 { get; }</w:t>
            </w:r>
          </w:p>
          <w:p w14:paraId="60EFE4B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MemBaseBar5 { get; }</w:t>
            </w:r>
          </w:p>
          <w:p w14:paraId="6E26565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MemSizeBar0 { get; }</w:t>
            </w:r>
          </w:p>
          <w:p w14:paraId="4FCB05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MemSizeBar1 { get; }</w:t>
            </w:r>
          </w:p>
          <w:p w14:paraId="3AAD13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MemSizeBar2 { get; }</w:t>
            </w:r>
          </w:p>
          <w:p w14:paraId="1CDBA17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MemSizeBar3 { get; }</w:t>
            </w:r>
          </w:p>
          <w:p w14:paraId="30CF121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MemSizeBar4 { get; }</w:t>
            </w:r>
          </w:p>
          <w:p w14:paraId="12F633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Int64 MemSizeBar5 { get; }</w:t>
            </w:r>
          </w:p>
          <w:p w14:paraId="0A164D5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ModelCode { get; }</w:t>
            </w:r>
          </w:p>
          <w:p w14:paraId="14A1F67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ModelName { get; }</w:t>
            </w:r>
          </w:p>
          <w:p w14:paraId="2478463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 { get; }</w:t>
            </w:r>
          </w:p>
          <w:p w14:paraId="352A547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SlotLinkWidth { get; }</w:t>
            </w:r>
          </w:p>
          <w:p w14:paraId="33F6503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SlotLocalBusLeft { get; }</w:t>
            </w:r>
          </w:p>
          <w:p w14:paraId="0B6F12D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SlotLocalBusRight { get; }</w:t>
            </w:r>
          </w:p>
          <w:p w14:paraId="3F317314"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String SlotPath { get; }</w:t>
            </w:r>
          </w:p>
          <w:p w14:paraId="6718A4F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StarTriggerBus { get; }</w:t>
            </w:r>
          </w:p>
          <w:p w14:paraId="377DD51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StarTriggerLine { get; }</w:t>
            </w:r>
          </w:p>
          <w:p w14:paraId="716413F7"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Int16 TriggerBus { get; }</w:t>
            </w:r>
          </w:p>
          <w:p w14:paraId="275ED14F" w14:textId="77777777" w:rsidR="003D0E66" w:rsidRPr="004C37DF" w:rsidRDefault="003D0E66" w:rsidP="002919F7">
            <w:pPr>
              <w:pStyle w:val="TableItem"/>
              <w:rPr>
                <w:rFonts w:ascii="Courier New" w:hAnsi="Courier New"/>
                <w:sz w:val="18"/>
              </w:rPr>
            </w:pPr>
          </w:p>
          <w:p w14:paraId="7B9090CC" w14:textId="77777777" w:rsidR="002919F7" w:rsidRPr="004C37DF" w:rsidRDefault="002919F7" w:rsidP="002919F7">
            <w:pPr>
              <w:pStyle w:val="TableItem"/>
              <w:rPr>
                <w:rFonts w:ascii="Courier New" w:hAnsi="Courier New"/>
                <w:sz w:val="18"/>
              </w:rPr>
            </w:pPr>
            <w:r w:rsidRPr="00D3523F">
              <w:rPr>
                <w:rFonts w:ascii="Courier New" w:hAnsi="Courier New"/>
                <w:sz w:val="18"/>
              </w:rPr>
              <w:lastRenderedPageBreak/>
              <w:t xml:space="preserve">   </w:t>
            </w:r>
            <w:r w:rsidRPr="004C37DF">
              <w:rPr>
                <w:rFonts w:ascii="Courier New" w:hAnsi="Courier New"/>
                <w:sz w:val="18"/>
              </w:rPr>
              <w:t>void ReserveTrigger(TriggerLine line);</w:t>
            </w:r>
          </w:p>
          <w:p w14:paraId="740FDEC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void UnreserveTrigger(TriggerLine line);</w:t>
            </w:r>
          </w:p>
          <w:p w14:paraId="1FE2CED1" w14:textId="77777777"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14:paraId="303B4D81" w14:textId="77777777" w:rsidR="00487FC8" w:rsidRPr="00A148B3" w:rsidRDefault="00487FC8" w:rsidP="00487FC8">
      <w:pPr>
        <w:pStyle w:val="Heading-Sub2"/>
      </w:pPr>
      <w:r w:rsidRPr="00A148B3">
        <w:lastRenderedPageBreak/>
        <w:t>Corresponding VISA Features</w:t>
      </w:r>
    </w:p>
    <w:p w14:paraId="6E19218E"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w:t>
      </w:r>
    </w:p>
    <w:p w14:paraId="552940AB"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2D22865" w14:textId="77777777" w:rsidTr="003A6C31">
        <w:trPr>
          <w:cantSplit/>
        </w:trPr>
        <w:tc>
          <w:tcPr>
            <w:tcW w:w="4572" w:type="dxa"/>
          </w:tcPr>
          <w:p w14:paraId="2AA2B22B" w14:textId="77777777" w:rsidR="00986216" w:rsidRPr="00B570D8" w:rsidRDefault="00986216" w:rsidP="003A6C31">
            <w:pPr>
              <w:pStyle w:val="TableCaption"/>
              <w:jc w:val="left"/>
            </w:pPr>
            <w:r>
              <w:t>Property</w:t>
            </w:r>
            <w:r w:rsidRPr="00B570D8">
              <w:t xml:space="preserve"> Name</w:t>
            </w:r>
          </w:p>
        </w:tc>
        <w:tc>
          <w:tcPr>
            <w:tcW w:w="4249" w:type="dxa"/>
          </w:tcPr>
          <w:p w14:paraId="3E99F17D"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483B977A" w14:textId="77777777" w:rsidTr="003A6C31">
        <w:trPr>
          <w:cantSplit/>
        </w:trPr>
        <w:tc>
          <w:tcPr>
            <w:tcW w:w="4572" w:type="dxa"/>
            <w:vAlign w:val="center"/>
          </w:tcPr>
          <w:p w14:paraId="43647851" w14:textId="77777777" w:rsidR="00986216" w:rsidRPr="00CA5B96" w:rsidRDefault="00986216" w:rsidP="003A6C31">
            <w:pPr>
              <w:pStyle w:val="TableItem"/>
              <w:rPr>
                <w:rFonts w:ascii="Courier New" w:hAnsi="Courier New"/>
                <w:sz w:val="18"/>
              </w:rPr>
            </w:pPr>
            <w:r w:rsidRPr="00CA5B96">
              <w:rPr>
                <w:rFonts w:ascii="Courier New" w:hAnsi="Courier New"/>
                <w:sz w:val="18"/>
              </w:rPr>
              <w:t>ActualLinkWidth</w:t>
            </w:r>
          </w:p>
        </w:tc>
        <w:tc>
          <w:tcPr>
            <w:tcW w:w="4249" w:type="dxa"/>
            <w:vAlign w:val="center"/>
          </w:tcPr>
          <w:p w14:paraId="00689C2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14:paraId="1839D455" w14:textId="77777777" w:rsidTr="003A6C31">
        <w:trPr>
          <w:cantSplit/>
        </w:trPr>
        <w:tc>
          <w:tcPr>
            <w:tcW w:w="4572" w:type="dxa"/>
            <w:vAlign w:val="center"/>
          </w:tcPr>
          <w:p w14:paraId="312F0135" w14:textId="77777777" w:rsidR="00986216" w:rsidRPr="00CA5B96" w:rsidRDefault="00986216" w:rsidP="003A6C31">
            <w:pPr>
              <w:pStyle w:val="TableItem"/>
              <w:rPr>
                <w:rFonts w:ascii="Courier New" w:hAnsi="Courier New"/>
                <w:sz w:val="18"/>
              </w:rPr>
            </w:pPr>
            <w:r w:rsidRPr="004C37DF">
              <w:rPr>
                <w:rFonts w:ascii="Courier New" w:hAnsi="Courier New"/>
                <w:sz w:val="18"/>
              </w:rPr>
              <w:t>AllowWriteCombining</w:t>
            </w:r>
          </w:p>
        </w:tc>
        <w:tc>
          <w:tcPr>
            <w:tcW w:w="4249" w:type="dxa"/>
            <w:vAlign w:val="center"/>
          </w:tcPr>
          <w:p w14:paraId="734E26F7" w14:textId="77777777"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14:paraId="0F1E7DCD" w14:textId="77777777" w:rsidTr="003A6C31">
        <w:trPr>
          <w:cantSplit/>
        </w:trPr>
        <w:tc>
          <w:tcPr>
            <w:tcW w:w="4572" w:type="dxa"/>
            <w:vAlign w:val="center"/>
          </w:tcPr>
          <w:p w14:paraId="7D938B6E" w14:textId="77777777" w:rsidR="00986216" w:rsidRPr="00CA5B96" w:rsidRDefault="00986216" w:rsidP="003A6C31">
            <w:pPr>
              <w:pStyle w:val="TableItem"/>
              <w:rPr>
                <w:rFonts w:ascii="Courier New" w:hAnsi="Courier New"/>
                <w:sz w:val="18"/>
              </w:rPr>
            </w:pPr>
            <w:r w:rsidRPr="00CA5B96">
              <w:rPr>
                <w:rFonts w:ascii="Courier New" w:hAnsi="Courier New"/>
                <w:sz w:val="18"/>
              </w:rPr>
              <w:t>BusNumber</w:t>
            </w:r>
          </w:p>
        </w:tc>
        <w:tc>
          <w:tcPr>
            <w:tcW w:w="4249" w:type="dxa"/>
            <w:vAlign w:val="center"/>
          </w:tcPr>
          <w:p w14:paraId="2058F0E6"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14:paraId="3ACCA0D7" w14:textId="77777777" w:rsidTr="003A6C31">
        <w:trPr>
          <w:cantSplit/>
        </w:trPr>
        <w:tc>
          <w:tcPr>
            <w:tcW w:w="4572" w:type="dxa"/>
            <w:vAlign w:val="center"/>
          </w:tcPr>
          <w:p w14:paraId="1FCCD793" w14:textId="77777777" w:rsidR="00986216" w:rsidRPr="00CA5B96" w:rsidRDefault="00986216" w:rsidP="003A6C31">
            <w:pPr>
              <w:pStyle w:val="TableItem"/>
              <w:rPr>
                <w:rFonts w:ascii="Courier New" w:hAnsi="Courier New"/>
                <w:sz w:val="18"/>
              </w:rPr>
            </w:pPr>
            <w:r w:rsidRPr="00CA5B96">
              <w:rPr>
                <w:rFonts w:ascii="Courier New" w:hAnsi="Courier New"/>
                <w:sz w:val="18"/>
              </w:rPr>
              <w:t>ChassisNumber</w:t>
            </w:r>
          </w:p>
        </w:tc>
        <w:tc>
          <w:tcPr>
            <w:tcW w:w="4249" w:type="dxa"/>
            <w:vAlign w:val="center"/>
          </w:tcPr>
          <w:p w14:paraId="1076DB6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14:paraId="1084B3B3" w14:textId="77777777" w:rsidTr="003A6C31">
        <w:trPr>
          <w:cantSplit/>
        </w:trPr>
        <w:tc>
          <w:tcPr>
            <w:tcW w:w="4572" w:type="dxa"/>
            <w:vAlign w:val="center"/>
          </w:tcPr>
          <w:p w14:paraId="57433371" w14:textId="77777777" w:rsidR="00986216" w:rsidRPr="00CA5B96" w:rsidRDefault="00986216"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Number</w:t>
            </w:r>
          </w:p>
        </w:tc>
        <w:tc>
          <w:tcPr>
            <w:tcW w:w="4249" w:type="dxa"/>
            <w:vAlign w:val="center"/>
          </w:tcPr>
          <w:p w14:paraId="48196000"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14:paraId="0BB8242D" w14:textId="77777777" w:rsidTr="003A6C31">
        <w:trPr>
          <w:cantSplit/>
        </w:trPr>
        <w:tc>
          <w:tcPr>
            <w:tcW w:w="4572" w:type="dxa"/>
            <w:vAlign w:val="center"/>
          </w:tcPr>
          <w:p w14:paraId="4DEE8962" w14:textId="77777777" w:rsidR="00986216" w:rsidRPr="00CA5B96" w:rsidRDefault="00986216" w:rsidP="003A6C31">
            <w:pPr>
              <w:pStyle w:val="TableItem"/>
              <w:rPr>
                <w:rFonts w:ascii="Courier New" w:hAnsi="Courier New"/>
                <w:sz w:val="18"/>
              </w:rPr>
            </w:pPr>
            <w:r w:rsidRPr="00CA5B96">
              <w:rPr>
                <w:rFonts w:ascii="Courier New" w:hAnsi="Courier New"/>
                <w:sz w:val="18"/>
              </w:rPr>
              <w:t>DstarBusNumber</w:t>
            </w:r>
          </w:p>
        </w:tc>
        <w:tc>
          <w:tcPr>
            <w:tcW w:w="4249" w:type="dxa"/>
            <w:vAlign w:val="center"/>
          </w:tcPr>
          <w:p w14:paraId="531946A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14:paraId="13D55194" w14:textId="77777777" w:rsidTr="003A6C31">
        <w:trPr>
          <w:cantSplit/>
        </w:trPr>
        <w:tc>
          <w:tcPr>
            <w:tcW w:w="4572" w:type="dxa"/>
            <w:vAlign w:val="center"/>
          </w:tcPr>
          <w:p w14:paraId="32508BF8" w14:textId="77777777" w:rsidR="00986216" w:rsidRPr="00CA5B96" w:rsidRDefault="00986216" w:rsidP="003A6C31">
            <w:pPr>
              <w:pStyle w:val="TableItem"/>
              <w:rPr>
                <w:rFonts w:ascii="Courier New" w:hAnsi="Courier New"/>
                <w:sz w:val="18"/>
              </w:rPr>
            </w:pPr>
            <w:r w:rsidRPr="00CA5B96">
              <w:rPr>
                <w:rFonts w:ascii="Courier New" w:hAnsi="Courier New"/>
                <w:sz w:val="18"/>
              </w:rPr>
              <w:t>DstarLineSet</w:t>
            </w:r>
          </w:p>
        </w:tc>
        <w:tc>
          <w:tcPr>
            <w:tcW w:w="4249" w:type="dxa"/>
            <w:vAlign w:val="center"/>
          </w:tcPr>
          <w:p w14:paraId="571676B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14:paraId="4D5A3BBF" w14:textId="77777777" w:rsidTr="003A6C31">
        <w:trPr>
          <w:cantSplit/>
        </w:trPr>
        <w:tc>
          <w:tcPr>
            <w:tcW w:w="4572" w:type="dxa"/>
            <w:vAlign w:val="center"/>
          </w:tcPr>
          <w:p w14:paraId="79A76158" w14:textId="77777777" w:rsidR="00986216" w:rsidRPr="00CA5B96" w:rsidRDefault="00986216" w:rsidP="003A6C31">
            <w:pPr>
              <w:pStyle w:val="TableItem"/>
              <w:rPr>
                <w:rFonts w:ascii="Courier New" w:hAnsi="Courier New"/>
                <w:sz w:val="18"/>
              </w:rPr>
            </w:pPr>
            <w:r w:rsidRPr="00CA5B96">
              <w:rPr>
                <w:rFonts w:ascii="Courier New" w:hAnsi="Courier New"/>
                <w:sz w:val="18"/>
              </w:rPr>
              <w:t>Func</w:t>
            </w:r>
            <w:r>
              <w:rPr>
                <w:rFonts w:ascii="Courier New" w:hAnsi="Courier New"/>
                <w:sz w:val="18"/>
              </w:rPr>
              <w:t>tion</w:t>
            </w:r>
            <w:r w:rsidRPr="00CA5B96">
              <w:rPr>
                <w:rFonts w:ascii="Courier New" w:hAnsi="Courier New"/>
                <w:sz w:val="18"/>
              </w:rPr>
              <w:t>Number</w:t>
            </w:r>
          </w:p>
        </w:tc>
        <w:tc>
          <w:tcPr>
            <w:tcW w:w="4249" w:type="dxa"/>
            <w:vAlign w:val="center"/>
          </w:tcPr>
          <w:p w14:paraId="254E713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14:paraId="6801E1BF" w14:textId="77777777" w:rsidTr="003A6C31">
        <w:trPr>
          <w:cantSplit/>
        </w:trPr>
        <w:tc>
          <w:tcPr>
            <w:tcW w:w="4572" w:type="dxa"/>
            <w:vAlign w:val="center"/>
          </w:tcPr>
          <w:p w14:paraId="19B2F664" w14:textId="77777777" w:rsidR="00986216" w:rsidRPr="00CA5B96" w:rsidRDefault="00986216" w:rsidP="003A6C31">
            <w:pPr>
              <w:pStyle w:val="TableItem"/>
              <w:rPr>
                <w:rFonts w:ascii="Courier New" w:hAnsi="Courier New"/>
                <w:sz w:val="18"/>
              </w:rPr>
            </w:pPr>
            <w:r w:rsidRPr="00CA5B96">
              <w:rPr>
                <w:rFonts w:ascii="Courier New" w:hAnsi="Courier New"/>
                <w:sz w:val="18"/>
              </w:rPr>
              <w:t>IsExpress</w:t>
            </w:r>
          </w:p>
        </w:tc>
        <w:tc>
          <w:tcPr>
            <w:tcW w:w="4249" w:type="dxa"/>
            <w:vAlign w:val="center"/>
          </w:tcPr>
          <w:p w14:paraId="01A3124E"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14:paraId="112ABC3C" w14:textId="77777777" w:rsidTr="003A6C31">
        <w:trPr>
          <w:cantSplit/>
        </w:trPr>
        <w:tc>
          <w:tcPr>
            <w:tcW w:w="4572" w:type="dxa"/>
            <w:vAlign w:val="center"/>
          </w:tcPr>
          <w:p w14:paraId="2B3E4B0F"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ManufacturerId</w:t>
            </w:r>
          </w:p>
        </w:tc>
        <w:tc>
          <w:tcPr>
            <w:tcW w:w="4249" w:type="dxa"/>
            <w:vAlign w:val="center"/>
          </w:tcPr>
          <w:p w14:paraId="0FD24842" w14:textId="77777777"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14:paraId="40602026" w14:textId="77777777" w:rsidTr="003A6C31">
        <w:trPr>
          <w:cantSplit/>
        </w:trPr>
        <w:tc>
          <w:tcPr>
            <w:tcW w:w="4572" w:type="dxa"/>
            <w:vAlign w:val="center"/>
          </w:tcPr>
          <w:p w14:paraId="2F83FC60" w14:textId="77777777" w:rsidR="00986216" w:rsidRPr="00CA5B96" w:rsidRDefault="00986216" w:rsidP="003A6C31">
            <w:pPr>
              <w:pStyle w:val="TableItem"/>
              <w:rPr>
                <w:rFonts w:ascii="Courier New" w:hAnsi="Courier New"/>
                <w:sz w:val="18"/>
              </w:rPr>
            </w:pPr>
            <w:r w:rsidRPr="004C37DF">
              <w:rPr>
                <w:rFonts w:ascii="Courier New" w:hAnsi="Courier New"/>
                <w:sz w:val="18"/>
              </w:rPr>
              <w:t>ManufacturerName</w:t>
            </w:r>
          </w:p>
        </w:tc>
        <w:tc>
          <w:tcPr>
            <w:tcW w:w="4249" w:type="dxa"/>
            <w:vAlign w:val="center"/>
          </w:tcPr>
          <w:p w14:paraId="7575B9A7" w14:textId="77777777"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14:paraId="3D9C1DD3" w14:textId="77777777" w:rsidTr="003A6C31">
        <w:trPr>
          <w:cantSplit/>
        </w:trPr>
        <w:tc>
          <w:tcPr>
            <w:tcW w:w="4572" w:type="dxa"/>
            <w:vAlign w:val="center"/>
          </w:tcPr>
          <w:p w14:paraId="42BE1B9C" w14:textId="77777777" w:rsidR="00986216" w:rsidRPr="00CA5B96" w:rsidRDefault="00986216" w:rsidP="003A6C31">
            <w:pPr>
              <w:pStyle w:val="TableItem"/>
              <w:rPr>
                <w:rFonts w:ascii="Courier New" w:hAnsi="Courier New"/>
                <w:sz w:val="18"/>
              </w:rPr>
            </w:pPr>
            <w:r w:rsidRPr="00CA5B96">
              <w:rPr>
                <w:rFonts w:ascii="Courier New" w:hAnsi="Courier New"/>
                <w:sz w:val="18"/>
              </w:rPr>
              <w:t>MaxLinkWidth</w:t>
            </w:r>
          </w:p>
        </w:tc>
        <w:tc>
          <w:tcPr>
            <w:tcW w:w="4249" w:type="dxa"/>
            <w:vAlign w:val="center"/>
          </w:tcPr>
          <w:p w14:paraId="123606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14:paraId="59219AC7" w14:textId="77777777" w:rsidTr="003A6C31">
        <w:trPr>
          <w:cantSplit/>
        </w:trPr>
        <w:tc>
          <w:tcPr>
            <w:tcW w:w="4572" w:type="dxa"/>
            <w:vAlign w:val="center"/>
          </w:tcPr>
          <w:p w14:paraId="2930F26F"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14:paraId="55D14A7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14:paraId="262C569C" w14:textId="77777777" w:rsidTr="003A6C31">
        <w:trPr>
          <w:cantSplit/>
        </w:trPr>
        <w:tc>
          <w:tcPr>
            <w:tcW w:w="4572" w:type="dxa"/>
            <w:vAlign w:val="center"/>
          </w:tcPr>
          <w:p w14:paraId="793BBA4D"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14:paraId="03671F6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14:paraId="5B9537B5" w14:textId="77777777" w:rsidTr="003A6C31">
        <w:trPr>
          <w:cantSplit/>
        </w:trPr>
        <w:tc>
          <w:tcPr>
            <w:tcW w:w="4572" w:type="dxa"/>
            <w:vAlign w:val="center"/>
          </w:tcPr>
          <w:p w14:paraId="0E036E4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14:paraId="34A93CF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14:paraId="5062EC19" w14:textId="77777777" w:rsidTr="003A6C31">
        <w:trPr>
          <w:cantSplit/>
        </w:trPr>
        <w:tc>
          <w:tcPr>
            <w:tcW w:w="4572" w:type="dxa"/>
            <w:vAlign w:val="center"/>
          </w:tcPr>
          <w:p w14:paraId="068702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14:paraId="04732519"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14:paraId="64BC1C95" w14:textId="77777777" w:rsidTr="003A6C31">
        <w:trPr>
          <w:cantSplit/>
        </w:trPr>
        <w:tc>
          <w:tcPr>
            <w:tcW w:w="4572" w:type="dxa"/>
            <w:vAlign w:val="center"/>
          </w:tcPr>
          <w:p w14:paraId="7E0867E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14:paraId="2385F2B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14:paraId="5E345305" w14:textId="77777777" w:rsidTr="003A6C31">
        <w:trPr>
          <w:cantSplit/>
        </w:trPr>
        <w:tc>
          <w:tcPr>
            <w:tcW w:w="4572" w:type="dxa"/>
            <w:vAlign w:val="center"/>
          </w:tcPr>
          <w:p w14:paraId="1FA167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14:paraId="0E07D99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14:paraId="61DF27D9" w14:textId="77777777" w:rsidTr="003A6C31">
        <w:trPr>
          <w:cantSplit/>
        </w:trPr>
        <w:tc>
          <w:tcPr>
            <w:tcW w:w="4572" w:type="dxa"/>
            <w:vAlign w:val="center"/>
          </w:tcPr>
          <w:p w14:paraId="1861D1BE"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14:paraId="7BB821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14:paraId="3CE0B118" w14:textId="77777777" w:rsidTr="003A6C31">
        <w:trPr>
          <w:cantSplit/>
        </w:trPr>
        <w:tc>
          <w:tcPr>
            <w:tcW w:w="4572" w:type="dxa"/>
            <w:vAlign w:val="center"/>
          </w:tcPr>
          <w:p w14:paraId="4908AD30"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14:paraId="6CE8DFD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14:paraId="79E404C8" w14:textId="77777777" w:rsidTr="003A6C31">
        <w:trPr>
          <w:cantSplit/>
        </w:trPr>
        <w:tc>
          <w:tcPr>
            <w:tcW w:w="4572" w:type="dxa"/>
            <w:vAlign w:val="center"/>
          </w:tcPr>
          <w:p w14:paraId="12F6CC26"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14:paraId="21028CE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14:paraId="25C638AD" w14:textId="77777777" w:rsidTr="003A6C31">
        <w:trPr>
          <w:cantSplit/>
        </w:trPr>
        <w:tc>
          <w:tcPr>
            <w:tcW w:w="4572" w:type="dxa"/>
            <w:vAlign w:val="center"/>
          </w:tcPr>
          <w:p w14:paraId="3B985375"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14:paraId="5DC6916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14:paraId="7387B364" w14:textId="77777777" w:rsidTr="003A6C31">
        <w:trPr>
          <w:cantSplit/>
        </w:trPr>
        <w:tc>
          <w:tcPr>
            <w:tcW w:w="4572" w:type="dxa"/>
            <w:vAlign w:val="center"/>
          </w:tcPr>
          <w:p w14:paraId="40790729"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14:paraId="7E1480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14:paraId="2C81D715" w14:textId="77777777" w:rsidTr="003A6C31">
        <w:trPr>
          <w:cantSplit/>
        </w:trPr>
        <w:tc>
          <w:tcPr>
            <w:tcW w:w="4572" w:type="dxa"/>
            <w:vAlign w:val="center"/>
          </w:tcPr>
          <w:p w14:paraId="37F9F572"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14:paraId="0B49E27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14:paraId="1460CEDF" w14:textId="77777777" w:rsidTr="003A6C31">
        <w:trPr>
          <w:cantSplit/>
        </w:trPr>
        <w:tc>
          <w:tcPr>
            <w:tcW w:w="4572" w:type="dxa"/>
            <w:vAlign w:val="center"/>
          </w:tcPr>
          <w:p w14:paraId="0C251108"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14:paraId="050B0F9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14:paraId="2E60A7E3" w14:textId="77777777" w:rsidTr="003A6C31">
        <w:trPr>
          <w:cantSplit/>
        </w:trPr>
        <w:tc>
          <w:tcPr>
            <w:tcW w:w="4572" w:type="dxa"/>
            <w:vAlign w:val="center"/>
          </w:tcPr>
          <w:p w14:paraId="60ED0665"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14:paraId="001B322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14:paraId="1FDC768A" w14:textId="77777777" w:rsidTr="003A6C31">
        <w:trPr>
          <w:cantSplit/>
        </w:trPr>
        <w:tc>
          <w:tcPr>
            <w:tcW w:w="4572" w:type="dxa"/>
            <w:vAlign w:val="center"/>
          </w:tcPr>
          <w:p w14:paraId="4D158A81"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14:paraId="4E6F5353"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14:paraId="2B2B0F91" w14:textId="77777777" w:rsidTr="003A6C31">
        <w:trPr>
          <w:cantSplit/>
        </w:trPr>
        <w:tc>
          <w:tcPr>
            <w:tcW w:w="4572" w:type="dxa"/>
            <w:vAlign w:val="center"/>
          </w:tcPr>
          <w:p w14:paraId="67BC486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14:paraId="3D3166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14:paraId="141DFC7C" w14:textId="77777777" w:rsidTr="003A6C31">
        <w:trPr>
          <w:cantSplit/>
        </w:trPr>
        <w:tc>
          <w:tcPr>
            <w:tcW w:w="4572" w:type="dxa"/>
            <w:vAlign w:val="center"/>
          </w:tcPr>
          <w:p w14:paraId="2E01015F"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14:paraId="779E6F3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14:paraId="1311D5C6" w14:textId="77777777" w:rsidTr="003A6C31">
        <w:trPr>
          <w:cantSplit/>
        </w:trPr>
        <w:tc>
          <w:tcPr>
            <w:tcW w:w="4572" w:type="dxa"/>
            <w:vAlign w:val="center"/>
          </w:tcPr>
          <w:p w14:paraId="5D6BD0A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14:paraId="0C2F7114"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14:paraId="4E9085ED" w14:textId="77777777" w:rsidTr="003A6C31">
        <w:trPr>
          <w:cantSplit/>
        </w:trPr>
        <w:tc>
          <w:tcPr>
            <w:tcW w:w="4572" w:type="dxa"/>
            <w:vAlign w:val="center"/>
          </w:tcPr>
          <w:p w14:paraId="2E42C7AD" w14:textId="77777777" w:rsidR="00986216" w:rsidRPr="00CA5B96" w:rsidRDefault="00986216" w:rsidP="003A6C31">
            <w:pPr>
              <w:pStyle w:val="TableItem"/>
              <w:rPr>
                <w:rFonts w:ascii="Courier New" w:hAnsi="Courier New"/>
                <w:sz w:val="18"/>
              </w:rPr>
            </w:pPr>
            <w:r>
              <w:rPr>
                <w:rFonts w:ascii="Courier New" w:hAnsi="Courier New"/>
                <w:sz w:val="18"/>
              </w:rPr>
              <w:t>ModelCode</w:t>
            </w:r>
          </w:p>
        </w:tc>
        <w:tc>
          <w:tcPr>
            <w:tcW w:w="4249" w:type="dxa"/>
            <w:vAlign w:val="center"/>
          </w:tcPr>
          <w:p w14:paraId="52F2FAE8" w14:textId="77777777"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14:paraId="53E3CF36" w14:textId="77777777" w:rsidTr="003A6C31">
        <w:trPr>
          <w:cantSplit/>
        </w:trPr>
        <w:tc>
          <w:tcPr>
            <w:tcW w:w="4572" w:type="dxa"/>
            <w:vAlign w:val="center"/>
          </w:tcPr>
          <w:p w14:paraId="196EA14D" w14:textId="77777777" w:rsidR="00986216" w:rsidRPr="00CA5B96" w:rsidRDefault="00986216" w:rsidP="003A6C31">
            <w:pPr>
              <w:pStyle w:val="TableItem"/>
              <w:rPr>
                <w:rFonts w:ascii="Courier New" w:hAnsi="Courier New"/>
                <w:sz w:val="18"/>
              </w:rPr>
            </w:pPr>
            <w:r>
              <w:rPr>
                <w:rFonts w:ascii="Courier New" w:hAnsi="Courier New"/>
                <w:sz w:val="18"/>
              </w:rPr>
              <w:t>ModelName</w:t>
            </w:r>
          </w:p>
        </w:tc>
        <w:tc>
          <w:tcPr>
            <w:tcW w:w="4249" w:type="dxa"/>
            <w:vAlign w:val="center"/>
          </w:tcPr>
          <w:p w14:paraId="442ED666" w14:textId="77777777"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14:paraId="0FB89839" w14:textId="77777777" w:rsidTr="003A6C31">
        <w:trPr>
          <w:cantSplit/>
        </w:trPr>
        <w:tc>
          <w:tcPr>
            <w:tcW w:w="4572" w:type="dxa"/>
            <w:vAlign w:val="center"/>
          </w:tcPr>
          <w:p w14:paraId="65912162" w14:textId="77777777"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14:paraId="0BBA937B" w14:textId="77777777" w:rsidR="003D0E66" w:rsidRDefault="003D0E66" w:rsidP="003A6C31">
            <w:pPr>
              <w:pStyle w:val="TableItem"/>
              <w:rPr>
                <w:rFonts w:ascii="Courier New" w:hAnsi="Courier New"/>
                <w:sz w:val="18"/>
              </w:rPr>
            </w:pPr>
            <w:r>
              <w:rPr>
                <w:rFonts w:ascii="Courier New" w:hAnsi="Courier New"/>
                <w:sz w:val="18"/>
              </w:rPr>
              <w:t>VI_ATTR_SLOT</w:t>
            </w:r>
          </w:p>
        </w:tc>
      </w:tr>
      <w:tr w:rsidR="00986216" w14:paraId="5FA5EA28" w14:textId="77777777" w:rsidTr="003A6C31">
        <w:trPr>
          <w:cantSplit/>
        </w:trPr>
        <w:tc>
          <w:tcPr>
            <w:tcW w:w="4572" w:type="dxa"/>
            <w:vAlign w:val="center"/>
          </w:tcPr>
          <w:p w14:paraId="37B48193" w14:textId="77777777" w:rsidR="00986216" w:rsidRPr="00CA5B96" w:rsidRDefault="00986216" w:rsidP="003A6C31">
            <w:pPr>
              <w:pStyle w:val="TableItem"/>
              <w:rPr>
                <w:rFonts w:ascii="Courier New" w:hAnsi="Courier New"/>
                <w:sz w:val="18"/>
              </w:rPr>
            </w:pPr>
            <w:r w:rsidRPr="00CA5B96">
              <w:rPr>
                <w:rFonts w:ascii="Courier New" w:hAnsi="Courier New"/>
                <w:sz w:val="18"/>
              </w:rPr>
              <w:t>SlotLinkWidth</w:t>
            </w:r>
          </w:p>
        </w:tc>
        <w:tc>
          <w:tcPr>
            <w:tcW w:w="4249" w:type="dxa"/>
            <w:vAlign w:val="center"/>
          </w:tcPr>
          <w:p w14:paraId="22DBA71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14:paraId="35E19C5F" w14:textId="77777777" w:rsidTr="003A6C31">
        <w:trPr>
          <w:cantSplit/>
        </w:trPr>
        <w:tc>
          <w:tcPr>
            <w:tcW w:w="4572" w:type="dxa"/>
            <w:vAlign w:val="center"/>
          </w:tcPr>
          <w:p w14:paraId="7B14E156"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SlotLocalBusLeft</w:t>
            </w:r>
          </w:p>
        </w:tc>
        <w:tc>
          <w:tcPr>
            <w:tcW w:w="4249" w:type="dxa"/>
            <w:vAlign w:val="center"/>
          </w:tcPr>
          <w:p w14:paraId="6B15942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14:paraId="6A52EB58" w14:textId="77777777" w:rsidTr="003A6C31">
        <w:trPr>
          <w:cantSplit/>
        </w:trPr>
        <w:tc>
          <w:tcPr>
            <w:tcW w:w="4572" w:type="dxa"/>
            <w:vAlign w:val="center"/>
          </w:tcPr>
          <w:p w14:paraId="2B38BA43" w14:textId="77777777" w:rsidR="00986216" w:rsidRPr="00CA5B96" w:rsidRDefault="00986216" w:rsidP="003A6C31">
            <w:pPr>
              <w:pStyle w:val="TableItem"/>
              <w:rPr>
                <w:rFonts w:ascii="Courier New" w:hAnsi="Courier New"/>
                <w:sz w:val="18"/>
              </w:rPr>
            </w:pPr>
            <w:r w:rsidRPr="00CA5B96">
              <w:rPr>
                <w:rFonts w:ascii="Courier New" w:hAnsi="Courier New"/>
                <w:sz w:val="18"/>
              </w:rPr>
              <w:t>SlotLocalBusRight</w:t>
            </w:r>
          </w:p>
        </w:tc>
        <w:tc>
          <w:tcPr>
            <w:tcW w:w="4249" w:type="dxa"/>
            <w:vAlign w:val="center"/>
          </w:tcPr>
          <w:p w14:paraId="3A4E565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14:paraId="77A9C06D" w14:textId="77777777" w:rsidTr="003A6C31">
        <w:trPr>
          <w:cantSplit/>
        </w:trPr>
        <w:tc>
          <w:tcPr>
            <w:tcW w:w="4572" w:type="dxa"/>
            <w:vAlign w:val="center"/>
          </w:tcPr>
          <w:p w14:paraId="0A1B8176" w14:textId="77777777" w:rsidR="00986216" w:rsidRPr="00CA5B96" w:rsidRDefault="00986216" w:rsidP="003A6C31">
            <w:pPr>
              <w:pStyle w:val="TableItem"/>
              <w:rPr>
                <w:rFonts w:ascii="Courier New" w:hAnsi="Courier New"/>
                <w:sz w:val="18"/>
              </w:rPr>
            </w:pPr>
            <w:r w:rsidRPr="00CA5B96">
              <w:rPr>
                <w:rFonts w:ascii="Courier New" w:hAnsi="Courier New"/>
                <w:sz w:val="18"/>
              </w:rPr>
              <w:lastRenderedPageBreak/>
              <w:t>SlotPath</w:t>
            </w:r>
          </w:p>
        </w:tc>
        <w:tc>
          <w:tcPr>
            <w:tcW w:w="4249" w:type="dxa"/>
            <w:vAlign w:val="center"/>
          </w:tcPr>
          <w:p w14:paraId="5C425452"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14:paraId="30D4DCBB" w14:textId="77777777" w:rsidTr="003A6C31">
        <w:trPr>
          <w:cantSplit/>
        </w:trPr>
        <w:tc>
          <w:tcPr>
            <w:tcW w:w="4572" w:type="dxa"/>
            <w:vAlign w:val="center"/>
          </w:tcPr>
          <w:p w14:paraId="4648125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StarTriggerBus</w:t>
            </w:r>
          </w:p>
        </w:tc>
        <w:tc>
          <w:tcPr>
            <w:tcW w:w="4249" w:type="dxa"/>
            <w:vAlign w:val="center"/>
          </w:tcPr>
          <w:p w14:paraId="55F4F12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14:paraId="40B1819D" w14:textId="77777777" w:rsidTr="003A6C31">
        <w:trPr>
          <w:cantSplit/>
        </w:trPr>
        <w:tc>
          <w:tcPr>
            <w:tcW w:w="4572" w:type="dxa"/>
            <w:vAlign w:val="center"/>
          </w:tcPr>
          <w:p w14:paraId="7124D12A" w14:textId="77777777" w:rsidR="00986216" w:rsidRPr="00CA5B96" w:rsidRDefault="00986216" w:rsidP="003A6C31">
            <w:pPr>
              <w:pStyle w:val="TableItem"/>
              <w:rPr>
                <w:rFonts w:ascii="Courier New" w:hAnsi="Courier New"/>
                <w:sz w:val="18"/>
              </w:rPr>
            </w:pPr>
            <w:r w:rsidRPr="00CA5B96">
              <w:rPr>
                <w:rFonts w:ascii="Courier New" w:hAnsi="Courier New"/>
                <w:sz w:val="18"/>
              </w:rPr>
              <w:t>StarTriggerLine</w:t>
            </w:r>
          </w:p>
        </w:tc>
        <w:tc>
          <w:tcPr>
            <w:tcW w:w="4249" w:type="dxa"/>
            <w:vAlign w:val="center"/>
          </w:tcPr>
          <w:p w14:paraId="2C7933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14:paraId="4C01750E" w14:textId="77777777" w:rsidTr="003A6C31">
        <w:trPr>
          <w:cantSplit/>
        </w:trPr>
        <w:tc>
          <w:tcPr>
            <w:tcW w:w="4572" w:type="dxa"/>
            <w:vAlign w:val="center"/>
          </w:tcPr>
          <w:p w14:paraId="74C634CE" w14:textId="77777777" w:rsidR="00986216" w:rsidRPr="00CA5B96" w:rsidRDefault="00986216" w:rsidP="003A6C31">
            <w:pPr>
              <w:pStyle w:val="TableItem"/>
              <w:rPr>
                <w:rFonts w:ascii="Courier New" w:hAnsi="Courier New"/>
                <w:sz w:val="18"/>
              </w:rPr>
            </w:pPr>
            <w:r w:rsidRPr="00CA5B96">
              <w:rPr>
                <w:rFonts w:ascii="Courier New" w:hAnsi="Courier New"/>
                <w:sz w:val="18"/>
              </w:rPr>
              <w:t>TriggerBus</w:t>
            </w:r>
          </w:p>
        </w:tc>
        <w:tc>
          <w:tcPr>
            <w:tcW w:w="4249" w:type="dxa"/>
            <w:vAlign w:val="center"/>
          </w:tcPr>
          <w:p w14:paraId="72E4BBB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bl>
    <w:p w14:paraId="6EF46862" w14:textId="77777777" w:rsidR="00832926" w:rsidRPr="00B570D8" w:rsidRDefault="00832926" w:rsidP="00832926">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315570B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FE9BF5C" w14:textId="77777777" w:rsidTr="003A6C31">
        <w:trPr>
          <w:cantSplit/>
        </w:trPr>
        <w:tc>
          <w:tcPr>
            <w:tcW w:w="4572" w:type="dxa"/>
          </w:tcPr>
          <w:p w14:paraId="35D0D7CB" w14:textId="77777777" w:rsidR="00986216" w:rsidRPr="00B570D8" w:rsidRDefault="00986216" w:rsidP="003A6C31">
            <w:pPr>
              <w:pStyle w:val="TableCaption"/>
              <w:jc w:val="left"/>
            </w:pPr>
            <w:r>
              <w:t>Method</w:t>
            </w:r>
            <w:r w:rsidRPr="00B570D8">
              <w:t xml:space="preserve"> Name</w:t>
            </w:r>
          </w:p>
        </w:tc>
        <w:tc>
          <w:tcPr>
            <w:tcW w:w="4249" w:type="dxa"/>
          </w:tcPr>
          <w:p w14:paraId="27F36801"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27D5CCB1" w14:textId="77777777" w:rsidTr="003A6C31">
        <w:trPr>
          <w:cantSplit/>
        </w:trPr>
        <w:tc>
          <w:tcPr>
            <w:tcW w:w="4572" w:type="dxa"/>
          </w:tcPr>
          <w:p w14:paraId="055F13D4" w14:textId="77777777" w:rsidR="00986216" w:rsidRPr="00AB1F8A" w:rsidRDefault="00986216" w:rsidP="003A6C31">
            <w:pPr>
              <w:pStyle w:val="TableItem"/>
              <w:rPr>
                <w:rFonts w:ascii="Courier New" w:hAnsi="Courier New"/>
                <w:sz w:val="18"/>
              </w:rPr>
            </w:pPr>
            <w:r w:rsidRPr="004C37DF">
              <w:rPr>
                <w:rFonts w:ascii="Courier New" w:hAnsi="Courier New"/>
                <w:sz w:val="18"/>
              </w:rPr>
              <w:t>ReserveTrigger</w:t>
            </w:r>
          </w:p>
        </w:tc>
        <w:tc>
          <w:tcPr>
            <w:tcW w:w="4249" w:type="dxa"/>
          </w:tcPr>
          <w:p w14:paraId="2B88529B" w14:textId="77777777" w:rsidR="00986216" w:rsidRPr="00B570D8" w:rsidRDefault="00616B89" w:rsidP="003A6C31">
            <w:pPr>
              <w:pStyle w:val="TableItem"/>
              <w:rPr>
                <w:rFonts w:ascii="Courier New" w:hAnsi="Courier New"/>
                <w:sz w:val="18"/>
                <w:lang w:val="fr-FR"/>
              </w:rPr>
            </w:pPr>
            <w:r>
              <w:rPr>
                <w:rFonts w:ascii="Courier New" w:hAnsi="Courier New"/>
                <w:sz w:val="18"/>
                <w:lang w:val="fr-FR"/>
              </w:rPr>
              <w:t>viAssertTrigger with VI_TRIG_PROT_RESERVE</w:t>
            </w:r>
          </w:p>
        </w:tc>
      </w:tr>
      <w:tr w:rsidR="00986216" w14:paraId="13C5431A" w14:textId="77777777" w:rsidTr="003A6C31">
        <w:trPr>
          <w:cantSplit/>
        </w:trPr>
        <w:tc>
          <w:tcPr>
            <w:tcW w:w="4572" w:type="dxa"/>
          </w:tcPr>
          <w:p w14:paraId="501A679C" w14:textId="77777777" w:rsidR="00986216" w:rsidRPr="00D3523F" w:rsidRDefault="00986216" w:rsidP="003A6C31">
            <w:pPr>
              <w:pStyle w:val="TableItem"/>
              <w:rPr>
                <w:rFonts w:ascii="Courier New" w:hAnsi="Courier New"/>
                <w:sz w:val="18"/>
              </w:rPr>
            </w:pPr>
            <w:r w:rsidRPr="004C37DF">
              <w:rPr>
                <w:rFonts w:ascii="Courier New" w:hAnsi="Courier New"/>
                <w:sz w:val="18"/>
              </w:rPr>
              <w:t>UnreserveTrigger</w:t>
            </w:r>
          </w:p>
        </w:tc>
        <w:tc>
          <w:tcPr>
            <w:tcW w:w="4249" w:type="dxa"/>
          </w:tcPr>
          <w:p w14:paraId="2005A630" w14:textId="77777777" w:rsidR="00986216" w:rsidRDefault="00616B89" w:rsidP="00616B89">
            <w:pPr>
              <w:pStyle w:val="TableItem"/>
              <w:rPr>
                <w:rFonts w:ascii="Courier New" w:hAnsi="Courier New"/>
                <w:sz w:val="18"/>
                <w:lang w:val="fr-FR"/>
              </w:rPr>
            </w:pPr>
            <w:r>
              <w:rPr>
                <w:rFonts w:ascii="Courier New" w:hAnsi="Courier New"/>
                <w:sz w:val="18"/>
                <w:lang w:val="fr-FR"/>
              </w:rPr>
              <w:t>viAssertTrigger with VI_TRIG_PROT_UNRESERVE</w:t>
            </w:r>
          </w:p>
        </w:tc>
      </w:tr>
      <w:tr w:rsidR="00274D46" w14:paraId="75C4BD70" w14:textId="77777777" w:rsidTr="00274D46">
        <w:trPr>
          <w:cantSplit/>
        </w:trPr>
        <w:tc>
          <w:tcPr>
            <w:tcW w:w="4572" w:type="dxa"/>
            <w:tcBorders>
              <w:top w:val="single" w:sz="4" w:space="0" w:color="auto"/>
              <w:left w:val="single" w:sz="4" w:space="0" w:color="auto"/>
              <w:bottom w:val="single" w:sz="4" w:space="0" w:color="auto"/>
              <w:right w:val="single" w:sz="4" w:space="0" w:color="auto"/>
            </w:tcBorders>
          </w:tcPr>
          <w:p w14:paraId="11ABF0C0"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14:paraId="0C3FA0FD"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viMoveEx</w:t>
            </w:r>
            <w:r>
              <w:rPr>
                <w:rStyle w:val="FootnoteReference"/>
                <w:rFonts w:ascii="Courier New" w:hAnsi="Courier New"/>
                <w:lang w:val="fr-FR"/>
              </w:rPr>
              <w:footnoteReference w:id="2"/>
            </w:r>
          </w:p>
          <w:p w14:paraId="000FB5F9" w14:textId="77777777" w:rsidR="00274D46" w:rsidRPr="00274D46" w:rsidRDefault="00274D46" w:rsidP="009F0664">
            <w:pPr>
              <w:pStyle w:val="TableItem"/>
              <w:rPr>
                <w:rFonts w:ascii="Courier New" w:hAnsi="Courier New"/>
                <w:sz w:val="18"/>
                <w:lang w:val="fr-FR"/>
              </w:rPr>
            </w:pPr>
            <w:r w:rsidRPr="00274D46">
              <w:rPr>
                <w:rFonts w:ascii="Courier New" w:hAnsi="Courier New"/>
                <w:sz w:val="18"/>
                <w:lang w:val="fr-FR"/>
              </w:rPr>
              <w:t>viMoveAsyncEx</w:t>
            </w:r>
          </w:p>
        </w:tc>
      </w:tr>
    </w:tbl>
    <w:p w14:paraId="17A4636F" w14:textId="77777777" w:rsidR="00616B89" w:rsidRPr="00B570D8" w:rsidRDefault="00616B89" w:rsidP="00616B89">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has one .NET event that correspond to an event defined in VISA.  The following table shows correspondence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sidRPr="00B570D8">
        <w:t>.</w:t>
      </w:r>
    </w:p>
    <w:p w14:paraId="18875040" w14:textId="77777777"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16B89" w:rsidRPr="00712E3E" w14:paraId="057F4CEF" w14:textId="77777777" w:rsidTr="005B1CC2">
        <w:trPr>
          <w:cantSplit/>
        </w:trPr>
        <w:tc>
          <w:tcPr>
            <w:tcW w:w="4572" w:type="dxa"/>
          </w:tcPr>
          <w:p w14:paraId="1A1E6033" w14:textId="77777777" w:rsidR="00616B89" w:rsidRPr="00B570D8" w:rsidRDefault="00616B89" w:rsidP="005B1CC2">
            <w:pPr>
              <w:pStyle w:val="TableCaption"/>
              <w:jc w:val="left"/>
            </w:pPr>
            <w:r>
              <w:t>Event</w:t>
            </w:r>
            <w:r w:rsidRPr="00B570D8">
              <w:t xml:space="preserve"> Name</w:t>
            </w:r>
          </w:p>
        </w:tc>
        <w:tc>
          <w:tcPr>
            <w:tcW w:w="4249" w:type="dxa"/>
          </w:tcPr>
          <w:p w14:paraId="1A5D39CE" w14:textId="77777777" w:rsidR="00616B89" w:rsidRPr="00B570D8" w:rsidRDefault="00616B89" w:rsidP="005B1CC2">
            <w:pPr>
              <w:pStyle w:val="TableCaption"/>
              <w:jc w:val="left"/>
            </w:pPr>
            <w:r w:rsidRPr="00B570D8">
              <w:t xml:space="preserve">VISA </w:t>
            </w:r>
            <w:r>
              <w:t>Function</w:t>
            </w:r>
            <w:r w:rsidRPr="00B570D8">
              <w:t xml:space="preserve"> Name</w:t>
            </w:r>
          </w:p>
        </w:tc>
      </w:tr>
      <w:tr w:rsidR="00616B89" w14:paraId="5FAB9F5E" w14:textId="77777777" w:rsidTr="005B1CC2">
        <w:trPr>
          <w:cantSplit/>
        </w:trPr>
        <w:tc>
          <w:tcPr>
            <w:tcW w:w="4572" w:type="dxa"/>
          </w:tcPr>
          <w:p w14:paraId="7FB73008" w14:textId="77777777"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14:paraId="31BAA07D" w14:textId="77777777"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14:paraId="560DCFAF" w14:textId="77777777" w:rsidR="00E02FC6" w:rsidRPr="00A148B3" w:rsidRDefault="00E02FC6" w:rsidP="00E02FC6">
      <w:pPr>
        <w:pStyle w:val="Heading-Sub2"/>
      </w:pPr>
      <w:r>
        <w:t>Implementation</w:t>
      </w:r>
    </w:p>
    <w:p w14:paraId="6AE5540C" w14:textId="77777777" w:rsidR="00E02FC6" w:rsidRDefault="00E02FC6" w:rsidP="00794D19">
      <w:pPr>
        <w:pStyle w:val="Rule"/>
      </w:pPr>
    </w:p>
    <w:p w14:paraId="7AD64AA4" w14:textId="77777777" w:rsidR="00E02FC6" w:rsidRDefault="00E02FC6" w:rsidP="00E02FC6">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09FA6034" w14:textId="77777777" w:rsidR="00170686" w:rsidRDefault="00170686" w:rsidP="00794D19">
      <w:pPr>
        <w:pStyle w:val="Rule"/>
      </w:pPr>
    </w:p>
    <w:p w14:paraId="654970A6" w14:textId="77777777"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IPxiSession.</w:t>
      </w:r>
    </w:p>
    <w:p w14:paraId="4D736E44" w14:textId="77777777" w:rsidR="007C3B8F" w:rsidRDefault="007C3B8F" w:rsidP="00A148B3">
      <w:pPr>
        <w:pStyle w:val="Heading2"/>
      </w:pPr>
      <w:bookmarkStart w:id="276" w:name="_Toc411598095"/>
      <w:r>
        <w:lastRenderedPageBreak/>
        <w:t>ISerialSession</w:t>
      </w:r>
      <w:bookmarkEnd w:id="276"/>
    </w:p>
    <w:p w14:paraId="6059F800" w14:textId="77777777" w:rsidR="007C3B8F" w:rsidRPr="00A148B3" w:rsidRDefault="007C3B8F" w:rsidP="002919F7">
      <w:pPr>
        <w:pStyle w:val="Heading-Sub2"/>
      </w:pPr>
      <w:r w:rsidRPr="00A148B3">
        <w:t>Description</w:t>
      </w:r>
    </w:p>
    <w:p w14:paraId="768BF4E8" w14:textId="77777777" w:rsidR="00040BF2" w:rsidRPr="00040BF2" w:rsidRDefault="00040BF2" w:rsidP="00040BF2">
      <w:pPr>
        <w:pStyle w:val="Body"/>
      </w:pPr>
      <w:r>
        <w:t xml:space="preserve">The INSTR </w:t>
      </w:r>
      <w:r w:rsidR="00751350">
        <w:t xml:space="preserve">session type </w:t>
      </w:r>
      <w:r>
        <w:t>for serial (RS-232) devices.</w:t>
      </w:r>
    </w:p>
    <w:p w14:paraId="723F7179"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0008080" w14:textId="77777777" w:rsidTr="007E3BAE">
        <w:tc>
          <w:tcPr>
            <w:tcW w:w="8856" w:type="dxa"/>
          </w:tcPr>
          <w:p w14:paraId="06F11F47" w14:textId="77777777" w:rsidR="002919F7" w:rsidRPr="00C36454" w:rsidRDefault="002919F7" w:rsidP="002919F7">
            <w:pPr>
              <w:pStyle w:val="TableItem"/>
              <w:rPr>
                <w:rFonts w:ascii="Courier New" w:hAnsi="Courier New"/>
                <w:sz w:val="18"/>
              </w:rPr>
            </w:pPr>
            <w:r w:rsidRPr="00C36454">
              <w:rPr>
                <w:rFonts w:ascii="Courier New" w:hAnsi="Courier New"/>
                <w:sz w:val="18"/>
              </w:rPr>
              <w:t>public interface ISerialSession : IMessageBasedSession</w:t>
            </w:r>
          </w:p>
          <w:p w14:paraId="6B49A50E" w14:textId="77777777" w:rsidR="002919F7" w:rsidRPr="00C36454" w:rsidRDefault="002919F7" w:rsidP="002919F7">
            <w:pPr>
              <w:pStyle w:val="TableItem"/>
              <w:rPr>
                <w:rFonts w:ascii="Courier New" w:hAnsi="Courier New"/>
                <w:sz w:val="18"/>
              </w:rPr>
            </w:pPr>
            <w:r w:rsidRPr="00C36454">
              <w:rPr>
                <w:rFonts w:ascii="Courier New" w:hAnsi="Courier New"/>
                <w:sz w:val="18"/>
              </w:rPr>
              <w:t>{</w:t>
            </w:r>
          </w:p>
          <w:p w14:paraId="034E081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BytesAvailable { get; }</w:t>
            </w:r>
          </w:p>
          <w:p w14:paraId="639A2E7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Int32 BaudRate { get; set; }</w:t>
            </w:r>
          </w:p>
          <w:p w14:paraId="2CF503E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ClearToSendState { get; }</w:t>
            </w:r>
          </w:p>
          <w:p w14:paraId="4EA313F3"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Int16 DataBits { get; set; }</w:t>
            </w:r>
          </w:p>
          <w:p w14:paraId="61412E1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DataCarrierDetectState { get; }</w:t>
            </w:r>
          </w:p>
          <w:p w14:paraId="1C92EA66"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DataSetReadyState { get; }</w:t>
            </w:r>
          </w:p>
          <w:p w14:paraId="4B37190E"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DataTerminalReadyState { get; set; }</w:t>
            </w:r>
          </w:p>
          <w:p w14:paraId="1BC90B4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SerialFlowControlModes FlowControl { get; set; }</w:t>
            </w:r>
          </w:p>
          <w:p w14:paraId="0AC33AF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SerialParity Parity { get; set; }</w:t>
            </w:r>
          </w:p>
          <w:p w14:paraId="7EB95C08"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ReadTermination { get; set; }</w:t>
            </w:r>
          </w:p>
          <w:p w14:paraId="280CA45B"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ReplacementCharacter { get; set; }</w:t>
            </w:r>
          </w:p>
          <w:p w14:paraId="0809FDD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RequestToSendState { get; set; }</w:t>
            </w:r>
          </w:p>
          <w:p w14:paraId="025CFA1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LineState RingIndicatorState { get; }</w:t>
            </w:r>
          </w:p>
          <w:p w14:paraId="43F28F3B" w14:textId="77777777" w:rsidR="002919F7" w:rsidRPr="00C36454" w:rsidRDefault="002919F7" w:rsidP="002919F7">
            <w:pPr>
              <w:pStyle w:val="TableItem"/>
              <w:rPr>
                <w:rFonts w:ascii="Courier New" w:hAnsi="Courier New"/>
                <w:sz w:val="18"/>
              </w:rPr>
            </w:pPr>
            <w:r>
              <w:rPr>
                <w:rFonts w:ascii="Courier New" w:hAnsi="Courier New"/>
                <w:sz w:val="18"/>
              </w:rPr>
              <w:t xml:space="preserve">   Serial</w:t>
            </w:r>
            <w:r w:rsidRPr="00C36454">
              <w:rPr>
                <w:rFonts w:ascii="Courier New" w:hAnsi="Courier New"/>
                <w:sz w:val="18"/>
              </w:rPr>
              <w:t>StopBitsMode StopBits { get; set; }</w:t>
            </w:r>
          </w:p>
          <w:p w14:paraId="4B6DAC97"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SerialTerminationMethod WriteTermination { get; set; }</w:t>
            </w:r>
          </w:p>
          <w:p w14:paraId="49830BC0"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XOffCharacter { get; set; }</w:t>
            </w:r>
          </w:p>
          <w:p w14:paraId="436697F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Byte XOnCharacter { get; set; }</w:t>
            </w:r>
          </w:p>
          <w:p w14:paraId="51E1E3E8" w14:textId="77777777" w:rsidR="002919F7" w:rsidRPr="00C36454" w:rsidRDefault="002919F7" w:rsidP="002919F7">
            <w:pPr>
              <w:pStyle w:val="TableItem"/>
              <w:rPr>
                <w:rFonts w:ascii="Courier New" w:hAnsi="Courier New"/>
                <w:sz w:val="18"/>
              </w:rPr>
            </w:pPr>
          </w:p>
          <w:p w14:paraId="61F1260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void Flush(IOBuffers buffers, Boolean discard);</w:t>
            </w:r>
          </w:p>
          <w:p w14:paraId="7B4DBAB4" w14:textId="77777777"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r w:rsidRPr="00C36454">
              <w:rPr>
                <w:rFonts w:ascii="Courier New" w:hAnsi="Courier New"/>
                <w:sz w:val="18"/>
              </w:rPr>
              <w:t>SetBufferSize(IOBuffers buffers, Int32 size);</w:t>
            </w:r>
            <w:r w:rsidR="000D12F5" w:rsidDel="000D12F5">
              <w:rPr>
                <w:rFonts w:ascii="Courier New" w:hAnsi="Courier New"/>
                <w:sz w:val="18"/>
              </w:rPr>
              <w:t xml:space="preserve"> </w:t>
            </w:r>
            <w:r w:rsidRPr="00C36454">
              <w:rPr>
                <w:rFonts w:ascii="Courier New" w:hAnsi="Courier New"/>
                <w:sz w:val="18"/>
              </w:rPr>
              <w:t>}</w:t>
            </w:r>
          </w:p>
        </w:tc>
      </w:tr>
    </w:tbl>
    <w:p w14:paraId="5E4EAB1B" w14:textId="77777777" w:rsidR="00487FC8" w:rsidRPr="00A148B3" w:rsidRDefault="00487FC8" w:rsidP="00487FC8">
      <w:pPr>
        <w:pStyle w:val="Heading-Sub2"/>
      </w:pPr>
      <w:r w:rsidRPr="00A148B3">
        <w:t>Corresponding VISA Features</w:t>
      </w:r>
    </w:p>
    <w:p w14:paraId="0B070759"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w:t>
      </w:r>
    </w:p>
    <w:p w14:paraId="27B1A153"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5A4C2D81" w14:textId="77777777" w:rsidTr="003A6C31">
        <w:trPr>
          <w:cantSplit/>
        </w:trPr>
        <w:tc>
          <w:tcPr>
            <w:tcW w:w="4572" w:type="dxa"/>
          </w:tcPr>
          <w:p w14:paraId="6486A546" w14:textId="77777777" w:rsidR="00986216" w:rsidRPr="00B570D8" w:rsidRDefault="00986216" w:rsidP="003A6C31">
            <w:pPr>
              <w:pStyle w:val="TableCaption"/>
              <w:jc w:val="left"/>
            </w:pPr>
            <w:r>
              <w:t>Property</w:t>
            </w:r>
            <w:r w:rsidRPr="00B570D8">
              <w:t xml:space="preserve"> Name</w:t>
            </w:r>
          </w:p>
        </w:tc>
        <w:tc>
          <w:tcPr>
            <w:tcW w:w="4249" w:type="dxa"/>
          </w:tcPr>
          <w:p w14:paraId="1C7F4A25" w14:textId="77777777" w:rsidR="00986216" w:rsidRPr="00B570D8" w:rsidRDefault="00986216" w:rsidP="00986216">
            <w:pPr>
              <w:pStyle w:val="TableCaption"/>
              <w:jc w:val="left"/>
            </w:pPr>
            <w:r w:rsidRPr="00B570D8">
              <w:t xml:space="preserve">VISA </w:t>
            </w:r>
            <w:r>
              <w:t>Attribute</w:t>
            </w:r>
            <w:r w:rsidRPr="00B570D8">
              <w:t xml:space="preserve"> Name</w:t>
            </w:r>
          </w:p>
        </w:tc>
      </w:tr>
      <w:tr w:rsidR="00986216" w14:paraId="63271A41" w14:textId="77777777" w:rsidTr="003A6C31">
        <w:trPr>
          <w:cantSplit/>
        </w:trPr>
        <w:tc>
          <w:tcPr>
            <w:tcW w:w="4572" w:type="dxa"/>
            <w:vAlign w:val="center"/>
          </w:tcPr>
          <w:p w14:paraId="377A9351" w14:textId="77777777" w:rsidR="00986216" w:rsidRPr="00B570D8" w:rsidRDefault="00986216" w:rsidP="003A6C31">
            <w:pPr>
              <w:pStyle w:val="TableItem"/>
              <w:rPr>
                <w:rFonts w:ascii="Courier New" w:hAnsi="Courier New"/>
                <w:sz w:val="18"/>
              </w:rPr>
            </w:pPr>
            <w:r w:rsidRPr="00C36454">
              <w:rPr>
                <w:rFonts w:ascii="Courier New" w:hAnsi="Courier New"/>
                <w:sz w:val="18"/>
              </w:rPr>
              <w:t>BytesAvailable</w:t>
            </w:r>
          </w:p>
        </w:tc>
        <w:tc>
          <w:tcPr>
            <w:tcW w:w="4249" w:type="dxa"/>
            <w:vAlign w:val="center"/>
          </w:tcPr>
          <w:p w14:paraId="74726204" w14:textId="77777777"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14:paraId="7BB6494A" w14:textId="77777777" w:rsidTr="003A6C31">
        <w:trPr>
          <w:cantSplit/>
        </w:trPr>
        <w:tc>
          <w:tcPr>
            <w:tcW w:w="4572" w:type="dxa"/>
            <w:vAlign w:val="center"/>
          </w:tcPr>
          <w:p w14:paraId="6E27118B" w14:textId="77777777" w:rsidR="00986216" w:rsidRPr="00B570D8" w:rsidRDefault="00986216" w:rsidP="003A6C31">
            <w:pPr>
              <w:pStyle w:val="TableItem"/>
              <w:rPr>
                <w:rStyle w:val="CourierNew"/>
              </w:rPr>
            </w:pPr>
            <w:r w:rsidRPr="00C36454">
              <w:rPr>
                <w:rFonts w:ascii="Courier New" w:hAnsi="Courier New"/>
                <w:sz w:val="18"/>
              </w:rPr>
              <w:t>BaudRate</w:t>
            </w:r>
          </w:p>
        </w:tc>
        <w:tc>
          <w:tcPr>
            <w:tcW w:w="4249" w:type="dxa"/>
            <w:vAlign w:val="center"/>
          </w:tcPr>
          <w:p w14:paraId="6BD8EAD8"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14:paraId="634F0975" w14:textId="77777777" w:rsidTr="003A6C31">
        <w:trPr>
          <w:cantSplit/>
        </w:trPr>
        <w:tc>
          <w:tcPr>
            <w:tcW w:w="4572" w:type="dxa"/>
            <w:vAlign w:val="center"/>
          </w:tcPr>
          <w:p w14:paraId="1B26A095" w14:textId="77777777" w:rsidR="00986216" w:rsidRPr="00B570D8" w:rsidRDefault="00986216" w:rsidP="003A6C31">
            <w:pPr>
              <w:pStyle w:val="TableItem"/>
              <w:rPr>
                <w:rStyle w:val="CourierNew"/>
              </w:rPr>
            </w:pPr>
            <w:r w:rsidRPr="00C36454">
              <w:rPr>
                <w:rFonts w:ascii="Courier New" w:hAnsi="Courier New"/>
                <w:sz w:val="18"/>
              </w:rPr>
              <w:t>ClearToSendState</w:t>
            </w:r>
          </w:p>
        </w:tc>
        <w:tc>
          <w:tcPr>
            <w:tcW w:w="4249" w:type="dxa"/>
            <w:vAlign w:val="center"/>
          </w:tcPr>
          <w:p w14:paraId="33EB41FB"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14:paraId="06472322" w14:textId="77777777" w:rsidTr="003A6C31">
        <w:trPr>
          <w:cantSplit/>
        </w:trPr>
        <w:tc>
          <w:tcPr>
            <w:tcW w:w="4572" w:type="dxa"/>
            <w:vAlign w:val="center"/>
          </w:tcPr>
          <w:p w14:paraId="6A2AAE16" w14:textId="77777777" w:rsidR="00986216" w:rsidRPr="00B570D8" w:rsidRDefault="00986216" w:rsidP="003A6C31">
            <w:pPr>
              <w:pStyle w:val="TableItem"/>
              <w:rPr>
                <w:rStyle w:val="CourierNew"/>
              </w:rPr>
            </w:pPr>
            <w:r w:rsidRPr="00C36454">
              <w:rPr>
                <w:rFonts w:ascii="Courier New" w:hAnsi="Courier New"/>
                <w:sz w:val="18"/>
              </w:rPr>
              <w:t>DataBits</w:t>
            </w:r>
          </w:p>
        </w:tc>
        <w:tc>
          <w:tcPr>
            <w:tcW w:w="4249" w:type="dxa"/>
            <w:vAlign w:val="center"/>
          </w:tcPr>
          <w:p w14:paraId="02656101"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14:paraId="06F3237E" w14:textId="77777777" w:rsidTr="003A6C31">
        <w:trPr>
          <w:cantSplit/>
        </w:trPr>
        <w:tc>
          <w:tcPr>
            <w:tcW w:w="4572" w:type="dxa"/>
            <w:vAlign w:val="center"/>
          </w:tcPr>
          <w:p w14:paraId="721B7291" w14:textId="77777777" w:rsidR="00986216" w:rsidRPr="00B570D8" w:rsidRDefault="00986216" w:rsidP="003A6C31">
            <w:pPr>
              <w:pStyle w:val="TableItem"/>
              <w:rPr>
                <w:rStyle w:val="CourierNew"/>
              </w:rPr>
            </w:pPr>
            <w:r w:rsidRPr="00C36454">
              <w:rPr>
                <w:rFonts w:ascii="Courier New" w:hAnsi="Courier New"/>
                <w:sz w:val="18"/>
              </w:rPr>
              <w:t>DataCarrierDetectState</w:t>
            </w:r>
          </w:p>
        </w:tc>
        <w:tc>
          <w:tcPr>
            <w:tcW w:w="4249" w:type="dxa"/>
            <w:vAlign w:val="center"/>
          </w:tcPr>
          <w:p w14:paraId="220723BF"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14:paraId="3DBB3A43" w14:textId="77777777" w:rsidTr="003A6C31">
        <w:trPr>
          <w:cantSplit/>
        </w:trPr>
        <w:tc>
          <w:tcPr>
            <w:tcW w:w="4572" w:type="dxa"/>
            <w:vAlign w:val="center"/>
          </w:tcPr>
          <w:p w14:paraId="38A548BA" w14:textId="77777777" w:rsidR="00986216" w:rsidRPr="00D3523F" w:rsidRDefault="00986216" w:rsidP="003A6C31">
            <w:pPr>
              <w:pStyle w:val="TableItem"/>
              <w:rPr>
                <w:rFonts w:ascii="Courier New" w:hAnsi="Courier New"/>
                <w:sz w:val="18"/>
              </w:rPr>
            </w:pPr>
            <w:r w:rsidRPr="00C36454">
              <w:rPr>
                <w:rFonts w:ascii="Courier New" w:hAnsi="Courier New"/>
                <w:sz w:val="18"/>
              </w:rPr>
              <w:t>DataSetReadyState</w:t>
            </w:r>
          </w:p>
        </w:tc>
        <w:tc>
          <w:tcPr>
            <w:tcW w:w="4249" w:type="dxa"/>
            <w:vAlign w:val="center"/>
          </w:tcPr>
          <w:p w14:paraId="37E3EB00"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14:paraId="7B1C43A6" w14:textId="77777777" w:rsidTr="003A6C31">
        <w:trPr>
          <w:cantSplit/>
        </w:trPr>
        <w:tc>
          <w:tcPr>
            <w:tcW w:w="4572" w:type="dxa"/>
            <w:vAlign w:val="center"/>
          </w:tcPr>
          <w:p w14:paraId="52B6FF52" w14:textId="77777777" w:rsidR="00986216" w:rsidRPr="00C36454" w:rsidRDefault="00986216" w:rsidP="003A6C31">
            <w:pPr>
              <w:pStyle w:val="TableItem"/>
              <w:rPr>
                <w:rFonts w:ascii="Courier New" w:hAnsi="Courier New"/>
                <w:sz w:val="18"/>
              </w:rPr>
            </w:pPr>
            <w:r w:rsidRPr="00C36454">
              <w:rPr>
                <w:rFonts w:ascii="Courier New" w:hAnsi="Courier New"/>
                <w:sz w:val="18"/>
              </w:rPr>
              <w:t>DataTerminalReadyState</w:t>
            </w:r>
          </w:p>
        </w:tc>
        <w:tc>
          <w:tcPr>
            <w:tcW w:w="4249" w:type="dxa"/>
            <w:vAlign w:val="center"/>
          </w:tcPr>
          <w:p w14:paraId="516DC49B"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14:paraId="4F8D47EB" w14:textId="77777777" w:rsidTr="003A6C31">
        <w:trPr>
          <w:cantSplit/>
        </w:trPr>
        <w:tc>
          <w:tcPr>
            <w:tcW w:w="4572" w:type="dxa"/>
            <w:vAlign w:val="center"/>
          </w:tcPr>
          <w:p w14:paraId="065C333D" w14:textId="77777777" w:rsidR="00986216" w:rsidRPr="00C36454" w:rsidRDefault="00986216" w:rsidP="003A6C31">
            <w:pPr>
              <w:pStyle w:val="TableItem"/>
              <w:rPr>
                <w:rFonts w:ascii="Courier New" w:hAnsi="Courier New"/>
                <w:sz w:val="18"/>
              </w:rPr>
            </w:pPr>
            <w:r w:rsidRPr="00C36454">
              <w:rPr>
                <w:rFonts w:ascii="Courier New" w:hAnsi="Courier New"/>
                <w:sz w:val="18"/>
              </w:rPr>
              <w:t>FlowControl</w:t>
            </w:r>
          </w:p>
        </w:tc>
        <w:tc>
          <w:tcPr>
            <w:tcW w:w="4249" w:type="dxa"/>
            <w:vAlign w:val="center"/>
          </w:tcPr>
          <w:p w14:paraId="1A266F6C" w14:textId="77777777"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14:paraId="2457996E" w14:textId="77777777" w:rsidTr="003A6C31">
        <w:trPr>
          <w:cantSplit/>
        </w:trPr>
        <w:tc>
          <w:tcPr>
            <w:tcW w:w="4572" w:type="dxa"/>
            <w:vAlign w:val="center"/>
          </w:tcPr>
          <w:p w14:paraId="7A0CD95C" w14:textId="77777777"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14:paraId="59FB9A34" w14:textId="77777777"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14:paraId="70818C8D" w14:textId="77777777" w:rsidTr="003A6C31">
        <w:trPr>
          <w:cantSplit/>
        </w:trPr>
        <w:tc>
          <w:tcPr>
            <w:tcW w:w="4572" w:type="dxa"/>
            <w:vAlign w:val="center"/>
          </w:tcPr>
          <w:p w14:paraId="4FA5D0F3" w14:textId="77777777" w:rsidR="00986216" w:rsidRPr="00C36454" w:rsidRDefault="00986216" w:rsidP="003A6C31">
            <w:pPr>
              <w:pStyle w:val="TableItem"/>
              <w:rPr>
                <w:rFonts w:ascii="Courier New" w:hAnsi="Courier New"/>
                <w:sz w:val="18"/>
              </w:rPr>
            </w:pPr>
            <w:r w:rsidRPr="00C36454">
              <w:rPr>
                <w:rFonts w:ascii="Courier New" w:hAnsi="Courier New"/>
                <w:sz w:val="18"/>
              </w:rPr>
              <w:t>ReadTermination</w:t>
            </w:r>
          </w:p>
        </w:tc>
        <w:tc>
          <w:tcPr>
            <w:tcW w:w="4249" w:type="dxa"/>
            <w:vAlign w:val="center"/>
          </w:tcPr>
          <w:p w14:paraId="274DD8C4" w14:textId="77777777"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14:paraId="04ED95F1" w14:textId="77777777" w:rsidTr="003A6C31">
        <w:trPr>
          <w:cantSplit/>
        </w:trPr>
        <w:tc>
          <w:tcPr>
            <w:tcW w:w="4572" w:type="dxa"/>
            <w:vAlign w:val="center"/>
          </w:tcPr>
          <w:p w14:paraId="34F9E3A7" w14:textId="77777777" w:rsidR="00986216" w:rsidRPr="00C36454" w:rsidRDefault="00986216" w:rsidP="003A6C31">
            <w:pPr>
              <w:pStyle w:val="TableItem"/>
              <w:rPr>
                <w:rFonts w:ascii="Courier New" w:hAnsi="Courier New"/>
                <w:sz w:val="18"/>
              </w:rPr>
            </w:pPr>
            <w:r w:rsidRPr="00C36454">
              <w:rPr>
                <w:rFonts w:ascii="Courier New" w:hAnsi="Courier New"/>
                <w:sz w:val="18"/>
              </w:rPr>
              <w:t>ReplacementCharacter</w:t>
            </w:r>
          </w:p>
        </w:tc>
        <w:tc>
          <w:tcPr>
            <w:tcW w:w="4249" w:type="dxa"/>
            <w:vAlign w:val="center"/>
          </w:tcPr>
          <w:p w14:paraId="719F3CD4" w14:textId="77777777"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14:paraId="05C16241" w14:textId="77777777" w:rsidTr="003A6C31">
        <w:trPr>
          <w:cantSplit/>
        </w:trPr>
        <w:tc>
          <w:tcPr>
            <w:tcW w:w="4572" w:type="dxa"/>
            <w:vAlign w:val="center"/>
          </w:tcPr>
          <w:p w14:paraId="299DFB05" w14:textId="77777777" w:rsidR="00986216" w:rsidRPr="00C36454" w:rsidRDefault="00986216" w:rsidP="003A6C31">
            <w:pPr>
              <w:pStyle w:val="TableItem"/>
              <w:rPr>
                <w:rFonts w:ascii="Courier New" w:hAnsi="Courier New"/>
                <w:sz w:val="18"/>
              </w:rPr>
            </w:pPr>
            <w:r w:rsidRPr="00C36454">
              <w:rPr>
                <w:rFonts w:ascii="Courier New" w:hAnsi="Courier New"/>
                <w:sz w:val="18"/>
              </w:rPr>
              <w:t>RequestToSendState</w:t>
            </w:r>
          </w:p>
        </w:tc>
        <w:tc>
          <w:tcPr>
            <w:tcW w:w="4249" w:type="dxa"/>
            <w:vAlign w:val="center"/>
          </w:tcPr>
          <w:p w14:paraId="2CB3B8B2" w14:textId="77777777"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14:paraId="1A038643" w14:textId="77777777" w:rsidTr="003A6C31">
        <w:trPr>
          <w:cantSplit/>
        </w:trPr>
        <w:tc>
          <w:tcPr>
            <w:tcW w:w="4572" w:type="dxa"/>
            <w:vAlign w:val="center"/>
          </w:tcPr>
          <w:p w14:paraId="66E30611" w14:textId="77777777" w:rsidR="00986216" w:rsidRPr="00C36454" w:rsidRDefault="00986216" w:rsidP="003A6C31">
            <w:pPr>
              <w:pStyle w:val="TableItem"/>
              <w:rPr>
                <w:rFonts w:ascii="Courier New" w:hAnsi="Courier New"/>
                <w:sz w:val="18"/>
              </w:rPr>
            </w:pPr>
            <w:r w:rsidRPr="00C36454">
              <w:rPr>
                <w:rFonts w:ascii="Courier New" w:hAnsi="Courier New"/>
                <w:sz w:val="18"/>
              </w:rPr>
              <w:t>RingIndicatorState</w:t>
            </w:r>
          </w:p>
        </w:tc>
        <w:tc>
          <w:tcPr>
            <w:tcW w:w="4249" w:type="dxa"/>
            <w:vAlign w:val="center"/>
          </w:tcPr>
          <w:p w14:paraId="2E6CABB2"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14:paraId="47909A91" w14:textId="77777777" w:rsidTr="003A6C31">
        <w:trPr>
          <w:cantSplit/>
        </w:trPr>
        <w:tc>
          <w:tcPr>
            <w:tcW w:w="4572" w:type="dxa"/>
            <w:vAlign w:val="center"/>
          </w:tcPr>
          <w:p w14:paraId="14426D78" w14:textId="77777777" w:rsidR="00986216" w:rsidRPr="00C36454" w:rsidRDefault="00986216" w:rsidP="003A6C31">
            <w:pPr>
              <w:pStyle w:val="TableItem"/>
              <w:rPr>
                <w:rFonts w:ascii="Courier New" w:hAnsi="Courier New"/>
                <w:sz w:val="18"/>
              </w:rPr>
            </w:pPr>
            <w:r w:rsidRPr="00C36454">
              <w:rPr>
                <w:rFonts w:ascii="Courier New" w:hAnsi="Courier New"/>
                <w:sz w:val="18"/>
              </w:rPr>
              <w:t>StopBits</w:t>
            </w:r>
          </w:p>
        </w:tc>
        <w:tc>
          <w:tcPr>
            <w:tcW w:w="4249" w:type="dxa"/>
            <w:vAlign w:val="center"/>
          </w:tcPr>
          <w:p w14:paraId="536E3FC0" w14:textId="77777777"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14:paraId="77DF016E" w14:textId="77777777" w:rsidTr="003A6C31">
        <w:trPr>
          <w:cantSplit/>
        </w:trPr>
        <w:tc>
          <w:tcPr>
            <w:tcW w:w="4572" w:type="dxa"/>
            <w:vAlign w:val="center"/>
          </w:tcPr>
          <w:p w14:paraId="11868325" w14:textId="77777777" w:rsidR="00986216" w:rsidRPr="00C36454" w:rsidRDefault="00986216" w:rsidP="003A6C31">
            <w:pPr>
              <w:pStyle w:val="TableItem"/>
              <w:rPr>
                <w:rFonts w:ascii="Courier New" w:hAnsi="Courier New"/>
                <w:sz w:val="18"/>
              </w:rPr>
            </w:pPr>
            <w:r w:rsidRPr="00C36454">
              <w:rPr>
                <w:rFonts w:ascii="Courier New" w:hAnsi="Courier New"/>
                <w:sz w:val="18"/>
              </w:rPr>
              <w:lastRenderedPageBreak/>
              <w:t>WriteTermination</w:t>
            </w:r>
          </w:p>
        </w:tc>
        <w:tc>
          <w:tcPr>
            <w:tcW w:w="4249" w:type="dxa"/>
            <w:vAlign w:val="center"/>
          </w:tcPr>
          <w:p w14:paraId="7061ED71" w14:textId="77777777"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14:paraId="19708A4B" w14:textId="77777777" w:rsidTr="003A6C31">
        <w:trPr>
          <w:cantSplit/>
        </w:trPr>
        <w:tc>
          <w:tcPr>
            <w:tcW w:w="4572" w:type="dxa"/>
            <w:vAlign w:val="center"/>
          </w:tcPr>
          <w:p w14:paraId="4146E30E" w14:textId="77777777" w:rsidR="00986216" w:rsidRPr="00C36454" w:rsidRDefault="00986216" w:rsidP="003A6C31">
            <w:pPr>
              <w:pStyle w:val="TableItem"/>
              <w:rPr>
                <w:rFonts w:ascii="Courier New" w:hAnsi="Courier New"/>
                <w:sz w:val="18"/>
              </w:rPr>
            </w:pPr>
            <w:r w:rsidRPr="00C36454">
              <w:rPr>
                <w:rFonts w:ascii="Courier New" w:hAnsi="Courier New"/>
                <w:sz w:val="18"/>
              </w:rPr>
              <w:t>XOffCharacter</w:t>
            </w:r>
          </w:p>
        </w:tc>
        <w:tc>
          <w:tcPr>
            <w:tcW w:w="4249" w:type="dxa"/>
            <w:vAlign w:val="center"/>
          </w:tcPr>
          <w:p w14:paraId="578160EF" w14:textId="77777777"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14:paraId="73552FE7" w14:textId="77777777" w:rsidTr="003A6C31">
        <w:trPr>
          <w:cantSplit/>
        </w:trPr>
        <w:tc>
          <w:tcPr>
            <w:tcW w:w="4572" w:type="dxa"/>
            <w:vAlign w:val="center"/>
          </w:tcPr>
          <w:p w14:paraId="0D760E14" w14:textId="77777777" w:rsidR="00986216" w:rsidRPr="00C36454" w:rsidRDefault="00986216" w:rsidP="003A6C31">
            <w:pPr>
              <w:pStyle w:val="TableItem"/>
              <w:rPr>
                <w:rFonts w:ascii="Courier New" w:hAnsi="Courier New"/>
                <w:sz w:val="18"/>
              </w:rPr>
            </w:pPr>
            <w:r w:rsidRPr="00C36454">
              <w:rPr>
                <w:rFonts w:ascii="Courier New" w:hAnsi="Courier New"/>
                <w:sz w:val="18"/>
              </w:rPr>
              <w:t>XOnCharacter</w:t>
            </w:r>
          </w:p>
        </w:tc>
        <w:tc>
          <w:tcPr>
            <w:tcW w:w="4249" w:type="dxa"/>
            <w:vAlign w:val="center"/>
          </w:tcPr>
          <w:p w14:paraId="0506DCE7"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14:paraId="261BB4A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Serial</w:t>
      </w:r>
      <w:r w:rsidRPr="00D3523F">
        <w:rPr>
          <w:rFonts w:ascii="Courier New" w:hAnsi="Courier New"/>
          <w:sz w:val="18"/>
        </w:rPr>
        <w:t>Session</w:t>
      </w:r>
      <w:r w:rsidRPr="00B570D8">
        <w:t>.</w:t>
      </w:r>
    </w:p>
    <w:p w14:paraId="0FEDDE02"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AB38CC1" w14:textId="77777777" w:rsidTr="003A6C31">
        <w:trPr>
          <w:cantSplit/>
        </w:trPr>
        <w:tc>
          <w:tcPr>
            <w:tcW w:w="4572" w:type="dxa"/>
          </w:tcPr>
          <w:p w14:paraId="336AB1D1" w14:textId="77777777" w:rsidR="00986216" w:rsidRPr="00B570D8" w:rsidRDefault="00986216" w:rsidP="003A6C31">
            <w:pPr>
              <w:pStyle w:val="TableCaption"/>
              <w:jc w:val="left"/>
            </w:pPr>
            <w:r>
              <w:t>Method</w:t>
            </w:r>
            <w:r w:rsidRPr="00B570D8">
              <w:t xml:space="preserve"> Name</w:t>
            </w:r>
          </w:p>
        </w:tc>
        <w:tc>
          <w:tcPr>
            <w:tcW w:w="4249" w:type="dxa"/>
          </w:tcPr>
          <w:p w14:paraId="1F347685"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4A6885A5" w14:textId="77777777" w:rsidTr="003A6C31">
        <w:trPr>
          <w:cantSplit/>
        </w:trPr>
        <w:tc>
          <w:tcPr>
            <w:tcW w:w="4572" w:type="dxa"/>
          </w:tcPr>
          <w:p w14:paraId="152BAA0C" w14:textId="77777777"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14:paraId="47275158"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viFlush</w:t>
            </w:r>
          </w:p>
        </w:tc>
      </w:tr>
      <w:tr w:rsidR="00986216" w14:paraId="14AC4DCB" w14:textId="77777777" w:rsidTr="003A6C31">
        <w:trPr>
          <w:cantSplit/>
        </w:trPr>
        <w:tc>
          <w:tcPr>
            <w:tcW w:w="4572" w:type="dxa"/>
          </w:tcPr>
          <w:p w14:paraId="26DBDB44" w14:textId="77777777" w:rsidR="00986216" w:rsidRPr="00C36454" w:rsidRDefault="00986216" w:rsidP="003A6C31">
            <w:pPr>
              <w:pStyle w:val="TableItem"/>
              <w:rPr>
                <w:rFonts w:ascii="Courier New" w:hAnsi="Courier New"/>
                <w:sz w:val="18"/>
              </w:rPr>
            </w:pPr>
            <w:r w:rsidRPr="00C36454">
              <w:rPr>
                <w:rFonts w:ascii="Courier New" w:hAnsi="Courier New"/>
                <w:sz w:val="18"/>
              </w:rPr>
              <w:t>SetBufferSize</w:t>
            </w:r>
          </w:p>
        </w:tc>
        <w:tc>
          <w:tcPr>
            <w:tcW w:w="4249" w:type="dxa"/>
          </w:tcPr>
          <w:p w14:paraId="5B778EC0" w14:textId="77777777" w:rsidR="00986216" w:rsidRPr="00B570D8" w:rsidRDefault="00986216" w:rsidP="003A6C31">
            <w:pPr>
              <w:pStyle w:val="TableItem"/>
              <w:rPr>
                <w:rFonts w:ascii="Courier New" w:hAnsi="Courier New"/>
                <w:sz w:val="18"/>
                <w:lang w:val="fr-FR"/>
              </w:rPr>
            </w:pPr>
            <w:r w:rsidRPr="00CA5B96">
              <w:rPr>
                <w:rFonts w:ascii="Courier New" w:hAnsi="Courier New"/>
                <w:sz w:val="18"/>
              </w:rPr>
              <w:t>viSetBuf</w:t>
            </w:r>
          </w:p>
        </w:tc>
      </w:tr>
    </w:tbl>
    <w:p w14:paraId="313129C2" w14:textId="77777777" w:rsidR="00170686" w:rsidRPr="00A148B3" w:rsidRDefault="00170686" w:rsidP="00170686">
      <w:pPr>
        <w:pStyle w:val="Heading-Sub2"/>
      </w:pPr>
      <w:r>
        <w:t>Implementation</w:t>
      </w:r>
    </w:p>
    <w:p w14:paraId="461BB61E" w14:textId="77777777" w:rsidR="00E02FC6" w:rsidRDefault="00E02FC6" w:rsidP="00794D19">
      <w:pPr>
        <w:pStyle w:val="Rule"/>
      </w:pPr>
    </w:p>
    <w:p w14:paraId="3026710B" w14:textId="77777777"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r w:rsidRPr="0081149D">
        <w:rPr>
          <w:rFonts w:ascii="Courier New" w:hAnsi="Courier New"/>
          <w:sz w:val="18"/>
        </w:rPr>
        <w:t>ISerialSession</w:t>
      </w:r>
      <w:r>
        <w:t xml:space="preserve"> interface properties and methods as specified in VPP 4.3 for corresponding attributes and functions, except as specified otherwise in this specification.</w:t>
      </w:r>
    </w:p>
    <w:p w14:paraId="4DCB8C29" w14:textId="77777777" w:rsidR="00170686" w:rsidRDefault="00170686" w:rsidP="00794D19">
      <w:pPr>
        <w:pStyle w:val="Rule"/>
      </w:pPr>
    </w:p>
    <w:p w14:paraId="14CCE095" w14:textId="77777777"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r w:rsidRPr="00E02FC6">
        <w:rPr>
          <w:rFonts w:ascii="Courier New" w:hAnsi="Courier New"/>
          <w:sz w:val="18"/>
        </w:rPr>
        <w:t>ISerialSession</w:t>
      </w:r>
      <w:r>
        <w:t>.</w:t>
      </w:r>
    </w:p>
    <w:p w14:paraId="12D065E2" w14:textId="77777777" w:rsidR="007C3B8F" w:rsidRDefault="007C3B8F" w:rsidP="00A148B3">
      <w:pPr>
        <w:pStyle w:val="Heading2"/>
      </w:pPr>
      <w:bookmarkStart w:id="277" w:name="_Toc411598096"/>
      <w:r>
        <w:lastRenderedPageBreak/>
        <w:t>ITcpipSession</w:t>
      </w:r>
      <w:bookmarkEnd w:id="277"/>
    </w:p>
    <w:p w14:paraId="5FE159F4" w14:textId="77777777" w:rsidR="007C3B8F" w:rsidRPr="00A148B3" w:rsidRDefault="007C3B8F" w:rsidP="00B84339">
      <w:pPr>
        <w:pStyle w:val="Heading-Sub2"/>
      </w:pPr>
      <w:r w:rsidRPr="00A148B3">
        <w:t>Description</w:t>
      </w:r>
    </w:p>
    <w:p w14:paraId="6344D116" w14:textId="77777777" w:rsidR="00040BF2" w:rsidRPr="00040BF2" w:rsidRDefault="00040BF2" w:rsidP="00040BF2">
      <w:pPr>
        <w:pStyle w:val="Body"/>
      </w:pPr>
      <w:r>
        <w:t xml:space="preserve">The INSTR </w:t>
      </w:r>
      <w:r w:rsidR="00751350">
        <w:t xml:space="preserve">session type </w:t>
      </w:r>
      <w:r>
        <w:t>for LAN devices.</w:t>
      </w:r>
    </w:p>
    <w:p w14:paraId="621624F6"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2ED5D44" w14:textId="77777777" w:rsidTr="007E3BAE">
        <w:tc>
          <w:tcPr>
            <w:tcW w:w="8856" w:type="dxa"/>
          </w:tcPr>
          <w:p w14:paraId="0694E7C2" w14:textId="77777777" w:rsidR="002919F7" w:rsidRPr="00FF0572" w:rsidRDefault="002919F7" w:rsidP="002919F7">
            <w:pPr>
              <w:pStyle w:val="TableItem"/>
              <w:rPr>
                <w:rFonts w:ascii="Courier New" w:hAnsi="Courier New"/>
                <w:sz w:val="18"/>
              </w:rPr>
            </w:pPr>
            <w:r w:rsidRPr="00FF0572">
              <w:rPr>
                <w:rFonts w:ascii="Courier New" w:hAnsi="Courier New"/>
                <w:sz w:val="18"/>
              </w:rPr>
              <w:t>public interface ITcpipSession : IMessageBasedSession</w:t>
            </w:r>
          </w:p>
          <w:p w14:paraId="198BB0A8" w14:textId="77777777" w:rsidR="002919F7" w:rsidRPr="00FF0572" w:rsidRDefault="002919F7" w:rsidP="002919F7">
            <w:pPr>
              <w:pStyle w:val="TableItem"/>
              <w:rPr>
                <w:rFonts w:ascii="Courier New" w:hAnsi="Courier New"/>
                <w:sz w:val="18"/>
              </w:rPr>
            </w:pPr>
            <w:r w:rsidRPr="00FF0572">
              <w:rPr>
                <w:rFonts w:ascii="Courier New" w:hAnsi="Courier New"/>
                <w:sz w:val="18"/>
              </w:rPr>
              <w:t>{</w:t>
            </w:r>
          </w:p>
          <w:p w14:paraId="1F04D2D5"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Address { get; }</w:t>
            </w:r>
          </w:p>
          <w:p w14:paraId="1718F8E4"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DeviceName { get; }</w:t>
            </w:r>
          </w:p>
          <w:p w14:paraId="34110F8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String HostName { get; }</w:t>
            </w:r>
          </w:p>
          <w:p w14:paraId="0D8E946E" w14:textId="77777777"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Port { get; }</w:t>
            </w:r>
          </w:p>
          <w:p w14:paraId="31E0EB4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IsHiSLIP { get; }</w:t>
            </w:r>
          </w:p>
          <w:p w14:paraId="1CAE8F7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Boolean HiSLIPOverlapEnabled { get; set; }</w:t>
            </w:r>
          </w:p>
          <w:p w14:paraId="6FC249BA"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Version HiSLIPProtocolVersion { get; }</w:t>
            </w:r>
          </w:p>
          <w:p w14:paraId="0B9356B1"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Int32 HiSLIPMaximumMessageKBytes { get; set; }</w:t>
            </w:r>
          </w:p>
          <w:p w14:paraId="2E7169FE" w14:textId="77777777" w:rsidR="002919F7" w:rsidRPr="00832926" w:rsidRDefault="002919F7" w:rsidP="002919F7">
            <w:pPr>
              <w:pStyle w:val="TableItem"/>
              <w:rPr>
                <w:rFonts w:ascii="Courier New" w:hAnsi="Courier New"/>
                <w:sz w:val="18"/>
              </w:rPr>
            </w:pPr>
          </w:p>
          <w:p w14:paraId="4FFBF6C3" w14:textId="77777777"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r w:rsidRPr="00FF0572">
              <w:rPr>
                <w:rFonts w:ascii="Courier New" w:hAnsi="Courier New"/>
                <w:sz w:val="18"/>
              </w:rPr>
              <w:t>SetBufferSize(IOBuffers buffers, Int32 size);</w:t>
            </w:r>
          </w:p>
          <w:p w14:paraId="1036673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void SendRemoteLocalCommand(RemoteLocalMode mode);</w:t>
            </w:r>
          </w:p>
          <w:p w14:paraId="1223652E" w14:textId="77777777"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14:paraId="171FE574" w14:textId="77777777" w:rsidR="00487FC8" w:rsidRPr="00A148B3" w:rsidRDefault="00487FC8" w:rsidP="00487FC8">
      <w:pPr>
        <w:pStyle w:val="Heading-Sub2"/>
      </w:pPr>
      <w:r w:rsidRPr="00A148B3">
        <w:t>Corresponding VISA Features</w:t>
      </w:r>
    </w:p>
    <w:p w14:paraId="3DB24E69" w14:textId="77777777" w:rsidR="007C3B8F"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w:t>
      </w:r>
    </w:p>
    <w:p w14:paraId="7C76DF9E" w14:textId="77777777"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D63E602" w14:textId="77777777" w:rsidTr="003A6C31">
        <w:trPr>
          <w:cantSplit/>
        </w:trPr>
        <w:tc>
          <w:tcPr>
            <w:tcW w:w="4572" w:type="dxa"/>
          </w:tcPr>
          <w:p w14:paraId="776DA98E" w14:textId="77777777" w:rsidR="00ED6125" w:rsidRPr="00B570D8" w:rsidRDefault="00ED6125" w:rsidP="003A6C31">
            <w:pPr>
              <w:pStyle w:val="TableCaption"/>
              <w:jc w:val="left"/>
            </w:pPr>
            <w:r>
              <w:t>Property</w:t>
            </w:r>
            <w:r w:rsidRPr="00B570D8">
              <w:t xml:space="preserve"> Name</w:t>
            </w:r>
          </w:p>
        </w:tc>
        <w:tc>
          <w:tcPr>
            <w:tcW w:w="4249" w:type="dxa"/>
          </w:tcPr>
          <w:p w14:paraId="450EA1D9"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12A621F2" w14:textId="77777777" w:rsidTr="003A6C31">
        <w:trPr>
          <w:cantSplit/>
        </w:trPr>
        <w:tc>
          <w:tcPr>
            <w:tcW w:w="4572" w:type="dxa"/>
            <w:vAlign w:val="center"/>
          </w:tcPr>
          <w:p w14:paraId="5C7BD54F" w14:textId="77777777"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249" w:type="dxa"/>
            <w:vAlign w:val="center"/>
          </w:tcPr>
          <w:p w14:paraId="15B317D6"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14:paraId="769AD15B" w14:textId="77777777" w:rsidTr="003A6C31">
        <w:trPr>
          <w:cantSplit/>
        </w:trPr>
        <w:tc>
          <w:tcPr>
            <w:tcW w:w="4572" w:type="dxa"/>
            <w:vAlign w:val="center"/>
          </w:tcPr>
          <w:p w14:paraId="0A70F30B" w14:textId="77777777" w:rsidR="00ED6125" w:rsidRPr="00B570D8" w:rsidRDefault="00ED6125" w:rsidP="003A6C31">
            <w:pPr>
              <w:pStyle w:val="TableItem"/>
              <w:rPr>
                <w:rStyle w:val="CourierNew"/>
              </w:rPr>
            </w:pPr>
            <w:r w:rsidRPr="00FF0572">
              <w:rPr>
                <w:rFonts w:ascii="Courier New" w:hAnsi="Courier New"/>
                <w:sz w:val="18"/>
              </w:rPr>
              <w:t>DeviceName</w:t>
            </w:r>
          </w:p>
        </w:tc>
        <w:tc>
          <w:tcPr>
            <w:tcW w:w="4249" w:type="dxa"/>
            <w:vAlign w:val="center"/>
          </w:tcPr>
          <w:p w14:paraId="2A28B454" w14:textId="77777777"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14:paraId="6434B102" w14:textId="77777777" w:rsidTr="003A6C31">
        <w:trPr>
          <w:cantSplit/>
        </w:trPr>
        <w:tc>
          <w:tcPr>
            <w:tcW w:w="4572" w:type="dxa"/>
            <w:vAlign w:val="center"/>
          </w:tcPr>
          <w:p w14:paraId="2C5E7DE8" w14:textId="77777777" w:rsidR="00ED6125" w:rsidRPr="00B570D8" w:rsidRDefault="00ED6125" w:rsidP="003A6C31">
            <w:pPr>
              <w:pStyle w:val="TableItem"/>
              <w:rPr>
                <w:rStyle w:val="CourierNew"/>
              </w:rPr>
            </w:pPr>
            <w:r w:rsidRPr="00FF0572">
              <w:rPr>
                <w:rFonts w:ascii="Courier New" w:hAnsi="Courier New"/>
                <w:sz w:val="18"/>
              </w:rPr>
              <w:t>HostName</w:t>
            </w:r>
          </w:p>
        </w:tc>
        <w:tc>
          <w:tcPr>
            <w:tcW w:w="4249" w:type="dxa"/>
            <w:vAlign w:val="center"/>
          </w:tcPr>
          <w:p w14:paraId="4010EBD9"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14:paraId="36C65DB1" w14:textId="77777777" w:rsidTr="003A6C31">
        <w:trPr>
          <w:cantSplit/>
        </w:trPr>
        <w:tc>
          <w:tcPr>
            <w:tcW w:w="4572" w:type="dxa"/>
            <w:vAlign w:val="center"/>
          </w:tcPr>
          <w:p w14:paraId="54777703" w14:textId="77777777" w:rsidR="00ED6125" w:rsidRPr="00B570D8" w:rsidRDefault="00ED6125" w:rsidP="003A6C31">
            <w:pPr>
              <w:pStyle w:val="TableItem"/>
              <w:rPr>
                <w:rStyle w:val="CourierNew"/>
              </w:rPr>
            </w:pPr>
            <w:r w:rsidRPr="00FF0572">
              <w:rPr>
                <w:rFonts w:ascii="Courier New" w:hAnsi="Courier New"/>
                <w:sz w:val="18"/>
              </w:rPr>
              <w:t>Port</w:t>
            </w:r>
          </w:p>
        </w:tc>
        <w:tc>
          <w:tcPr>
            <w:tcW w:w="4249" w:type="dxa"/>
            <w:vAlign w:val="center"/>
          </w:tcPr>
          <w:p w14:paraId="061D8D67" w14:textId="77777777"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14:paraId="28BE7404" w14:textId="77777777" w:rsidTr="003A6C31">
        <w:trPr>
          <w:cantSplit/>
        </w:trPr>
        <w:tc>
          <w:tcPr>
            <w:tcW w:w="4572" w:type="dxa"/>
            <w:vAlign w:val="center"/>
          </w:tcPr>
          <w:p w14:paraId="73052EC2" w14:textId="77777777" w:rsidR="00ED6125" w:rsidRPr="00CA5B96" w:rsidRDefault="00ED6125" w:rsidP="003A6C31">
            <w:pPr>
              <w:pStyle w:val="TableItem"/>
              <w:rPr>
                <w:rFonts w:ascii="Courier New" w:hAnsi="Courier New"/>
                <w:sz w:val="18"/>
              </w:rPr>
            </w:pPr>
            <w:r w:rsidRPr="00832926">
              <w:rPr>
                <w:rFonts w:ascii="Courier New" w:hAnsi="Courier New"/>
                <w:sz w:val="18"/>
              </w:rPr>
              <w:t>IsHiSLIP</w:t>
            </w:r>
          </w:p>
        </w:tc>
        <w:tc>
          <w:tcPr>
            <w:tcW w:w="4249" w:type="dxa"/>
            <w:vAlign w:val="center"/>
          </w:tcPr>
          <w:p w14:paraId="28DFB20D" w14:textId="77777777"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14:paraId="77136584" w14:textId="77777777" w:rsidTr="003A6C31">
        <w:trPr>
          <w:cantSplit/>
        </w:trPr>
        <w:tc>
          <w:tcPr>
            <w:tcW w:w="4572" w:type="dxa"/>
            <w:vAlign w:val="center"/>
          </w:tcPr>
          <w:p w14:paraId="2D758862" w14:textId="77777777" w:rsidR="00ED6125" w:rsidRPr="00CA5B96" w:rsidRDefault="00ED6125" w:rsidP="003A6C31">
            <w:pPr>
              <w:pStyle w:val="TableItem"/>
              <w:rPr>
                <w:rFonts w:ascii="Courier New" w:hAnsi="Courier New"/>
                <w:sz w:val="18"/>
              </w:rPr>
            </w:pPr>
            <w:r w:rsidRPr="00832926">
              <w:rPr>
                <w:rFonts w:ascii="Courier New" w:hAnsi="Courier New"/>
                <w:sz w:val="18"/>
              </w:rPr>
              <w:t>HiSLIPProtocolVersion</w:t>
            </w:r>
          </w:p>
        </w:tc>
        <w:tc>
          <w:tcPr>
            <w:tcW w:w="4249" w:type="dxa"/>
            <w:vAlign w:val="center"/>
          </w:tcPr>
          <w:p w14:paraId="10FDE3A8"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14:paraId="66D2F6ED" w14:textId="77777777" w:rsidTr="003A6C31">
        <w:trPr>
          <w:cantSplit/>
        </w:trPr>
        <w:tc>
          <w:tcPr>
            <w:tcW w:w="4572" w:type="dxa"/>
            <w:vAlign w:val="center"/>
          </w:tcPr>
          <w:p w14:paraId="3E2A6FB7" w14:textId="77777777" w:rsidR="00ED6125" w:rsidRPr="00CA5B96" w:rsidRDefault="00ED6125" w:rsidP="003A6C31">
            <w:pPr>
              <w:pStyle w:val="TableItem"/>
              <w:rPr>
                <w:rFonts w:ascii="Courier New" w:hAnsi="Courier New"/>
                <w:sz w:val="18"/>
              </w:rPr>
            </w:pPr>
            <w:r w:rsidRPr="00832926">
              <w:rPr>
                <w:rFonts w:ascii="Courier New" w:hAnsi="Courier New"/>
                <w:sz w:val="18"/>
              </w:rPr>
              <w:t>HiSLIPMaximumMessageKBytes</w:t>
            </w:r>
          </w:p>
        </w:tc>
        <w:tc>
          <w:tcPr>
            <w:tcW w:w="4249" w:type="dxa"/>
            <w:vAlign w:val="center"/>
          </w:tcPr>
          <w:p w14:paraId="7D0C959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14:paraId="01236833" w14:textId="77777777" w:rsidTr="003A6C31">
        <w:trPr>
          <w:cantSplit/>
        </w:trPr>
        <w:tc>
          <w:tcPr>
            <w:tcW w:w="4572" w:type="dxa"/>
            <w:vAlign w:val="center"/>
          </w:tcPr>
          <w:p w14:paraId="4657C9B9" w14:textId="77777777" w:rsidR="00ED6125" w:rsidRPr="00CA5B96" w:rsidRDefault="00ED6125" w:rsidP="003A6C31">
            <w:pPr>
              <w:pStyle w:val="TableItem"/>
              <w:rPr>
                <w:rFonts w:ascii="Courier New" w:hAnsi="Courier New"/>
                <w:sz w:val="18"/>
              </w:rPr>
            </w:pPr>
            <w:r w:rsidRPr="00832926">
              <w:rPr>
                <w:rFonts w:ascii="Courier New" w:hAnsi="Courier New"/>
                <w:sz w:val="18"/>
              </w:rPr>
              <w:t>HiSLIPOverlapEnabled</w:t>
            </w:r>
          </w:p>
        </w:tc>
        <w:tc>
          <w:tcPr>
            <w:tcW w:w="4249" w:type="dxa"/>
            <w:vAlign w:val="center"/>
          </w:tcPr>
          <w:p w14:paraId="30E2A011" w14:textId="77777777"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bl>
    <w:p w14:paraId="46610C99" w14:textId="77777777" w:rsidR="007C3B8F" w:rsidRPr="00B570D8" w:rsidRDefault="007C3B8F" w:rsidP="007C3B8F">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Pr="00B570D8">
        <w:t>.</w:t>
      </w:r>
    </w:p>
    <w:p w14:paraId="142D1989"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757B3B36" w14:textId="77777777" w:rsidTr="003A6C31">
        <w:trPr>
          <w:cantSplit/>
        </w:trPr>
        <w:tc>
          <w:tcPr>
            <w:tcW w:w="4572" w:type="dxa"/>
          </w:tcPr>
          <w:p w14:paraId="21395472" w14:textId="77777777" w:rsidR="00986216" w:rsidRPr="00B570D8" w:rsidRDefault="00986216" w:rsidP="003A6C31">
            <w:pPr>
              <w:pStyle w:val="TableCaption"/>
              <w:jc w:val="left"/>
            </w:pPr>
            <w:r>
              <w:t>Method</w:t>
            </w:r>
            <w:r w:rsidRPr="00B570D8">
              <w:t xml:space="preserve"> Name</w:t>
            </w:r>
          </w:p>
        </w:tc>
        <w:tc>
          <w:tcPr>
            <w:tcW w:w="4249" w:type="dxa"/>
          </w:tcPr>
          <w:p w14:paraId="2F694B51" w14:textId="77777777" w:rsidR="00986216" w:rsidRPr="00B570D8" w:rsidRDefault="00986216" w:rsidP="003A6C31">
            <w:pPr>
              <w:pStyle w:val="TableCaption"/>
              <w:jc w:val="left"/>
            </w:pPr>
            <w:r w:rsidRPr="00B570D8">
              <w:t xml:space="preserve">VISA </w:t>
            </w:r>
            <w:r>
              <w:t>Function</w:t>
            </w:r>
            <w:r w:rsidRPr="00B570D8">
              <w:t xml:space="preserve"> Name</w:t>
            </w:r>
          </w:p>
        </w:tc>
      </w:tr>
      <w:tr w:rsidR="00ED6125" w14:paraId="0A04A8BA" w14:textId="77777777" w:rsidTr="003A6C31">
        <w:trPr>
          <w:cantSplit/>
        </w:trPr>
        <w:tc>
          <w:tcPr>
            <w:tcW w:w="4572" w:type="dxa"/>
          </w:tcPr>
          <w:p w14:paraId="4CE4170C" w14:textId="77777777" w:rsidR="00ED6125" w:rsidRPr="00C36454" w:rsidRDefault="00ED6125" w:rsidP="003A6C31">
            <w:pPr>
              <w:pStyle w:val="TableItem"/>
              <w:rPr>
                <w:rFonts w:ascii="Courier New" w:hAnsi="Courier New"/>
                <w:sz w:val="18"/>
              </w:rPr>
            </w:pPr>
            <w:r w:rsidRPr="00C36454">
              <w:rPr>
                <w:rFonts w:ascii="Courier New" w:hAnsi="Courier New"/>
                <w:sz w:val="18"/>
              </w:rPr>
              <w:t>SetBufferSize</w:t>
            </w:r>
          </w:p>
        </w:tc>
        <w:tc>
          <w:tcPr>
            <w:tcW w:w="4249" w:type="dxa"/>
          </w:tcPr>
          <w:p w14:paraId="65550744"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viSetBuf</w:t>
            </w:r>
          </w:p>
        </w:tc>
      </w:tr>
      <w:tr w:rsidR="00ED6125" w14:paraId="2EF9F34D" w14:textId="77777777" w:rsidTr="003A6C31">
        <w:trPr>
          <w:cantSplit/>
        </w:trPr>
        <w:tc>
          <w:tcPr>
            <w:tcW w:w="4572" w:type="dxa"/>
          </w:tcPr>
          <w:p w14:paraId="6FC9A60F"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25F47A06" w14:textId="77777777" w:rsidR="00ED6125" w:rsidRPr="00B570D8" w:rsidRDefault="00CE462B" w:rsidP="003A6C31">
            <w:pPr>
              <w:pStyle w:val="TableItem"/>
              <w:rPr>
                <w:rFonts w:ascii="Courier New" w:hAnsi="Courier New"/>
                <w:sz w:val="18"/>
                <w:lang w:val="fr-FR"/>
              </w:rPr>
            </w:pPr>
            <w:r>
              <w:rPr>
                <w:rFonts w:ascii="Courier New" w:hAnsi="Courier New"/>
                <w:sz w:val="18"/>
                <w:lang w:val="fr-FR"/>
              </w:rPr>
              <w:t>viGpibControlRen</w:t>
            </w:r>
          </w:p>
        </w:tc>
      </w:tr>
    </w:tbl>
    <w:p w14:paraId="45F79083" w14:textId="77777777" w:rsidR="00E02FC6" w:rsidRPr="00A148B3" w:rsidRDefault="00E02FC6" w:rsidP="00E02FC6">
      <w:pPr>
        <w:pStyle w:val="Heading-Sub2"/>
      </w:pPr>
      <w:r>
        <w:t>Implementation</w:t>
      </w:r>
    </w:p>
    <w:p w14:paraId="456FCCA1" w14:textId="77777777" w:rsidR="00E02FC6" w:rsidRDefault="00E02FC6" w:rsidP="00794D19">
      <w:pPr>
        <w:pStyle w:val="Rule"/>
      </w:pPr>
    </w:p>
    <w:p w14:paraId="6D0A0A90" w14:textId="77777777"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r w:rsidRPr="00E02FC6">
        <w:rPr>
          <w:rFonts w:ascii="Courier New" w:hAnsi="Courier New"/>
          <w:sz w:val="18"/>
        </w:rPr>
        <w:t>ITcpipSession</w:t>
      </w:r>
      <w:r>
        <w:t xml:space="preserve"> interface properties and methods as specified in VPP 4.3 for corresponding attributes and functions, except as specified otherwise in this specification.</w:t>
      </w:r>
    </w:p>
    <w:p w14:paraId="35441A7E" w14:textId="77777777" w:rsidR="00170686" w:rsidRDefault="00170686" w:rsidP="00794D19">
      <w:pPr>
        <w:pStyle w:val="Rule"/>
      </w:pPr>
    </w:p>
    <w:p w14:paraId="10B92812" w14:textId="77777777"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implement the interface ITcpipSession.</w:t>
      </w:r>
    </w:p>
    <w:p w14:paraId="2A42FB47" w14:textId="77777777" w:rsidR="008B4872" w:rsidRDefault="008B4872" w:rsidP="008B4872">
      <w:pPr>
        <w:pStyle w:val="Rule"/>
      </w:pPr>
    </w:p>
    <w:p w14:paraId="66AEAA3B" w14:textId="71C87F12" w:rsidR="008B4872" w:rsidRDefault="008B4872" w:rsidP="008B4872">
      <w:pPr>
        <w:pStyle w:val="Desc"/>
        <w:rPr>
          <w:rFonts w:ascii="Consolas" w:hAnsi="Consolas" w:cs="Consolas"/>
          <w:sz w:val="19"/>
          <w:szCs w:val="19"/>
        </w:rPr>
      </w:pPr>
      <w:r>
        <w:t>For i</w:t>
      </w:r>
      <w:r w:rsidRPr="008B4872">
        <w:t xml:space="preserve">mplementations of </w:t>
      </w:r>
      <w:r>
        <w:t xml:space="preserve">ITcpipSession for VXI-11 devices, </w:t>
      </w:r>
      <w:r w:rsidR="00F351CA" w:rsidRPr="00832926">
        <w:rPr>
          <w:rFonts w:ascii="Courier New" w:hAnsi="Courier New"/>
          <w:sz w:val="18"/>
        </w:rPr>
        <w:t>IsHiSLIP</w:t>
      </w:r>
      <w:r w:rsidR="00F351CA" w:rsidRPr="008B4872" w:rsidDel="00F351CA">
        <w:t xml:space="preserve"> </w:t>
      </w:r>
      <w:r w:rsidRPr="008B4872">
        <w:rPr>
          <w:b/>
        </w:rPr>
        <w:t>SHALL</w:t>
      </w:r>
      <w:r w:rsidRPr="008B4872">
        <w:t xml:space="preserve"> return false.</w:t>
      </w:r>
      <w:r>
        <w:rPr>
          <w:rFonts w:ascii="Consolas" w:hAnsi="Consolas" w:cs="Consolas"/>
          <w:sz w:val="19"/>
          <w:szCs w:val="19"/>
        </w:rPr>
        <w:t xml:space="preserve"> </w:t>
      </w:r>
    </w:p>
    <w:p w14:paraId="55C598A9" w14:textId="77777777" w:rsidR="004B245F" w:rsidRDefault="004B245F" w:rsidP="004B245F">
      <w:pPr>
        <w:pStyle w:val="Observation"/>
      </w:pPr>
    </w:p>
    <w:p w14:paraId="187E7592" w14:textId="77777777" w:rsidR="004B245F" w:rsidRPr="00FE53B0" w:rsidRDefault="00F351CA" w:rsidP="00FE53B0">
      <w:pPr>
        <w:pStyle w:val="Body"/>
      </w:pPr>
      <w:r>
        <w:t xml:space="preserve">If </w:t>
      </w:r>
      <w:r w:rsidRPr="00832926">
        <w:rPr>
          <w:rFonts w:ascii="Courier New" w:hAnsi="Courier New"/>
          <w:sz w:val="18"/>
        </w:rPr>
        <w:t>IsHiSLIP</w:t>
      </w:r>
      <w:r>
        <w:t xml:space="preserve"> returns false, </w:t>
      </w:r>
      <w:r w:rsidR="0023361A">
        <w:t xml:space="preserve">accessing </w:t>
      </w:r>
      <w:r w:rsidR="004B245F">
        <w:t>the followin</w:t>
      </w:r>
      <w:r w:rsidR="0023361A">
        <w:t>g properties may result in an exception</w:t>
      </w:r>
      <w:r w:rsidR="004B245F">
        <w:t>:</w:t>
      </w:r>
      <w:r>
        <w:t xml:space="preserve"> </w:t>
      </w:r>
      <w:r w:rsidRPr="00FF0572">
        <w:rPr>
          <w:rFonts w:ascii="Courier New" w:hAnsi="Courier New"/>
          <w:sz w:val="18"/>
        </w:rPr>
        <w:t>Port</w:t>
      </w:r>
      <w:r>
        <w:rPr>
          <w:rFonts w:ascii="Courier New" w:hAnsi="Courier New"/>
          <w:sz w:val="18"/>
        </w:rPr>
        <w:t xml:space="preserve">, </w:t>
      </w:r>
      <w:r w:rsidRPr="00832926">
        <w:rPr>
          <w:rFonts w:ascii="Courier New" w:hAnsi="Courier New"/>
          <w:sz w:val="18"/>
        </w:rPr>
        <w:t>HiSLIPProtocolVersion</w:t>
      </w:r>
      <w:r>
        <w:rPr>
          <w:rFonts w:ascii="Courier New" w:hAnsi="Courier New"/>
          <w:sz w:val="18"/>
        </w:rPr>
        <w:t xml:space="preserve">, </w:t>
      </w:r>
      <w:r w:rsidRPr="00832926">
        <w:rPr>
          <w:rFonts w:ascii="Courier New" w:hAnsi="Courier New"/>
          <w:sz w:val="18"/>
        </w:rPr>
        <w:t>HiSLIPMaximumMessageKBytes</w:t>
      </w:r>
      <w:r>
        <w:rPr>
          <w:rFonts w:ascii="Courier New" w:hAnsi="Courier New"/>
          <w:sz w:val="18"/>
        </w:rPr>
        <w:t xml:space="preserve">, </w:t>
      </w:r>
      <w:r w:rsidRPr="00832926">
        <w:rPr>
          <w:rFonts w:ascii="Courier New" w:hAnsi="Courier New"/>
          <w:sz w:val="18"/>
        </w:rPr>
        <w:t>HiSLIPOverlapEnabled</w:t>
      </w:r>
      <w:r>
        <w:rPr>
          <w:rFonts w:ascii="Courier New" w:hAnsi="Courier New"/>
          <w:sz w:val="18"/>
        </w:rPr>
        <w:t>.</w:t>
      </w:r>
    </w:p>
    <w:p w14:paraId="46712447" w14:textId="77777777" w:rsidR="008B4872" w:rsidRPr="008B4872" w:rsidRDefault="008B4872" w:rsidP="008B4872">
      <w:pPr>
        <w:pStyle w:val="Item"/>
      </w:pPr>
    </w:p>
    <w:p w14:paraId="7D898125" w14:textId="77777777" w:rsidR="007C3B8F" w:rsidRDefault="007C3B8F" w:rsidP="00A148B3">
      <w:pPr>
        <w:pStyle w:val="Heading2"/>
      </w:pPr>
      <w:bookmarkStart w:id="278" w:name="_Toc411598097"/>
      <w:r>
        <w:lastRenderedPageBreak/>
        <w:t>IUsbSession</w:t>
      </w:r>
      <w:bookmarkEnd w:id="278"/>
    </w:p>
    <w:p w14:paraId="1F2C61FA" w14:textId="77777777" w:rsidR="007C3B8F" w:rsidRPr="00A148B3" w:rsidRDefault="007C3B8F" w:rsidP="00B84339">
      <w:pPr>
        <w:pStyle w:val="Heading-Sub2"/>
      </w:pPr>
      <w:r w:rsidRPr="00A148B3">
        <w:t>Description</w:t>
      </w:r>
    </w:p>
    <w:p w14:paraId="04B77F47" w14:textId="77777777"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14:paraId="0E9A76E6"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00270D4C" w14:textId="77777777" w:rsidTr="007E3BAE">
        <w:tc>
          <w:tcPr>
            <w:tcW w:w="8856" w:type="dxa"/>
          </w:tcPr>
          <w:p w14:paraId="56D0208F" w14:textId="77777777" w:rsidR="00B84339" w:rsidRPr="00FF0572" w:rsidRDefault="00B84339" w:rsidP="00B84339">
            <w:pPr>
              <w:pStyle w:val="TableItem"/>
              <w:rPr>
                <w:rFonts w:ascii="Courier New" w:hAnsi="Courier New"/>
                <w:sz w:val="18"/>
              </w:rPr>
            </w:pPr>
            <w:r w:rsidRPr="00FF0572">
              <w:rPr>
                <w:rFonts w:ascii="Courier New" w:hAnsi="Courier New"/>
                <w:sz w:val="18"/>
              </w:rPr>
              <w:t>public interface IUsbSession : IMessageBasedSession</w:t>
            </w:r>
          </w:p>
          <w:p w14:paraId="097DE0F9" w14:textId="77777777" w:rsidR="00B84339" w:rsidRPr="00FF0572" w:rsidRDefault="00B84339" w:rsidP="00B84339">
            <w:pPr>
              <w:pStyle w:val="TableItem"/>
              <w:rPr>
                <w:rFonts w:ascii="Courier New" w:hAnsi="Courier New"/>
                <w:sz w:val="18"/>
              </w:rPr>
            </w:pPr>
            <w:r w:rsidRPr="00FF0572">
              <w:rPr>
                <w:rFonts w:ascii="Courier New" w:hAnsi="Courier New"/>
                <w:sz w:val="18"/>
              </w:rPr>
              <w:t>{</w:t>
            </w:r>
          </w:p>
          <w:p w14:paraId="3D2C6DD3"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event EventHandler&lt;UsbInterruptEventArgs&gt; Interrupt;</w:t>
            </w:r>
          </w:p>
          <w:p w14:paraId="6C7E086C" w14:textId="77777777" w:rsidR="00B84339" w:rsidRPr="00FF0572" w:rsidRDefault="00B84339" w:rsidP="00B84339">
            <w:pPr>
              <w:pStyle w:val="TableItem"/>
              <w:rPr>
                <w:rFonts w:ascii="Courier New" w:hAnsi="Courier New"/>
                <w:sz w:val="18"/>
              </w:rPr>
            </w:pPr>
          </w:p>
          <w:p w14:paraId="3A161018"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 get; }</w:t>
            </w:r>
          </w:p>
          <w:p w14:paraId="7B74421B"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MaximumInterruptSize { get; set; }</w:t>
            </w:r>
          </w:p>
          <w:p w14:paraId="3618FA66"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ManufacturerId { get; }</w:t>
            </w:r>
          </w:p>
          <w:p w14:paraId="774AE6C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ManufacturerName { get; }</w:t>
            </w:r>
          </w:p>
          <w:p w14:paraId="0F855F2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ModelCode { get; }</w:t>
            </w:r>
          </w:p>
          <w:p w14:paraId="0AA12262"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ModelName { get; }</w:t>
            </w:r>
          </w:p>
          <w:p w14:paraId="62B0C5B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UsbInterfaceNumber { get; }</w:t>
            </w:r>
          </w:p>
          <w:p w14:paraId="329D0B1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UsbProtocol { get; }</w:t>
            </w:r>
          </w:p>
          <w:p w14:paraId="4DBE570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UsbSerialNumber { get; }</w:t>
            </w:r>
          </w:p>
          <w:p w14:paraId="1A1C9450" w14:textId="77777777" w:rsidR="00B84339" w:rsidRPr="00FF0572" w:rsidRDefault="00B84339" w:rsidP="00B84339">
            <w:pPr>
              <w:pStyle w:val="TableItem"/>
              <w:rPr>
                <w:rFonts w:ascii="Courier New" w:hAnsi="Courier New"/>
                <w:sz w:val="18"/>
              </w:rPr>
            </w:pPr>
          </w:p>
          <w:p w14:paraId="55727776" w14:textId="77777777" w:rsidR="00B84339" w:rsidRDefault="00B84339" w:rsidP="00B84339">
            <w:pPr>
              <w:pStyle w:val="TableItem"/>
              <w:rPr>
                <w:rFonts w:ascii="Courier New" w:hAnsi="Courier New"/>
                <w:sz w:val="18"/>
              </w:rPr>
            </w:pPr>
            <w:r w:rsidRPr="00FF0572">
              <w:rPr>
                <w:rFonts w:ascii="Courier New" w:hAnsi="Courier New"/>
                <w:sz w:val="18"/>
              </w:rPr>
              <w:t xml:space="preserve">   Byte[] ControlIn(Int16 requestType,</w:t>
            </w:r>
          </w:p>
          <w:p w14:paraId="235DBEC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5E6C10F6"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72D38A3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3869C8C1"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14:paraId="4D476243" w14:textId="77777777" w:rsidR="00B84339" w:rsidRPr="00FF0572" w:rsidRDefault="00B84339" w:rsidP="00B84339">
            <w:pPr>
              <w:pStyle w:val="TableItem"/>
              <w:rPr>
                <w:rFonts w:ascii="Courier New" w:hAnsi="Courier New"/>
                <w:sz w:val="18"/>
              </w:rPr>
            </w:pPr>
          </w:p>
          <w:p w14:paraId="46918F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93A7E82"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341421BC"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035F0157"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EC32A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ControlOut(Int16 requestType,</w:t>
            </w:r>
          </w:p>
          <w:p w14:paraId="5041ECF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0C2D1E7F"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39F7A24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C19B48A"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Byte[] data);</w:t>
            </w:r>
          </w:p>
          <w:p w14:paraId="31301329" w14:textId="77777777" w:rsidR="00B84339" w:rsidRPr="00FF0572" w:rsidRDefault="00B84339" w:rsidP="00B84339">
            <w:pPr>
              <w:pStyle w:val="TableItem"/>
              <w:rPr>
                <w:rFonts w:ascii="Courier New" w:hAnsi="Courier New"/>
                <w:sz w:val="18"/>
              </w:rPr>
            </w:pPr>
          </w:p>
          <w:p w14:paraId="1C5BDDA5"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void SendRemoteLocalCommand(RemoteLocalMode mode);</w:t>
            </w:r>
          </w:p>
          <w:p w14:paraId="0B52BCF0" w14:textId="77777777"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14:paraId="7535C25F" w14:textId="77777777" w:rsidR="00B06CF9" w:rsidRPr="00A148B3" w:rsidRDefault="00B06CF9" w:rsidP="00B06CF9">
      <w:pPr>
        <w:pStyle w:val="Heading-Sub2"/>
      </w:pPr>
      <w:r w:rsidRPr="00A148B3">
        <w:t>Corresponding VISA Features</w:t>
      </w:r>
    </w:p>
    <w:p w14:paraId="2A6EA555" w14:textId="77777777" w:rsidR="007C3B8F"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w:t>
      </w:r>
    </w:p>
    <w:p w14:paraId="71C9889D"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2566245F" w14:textId="77777777" w:rsidTr="003A6C31">
        <w:trPr>
          <w:cantSplit/>
        </w:trPr>
        <w:tc>
          <w:tcPr>
            <w:tcW w:w="4572" w:type="dxa"/>
          </w:tcPr>
          <w:p w14:paraId="5B8AEDF6" w14:textId="77777777" w:rsidR="00ED6125" w:rsidRPr="00B570D8" w:rsidRDefault="00ED6125" w:rsidP="003A6C31">
            <w:pPr>
              <w:pStyle w:val="TableCaption"/>
              <w:jc w:val="left"/>
            </w:pPr>
            <w:r>
              <w:t>Property</w:t>
            </w:r>
            <w:r w:rsidRPr="00B570D8">
              <w:t xml:space="preserve"> Name</w:t>
            </w:r>
          </w:p>
        </w:tc>
        <w:tc>
          <w:tcPr>
            <w:tcW w:w="4249" w:type="dxa"/>
          </w:tcPr>
          <w:p w14:paraId="7BD7EB2D"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58264D96" w14:textId="77777777" w:rsidTr="003A6C31">
        <w:trPr>
          <w:cantSplit/>
        </w:trPr>
        <w:tc>
          <w:tcPr>
            <w:tcW w:w="4572" w:type="dxa"/>
            <w:vAlign w:val="center"/>
          </w:tcPr>
          <w:p w14:paraId="5A8E1046" w14:textId="77777777"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14:paraId="17133D60"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14:paraId="523C4EE2" w14:textId="77777777" w:rsidTr="003A6C31">
        <w:trPr>
          <w:cantSplit/>
        </w:trPr>
        <w:tc>
          <w:tcPr>
            <w:tcW w:w="4572" w:type="dxa"/>
            <w:vAlign w:val="center"/>
          </w:tcPr>
          <w:p w14:paraId="507B58CB" w14:textId="77777777" w:rsidR="00ED6125" w:rsidRPr="00B570D8" w:rsidRDefault="00ED6125" w:rsidP="003A6C31">
            <w:pPr>
              <w:pStyle w:val="TableItem"/>
              <w:rPr>
                <w:rStyle w:val="CourierNew"/>
              </w:rPr>
            </w:pPr>
            <w:r w:rsidRPr="00FF0572">
              <w:rPr>
                <w:rFonts w:ascii="Courier New" w:hAnsi="Courier New"/>
                <w:sz w:val="18"/>
              </w:rPr>
              <w:t>MaximumInterruptSize</w:t>
            </w:r>
          </w:p>
        </w:tc>
        <w:tc>
          <w:tcPr>
            <w:tcW w:w="4249" w:type="dxa"/>
            <w:vAlign w:val="center"/>
          </w:tcPr>
          <w:p w14:paraId="270A53C4"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14:paraId="5630F561" w14:textId="77777777" w:rsidTr="003A6C31">
        <w:trPr>
          <w:cantSplit/>
        </w:trPr>
        <w:tc>
          <w:tcPr>
            <w:tcW w:w="4572" w:type="dxa"/>
            <w:vAlign w:val="center"/>
          </w:tcPr>
          <w:p w14:paraId="6EAB1548" w14:textId="77777777" w:rsidR="00ED6125" w:rsidRPr="00B570D8" w:rsidRDefault="00ED6125" w:rsidP="003A6C31">
            <w:pPr>
              <w:pStyle w:val="TableItem"/>
              <w:rPr>
                <w:rStyle w:val="CourierNew"/>
              </w:rPr>
            </w:pPr>
            <w:r w:rsidRPr="00FF0572">
              <w:rPr>
                <w:rFonts w:ascii="Courier New" w:hAnsi="Courier New"/>
                <w:sz w:val="18"/>
              </w:rPr>
              <w:t>ManufacturerId</w:t>
            </w:r>
          </w:p>
        </w:tc>
        <w:tc>
          <w:tcPr>
            <w:tcW w:w="4249" w:type="dxa"/>
            <w:vAlign w:val="center"/>
          </w:tcPr>
          <w:p w14:paraId="345C5B8D"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14:paraId="51E875F3" w14:textId="77777777" w:rsidTr="003A6C31">
        <w:trPr>
          <w:cantSplit/>
        </w:trPr>
        <w:tc>
          <w:tcPr>
            <w:tcW w:w="4572" w:type="dxa"/>
            <w:vAlign w:val="center"/>
          </w:tcPr>
          <w:p w14:paraId="2F427D2E" w14:textId="77777777" w:rsidR="00ED6125" w:rsidRPr="00B570D8" w:rsidRDefault="00ED6125" w:rsidP="003A6C31">
            <w:pPr>
              <w:pStyle w:val="TableItem"/>
              <w:rPr>
                <w:rStyle w:val="CourierNew"/>
              </w:rPr>
            </w:pPr>
            <w:r w:rsidRPr="00FF0572">
              <w:rPr>
                <w:rFonts w:ascii="Courier New" w:hAnsi="Courier New"/>
                <w:sz w:val="18"/>
              </w:rPr>
              <w:t>ManufacturerName</w:t>
            </w:r>
          </w:p>
        </w:tc>
        <w:tc>
          <w:tcPr>
            <w:tcW w:w="4249" w:type="dxa"/>
            <w:vAlign w:val="center"/>
          </w:tcPr>
          <w:p w14:paraId="24C9199E"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14:paraId="36BAD92E" w14:textId="77777777" w:rsidTr="003A6C31">
        <w:trPr>
          <w:cantSplit/>
        </w:trPr>
        <w:tc>
          <w:tcPr>
            <w:tcW w:w="4572" w:type="dxa"/>
            <w:vAlign w:val="center"/>
          </w:tcPr>
          <w:p w14:paraId="5E01C3EA" w14:textId="77777777" w:rsidR="00ED6125" w:rsidRPr="00FF0572" w:rsidRDefault="00ED6125" w:rsidP="003A6C31">
            <w:pPr>
              <w:pStyle w:val="TableItem"/>
              <w:rPr>
                <w:rFonts w:ascii="Courier New" w:hAnsi="Courier New"/>
                <w:sz w:val="18"/>
              </w:rPr>
            </w:pPr>
            <w:r w:rsidRPr="00FF0572">
              <w:rPr>
                <w:rFonts w:ascii="Courier New" w:hAnsi="Courier New"/>
                <w:sz w:val="18"/>
              </w:rPr>
              <w:t>ModelCode</w:t>
            </w:r>
          </w:p>
        </w:tc>
        <w:tc>
          <w:tcPr>
            <w:tcW w:w="4249" w:type="dxa"/>
            <w:vAlign w:val="center"/>
          </w:tcPr>
          <w:p w14:paraId="04C5E3A5" w14:textId="77777777"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14:paraId="43C14B46" w14:textId="77777777" w:rsidTr="003A6C31">
        <w:trPr>
          <w:cantSplit/>
        </w:trPr>
        <w:tc>
          <w:tcPr>
            <w:tcW w:w="4572" w:type="dxa"/>
            <w:vAlign w:val="center"/>
          </w:tcPr>
          <w:p w14:paraId="392A81F1" w14:textId="77777777" w:rsidR="00ED6125" w:rsidRPr="00FF0572" w:rsidRDefault="00ED6125" w:rsidP="003A6C31">
            <w:pPr>
              <w:pStyle w:val="TableItem"/>
              <w:rPr>
                <w:rFonts w:ascii="Courier New" w:hAnsi="Courier New"/>
                <w:sz w:val="18"/>
              </w:rPr>
            </w:pPr>
            <w:r w:rsidRPr="00FF0572">
              <w:rPr>
                <w:rFonts w:ascii="Courier New" w:hAnsi="Courier New"/>
                <w:sz w:val="18"/>
              </w:rPr>
              <w:t>ModelName</w:t>
            </w:r>
          </w:p>
        </w:tc>
        <w:tc>
          <w:tcPr>
            <w:tcW w:w="4249" w:type="dxa"/>
            <w:vAlign w:val="center"/>
          </w:tcPr>
          <w:p w14:paraId="2EC7D84A"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14:paraId="2F18AF87" w14:textId="77777777" w:rsidTr="003A6C31">
        <w:trPr>
          <w:cantSplit/>
        </w:trPr>
        <w:tc>
          <w:tcPr>
            <w:tcW w:w="4572" w:type="dxa"/>
            <w:vAlign w:val="center"/>
          </w:tcPr>
          <w:p w14:paraId="6971A5B4" w14:textId="77777777" w:rsidR="00ED6125" w:rsidRPr="00FF0572" w:rsidRDefault="00ED6125" w:rsidP="003A6C31">
            <w:pPr>
              <w:pStyle w:val="TableItem"/>
              <w:rPr>
                <w:rFonts w:ascii="Courier New" w:hAnsi="Courier New"/>
                <w:sz w:val="18"/>
              </w:rPr>
            </w:pPr>
            <w:r w:rsidRPr="00FF0572">
              <w:rPr>
                <w:rFonts w:ascii="Courier New" w:hAnsi="Courier New"/>
                <w:sz w:val="18"/>
              </w:rPr>
              <w:lastRenderedPageBreak/>
              <w:t>UsbInterfaceNumber</w:t>
            </w:r>
          </w:p>
        </w:tc>
        <w:tc>
          <w:tcPr>
            <w:tcW w:w="4249" w:type="dxa"/>
            <w:vAlign w:val="center"/>
          </w:tcPr>
          <w:p w14:paraId="47EECC19"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14:paraId="500E959C" w14:textId="77777777" w:rsidTr="003A6C31">
        <w:trPr>
          <w:cantSplit/>
        </w:trPr>
        <w:tc>
          <w:tcPr>
            <w:tcW w:w="4572" w:type="dxa"/>
            <w:vAlign w:val="center"/>
          </w:tcPr>
          <w:p w14:paraId="61129CB7" w14:textId="77777777" w:rsidR="00ED6125" w:rsidRPr="00FF0572" w:rsidRDefault="00ED6125" w:rsidP="003A6C31">
            <w:pPr>
              <w:pStyle w:val="TableItem"/>
              <w:rPr>
                <w:rFonts w:ascii="Courier New" w:hAnsi="Courier New"/>
                <w:sz w:val="18"/>
              </w:rPr>
            </w:pPr>
            <w:r w:rsidRPr="00FF0572">
              <w:rPr>
                <w:rFonts w:ascii="Courier New" w:hAnsi="Courier New"/>
                <w:sz w:val="18"/>
              </w:rPr>
              <w:t>UsbProtocol</w:t>
            </w:r>
          </w:p>
        </w:tc>
        <w:tc>
          <w:tcPr>
            <w:tcW w:w="4249" w:type="dxa"/>
            <w:vAlign w:val="center"/>
          </w:tcPr>
          <w:p w14:paraId="22130E0C"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14:paraId="4902682C" w14:textId="77777777" w:rsidTr="003A6C31">
        <w:trPr>
          <w:cantSplit/>
        </w:trPr>
        <w:tc>
          <w:tcPr>
            <w:tcW w:w="4572" w:type="dxa"/>
            <w:vAlign w:val="center"/>
          </w:tcPr>
          <w:p w14:paraId="5A8E64CD" w14:textId="77777777" w:rsidR="00ED6125" w:rsidRPr="00FF0572" w:rsidRDefault="00ED6125" w:rsidP="003A6C31">
            <w:pPr>
              <w:pStyle w:val="TableItem"/>
              <w:rPr>
                <w:rFonts w:ascii="Courier New" w:hAnsi="Courier New"/>
                <w:sz w:val="18"/>
              </w:rPr>
            </w:pPr>
            <w:r w:rsidRPr="00FF0572">
              <w:rPr>
                <w:rFonts w:ascii="Courier New" w:hAnsi="Courier New"/>
                <w:sz w:val="18"/>
              </w:rPr>
              <w:t>UsbSerialNumber</w:t>
            </w:r>
          </w:p>
        </w:tc>
        <w:tc>
          <w:tcPr>
            <w:tcW w:w="4249" w:type="dxa"/>
            <w:vAlign w:val="center"/>
          </w:tcPr>
          <w:p w14:paraId="23BDF23A"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14:paraId="7C63364C" w14:textId="77777777" w:rsidR="007C3B8F" w:rsidRPr="00B570D8" w:rsidRDefault="007C3B8F" w:rsidP="007C3B8F">
      <w:pPr>
        <w:pStyle w:val="Body"/>
      </w:pPr>
      <w:r>
        <w:t xml:space="preserve">The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r w:rsidRPr="00B570D8">
        <w:t>.</w:t>
      </w:r>
    </w:p>
    <w:p w14:paraId="05270B6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C394882" w14:textId="77777777" w:rsidTr="003A6C31">
        <w:trPr>
          <w:cantSplit/>
        </w:trPr>
        <w:tc>
          <w:tcPr>
            <w:tcW w:w="4572" w:type="dxa"/>
          </w:tcPr>
          <w:p w14:paraId="45ED49C1" w14:textId="77777777" w:rsidR="00ED6125" w:rsidRPr="00B570D8" w:rsidRDefault="00ED6125" w:rsidP="003A6C31">
            <w:pPr>
              <w:pStyle w:val="TableCaption"/>
              <w:jc w:val="left"/>
            </w:pPr>
            <w:r>
              <w:t>Method</w:t>
            </w:r>
            <w:r w:rsidRPr="00B570D8">
              <w:t xml:space="preserve"> Name</w:t>
            </w:r>
          </w:p>
        </w:tc>
        <w:tc>
          <w:tcPr>
            <w:tcW w:w="4249" w:type="dxa"/>
          </w:tcPr>
          <w:p w14:paraId="3B335B10"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1F18C4F" w14:textId="77777777" w:rsidTr="003A6C31">
        <w:trPr>
          <w:cantSplit/>
        </w:trPr>
        <w:tc>
          <w:tcPr>
            <w:tcW w:w="4572" w:type="dxa"/>
          </w:tcPr>
          <w:p w14:paraId="7C9F78F1" w14:textId="77777777" w:rsidR="00ED6125" w:rsidRPr="00AB1F8A" w:rsidRDefault="00ED6125" w:rsidP="003A6C31">
            <w:pPr>
              <w:pStyle w:val="TableItem"/>
              <w:rPr>
                <w:rFonts w:ascii="Courier New" w:hAnsi="Courier New"/>
                <w:sz w:val="18"/>
              </w:rPr>
            </w:pPr>
            <w:r>
              <w:rPr>
                <w:rFonts w:ascii="Courier New" w:hAnsi="Courier New"/>
                <w:sz w:val="18"/>
              </w:rPr>
              <w:t>ControlIn</w:t>
            </w:r>
          </w:p>
        </w:tc>
        <w:tc>
          <w:tcPr>
            <w:tcW w:w="4249" w:type="dxa"/>
            <w:vAlign w:val="center"/>
          </w:tcPr>
          <w:p w14:paraId="0CEFADF7" w14:textId="77777777" w:rsidR="00ED6125" w:rsidRPr="00CA5B96" w:rsidRDefault="00ED6125" w:rsidP="003A6C31">
            <w:pPr>
              <w:pStyle w:val="TableItem"/>
              <w:rPr>
                <w:rFonts w:ascii="Courier New" w:hAnsi="Courier New"/>
                <w:sz w:val="18"/>
              </w:rPr>
            </w:pPr>
            <w:r w:rsidRPr="00CA5B96">
              <w:rPr>
                <w:rFonts w:ascii="Courier New" w:hAnsi="Courier New"/>
                <w:sz w:val="18"/>
              </w:rPr>
              <w:t>viUsbControlIn</w:t>
            </w:r>
          </w:p>
        </w:tc>
      </w:tr>
      <w:tr w:rsidR="00ED6125" w14:paraId="24BD2A18" w14:textId="77777777" w:rsidTr="003A6C31">
        <w:trPr>
          <w:cantSplit/>
        </w:trPr>
        <w:tc>
          <w:tcPr>
            <w:tcW w:w="4572" w:type="dxa"/>
          </w:tcPr>
          <w:p w14:paraId="0AA099A7" w14:textId="77777777" w:rsidR="00ED6125" w:rsidRPr="00C36454" w:rsidRDefault="00ED6125" w:rsidP="003A6C31">
            <w:pPr>
              <w:pStyle w:val="TableItem"/>
              <w:rPr>
                <w:rFonts w:ascii="Courier New" w:hAnsi="Courier New"/>
                <w:sz w:val="18"/>
              </w:rPr>
            </w:pPr>
            <w:r>
              <w:rPr>
                <w:rFonts w:ascii="Courier New" w:hAnsi="Courier New"/>
                <w:sz w:val="18"/>
              </w:rPr>
              <w:t>ControlOut</w:t>
            </w:r>
          </w:p>
        </w:tc>
        <w:tc>
          <w:tcPr>
            <w:tcW w:w="4249" w:type="dxa"/>
          </w:tcPr>
          <w:p w14:paraId="4E33652C" w14:textId="77777777" w:rsidR="00ED6125" w:rsidRPr="00B570D8" w:rsidRDefault="00ED6125" w:rsidP="003A6C31">
            <w:pPr>
              <w:pStyle w:val="TableItem"/>
              <w:rPr>
                <w:rFonts w:ascii="Courier New" w:hAnsi="Courier New"/>
                <w:sz w:val="18"/>
                <w:lang w:val="fr-FR"/>
              </w:rPr>
            </w:pPr>
            <w:r w:rsidRPr="00CA5B96">
              <w:rPr>
                <w:rFonts w:ascii="Courier New" w:hAnsi="Courier New"/>
                <w:sz w:val="18"/>
              </w:rPr>
              <w:t>viUsbControlOut</w:t>
            </w:r>
          </w:p>
        </w:tc>
      </w:tr>
      <w:tr w:rsidR="00ED6125" w14:paraId="28E72564" w14:textId="77777777" w:rsidTr="003A6C31">
        <w:trPr>
          <w:cantSplit/>
        </w:trPr>
        <w:tc>
          <w:tcPr>
            <w:tcW w:w="4572" w:type="dxa"/>
          </w:tcPr>
          <w:p w14:paraId="08049DC9" w14:textId="77777777" w:rsidR="00ED6125" w:rsidRPr="00C36454" w:rsidRDefault="00ED6125" w:rsidP="003A6C31">
            <w:pPr>
              <w:pStyle w:val="TableItem"/>
              <w:rPr>
                <w:rFonts w:ascii="Courier New" w:hAnsi="Courier New"/>
                <w:sz w:val="18"/>
              </w:rPr>
            </w:pPr>
            <w:r w:rsidRPr="00FF0572">
              <w:rPr>
                <w:rFonts w:ascii="Courier New" w:hAnsi="Courier New"/>
                <w:sz w:val="18"/>
              </w:rPr>
              <w:t>SendRemoteLocalCommand</w:t>
            </w:r>
          </w:p>
        </w:tc>
        <w:tc>
          <w:tcPr>
            <w:tcW w:w="4249" w:type="dxa"/>
          </w:tcPr>
          <w:p w14:paraId="3425CAF0" w14:textId="77777777" w:rsidR="00ED6125" w:rsidRPr="00B570D8" w:rsidRDefault="008B06C0" w:rsidP="003A6C31">
            <w:pPr>
              <w:pStyle w:val="TableItem"/>
              <w:rPr>
                <w:rFonts w:ascii="Courier New" w:hAnsi="Courier New"/>
                <w:sz w:val="18"/>
                <w:lang w:val="fr-FR"/>
              </w:rPr>
            </w:pPr>
            <w:r w:rsidRPr="008B06C0">
              <w:rPr>
                <w:rFonts w:ascii="Courier New" w:hAnsi="Courier New"/>
                <w:sz w:val="18"/>
              </w:rPr>
              <w:t>viGpibControlREN</w:t>
            </w:r>
          </w:p>
        </w:tc>
      </w:tr>
    </w:tbl>
    <w:p w14:paraId="46923CC1"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t xml:space="preserve"> interface has one .NET event that correspond</w:t>
      </w:r>
      <w:r w:rsidR="008B06C0">
        <w:t>s</w:t>
      </w:r>
      <w:r>
        <w:t xml:space="preserve"> to an event defined in VISA.  The following table shows correspondence for </w:t>
      </w:r>
      <w:r w:rsidRPr="00D3523F">
        <w:rPr>
          <w:rFonts w:ascii="Courier New" w:hAnsi="Courier New"/>
          <w:sz w:val="18"/>
        </w:rPr>
        <w:t>I</w:t>
      </w:r>
      <w:r>
        <w:rPr>
          <w:rFonts w:ascii="Courier New" w:hAnsi="Courier New"/>
          <w:sz w:val="18"/>
        </w:rPr>
        <w:t>Usb</w:t>
      </w:r>
      <w:r w:rsidRPr="00D3523F">
        <w:rPr>
          <w:rFonts w:ascii="Courier New" w:hAnsi="Courier New"/>
          <w:sz w:val="18"/>
        </w:rPr>
        <w:t>Session</w:t>
      </w:r>
      <w:r w:rsidRPr="00B570D8">
        <w:t>.</w:t>
      </w:r>
    </w:p>
    <w:p w14:paraId="73318044"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01F38542" w14:textId="77777777" w:rsidTr="005B1CC2">
        <w:trPr>
          <w:cantSplit/>
        </w:trPr>
        <w:tc>
          <w:tcPr>
            <w:tcW w:w="4572" w:type="dxa"/>
          </w:tcPr>
          <w:p w14:paraId="4D12ADD5" w14:textId="77777777" w:rsidR="008C5DF7" w:rsidRPr="00B570D8" w:rsidRDefault="008C5DF7" w:rsidP="005B1CC2">
            <w:pPr>
              <w:pStyle w:val="TableCaption"/>
              <w:jc w:val="left"/>
            </w:pPr>
            <w:r>
              <w:t>Event</w:t>
            </w:r>
            <w:r w:rsidRPr="00B570D8">
              <w:t xml:space="preserve"> Name</w:t>
            </w:r>
          </w:p>
        </w:tc>
        <w:tc>
          <w:tcPr>
            <w:tcW w:w="4249" w:type="dxa"/>
          </w:tcPr>
          <w:p w14:paraId="60A3AB67" w14:textId="77777777"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14:paraId="0C252A71" w14:textId="77777777" w:rsidTr="005B1CC2">
        <w:trPr>
          <w:cantSplit/>
        </w:trPr>
        <w:tc>
          <w:tcPr>
            <w:tcW w:w="4572" w:type="dxa"/>
          </w:tcPr>
          <w:p w14:paraId="764BEB99"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9A3662"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14:paraId="08D9E68E" w14:textId="77777777" w:rsidR="00E02FC6" w:rsidRPr="00A148B3" w:rsidRDefault="00E02FC6" w:rsidP="00E02FC6">
      <w:pPr>
        <w:pStyle w:val="Heading-Sub2"/>
      </w:pPr>
      <w:r>
        <w:t>Implementation</w:t>
      </w:r>
    </w:p>
    <w:p w14:paraId="2A6E7D3A" w14:textId="77777777" w:rsidR="00E02FC6" w:rsidRDefault="00E02FC6" w:rsidP="00794D19">
      <w:pPr>
        <w:pStyle w:val="Rule"/>
      </w:pPr>
    </w:p>
    <w:p w14:paraId="6BC6D0EA" w14:textId="77777777"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r w:rsidRPr="00ED6125">
        <w:rPr>
          <w:rFonts w:ascii="Courier New" w:hAnsi="Courier New"/>
          <w:sz w:val="18"/>
        </w:rPr>
        <w:t>IUsbSession</w:t>
      </w:r>
      <w:r>
        <w:t xml:space="preserve"> interface properties and methods as specified in VPP 4.3 for corresponding attributes and functions, except as specified otherwise in this specification.</w:t>
      </w:r>
    </w:p>
    <w:p w14:paraId="45499FB6" w14:textId="77777777" w:rsidR="00170686" w:rsidRDefault="00170686" w:rsidP="00794D19">
      <w:pPr>
        <w:pStyle w:val="Rule"/>
      </w:pPr>
    </w:p>
    <w:p w14:paraId="3480E8F4" w14:textId="77777777"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IUsbSession.</w:t>
      </w:r>
    </w:p>
    <w:p w14:paraId="50759854" w14:textId="77777777" w:rsidR="007C3B8F" w:rsidRDefault="007C3B8F" w:rsidP="00A148B3">
      <w:pPr>
        <w:pStyle w:val="Heading2"/>
      </w:pPr>
      <w:bookmarkStart w:id="279" w:name="_Toc411598098"/>
      <w:r>
        <w:lastRenderedPageBreak/>
        <w:t>IVxiSession</w:t>
      </w:r>
      <w:bookmarkEnd w:id="279"/>
    </w:p>
    <w:p w14:paraId="4A61B77D" w14:textId="77777777" w:rsidR="007C3B8F" w:rsidRPr="00A148B3" w:rsidRDefault="007C3B8F" w:rsidP="00B84339">
      <w:pPr>
        <w:pStyle w:val="Heading-Sub2"/>
      </w:pPr>
      <w:r w:rsidRPr="00A148B3">
        <w:t>Description</w:t>
      </w:r>
    </w:p>
    <w:p w14:paraId="21C9229C" w14:textId="77777777" w:rsidR="00040BF2" w:rsidRPr="00040BF2" w:rsidRDefault="00040BF2" w:rsidP="00040BF2">
      <w:pPr>
        <w:pStyle w:val="Body"/>
      </w:pPr>
      <w:r>
        <w:t xml:space="preserve">The INSTR </w:t>
      </w:r>
      <w:r w:rsidR="00751350">
        <w:t xml:space="preserve">session type </w:t>
      </w:r>
      <w:r>
        <w:t>for VXI devices.</w:t>
      </w:r>
    </w:p>
    <w:p w14:paraId="3C41793D"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5AF311A0" w14:textId="77777777" w:rsidTr="007E3BAE">
        <w:tc>
          <w:tcPr>
            <w:tcW w:w="8856" w:type="dxa"/>
          </w:tcPr>
          <w:p w14:paraId="36D4E656" w14:textId="77777777" w:rsidR="00B84339" w:rsidRPr="00CC761E" w:rsidRDefault="00B84339" w:rsidP="00B84339">
            <w:pPr>
              <w:pStyle w:val="TableItem"/>
              <w:rPr>
                <w:rFonts w:ascii="Courier New" w:hAnsi="Courier New"/>
                <w:sz w:val="18"/>
              </w:rPr>
            </w:pPr>
            <w:r w:rsidRPr="00CC761E">
              <w:rPr>
                <w:rFonts w:ascii="Courier New" w:hAnsi="Courier New"/>
                <w:sz w:val="18"/>
              </w:rPr>
              <w:t>public interface IVxiSession : IMessageBasedSession, IRegisterBasedSession</w:t>
            </w:r>
          </w:p>
          <w:p w14:paraId="20954E88" w14:textId="77777777" w:rsidR="00B84339" w:rsidRPr="00CC761E" w:rsidRDefault="00B84339" w:rsidP="00B84339">
            <w:pPr>
              <w:pStyle w:val="TableItem"/>
              <w:rPr>
                <w:rFonts w:ascii="Courier New" w:hAnsi="Courier New"/>
                <w:sz w:val="18"/>
              </w:rPr>
            </w:pPr>
            <w:r w:rsidRPr="00CC761E">
              <w:rPr>
                <w:rFonts w:ascii="Courier New" w:hAnsi="Courier New"/>
                <w:sz w:val="18"/>
              </w:rPr>
              <w:t>{</w:t>
            </w:r>
          </w:p>
          <w:p w14:paraId="1AF2705B"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EventHandler&lt;VxiInterruptEventArgs&gt; Interrupt;</w:t>
            </w:r>
          </w:p>
          <w:p w14:paraId="61CD08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EventHandler&lt;VxiSignalProcessorEventArgs&gt; SignalProcessor;</w:t>
            </w:r>
          </w:p>
          <w:p w14:paraId="11C5845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EventHandler&lt;VxiTriggerEventArgs&gt; Trigger;</w:t>
            </w:r>
          </w:p>
          <w:p w14:paraId="6172C0D0" w14:textId="77777777" w:rsidR="00B84339" w:rsidRPr="00CC761E" w:rsidRDefault="00B84339" w:rsidP="00B84339">
            <w:pPr>
              <w:pStyle w:val="TableItem"/>
              <w:rPr>
                <w:rFonts w:ascii="Courier New" w:hAnsi="Courier New"/>
                <w:sz w:val="18"/>
              </w:rPr>
            </w:pPr>
          </w:p>
          <w:p w14:paraId="0A5BE92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CommanderLogicalAddress { get; }</w:t>
            </w:r>
          </w:p>
          <w:p w14:paraId="030BF4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DestinationAccessPrivilege { get; set; }</w:t>
            </w:r>
          </w:p>
          <w:p w14:paraId="7CABE396" w14:textId="77777777" w:rsidR="00B84339" w:rsidRDefault="00B84339" w:rsidP="00B84339">
            <w:pPr>
              <w:pStyle w:val="TableItem"/>
              <w:rPr>
                <w:rFonts w:ascii="Courier New" w:hAnsi="Courier New"/>
                <w:sz w:val="18"/>
              </w:rPr>
            </w:pPr>
            <w:r>
              <w:rPr>
                <w:rFonts w:ascii="Courier New" w:hAnsi="Courier New"/>
                <w:sz w:val="18"/>
              </w:rPr>
              <w:t xml:space="preserve">   ByteOrder DestinationByteOrder</w:t>
            </w:r>
            <w:r w:rsidRPr="00CC761E">
              <w:rPr>
                <w:rFonts w:ascii="Courier New" w:hAnsi="Courier New"/>
                <w:sz w:val="18"/>
              </w:rPr>
              <w:t xml:space="preserve"> { get; set; }</w:t>
            </w:r>
          </w:p>
          <w:p w14:paraId="6946FF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VxiDeviceClass DeviceClass { get; }</w:t>
            </w:r>
          </w:p>
          <w:p w14:paraId="63BE4AC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FastDataChannelNumber { get; set; }</w:t>
            </w:r>
          </w:p>
          <w:p w14:paraId="16487C0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FastDataChannelUseStreaming { get; set; }</w:t>
            </w:r>
          </w:p>
          <w:p w14:paraId="75CB056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FastDataChannelUsePair { get; set; }</w:t>
            </w:r>
          </w:p>
          <w:p w14:paraId="089B8A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 get; }</w:t>
            </w:r>
          </w:p>
          <w:p w14:paraId="521A460C"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IsImmediateServant { get; }</w:t>
            </w:r>
          </w:p>
          <w:p w14:paraId="54FE1B04"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LogicalAddress { get; }</w:t>
            </w:r>
          </w:p>
          <w:p w14:paraId="335F4E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r w:rsidR="002E32F5">
              <w:rPr>
                <w:rFonts w:ascii="Courier New" w:hAnsi="Courier New"/>
                <w:sz w:val="18"/>
              </w:rPr>
              <w:t>Chassis</w:t>
            </w:r>
            <w:r w:rsidR="002E32F5" w:rsidRPr="00CC761E">
              <w:rPr>
                <w:rFonts w:ascii="Courier New" w:hAnsi="Courier New"/>
                <w:sz w:val="18"/>
              </w:rPr>
              <w:t xml:space="preserve">LogicalAddress </w:t>
            </w:r>
            <w:r w:rsidRPr="00CC761E">
              <w:rPr>
                <w:rFonts w:ascii="Courier New" w:hAnsi="Courier New"/>
                <w:sz w:val="18"/>
              </w:rPr>
              <w:t>{ get; }</w:t>
            </w:r>
          </w:p>
          <w:p w14:paraId="6A50B3F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ManufacturerId { get; }</w:t>
            </w:r>
          </w:p>
          <w:p w14:paraId="3514FB0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ManufacturerName { get; }</w:t>
            </w:r>
          </w:p>
          <w:p w14:paraId="00EFDFEB" w14:textId="77777777" w:rsidR="006076A6" w:rsidRPr="006076A6" w:rsidRDefault="006076A6" w:rsidP="006076A6">
            <w:pPr>
              <w:pStyle w:val="TableItem"/>
              <w:rPr>
                <w:rFonts w:ascii="Courier New" w:hAnsi="Courier New"/>
                <w:sz w:val="18"/>
              </w:rPr>
            </w:pPr>
            <w:r>
              <w:rPr>
                <w:rFonts w:ascii="Courier New" w:hAnsi="Courier New"/>
                <w:sz w:val="18"/>
              </w:rPr>
              <w:t xml:space="preserve">   </w:t>
            </w:r>
            <w:r w:rsidRPr="006076A6">
              <w:rPr>
                <w:rFonts w:ascii="Courier New" w:hAnsi="Courier New"/>
                <w:sz w:val="18"/>
              </w:rPr>
              <w:t>VxiAccessPrivilege MemoryMapAccessPrivilege { get; set; }</w:t>
            </w:r>
          </w:p>
          <w:p w14:paraId="0D6DE4B6" w14:textId="77777777" w:rsidR="00B84339" w:rsidRPr="001F4180" w:rsidRDefault="00B84339" w:rsidP="00B84339">
            <w:pPr>
              <w:pStyle w:val="TableItem"/>
              <w:rPr>
                <w:rFonts w:ascii="Courier New" w:hAnsi="Courier New"/>
                <w:sz w:val="18"/>
              </w:rPr>
            </w:pPr>
            <w:r>
              <w:rPr>
                <w:rFonts w:ascii="Courier New" w:hAnsi="Courier New"/>
                <w:sz w:val="18"/>
              </w:rPr>
              <w:t xml:space="preserve">   </w:t>
            </w:r>
            <w:r w:rsidRPr="001F4180">
              <w:rPr>
                <w:rFonts w:ascii="Courier New" w:hAnsi="Courier New"/>
                <w:sz w:val="18"/>
              </w:rPr>
              <w:t>ByteOrder MemoryMapByteOrder { get; set; }</w:t>
            </w:r>
          </w:p>
          <w:p w14:paraId="4BEBBF4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MemoryBase { get; }</w:t>
            </w:r>
          </w:p>
          <w:p w14:paraId="2E16161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MemorySize { get; }</w:t>
            </w:r>
          </w:p>
          <w:p w14:paraId="205A6C4A" w14:textId="77777777" w:rsidR="00B84339" w:rsidRDefault="00B84339" w:rsidP="00B84339">
            <w:pPr>
              <w:pStyle w:val="TableItem"/>
              <w:rPr>
                <w:rFonts w:ascii="Courier New" w:hAnsi="Courier New"/>
                <w:sz w:val="18"/>
              </w:rPr>
            </w:pPr>
            <w:r w:rsidRPr="00CC761E">
              <w:rPr>
                <w:rFonts w:ascii="Courier New" w:hAnsi="Courier New"/>
                <w:sz w:val="18"/>
              </w:rPr>
              <w:t xml:space="preserve">   AddressSpace MemorySpace { get; }</w:t>
            </w:r>
          </w:p>
          <w:p w14:paraId="47F916FE" w14:textId="77777777" w:rsidR="00B84339" w:rsidRPr="001F4180" w:rsidRDefault="00B84339" w:rsidP="00B84339">
            <w:pPr>
              <w:pStyle w:val="TableItem"/>
              <w:rPr>
                <w:rFonts w:ascii="Courier New" w:hAnsi="Courier New"/>
                <w:sz w:val="18"/>
              </w:rPr>
            </w:pPr>
            <w:r w:rsidRPr="001F4180">
              <w:rPr>
                <w:rFonts w:ascii="Courier New" w:hAnsi="Courier New"/>
                <w:sz w:val="18"/>
              </w:rPr>
              <w:t xml:space="preserve">   ByteOrder SourceByteOrder { get; set; }</w:t>
            </w:r>
          </w:p>
          <w:p w14:paraId="39F3EC62"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ModelCode { get; }</w:t>
            </w:r>
          </w:p>
          <w:p w14:paraId="5DC04AD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ModelName { get; }</w:t>
            </w:r>
          </w:p>
          <w:p w14:paraId="3503C86A"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 get; }</w:t>
            </w:r>
          </w:p>
          <w:p w14:paraId="6D2C47B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VxiAccessPrivilege SourceAccessPrivilege { get; set; }</w:t>
            </w:r>
          </w:p>
          <w:p w14:paraId="56C86D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 TriggerLine { get; set; }</w:t>
            </w:r>
          </w:p>
          <w:p w14:paraId="621A098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TriggerLines TriggerSupport { get; }</w:t>
            </w:r>
          </w:p>
          <w:p w14:paraId="1BEC0BE2" w14:textId="77777777" w:rsidR="008B06C0" w:rsidRPr="00CC761E" w:rsidRDefault="008B06C0" w:rsidP="008B06C0">
            <w:pPr>
              <w:pStyle w:val="TableItem"/>
              <w:rPr>
                <w:rFonts w:ascii="Courier New" w:hAnsi="Courier New"/>
                <w:sz w:val="18"/>
              </w:rPr>
            </w:pPr>
          </w:p>
          <w:p w14:paraId="4990AB67"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void AssertTrigger(VxiTriggerProtocol protocol);</w:t>
            </w:r>
          </w:p>
          <w:p w14:paraId="4E0C6123"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Int32 CommandQuery(VxiCommandMode mode, Int32 command);</w:t>
            </w:r>
          </w:p>
          <w:p w14:paraId="4BF769EF"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Int64 MemoryAllocate(Int64 size);</w:t>
            </w:r>
          </w:p>
          <w:p w14:paraId="6DA7D714" w14:textId="77777777" w:rsidR="00B84339" w:rsidRPr="00D80640" w:rsidRDefault="008B06C0" w:rsidP="008B06C0">
            <w:pPr>
              <w:pStyle w:val="TableItem"/>
              <w:rPr>
                <w:rFonts w:ascii="Courier New" w:hAnsi="Courier New"/>
                <w:sz w:val="18"/>
              </w:rPr>
            </w:pPr>
            <w:r w:rsidRPr="00CC761E">
              <w:rPr>
                <w:rFonts w:ascii="Courier New" w:hAnsi="Courier New"/>
                <w:sz w:val="18"/>
              </w:rPr>
              <w:t xml:space="preserve">   void MemoryFree(Int64 offset);</w:t>
            </w:r>
            <w:r w:rsidR="00B84339" w:rsidRPr="00CC761E">
              <w:rPr>
                <w:rFonts w:ascii="Courier New" w:hAnsi="Courier New"/>
                <w:sz w:val="18"/>
              </w:rPr>
              <w:t>}</w:t>
            </w:r>
          </w:p>
        </w:tc>
      </w:tr>
    </w:tbl>
    <w:p w14:paraId="39F80E9A" w14:textId="77777777" w:rsidR="00B06CF9" w:rsidRPr="00A148B3" w:rsidRDefault="00B06CF9" w:rsidP="00B06CF9">
      <w:pPr>
        <w:pStyle w:val="Heading-Sub2"/>
      </w:pPr>
      <w:r w:rsidRPr="00A148B3">
        <w:t>Corresponding VISA Features</w:t>
      </w:r>
    </w:p>
    <w:p w14:paraId="7C54FDDD" w14:textId="77777777" w:rsidR="007C3B8F"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w:t>
      </w:r>
    </w:p>
    <w:p w14:paraId="639BF1E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8638AF" w14:textId="77777777" w:rsidTr="003A6C31">
        <w:trPr>
          <w:cantSplit/>
        </w:trPr>
        <w:tc>
          <w:tcPr>
            <w:tcW w:w="4572" w:type="dxa"/>
          </w:tcPr>
          <w:p w14:paraId="709C3D66" w14:textId="77777777" w:rsidR="00ED6125" w:rsidRPr="00B570D8" w:rsidRDefault="00ED6125" w:rsidP="003A6C31">
            <w:pPr>
              <w:pStyle w:val="TableCaption"/>
              <w:jc w:val="left"/>
            </w:pPr>
            <w:r>
              <w:t>Property</w:t>
            </w:r>
            <w:r w:rsidRPr="00B570D8">
              <w:t xml:space="preserve"> Name</w:t>
            </w:r>
          </w:p>
        </w:tc>
        <w:tc>
          <w:tcPr>
            <w:tcW w:w="4249" w:type="dxa"/>
          </w:tcPr>
          <w:p w14:paraId="34EC7661"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03C2CA07" w14:textId="77777777" w:rsidTr="003A6C31">
        <w:trPr>
          <w:cantSplit/>
        </w:trPr>
        <w:tc>
          <w:tcPr>
            <w:tcW w:w="4572" w:type="dxa"/>
            <w:vAlign w:val="center"/>
          </w:tcPr>
          <w:p w14:paraId="2E397C6C"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Commander</w:t>
            </w:r>
            <w:r>
              <w:rPr>
                <w:rFonts w:ascii="Courier New" w:hAnsi="Courier New"/>
                <w:sz w:val="18"/>
                <w:lang w:val="fr-FR"/>
              </w:rPr>
              <w:t>LogicalAddress</w:t>
            </w:r>
          </w:p>
        </w:tc>
        <w:tc>
          <w:tcPr>
            <w:tcW w:w="4249" w:type="dxa"/>
            <w:vAlign w:val="center"/>
          </w:tcPr>
          <w:p w14:paraId="6E6715F8"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14:paraId="5BEE146B" w14:textId="77777777" w:rsidTr="003A6C31">
        <w:trPr>
          <w:cantSplit/>
        </w:trPr>
        <w:tc>
          <w:tcPr>
            <w:tcW w:w="4572" w:type="dxa"/>
            <w:vAlign w:val="center"/>
          </w:tcPr>
          <w:p w14:paraId="62CD16A1"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DestinationAccessPriviledge</w:t>
            </w:r>
          </w:p>
        </w:tc>
        <w:tc>
          <w:tcPr>
            <w:tcW w:w="4249" w:type="dxa"/>
            <w:vAlign w:val="center"/>
          </w:tcPr>
          <w:p w14:paraId="70E9FF25"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14:paraId="5034CFBF" w14:textId="77777777" w:rsidTr="003A6C31">
        <w:trPr>
          <w:cantSplit/>
        </w:trPr>
        <w:tc>
          <w:tcPr>
            <w:tcW w:w="4572" w:type="dxa"/>
            <w:vAlign w:val="center"/>
          </w:tcPr>
          <w:p w14:paraId="57922EF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lang w:val="fr-FR"/>
              </w:rPr>
              <w:lastRenderedPageBreak/>
              <w:t>DestinationByteOrder</w:t>
            </w:r>
          </w:p>
        </w:tc>
        <w:tc>
          <w:tcPr>
            <w:tcW w:w="4249" w:type="dxa"/>
            <w:vAlign w:val="center"/>
          </w:tcPr>
          <w:p w14:paraId="1E201791" w14:textId="77777777"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14:paraId="65BC3334" w14:textId="77777777" w:rsidTr="003A6C31">
        <w:trPr>
          <w:cantSplit/>
        </w:trPr>
        <w:tc>
          <w:tcPr>
            <w:tcW w:w="4572" w:type="dxa"/>
            <w:vAlign w:val="center"/>
          </w:tcPr>
          <w:p w14:paraId="1512A376"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DeviceClass</w:t>
            </w:r>
          </w:p>
        </w:tc>
        <w:tc>
          <w:tcPr>
            <w:tcW w:w="4249" w:type="dxa"/>
            <w:vAlign w:val="center"/>
          </w:tcPr>
          <w:p w14:paraId="0715ADE1"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14:paraId="48CF6AA6" w14:textId="77777777" w:rsidTr="003A6C31">
        <w:trPr>
          <w:cantSplit/>
        </w:trPr>
        <w:tc>
          <w:tcPr>
            <w:tcW w:w="4572" w:type="dxa"/>
            <w:vAlign w:val="center"/>
          </w:tcPr>
          <w:p w14:paraId="00054103"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FastDataChannel</w:t>
            </w:r>
            <w:r>
              <w:rPr>
                <w:rFonts w:ascii="Courier New" w:hAnsi="Courier New"/>
                <w:sz w:val="18"/>
                <w:lang w:val="fr-FR"/>
              </w:rPr>
              <w:t>Number</w:t>
            </w:r>
          </w:p>
        </w:tc>
        <w:tc>
          <w:tcPr>
            <w:tcW w:w="4249" w:type="dxa"/>
            <w:vAlign w:val="center"/>
          </w:tcPr>
          <w:p w14:paraId="649BD1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14:paraId="64B18453" w14:textId="77777777" w:rsidTr="003A6C31">
        <w:trPr>
          <w:cantSplit/>
        </w:trPr>
        <w:tc>
          <w:tcPr>
            <w:tcW w:w="4572" w:type="dxa"/>
            <w:vAlign w:val="center"/>
          </w:tcPr>
          <w:p w14:paraId="583B35B3" w14:textId="77777777" w:rsidR="006076A6" w:rsidRPr="00CA5B96" w:rsidRDefault="006076A6" w:rsidP="003A6C31">
            <w:pPr>
              <w:pStyle w:val="TableItem"/>
              <w:rPr>
                <w:rFonts w:ascii="Courier New" w:hAnsi="Courier New"/>
                <w:sz w:val="18"/>
                <w:lang w:val="fr-FR"/>
              </w:rPr>
            </w:pPr>
            <w:r>
              <w:rPr>
                <w:rFonts w:ascii="Courier New" w:hAnsi="Courier New"/>
                <w:sz w:val="18"/>
                <w:lang w:val="fr-FR"/>
              </w:rPr>
              <w:t>FastDataChannelUseStreaming</w:t>
            </w:r>
          </w:p>
        </w:tc>
        <w:tc>
          <w:tcPr>
            <w:tcW w:w="4249" w:type="dxa"/>
            <w:vAlign w:val="center"/>
          </w:tcPr>
          <w:p w14:paraId="7287F43C"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14:paraId="6E6FBF31" w14:textId="77777777" w:rsidTr="003A6C31">
        <w:trPr>
          <w:cantSplit/>
        </w:trPr>
        <w:tc>
          <w:tcPr>
            <w:tcW w:w="4572" w:type="dxa"/>
            <w:vAlign w:val="center"/>
          </w:tcPr>
          <w:p w14:paraId="092E5EF7" w14:textId="77777777" w:rsidR="006076A6" w:rsidRPr="00CA5B96" w:rsidRDefault="006076A6" w:rsidP="003A6C31">
            <w:pPr>
              <w:pStyle w:val="TableItem"/>
              <w:rPr>
                <w:rFonts w:ascii="Courier New" w:hAnsi="Courier New"/>
                <w:sz w:val="18"/>
              </w:rPr>
            </w:pPr>
            <w:r w:rsidRPr="00CA5B96">
              <w:rPr>
                <w:rFonts w:ascii="Courier New" w:hAnsi="Courier New"/>
                <w:sz w:val="18"/>
              </w:rPr>
              <w:t>FastDataChannelUsePair</w:t>
            </w:r>
          </w:p>
        </w:tc>
        <w:tc>
          <w:tcPr>
            <w:tcW w:w="4249" w:type="dxa"/>
            <w:vAlign w:val="center"/>
          </w:tcPr>
          <w:p w14:paraId="52FDD20B"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14:paraId="6318DFFC" w14:textId="77777777" w:rsidTr="003A6C31">
        <w:trPr>
          <w:cantSplit/>
        </w:trPr>
        <w:tc>
          <w:tcPr>
            <w:tcW w:w="4572" w:type="dxa"/>
            <w:vAlign w:val="center"/>
          </w:tcPr>
          <w:p w14:paraId="5006BAC7" w14:textId="77777777"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14:paraId="2D38476D"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14:paraId="67670836" w14:textId="77777777" w:rsidTr="003A6C31">
        <w:trPr>
          <w:cantSplit/>
        </w:trPr>
        <w:tc>
          <w:tcPr>
            <w:tcW w:w="4572" w:type="dxa"/>
            <w:vAlign w:val="center"/>
          </w:tcPr>
          <w:p w14:paraId="4C55BA03" w14:textId="77777777" w:rsidR="006076A6" w:rsidRPr="00CA5B96" w:rsidRDefault="006076A6" w:rsidP="003A6C31">
            <w:pPr>
              <w:pStyle w:val="TableItem"/>
              <w:rPr>
                <w:rFonts w:ascii="Courier New" w:hAnsi="Courier New"/>
                <w:sz w:val="18"/>
              </w:rPr>
            </w:pPr>
            <w:r w:rsidRPr="00CA5B96">
              <w:rPr>
                <w:rFonts w:ascii="Courier New" w:hAnsi="Courier New"/>
                <w:sz w:val="18"/>
              </w:rPr>
              <w:t>ImmediateServant</w:t>
            </w:r>
          </w:p>
        </w:tc>
        <w:tc>
          <w:tcPr>
            <w:tcW w:w="4249" w:type="dxa"/>
            <w:vAlign w:val="center"/>
          </w:tcPr>
          <w:p w14:paraId="0FCDDB69"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14:paraId="495186BC" w14:textId="77777777" w:rsidTr="003A6C31">
        <w:trPr>
          <w:cantSplit/>
        </w:trPr>
        <w:tc>
          <w:tcPr>
            <w:tcW w:w="4572" w:type="dxa"/>
            <w:vAlign w:val="center"/>
          </w:tcPr>
          <w:p w14:paraId="76B2DA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Logical Address</w:t>
            </w:r>
          </w:p>
        </w:tc>
        <w:tc>
          <w:tcPr>
            <w:tcW w:w="4249" w:type="dxa"/>
            <w:vAlign w:val="center"/>
          </w:tcPr>
          <w:p w14:paraId="4683CCB8"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14:paraId="7E0A79BE" w14:textId="77777777" w:rsidTr="003A6C31">
        <w:trPr>
          <w:cantSplit/>
        </w:trPr>
        <w:tc>
          <w:tcPr>
            <w:tcW w:w="4572" w:type="dxa"/>
            <w:vAlign w:val="center"/>
          </w:tcPr>
          <w:p w14:paraId="57AAB69B" w14:textId="77777777" w:rsidR="006076A6" w:rsidRPr="00CA5B96" w:rsidRDefault="00C00CC5" w:rsidP="003A6C31">
            <w:pPr>
              <w:pStyle w:val="TableItem"/>
              <w:rPr>
                <w:rFonts w:ascii="Courier New" w:hAnsi="Courier New"/>
                <w:sz w:val="18"/>
                <w:lang w:val="fr-FR"/>
              </w:rPr>
            </w:pPr>
            <w:r>
              <w:rPr>
                <w:rFonts w:ascii="Courier New" w:hAnsi="Courier New"/>
                <w:sz w:val="18"/>
                <w:lang w:val="fr-FR"/>
              </w:rPr>
              <w:t>Chassis</w:t>
            </w:r>
            <w:r w:rsidRPr="00CA5B96">
              <w:rPr>
                <w:rFonts w:ascii="Courier New" w:hAnsi="Courier New"/>
                <w:sz w:val="18"/>
                <w:lang w:val="fr-FR"/>
              </w:rPr>
              <w:t>LogicalAddress</w:t>
            </w:r>
          </w:p>
        </w:tc>
        <w:tc>
          <w:tcPr>
            <w:tcW w:w="4249" w:type="dxa"/>
            <w:vAlign w:val="center"/>
          </w:tcPr>
          <w:p w14:paraId="4B2C501E"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14:paraId="0AA9ED45" w14:textId="77777777" w:rsidTr="003A6C31">
        <w:trPr>
          <w:cantSplit/>
        </w:trPr>
        <w:tc>
          <w:tcPr>
            <w:tcW w:w="4572" w:type="dxa"/>
            <w:vAlign w:val="center"/>
          </w:tcPr>
          <w:p w14:paraId="72ED6EF9"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ManufacturerID</w:t>
            </w:r>
          </w:p>
        </w:tc>
        <w:tc>
          <w:tcPr>
            <w:tcW w:w="4249" w:type="dxa"/>
            <w:vAlign w:val="center"/>
          </w:tcPr>
          <w:p w14:paraId="19C7378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14:paraId="23755D57" w14:textId="77777777" w:rsidTr="003A6C31">
        <w:trPr>
          <w:cantSplit/>
        </w:trPr>
        <w:tc>
          <w:tcPr>
            <w:tcW w:w="4572" w:type="dxa"/>
            <w:vAlign w:val="center"/>
          </w:tcPr>
          <w:p w14:paraId="34001E86" w14:textId="77777777" w:rsidR="006076A6" w:rsidRPr="00CA5B96" w:rsidRDefault="006076A6" w:rsidP="003A6C31">
            <w:pPr>
              <w:pStyle w:val="TableItem"/>
              <w:rPr>
                <w:rFonts w:ascii="Courier New" w:hAnsi="Courier New"/>
                <w:sz w:val="18"/>
              </w:rPr>
            </w:pPr>
            <w:r w:rsidRPr="00CA5B96">
              <w:rPr>
                <w:rFonts w:ascii="Courier New" w:hAnsi="Courier New"/>
                <w:sz w:val="18"/>
              </w:rPr>
              <w:t>ManufacturerName</w:t>
            </w:r>
          </w:p>
        </w:tc>
        <w:tc>
          <w:tcPr>
            <w:tcW w:w="4249" w:type="dxa"/>
            <w:vAlign w:val="center"/>
          </w:tcPr>
          <w:p w14:paraId="039FC5D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14:paraId="1C4D6DF6" w14:textId="77777777" w:rsidTr="003A6C31">
        <w:trPr>
          <w:cantSplit/>
        </w:trPr>
        <w:tc>
          <w:tcPr>
            <w:tcW w:w="4572" w:type="dxa"/>
            <w:vAlign w:val="center"/>
          </w:tcPr>
          <w:p w14:paraId="688A87BA" w14:textId="77777777" w:rsidR="006076A6" w:rsidRPr="001F4180" w:rsidRDefault="006076A6" w:rsidP="003A6C31">
            <w:pPr>
              <w:pStyle w:val="TableItem"/>
              <w:rPr>
                <w:rFonts w:ascii="Courier New" w:hAnsi="Courier New"/>
                <w:sz w:val="18"/>
              </w:rPr>
            </w:pPr>
            <w:r w:rsidRPr="006076A6">
              <w:rPr>
                <w:rFonts w:ascii="Courier New" w:hAnsi="Courier New"/>
                <w:sz w:val="18"/>
              </w:rPr>
              <w:t>MemoryMapAccessPrivilege</w:t>
            </w:r>
          </w:p>
        </w:tc>
        <w:tc>
          <w:tcPr>
            <w:tcW w:w="4249" w:type="dxa"/>
            <w:vAlign w:val="center"/>
          </w:tcPr>
          <w:p w14:paraId="2585E275" w14:textId="77777777"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14:paraId="10214264" w14:textId="77777777" w:rsidTr="003A6C31">
        <w:trPr>
          <w:cantSplit/>
        </w:trPr>
        <w:tc>
          <w:tcPr>
            <w:tcW w:w="4572" w:type="dxa"/>
            <w:vAlign w:val="center"/>
          </w:tcPr>
          <w:p w14:paraId="61802678" w14:textId="77777777" w:rsidR="006076A6" w:rsidRPr="00CA5B96" w:rsidRDefault="006076A6" w:rsidP="003A6C31">
            <w:pPr>
              <w:pStyle w:val="TableItem"/>
              <w:rPr>
                <w:rFonts w:ascii="Courier New" w:hAnsi="Courier New"/>
                <w:sz w:val="18"/>
              </w:rPr>
            </w:pPr>
            <w:r w:rsidRPr="001F4180">
              <w:rPr>
                <w:rFonts w:ascii="Courier New" w:hAnsi="Courier New"/>
                <w:sz w:val="18"/>
              </w:rPr>
              <w:t>MemoryMapByteOrder</w:t>
            </w:r>
          </w:p>
        </w:tc>
        <w:tc>
          <w:tcPr>
            <w:tcW w:w="4249" w:type="dxa"/>
            <w:vAlign w:val="center"/>
          </w:tcPr>
          <w:p w14:paraId="0C50BAF7" w14:textId="77777777"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14:paraId="4E938F2F" w14:textId="77777777" w:rsidTr="003A6C31">
        <w:trPr>
          <w:cantSplit/>
        </w:trPr>
        <w:tc>
          <w:tcPr>
            <w:tcW w:w="4572" w:type="dxa"/>
            <w:vAlign w:val="center"/>
          </w:tcPr>
          <w:p w14:paraId="66FCB3B1" w14:textId="77777777" w:rsidR="006076A6" w:rsidRPr="00CA5B96" w:rsidRDefault="006076A6" w:rsidP="003A6C31">
            <w:pPr>
              <w:pStyle w:val="TableItem"/>
              <w:rPr>
                <w:rFonts w:ascii="Courier New" w:hAnsi="Courier New"/>
                <w:sz w:val="18"/>
              </w:rPr>
            </w:pPr>
            <w:r w:rsidRPr="00CA5B96">
              <w:rPr>
                <w:rFonts w:ascii="Courier New" w:hAnsi="Courier New"/>
                <w:sz w:val="18"/>
              </w:rPr>
              <w:t>MemoryBase</w:t>
            </w:r>
          </w:p>
        </w:tc>
        <w:tc>
          <w:tcPr>
            <w:tcW w:w="4249" w:type="dxa"/>
            <w:vAlign w:val="center"/>
          </w:tcPr>
          <w:p w14:paraId="07868471"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14:paraId="4EB6F05D" w14:textId="77777777" w:rsidTr="003A6C31">
        <w:trPr>
          <w:cantSplit/>
        </w:trPr>
        <w:tc>
          <w:tcPr>
            <w:tcW w:w="4572" w:type="dxa"/>
            <w:vAlign w:val="center"/>
          </w:tcPr>
          <w:p w14:paraId="0DE8D764" w14:textId="77777777" w:rsidR="006076A6" w:rsidRPr="00CA5B96" w:rsidRDefault="006076A6" w:rsidP="003A6C31">
            <w:pPr>
              <w:pStyle w:val="TableItem"/>
              <w:rPr>
                <w:rFonts w:ascii="Courier New" w:hAnsi="Courier New"/>
                <w:sz w:val="18"/>
              </w:rPr>
            </w:pPr>
            <w:r w:rsidRPr="00CA5B96">
              <w:rPr>
                <w:rFonts w:ascii="Courier New" w:hAnsi="Courier New"/>
                <w:sz w:val="18"/>
              </w:rPr>
              <w:t>MemorySize</w:t>
            </w:r>
          </w:p>
        </w:tc>
        <w:tc>
          <w:tcPr>
            <w:tcW w:w="4249" w:type="dxa"/>
            <w:vAlign w:val="center"/>
          </w:tcPr>
          <w:p w14:paraId="389BDE9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14:paraId="6CBBDC4A" w14:textId="77777777" w:rsidTr="003A6C31">
        <w:trPr>
          <w:cantSplit/>
        </w:trPr>
        <w:tc>
          <w:tcPr>
            <w:tcW w:w="4572" w:type="dxa"/>
            <w:vAlign w:val="center"/>
          </w:tcPr>
          <w:p w14:paraId="5B3011C0" w14:textId="77777777" w:rsidR="006076A6" w:rsidRPr="00CA5B96" w:rsidRDefault="006076A6" w:rsidP="003A6C31">
            <w:pPr>
              <w:pStyle w:val="TableItem"/>
              <w:rPr>
                <w:rFonts w:ascii="Courier New" w:hAnsi="Courier New"/>
                <w:sz w:val="18"/>
              </w:rPr>
            </w:pPr>
            <w:r w:rsidRPr="00CA5B96">
              <w:rPr>
                <w:rFonts w:ascii="Courier New" w:hAnsi="Courier New"/>
                <w:sz w:val="18"/>
              </w:rPr>
              <w:t>MemorySpace</w:t>
            </w:r>
          </w:p>
        </w:tc>
        <w:tc>
          <w:tcPr>
            <w:tcW w:w="4249" w:type="dxa"/>
            <w:vAlign w:val="center"/>
          </w:tcPr>
          <w:p w14:paraId="5E25D72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14:paraId="5F7D75D1" w14:textId="77777777" w:rsidTr="003A6C31">
        <w:trPr>
          <w:cantSplit/>
        </w:trPr>
        <w:tc>
          <w:tcPr>
            <w:tcW w:w="4572" w:type="dxa"/>
            <w:vAlign w:val="center"/>
          </w:tcPr>
          <w:p w14:paraId="7DFEFD03" w14:textId="77777777" w:rsidR="006076A6" w:rsidRPr="00CA5B96" w:rsidRDefault="006076A6" w:rsidP="003A6C31">
            <w:pPr>
              <w:pStyle w:val="TableItem"/>
              <w:rPr>
                <w:rFonts w:ascii="Courier New" w:hAnsi="Courier New"/>
                <w:sz w:val="18"/>
                <w:lang w:val="fr-FR"/>
              </w:rPr>
            </w:pPr>
            <w:r w:rsidRPr="001F4180">
              <w:rPr>
                <w:rFonts w:ascii="Courier New" w:hAnsi="Courier New"/>
                <w:sz w:val="18"/>
              </w:rPr>
              <w:t>SourceByteOrder</w:t>
            </w:r>
          </w:p>
        </w:tc>
        <w:tc>
          <w:tcPr>
            <w:tcW w:w="4249" w:type="dxa"/>
            <w:vAlign w:val="center"/>
          </w:tcPr>
          <w:p w14:paraId="3A3D5F4A" w14:textId="77777777"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14:paraId="1FDCCBF8" w14:textId="77777777" w:rsidTr="003A6C31">
        <w:trPr>
          <w:cantSplit/>
        </w:trPr>
        <w:tc>
          <w:tcPr>
            <w:tcW w:w="4572" w:type="dxa"/>
            <w:vAlign w:val="center"/>
          </w:tcPr>
          <w:p w14:paraId="6B1DCE41"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ModelCode</w:t>
            </w:r>
          </w:p>
        </w:tc>
        <w:tc>
          <w:tcPr>
            <w:tcW w:w="4249" w:type="dxa"/>
            <w:vAlign w:val="center"/>
          </w:tcPr>
          <w:p w14:paraId="717E931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14:paraId="600E63BB" w14:textId="77777777" w:rsidTr="003A6C31">
        <w:trPr>
          <w:cantSplit/>
        </w:trPr>
        <w:tc>
          <w:tcPr>
            <w:tcW w:w="4572" w:type="dxa"/>
            <w:vAlign w:val="center"/>
          </w:tcPr>
          <w:p w14:paraId="7489A602" w14:textId="77777777" w:rsidR="006076A6" w:rsidRPr="00CA5B96" w:rsidRDefault="006076A6" w:rsidP="003A6C31">
            <w:pPr>
              <w:pStyle w:val="TableItem"/>
              <w:rPr>
                <w:rFonts w:ascii="Courier New" w:hAnsi="Courier New"/>
                <w:sz w:val="18"/>
              </w:rPr>
            </w:pPr>
            <w:r w:rsidRPr="00CA5B96">
              <w:rPr>
                <w:rFonts w:ascii="Courier New" w:hAnsi="Courier New"/>
                <w:sz w:val="18"/>
              </w:rPr>
              <w:t>ModelName</w:t>
            </w:r>
          </w:p>
        </w:tc>
        <w:tc>
          <w:tcPr>
            <w:tcW w:w="4249" w:type="dxa"/>
            <w:vAlign w:val="center"/>
          </w:tcPr>
          <w:p w14:paraId="5FB28E6A"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14:paraId="6F4E0E61" w14:textId="77777777" w:rsidTr="003A6C31">
        <w:trPr>
          <w:cantSplit/>
        </w:trPr>
        <w:tc>
          <w:tcPr>
            <w:tcW w:w="4572" w:type="dxa"/>
            <w:vAlign w:val="center"/>
          </w:tcPr>
          <w:p w14:paraId="2314D401" w14:textId="77777777"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14:paraId="7115E062"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14:paraId="6F2F66A4" w14:textId="77777777" w:rsidTr="003A6C31">
        <w:trPr>
          <w:cantSplit/>
        </w:trPr>
        <w:tc>
          <w:tcPr>
            <w:tcW w:w="4572" w:type="dxa"/>
            <w:vAlign w:val="center"/>
          </w:tcPr>
          <w:p w14:paraId="208A85F8" w14:textId="77777777" w:rsidR="006076A6" w:rsidRPr="00CA5B96" w:rsidRDefault="006076A6" w:rsidP="003A6C31">
            <w:pPr>
              <w:pStyle w:val="TableItem"/>
              <w:rPr>
                <w:rFonts w:ascii="Courier New" w:hAnsi="Courier New"/>
                <w:sz w:val="18"/>
              </w:rPr>
            </w:pPr>
            <w:r w:rsidRPr="00CA5B96">
              <w:rPr>
                <w:rFonts w:ascii="Courier New" w:hAnsi="Courier New"/>
                <w:sz w:val="18"/>
              </w:rPr>
              <w:t>SourceAccessPrivilege</w:t>
            </w:r>
          </w:p>
        </w:tc>
        <w:tc>
          <w:tcPr>
            <w:tcW w:w="4249" w:type="dxa"/>
            <w:vAlign w:val="center"/>
          </w:tcPr>
          <w:p w14:paraId="7D422FC4"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14:paraId="15F63B74" w14:textId="77777777" w:rsidTr="003A6C31">
        <w:trPr>
          <w:cantSplit/>
        </w:trPr>
        <w:tc>
          <w:tcPr>
            <w:tcW w:w="4572" w:type="dxa"/>
            <w:vAlign w:val="center"/>
          </w:tcPr>
          <w:p w14:paraId="088185E9" w14:textId="77777777" w:rsidR="006076A6" w:rsidRPr="00CA5B96" w:rsidRDefault="006076A6" w:rsidP="003A6C31">
            <w:pPr>
              <w:pStyle w:val="TableItem"/>
              <w:rPr>
                <w:rFonts w:ascii="Courier New" w:hAnsi="Courier New"/>
                <w:sz w:val="18"/>
              </w:rPr>
            </w:pPr>
            <w:r w:rsidRPr="00CA5B96">
              <w:rPr>
                <w:rFonts w:ascii="Courier New" w:hAnsi="Courier New"/>
                <w:sz w:val="18"/>
              </w:rPr>
              <w:t>Trigger</w:t>
            </w:r>
            <w:r>
              <w:rPr>
                <w:rFonts w:ascii="Courier New" w:hAnsi="Courier New"/>
                <w:sz w:val="18"/>
              </w:rPr>
              <w:t>Line</w:t>
            </w:r>
          </w:p>
        </w:tc>
        <w:tc>
          <w:tcPr>
            <w:tcW w:w="4249" w:type="dxa"/>
            <w:vAlign w:val="center"/>
          </w:tcPr>
          <w:p w14:paraId="6BFAF783"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14:paraId="5CB20D1D" w14:textId="77777777" w:rsidTr="003A6C31">
        <w:trPr>
          <w:cantSplit/>
        </w:trPr>
        <w:tc>
          <w:tcPr>
            <w:tcW w:w="4572" w:type="dxa"/>
            <w:vAlign w:val="center"/>
          </w:tcPr>
          <w:p w14:paraId="2253831F" w14:textId="77777777" w:rsidR="006076A6" w:rsidRPr="00CA5B96" w:rsidRDefault="006076A6"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78D9F5A7"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14:paraId="35ADFEB5" w14:textId="77777777" w:rsidR="007C3B8F" w:rsidRPr="00B570D8" w:rsidRDefault="007C3B8F" w:rsidP="007C3B8F">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6F11322E"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7210526" w14:textId="77777777" w:rsidTr="003A6C31">
        <w:trPr>
          <w:cantSplit/>
        </w:trPr>
        <w:tc>
          <w:tcPr>
            <w:tcW w:w="4572" w:type="dxa"/>
          </w:tcPr>
          <w:p w14:paraId="01BEF30B" w14:textId="77777777" w:rsidR="00ED6125" w:rsidRPr="00B570D8" w:rsidRDefault="00ED6125" w:rsidP="003A6C31">
            <w:pPr>
              <w:pStyle w:val="TableCaption"/>
              <w:jc w:val="left"/>
            </w:pPr>
            <w:r>
              <w:t>Method</w:t>
            </w:r>
            <w:r w:rsidRPr="00B570D8">
              <w:t xml:space="preserve"> Name</w:t>
            </w:r>
          </w:p>
        </w:tc>
        <w:tc>
          <w:tcPr>
            <w:tcW w:w="4249" w:type="dxa"/>
          </w:tcPr>
          <w:p w14:paraId="157EA8DE"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7B5363E" w14:textId="77777777" w:rsidTr="003A6C31">
        <w:trPr>
          <w:cantSplit/>
        </w:trPr>
        <w:tc>
          <w:tcPr>
            <w:tcW w:w="4572" w:type="dxa"/>
            <w:vAlign w:val="center"/>
          </w:tcPr>
          <w:p w14:paraId="08CF4BA4" w14:textId="77777777" w:rsidR="00ED6125" w:rsidRPr="00CA5B96" w:rsidRDefault="00ED612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139574F9" w14:textId="77777777" w:rsidR="00ED6125" w:rsidRPr="00CA5B96" w:rsidRDefault="00ED6125" w:rsidP="003A6C31">
            <w:pPr>
              <w:pStyle w:val="TableItem"/>
              <w:rPr>
                <w:rFonts w:ascii="Courier New" w:hAnsi="Courier New"/>
                <w:sz w:val="18"/>
              </w:rPr>
            </w:pPr>
            <w:r w:rsidRPr="00CA5B96">
              <w:rPr>
                <w:rFonts w:ascii="Courier New" w:hAnsi="Courier New"/>
                <w:sz w:val="18"/>
              </w:rPr>
              <w:t>viAssertTrigger</w:t>
            </w:r>
          </w:p>
        </w:tc>
      </w:tr>
      <w:tr w:rsidR="00ED6125" w14:paraId="77D691FE" w14:textId="77777777" w:rsidTr="003A6C31">
        <w:trPr>
          <w:cantSplit/>
        </w:trPr>
        <w:tc>
          <w:tcPr>
            <w:tcW w:w="4572" w:type="dxa"/>
            <w:vAlign w:val="center"/>
          </w:tcPr>
          <w:p w14:paraId="2DEED4CC" w14:textId="77777777" w:rsidR="00ED6125" w:rsidRPr="00CA5B96" w:rsidRDefault="00ED6125" w:rsidP="003A6C31">
            <w:pPr>
              <w:pStyle w:val="TableItem"/>
              <w:rPr>
                <w:rFonts w:ascii="Courier New" w:hAnsi="Courier New"/>
                <w:sz w:val="18"/>
              </w:rPr>
            </w:pPr>
            <w:r>
              <w:rPr>
                <w:rFonts w:ascii="Courier New" w:hAnsi="Courier New"/>
                <w:sz w:val="18"/>
              </w:rPr>
              <w:t>CommandQuery</w:t>
            </w:r>
          </w:p>
        </w:tc>
        <w:tc>
          <w:tcPr>
            <w:tcW w:w="4249" w:type="dxa"/>
            <w:vAlign w:val="center"/>
          </w:tcPr>
          <w:p w14:paraId="3E665BA5" w14:textId="77777777" w:rsidR="00ED6125" w:rsidRPr="00CA5B96" w:rsidRDefault="006076A6" w:rsidP="003A6C31">
            <w:pPr>
              <w:pStyle w:val="TableItem"/>
              <w:rPr>
                <w:rFonts w:ascii="Courier New" w:hAnsi="Courier New"/>
                <w:sz w:val="18"/>
              </w:rPr>
            </w:pPr>
            <w:r>
              <w:rPr>
                <w:rFonts w:ascii="Courier New" w:hAnsi="Courier New"/>
                <w:sz w:val="18"/>
              </w:rPr>
              <w:t>viVxiCommandQuery</w:t>
            </w:r>
          </w:p>
        </w:tc>
      </w:tr>
      <w:tr w:rsidR="00ED6125" w14:paraId="04A23BE8" w14:textId="77777777" w:rsidTr="003A6C31">
        <w:trPr>
          <w:cantSplit/>
        </w:trPr>
        <w:tc>
          <w:tcPr>
            <w:tcW w:w="4572" w:type="dxa"/>
            <w:vAlign w:val="center"/>
          </w:tcPr>
          <w:p w14:paraId="7DABC14B" w14:textId="77777777" w:rsidR="00ED6125" w:rsidRPr="00CA5B96" w:rsidRDefault="00ED6125" w:rsidP="003A6C31">
            <w:pPr>
              <w:pStyle w:val="TableItem"/>
              <w:rPr>
                <w:rFonts w:ascii="Courier New" w:hAnsi="Courier New"/>
                <w:sz w:val="18"/>
              </w:rPr>
            </w:pPr>
            <w:r>
              <w:rPr>
                <w:rFonts w:ascii="Courier New" w:hAnsi="Courier New"/>
                <w:sz w:val="18"/>
              </w:rPr>
              <w:t>MemoryAllocate</w:t>
            </w:r>
          </w:p>
        </w:tc>
        <w:tc>
          <w:tcPr>
            <w:tcW w:w="4249" w:type="dxa"/>
            <w:vAlign w:val="center"/>
          </w:tcPr>
          <w:p w14:paraId="41235C8C" w14:textId="77777777" w:rsidR="00ED6125" w:rsidRPr="00CA5B96" w:rsidRDefault="006076A6" w:rsidP="003A6C31">
            <w:pPr>
              <w:pStyle w:val="TableItem"/>
              <w:rPr>
                <w:rFonts w:ascii="Courier New" w:hAnsi="Courier New"/>
                <w:sz w:val="18"/>
              </w:rPr>
            </w:pPr>
            <w:r>
              <w:rPr>
                <w:rFonts w:ascii="Courier New" w:hAnsi="Courier New"/>
                <w:sz w:val="18"/>
              </w:rPr>
              <w:t>viMemAllocEx</w:t>
            </w:r>
          </w:p>
        </w:tc>
      </w:tr>
      <w:tr w:rsidR="00ED6125" w14:paraId="14594A1F" w14:textId="77777777" w:rsidTr="003A6C31">
        <w:trPr>
          <w:cantSplit/>
        </w:trPr>
        <w:tc>
          <w:tcPr>
            <w:tcW w:w="4572" w:type="dxa"/>
            <w:vAlign w:val="center"/>
          </w:tcPr>
          <w:p w14:paraId="5EE0ECF9" w14:textId="77777777" w:rsidR="00ED6125" w:rsidRPr="00CA5B96" w:rsidRDefault="00ED6125" w:rsidP="003A6C31">
            <w:pPr>
              <w:pStyle w:val="TableItem"/>
              <w:rPr>
                <w:rFonts w:ascii="Courier New" w:hAnsi="Courier New"/>
                <w:sz w:val="18"/>
              </w:rPr>
            </w:pPr>
            <w:r>
              <w:rPr>
                <w:rFonts w:ascii="Courier New" w:hAnsi="Courier New"/>
                <w:sz w:val="18"/>
              </w:rPr>
              <w:t>MemoryFree</w:t>
            </w:r>
          </w:p>
        </w:tc>
        <w:tc>
          <w:tcPr>
            <w:tcW w:w="4249" w:type="dxa"/>
            <w:vAlign w:val="center"/>
          </w:tcPr>
          <w:p w14:paraId="75F00769" w14:textId="77777777" w:rsidR="00ED6125" w:rsidRPr="00CA5B96" w:rsidRDefault="006076A6" w:rsidP="003A6C31">
            <w:pPr>
              <w:pStyle w:val="TableItem"/>
              <w:rPr>
                <w:rFonts w:ascii="Courier New" w:hAnsi="Courier New"/>
                <w:sz w:val="18"/>
              </w:rPr>
            </w:pPr>
            <w:r>
              <w:rPr>
                <w:rFonts w:ascii="Courier New" w:hAnsi="Courier New"/>
                <w:sz w:val="18"/>
              </w:rPr>
              <w:t>viMemFreeEx</w:t>
            </w:r>
          </w:p>
        </w:tc>
      </w:tr>
    </w:tbl>
    <w:p w14:paraId="407D4E38" w14:textId="77777777" w:rsidR="008C5DF7" w:rsidRPr="00B570D8" w:rsidRDefault="008C5DF7" w:rsidP="008C5DF7">
      <w:pPr>
        <w:pStyle w:val="Body"/>
      </w:pPr>
      <w:r>
        <w:t xml:space="preserve">The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w:t>
      </w:r>
      <w:r w:rsidRPr="00D3523F">
        <w:rPr>
          <w:rFonts w:ascii="Courier New" w:hAnsi="Courier New"/>
          <w:sz w:val="18"/>
        </w:rPr>
        <w:t>Session</w:t>
      </w:r>
      <w:r w:rsidRPr="00B570D8">
        <w:t>.</w:t>
      </w:r>
    </w:p>
    <w:p w14:paraId="222E94B6"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52AE09F0" w14:textId="77777777" w:rsidTr="005B1CC2">
        <w:trPr>
          <w:cantSplit/>
        </w:trPr>
        <w:tc>
          <w:tcPr>
            <w:tcW w:w="4572" w:type="dxa"/>
          </w:tcPr>
          <w:p w14:paraId="700BBFD7" w14:textId="77777777" w:rsidR="008C5DF7" w:rsidRPr="00B570D8" w:rsidRDefault="008C5DF7" w:rsidP="005B1CC2">
            <w:pPr>
              <w:pStyle w:val="TableCaption"/>
              <w:jc w:val="left"/>
            </w:pPr>
            <w:r>
              <w:t>Event</w:t>
            </w:r>
            <w:r w:rsidRPr="00B570D8">
              <w:t xml:space="preserve"> Name</w:t>
            </w:r>
          </w:p>
        </w:tc>
        <w:tc>
          <w:tcPr>
            <w:tcW w:w="4249" w:type="dxa"/>
          </w:tcPr>
          <w:p w14:paraId="0DCB7E04" w14:textId="77777777"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14:paraId="28C1F1FE" w14:textId="77777777" w:rsidTr="005B1CC2">
        <w:trPr>
          <w:cantSplit/>
        </w:trPr>
        <w:tc>
          <w:tcPr>
            <w:tcW w:w="4572" w:type="dxa"/>
          </w:tcPr>
          <w:p w14:paraId="79C015A6"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0B7CDC"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14:paraId="7D6C7F27" w14:textId="77777777" w:rsidTr="005B1CC2">
        <w:trPr>
          <w:cantSplit/>
        </w:trPr>
        <w:tc>
          <w:tcPr>
            <w:tcW w:w="4572" w:type="dxa"/>
          </w:tcPr>
          <w:p w14:paraId="336D7098" w14:textId="77777777" w:rsidR="00636C5B" w:rsidRPr="004C37DF" w:rsidRDefault="00636C5B" w:rsidP="008C5DF7">
            <w:pPr>
              <w:pStyle w:val="TableItem"/>
              <w:rPr>
                <w:rFonts w:ascii="Courier New" w:hAnsi="Courier New"/>
                <w:sz w:val="18"/>
              </w:rPr>
            </w:pPr>
            <w:r w:rsidRPr="00CC761E">
              <w:rPr>
                <w:rFonts w:ascii="Courier New" w:hAnsi="Courier New"/>
                <w:sz w:val="18"/>
              </w:rPr>
              <w:t>SignalProcessor</w:t>
            </w:r>
          </w:p>
        </w:tc>
        <w:tc>
          <w:tcPr>
            <w:tcW w:w="4249" w:type="dxa"/>
          </w:tcPr>
          <w:p w14:paraId="08855076" w14:textId="77777777"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14:paraId="1524A9DE" w14:textId="77777777" w:rsidTr="005B1CC2">
        <w:trPr>
          <w:cantSplit/>
        </w:trPr>
        <w:tc>
          <w:tcPr>
            <w:tcW w:w="4572" w:type="dxa"/>
          </w:tcPr>
          <w:p w14:paraId="4656F587"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1160759" w14:textId="77777777"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14:paraId="3A955688" w14:textId="77777777" w:rsidR="00E02FC6" w:rsidRPr="00A148B3" w:rsidRDefault="00E02FC6" w:rsidP="00E02FC6">
      <w:pPr>
        <w:pStyle w:val="Heading-Sub2"/>
      </w:pPr>
      <w:r>
        <w:t>Implementation</w:t>
      </w:r>
    </w:p>
    <w:p w14:paraId="0E2571AE" w14:textId="77777777" w:rsidR="00E02FC6" w:rsidRDefault="00E02FC6" w:rsidP="00794D19">
      <w:pPr>
        <w:pStyle w:val="Rule"/>
      </w:pPr>
    </w:p>
    <w:p w14:paraId="4D86E49F" w14:textId="77777777"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r w:rsidRPr="00E02FC6">
        <w:rPr>
          <w:rFonts w:ascii="Courier New" w:hAnsi="Courier New"/>
          <w:sz w:val="18"/>
        </w:rPr>
        <w:t>IVxiSession</w:t>
      </w:r>
      <w:r>
        <w:t xml:space="preserve"> interface properties and methods as specified in VPP 4.3 for corresponding attributes and functions, except as specified otherwise in this specification.</w:t>
      </w:r>
    </w:p>
    <w:p w14:paraId="4AFD7B62" w14:textId="77777777" w:rsidR="00157090" w:rsidRDefault="00157090" w:rsidP="004321AF">
      <w:pPr>
        <w:pStyle w:val="SectionTitle"/>
        <w:numPr>
          <w:ilvl w:val="0"/>
          <w:numId w:val="0"/>
        </w:numPr>
        <w:sectPr w:rsidR="00157090" w:rsidSect="00541F5F">
          <w:headerReference w:type="even" r:id="rId73"/>
          <w:headerReference w:type="default" r:id="rId74"/>
          <w:footnotePr>
            <w:numRestart w:val="eachPage"/>
          </w:footnotePr>
          <w:type w:val="continuous"/>
          <w:pgSz w:w="12240" w:h="15840"/>
          <w:pgMar w:top="1440" w:right="1440" w:bottom="-1440" w:left="1440" w:header="720" w:footer="720" w:gutter="0"/>
          <w:pgNumType w:start="1"/>
          <w:cols w:space="720"/>
          <w:noEndnote/>
        </w:sectPr>
      </w:pPr>
      <w:bookmarkStart w:id="280" w:name="_Ref411594049"/>
      <w:bookmarkStart w:id="281" w:name="_Ref355858858"/>
      <w:bookmarkStart w:id="282" w:name="_Ref355858868"/>
    </w:p>
    <w:p w14:paraId="79732D59" w14:textId="77777777" w:rsidR="00FC222D" w:rsidRPr="005E736C" w:rsidRDefault="00FC222D" w:rsidP="00FC222D">
      <w:pPr>
        <w:pStyle w:val="SectionTitle"/>
      </w:pPr>
      <w:bookmarkStart w:id="283" w:name="_Ref411593368"/>
      <w:bookmarkStart w:id="284" w:name="_Ref411593604"/>
      <w:bookmarkStart w:id="285" w:name="_Toc411598099"/>
      <w:bookmarkEnd w:id="280"/>
      <w:r w:rsidRPr="005E736C">
        <w:lastRenderedPageBreak/>
        <w:t>MEMACC Resources</w:t>
      </w:r>
      <w:bookmarkEnd w:id="281"/>
      <w:bookmarkEnd w:id="282"/>
      <w:bookmarkEnd w:id="283"/>
      <w:bookmarkEnd w:id="284"/>
      <w:bookmarkEnd w:id="285"/>
    </w:p>
    <w:p w14:paraId="529FABDD" w14:textId="77777777"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14:paraId="529112ED" w14:textId="77777777"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for </w:t>
      </w:r>
      <w:r w:rsidR="00534227">
        <w:t xml:space="preserve"> VXI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14:paraId="228FFF8B" w14:textId="77777777" w:rsidR="007602F2" w:rsidRPr="007602F2" w:rsidRDefault="007602F2" w:rsidP="00A148B3">
      <w:pPr>
        <w:pStyle w:val="Heading2"/>
      </w:pPr>
      <w:bookmarkStart w:id="286" w:name="_Toc411598100"/>
      <w:r>
        <w:lastRenderedPageBreak/>
        <w:t>IPxiMemorySession</w:t>
      </w:r>
      <w:bookmarkEnd w:id="286"/>
    </w:p>
    <w:p w14:paraId="094B2B20" w14:textId="77777777" w:rsidR="00B84339" w:rsidRPr="00A148B3" w:rsidRDefault="00B84339" w:rsidP="00B84339">
      <w:pPr>
        <w:pStyle w:val="Heading-Sub2"/>
      </w:pPr>
      <w:r w:rsidRPr="00A148B3">
        <w:t>Description</w:t>
      </w:r>
    </w:p>
    <w:p w14:paraId="23C223DF" w14:textId="77777777" w:rsidR="00040BF2" w:rsidRPr="00040BF2" w:rsidRDefault="00040BF2" w:rsidP="00040BF2">
      <w:pPr>
        <w:pStyle w:val="Body"/>
      </w:pPr>
      <w:r>
        <w:t xml:space="preserve">The MEMACC </w:t>
      </w:r>
      <w:r w:rsidR="00751350">
        <w:t xml:space="preserve">session type </w:t>
      </w:r>
      <w:r>
        <w:t>for PXI devices.</w:t>
      </w:r>
    </w:p>
    <w:p w14:paraId="69E6F328"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2580C136" w14:textId="77777777" w:rsidTr="007E3BAE">
        <w:tc>
          <w:tcPr>
            <w:tcW w:w="8856" w:type="dxa"/>
          </w:tcPr>
          <w:p w14:paraId="5C0B3ADE" w14:textId="77777777" w:rsidR="00B84339" w:rsidRPr="00B84339" w:rsidRDefault="00B84339" w:rsidP="00B84339">
            <w:pPr>
              <w:pStyle w:val="TableItem"/>
              <w:rPr>
                <w:rFonts w:ascii="Courier New" w:hAnsi="Courier New"/>
                <w:sz w:val="18"/>
              </w:rPr>
            </w:pPr>
            <w:r w:rsidRPr="00B84339">
              <w:rPr>
                <w:rFonts w:ascii="Courier New" w:hAnsi="Courier New"/>
                <w:sz w:val="18"/>
              </w:rPr>
              <w:t>public interface IPxiMemorySession : IRegisterBasedSession</w:t>
            </w:r>
          </w:p>
          <w:p w14:paraId="35DE41B9" w14:textId="77777777" w:rsidR="00B84339" w:rsidRPr="00B84339" w:rsidRDefault="00B84339" w:rsidP="00B84339">
            <w:pPr>
              <w:pStyle w:val="TableItem"/>
              <w:rPr>
                <w:rFonts w:ascii="Courier New" w:hAnsi="Courier New"/>
                <w:sz w:val="18"/>
              </w:rPr>
            </w:pPr>
            <w:r w:rsidRPr="00B84339">
              <w:rPr>
                <w:rFonts w:ascii="Courier New" w:hAnsi="Courier New"/>
                <w:sz w:val="18"/>
              </w:rPr>
              <w:t>{</w:t>
            </w:r>
          </w:p>
          <w:p w14:paraId="2A8C1F57" w14:textId="77777777" w:rsidR="00B84339" w:rsidRDefault="00B84339" w:rsidP="00B84339">
            <w:pPr>
              <w:pStyle w:val="TableItem"/>
              <w:rPr>
                <w:rFonts w:ascii="Courier New" w:hAnsi="Courier New"/>
                <w:sz w:val="18"/>
              </w:rPr>
            </w:pPr>
            <w:r w:rsidRPr="00B84339">
              <w:rPr>
                <w:rFonts w:ascii="Courier New" w:hAnsi="Courier New"/>
                <w:sz w:val="18"/>
              </w:rPr>
              <w:t xml:space="preserve">   Int64 MemoryAllocate(Int64 size);</w:t>
            </w:r>
          </w:p>
          <w:p w14:paraId="5C9B0ADF" w14:textId="77777777"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Int64 MemoryAllocate(Int64 size, Boolean require32BitRe</w:t>
            </w:r>
            <w:r>
              <w:rPr>
                <w:rFonts w:ascii="Courier New" w:hAnsi="Courier New"/>
                <w:sz w:val="18"/>
              </w:rPr>
              <w:t>gion</w:t>
            </w:r>
            <w:r w:rsidRPr="00BB060F">
              <w:rPr>
                <w:rFonts w:ascii="Courier New" w:hAnsi="Courier New"/>
                <w:sz w:val="18"/>
              </w:rPr>
              <w:t>);</w:t>
            </w:r>
          </w:p>
          <w:p w14:paraId="42FCE4AE" w14:textId="77777777" w:rsidR="00B84339" w:rsidRPr="00B84339" w:rsidRDefault="00B84339" w:rsidP="00B84339">
            <w:pPr>
              <w:pStyle w:val="TableItem"/>
              <w:rPr>
                <w:rFonts w:ascii="Courier New" w:hAnsi="Courier New"/>
                <w:sz w:val="18"/>
              </w:rPr>
            </w:pPr>
            <w:r w:rsidRPr="00B84339">
              <w:rPr>
                <w:rFonts w:ascii="Courier New" w:hAnsi="Courier New"/>
                <w:sz w:val="18"/>
              </w:rPr>
              <w:t xml:space="preserve">   void MemoryFree(Int64 offset);</w:t>
            </w:r>
          </w:p>
          <w:p w14:paraId="7ADDAE9D" w14:textId="77777777"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14:paraId="5780F7FA" w14:textId="77777777" w:rsidR="00ED6125" w:rsidRPr="00A148B3" w:rsidRDefault="00ED6125" w:rsidP="00ED6125">
      <w:pPr>
        <w:pStyle w:val="Heading-Sub2"/>
      </w:pPr>
      <w:r w:rsidRPr="00A148B3">
        <w:t>Corresponding VISA Features</w:t>
      </w:r>
    </w:p>
    <w:p w14:paraId="09B616FA" w14:textId="77777777" w:rsidR="00ED6125" w:rsidRPr="00B570D8" w:rsidRDefault="00ED6125" w:rsidP="00ED6125">
      <w:pPr>
        <w:pStyle w:val="Body"/>
      </w:pPr>
      <w:r>
        <w:t xml:space="preserve">The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r w:rsidRPr="00B570D8">
        <w:t>.</w:t>
      </w:r>
    </w:p>
    <w:p w14:paraId="299C308A"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723DB63" w14:textId="77777777" w:rsidTr="003A6C31">
        <w:trPr>
          <w:cantSplit/>
        </w:trPr>
        <w:tc>
          <w:tcPr>
            <w:tcW w:w="4572" w:type="dxa"/>
          </w:tcPr>
          <w:p w14:paraId="67FEEF0E" w14:textId="77777777" w:rsidR="00ED6125" w:rsidRPr="00B570D8" w:rsidRDefault="00ED6125" w:rsidP="003A6C31">
            <w:pPr>
              <w:pStyle w:val="TableCaption"/>
              <w:jc w:val="left"/>
            </w:pPr>
            <w:r>
              <w:t>Method</w:t>
            </w:r>
            <w:r w:rsidRPr="00B570D8">
              <w:t xml:space="preserve"> Name</w:t>
            </w:r>
          </w:p>
        </w:tc>
        <w:tc>
          <w:tcPr>
            <w:tcW w:w="4249" w:type="dxa"/>
          </w:tcPr>
          <w:p w14:paraId="3A25CC85"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6EB3D2F" w14:textId="77777777" w:rsidTr="003A6C31">
        <w:trPr>
          <w:cantSplit/>
        </w:trPr>
        <w:tc>
          <w:tcPr>
            <w:tcW w:w="4572" w:type="dxa"/>
          </w:tcPr>
          <w:p w14:paraId="15A45356" w14:textId="77777777" w:rsidR="00ED6125" w:rsidRPr="00AB1F8A" w:rsidRDefault="00ED6125" w:rsidP="003A6C31">
            <w:pPr>
              <w:pStyle w:val="TableItem"/>
              <w:rPr>
                <w:rFonts w:ascii="Courier New" w:hAnsi="Courier New"/>
                <w:sz w:val="18"/>
              </w:rPr>
            </w:pPr>
            <w:r w:rsidRPr="00B84339">
              <w:rPr>
                <w:rFonts w:ascii="Courier New" w:hAnsi="Courier New"/>
                <w:sz w:val="18"/>
              </w:rPr>
              <w:t>MemoryAllocate</w:t>
            </w:r>
          </w:p>
        </w:tc>
        <w:tc>
          <w:tcPr>
            <w:tcW w:w="4249" w:type="dxa"/>
            <w:vAlign w:val="center"/>
          </w:tcPr>
          <w:p w14:paraId="5C1DD312" w14:textId="77777777" w:rsidR="00ED6125" w:rsidRPr="00BB060F" w:rsidRDefault="00BB060F" w:rsidP="003A6C31">
            <w:pPr>
              <w:pStyle w:val="TableItem"/>
            </w:pPr>
            <w:r>
              <w:rPr>
                <w:rFonts w:ascii="Courier New" w:hAnsi="Courier New"/>
                <w:sz w:val="18"/>
              </w:rPr>
              <w:t>viMemAlloc</w:t>
            </w:r>
            <w:r w:rsidRPr="00BB060F">
              <w:t xml:space="preserve"> (result must fit in 32 bits.)</w:t>
            </w:r>
          </w:p>
          <w:p w14:paraId="7F3748A7" w14:textId="77777777" w:rsidR="00BB060F" w:rsidRPr="00CA5B96" w:rsidRDefault="00BB060F" w:rsidP="003A6C31">
            <w:pPr>
              <w:pStyle w:val="TableItem"/>
              <w:rPr>
                <w:rFonts w:ascii="Courier New" w:hAnsi="Courier New"/>
                <w:sz w:val="18"/>
              </w:rPr>
            </w:pPr>
            <w:r>
              <w:rPr>
                <w:rFonts w:ascii="Courier New" w:hAnsi="Courier New"/>
                <w:sz w:val="18"/>
              </w:rPr>
              <w:t>viMemAllocEx</w:t>
            </w:r>
          </w:p>
        </w:tc>
      </w:tr>
      <w:tr w:rsidR="00ED6125" w14:paraId="1DAD0878" w14:textId="77777777" w:rsidTr="003A6C31">
        <w:trPr>
          <w:cantSplit/>
        </w:trPr>
        <w:tc>
          <w:tcPr>
            <w:tcW w:w="4572" w:type="dxa"/>
          </w:tcPr>
          <w:p w14:paraId="0996FA23" w14:textId="77777777" w:rsidR="00ED6125" w:rsidRPr="00FF7692" w:rsidRDefault="00ED6125" w:rsidP="003A6C31">
            <w:pPr>
              <w:pStyle w:val="TableItem"/>
              <w:rPr>
                <w:rFonts w:ascii="Courier New" w:hAnsi="Courier New"/>
                <w:sz w:val="18"/>
              </w:rPr>
            </w:pPr>
            <w:r w:rsidRPr="00B84339">
              <w:rPr>
                <w:rFonts w:ascii="Courier New" w:hAnsi="Courier New"/>
                <w:sz w:val="18"/>
              </w:rPr>
              <w:t>MemoryFree</w:t>
            </w:r>
          </w:p>
        </w:tc>
        <w:tc>
          <w:tcPr>
            <w:tcW w:w="4249" w:type="dxa"/>
            <w:vAlign w:val="center"/>
          </w:tcPr>
          <w:p w14:paraId="0006BDD3" w14:textId="77777777" w:rsidR="00ED6125" w:rsidRPr="00CA5B96" w:rsidRDefault="00BB060F" w:rsidP="003A6C31">
            <w:pPr>
              <w:pStyle w:val="TableItem"/>
              <w:rPr>
                <w:rFonts w:ascii="Courier New" w:hAnsi="Courier New"/>
                <w:sz w:val="18"/>
              </w:rPr>
            </w:pPr>
            <w:r>
              <w:rPr>
                <w:rFonts w:ascii="Courier New" w:hAnsi="Courier New"/>
                <w:sz w:val="18"/>
              </w:rPr>
              <w:t>viMemFreeEx</w:t>
            </w:r>
          </w:p>
        </w:tc>
      </w:tr>
      <w:tr w:rsidR="00274D46" w14:paraId="021CA36D" w14:textId="77777777" w:rsidTr="006965A8">
        <w:trPr>
          <w:cantSplit/>
        </w:trPr>
        <w:tc>
          <w:tcPr>
            <w:tcW w:w="4572" w:type="dxa"/>
            <w:tcBorders>
              <w:top w:val="single" w:sz="4" w:space="0" w:color="auto"/>
              <w:left w:val="single" w:sz="4" w:space="0" w:color="auto"/>
              <w:bottom w:val="single" w:sz="4" w:space="0" w:color="auto"/>
              <w:right w:val="single" w:sz="4" w:space="0" w:color="auto"/>
            </w:tcBorders>
          </w:tcPr>
          <w:p w14:paraId="122A9BA5"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14:paraId="07A1C4F6" w14:textId="77777777" w:rsidR="00274D46" w:rsidRDefault="00274D46" w:rsidP="006965A8">
            <w:pPr>
              <w:pStyle w:val="TableItem"/>
              <w:rPr>
                <w:rFonts w:ascii="Courier New" w:hAnsi="Courier New"/>
                <w:sz w:val="18"/>
              </w:rPr>
            </w:pPr>
            <w:r>
              <w:rPr>
                <w:rFonts w:ascii="Courier New" w:hAnsi="Courier New"/>
                <w:sz w:val="18"/>
              </w:rPr>
              <w:t>viMoveEx</w:t>
            </w:r>
            <w:r>
              <w:rPr>
                <w:rStyle w:val="FootnoteReference"/>
                <w:rFonts w:ascii="Courier New" w:hAnsi="Courier New"/>
              </w:rPr>
              <w:footnoteReference w:id="3"/>
            </w:r>
          </w:p>
          <w:p w14:paraId="640DD7CC" w14:textId="77777777" w:rsidR="00274D46" w:rsidRPr="00CA5B96" w:rsidRDefault="00274D46" w:rsidP="006965A8">
            <w:pPr>
              <w:pStyle w:val="TableItem"/>
              <w:rPr>
                <w:rFonts w:ascii="Courier New" w:hAnsi="Courier New"/>
                <w:sz w:val="18"/>
              </w:rPr>
            </w:pPr>
            <w:r>
              <w:rPr>
                <w:rFonts w:ascii="Courier New" w:hAnsi="Courier New"/>
                <w:sz w:val="18"/>
              </w:rPr>
              <w:t>viMoveAsyncEx</w:t>
            </w:r>
          </w:p>
        </w:tc>
      </w:tr>
    </w:tbl>
    <w:p w14:paraId="1FB638CF" w14:textId="77777777" w:rsidR="00E02FC6" w:rsidRPr="00A148B3" w:rsidRDefault="00E02FC6" w:rsidP="00E02FC6">
      <w:pPr>
        <w:pStyle w:val="Heading-Sub2"/>
      </w:pPr>
      <w:r>
        <w:t>Implementation</w:t>
      </w:r>
    </w:p>
    <w:p w14:paraId="2CAE171F" w14:textId="77777777" w:rsidR="00E02FC6" w:rsidRDefault="00E02FC6" w:rsidP="00794D19">
      <w:pPr>
        <w:pStyle w:val="Rule"/>
      </w:pPr>
    </w:p>
    <w:p w14:paraId="2DB9DA67" w14:textId="77777777"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4DFC6899" w14:textId="77777777" w:rsidR="007602F2" w:rsidRDefault="007602F2" w:rsidP="00A148B3">
      <w:pPr>
        <w:pStyle w:val="Heading2"/>
      </w:pPr>
      <w:bookmarkStart w:id="287" w:name="_Ref386094705"/>
      <w:bookmarkStart w:id="288" w:name="_Toc411598101"/>
      <w:r w:rsidRPr="00D745BF">
        <w:lastRenderedPageBreak/>
        <w:t>I</w:t>
      </w:r>
      <w:r>
        <w:t>VxiMemorySession</w:t>
      </w:r>
      <w:r w:rsidRPr="00D745BF">
        <w:t xml:space="preserve"> Interface</w:t>
      </w:r>
      <w:bookmarkEnd w:id="287"/>
      <w:bookmarkEnd w:id="288"/>
    </w:p>
    <w:p w14:paraId="6745A4D9" w14:textId="77777777" w:rsidR="00FF7692" w:rsidRPr="00A148B3" w:rsidRDefault="00FF7692" w:rsidP="00B84339">
      <w:pPr>
        <w:pStyle w:val="Heading-Sub2"/>
      </w:pPr>
      <w:r w:rsidRPr="00A148B3">
        <w:t>Description</w:t>
      </w:r>
    </w:p>
    <w:p w14:paraId="75D20EEB" w14:textId="77777777" w:rsidR="00040BF2" w:rsidRPr="00040BF2" w:rsidRDefault="00040BF2" w:rsidP="00040BF2">
      <w:pPr>
        <w:pStyle w:val="Body"/>
      </w:pPr>
      <w:r>
        <w:t xml:space="preserve">The MEMACC </w:t>
      </w:r>
      <w:r w:rsidR="00751350">
        <w:t xml:space="preserve">session type </w:t>
      </w:r>
      <w:r>
        <w:t>for VXI devices.</w:t>
      </w:r>
    </w:p>
    <w:p w14:paraId="16933167"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3CC868A6" w14:textId="77777777" w:rsidTr="007E3BAE">
        <w:tc>
          <w:tcPr>
            <w:tcW w:w="8856" w:type="dxa"/>
          </w:tcPr>
          <w:p w14:paraId="27DB02C7" w14:textId="77777777" w:rsidR="00B84339" w:rsidRPr="00FF7692" w:rsidRDefault="00B84339" w:rsidP="00B84339">
            <w:pPr>
              <w:pStyle w:val="TableItem"/>
              <w:rPr>
                <w:rFonts w:ascii="Courier New" w:hAnsi="Courier New"/>
                <w:sz w:val="18"/>
              </w:rPr>
            </w:pPr>
            <w:r w:rsidRPr="00FF7692">
              <w:rPr>
                <w:rFonts w:ascii="Courier New" w:hAnsi="Courier New"/>
                <w:sz w:val="18"/>
              </w:rPr>
              <w:t>public interface IVxiMemorySession : IRegisterBasedSession</w:t>
            </w:r>
          </w:p>
          <w:p w14:paraId="18065547" w14:textId="77777777" w:rsidR="00B84339" w:rsidRPr="00FF7692" w:rsidRDefault="00B84339" w:rsidP="00B84339">
            <w:pPr>
              <w:pStyle w:val="TableItem"/>
              <w:rPr>
                <w:rFonts w:ascii="Courier New" w:hAnsi="Courier New"/>
                <w:sz w:val="18"/>
              </w:rPr>
            </w:pPr>
            <w:r w:rsidRPr="00FF7692">
              <w:rPr>
                <w:rFonts w:ascii="Courier New" w:hAnsi="Courier New"/>
                <w:sz w:val="18"/>
              </w:rPr>
              <w:t>{</w:t>
            </w:r>
          </w:p>
          <w:p w14:paraId="4602351F"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Int16 LogicalAddress { get; }</w:t>
            </w:r>
          </w:p>
          <w:p w14:paraId="5DBCC62B"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void Move(AddressSpace sourceSpace,</w:t>
            </w:r>
          </w:p>
          <w:p w14:paraId="2E0B4CA5"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sourceOffset,</w:t>
            </w:r>
          </w:p>
          <w:p w14:paraId="0288147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sourceWidth,</w:t>
            </w:r>
          </w:p>
          <w:p w14:paraId="3984AC8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AddressSpace destinationSpace,</w:t>
            </w:r>
          </w:p>
          <w:p w14:paraId="31DBBED1"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destinationOffset,</w:t>
            </w:r>
          </w:p>
          <w:p w14:paraId="5634278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DataWidth destinationWidth,</w:t>
            </w:r>
          </w:p>
          <w:p w14:paraId="29DC2F9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Int64 sourceCount);</w:t>
            </w:r>
          </w:p>
          <w:p w14:paraId="7F1AA8BD" w14:textId="77777777"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14:paraId="6F638A3C" w14:textId="77777777" w:rsidR="00B06CF9" w:rsidRPr="00A148B3" w:rsidRDefault="00B06CF9" w:rsidP="00B06CF9">
      <w:pPr>
        <w:pStyle w:val="Heading-Sub2"/>
      </w:pPr>
      <w:r w:rsidRPr="00A148B3">
        <w:t>Corresponding VISA Features</w:t>
      </w:r>
    </w:p>
    <w:p w14:paraId="58BB0925" w14:textId="77777777" w:rsidR="00FF7692"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w:t>
      </w:r>
    </w:p>
    <w:p w14:paraId="1A5AB945"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7BF1778E" w14:textId="77777777" w:rsidTr="003A6C31">
        <w:trPr>
          <w:cantSplit/>
        </w:trPr>
        <w:tc>
          <w:tcPr>
            <w:tcW w:w="4572" w:type="dxa"/>
          </w:tcPr>
          <w:p w14:paraId="258243F7" w14:textId="77777777" w:rsidR="00ED6125" w:rsidRPr="00B570D8" w:rsidRDefault="00ED6125" w:rsidP="003A6C31">
            <w:pPr>
              <w:pStyle w:val="TableCaption"/>
              <w:jc w:val="left"/>
            </w:pPr>
            <w:r>
              <w:t>Property</w:t>
            </w:r>
            <w:r w:rsidRPr="00B570D8">
              <w:t xml:space="preserve"> Name</w:t>
            </w:r>
          </w:p>
        </w:tc>
        <w:tc>
          <w:tcPr>
            <w:tcW w:w="4249" w:type="dxa"/>
          </w:tcPr>
          <w:p w14:paraId="1176218A"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68A9281D" w14:textId="77777777" w:rsidTr="003A6C31">
        <w:trPr>
          <w:cantSplit/>
        </w:trPr>
        <w:tc>
          <w:tcPr>
            <w:tcW w:w="4572" w:type="dxa"/>
            <w:vAlign w:val="center"/>
          </w:tcPr>
          <w:p w14:paraId="79848D46" w14:textId="77777777" w:rsidR="00ED6125" w:rsidRPr="00B570D8" w:rsidRDefault="00ED6125" w:rsidP="003A6C31">
            <w:pPr>
              <w:pStyle w:val="TableItem"/>
              <w:rPr>
                <w:rFonts w:ascii="Courier New" w:hAnsi="Courier New"/>
                <w:sz w:val="18"/>
              </w:rPr>
            </w:pPr>
            <w:r w:rsidRPr="00FF7692">
              <w:rPr>
                <w:rFonts w:ascii="Courier New" w:hAnsi="Courier New"/>
                <w:sz w:val="18"/>
              </w:rPr>
              <w:t>LogicalAddress</w:t>
            </w:r>
          </w:p>
        </w:tc>
        <w:tc>
          <w:tcPr>
            <w:tcW w:w="4249" w:type="dxa"/>
            <w:vAlign w:val="center"/>
          </w:tcPr>
          <w:p w14:paraId="6D2CBF06" w14:textId="77777777" w:rsidR="00ED6125" w:rsidRPr="00CA5B96" w:rsidRDefault="00BB060F" w:rsidP="003A6C31">
            <w:pPr>
              <w:pStyle w:val="TableItem"/>
              <w:rPr>
                <w:rFonts w:ascii="Courier New" w:hAnsi="Courier New"/>
                <w:sz w:val="18"/>
              </w:rPr>
            </w:pPr>
            <w:r>
              <w:rPr>
                <w:rFonts w:ascii="Courier New" w:hAnsi="Courier New"/>
                <w:sz w:val="18"/>
              </w:rPr>
              <w:t>VI_ATTR_VXI_LA</w:t>
            </w:r>
          </w:p>
        </w:tc>
      </w:tr>
    </w:tbl>
    <w:p w14:paraId="3C74BFC5" w14:textId="77777777" w:rsidR="00FF7692" w:rsidRPr="00B570D8" w:rsidRDefault="00FF7692" w:rsidP="00FF7692">
      <w:pPr>
        <w:pStyle w:val="Body"/>
      </w:pPr>
      <w:r>
        <w:t xml:space="preserve">The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r w:rsidRPr="00B570D8">
        <w:t>.</w:t>
      </w:r>
    </w:p>
    <w:p w14:paraId="65EDBD3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4BD9A9A4" w14:textId="77777777" w:rsidTr="003A6C31">
        <w:trPr>
          <w:cantSplit/>
        </w:trPr>
        <w:tc>
          <w:tcPr>
            <w:tcW w:w="4572" w:type="dxa"/>
          </w:tcPr>
          <w:p w14:paraId="6C818A60" w14:textId="77777777" w:rsidR="00ED6125" w:rsidRPr="00B570D8" w:rsidRDefault="00ED6125" w:rsidP="003A6C31">
            <w:pPr>
              <w:pStyle w:val="TableCaption"/>
              <w:jc w:val="left"/>
            </w:pPr>
            <w:r>
              <w:t>Method</w:t>
            </w:r>
            <w:r w:rsidRPr="00B570D8">
              <w:t xml:space="preserve"> Name</w:t>
            </w:r>
          </w:p>
        </w:tc>
        <w:tc>
          <w:tcPr>
            <w:tcW w:w="4249" w:type="dxa"/>
          </w:tcPr>
          <w:p w14:paraId="40A66E13"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16FB9D3" w14:textId="77777777" w:rsidTr="003A6C31">
        <w:trPr>
          <w:cantSplit/>
        </w:trPr>
        <w:tc>
          <w:tcPr>
            <w:tcW w:w="4572" w:type="dxa"/>
          </w:tcPr>
          <w:p w14:paraId="784DD124" w14:textId="77777777"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14:paraId="5C5D46BD" w14:textId="77777777" w:rsidR="00ED6125" w:rsidRPr="00CA5B96" w:rsidRDefault="00BB060F" w:rsidP="003A6C31">
            <w:pPr>
              <w:pStyle w:val="TableItem"/>
              <w:rPr>
                <w:rFonts w:ascii="Courier New" w:hAnsi="Courier New"/>
                <w:sz w:val="18"/>
              </w:rPr>
            </w:pPr>
            <w:r>
              <w:rPr>
                <w:rFonts w:ascii="Courier New" w:hAnsi="Courier New"/>
                <w:sz w:val="18"/>
              </w:rPr>
              <w:t>viMoveEx</w:t>
            </w:r>
            <w:r w:rsidR="006965A8">
              <w:rPr>
                <w:rStyle w:val="FootnoteReference"/>
                <w:rFonts w:ascii="Courier New" w:hAnsi="Courier New"/>
              </w:rPr>
              <w:footnoteReference w:id="4"/>
            </w:r>
          </w:p>
        </w:tc>
      </w:tr>
      <w:tr w:rsidR="006965A8" w14:paraId="482A4052" w14:textId="77777777" w:rsidTr="003A6C31">
        <w:trPr>
          <w:cantSplit/>
        </w:trPr>
        <w:tc>
          <w:tcPr>
            <w:tcW w:w="4572" w:type="dxa"/>
          </w:tcPr>
          <w:p w14:paraId="36387C1D" w14:textId="77777777"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14:paraId="2FFE41AC" w14:textId="77777777" w:rsidR="006965A8" w:rsidRDefault="006965A8" w:rsidP="003A6C31">
            <w:pPr>
              <w:pStyle w:val="TableItem"/>
              <w:rPr>
                <w:rFonts w:ascii="Courier New" w:hAnsi="Courier New"/>
                <w:sz w:val="18"/>
              </w:rPr>
            </w:pPr>
            <w:r>
              <w:rPr>
                <w:rFonts w:ascii="Courier New" w:hAnsi="Courier New"/>
                <w:sz w:val="18"/>
              </w:rPr>
              <w:t>viMoveAsyncEx</w:t>
            </w:r>
            <w:r>
              <w:rPr>
                <w:rStyle w:val="FootnoteReference"/>
                <w:rFonts w:ascii="Courier New" w:hAnsi="Courier New"/>
              </w:rPr>
              <w:footnoteReference w:id="5"/>
            </w:r>
          </w:p>
        </w:tc>
      </w:tr>
    </w:tbl>
    <w:p w14:paraId="17F265A7" w14:textId="77777777" w:rsidR="00E02FC6" w:rsidRPr="00A148B3" w:rsidRDefault="00E02FC6" w:rsidP="00E02FC6">
      <w:pPr>
        <w:pStyle w:val="Heading-Sub2"/>
      </w:pPr>
      <w:r>
        <w:t>Implementation</w:t>
      </w:r>
    </w:p>
    <w:p w14:paraId="493285AB" w14:textId="77777777" w:rsidR="00E02FC6" w:rsidRDefault="00E02FC6" w:rsidP="00794D19">
      <w:pPr>
        <w:pStyle w:val="Rule"/>
      </w:pPr>
    </w:p>
    <w:p w14:paraId="323ECE55" w14:textId="77777777"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r>
        <w:t xml:space="preserve"> interface properties and methods as specified in VPP 4.3 for corresponding attributes and functions, except as specified otherwise in this specification.</w:t>
      </w:r>
    </w:p>
    <w:p w14:paraId="2E7E6B39" w14:textId="77777777" w:rsidR="00E02FC6" w:rsidRDefault="00E02FC6" w:rsidP="00B071FF">
      <w:pPr>
        <w:pStyle w:val="Body1"/>
      </w:pPr>
    </w:p>
    <w:p w14:paraId="42E4231A" w14:textId="77777777" w:rsidR="00157090" w:rsidRDefault="00157090" w:rsidP="004321AF">
      <w:pPr>
        <w:pStyle w:val="SectionTitle"/>
        <w:numPr>
          <w:ilvl w:val="0"/>
          <w:numId w:val="0"/>
        </w:numPr>
        <w:sectPr w:rsidR="00157090" w:rsidSect="00541F5F">
          <w:headerReference w:type="even" r:id="rId75"/>
          <w:headerReference w:type="default" r:id="rId76"/>
          <w:footnotePr>
            <w:numRestart w:val="eachPage"/>
          </w:footnotePr>
          <w:type w:val="continuous"/>
          <w:pgSz w:w="12240" w:h="15840"/>
          <w:pgMar w:top="1440" w:right="1440" w:bottom="-1440" w:left="1440" w:header="720" w:footer="720" w:gutter="0"/>
          <w:pgNumType w:start="1"/>
          <w:cols w:space="720"/>
          <w:noEndnote/>
        </w:sectPr>
      </w:pPr>
      <w:bookmarkStart w:id="289" w:name="_Ref411594052"/>
      <w:bookmarkStart w:id="290" w:name="_Ref355858890"/>
      <w:bookmarkStart w:id="291" w:name="_Ref355858903"/>
    </w:p>
    <w:p w14:paraId="45237B88" w14:textId="77777777" w:rsidR="00F15659" w:rsidRPr="005E736C" w:rsidRDefault="00F15659" w:rsidP="002247A5">
      <w:pPr>
        <w:pStyle w:val="SectionTitle"/>
      </w:pPr>
      <w:bookmarkStart w:id="292" w:name="_Ref411593377"/>
      <w:bookmarkStart w:id="293" w:name="_Ref411593613"/>
      <w:bookmarkStart w:id="294" w:name="_Toc411598102"/>
      <w:bookmarkEnd w:id="289"/>
      <w:r w:rsidRPr="005E736C">
        <w:lastRenderedPageBreak/>
        <w:t>INTFC Resources</w:t>
      </w:r>
      <w:bookmarkEnd w:id="290"/>
      <w:bookmarkEnd w:id="291"/>
      <w:bookmarkEnd w:id="292"/>
      <w:bookmarkEnd w:id="293"/>
      <w:bookmarkEnd w:id="294"/>
    </w:p>
    <w:p w14:paraId="7D46D723" w14:textId="77777777"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w:t>
      </w:r>
    </w:p>
    <w:p w14:paraId="21B8458A" w14:textId="77777777" w:rsidR="00F15659" w:rsidRPr="00D745BF" w:rsidRDefault="00F15659" w:rsidP="00040BF2">
      <w:pPr>
        <w:pStyle w:val="Heading2"/>
        <w:pageBreakBefore w:val="0"/>
      </w:pPr>
      <w:bookmarkStart w:id="295" w:name="_Toc411598103"/>
      <w:r w:rsidRPr="00D745BF">
        <w:t>IGpib</w:t>
      </w:r>
      <w:r w:rsidR="007602F2">
        <w:t>InterfaceSession</w:t>
      </w:r>
      <w:r w:rsidRPr="00D745BF">
        <w:t xml:space="preserve"> Interface</w:t>
      </w:r>
      <w:bookmarkEnd w:id="295"/>
    </w:p>
    <w:p w14:paraId="3550814C" w14:textId="77777777" w:rsidR="00871398" w:rsidRPr="00A148B3" w:rsidRDefault="00871398" w:rsidP="00B84339">
      <w:pPr>
        <w:pStyle w:val="Heading-Sub2"/>
      </w:pPr>
      <w:r w:rsidRPr="00A148B3">
        <w:t>Description</w:t>
      </w:r>
    </w:p>
    <w:p w14:paraId="6C7D02FE" w14:textId="77777777" w:rsidR="00040BF2" w:rsidRPr="00040BF2" w:rsidRDefault="00040BF2" w:rsidP="00040BF2">
      <w:pPr>
        <w:pStyle w:val="Body"/>
      </w:pPr>
      <w:r>
        <w:t xml:space="preserve">The INTFC </w:t>
      </w:r>
      <w:r w:rsidR="00751350">
        <w:t xml:space="preserve">session type </w:t>
      </w:r>
      <w:r>
        <w:t>for GPIB buses.</w:t>
      </w:r>
    </w:p>
    <w:p w14:paraId="12E8C7EE"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1177B61D" w14:textId="77777777" w:rsidTr="007E3BAE">
        <w:tc>
          <w:tcPr>
            <w:tcW w:w="8856" w:type="dxa"/>
          </w:tcPr>
          <w:p w14:paraId="074AC078" w14:textId="77777777" w:rsidR="006F2999" w:rsidRPr="003910D0" w:rsidRDefault="006F2999" w:rsidP="006F2999">
            <w:pPr>
              <w:pStyle w:val="TableItem"/>
              <w:rPr>
                <w:rFonts w:ascii="Courier New" w:hAnsi="Courier New"/>
                <w:sz w:val="18"/>
              </w:rPr>
            </w:pPr>
            <w:r w:rsidRPr="003910D0">
              <w:rPr>
                <w:rFonts w:ascii="Courier New" w:hAnsi="Courier New"/>
                <w:sz w:val="18"/>
              </w:rPr>
              <w:t>public interface IGpibInterfaceSession : IVisaSession</w:t>
            </w:r>
          </w:p>
          <w:p w14:paraId="59C66840" w14:textId="77777777" w:rsidR="006F2999" w:rsidRPr="003910D0" w:rsidRDefault="006F2999" w:rsidP="006F2999">
            <w:pPr>
              <w:pStyle w:val="TableItem"/>
              <w:rPr>
                <w:rFonts w:ascii="Courier New" w:hAnsi="Courier New"/>
                <w:sz w:val="18"/>
              </w:rPr>
            </w:pPr>
            <w:r w:rsidRPr="003910D0">
              <w:rPr>
                <w:rFonts w:ascii="Courier New" w:hAnsi="Courier New"/>
                <w:sz w:val="18"/>
              </w:rPr>
              <w:t>{</w:t>
            </w:r>
          </w:p>
          <w:p w14:paraId="2B9A42F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Cleared;</w:t>
            </w:r>
          </w:p>
          <w:p w14:paraId="580867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EventHandler&lt;GpibControllerInChargeEventArgs&gt; ControllerInCharge;</w:t>
            </w:r>
          </w:p>
          <w:p w14:paraId="5588F48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Listen;</w:t>
            </w:r>
          </w:p>
          <w:p w14:paraId="0218ABD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ServiceRequest;</w:t>
            </w:r>
          </w:p>
          <w:p w14:paraId="078438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Talk;</w:t>
            </w:r>
          </w:p>
          <w:p w14:paraId="766C32F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event EventHandler&lt;VisaEventArgs&gt; Trigger;</w:t>
            </w:r>
          </w:p>
          <w:p w14:paraId="2FEB76E0" w14:textId="77777777" w:rsidR="006F2999" w:rsidRPr="003910D0" w:rsidRDefault="006F2999" w:rsidP="006F2999">
            <w:pPr>
              <w:pStyle w:val="TableItem"/>
              <w:rPr>
                <w:rFonts w:ascii="Courier New" w:hAnsi="Courier New"/>
                <w:sz w:val="18"/>
              </w:rPr>
            </w:pPr>
          </w:p>
          <w:p w14:paraId="773C3B9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GpibAddress</w:t>
            </w:r>
            <w:r>
              <w:rPr>
                <w:rFonts w:ascii="Courier New" w:hAnsi="Courier New"/>
                <w:sz w:val="18"/>
              </w:rPr>
              <w:t>ed</w:t>
            </w:r>
            <w:r w:rsidRPr="003910D0">
              <w:rPr>
                <w:rFonts w:ascii="Courier New" w:hAnsi="Courier New"/>
                <w:sz w:val="18"/>
              </w:rPr>
              <w:t>State AddressState { get; }</w:t>
            </w:r>
          </w:p>
          <w:p w14:paraId="5CC66C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AllowDma { get; set; }</w:t>
            </w:r>
          </w:p>
          <w:p w14:paraId="43315B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AtnState { get; }</w:t>
            </w:r>
          </w:p>
          <w:p w14:paraId="57A19CC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HS488CableLength { get; set; }</w:t>
            </w:r>
          </w:p>
          <w:p w14:paraId="6E08187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Byte DeviceStatusByte { get; set; }</w:t>
            </w:r>
          </w:p>
          <w:p w14:paraId="479E8FF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IOProtocol IOProtocol { get; set; }</w:t>
            </w:r>
          </w:p>
          <w:p w14:paraId="2905428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IsControllerInCharge { get; }</w:t>
            </w:r>
          </w:p>
          <w:p w14:paraId="49D537EA"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Boolean IsSystemController { get; set; }</w:t>
            </w:r>
          </w:p>
          <w:p w14:paraId="13CED8D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NdacState { get; }</w:t>
            </w:r>
          </w:p>
          <w:p w14:paraId="01605E0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PrimaryAddress { get; set; }</w:t>
            </w:r>
          </w:p>
          <w:p w14:paraId="69034046"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RenState { get; }</w:t>
            </w:r>
          </w:p>
          <w:p w14:paraId="3CC5BD8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Int16 SecondaryAddress { get; set; }</w:t>
            </w:r>
          </w:p>
          <w:p w14:paraId="0905ED1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SendEndEnabled { get; set; }</w:t>
            </w:r>
          </w:p>
          <w:p w14:paraId="43666D6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LineState SrqState { get; }</w:t>
            </w:r>
          </w:p>
          <w:p w14:paraId="4B7F78D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byte TerminationCharacter { get; set; }</w:t>
            </w:r>
          </w:p>
          <w:p w14:paraId="744B659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bool TerminationCharacterEnabled { get; set; }</w:t>
            </w:r>
          </w:p>
          <w:p w14:paraId="0B85F089" w14:textId="77777777" w:rsidR="00B075B9" w:rsidRDefault="00B075B9" w:rsidP="006F2999">
            <w:pPr>
              <w:pStyle w:val="TableItem"/>
              <w:rPr>
                <w:rFonts w:ascii="Courier New" w:hAnsi="Courier New"/>
                <w:sz w:val="18"/>
              </w:rPr>
            </w:pPr>
          </w:p>
          <w:p w14:paraId="2C6969C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public void AssertTrigger();</w:t>
            </w:r>
          </w:p>
          <w:p w14:paraId="630AA42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w:t>
            </w:r>
          </w:p>
          <w:p w14:paraId="2A47FE8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PassControl(Int16 primaryAddress, Int16 secondaryAddress);</w:t>
            </w:r>
          </w:p>
          <w:p w14:paraId="26FC47C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void ControlAtn(AtnMode command);</w:t>
            </w:r>
          </w:p>
          <w:p w14:paraId="375A62C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Int32 SendCommand(Byte[] data);</w:t>
            </w:r>
          </w:p>
          <w:p w14:paraId="218B483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SendRemoteLocalCommand(GpibInterfaceRemoteLocalMode mode); </w:t>
            </w:r>
          </w:p>
          <w:p w14:paraId="775DAE4E" w14:textId="77777777" w:rsidR="006F2999" w:rsidRDefault="006F2999" w:rsidP="006F2999">
            <w:pPr>
              <w:pStyle w:val="TableItem"/>
              <w:rPr>
                <w:rFonts w:ascii="Courier New" w:hAnsi="Courier New"/>
                <w:sz w:val="18"/>
              </w:rPr>
            </w:pPr>
            <w:r>
              <w:rPr>
                <w:rFonts w:ascii="Courier New" w:hAnsi="Courier New"/>
                <w:sz w:val="18"/>
              </w:rPr>
              <w:t xml:space="preserve">   void SendInterfaceClear();</w:t>
            </w:r>
          </w:p>
          <w:p w14:paraId="5FF4E81C" w14:textId="77777777" w:rsidR="006F2999" w:rsidRDefault="006F2999" w:rsidP="006F2999">
            <w:pPr>
              <w:pStyle w:val="TableItem"/>
              <w:rPr>
                <w:rFonts w:ascii="Courier New" w:hAnsi="Courier New"/>
                <w:sz w:val="18"/>
              </w:rPr>
            </w:pPr>
          </w:p>
          <w:p w14:paraId="51796B17" w14:textId="77777777" w:rsidR="006F2999" w:rsidRDefault="006F2999" w:rsidP="006F2999">
            <w:pPr>
              <w:pStyle w:val="TableItem"/>
              <w:rPr>
                <w:rFonts w:ascii="Courier New" w:hAnsi="Courier New"/>
                <w:sz w:val="18"/>
              </w:rPr>
            </w:pPr>
            <w:r>
              <w:rPr>
                <w:rFonts w:ascii="Courier New" w:hAnsi="Courier New"/>
                <w:sz w:val="18"/>
              </w:rPr>
              <w:t xml:space="preserve">   </w:t>
            </w:r>
          </w:p>
          <w:p w14:paraId="3A0E20EE" w14:textId="77777777" w:rsidR="006F2999" w:rsidRPr="003910D0" w:rsidRDefault="006F2999" w:rsidP="006F2999">
            <w:pPr>
              <w:pStyle w:val="TableItem"/>
              <w:rPr>
                <w:rFonts w:ascii="Courier New" w:hAnsi="Courier New"/>
                <w:sz w:val="18"/>
              </w:rPr>
            </w:pPr>
            <w:r>
              <w:rPr>
                <w:rFonts w:ascii="Courier New" w:hAnsi="Courier New"/>
                <w:sz w:val="18"/>
              </w:rPr>
              <w:t xml:space="preserve">   IMessageBasedRawIO RawIO { get; }</w:t>
            </w:r>
          </w:p>
          <w:p w14:paraId="4B12208E" w14:textId="77777777" w:rsidR="00B84339" w:rsidRPr="00D80640" w:rsidRDefault="006F2999" w:rsidP="006F2999">
            <w:pPr>
              <w:pStyle w:val="TableItem"/>
              <w:rPr>
                <w:rFonts w:ascii="Courier New" w:hAnsi="Courier New"/>
                <w:sz w:val="18"/>
              </w:rPr>
            </w:pPr>
            <w:r w:rsidRPr="003910D0">
              <w:rPr>
                <w:rFonts w:ascii="Courier New" w:hAnsi="Courier New"/>
                <w:sz w:val="18"/>
              </w:rPr>
              <w:lastRenderedPageBreak/>
              <w:t>}</w:t>
            </w:r>
          </w:p>
        </w:tc>
      </w:tr>
    </w:tbl>
    <w:p w14:paraId="389237CC" w14:textId="77777777" w:rsidR="00B06CF9" w:rsidRPr="00A148B3" w:rsidRDefault="00B06CF9" w:rsidP="00B06CF9">
      <w:pPr>
        <w:pStyle w:val="Heading-Sub2"/>
      </w:pPr>
      <w:r w:rsidRPr="00A148B3">
        <w:lastRenderedPageBreak/>
        <w:t>Corresponding VISA Features</w:t>
      </w:r>
    </w:p>
    <w:p w14:paraId="5C736EF7" w14:textId="77777777" w:rsidR="00D414DB" w:rsidRDefault="00D414DB" w:rsidP="00D414DB">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IGpib</w:t>
      </w:r>
      <w:r w:rsidR="00914075" w:rsidRPr="003910D0">
        <w:rPr>
          <w:rFonts w:ascii="Courier New" w:hAnsi="Courier New"/>
          <w:sz w:val="18"/>
        </w:rPr>
        <w:t>InterfaceSession</w:t>
      </w:r>
      <w:r>
        <w:t>.</w:t>
      </w:r>
    </w:p>
    <w:p w14:paraId="5374DC1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112491" w14:textId="77777777" w:rsidTr="003A6C31">
        <w:trPr>
          <w:cantSplit/>
        </w:trPr>
        <w:tc>
          <w:tcPr>
            <w:tcW w:w="4572" w:type="dxa"/>
          </w:tcPr>
          <w:p w14:paraId="452D0AF8" w14:textId="77777777" w:rsidR="00ED6125" w:rsidRPr="00B570D8" w:rsidRDefault="00ED6125" w:rsidP="003A6C31">
            <w:pPr>
              <w:pStyle w:val="TableCaption"/>
              <w:jc w:val="left"/>
            </w:pPr>
            <w:r>
              <w:t>Property</w:t>
            </w:r>
            <w:r w:rsidRPr="00B570D8">
              <w:t xml:space="preserve"> Name</w:t>
            </w:r>
          </w:p>
        </w:tc>
        <w:tc>
          <w:tcPr>
            <w:tcW w:w="4249" w:type="dxa"/>
          </w:tcPr>
          <w:p w14:paraId="6C0A9C0A" w14:textId="77777777" w:rsidR="00ED6125" w:rsidRPr="00B570D8" w:rsidRDefault="00ED6125" w:rsidP="003A6C31">
            <w:pPr>
              <w:pStyle w:val="TableCaption"/>
              <w:jc w:val="left"/>
            </w:pPr>
            <w:r w:rsidRPr="00B570D8">
              <w:t xml:space="preserve">VISA </w:t>
            </w:r>
            <w:r>
              <w:t>Attribute</w:t>
            </w:r>
            <w:r w:rsidRPr="00B570D8">
              <w:t xml:space="preserve"> Name</w:t>
            </w:r>
          </w:p>
        </w:tc>
      </w:tr>
      <w:tr w:rsidR="00ED6125" w14:paraId="2CC996C4" w14:textId="77777777" w:rsidTr="003A6C31">
        <w:trPr>
          <w:cantSplit/>
        </w:trPr>
        <w:tc>
          <w:tcPr>
            <w:tcW w:w="4572" w:type="dxa"/>
            <w:vAlign w:val="center"/>
          </w:tcPr>
          <w:p w14:paraId="22B4AF1C" w14:textId="77777777" w:rsidR="00ED6125" w:rsidRPr="00CA5B96" w:rsidRDefault="00ED6125" w:rsidP="003A6C31">
            <w:pPr>
              <w:pStyle w:val="TableItem"/>
              <w:rPr>
                <w:rFonts w:ascii="Courier New" w:hAnsi="Courier New"/>
                <w:sz w:val="18"/>
              </w:rPr>
            </w:pPr>
            <w:r w:rsidRPr="00CA5B96">
              <w:rPr>
                <w:rFonts w:ascii="Courier New" w:hAnsi="Courier New"/>
                <w:sz w:val="18"/>
              </w:rPr>
              <w:t>AddressingState</w:t>
            </w:r>
          </w:p>
        </w:tc>
        <w:tc>
          <w:tcPr>
            <w:tcW w:w="4249" w:type="dxa"/>
            <w:vAlign w:val="center"/>
          </w:tcPr>
          <w:p w14:paraId="08AE9653"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14:paraId="21DCBE59" w14:textId="77777777" w:rsidTr="003A6C31">
        <w:trPr>
          <w:cantSplit/>
        </w:trPr>
        <w:tc>
          <w:tcPr>
            <w:tcW w:w="4572" w:type="dxa"/>
            <w:vAlign w:val="center"/>
          </w:tcPr>
          <w:p w14:paraId="4CA9A1E9" w14:textId="77777777" w:rsidR="00ED6125" w:rsidRPr="00CA5B96" w:rsidRDefault="00ED6125" w:rsidP="003A6C31">
            <w:pPr>
              <w:pStyle w:val="TableItem"/>
              <w:rPr>
                <w:rFonts w:ascii="Courier New" w:hAnsi="Courier New"/>
                <w:sz w:val="18"/>
              </w:rPr>
            </w:pPr>
            <w:r>
              <w:rPr>
                <w:rFonts w:ascii="Courier New" w:hAnsi="Courier New"/>
                <w:sz w:val="18"/>
              </w:rPr>
              <w:t>AllowDma</w:t>
            </w:r>
          </w:p>
        </w:tc>
        <w:tc>
          <w:tcPr>
            <w:tcW w:w="4249" w:type="dxa"/>
            <w:vAlign w:val="center"/>
          </w:tcPr>
          <w:p w14:paraId="22B55724" w14:textId="77777777"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14:paraId="6CBACA92" w14:textId="77777777" w:rsidTr="003A6C31">
        <w:trPr>
          <w:cantSplit/>
        </w:trPr>
        <w:tc>
          <w:tcPr>
            <w:tcW w:w="4572" w:type="dxa"/>
            <w:vAlign w:val="center"/>
          </w:tcPr>
          <w:p w14:paraId="2C7F0DA3" w14:textId="77777777" w:rsidR="00ED6125" w:rsidRPr="00CA5B96" w:rsidRDefault="00ED6125" w:rsidP="003A6C31">
            <w:pPr>
              <w:pStyle w:val="TableItem"/>
              <w:rPr>
                <w:rFonts w:ascii="Courier New" w:hAnsi="Courier New"/>
                <w:sz w:val="18"/>
              </w:rPr>
            </w:pPr>
            <w:r w:rsidRPr="00CA5B96">
              <w:rPr>
                <w:rFonts w:ascii="Courier New" w:hAnsi="Courier New"/>
                <w:sz w:val="18"/>
              </w:rPr>
              <w:t>A</w:t>
            </w:r>
            <w:r>
              <w:rPr>
                <w:rFonts w:ascii="Courier New" w:hAnsi="Courier New"/>
                <w:sz w:val="18"/>
              </w:rPr>
              <w:t>tn</w:t>
            </w:r>
            <w:r w:rsidRPr="00CA5B96">
              <w:rPr>
                <w:rFonts w:ascii="Courier New" w:hAnsi="Courier New"/>
                <w:sz w:val="18"/>
              </w:rPr>
              <w:t>State</w:t>
            </w:r>
          </w:p>
        </w:tc>
        <w:tc>
          <w:tcPr>
            <w:tcW w:w="4249" w:type="dxa"/>
            <w:vAlign w:val="center"/>
          </w:tcPr>
          <w:p w14:paraId="213AEDA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14:paraId="78B8E739" w14:textId="77777777" w:rsidTr="003A6C31">
        <w:trPr>
          <w:cantSplit/>
        </w:trPr>
        <w:tc>
          <w:tcPr>
            <w:tcW w:w="4572" w:type="dxa"/>
            <w:vAlign w:val="center"/>
          </w:tcPr>
          <w:p w14:paraId="54FA2CC3" w14:textId="77777777" w:rsidR="00ED6125" w:rsidRPr="00CA5B96" w:rsidRDefault="00ED6125" w:rsidP="003A6C31">
            <w:pPr>
              <w:pStyle w:val="TableItem"/>
              <w:rPr>
                <w:rFonts w:ascii="Courier New" w:hAnsi="Courier New"/>
                <w:sz w:val="18"/>
              </w:rPr>
            </w:pPr>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
        </w:tc>
        <w:tc>
          <w:tcPr>
            <w:tcW w:w="4249" w:type="dxa"/>
            <w:vAlign w:val="center"/>
          </w:tcPr>
          <w:p w14:paraId="1C941A1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14:paraId="735F0CB5" w14:textId="77777777" w:rsidTr="003A6C31">
        <w:trPr>
          <w:cantSplit/>
        </w:trPr>
        <w:tc>
          <w:tcPr>
            <w:tcW w:w="4572" w:type="dxa"/>
            <w:vAlign w:val="center"/>
          </w:tcPr>
          <w:p w14:paraId="688B68DF" w14:textId="77777777" w:rsidR="00ED6125" w:rsidRDefault="00ED6125" w:rsidP="003A6C31">
            <w:pPr>
              <w:pStyle w:val="TableItem"/>
              <w:rPr>
                <w:rFonts w:ascii="Courier New" w:hAnsi="Courier New"/>
                <w:sz w:val="18"/>
              </w:rPr>
            </w:pPr>
            <w:r>
              <w:rPr>
                <w:rFonts w:ascii="Courier New" w:hAnsi="Courier New"/>
                <w:sz w:val="18"/>
              </w:rPr>
              <w:t>IOProtocol</w:t>
            </w:r>
          </w:p>
        </w:tc>
        <w:tc>
          <w:tcPr>
            <w:tcW w:w="4249" w:type="dxa"/>
            <w:vAlign w:val="center"/>
          </w:tcPr>
          <w:p w14:paraId="474313E5" w14:textId="77777777"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14:paraId="2F8F773B" w14:textId="77777777" w:rsidTr="003A6C31">
        <w:trPr>
          <w:cantSplit/>
        </w:trPr>
        <w:tc>
          <w:tcPr>
            <w:tcW w:w="4572" w:type="dxa"/>
            <w:vAlign w:val="center"/>
          </w:tcPr>
          <w:p w14:paraId="207777C3" w14:textId="77777777" w:rsidR="00ED6125" w:rsidRPr="00CA5B96" w:rsidRDefault="00ED6125" w:rsidP="003A6C31">
            <w:pPr>
              <w:pStyle w:val="TableItem"/>
              <w:rPr>
                <w:rFonts w:ascii="Courier New" w:hAnsi="Courier New"/>
                <w:sz w:val="18"/>
              </w:rPr>
            </w:pPr>
            <w:r>
              <w:rPr>
                <w:rFonts w:ascii="Courier New" w:hAnsi="Courier New"/>
                <w:sz w:val="18"/>
              </w:rPr>
              <w:t>IsControllerInCharge</w:t>
            </w:r>
          </w:p>
        </w:tc>
        <w:tc>
          <w:tcPr>
            <w:tcW w:w="4249" w:type="dxa"/>
            <w:vAlign w:val="center"/>
          </w:tcPr>
          <w:p w14:paraId="223A3EFF"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14:paraId="50C9D76E" w14:textId="77777777" w:rsidTr="003A6C31">
        <w:trPr>
          <w:cantSplit/>
        </w:trPr>
        <w:tc>
          <w:tcPr>
            <w:tcW w:w="4572" w:type="dxa"/>
            <w:vAlign w:val="center"/>
          </w:tcPr>
          <w:p w14:paraId="2DDDEDEC" w14:textId="77777777" w:rsidR="00ED6125" w:rsidRPr="00CA5B96" w:rsidRDefault="00ED6125" w:rsidP="003A6C31">
            <w:pPr>
              <w:pStyle w:val="TableItem"/>
              <w:rPr>
                <w:rFonts w:ascii="Courier New" w:hAnsi="Courier New"/>
                <w:sz w:val="18"/>
              </w:rPr>
            </w:pPr>
            <w:r>
              <w:rPr>
                <w:rFonts w:ascii="Courier New" w:hAnsi="Courier New"/>
                <w:sz w:val="18"/>
              </w:rPr>
              <w:t>IsSystemController</w:t>
            </w:r>
          </w:p>
        </w:tc>
        <w:tc>
          <w:tcPr>
            <w:tcW w:w="4249" w:type="dxa"/>
            <w:vAlign w:val="center"/>
          </w:tcPr>
          <w:p w14:paraId="35FD484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14:paraId="63B0D9C0" w14:textId="77777777" w:rsidTr="003A6C31">
        <w:trPr>
          <w:cantSplit/>
        </w:trPr>
        <w:tc>
          <w:tcPr>
            <w:tcW w:w="4572" w:type="dxa"/>
            <w:vAlign w:val="center"/>
          </w:tcPr>
          <w:p w14:paraId="6A5A6D6D" w14:textId="77777777"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14:paraId="2A24DFF7"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14:paraId="3C492C00" w14:textId="77777777" w:rsidTr="003A6C31">
        <w:trPr>
          <w:cantSplit/>
        </w:trPr>
        <w:tc>
          <w:tcPr>
            <w:tcW w:w="4572" w:type="dxa"/>
            <w:vAlign w:val="center"/>
          </w:tcPr>
          <w:p w14:paraId="129E7E7C" w14:textId="77777777" w:rsidR="00ED6125" w:rsidRPr="00CA5B96" w:rsidRDefault="00ED6125" w:rsidP="003A6C31">
            <w:pPr>
              <w:pStyle w:val="TableItem"/>
              <w:rPr>
                <w:rFonts w:ascii="Courier New" w:hAnsi="Courier New"/>
                <w:sz w:val="18"/>
              </w:rPr>
            </w:pPr>
            <w:r>
              <w:rPr>
                <w:rFonts w:ascii="Courier New" w:hAnsi="Courier New"/>
                <w:sz w:val="18"/>
              </w:rPr>
              <w:t>Ndac</w:t>
            </w:r>
            <w:r w:rsidRPr="00CA5B96">
              <w:rPr>
                <w:rFonts w:ascii="Courier New" w:hAnsi="Courier New"/>
                <w:sz w:val="18"/>
              </w:rPr>
              <w:t>State</w:t>
            </w:r>
          </w:p>
        </w:tc>
        <w:tc>
          <w:tcPr>
            <w:tcW w:w="4249" w:type="dxa"/>
            <w:vAlign w:val="center"/>
          </w:tcPr>
          <w:p w14:paraId="656705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14:paraId="62094872" w14:textId="77777777" w:rsidTr="003A6C31">
        <w:trPr>
          <w:cantSplit/>
        </w:trPr>
        <w:tc>
          <w:tcPr>
            <w:tcW w:w="4572" w:type="dxa"/>
            <w:vAlign w:val="center"/>
          </w:tcPr>
          <w:p w14:paraId="5E29D550" w14:textId="77777777" w:rsidR="00ED6125" w:rsidRPr="00CA5B96" w:rsidRDefault="00ED6125" w:rsidP="003A6C31">
            <w:pPr>
              <w:pStyle w:val="TableItem"/>
              <w:rPr>
                <w:rFonts w:ascii="Courier New" w:hAnsi="Courier New"/>
                <w:sz w:val="18"/>
              </w:rPr>
            </w:pPr>
            <w:r w:rsidRPr="00CA5B96">
              <w:rPr>
                <w:rFonts w:ascii="Courier New" w:hAnsi="Courier New"/>
                <w:sz w:val="18"/>
              </w:rPr>
              <w:t>PrimaryAddress</w:t>
            </w:r>
          </w:p>
        </w:tc>
        <w:tc>
          <w:tcPr>
            <w:tcW w:w="4249" w:type="dxa"/>
            <w:vAlign w:val="center"/>
          </w:tcPr>
          <w:p w14:paraId="05E94BB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14:paraId="3776FCB4" w14:textId="77777777" w:rsidTr="003A6C31">
        <w:trPr>
          <w:cantSplit/>
        </w:trPr>
        <w:tc>
          <w:tcPr>
            <w:tcW w:w="4572" w:type="dxa"/>
            <w:vAlign w:val="center"/>
          </w:tcPr>
          <w:p w14:paraId="192D2F62" w14:textId="77777777" w:rsidR="00ED6125" w:rsidRPr="00CA5B96" w:rsidRDefault="00ED6125" w:rsidP="003A6C31">
            <w:pPr>
              <w:pStyle w:val="TableItem"/>
              <w:rPr>
                <w:rFonts w:ascii="Courier New" w:hAnsi="Courier New"/>
                <w:sz w:val="18"/>
              </w:rPr>
            </w:pPr>
            <w:r w:rsidRPr="00CA5B96">
              <w:rPr>
                <w:rFonts w:ascii="Courier New" w:hAnsi="Courier New"/>
                <w:sz w:val="18"/>
              </w:rPr>
              <w:t>R</w:t>
            </w:r>
            <w:r>
              <w:rPr>
                <w:rFonts w:ascii="Courier New" w:hAnsi="Courier New"/>
                <w:sz w:val="18"/>
              </w:rPr>
              <w:t>en</w:t>
            </w:r>
            <w:r w:rsidRPr="00CA5B96">
              <w:rPr>
                <w:rFonts w:ascii="Courier New" w:hAnsi="Courier New"/>
                <w:sz w:val="18"/>
              </w:rPr>
              <w:t>State</w:t>
            </w:r>
          </w:p>
        </w:tc>
        <w:tc>
          <w:tcPr>
            <w:tcW w:w="4249" w:type="dxa"/>
            <w:vAlign w:val="center"/>
          </w:tcPr>
          <w:p w14:paraId="757F80A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14:paraId="1742CA19" w14:textId="77777777" w:rsidTr="003A6C31">
        <w:trPr>
          <w:cantSplit/>
        </w:trPr>
        <w:tc>
          <w:tcPr>
            <w:tcW w:w="4572" w:type="dxa"/>
            <w:vAlign w:val="center"/>
          </w:tcPr>
          <w:p w14:paraId="6AC9593C" w14:textId="77777777" w:rsidR="00ED6125" w:rsidRPr="00CA5B96" w:rsidRDefault="00ED6125" w:rsidP="003A6C31">
            <w:pPr>
              <w:pStyle w:val="TableItem"/>
              <w:rPr>
                <w:rFonts w:ascii="Courier New" w:hAnsi="Courier New"/>
                <w:sz w:val="18"/>
              </w:rPr>
            </w:pPr>
            <w:r w:rsidRPr="00CA5B96">
              <w:rPr>
                <w:rFonts w:ascii="Courier New" w:hAnsi="Courier New"/>
                <w:sz w:val="18"/>
              </w:rPr>
              <w:t>SecondaryAddress</w:t>
            </w:r>
          </w:p>
        </w:tc>
        <w:tc>
          <w:tcPr>
            <w:tcW w:w="4249" w:type="dxa"/>
            <w:vAlign w:val="center"/>
          </w:tcPr>
          <w:p w14:paraId="497136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14:paraId="37762A97" w14:textId="77777777" w:rsidTr="003A6C31">
        <w:trPr>
          <w:cantSplit/>
        </w:trPr>
        <w:tc>
          <w:tcPr>
            <w:tcW w:w="4572" w:type="dxa"/>
            <w:vAlign w:val="center"/>
          </w:tcPr>
          <w:p w14:paraId="784FDF45" w14:textId="77777777" w:rsidR="00ED6125" w:rsidRPr="00CA5B96" w:rsidRDefault="00ED6125" w:rsidP="003A6C31">
            <w:pPr>
              <w:pStyle w:val="TableItem"/>
              <w:rPr>
                <w:rFonts w:ascii="Courier New" w:hAnsi="Courier New"/>
                <w:sz w:val="18"/>
              </w:rPr>
            </w:pPr>
            <w:r w:rsidRPr="00CA5B96">
              <w:rPr>
                <w:rFonts w:ascii="Courier New" w:hAnsi="Courier New"/>
                <w:sz w:val="18"/>
              </w:rPr>
              <w:t>S</w:t>
            </w:r>
            <w:r>
              <w:rPr>
                <w:rFonts w:ascii="Courier New" w:hAnsi="Courier New"/>
                <w:sz w:val="18"/>
              </w:rPr>
              <w:t>rq</w:t>
            </w:r>
            <w:r w:rsidRPr="00CA5B96">
              <w:rPr>
                <w:rFonts w:ascii="Courier New" w:hAnsi="Courier New"/>
                <w:sz w:val="18"/>
              </w:rPr>
              <w:t>State</w:t>
            </w:r>
          </w:p>
        </w:tc>
        <w:tc>
          <w:tcPr>
            <w:tcW w:w="4249" w:type="dxa"/>
            <w:vAlign w:val="center"/>
          </w:tcPr>
          <w:p w14:paraId="2B355121"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14:paraId="4B4CC742" w14:textId="77777777" w:rsidR="00D745BF" w:rsidRPr="00B570D8" w:rsidRDefault="00D745BF" w:rsidP="00D745BF">
      <w:pPr>
        <w:pStyle w:val="Body"/>
      </w:pPr>
      <w:r>
        <w:t xml:space="preserve">The </w:t>
      </w:r>
      <w:r w:rsidRPr="00D3523F">
        <w:rPr>
          <w:rFonts w:ascii="Courier New" w:hAnsi="Courier New"/>
          <w:sz w:val="18"/>
        </w:rPr>
        <w:t>IGpib</w:t>
      </w:r>
      <w:r w:rsidR="00914075" w:rsidRPr="003910D0">
        <w:rPr>
          <w:rFonts w:ascii="Courier New" w:hAnsi="Courier New"/>
          <w:sz w:val="18"/>
        </w:rPr>
        <w:t>InterfaceSession</w:t>
      </w:r>
      <w:r>
        <w:t xml:space="preserve"> interface has several .NET methods that correspond to functions defined in VISA.  The following table shows method-function correspondence for </w:t>
      </w:r>
      <w:r w:rsidRPr="00D3523F">
        <w:rPr>
          <w:rFonts w:ascii="Courier New" w:hAnsi="Courier New"/>
          <w:sz w:val="18"/>
        </w:rPr>
        <w:t>IGpib</w:t>
      </w:r>
      <w:r w:rsidR="00914075" w:rsidRPr="003910D0">
        <w:rPr>
          <w:rFonts w:ascii="Courier New" w:hAnsi="Courier New"/>
          <w:sz w:val="18"/>
        </w:rPr>
        <w:t>InterfaceSession</w:t>
      </w:r>
      <w:r w:rsidRPr="00B570D8">
        <w:t>.</w:t>
      </w:r>
    </w:p>
    <w:p w14:paraId="5B851819"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BC990C" w14:textId="77777777" w:rsidTr="003A6C31">
        <w:trPr>
          <w:cantSplit/>
        </w:trPr>
        <w:tc>
          <w:tcPr>
            <w:tcW w:w="4572" w:type="dxa"/>
          </w:tcPr>
          <w:p w14:paraId="1BFA7138" w14:textId="77777777" w:rsidR="00ED6125" w:rsidRPr="00B570D8" w:rsidRDefault="00ED6125" w:rsidP="003A6C31">
            <w:pPr>
              <w:pStyle w:val="TableCaption"/>
              <w:jc w:val="left"/>
            </w:pPr>
            <w:r>
              <w:t>Method</w:t>
            </w:r>
            <w:r w:rsidRPr="00B570D8">
              <w:t xml:space="preserve"> Name</w:t>
            </w:r>
          </w:p>
        </w:tc>
        <w:tc>
          <w:tcPr>
            <w:tcW w:w="4249" w:type="dxa"/>
          </w:tcPr>
          <w:p w14:paraId="71D627AA"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818D42A" w14:textId="77777777" w:rsidTr="003A6C31">
        <w:trPr>
          <w:cantSplit/>
        </w:trPr>
        <w:tc>
          <w:tcPr>
            <w:tcW w:w="4572" w:type="dxa"/>
            <w:vAlign w:val="center"/>
          </w:tcPr>
          <w:p w14:paraId="4148379A" w14:textId="77777777" w:rsidR="00ED6125" w:rsidRPr="00CA5B96" w:rsidRDefault="00ED6125" w:rsidP="003A6C31">
            <w:pPr>
              <w:pStyle w:val="TableItem"/>
              <w:rPr>
                <w:rFonts w:ascii="Courier New" w:hAnsi="Courier New"/>
                <w:sz w:val="18"/>
              </w:rPr>
            </w:pPr>
            <w:r>
              <w:rPr>
                <w:rFonts w:ascii="Courier New" w:hAnsi="Courier New"/>
                <w:sz w:val="18"/>
              </w:rPr>
              <w:t>Send</w:t>
            </w:r>
            <w:r w:rsidRPr="00CA5B96">
              <w:rPr>
                <w:rFonts w:ascii="Courier New" w:hAnsi="Courier New"/>
                <w:sz w:val="18"/>
              </w:rPr>
              <w:t>Command</w:t>
            </w:r>
          </w:p>
        </w:tc>
        <w:tc>
          <w:tcPr>
            <w:tcW w:w="4249" w:type="dxa"/>
            <w:vAlign w:val="center"/>
          </w:tcPr>
          <w:p w14:paraId="0A89EB69"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viGpibCommand</w:t>
            </w:r>
          </w:p>
        </w:tc>
      </w:tr>
      <w:tr w:rsidR="00ED6125" w14:paraId="7531ABB5" w14:textId="77777777" w:rsidTr="003A6C31">
        <w:trPr>
          <w:cantSplit/>
        </w:trPr>
        <w:tc>
          <w:tcPr>
            <w:tcW w:w="4572" w:type="dxa"/>
            <w:vAlign w:val="center"/>
          </w:tcPr>
          <w:p w14:paraId="1B9031DE" w14:textId="77777777" w:rsidR="00ED6125" w:rsidRPr="00CA5B96" w:rsidRDefault="00ED6125" w:rsidP="003A6C31">
            <w:pPr>
              <w:pStyle w:val="TableItem"/>
              <w:rPr>
                <w:rFonts w:ascii="Courier New" w:hAnsi="Courier New"/>
                <w:sz w:val="18"/>
              </w:rPr>
            </w:pPr>
            <w:r w:rsidRPr="00CA5B96">
              <w:rPr>
                <w:rFonts w:ascii="Courier New" w:hAnsi="Courier New"/>
                <w:sz w:val="18"/>
              </w:rPr>
              <w:t>ControlA</w:t>
            </w:r>
            <w:r>
              <w:rPr>
                <w:rFonts w:ascii="Courier New" w:hAnsi="Courier New"/>
                <w:sz w:val="18"/>
              </w:rPr>
              <w:t>tn</w:t>
            </w:r>
          </w:p>
        </w:tc>
        <w:tc>
          <w:tcPr>
            <w:tcW w:w="4249" w:type="dxa"/>
            <w:vAlign w:val="center"/>
          </w:tcPr>
          <w:p w14:paraId="05D5C6A0" w14:textId="77777777" w:rsidR="00ED6125" w:rsidRPr="00CA5B96" w:rsidRDefault="00ED6125" w:rsidP="003A6C31">
            <w:pPr>
              <w:pStyle w:val="TableItem"/>
              <w:rPr>
                <w:rFonts w:ascii="Courier New" w:hAnsi="Courier New"/>
                <w:sz w:val="18"/>
              </w:rPr>
            </w:pPr>
            <w:r w:rsidRPr="00CA5B96">
              <w:rPr>
                <w:rFonts w:ascii="Courier New" w:hAnsi="Courier New"/>
                <w:sz w:val="18"/>
              </w:rPr>
              <w:t>viGpibControlATN</w:t>
            </w:r>
          </w:p>
        </w:tc>
      </w:tr>
      <w:tr w:rsidR="00ED6125" w14:paraId="1EBDD113" w14:textId="77777777" w:rsidTr="003A6C31">
        <w:trPr>
          <w:cantSplit/>
        </w:trPr>
        <w:tc>
          <w:tcPr>
            <w:tcW w:w="4572" w:type="dxa"/>
            <w:vAlign w:val="center"/>
          </w:tcPr>
          <w:p w14:paraId="0D9538D1" w14:textId="77777777" w:rsidR="00ED6125" w:rsidRDefault="00ED6125" w:rsidP="003A6C31">
            <w:pPr>
              <w:pStyle w:val="TableItem"/>
              <w:rPr>
                <w:rFonts w:ascii="Courier New" w:hAnsi="Courier New"/>
                <w:sz w:val="18"/>
              </w:rPr>
            </w:pPr>
            <w:r>
              <w:rPr>
                <w:rFonts w:ascii="Courier New" w:hAnsi="Courier New"/>
                <w:sz w:val="18"/>
              </w:rPr>
              <w:t>SendRemoteLocalCommand</w:t>
            </w:r>
          </w:p>
        </w:tc>
        <w:tc>
          <w:tcPr>
            <w:tcW w:w="4249" w:type="dxa"/>
          </w:tcPr>
          <w:p w14:paraId="30B1595B" w14:textId="77777777" w:rsidR="00ED6125" w:rsidRPr="00B570D8" w:rsidRDefault="00EE044C" w:rsidP="00EE044C">
            <w:pPr>
              <w:pStyle w:val="TableItem"/>
              <w:rPr>
                <w:rFonts w:ascii="Courier New" w:hAnsi="Courier New"/>
                <w:sz w:val="18"/>
                <w:lang w:val="fr-FR"/>
              </w:rPr>
            </w:pPr>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
        </w:tc>
      </w:tr>
      <w:tr w:rsidR="00ED6125" w14:paraId="60289303" w14:textId="77777777" w:rsidTr="003A6C31">
        <w:trPr>
          <w:cantSplit/>
        </w:trPr>
        <w:tc>
          <w:tcPr>
            <w:tcW w:w="4572" w:type="dxa"/>
            <w:vAlign w:val="center"/>
          </w:tcPr>
          <w:p w14:paraId="730A97A5" w14:textId="77777777" w:rsidR="00ED6125" w:rsidRPr="00CA5B96" w:rsidRDefault="00ED6125" w:rsidP="003A6C31">
            <w:pPr>
              <w:pStyle w:val="TableItem"/>
              <w:rPr>
                <w:rFonts w:ascii="Courier New" w:hAnsi="Courier New"/>
                <w:sz w:val="18"/>
              </w:rPr>
            </w:pPr>
            <w:r w:rsidRPr="00CA5B96">
              <w:rPr>
                <w:rFonts w:ascii="Courier New" w:hAnsi="Courier New"/>
                <w:sz w:val="18"/>
              </w:rPr>
              <w:t>PassControl</w:t>
            </w:r>
          </w:p>
        </w:tc>
        <w:tc>
          <w:tcPr>
            <w:tcW w:w="4249" w:type="dxa"/>
            <w:vAlign w:val="center"/>
          </w:tcPr>
          <w:p w14:paraId="78689BA9" w14:textId="77777777" w:rsidR="00ED6125" w:rsidRPr="00CA5B96" w:rsidRDefault="00ED6125" w:rsidP="003A6C31">
            <w:pPr>
              <w:pStyle w:val="TableItem"/>
              <w:rPr>
                <w:rFonts w:ascii="Courier New" w:hAnsi="Courier New"/>
                <w:sz w:val="18"/>
              </w:rPr>
            </w:pPr>
            <w:r w:rsidRPr="00CA5B96">
              <w:rPr>
                <w:rFonts w:ascii="Courier New" w:hAnsi="Courier New"/>
                <w:sz w:val="18"/>
              </w:rPr>
              <w:t>viGpibPassControl</w:t>
            </w:r>
          </w:p>
        </w:tc>
      </w:tr>
      <w:tr w:rsidR="00ED6125" w14:paraId="6660304D" w14:textId="77777777" w:rsidTr="003A6C31">
        <w:trPr>
          <w:cantSplit/>
        </w:trPr>
        <w:tc>
          <w:tcPr>
            <w:tcW w:w="4572" w:type="dxa"/>
            <w:vAlign w:val="center"/>
          </w:tcPr>
          <w:p w14:paraId="0F9CB43B" w14:textId="77777777" w:rsidR="00ED6125" w:rsidRPr="00CA5B96" w:rsidRDefault="00ED6125" w:rsidP="003A6C31">
            <w:pPr>
              <w:pStyle w:val="TableItem"/>
              <w:rPr>
                <w:rFonts w:ascii="Courier New" w:hAnsi="Courier New"/>
                <w:sz w:val="18"/>
              </w:rPr>
            </w:pPr>
            <w:r w:rsidRPr="00CA5B96">
              <w:rPr>
                <w:rFonts w:ascii="Courier New" w:hAnsi="Courier New"/>
                <w:sz w:val="18"/>
              </w:rPr>
              <w:t>SendI</w:t>
            </w:r>
            <w:r>
              <w:rPr>
                <w:rFonts w:ascii="Courier New" w:hAnsi="Courier New"/>
                <w:sz w:val="18"/>
              </w:rPr>
              <w:t>nterfaceClear</w:t>
            </w:r>
          </w:p>
        </w:tc>
        <w:tc>
          <w:tcPr>
            <w:tcW w:w="4249" w:type="dxa"/>
            <w:vAlign w:val="center"/>
          </w:tcPr>
          <w:p w14:paraId="09BB029E" w14:textId="77777777" w:rsidR="00ED6125" w:rsidRPr="00CA5B96" w:rsidRDefault="00ED6125" w:rsidP="003A6C31">
            <w:pPr>
              <w:pStyle w:val="TableItem"/>
              <w:rPr>
                <w:rFonts w:ascii="Courier New" w:hAnsi="Courier New"/>
                <w:sz w:val="18"/>
              </w:rPr>
            </w:pPr>
            <w:r w:rsidRPr="00CA5B96">
              <w:rPr>
                <w:rFonts w:ascii="Courier New" w:hAnsi="Courier New"/>
                <w:sz w:val="18"/>
              </w:rPr>
              <w:t>viGpibSendIFC</w:t>
            </w:r>
          </w:p>
        </w:tc>
      </w:tr>
    </w:tbl>
    <w:p w14:paraId="1329F010"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r w:rsidRPr="00B570D8">
        <w:t>.</w:t>
      </w:r>
    </w:p>
    <w:p w14:paraId="4AEB537A"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3E90159F" w14:textId="77777777" w:rsidTr="005B1CC2">
        <w:trPr>
          <w:cantSplit/>
        </w:trPr>
        <w:tc>
          <w:tcPr>
            <w:tcW w:w="4572" w:type="dxa"/>
          </w:tcPr>
          <w:p w14:paraId="40EE5BF7" w14:textId="77777777" w:rsidR="00636C5B" w:rsidRPr="00B570D8" w:rsidRDefault="00636C5B" w:rsidP="005B1CC2">
            <w:pPr>
              <w:pStyle w:val="TableCaption"/>
              <w:jc w:val="left"/>
            </w:pPr>
            <w:r>
              <w:t>Event</w:t>
            </w:r>
            <w:r w:rsidRPr="00B570D8">
              <w:t xml:space="preserve"> Name</w:t>
            </w:r>
          </w:p>
        </w:tc>
        <w:tc>
          <w:tcPr>
            <w:tcW w:w="4249" w:type="dxa"/>
          </w:tcPr>
          <w:p w14:paraId="134AFB1C"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16D1657B" w14:textId="77777777" w:rsidTr="005B1CC2">
        <w:trPr>
          <w:cantSplit/>
        </w:trPr>
        <w:tc>
          <w:tcPr>
            <w:tcW w:w="4572" w:type="dxa"/>
          </w:tcPr>
          <w:p w14:paraId="389A544C" w14:textId="77777777"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14:paraId="13A0B1CB" w14:textId="77777777"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14:paraId="1AF7AE8B" w14:textId="77777777" w:rsidTr="005B1CC2">
        <w:trPr>
          <w:cantSplit/>
        </w:trPr>
        <w:tc>
          <w:tcPr>
            <w:tcW w:w="4572" w:type="dxa"/>
          </w:tcPr>
          <w:p w14:paraId="7A2EE404" w14:textId="77777777" w:rsidR="00636C5B" w:rsidRPr="004C37DF" w:rsidRDefault="00636C5B" w:rsidP="005B1CC2">
            <w:pPr>
              <w:pStyle w:val="TableItem"/>
              <w:rPr>
                <w:rFonts w:ascii="Courier New" w:hAnsi="Courier New"/>
                <w:sz w:val="18"/>
              </w:rPr>
            </w:pPr>
            <w:r>
              <w:rPr>
                <w:rFonts w:ascii="Courier New" w:hAnsi="Courier New"/>
                <w:sz w:val="18"/>
              </w:rPr>
              <w:t>ControllerInCharge</w:t>
            </w:r>
          </w:p>
        </w:tc>
        <w:tc>
          <w:tcPr>
            <w:tcW w:w="4249" w:type="dxa"/>
          </w:tcPr>
          <w:p w14:paraId="73EE6077"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14:paraId="60191601" w14:textId="77777777" w:rsidTr="005B1CC2">
        <w:trPr>
          <w:cantSplit/>
        </w:trPr>
        <w:tc>
          <w:tcPr>
            <w:tcW w:w="4572" w:type="dxa"/>
          </w:tcPr>
          <w:p w14:paraId="2AEFC0F8" w14:textId="77777777"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14:paraId="4ACAC5F5"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14:paraId="550A24C8" w14:textId="77777777" w:rsidTr="005B1CC2">
        <w:trPr>
          <w:cantSplit/>
        </w:trPr>
        <w:tc>
          <w:tcPr>
            <w:tcW w:w="4572" w:type="dxa"/>
          </w:tcPr>
          <w:p w14:paraId="3D6E0193" w14:textId="77777777"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14:paraId="403F3CBE" w14:textId="77777777"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14:paraId="38303DF0" w14:textId="77777777" w:rsidTr="005B1CC2">
        <w:trPr>
          <w:cantSplit/>
        </w:trPr>
        <w:tc>
          <w:tcPr>
            <w:tcW w:w="4572" w:type="dxa"/>
          </w:tcPr>
          <w:p w14:paraId="0131EBBF" w14:textId="77777777"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14:paraId="732D9EC1"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14:paraId="17BE0516" w14:textId="77777777" w:rsidTr="005B1CC2">
        <w:trPr>
          <w:cantSplit/>
        </w:trPr>
        <w:tc>
          <w:tcPr>
            <w:tcW w:w="4572" w:type="dxa"/>
          </w:tcPr>
          <w:p w14:paraId="2DC4EDE4"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76E7052A"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6FD5D4F6" w14:textId="77777777" w:rsidR="00E02FC6" w:rsidRPr="00A148B3" w:rsidRDefault="00E02FC6" w:rsidP="00E02FC6">
      <w:pPr>
        <w:pStyle w:val="Heading-Sub2"/>
      </w:pPr>
      <w:r>
        <w:t>Implementation</w:t>
      </w:r>
    </w:p>
    <w:p w14:paraId="7957D581" w14:textId="77777777" w:rsidR="00E02FC6" w:rsidRDefault="00E02FC6" w:rsidP="00794D19">
      <w:pPr>
        <w:pStyle w:val="Rule"/>
      </w:pPr>
    </w:p>
    <w:p w14:paraId="39A6A4AF" w14:textId="77777777"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r w:rsidRPr="00D3523F">
        <w:rPr>
          <w:rFonts w:ascii="Courier New" w:hAnsi="Courier New"/>
          <w:sz w:val="18"/>
        </w:rPr>
        <w:t>IGpib</w:t>
      </w:r>
      <w:r w:rsidRPr="003910D0">
        <w:rPr>
          <w:rFonts w:ascii="Courier New" w:hAnsi="Courier New"/>
          <w:sz w:val="18"/>
        </w:rPr>
        <w:t>InterfaceSession</w:t>
      </w:r>
      <w:r>
        <w:t xml:space="preserve"> interface properties and methods as specified in VPP 4.3 for corresponding attributes and functions, except as specified otherwise in this specification.</w:t>
      </w:r>
    </w:p>
    <w:p w14:paraId="490899ED" w14:textId="77777777" w:rsidR="00157090" w:rsidRDefault="00157090" w:rsidP="004321AF">
      <w:pPr>
        <w:pStyle w:val="SectionTitle"/>
        <w:numPr>
          <w:ilvl w:val="0"/>
          <w:numId w:val="0"/>
        </w:numPr>
        <w:sectPr w:rsidR="00157090" w:rsidSect="00541F5F">
          <w:headerReference w:type="even" r:id="rId77"/>
          <w:headerReference w:type="default" r:id="rId78"/>
          <w:footnotePr>
            <w:numRestart w:val="eachPage"/>
          </w:footnotePr>
          <w:type w:val="continuous"/>
          <w:pgSz w:w="12240" w:h="15840"/>
          <w:pgMar w:top="1440" w:right="1440" w:bottom="-1440" w:left="1440" w:header="720" w:footer="720" w:gutter="0"/>
          <w:pgNumType w:start="1"/>
          <w:cols w:space="720"/>
          <w:noEndnote/>
        </w:sectPr>
      </w:pPr>
      <w:bookmarkStart w:id="296" w:name="_Ref411594053"/>
      <w:bookmarkStart w:id="297" w:name="_Ref355858928"/>
      <w:bookmarkStart w:id="298" w:name="_Ref355858941"/>
    </w:p>
    <w:p w14:paraId="6A05F675" w14:textId="77777777" w:rsidR="00F15659" w:rsidRPr="005E736C" w:rsidRDefault="00F15659" w:rsidP="002247A5">
      <w:pPr>
        <w:pStyle w:val="SectionTitle"/>
      </w:pPr>
      <w:bookmarkStart w:id="299" w:name="_Ref411593385"/>
      <w:bookmarkStart w:id="300" w:name="_Ref411593622"/>
      <w:bookmarkStart w:id="301" w:name="_Toc411598104"/>
      <w:bookmarkEnd w:id="296"/>
      <w:r w:rsidRPr="005E736C">
        <w:lastRenderedPageBreak/>
        <w:t>SOCKET Resources</w:t>
      </w:r>
      <w:bookmarkEnd w:id="297"/>
      <w:bookmarkEnd w:id="298"/>
      <w:bookmarkEnd w:id="299"/>
      <w:bookmarkEnd w:id="300"/>
      <w:bookmarkEnd w:id="301"/>
    </w:p>
    <w:p w14:paraId="01CCCCC9" w14:textId="77777777" w:rsidR="00BD3A94" w:rsidRDefault="00751350" w:rsidP="00272EA9">
      <w:pPr>
        <w:pStyle w:val="Body"/>
      </w:pPr>
      <w:r>
        <w:t>The SOCKET session type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w:t>
      </w:r>
    </w:p>
    <w:p w14:paraId="28D8EC2D" w14:textId="77777777" w:rsidR="00CC761E" w:rsidRDefault="00CC761E" w:rsidP="00BD3A94">
      <w:pPr>
        <w:pStyle w:val="Heading2"/>
        <w:pageBreakBefore w:val="0"/>
      </w:pPr>
      <w:bookmarkStart w:id="302" w:name="_Toc411598105"/>
      <w:r>
        <w:t>ITcpipSocketSession</w:t>
      </w:r>
      <w:bookmarkEnd w:id="302"/>
    </w:p>
    <w:p w14:paraId="24E933D2" w14:textId="77777777" w:rsidR="00CC761E" w:rsidRPr="00A148B3" w:rsidRDefault="00CC761E" w:rsidP="00487FC8">
      <w:pPr>
        <w:pStyle w:val="Heading-Sub2"/>
      </w:pPr>
      <w:r w:rsidRPr="00A148B3">
        <w:t>Description</w:t>
      </w:r>
    </w:p>
    <w:p w14:paraId="2175D5FC" w14:textId="77777777" w:rsidR="00751350" w:rsidRPr="00040BF2" w:rsidRDefault="00751350" w:rsidP="00751350">
      <w:pPr>
        <w:pStyle w:val="Body"/>
      </w:pPr>
      <w:r>
        <w:t>The SOCKET session type for TCPIP devices.</w:t>
      </w:r>
    </w:p>
    <w:p w14:paraId="409EDE1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B2C983F" w14:textId="77777777" w:rsidTr="007E3BAE">
        <w:tc>
          <w:tcPr>
            <w:tcW w:w="8856" w:type="dxa"/>
          </w:tcPr>
          <w:p w14:paraId="29BB0561"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r w:rsidRPr="00EE044C">
              <w:rPr>
                <w:rFonts w:ascii="Courier New" w:hAnsi="Courier New" w:cs="Courier New"/>
                <w:sz w:val="18"/>
                <w:szCs w:val="18"/>
              </w:rPr>
              <w:t xml:space="preserve"> : </w:t>
            </w:r>
            <w:r w:rsidRPr="00EE044C">
              <w:rPr>
                <w:rFonts w:ascii="Courier New" w:hAnsi="Courier New" w:cs="Courier New"/>
                <w:color w:val="2B91AF"/>
                <w:sz w:val="18"/>
                <w:szCs w:val="18"/>
              </w:rPr>
              <w:t>IMessageBasedSession</w:t>
            </w:r>
          </w:p>
          <w:p w14:paraId="06CA18BB"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12238425"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77913A7B"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HostName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197D85FC"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KeepAlive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7F89CD6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NoDelay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649A568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 </w:t>
            </w:r>
            <w:r w:rsidR="00EE044C" w:rsidRPr="00EE044C">
              <w:rPr>
                <w:rFonts w:ascii="Courier New" w:hAnsi="Courier New" w:cs="Courier New"/>
                <w:color w:val="0000FF"/>
                <w:sz w:val="18"/>
                <w:szCs w:val="18"/>
              </w:rPr>
              <w:t>get</w:t>
            </w:r>
            <w:r w:rsidR="00EE044C" w:rsidRPr="00EE044C">
              <w:rPr>
                <w:rFonts w:ascii="Courier New" w:hAnsi="Courier New" w:cs="Courier New"/>
                <w:sz w:val="18"/>
                <w:szCs w:val="18"/>
              </w:rPr>
              <w:t>; }</w:t>
            </w:r>
          </w:p>
          <w:p w14:paraId="0FF6CFDE" w14:textId="77777777" w:rsidR="00EE044C" w:rsidRPr="00EE044C" w:rsidRDefault="00EE044C" w:rsidP="00EE044C">
            <w:pPr>
              <w:autoSpaceDE w:val="0"/>
              <w:autoSpaceDN w:val="0"/>
              <w:adjustRightInd w:val="0"/>
              <w:rPr>
                <w:rFonts w:ascii="Courier New" w:hAnsi="Courier New" w:cs="Courier New"/>
                <w:sz w:val="18"/>
                <w:szCs w:val="18"/>
              </w:rPr>
            </w:pPr>
          </w:p>
          <w:p w14:paraId="0A912210"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Flush(</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14:paraId="7CD46BF1" w14:textId="77777777"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SetBufferSize(</w:t>
            </w:r>
            <w:r w:rsidR="00EE044C" w:rsidRPr="00EE044C">
              <w:rPr>
                <w:rFonts w:ascii="Courier New" w:hAnsi="Courier New" w:cs="Courier New"/>
                <w:color w:val="2B91AF"/>
                <w:sz w:val="18"/>
                <w:szCs w:val="18"/>
              </w:rPr>
              <w:t>IOBuffers</w:t>
            </w:r>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14:paraId="7C3DFC3A" w14:textId="77777777"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14:paraId="71022AB0" w14:textId="77777777" w:rsidR="00487FC8" w:rsidRPr="00D80640" w:rsidRDefault="00487FC8" w:rsidP="00487FC8">
            <w:pPr>
              <w:pStyle w:val="TableItem"/>
              <w:rPr>
                <w:rFonts w:ascii="Courier New" w:hAnsi="Courier New"/>
                <w:sz w:val="18"/>
              </w:rPr>
            </w:pPr>
          </w:p>
        </w:tc>
      </w:tr>
    </w:tbl>
    <w:p w14:paraId="78D9A1E5" w14:textId="77777777" w:rsidR="00B06CF9" w:rsidRPr="00A148B3" w:rsidRDefault="00B06CF9" w:rsidP="00B06CF9">
      <w:pPr>
        <w:pStyle w:val="Heading-Sub2"/>
      </w:pPr>
      <w:r w:rsidRPr="00A148B3">
        <w:t>Corresponding VISA Features</w:t>
      </w:r>
    </w:p>
    <w:p w14:paraId="5024B584" w14:textId="77777777" w:rsidR="00CC761E"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w:t>
      </w:r>
    </w:p>
    <w:p w14:paraId="2B547560"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4073DA" w14:textId="77777777" w:rsidTr="003A6C31">
        <w:trPr>
          <w:cantSplit/>
        </w:trPr>
        <w:tc>
          <w:tcPr>
            <w:tcW w:w="4572" w:type="dxa"/>
          </w:tcPr>
          <w:p w14:paraId="6227B758" w14:textId="77777777" w:rsidR="00ED6125" w:rsidRPr="00B570D8" w:rsidRDefault="00ED6125" w:rsidP="003A6C31">
            <w:pPr>
              <w:pStyle w:val="TableCaption"/>
              <w:jc w:val="left"/>
            </w:pPr>
            <w:r>
              <w:t>Property</w:t>
            </w:r>
            <w:r w:rsidRPr="00B570D8">
              <w:t xml:space="preserve"> Name</w:t>
            </w:r>
          </w:p>
        </w:tc>
        <w:tc>
          <w:tcPr>
            <w:tcW w:w="4249" w:type="dxa"/>
          </w:tcPr>
          <w:p w14:paraId="28B19226" w14:textId="77777777" w:rsidR="00ED6125" w:rsidRPr="00B570D8" w:rsidRDefault="00ED6125" w:rsidP="003A6C31">
            <w:pPr>
              <w:pStyle w:val="TableCaption"/>
              <w:jc w:val="left"/>
            </w:pPr>
            <w:r w:rsidRPr="00B570D8">
              <w:t xml:space="preserve">VISA </w:t>
            </w:r>
            <w:r>
              <w:t>Attribute</w:t>
            </w:r>
            <w:r w:rsidRPr="00B570D8">
              <w:t xml:space="preserve"> Name</w:t>
            </w:r>
          </w:p>
        </w:tc>
      </w:tr>
      <w:tr w:rsidR="00823295" w14:paraId="4AE6C460" w14:textId="77777777" w:rsidTr="003A6C31">
        <w:trPr>
          <w:cantSplit/>
        </w:trPr>
        <w:tc>
          <w:tcPr>
            <w:tcW w:w="4572" w:type="dxa"/>
            <w:vAlign w:val="center"/>
          </w:tcPr>
          <w:p w14:paraId="26A946F1" w14:textId="77777777"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249" w:type="dxa"/>
            <w:vAlign w:val="center"/>
          </w:tcPr>
          <w:p w14:paraId="47134FBC"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14:paraId="37E22FB3" w14:textId="77777777" w:rsidTr="003A6C31">
        <w:trPr>
          <w:cantSplit/>
        </w:trPr>
        <w:tc>
          <w:tcPr>
            <w:tcW w:w="4572" w:type="dxa"/>
            <w:vAlign w:val="center"/>
          </w:tcPr>
          <w:p w14:paraId="120871FE" w14:textId="77777777" w:rsidR="00823295" w:rsidRPr="00CA5B96" w:rsidRDefault="00823295" w:rsidP="003A6C31">
            <w:pPr>
              <w:pStyle w:val="TableItem"/>
              <w:rPr>
                <w:rFonts w:ascii="Courier New" w:hAnsi="Courier New"/>
                <w:sz w:val="18"/>
              </w:rPr>
            </w:pPr>
            <w:r w:rsidRPr="00CA5B96">
              <w:rPr>
                <w:rFonts w:ascii="Courier New" w:hAnsi="Courier New"/>
                <w:sz w:val="18"/>
              </w:rPr>
              <w:t>HostName</w:t>
            </w:r>
          </w:p>
        </w:tc>
        <w:tc>
          <w:tcPr>
            <w:tcW w:w="4249" w:type="dxa"/>
            <w:vAlign w:val="center"/>
          </w:tcPr>
          <w:p w14:paraId="6909CBF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14:paraId="241F23D6" w14:textId="77777777" w:rsidTr="003A6C31">
        <w:trPr>
          <w:cantSplit/>
        </w:trPr>
        <w:tc>
          <w:tcPr>
            <w:tcW w:w="4572" w:type="dxa"/>
            <w:vAlign w:val="center"/>
          </w:tcPr>
          <w:p w14:paraId="7B4CBA9E" w14:textId="77777777" w:rsidR="00823295" w:rsidRPr="00CA5B96" w:rsidRDefault="00823295" w:rsidP="003A6C31">
            <w:pPr>
              <w:pStyle w:val="TableItem"/>
              <w:rPr>
                <w:rFonts w:ascii="Courier New" w:hAnsi="Courier New"/>
                <w:sz w:val="18"/>
              </w:rPr>
            </w:pPr>
            <w:r w:rsidRPr="00CA5B96">
              <w:rPr>
                <w:rFonts w:ascii="Courier New" w:hAnsi="Courier New"/>
                <w:sz w:val="18"/>
              </w:rPr>
              <w:t>KeepAlive</w:t>
            </w:r>
          </w:p>
        </w:tc>
        <w:tc>
          <w:tcPr>
            <w:tcW w:w="4249" w:type="dxa"/>
            <w:vAlign w:val="center"/>
          </w:tcPr>
          <w:p w14:paraId="49A0425F"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14:paraId="5B3E5213" w14:textId="77777777" w:rsidTr="003A6C31">
        <w:trPr>
          <w:cantSplit/>
        </w:trPr>
        <w:tc>
          <w:tcPr>
            <w:tcW w:w="4572" w:type="dxa"/>
            <w:vAlign w:val="center"/>
          </w:tcPr>
          <w:p w14:paraId="59AE7CBE" w14:textId="77777777" w:rsidR="00823295" w:rsidRPr="00CA5B96" w:rsidRDefault="00823295" w:rsidP="003A6C31">
            <w:pPr>
              <w:pStyle w:val="TableItem"/>
              <w:rPr>
                <w:rFonts w:ascii="Courier New" w:hAnsi="Courier New"/>
                <w:sz w:val="18"/>
              </w:rPr>
            </w:pPr>
            <w:r w:rsidRPr="00CA5B96">
              <w:rPr>
                <w:rFonts w:ascii="Courier New" w:hAnsi="Courier New"/>
                <w:sz w:val="18"/>
              </w:rPr>
              <w:t>NoDelay</w:t>
            </w:r>
          </w:p>
        </w:tc>
        <w:tc>
          <w:tcPr>
            <w:tcW w:w="4249" w:type="dxa"/>
            <w:vAlign w:val="center"/>
          </w:tcPr>
          <w:p w14:paraId="15F4611D"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14:paraId="27F9E932" w14:textId="77777777" w:rsidTr="003A6C31">
        <w:trPr>
          <w:cantSplit/>
        </w:trPr>
        <w:tc>
          <w:tcPr>
            <w:tcW w:w="4572" w:type="dxa"/>
            <w:vAlign w:val="center"/>
          </w:tcPr>
          <w:p w14:paraId="00DF9A1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249" w:type="dxa"/>
            <w:vAlign w:val="center"/>
          </w:tcPr>
          <w:p w14:paraId="1D282401"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bl>
    <w:p w14:paraId="3973F64C" w14:textId="77777777" w:rsidR="00CC761E" w:rsidRPr="00B570D8" w:rsidRDefault="00CC761E" w:rsidP="00CC761E">
      <w:pPr>
        <w:pStyle w:val="Body"/>
      </w:pPr>
      <w:r>
        <w:t xml:space="preserve">The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r w:rsidRPr="00B570D8">
        <w:t>.</w:t>
      </w:r>
    </w:p>
    <w:p w14:paraId="30BC9C9C"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1592CEF" w14:textId="77777777" w:rsidTr="003A6C31">
        <w:trPr>
          <w:cantSplit/>
        </w:trPr>
        <w:tc>
          <w:tcPr>
            <w:tcW w:w="4572" w:type="dxa"/>
          </w:tcPr>
          <w:p w14:paraId="4ED0EA7B" w14:textId="77777777" w:rsidR="00823295" w:rsidRPr="00B570D8" w:rsidRDefault="00823295" w:rsidP="003A6C31">
            <w:pPr>
              <w:pStyle w:val="TableCaption"/>
              <w:jc w:val="left"/>
            </w:pPr>
            <w:r>
              <w:t>Method</w:t>
            </w:r>
            <w:r w:rsidRPr="00B570D8">
              <w:t xml:space="preserve"> Name</w:t>
            </w:r>
          </w:p>
        </w:tc>
        <w:tc>
          <w:tcPr>
            <w:tcW w:w="4249" w:type="dxa"/>
          </w:tcPr>
          <w:p w14:paraId="3FC05A68"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B3F6A53" w14:textId="77777777" w:rsidTr="003A6C31">
        <w:trPr>
          <w:cantSplit/>
        </w:trPr>
        <w:tc>
          <w:tcPr>
            <w:tcW w:w="4572" w:type="dxa"/>
          </w:tcPr>
          <w:p w14:paraId="651DAEE7" w14:textId="77777777" w:rsidR="00823295" w:rsidRPr="00AB1F8A" w:rsidRDefault="00823295" w:rsidP="003A6C31">
            <w:pPr>
              <w:pStyle w:val="TableItem"/>
              <w:rPr>
                <w:rFonts w:ascii="Courier New" w:hAnsi="Courier New"/>
                <w:sz w:val="18"/>
              </w:rPr>
            </w:pPr>
            <w:r>
              <w:rPr>
                <w:rFonts w:ascii="Courier New" w:hAnsi="Courier New"/>
                <w:sz w:val="18"/>
              </w:rPr>
              <w:t>Flush</w:t>
            </w:r>
          </w:p>
        </w:tc>
        <w:tc>
          <w:tcPr>
            <w:tcW w:w="4249" w:type="dxa"/>
            <w:vAlign w:val="center"/>
          </w:tcPr>
          <w:p w14:paraId="3ECBCB34" w14:textId="77777777" w:rsidR="00823295" w:rsidRPr="00CA5B96" w:rsidRDefault="003F3AEF" w:rsidP="003A6C31">
            <w:pPr>
              <w:pStyle w:val="TableItem"/>
              <w:rPr>
                <w:rFonts w:ascii="Courier New" w:hAnsi="Courier New"/>
                <w:sz w:val="18"/>
              </w:rPr>
            </w:pPr>
            <w:r>
              <w:rPr>
                <w:rFonts w:ascii="Courier New" w:hAnsi="Courier New"/>
                <w:sz w:val="18"/>
              </w:rPr>
              <w:t>viFlush()</w:t>
            </w:r>
          </w:p>
        </w:tc>
      </w:tr>
      <w:tr w:rsidR="00823295" w14:paraId="4DB0D818" w14:textId="77777777" w:rsidTr="003A6C31">
        <w:trPr>
          <w:cantSplit/>
        </w:trPr>
        <w:tc>
          <w:tcPr>
            <w:tcW w:w="4572" w:type="dxa"/>
          </w:tcPr>
          <w:p w14:paraId="3ADEC33A" w14:textId="77777777" w:rsidR="00823295" w:rsidRPr="00C36454" w:rsidRDefault="00823295" w:rsidP="003A6C31">
            <w:pPr>
              <w:pStyle w:val="TableItem"/>
              <w:rPr>
                <w:rFonts w:ascii="Courier New" w:hAnsi="Courier New"/>
                <w:sz w:val="18"/>
              </w:rPr>
            </w:pPr>
            <w:r>
              <w:rPr>
                <w:rFonts w:ascii="Courier New" w:hAnsi="Courier New"/>
                <w:sz w:val="18"/>
              </w:rPr>
              <w:t>SetBufferSize</w:t>
            </w:r>
          </w:p>
        </w:tc>
        <w:tc>
          <w:tcPr>
            <w:tcW w:w="4249" w:type="dxa"/>
            <w:vAlign w:val="center"/>
          </w:tcPr>
          <w:p w14:paraId="0EF45014" w14:textId="77777777" w:rsidR="00823295" w:rsidRPr="00CA5B96" w:rsidRDefault="003F3AEF" w:rsidP="003A6C31">
            <w:pPr>
              <w:pStyle w:val="TableItem"/>
              <w:rPr>
                <w:rFonts w:ascii="Courier New" w:hAnsi="Courier New"/>
                <w:sz w:val="18"/>
              </w:rPr>
            </w:pPr>
            <w:r>
              <w:rPr>
                <w:rFonts w:ascii="Courier New" w:hAnsi="Courier New"/>
                <w:sz w:val="18"/>
              </w:rPr>
              <w:t>viSetBuf()</w:t>
            </w:r>
          </w:p>
        </w:tc>
      </w:tr>
    </w:tbl>
    <w:p w14:paraId="145EFFD7" w14:textId="77777777" w:rsidR="00E02FC6" w:rsidRPr="00A148B3" w:rsidRDefault="00E02FC6" w:rsidP="00E02FC6">
      <w:pPr>
        <w:pStyle w:val="Heading-Sub2"/>
      </w:pPr>
      <w:r>
        <w:t>Implementation</w:t>
      </w:r>
    </w:p>
    <w:p w14:paraId="1B899CE5" w14:textId="77777777" w:rsidR="00E02FC6" w:rsidRDefault="00E02FC6" w:rsidP="00794D19">
      <w:pPr>
        <w:pStyle w:val="Rule"/>
      </w:pPr>
    </w:p>
    <w:p w14:paraId="0954C31A" w14:textId="77777777"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r w:rsidRPr="00CC761E">
        <w:rPr>
          <w:rFonts w:ascii="Courier New" w:hAnsi="Courier New"/>
          <w:sz w:val="18"/>
        </w:rPr>
        <w:t>ITcpipSocketSession</w:t>
      </w:r>
      <w:r>
        <w:t xml:space="preserve"> interface properties and methods as specified in VPP 4.3 for corresponding attributes and functions, except as specified otherwise in this specification.</w:t>
      </w:r>
    </w:p>
    <w:p w14:paraId="13CD81FB" w14:textId="77777777" w:rsidR="00157090" w:rsidRDefault="00157090" w:rsidP="004321AF">
      <w:pPr>
        <w:pStyle w:val="SectionTitle"/>
        <w:numPr>
          <w:ilvl w:val="0"/>
          <w:numId w:val="0"/>
        </w:numPr>
        <w:sectPr w:rsidR="00157090" w:rsidSect="00541F5F">
          <w:headerReference w:type="even" r:id="rId79"/>
          <w:headerReference w:type="default" r:id="rId80"/>
          <w:footnotePr>
            <w:numRestart w:val="eachPage"/>
          </w:footnotePr>
          <w:type w:val="continuous"/>
          <w:pgSz w:w="12240" w:h="15840"/>
          <w:pgMar w:top="1440" w:right="1440" w:bottom="-1440" w:left="1440" w:header="720" w:footer="720" w:gutter="0"/>
          <w:pgNumType w:start="1"/>
          <w:cols w:space="720"/>
          <w:noEndnote/>
        </w:sectPr>
      </w:pPr>
      <w:bookmarkStart w:id="303" w:name="_Ref411594055"/>
      <w:bookmarkStart w:id="304" w:name="_Ref355858967"/>
      <w:bookmarkStart w:id="305" w:name="_Ref355858980"/>
    </w:p>
    <w:p w14:paraId="4E00433D" w14:textId="77777777" w:rsidR="00F15659" w:rsidRPr="005E736C" w:rsidRDefault="00F15659" w:rsidP="002247A5">
      <w:pPr>
        <w:pStyle w:val="SectionTitle"/>
      </w:pPr>
      <w:bookmarkStart w:id="306" w:name="_Ref411593396"/>
      <w:bookmarkStart w:id="307" w:name="_Ref411593632"/>
      <w:bookmarkStart w:id="308" w:name="_Toc411598106"/>
      <w:bookmarkEnd w:id="303"/>
      <w:r w:rsidRPr="005E736C">
        <w:lastRenderedPageBreak/>
        <w:t>BACKPLANE Resources</w:t>
      </w:r>
      <w:bookmarkEnd w:id="304"/>
      <w:bookmarkEnd w:id="305"/>
      <w:bookmarkEnd w:id="306"/>
      <w:bookmarkEnd w:id="307"/>
      <w:bookmarkEnd w:id="308"/>
    </w:p>
    <w:p w14:paraId="7B2058D1" w14:textId="77777777" w:rsidR="00040BF2" w:rsidRDefault="00040BF2" w:rsidP="00040BF2">
      <w:pPr>
        <w:pStyle w:val="Body"/>
      </w:pPr>
      <w:r>
        <w:t xml:space="preserve">The BACKPLANE </w:t>
      </w:r>
      <w:r w:rsidRPr="00555536">
        <w:t>session type</w:t>
      </w:r>
      <w:r>
        <w:t xml:space="preserve"> lets a controller query and manipulate specific lines on a specific mainframe in a given VXI or PXI 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22FC4C14" w14:textId="77777777" w:rsidR="00024C15" w:rsidRDefault="00024C15" w:rsidP="00040BF2">
      <w:pPr>
        <w:pStyle w:val="Body"/>
      </w:pPr>
      <w:r>
        <w:t xml:space="preserve">There is generally one BACKPLANE resource per configured chassis. </w:t>
      </w:r>
    </w:p>
    <w:p w14:paraId="43FF625F" w14:textId="77777777"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14:paraId="376DBED0" w14:textId="77777777" w:rsidR="00040BF2" w:rsidRPr="00555536" w:rsidRDefault="00040BF2" w:rsidP="00555536">
      <w:pPr>
        <w:pStyle w:val="Body"/>
      </w:pPr>
    </w:p>
    <w:p w14:paraId="083E0569" w14:textId="77777777" w:rsidR="007602F2" w:rsidRDefault="007602F2" w:rsidP="00A148B3">
      <w:pPr>
        <w:pStyle w:val="Heading2"/>
      </w:pPr>
      <w:bookmarkStart w:id="309" w:name="_Toc411598107"/>
      <w:bookmarkStart w:id="310" w:name="_Ref490280304"/>
      <w:bookmarkStart w:id="311" w:name="_Ref490280261"/>
      <w:r>
        <w:lastRenderedPageBreak/>
        <w:t>IPxiBackplaneSession</w:t>
      </w:r>
      <w:bookmarkEnd w:id="309"/>
    </w:p>
    <w:p w14:paraId="4E624A6F" w14:textId="77777777" w:rsidR="00487FC8" w:rsidRPr="00A148B3" w:rsidRDefault="00487FC8" w:rsidP="00487FC8">
      <w:pPr>
        <w:pStyle w:val="Heading-Sub2"/>
      </w:pPr>
      <w:r w:rsidRPr="00A148B3">
        <w:t>Description</w:t>
      </w:r>
    </w:p>
    <w:p w14:paraId="2BCE747E" w14:textId="77777777" w:rsidR="00751350" w:rsidRPr="00040BF2" w:rsidRDefault="00751350" w:rsidP="00751350">
      <w:pPr>
        <w:pStyle w:val="Body"/>
      </w:pPr>
      <w:r>
        <w:t>The BACKPLANE session type for PXI backplanes.</w:t>
      </w:r>
    </w:p>
    <w:p w14:paraId="2A57DC64"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578D696" w14:textId="77777777" w:rsidTr="007E3BAE">
        <w:tc>
          <w:tcPr>
            <w:tcW w:w="8856" w:type="dxa"/>
          </w:tcPr>
          <w:p w14:paraId="07AEC146" w14:textId="77777777" w:rsidR="00487FC8" w:rsidRPr="00487FC8" w:rsidRDefault="00487FC8" w:rsidP="00487FC8">
            <w:pPr>
              <w:pStyle w:val="TableItem"/>
              <w:rPr>
                <w:rFonts w:ascii="Courier New" w:hAnsi="Courier New"/>
                <w:sz w:val="18"/>
              </w:rPr>
            </w:pPr>
            <w:r w:rsidRPr="00487FC8">
              <w:rPr>
                <w:rFonts w:ascii="Courier New" w:hAnsi="Courier New"/>
                <w:sz w:val="18"/>
              </w:rPr>
              <w:t>public interface IPxiBackplaneSession : IVisaSession</w:t>
            </w:r>
          </w:p>
          <w:p w14:paraId="56393ED8" w14:textId="77777777" w:rsidR="00487FC8" w:rsidRPr="00487FC8" w:rsidRDefault="00487FC8" w:rsidP="00487FC8">
            <w:pPr>
              <w:pStyle w:val="TableItem"/>
              <w:rPr>
                <w:rFonts w:ascii="Courier New" w:hAnsi="Courier New"/>
                <w:sz w:val="18"/>
              </w:rPr>
            </w:pPr>
            <w:r w:rsidRPr="00487FC8">
              <w:rPr>
                <w:rFonts w:ascii="Courier New" w:hAnsi="Courier New"/>
                <w:sz w:val="18"/>
              </w:rPr>
              <w:t>{</w:t>
            </w:r>
          </w:p>
          <w:p w14:paraId="6D2CC8F2"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ChassisNumber { get; }</w:t>
            </w:r>
          </w:p>
          <w:p w14:paraId="6A25DC0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ManufacturerName { get; }</w:t>
            </w:r>
          </w:p>
          <w:p w14:paraId="49760860"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ModelName { get; }</w:t>
            </w:r>
          </w:p>
          <w:p w14:paraId="502C27EF" w14:textId="77777777" w:rsidR="00487FC8" w:rsidRPr="00487FC8" w:rsidRDefault="00487FC8" w:rsidP="00487FC8">
            <w:pPr>
              <w:pStyle w:val="TableItem"/>
              <w:rPr>
                <w:rFonts w:ascii="Courier New" w:hAnsi="Courier New"/>
                <w:sz w:val="18"/>
              </w:rPr>
            </w:pPr>
          </w:p>
          <w:p w14:paraId="4904EC9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ReserveTrigger(Int16 bus, TriggerLine line);</w:t>
            </w:r>
          </w:p>
          <w:p w14:paraId="5CF544DB" w14:textId="77777777" w:rsidR="00487FC8" w:rsidRPr="00487FC8" w:rsidRDefault="00487FC8" w:rsidP="00487FC8">
            <w:pPr>
              <w:pStyle w:val="TableItem"/>
              <w:rPr>
                <w:rFonts w:ascii="Courier New" w:hAnsi="Courier New"/>
                <w:sz w:val="18"/>
              </w:rPr>
            </w:pPr>
          </w:p>
          <w:p w14:paraId="485F63E5"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ReserveTriggers(Int16[] buses, TriggerLine[] lines);</w:t>
            </w:r>
          </w:p>
          <w:p w14:paraId="0E8815F8" w14:textId="77777777" w:rsidR="00487FC8" w:rsidRPr="00487FC8" w:rsidRDefault="00487FC8" w:rsidP="00487FC8">
            <w:pPr>
              <w:pStyle w:val="TableItem"/>
              <w:rPr>
                <w:rFonts w:ascii="Courier New" w:hAnsi="Courier New"/>
                <w:sz w:val="18"/>
              </w:rPr>
            </w:pPr>
          </w:p>
          <w:p w14:paraId="15BF936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UnreserveTrigger(Int16 bus, TriggerLine line);</w:t>
            </w:r>
          </w:p>
          <w:p w14:paraId="718694C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5305B51C"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1D01DCE6"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MapTrigger(Int16 sourceBus, TriggerLine sourceLine,</w:t>
            </w:r>
          </w:p>
          <w:p w14:paraId="6B842258"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7266C0D"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alreadyMapped);</w:t>
            </w:r>
          </w:p>
          <w:p w14:paraId="280BFFB9"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6F5E1D3E"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UnmapTrigger(Int16 sourceBus, TriggerLine sourceLine,</w:t>
            </w:r>
          </w:p>
          <w:p w14:paraId="0894C6D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destinationBus, TriggerLine destinationLine);</w:t>
            </w:r>
          </w:p>
          <w:p w14:paraId="4E9CEE90" w14:textId="77777777"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14:paraId="37CD3540" w14:textId="77777777" w:rsidR="00487FC8" w:rsidRPr="00A148B3" w:rsidRDefault="00487FC8" w:rsidP="00487FC8">
      <w:pPr>
        <w:pStyle w:val="Heading-Sub2"/>
      </w:pPr>
      <w:r w:rsidRPr="00A148B3">
        <w:t>Corresponding VISA Features</w:t>
      </w:r>
    </w:p>
    <w:p w14:paraId="56809C5C" w14:textId="77777777" w:rsidR="00555536"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t>.</w:t>
      </w:r>
    </w:p>
    <w:p w14:paraId="1EFB5389"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7B38FB77" w14:textId="77777777" w:rsidTr="003A6C31">
        <w:trPr>
          <w:cantSplit/>
        </w:trPr>
        <w:tc>
          <w:tcPr>
            <w:tcW w:w="4572" w:type="dxa"/>
          </w:tcPr>
          <w:p w14:paraId="2AC067A4" w14:textId="77777777" w:rsidR="00823295" w:rsidRPr="00B570D8" w:rsidRDefault="00823295" w:rsidP="003A6C31">
            <w:pPr>
              <w:pStyle w:val="TableCaption"/>
              <w:jc w:val="left"/>
            </w:pPr>
            <w:r>
              <w:t>Property</w:t>
            </w:r>
            <w:r w:rsidRPr="00B570D8">
              <w:t xml:space="preserve"> Name</w:t>
            </w:r>
          </w:p>
        </w:tc>
        <w:tc>
          <w:tcPr>
            <w:tcW w:w="4249" w:type="dxa"/>
          </w:tcPr>
          <w:p w14:paraId="3254D340"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5C31FE97" w14:textId="77777777" w:rsidTr="003A6C31">
        <w:trPr>
          <w:cantSplit/>
        </w:trPr>
        <w:tc>
          <w:tcPr>
            <w:tcW w:w="4572" w:type="dxa"/>
            <w:vAlign w:val="center"/>
          </w:tcPr>
          <w:p w14:paraId="5413ED6E" w14:textId="77777777" w:rsidR="00823295" w:rsidRPr="00B570D8" w:rsidRDefault="00823295" w:rsidP="003A6C31">
            <w:pPr>
              <w:pStyle w:val="TableItem"/>
              <w:rPr>
                <w:rFonts w:ascii="Courier New" w:hAnsi="Courier New"/>
                <w:sz w:val="18"/>
              </w:rPr>
            </w:pPr>
            <w:r w:rsidRPr="00487FC8">
              <w:rPr>
                <w:rFonts w:ascii="Courier New" w:hAnsi="Courier New"/>
                <w:sz w:val="18"/>
              </w:rPr>
              <w:t>ChassisNumber</w:t>
            </w:r>
          </w:p>
        </w:tc>
        <w:tc>
          <w:tcPr>
            <w:tcW w:w="4249" w:type="dxa"/>
            <w:vAlign w:val="center"/>
          </w:tcPr>
          <w:p w14:paraId="1B886FB4" w14:textId="77777777"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14:paraId="46F5577D" w14:textId="77777777" w:rsidTr="003A6C31">
        <w:trPr>
          <w:cantSplit/>
        </w:trPr>
        <w:tc>
          <w:tcPr>
            <w:tcW w:w="4572" w:type="dxa"/>
            <w:vAlign w:val="center"/>
          </w:tcPr>
          <w:p w14:paraId="0500DB86" w14:textId="77777777" w:rsidR="00823295" w:rsidRPr="00487FC8" w:rsidRDefault="00823295" w:rsidP="003A6C31">
            <w:pPr>
              <w:pStyle w:val="TableItem"/>
              <w:rPr>
                <w:rFonts w:ascii="Courier New" w:hAnsi="Courier New"/>
                <w:sz w:val="18"/>
              </w:rPr>
            </w:pPr>
            <w:r w:rsidRPr="00487FC8">
              <w:rPr>
                <w:rFonts w:ascii="Courier New" w:hAnsi="Courier New"/>
                <w:sz w:val="18"/>
              </w:rPr>
              <w:t>ManufacturerName</w:t>
            </w:r>
          </w:p>
        </w:tc>
        <w:tc>
          <w:tcPr>
            <w:tcW w:w="4249" w:type="dxa"/>
            <w:vAlign w:val="center"/>
          </w:tcPr>
          <w:p w14:paraId="0CF2500A" w14:textId="77777777"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14:paraId="768EA24C" w14:textId="77777777" w:rsidTr="003A6C31">
        <w:trPr>
          <w:cantSplit/>
        </w:trPr>
        <w:tc>
          <w:tcPr>
            <w:tcW w:w="4572" w:type="dxa"/>
            <w:vAlign w:val="center"/>
          </w:tcPr>
          <w:p w14:paraId="4D2A37AB" w14:textId="77777777" w:rsidR="00823295" w:rsidRPr="00487FC8" w:rsidRDefault="00823295" w:rsidP="003A6C31">
            <w:pPr>
              <w:pStyle w:val="TableItem"/>
              <w:rPr>
                <w:rFonts w:ascii="Courier New" w:hAnsi="Courier New"/>
                <w:sz w:val="18"/>
              </w:rPr>
            </w:pPr>
            <w:r w:rsidRPr="00487FC8">
              <w:rPr>
                <w:rFonts w:ascii="Courier New" w:hAnsi="Courier New"/>
                <w:sz w:val="18"/>
              </w:rPr>
              <w:t>ModelName</w:t>
            </w:r>
          </w:p>
        </w:tc>
        <w:tc>
          <w:tcPr>
            <w:tcW w:w="4249" w:type="dxa"/>
            <w:vAlign w:val="center"/>
          </w:tcPr>
          <w:p w14:paraId="67A66C1E" w14:textId="77777777"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14:paraId="58F530EC" w14:textId="77777777" w:rsidR="00555536" w:rsidRPr="00B570D8" w:rsidRDefault="00555536" w:rsidP="00555536">
      <w:pPr>
        <w:pStyle w:val="Body"/>
      </w:pPr>
      <w:r>
        <w:t xml:space="preserve">The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r w:rsidRPr="00B570D8">
        <w:t>.</w:t>
      </w:r>
    </w:p>
    <w:p w14:paraId="5162BC8D" w14:textId="77777777"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1DA61240" w14:textId="77777777" w:rsidTr="003A6C31">
        <w:trPr>
          <w:cantSplit/>
        </w:trPr>
        <w:tc>
          <w:tcPr>
            <w:tcW w:w="4572" w:type="dxa"/>
          </w:tcPr>
          <w:p w14:paraId="53E85FDD" w14:textId="77777777" w:rsidR="00823295" w:rsidRPr="00B570D8" w:rsidRDefault="00823295" w:rsidP="003A6C31">
            <w:pPr>
              <w:pStyle w:val="TableCaption"/>
              <w:jc w:val="left"/>
            </w:pPr>
            <w:r>
              <w:t>Method</w:t>
            </w:r>
            <w:r w:rsidRPr="00B570D8">
              <w:t xml:space="preserve"> Name</w:t>
            </w:r>
          </w:p>
        </w:tc>
        <w:tc>
          <w:tcPr>
            <w:tcW w:w="4249" w:type="dxa"/>
          </w:tcPr>
          <w:p w14:paraId="14B277AE"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18AE00DA" w14:textId="77777777" w:rsidTr="003A6C31">
        <w:trPr>
          <w:cantSplit/>
        </w:trPr>
        <w:tc>
          <w:tcPr>
            <w:tcW w:w="4572" w:type="dxa"/>
          </w:tcPr>
          <w:p w14:paraId="0716D208" w14:textId="77777777" w:rsidR="00823295" w:rsidRPr="00AB1F8A" w:rsidRDefault="00823295" w:rsidP="003A6C31">
            <w:pPr>
              <w:pStyle w:val="TableItem"/>
              <w:rPr>
                <w:rFonts w:ascii="Courier New" w:hAnsi="Courier New"/>
                <w:sz w:val="18"/>
              </w:rPr>
            </w:pPr>
            <w:r>
              <w:rPr>
                <w:rFonts w:ascii="Courier New" w:hAnsi="Courier New"/>
                <w:sz w:val="18"/>
              </w:rPr>
              <w:t>ReserveTrigger</w:t>
            </w:r>
          </w:p>
        </w:tc>
        <w:tc>
          <w:tcPr>
            <w:tcW w:w="4249" w:type="dxa"/>
            <w:vAlign w:val="center"/>
          </w:tcPr>
          <w:p w14:paraId="118439E7"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53C21491" w14:textId="77777777" w:rsidTr="003A6C31">
        <w:trPr>
          <w:cantSplit/>
        </w:trPr>
        <w:tc>
          <w:tcPr>
            <w:tcW w:w="4572" w:type="dxa"/>
          </w:tcPr>
          <w:p w14:paraId="66636BEE" w14:textId="77777777" w:rsidR="00823295" w:rsidRDefault="00823295" w:rsidP="003A6C31">
            <w:pPr>
              <w:pStyle w:val="TableItem"/>
              <w:rPr>
                <w:rFonts w:ascii="Courier New" w:hAnsi="Courier New"/>
                <w:sz w:val="18"/>
              </w:rPr>
            </w:pPr>
            <w:r w:rsidRPr="00487FC8">
              <w:rPr>
                <w:rFonts w:ascii="Courier New" w:hAnsi="Courier New"/>
                <w:sz w:val="18"/>
              </w:rPr>
              <w:t>ReserveTriggers</w:t>
            </w:r>
          </w:p>
        </w:tc>
        <w:tc>
          <w:tcPr>
            <w:tcW w:w="4249" w:type="dxa"/>
            <w:vAlign w:val="center"/>
          </w:tcPr>
          <w:p w14:paraId="0F308745" w14:textId="77777777" w:rsidR="00823295" w:rsidRPr="00CA5B96" w:rsidRDefault="003F3AEF" w:rsidP="003A6C31">
            <w:pPr>
              <w:pStyle w:val="TableItem"/>
              <w:rPr>
                <w:rFonts w:ascii="Courier New" w:hAnsi="Courier New"/>
                <w:sz w:val="18"/>
              </w:rPr>
            </w:pPr>
            <w:r>
              <w:rPr>
                <w:rFonts w:ascii="Courier New" w:hAnsi="Courier New"/>
                <w:sz w:val="18"/>
              </w:rPr>
              <w:t>viPxiReserveTriggers</w:t>
            </w:r>
          </w:p>
        </w:tc>
      </w:tr>
      <w:tr w:rsidR="00823295" w14:paraId="347D2CAE" w14:textId="77777777" w:rsidTr="003A6C31">
        <w:trPr>
          <w:cantSplit/>
        </w:trPr>
        <w:tc>
          <w:tcPr>
            <w:tcW w:w="4572" w:type="dxa"/>
          </w:tcPr>
          <w:p w14:paraId="579BE8D9" w14:textId="77777777" w:rsidR="00823295" w:rsidRDefault="00823295" w:rsidP="00823295">
            <w:pPr>
              <w:pStyle w:val="TableItem"/>
              <w:rPr>
                <w:rFonts w:ascii="Courier New" w:hAnsi="Courier New"/>
                <w:sz w:val="18"/>
              </w:rPr>
            </w:pPr>
            <w:r w:rsidRPr="00487FC8">
              <w:rPr>
                <w:rFonts w:ascii="Courier New" w:hAnsi="Courier New"/>
                <w:sz w:val="18"/>
              </w:rPr>
              <w:t>UnreserveTrigger</w:t>
            </w:r>
          </w:p>
        </w:tc>
        <w:tc>
          <w:tcPr>
            <w:tcW w:w="4249" w:type="dxa"/>
            <w:vAlign w:val="center"/>
          </w:tcPr>
          <w:p w14:paraId="1340B56F" w14:textId="77777777" w:rsidR="00823295" w:rsidRPr="00CA5B96" w:rsidRDefault="003F3AEF" w:rsidP="0042091C">
            <w:pPr>
              <w:pStyle w:val="TableItem"/>
              <w:rPr>
                <w:rFonts w:ascii="Courier New" w:hAnsi="Courier New"/>
                <w:sz w:val="18"/>
              </w:rPr>
            </w:pPr>
            <w:r>
              <w:rPr>
                <w:rFonts w:ascii="Courier New" w:hAnsi="Courier New"/>
                <w:sz w:val="18"/>
              </w:rPr>
              <w:t>viAssertTrigger</w:t>
            </w:r>
            <w:r w:rsidRPr="003F3AEF">
              <w:t xml:space="preserve"> w/ </w:t>
            </w:r>
            <w:r>
              <w:rPr>
                <w:rFonts w:ascii="Courier New" w:hAnsi="Courier New"/>
                <w:sz w:val="18"/>
              </w:rPr>
              <w:t>VI_TRIG_PROT_UNRESERVE</w:t>
            </w:r>
          </w:p>
        </w:tc>
      </w:tr>
      <w:tr w:rsidR="00823295" w14:paraId="407150D0" w14:textId="77777777" w:rsidTr="003A6C31">
        <w:trPr>
          <w:cantSplit/>
        </w:trPr>
        <w:tc>
          <w:tcPr>
            <w:tcW w:w="4572" w:type="dxa"/>
          </w:tcPr>
          <w:p w14:paraId="4127E262" w14:textId="77777777" w:rsidR="00823295" w:rsidRDefault="00823295" w:rsidP="003A6C31">
            <w:pPr>
              <w:pStyle w:val="TableItem"/>
              <w:rPr>
                <w:rFonts w:ascii="Courier New" w:hAnsi="Courier New"/>
                <w:sz w:val="18"/>
              </w:rPr>
            </w:pPr>
            <w:r w:rsidRPr="00487FC8">
              <w:rPr>
                <w:rFonts w:ascii="Courier New" w:hAnsi="Courier New"/>
                <w:sz w:val="18"/>
              </w:rPr>
              <w:t>MapTrigger</w:t>
            </w:r>
          </w:p>
        </w:tc>
        <w:tc>
          <w:tcPr>
            <w:tcW w:w="4249" w:type="dxa"/>
            <w:vAlign w:val="center"/>
          </w:tcPr>
          <w:p w14:paraId="322494E8" w14:textId="77777777" w:rsidR="00823295" w:rsidRPr="00CA5B96" w:rsidRDefault="003F3AEF" w:rsidP="003A6C31">
            <w:pPr>
              <w:pStyle w:val="TableItem"/>
              <w:rPr>
                <w:rFonts w:ascii="Courier New" w:hAnsi="Courier New"/>
                <w:sz w:val="18"/>
              </w:rPr>
            </w:pPr>
            <w:r>
              <w:rPr>
                <w:rFonts w:ascii="Courier New" w:hAnsi="Courier New"/>
                <w:sz w:val="18"/>
              </w:rPr>
              <w:t>viMapTrigger</w:t>
            </w:r>
          </w:p>
        </w:tc>
      </w:tr>
      <w:tr w:rsidR="00823295" w14:paraId="06BCFF5F" w14:textId="77777777" w:rsidTr="003A6C31">
        <w:trPr>
          <w:cantSplit/>
        </w:trPr>
        <w:tc>
          <w:tcPr>
            <w:tcW w:w="4572" w:type="dxa"/>
          </w:tcPr>
          <w:p w14:paraId="56360ECF" w14:textId="77777777" w:rsidR="00823295" w:rsidRDefault="00823295" w:rsidP="003A6C31">
            <w:pPr>
              <w:pStyle w:val="TableItem"/>
              <w:rPr>
                <w:rFonts w:ascii="Courier New" w:hAnsi="Courier New"/>
                <w:sz w:val="18"/>
              </w:rPr>
            </w:pPr>
            <w:r w:rsidRPr="00487FC8">
              <w:rPr>
                <w:rFonts w:ascii="Courier New" w:hAnsi="Courier New"/>
                <w:sz w:val="18"/>
              </w:rPr>
              <w:t>UnmapTrigger</w:t>
            </w:r>
          </w:p>
        </w:tc>
        <w:tc>
          <w:tcPr>
            <w:tcW w:w="4249" w:type="dxa"/>
            <w:vAlign w:val="center"/>
          </w:tcPr>
          <w:p w14:paraId="72E2ED78" w14:textId="77777777" w:rsidR="00823295" w:rsidRPr="00CA5B96" w:rsidRDefault="003F3AEF" w:rsidP="003A6C31">
            <w:pPr>
              <w:pStyle w:val="TableItem"/>
              <w:rPr>
                <w:rFonts w:ascii="Courier New" w:hAnsi="Courier New"/>
                <w:sz w:val="18"/>
              </w:rPr>
            </w:pPr>
            <w:r>
              <w:rPr>
                <w:rFonts w:ascii="Courier New" w:hAnsi="Courier New"/>
                <w:sz w:val="18"/>
              </w:rPr>
              <w:t>viUnmapTrigger</w:t>
            </w:r>
          </w:p>
        </w:tc>
      </w:tr>
    </w:tbl>
    <w:p w14:paraId="1B9D8CD9" w14:textId="77777777" w:rsidR="00823295" w:rsidRPr="00A148B3" w:rsidRDefault="00823295" w:rsidP="00823295">
      <w:pPr>
        <w:pStyle w:val="Heading-Sub2"/>
      </w:pPr>
      <w:r>
        <w:t>Implementation</w:t>
      </w:r>
    </w:p>
    <w:p w14:paraId="06311031" w14:textId="77777777" w:rsidR="00823295" w:rsidRDefault="00823295" w:rsidP="00794D19">
      <w:pPr>
        <w:pStyle w:val="Rule"/>
      </w:pPr>
    </w:p>
    <w:p w14:paraId="2346D37C" w14:textId="77777777"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r>
        <w:t xml:space="preserve"> interface properties and methods as specified in VPP 4.3 for corresponding attributes and functions, except as specified otherwise in this specification.</w:t>
      </w:r>
    </w:p>
    <w:p w14:paraId="6F2C11EA" w14:textId="77777777" w:rsidR="007602F2" w:rsidRDefault="007602F2" w:rsidP="00A148B3">
      <w:pPr>
        <w:pStyle w:val="Heading2"/>
      </w:pPr>
      <w:bookmarkStart w:id="312" w:name="_Toc411598108"/>
      <w:r>
        <w:lastRenderedPageBreak/>
        <w:t>IVxiBackplaneSession</w:t>
      </w:r>
      <w:bookmarkEnd w:id="312"/>
    </w:p>
    <w:p w14:paraId="08B81DFF" w14:textId="77777777" w:rsidR="00487FC8" w:rsidRPr="00A148B3" w:rsidRDefault="00487FC8" w:rsidP="00487FC8">
      <w:pPr>
        <w:pStyle w:val="Heading-Sub2"/>
      </w:pPr>
      <w:r w:rsidRPr="00A148B3">
        <w:t>Description</w:t>
      </w:r>
    </w:p>
    <w:p w14:paraId="1A6366FA" w14:textId="77777777" w:rsidR="00751350" w:rsidRPr="00040BF2" w:rsidRDefault="00751350" w:rsidP="00751350">
      <w:pPr>
        <w:pStyle w:val="Body"/>
      </w:pPr>
      <w:r>
        <w:t>The BACKPLANE session type for VXI backplanes.</w:t>
      </w:r>
    </w:p>
    <w:p w14:paraId="7272462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2BFF7626" w14:textId="77777777" w:rsidTr="007E3BAE">
        <w:tc>
          <w:tcPr>
            <w:tcW w:w="8856" w:type="dxa"/>
          </w:tcPr>
          <w:p w14:paraId="24FA555C" w14:textId="77777777" w:rsidR="00487FC8" w:rsidRPr="007F17D8" w:rsidRDefault="00487FC8" w:rsidP="00487FC8">
            <w:pPr>
              <w:pStyle w:val="TableItem"/>
              <w:rPr>
                <w:rFonts w:ascii="Courier New" w:hAnsi="Courier New"/>
                <w:sz w:val="18"/>
              </w:rPr>
            </w:pPr>
            <w:r w:rsidRPr="007F17D8">
              <w:rPr>
                <w:rFonts w:ascii="Courier New" w:hAnsi="Courier New"/>
                <w:sz w:val="18"/>
              </w:rPr>
              <w:t>public interface IVxiBackplaneSession</w:t>
            </w:r>
            <w:r w:rsidR="00585BB0">
              <w:rPr>
                <w:rFonts w:ascii="Courier New" w:hAnsi="Courier New"/>
                <w:sz w:val="18"/>
              </w:rPr>
              <w:t xml:space="preserve"> : IVisaSession</w:t>
            </w:r>
          </w:p>
          <w:p w14:paraId="32A96265" w14:textId="77777777" w:rsidR="00487FC8" w:rsidRPr="007F17D8" w:rsidRDefault="00487FC8" w:rsidP="00487FC8">
            <w:pPr>
              <w:pStyle w:val="TableItem"/>
              <w:rPr>
                <w:rFonts w:ascii="Courier New" w:hAnsi="Courier New"/>
                <w:sz w:val="18"/>
              </w:rPr>
            </w:pPr>
            <w:r w:rsidRPr="007F17D8">
              <w:rPr>
                <w:rFonts w:ascii="Courier New" w:hAnsi="Courier New"/>
                <w:sz w:val="18"/>
              </w:rPr>
              <w:t>{</w:t>
            </w:r>
          </w:p>
          <w:p w14:paraId="27308A78"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EventHandler&lt;VxiTriggerEventArgs&gt; Trigger;</w:t>
            </w:r>
          </w:p>
          <w:p w14:paraId="0C3CE5E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SystemFailure;</w:t>
            </w:r>
          </w:p>
          <w:p w14:paraId="174C8D43"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EventHandler&lt;VisaEventArgs&gt; SystemReset;</w:t>
            </w:r>
          </w:p>
          <w:p w14:paraId="6ED3FB9C" w14:textId="77777777" w:rsidR="00487FC8" w:rsidRPr="007F17D8" w:rsidRDefault="00487FC8" w:rsidP="00487FC8">
            <w:pPr>
              <w:pStyle w:val="TableItem"/>
              <w:rPr>
                <w:rFonts w:ascii="Courier New" w:hAnsi="Courier New"/>
                <w:sz w:val="18"/>
              </w:rPr>
            </w:pPr>
          </w:p>
          <w:p w14:paraId="5568795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r w:rsidR="002E32F5">
              <w:rPr>
                <w:rFonts w:ascii="Courier New" w:hAnsi="Courier New"/>
                <w:sz w:val="18"/>
              </w:rPr>
              <w:t>Chassis</w:t>
            </w:r>
            <w:r w:rsidR="002E32F5" w:rsidRPr="007F17D8">
              <w:rPr>
                <w:rFonts w:ascii="Courier New" w:hAnsi="Courier New"/>
                <w:sz w:val="18"/>
              </w:rPr>
              <w:t xml:space="preserve">LogicalAddress </w:t>
            </w:r>
            <w:r w:rsidRPr="007F17D8">
              <w:rPr>
                <w:rFonts w:ascii="Courier New" w:hAnsi="Courier New"/>
                <w:sz w:val="18"/>
              </w:rPr>
              <w:t>{ get; }</w:t>
            </w:r>
          </w:p>
          <w:p w14:paraId="24031D20"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TriggerStatus { get; }</w:t>
            </w:r>
          </w:p>
          <w:p w14:paraId="2681226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TriggerLines TriggerSupport { get; }</w:t>
            </w:r>
          </w:p>
          <w:p w14:paraId="431191B9"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InterruptStatus { get; }</w:t>
            </w:r>
          </w:p>
          <w:p w14:paraId="14104AEA" w14:textId="77777777" w:rsidR="00487FC8" w:rsidRDefault="00487FC8" w:rsidP="00487FC8">
            <w:pPr>
              <w:pStyle w:val="TableItem"/>
              <w:rPr>
                <w:rFonts w:ascii="Courier New" w:hAnsi="Courier New"/>
                <w:sz w:val="18"/>
              </w:rPr>
            </w:pPr>
            <w:r w:rsidRPr="007F17D8">
              <w:rPr>
                <w:rFonts w:ascii="Courier New" w:hAnsi="Courier New"/>
                <w:sz w:val="18"/>
              </w:rPr>
              <w:t xml:space="preserve">   LineState SystemFailureStatus { get; }</w:t>
            </w:r>
          </w:p>
          <w:p w14:paraId="5016AB47" w14:textId="77777777" w:rsidR="00487FC8" w:rsidRPr="007F17D8" w:rsidRDefault="00487FC8" w:rsidP="00487FC8">
            <w:pPr>
              <w:pStyle w:val="TableItem"/>
              <w:rPr>
                <w:rFonts w:ascii="Courier New" w:hAnsi="Courier New"/>
                <w:sz w:val="18"/>
              </w:rPr>
            </w:pPr>
          </w:p>
          <w:p w14:paraId="10B5AC7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AssertInterrupt(</w:t>
            </w:r>
            <w:r w:rsidR="006B4D6C">
              <w:rPr>
                <w:rFonts w:ascii="Courier New" w:hAnsi="Courier New"/>
                <w:sz w:val="18"/>
              </w:rPr>
              <w:t>Int16</w:t>
            </w:r>
            <w:r w:rsidRPr="007F17D8">
              <w:rPr>
                <w:rFonts w:ascii="Courier New" w:hAnsi="Courier New"/>
                <w:sz w:val="18"/>
              </w:rPr>
              <w:t xml:space="preserve"> </w:t>
            </w:r>
            <w:r w:rsidR="006B4D6C">
              <w:rPr>
                <w:rFonts w:ascii="Courier New" w:hAnsi="Courier New"/>
                <w:sz w:val="18"/>
              </w:rPr>
              <w:t>irqLevel</w:t>
            </w:r>
            <w:r w:rsidRPr="007F17D8">
              <w:rPr>
                <w:rFonts w:ascii="Courier New" w:hAnsi="Courier New"/>
                <w:sz w:val="18"/>
              </w:rPr>
              <w:t>, Int32 statusId);</w:t>
            </w:r>
          </w:p>
          <w:p w14:paraId="24A5493D"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AssertTrigger(</w:t>
            </w:r>
            <w:r>
              <w:rPr>
                <w:rFonts w:ascii="Courier New" w:hAnsi="Courier New"/>
                <w:sz w:val="18"/>
              </w:rPr>
              <w:t xml:space="preserve">TriggerLine line, </w:t>
            </w:r>
            <w:r w:rsidRPr="007F17D8">
              <w:rPr>
                <w:rFonts w:ascii="Courier New" w:hAnsi="Courier New"/>
                <w:sz w:val="18"/>
              </w:rPr>
              <w:t>VxiTriggerProtocol protocol);</w:t>
            </w:r>
          </w:p>
          <w:p w14:paraId="73F768FF"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AssertUtilitySignal(VxiUtilitySignal signal);</w:t>
            </w:r>
          </w:p>
          <w:p w14:paraId="7583F58C"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626FDFE3" w14:textId="77777777" w:rsidR="00487FC8" w:rsidRDefault="00487FC8" w:rsidP="00487FC8">
            <w:pPr>
              <w:pStyle w:val="TableItem"/>
              <w:rPr>
                <w:rFonts w:ascii="Courier New" w:hAnsi="Courier New"/>
                <w:sz w:val="18"/>
              </w:rPr>
            </w:pPr>
            <w:r w:rsidRPr="007F17D8">
              <w:rPr>
                <w:rFonts w:ascii="Courier New" w:hAnsi="Courier New"/>
                <w:sz w:val="18"/>
              </w:rPr>
              <w:t xml:space="preserve">   void 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p>
          <w:p w14:paraId="78ECF42F" w14:textId="77777777" w:rsidR="00487FC8" w:rsidRPr="007F17D8" w:rsidRDefault="00487FC8" w:rsidP="00487FC8">
            <w:pPr>
              <w:pStyle w:val="TableItem"/>
              <w:rPr>
                <w:rFonts w:ascii="Courier New" w:hAnsi="Courier New"/>
                <w:sz w:val="18"/>
              </w:rPr>
            </w:pPr>
            <w:r>
              <w:rPr>
                <w:rFonts w:ascii="Courier New" w:hAnsi="Courier New"/>
                <w:sz w:val="18"/>
              </w:rPr>
              <w:t xml:space="preserve">                   out Boolean alreadyMapped</w:t>
            </w:r>
            <w:r w:rsidRPr="007F17D8">
              <w:rPr>
                <w:rFonts w:ascii="Courier New" w:hAnsi="Courier New"/>
                <w:sz w:val="18"/>
              </w:rPr>
              <w:t>);</w:t>
            </w:r>
          </w:p>
          <w:p w14:paraId="35609E6B"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w:t>
            </w:r>
          </w:p>
          <w:p w14:paraId="56AA45B6"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UnmapTrigger(TriggerLine source</w:t>
            </w:r>
            <w:r>
              <w:rPr>
                <w:rFonts w:ascii="Courier New" w:hAnsi="Courier New"/>
                <w:sz w:val="18"/>
              </w:rPr>
              <w:t>Line</w:t>
            </w:r>
            <w:r w:rsidRPr="007F17D8">
              <w:rPr>
                <w:rFonts w:ascii="Courier New" w:hAnsi="Courier New"/>
                <w:sz w:val="18"/>
              </w:rPr>
              <w:t>, TriggerLine destination</w:t>
            </w:r>
            <w:r>
              <w:rPr>
                <w:rFonts w:ascii="Courier New" w:hAnsi="Courier New"/>
                <w:sz w:val="18"/>
              </w:rPr>
              <w:t>Line</w:t>
            </w:r>
            <w:r w:rsidRPr="007F17D8">
              <w:rPr>
                <w:rFonts w:ascii="Courier New" w:hAnsi="Courier New"/>
                <w:sz w:val="18"/>
              </w:rPr>
              <w:t>);</w:t>
            </w:r>
          </w:p>
          <w:p w14:paraId="5D4144F6" w14:textId="77777777"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14:paraId="02644F0C" w14:textId="77777777" w:rsidR="00555536" w:rsidRPr="00A148B3" w:rsidRDefault="00555536" w:rsidP="00487FC8">
      <w:pPr>
        <w:pStyle w:val="Heading-Sub2"/>
      </w:pPr>
      <w:r w:rsidRPr="00A148B3">
        <w:t>Corresponding VISA Features</w:t>
      </w:r>
    </w:p>
    <w:p w14:paraId="5D393E86" w14:textId="77777777" w:rsidR="009F5A8E"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t>.</w:t>
      </w:r>
    </w:p>
    <w:p w14:paraId="7820793D"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DAF2367" w14:textId="77777777" w:rsidTr="003A6C31">
        <w:trPr>
          <w:cantSplit/>
        </w:trPr>
        <w:tc>
          <w:tcPr>
            <w:tcW w:w="4572" w:type="dxa"/>
          </w:tcPr>
          <w:p w14:paraId="10D812D9" w14:textId="77777777" w:rsidR="00823295" w:rsidRPr="00B570D8" w:rsidRDefault="00823295" w:rsidP="003A6C31">
            <w:pPr>
              <w:pStyle w:val="TableCaption"/>
              <w:jc w:val="left"/>
            </w:pPr>
            <w:r>
              <w:t>Property</w:t>
            </w:r>
            <w:r w:rsidRPr="00B570D8">
              <w:t xml:space="preserve"> Name</w:t>
            </w:r>
          </w:p>
        </w:tc>
        <w:tc>
          <w:tcPr>
            <w:tcW w:w="4249" w:type="dxa"/>
          </w:tcPr>
          <w:p w14:paraId="4C57C1B5"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6780FF3D" w14:textId="77777777" w:rsidTr="003A6C31">
        <w:trPr>
          <w:cantSplit/>
        </w:trPr>
        <w:tc>
          <w:tcPr>
            <w:tcW w:w="4572" w:type="dxa"/>
            <w:vAlign w:val="center"/>
          </w:tcPr>
          <w:p w14:paraId="22EE20C7" w14:textId="77777777" w:rsidR="00823295" w:rsidRPr="00CA5B96" w:rsidRDefault="002938B3" w:rsidP="003A6C31">
            <w:pPr>
              <w:pStyle w:val="TableItem"/>
              <w:rPr>
                <w:rFonts w:ascii="Courier New" w:hAnsi="Courier New"/>
                <w:sz w:val="18"/>
                <w:lang w:val="fr-FR"/>
              </w:rPr>
            </w:pPr>
            <w:r>
              <w:rPr>
                <w:rFonts w:ascii="Courier New" w:hAnsi="Courier New"/>
                <w:sz w:val="18"/>
              </w:rPr>
              <w:t>Chassis</w:t>
            </w:r>
            <w:r w:rsidRPr="007F17D8">
              <w:rPr>
                <w:rFonts w:ascii="Courier New" w:hAnsi="Courier New"/>
                <w:sz w:val="18"/>
              </w:rPr>
              <w:t>LogicalAddress</w:t>
            </w:r>
          </w:p>
        </w:tc>
        <w:tc>
          <w:tcPr>
            <w:tcW w:w="4249" w:type="dxa"/>
            <w:vAlign w:val="center"/>
          </w:tcPr>
          <w:p w14:paraId="246C3D86"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EF357B" w14:paraId="281C1781" w14:textId="77777777" w:rsidTr="008B330C">
        <w:trPr>
          <w:cantSplit/>
        </w:trPr>
        <w:tc>
          <w:tcPr>
            <w:tcW w:w="4572" w:type="dxa"/>
            <w:vAlign w:val="center"/>
          </w:tcPr>
          <w:p w14:paraId="5ACCC4E3" w14:textId="77777777" w:rsidR="00EF357B" w:rsidRPr="00CA5B96" w:rsidRDefault="00EF357B" w:rsidP="00F96D15">
            <w:pPr>
              <w:pStyle w:val="TableItem"/>
              <w:rPr>
                <w:rFonts w:ascii="Courier New" w:hAnsi="Courier New"/>
                <w:sz w:val="18"/>
              </w:rPr>
            </w:pPr>
            <w:r>
              <w:rPr>
                <w:rFonts w:ascii="Courier New" w:hAnsi="Courier New"/>
                <w:sz w:val="18"/>
              </w:rPr>
              <w:t>TriggerLine</w:t>
            </w:r>
            <w:r w:rsidR="00AB2249">
              <w:rPr>
                <w:rStyle w:val="FootnoteReference"/>
                <w:rFonts w:ascii="Courier New" w:hAnsi="Courier New"/>
              </w:rPr>
              <w:footnoteReference w:id="6"/>
            </w:r>
          </w:p>
        </w:tc>
        <w:tc>
          <w:tcPr>
            <w:tcW w:w="4249" w:type="dxa"/>
            <w:vAlign w:val="center"/>
          </w:tcPr>
          <w:p w14:paraId="7CAA30B9" w14:textId="77777777" w:rsidR="00EF357B" w:rsidRPr="00CA5B96" w:rsidRDefault="00EF357B" w:rsidP="008B330C">
            <w:pPr>
              <w:pStyle w:val="TableItem"/>
              <w:rPr>
                <w:rFonts w:ascii="Courier New" w:hAnsi="Courier New"/>
                <w:sz w:val="18"/>
                <w:lang w:val="it-IT"/>
              </w:rPr>
            </w:pPr>
            <w:r>
              <w:rPr>
                <w:rFonts w:ascii="Courier New" w:hAnsi="Courier New"/>
                <w:sz w:val="18"/>
                <w:lang w:val="it-IT"/>
              </w:rPr>
              <w:t>VI_ATTR_TRIG_ID</w:t>
            </w:r>
          </w:p>
        </w:tc>
      </w:tr>
      <w:tr w:rsidR="00823295" w14:paraId="18603231" w14:textId="77777777" w:rsidTr="003A6C31">
        <w:trPr>
          <w:cantSplit/>
        </w:trPr>
        <w:tc>
          <w:tcPr>
            <w:tcW w:w="4572" w:type="dxa"/>
            <w:vAlign w:val="center"/>
          </w:tcPr>
          <w:p w14:paraId="58BE71B9"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TriggerStatus</w:t>
            </w:r>
          </w:p>
        </w:tc>
        <w:tc>
          <w:tcPr>
            <w:tcW w:w="4249" w:type="dxa"/>
            <w:vAlign w:val="center"/>
          </w:tcPr>
          <w:p w14:paraId="1D1DB973"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14:paraId="3F65FE96" w14:textId="77777777" w:rsidTr="003A6C31">
        <w:trPr>
          <w:cantSplit/>
        </w:trPr>
        <w:tc>
          <w:tcPr>
            <w:tcW w:w="4572" w:type="dxa"/>
            <w:vAlign w:val="center"/>
          </w:tcPr>
          <w:p w14:paraId="3D724B3B" w14:textId="77777777" w:rsidR="00823295" w:rsidRPr="00CA5B96" w:rsidRDefault="00823295" w:rsidP="003A6C31">
            <w:pPr>
              <w:pStyle w:val="TableItem"/>
              <w:rPr>
                <w:rFonts w:ascii="Courier New" w:hAnsi="Courier New"/>
                <w:sz w:val="18"/>
              </w:rPr>
            </w:pPr>
            <w:r w:rsidRPr="00CA5B96">
              <w:rPr>
                <w:rFonts w:ascii="Courier New" w:hAnsi="Courier New"/>
                <w:sz w:val="18"/>
              </w:rPr>
              <w:t>TriggerSupport</w:t>
            </w:r>
          </w:p>
        </w:tc>
        <w:tc>
          <w:tcPr>
            <w:tcW w:w="4249" w:type="dxa"/>
            <w:vAlign w:val="center"/>
          </w:tcPr>
          <w:p w14:paraId="64BCF092"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14:paraId="3983FF53" w14:textId="77777777" w:rsidTr="003A6C31">
        <w:trPr>
          <w:cantSplit/>
        </w:trPr>
        <w:tc>
          <w:tcPr>
            <w:tcW w:w="4572" w:type="dxa"/>
            <w:vAlign w:val="center"/>
          </w:tcPr>
          <w:p w14:paraId="46E48966" w14:textId="77777777" w:rsidR="00823295" w:rsidRPr="00CA5B96" w:rsidRDefault="00823295" w:rsidP="003A6C31">
            <w:pPr>
              <w:pStyle w:val="TableItem"/>
              <w:rPr>
                <w:rFonts w:ascii="Courier New" w:hAnsi="Courier New"/>
                <w:sz w:val="18"/>
              </w:rPr>
            </w:pPr>
            <w:r w:rsidRPr="00CA5B96">
              <w:rPr>
                <w:rFonts w:ascii="Courier New" w:hAnsi="Courier New"/>
                <w:sz w:val="18"/>
              </w:rPr>
              <w:t>InterruptStatus</w:t>
            </w:r>
          </w:p>
        </w:tc>
        <w:tc>
          <w:tcPr>
            <w:tcW w:w="4249" w:type="dxa"/>
            <w:vAlign w:val="center"/>
          </w:tcPr>
          <w:p w14:paraId="4877DDC7"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14:paraId="70D430D6" w14:textId="77777777" w:rsidTr="003A6C31">
        <w:trPr>
          <w:cantSplit/>
        </w:trPr>
        <w:tc>
          <w:tcPr>
            <w:tcW w:w="4572" w:type="dxa"/>
            <w:vAlign w:val="center"/>
          </w:tcPr>
          <w:p w14:paraId="17E6D970" w14:textId="77777777" w:rsidR="00823295" w:rsidRPr="00CA5B96" w:rsidRDefault="00823295" w:rsidP="003A6C31">
            <w:pPr>
              <w:pStyle w:val="TableItem"/>
              <w:rPr>
                <w:rFonts w:ascii="Courier New" w:hAnsi="Courier New"/>
                <w:sz w:val="18"/>
              </w:rPr>
            </w:pPr>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
        </w:tc>
        <w:tc>
          <w:tcPr>
            <w:tcW w:w="4249" w:type="dxa"/>
            <w:vAlign w:val="center"/>
          </w:tcPr>
          <w:p w14:paraId="0E305FB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14:paraId="176287A4" w14:textId="77777777" w:rsidR="009F5A8E" w:rsidRPr="00B570D8" w:rsidRDefault="009F5A8E" w:rsidP="009F5A8E">
      <w:pPr>
        <w:pStyle w:val="Body"/>
      </w:pPr>
      <w:r>
        <w:t xml:space="preserve">The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r>
        <w:t xml:space="preserve"> interface has several .NET methods that correspond to functions defined in VISA.  The following table shows method-function correspondence for </w:t>
      </w:r>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r w:rsidRPr="00B570D8">
        <w:t>.</w:t>
      </w:r>
    </w:p>
    <w:p w14:paraId="39FA68D5"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3C550384" w14:textId="77777777" w:rsidTr="003A6C31">
        <w:trPr>
          <w:cantSplit/>
        </w:trPr>
        <w:tc>
          <w:tcPr>
            <w:tcW w:w="4572" w:type="dxa"/>
          </w:tcPr>
          <w:p w14:paraId="56948D71" w14:textId="77777777" w:rsidR="00823295" w:rsidRPr="00B570D8" w:rsidRDefault="00823295" w:rsidP="003A6C31">
            <w:pPr>
              <w:pStyle w:val="TableCaption"/>
              <w:jc w:val="left"/>
            </w:pPr>
            <w:r>
              <w:t>Method</w:t>
            </w:r>
            <w:r w:rsidRPr="00B570D8">
              <w:t xml:space="preserve"> Name</w:t>
            </w:r>
          </w:p>
        </w:tc>
        <w:tc>
          <w:tcPr>
            <w:tcW w:w="4249" w:type="dxa"/>
          </w:tcPr>
          <w:p w14:paraId="1C030EA1"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9DA9A92" w14:textId="77777777" w:rsidTr="003A6C31">
        <w:trPr>
          <w:cantSplit/>
        </w:trPr>
        <w:tc>
          <w:tcPr>
            <w:tcW w:w="4572" w:type="dxa"/>
            <w:vAlign w:val="center"/>
          </w:tcPr>
          <w:p w14:paraId="2474AE4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AssertInterruptSignal</w:t>
            </w:r>
          </w:p>
        </w:tc>
        <w:tc>
          <w:tcPr>
            <w:tcW w:w="4249" w:type="dxa"/>
            <w:vAlign w:val="center"/>
          </w:tcPr>
          <w:p w14:paraId="2B4FA786"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viAssertIntrSignal</w:t>
            </w:r>
          </w:p>
        </w:tc>
      </w:tr>
      <w:tr w:rsidR="00823295" w14:paraId="622D8609" w14:textId="77777777" w:rsidTr="003A6C31">
        <w:trPr>
          <w:cantSplit/>
        </w:trPr>
        <w:tc>
          <w:tcPr>
            <w:tcW w:w="4572" w:type="dxa"/>
            <w:vAlign w:val="center"/>
          </w:tcPr>
          <w:p w14:paraId="4268932E" w14:textId="77777777" w:rsidR="00823295" w:rsidRPr="00CA5B96" w:rsidRDefault="00823295" w:rsidP="003A6C31">
            <w:pPr>
              <w:pStyle w:val="TableItem"/>
              <w:rPr>
                <w:rFonts w:ascii="Courier New" w:hAnsi="Courier New"/>
                <w:sz w:val="18"/>
              </w:rPr>
            </w:pPr>
            <w:r w:rsidRPr="00CA5B96">
              <w:rPr>
                <w:rFonts w:ascii="Courier New" w:hAnsi="Courier New"/>
                <w:sz w:val="18"/>
              </w:rPr>
              <w:t>AssertTrigger</w:t>
            </w:r>
          </w:p>
        </w:tc>
        <w:tc>
          <w:tcPr>
            <w:tcW w:w="4249" w:type="dxa"/>
            <w:vAlign w:val="center"/>
          </w:tcPr>
          <w:p w14:paraId="40E311C5" w14:textId="77777777"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r w:rsidR="00823295" w:rsidRPr="00CA5B96">
              <w:rPr>
                <w:rFonts w:ascii="Courier New" w:hAnsi="Courier New"/>
                <w:sz w:val="18"/>
              </w:rPr>
              <w:t>viAssertTrigger</w:t>
            </w:r>
          </w:p>
        </w:tc>
      </w:tr>
      <w:tr w:rsidR="00823295" w14:paraId="58239865" w14:textId="77777777" w:rsidTr="003A6C31">
        <w:trPr>
          <w:cantSplit/>
        </w:trPr>
        <w:tc>
          <w:tcPr>
            <w:tcW w:w="4572" w:type="dxa"/>
            <w:vAlign w:val="center"/>
          </w:tcPr>
          <w:p w14:paraId="077BEE73" w14:textId="77777777" w:rsidR="00823295" w:rsidRPr="00CA5B96" w:rsidRDefault="00823295" w:rsidP="003A6C31">
            <w:pPr>
              <w:pStyle w:val="TableItem"/>
              <w:rPr>
                <w:rFonts w:ascii="Courier New" w:hAnsi="Courier New"/>
                <w:sz w:val="18"/>
              </w:rPr>
            </w:pPr>
            <w:r w:rsidRPr="00CA5B96">
              <w:rPr>
                <w:rFonts w:ascii="Courier New" w:hAnsi="Courier New"/>
                <w:sz w:val="18"/>
              </w:rPr>
              <w:t>AssertUtilSignal</w:t>
            </w:r>
          </w:p>
        </w:tc>
        <w:tc>
          <w:tcPr>
            <w:tcW w:w="4249" w:type="dxa"/>
            <w:vAlign w:val="center"/>
          </w:tcPr>
          <w:p w14:paraId="387769D3" w14:textId="77777777" w:rsidR="00823295" w:rsidRPr="00CA5B96" w:rsidRDefault="00823295" w:rsidP="003A6C31">
            <w:pPr>
              <w:pStyle w:val="TableItem"/>
              <w:rPr>
                <w:rFonts w:ascii="Courier New" w:hAnsi="Courier New"/>
                <w:sz w:val="18"/>
              </w:rPr>
            </w:pPr>
            <w:r w:rsidRPr="00CA5B96">
              <w:rPr>
                <w:rFonts w:ascii="Courier New" w:hAnsi="Courier New"/>
                <w:sz w:val="18"/>
              </w:rPr>
              <w:t>viAssertUtilSignal</w:t>
            </w:r>
          </w:p>
        </w:tc>
      </w:tr>
      <w:tr w:rsidR="00823295" w14:paraId="387E7146" w14:textId="77777777" w:rsidTr="003A6C31">
        <w:trPr>
          <w:cantSplit/>
        </w:trPr>
        <w:tc>
          <w:tcPr>
            <w:tcW w:w="4572" w:type="dxa"/>
            <w:vAlign w:val="center"/>
          </w:tcPr>
          <w:p w14:paraId="689A453D" w14:textId="77777777" w:rsidR="00823295" w:rsidRPr="00CA5B96" w:rsidRDefault="00823295" w:rsidP="003A6C31">
            <w:pPr>
              <w:pStyle w:val="TableItem"/>
              <w:rPr>
                <w:rFonts w:ascii="Courier New" w:hAnsi="Courier New"/>
                <w:sz w:val="18"/>
              </w:rPr>
            </w:pPr>
            <w:r w:rsidRPr="00CA5B96">
              <w:rPr>
                <w:rFonts w:ascii="Courier New" w:hAnsi="Courier New"/>
                <w:sz w:val="18"/>
              </w:rPr>
              <w:lastRenderedPageBreak/>
              <w:t>MapTrigger</w:t>
            </w:r>
          </w:p>
        </w:tc>
        <w:tc>
          <w:tcPr>
            <w:tcW w:w="4249" w:type="dxa"/>
            <w:vAlign w:val="center"/>
          </w:tcPr>
          <w:p w14:paraId="015F1A3E" w14:textId="77777777" w:rsidR="00823295" w:rsidRPr="00CA5B96" w:rsidRDefault="00823295" w:rsidP="003A6C31">
            <w:pPr>
              <w:pStyle w:val="TableItem"/>
              <w:rPr>
                <w:rFonts w:ascii="Courier New" w:hAnsi="Courier New"/>
                <w:sz w:val="18"/>
              </w:rPr>
            </w:pPr>
            <w:r w:rsidRPr="00CA5B96">
              <w:rPr>
                <w:rFonts w:ascii="Courier New" w:hAnsi="Courier New"/>
                <w:sz w:val="18"/>
              </w:rPr>
              <w:t>viMapTrigger</w:t>
            </w:r>
          </w:p>
        </w:tc>
      </w:tr>
      <w:tr w:rsidR="00823295" w14:paraId="41EE8B43" w14:textId="77777777" w:rsidTr="003A6C31">
        <w:trPr>
          <w:cantSplit/>
        </w:trPr>
        <w:tc>
          <w:tcPr>
            <w:tcW w:w="4572" w:type="dxa"/>
            <w:vAlign w:val="center"/>
          </w:tcPr>
          <w:p w14:paraId="65CC5F79" w14:textId="77777777" w:rsidR="00823295" w:rsidRPr="00CA5B96" w:rsidRDefault="00823295" w:rsidP="003A6C31">
            <w:pPr>
              <w:pStyle w:val="TableItem"/>
              <w:rPr>
                <w:rFonts w:ascii="Courier New" w:hAnsi="Courier New"/>
                <w:sz w:val="18"/>
              </w:rPr>
            </w:pPr>
            <w:r w:rsidRPr="00CA5B96">
              <w:rPr>
                <w:rFonts w:ascii="Courier New" w:hAnsi="Courier New"/>
                <w:sz w:val="18"/>
              </w:rPr>
              <w:t>UnmapTrigger</w:t>
            </w:r>
          </w:p>
        </w:tc>
        <w:tc>
          <w:tcPr>
            <w:tcW w:w="4249" w:type="dxa"/>
            <w:vAlign w:val="center"/>
          </w:tcPr>
          <w:p w14:paraId="6C77907A" w14:textId="77777777" w:rsidR="00823295" w:rsidRPr="00CA5B96" w:rsidRDefault="00823295" w:rsidP="003A6C31">
            <w:pPr>
              <w:pStyle w:val="TableItem"/>
              <w:rPr>
                <w:rFonts w:ascii="Courier New" w:hAnsi="Courier New"/>
                <w:sz w:val="18"/>
              </w:rPr>
            </w:pPr>
            <w:r w:rsidRPr="00CA5B96">
              <w:rPr>
                <w:rFonts w:ascii="Courier New" w:hAnsi="Courier New"/>
                <w:sz w:val="18"/>
              </w:rPr>
              <w:t>viUnmapTrigger</w:t>
            </w:r>
          </w:p>
        </w:tc>
      </w:tr>
    </w:tbl>
    <w:bookmarkEnd w:id="310"/>
    <w:p w14:paraId="77615564" w14:textId="77777777" w:rsidR="00636C5B" w:rsidRPr="00B570D8" w:rsidRDefault="00636C5B" w:rsidP="00636C5B">
      <w:pPr>
        <w:pStyle w:val="Body"/>
      </w:pPr>
      <w:r>
        <w:t xml:space="preserve">The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interface has several .NET events that correspond to events defined in VISA.  The following table shows correspondence for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Pr="00B570D8">
        <w:t>.</w:t>
      </w:r>
    </w:p>
    <w:p w14:paraId="6C15C52D"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2B72B103" w14:textId="77777777" w:rsidTr="005B1CC2">
        <w:trPr>
          <w:cantSplit/>
        </w:trPr>
        <w:tc>
          <w:tcPr>
            <w:tcW w:w="4572" w:type="dxa"/>
          </w:tcPr>
          <w:p w14:paraId="1A3A4643" w14:textId="77777777" w:rsidR="00636C5B" w:rsidRPr="00B570D8" w:rsidRDefault="00636C5B" w:rsidP="005B1CC2">
            <w:pPr>
              <w:pStyle w:val="TableCaption"/>
              <w:jc w:val="left"/>
            </w:pPr>
            <w:r>
              <w:t>Event</w:t>
            </w:r>
            <w:r w:rsidRPr="00B570D8">
              <w:t xml:space="preserve"> Name</w:t>
            </w:r>
          </w:p>
        </w:tc>
        <w:tc>
          <w:tcPr>
            <w:tcW w:w="4249" w:type="dxa"/>
          </w:tcPr>
          <w:p w14:paraId="48A63601"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4BB19582" w14:textId="77777777" w:rsidTr="005B1CC2">
        <w:trPr>
          <w:cantSplit/>
        </w:trPr>
        <w:tc>
          <w:tcPr>
            <w:tcW w:w="4572" w:type="dxa"/>
          </w:tcPr>
          <w:p w14:paraId="69FD8219" w14:textId="77777777" w:rsidR="00636C5B" w:rsidRPr="00CA76AB" w:rsidRDefault="00636C5B" w:rsidP="00CA76AB">
            <w:pPr>
              <w:pStyle w:val="TableItem"/>
              <w:rPr>
                <w:rFonts w:ascii="Courier New" w:hAnsi="Courier New"/>
                <w:sz w:val="18"/>
              </w:rPr>
            </w:pPr>
            <w:r w:rsidRPr="00CA76AB">
              <w:rPr>
                <w:rFonts w:ascii="Courier New" w:hAnsi="Courier New"/>
                <w:sz w:val="18"/>
              </w:rPr>
              <w:t>SystemFailure</w:t>
            </w:r>
          </w:p>
        </w:tc>
        <w:tc>
          <w:tcPr>
            <w:tcW w:w="4249" w:type="dxa"/>
          </w:tcPr>
          <w:p w14:paraId="3D74FA42" w14:textId="77777777" w:rsidR="00636C5B" w:rsidRPr="00CA76AB" w:rsidRDefault="00636C5B" w:rsidP="00CA76AB">
            <w:pPr>
              <w:pStyle w:val="TableItem"/>
              <w:rPr>
                <w:rFonts w:ascii="Courier New" w:hAnsi="Courier New"/>
                <w:sz w:val="18"/>
                <w:lang w:val="fr-FR"/>
              </w:rPr>
            </w:pPr>
            <w:r w:rsidRPr="00CA76AB">
              <w:rPr>
                <w:rFonts w:ascii="Courier New" w:hAnsi="Courier New"/>
                <w:sz w:val="18"/>
                <w:lang w:val="fr-FR"/>
              </w:rPr>
              <w:t>VI_EVENT_</w:t>
            </w:r>
            <w:r w:rsidR="00137C69" w:rsidRPr="00CA76AB">
              <w:rPr>
                <w:rFonts w:ascii="Courier New" w:hAnsi="Courier New"/>
                <w:sz w:val="18"/>
                <w:lang w:val="fr-FR"/>
              </w:rPr>
              <w:t>VXI_VME_SYSFAIL</w:t>
            </w:r>
          </w:p>
        </w:tc>
      </w:tr>
      <w:tr w:rsidR="00137C69" w14:paraId="58EB222B" w14:textId="77777777" w:rsidTr="005B1CC2">
        <w:trPr>
          <w:cantSplit/>
        </w:trPr>
        <w:tc>
          <w:tcPr>
            <w:tcW w:w="4572" w:type="dxa"/>
          </w:tcPr>
          <w:p w14:paraId="76C18CC4" w14:textId="77777777" w:rsidR="00137C69" w:rsidRPr="00CC761E" w:rsidRDefault="00137C69" w:rsidP="005B1CC2">
            <w:pPr>
              <w:pStyle w:val="TableItem"/>
              <w:rPr>
                <w:rFonts w:ascii="Courier New" w:hAnsi="Courier New"/>
                <w:sz w:val="18"/>
              </w:rPr>
            </w:pPr>
            <w:r w:rsidRPr="007F17D8">
              <w:rPr>
                <w:rFonts w:ascii="Courier New" w:hAnsi="Courier New"/>
                <w:sz w:val="18"/>
              </w:rPr>
              <w:t>SystemReset</w:t>
            </w:r>
          </w:p>
        </w:tc>
        <w:tc>
          <w:tcPr>
            <w:tcW w:w="4249" w:type="dxa"/>
          </w:tcPr>
          <w:p w14:paraId="7A4234A9" w14:textId="77777777"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14:paraId="1454A97E" w14:textId="77777777" w:rsidTr="005B1CC2">
        <w:trPr>
          <w:cantSplit/>
        </w:trPr>
        <w:tc>
          <w:tcPr>
            <w:tcW w:w="4572" w:type="dxa"/>
          </w:tcPr>
          <w:p w14:paraId="4F8A9F51"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40EBC26"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0EF6F648" w14:textId="77777777" w:rsidR="00823295" w:rsidRPr="00A148B3" w:rsidRDefault="00823295" w:rsidP="00823295">
      <w:pPr>
        <w:pStyle w:val="Heading-Sub2"/>
      </w:pPr>
      <w:r>
        <w:t>Implementation</w:t>
      </w:r>
    </w:p>
    <w:p w14:paraId="3352E1C7" w14:textId="77777777" w:rsidR="00823295" w:rsidRDefault="00823295" w:rsidP="00794D19">
      <w:pPr>
        <w:pStyle w:val="Rule"/>
      </w:pPr>
    </w:p>
    <w:p w14:paraId="2875841B" w14:textId="42F98295" w:rsidR="00F96D15" w:rsidRDefault="00823295" w:rsidP="00FE53B0">
      <w:pPr>
        <w:pStyle w:val="Body"/>
      </w:pPr>
      <w:r>
        <w:t xml:space="preserve">VISA.NET I/O </w:t>
      </w:r>
      <w:r w:rsidR="00936D83">
        <w:t>VXI BACKPLANE</w:t>
      </w:r>
      <w:r>
        <w:t xml:space="preserve"> session classes </w:t>
      </w:r>
      <w:r w:rsidRPr="00FE53B0">
        <w:t>SHALL</w:t>
      </w:r>
      <w:r>
        <w:t xml:space="preserve"> implement </w:t>
      </w:r>
      <w:r w:rsidR="002C1BD9" w:rsidRPr="00D3523F">
        <w:rPr>
          <w:rFonts w:ascii="Courier New" w:hAnsi="Courier New"/>
          <w:sz w:val="18"/>
        </w:rPr>
        <w:t>I</w:t>
      </w:r>
      <w:r w:rsidR="002C1BD9">
        <w:rPr>
          <w:rFonts w:ascii="Courier New" w:hAnsi="Courier New"/>
          <w:sz w:val="18"/>
        </w:rPr>
        <w:t>VxiBackplane</w:t>
      </w:r>
      <w:r w:rsidR="002C1BD9" w:rsidRPr="00D3523F">
        <w:rPr>
          <w:rFonts w:ascii="Courier New" w:hAnsi="Courier New"/>
          <w:sz w:val="18"/>
        </w:rPr>
        <w:t>Session</w:t>
      </w:r>
      <w:r w:rsidR="002C1BD9">
        <w:t xml:space="preserve"> </w:t>
      </w:r>
      <w:r>
        <w:t>interface properties and methods as specified in VPP 4.3 for corresponding attributes and functions, except as specified otherwise in this specification.</w:t>
      </w:r>
      <w:bookmarkStart w:id="315" w:name="_Ref437420669"/>
      <w:bookmarkStart w:id="316" w:name="_Ref411594056"/>
      <w:bookmarkStart w:id="317" w:name="_Ref355859016"/>
    </w:p>
    <w:p w14:paraId="3F59C664" w14:textId="77777777" w:rsidR="00F34FE9" w:rsidRDefault="00F34FE9" w:rsidP="00F34FE9">
      <w:pPr>
        <w:pStyle w:val="Observation"/>
      </w:pPr>
    </w:p>
    <w:p w14:paraId="721CC836" w14:textId="77777777" w:rsidR="00F34FE9" w:rsidRPr="00233AE9" w:rsidRDefault="002C1BD9" w:rsidP="00F34FE9">
      <w:pPr>
        <w:pStyle w:val="Body"/>
      </w:pPr>
      <w:r>
        <w:rPr>
          <w:rFonts w:ascii="Courier New" w:hAnsi="Courier New"/>
          <w:sz w:val="18"/>
        </w:rPr>
        <w:t>TriggerLine</w:t>
      </w:r>
      <w:r w:rsidRPr="00F34FE9">
        <w:t xml:space="preserve"> </w:t>
      </w:r>
      <w:r w:rsidR="00F34FE9" w:rsidRPr="00F34FE9">
        <w:t xml:space="preserve">was accidentally omitted from IVxiBackplaneSession. Vendor implementations are encouraged to provide the </w:t>
      </w:r>
      <w:r>
        <w:rPr>
          <w:rFonts w:ascii="Courier New" w:hAnsi="Courier New"/>
          <w:sz w:val="18"/>
        </w:rPr>
        <w:t>TriggerLine</w:t>
      </w:r>
      <w:r w:rsidRPr="00F34FE9">
        <w:t xml:space="preserve"> </w:t>
      </w:r>
      <w:r w:rsidR="00F34FE9" w:rsidRPr="00F34FE9">
        <w:t xml:space="preserve">property in a class that implements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sidR="00F34FE9" w:rsidRPr="00F34FE9">
        <w:t xml:space="preserve">. </w:t>
      </w:r>
      <w:r>
        <w:rPr>
          <w:rFonts w:ascii="Courier New" w:hAnsi="Courier New"/>
          <w:sz w:val="18"/>
        </w:rPr>
        <w:t>TriggerLine</w:t>
      </w:r>
      <w:r w:rsidRPr="00F34FE9">
        <w:t xml:space="preserve"> </w:t>
      </w:r>
      <w:r w:rsidR="00F34FE9" w:rsidRPr="00F34FE9">
        <w:t xml:space="preserve">may be added to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t xml:space="preserve"> </w:t>
      </w:r>
      <w:r w:rsidR="00F34FE9" w:rsidRPr="00233AE9">
        <w:t xml:space="preserve">in a future version of the </w:t>
      </w:r>
      <w:r w:rsidR="00F34FE9">
        <w:t>specification.</w:t>
      </w:r>
    </w:p>
    <w:p w14:paraId="212DA7BC" w14:textId="77777777" w:rsidR="00916526" w:rsidRDefault="00916526" w:rsidP="00916526">
      <w:pPr>
        <w:pStyle w:val="SectionTitle"/>
      </w:pPr>
      <w:bookmarkStart w:id="318" w:name="_Ref411593409"/>
      <w:bookmarkStart w:id="319" w:name="_Ref411593646"/>
      <w:bookmarkStart w:id="320" w:name="_Toc411598109"/>
      <w:bookmarkEnd w:id="315"/>
      <w:bookmarkEnd w:id="316"/>
      <w:r>
        <w:t xml:space="preserve">VISA.NET I/O </w:t>
      </w:r>
      <w:r w:rsidR="00137CAC">
        <w:t>Conflict Resolution</w:t>
      </w:r>
      <w:bookmarkEnd w:id="317"/>
      <w:bookmarkEnd w:id="318"/>
      <w:bookmarkEnd w:id="319"/>
      <w:bookmarkEnd w:id="320"/>
    </w:p>
    <w:p w14:paraId="6F889363" w14:textId="77777777" w:rsidR="00165B36" w:rsidRDefault="00165B36" w:rsidP="00165B36">
      <w:pPr>
        <w:pStyle w:val="Body"/>
      </w:pPr>
      <w:r>
        <w:t>In cases where more than one vendor-specific VISA</w:t>
      </w:r>
      <w:r w:rsidR="00263077">
        <w:t>.NET</w:t>
      </w:r>
      <w:r>
        <w:t xml:space="preserve"> library can connect to an interface,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14:paraId="658B30BA" w14:textId="77777777" w:rsidR="00BF36B3" w:rsidRDefault="00BF36B3" w:rsidP="00383E8A">
      <w:pPr>
        <w:pStyle w:val="Body"/>
      </w:pPr>
      <w:r>
        <w:t>There is one implementation of the c</w:t>
      </w:r>
      <w:r>
        <w:lastRenderedPageBreak/>
        <w:t xml:space="preserve">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14:paraId="27D941D6" w14:textId="77777777"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AC2B38">
        <w:fldChar w:fldCharType="begin" w:fldLock="1"/>
      </w:r>
      <w:r w:rsidR="007E3A22">
        <w:instrText xml:space="preserve"> REF _Ref490047875 \r \h </w:instrText>
      </w:r>
      <w:r w:rsidR="00AC2B38">
        <w:fldChar w:fldCharType="separate"/>
      </w:r>
      <w:r w:rsidR="00167892">
        <w:t>17.2</w:t>
      </w:r>
      <w:r w:rsidR="00AC2B38">
        <w:fldChar w:fldCharType="end"/>
      </w:r>
      <w:r w:rsidR="007E3A22">
        <w:t>,</w:t>
      </w:r>
      <w:r w:rsidR="00AC2B38">
        <w:fldChar w:fldCharType="begin" w:fldLock="1"/>
      </w:r>
      <w:r w:rsidR="00070B0E">
        <w:instrText xml:space="preserve"> REF _Ref357066183 \h  \* MERGEFORMAT </w:instrText>
      </w:r>
      <w:r w:rsidR="00AC2B38">
        <w:fldChar w:fldCharType="separate"/>
      </w:r>
      <w:r w:rsidR="00167892" w:rsidRPr="00167892">
        <w:rPr>
          <w:i/>
        </w:rPr>
        <w:t>IResourceManager Interface</w:t>
      </w:r>
      <w:r w:rsidR="00AC2B38">
        <w:fldChar w:fldCharType="end"/>
      </w:r>
      <w:r w:rsidR="000361AA" w:rsidRPr="000361AA">
        <w:t>.</w:t>
      </w:r>
      <w:r w:rsidRPr="000361AA">
        <w:t xml:space="preserve"> </w:t>
      </w:r>
      <w:r>
        <w:t xml:space="preserve"> The Conflict Manager API may be used by vendor-specific utilities or user programs to maintain conflict resolution information.</w:t>
      </w:r>
    </w:p>
    <w:p w14:paraId="54BF88A8" w14:textId="77777777"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AC2B38">
        <w:fldChar w:fldCharType="begin" w:fldLock="1"/>
      </w:r>
      <w:r w:rsidR="00177F1E">
        <w:instrText xml:space="preserve"> REF _Ref370707462 \r \h </w:instrText>
      </w:r>
      <w:r w:rsidR="00AC2B38">
        <w:fldChar w:fldCharType="separate"/>
      </w:r>
      <w:r w:rsidR="00167892">
        <w:t>18.2</w:t>
      </w:r>
      <w:r w:rsidR="00AC2B38">
        <w:fldChar w:fldCharType="end"/>
      </w:r>
      <w:r w:rsidR="00177F1E">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r w:rsidR="00177F1E">
        <w:t>.</w:t>
      </w:r>
    </w:p>
    <w:p w14:paraId="52EA6DAC" w14:textId="77777777" w:rsidR="00157090" w:rsidRDefault="00157090" w:rsidP="004321AF">
      <w:pPr>
        <w:pStyle w:val="SectionTitle"/>
        <w:numPr>
          <w:ilvl w:val="0"/>
          <w:numId w:val="0"/>
        </w:numPr>
        <w:sectPr w:rsidR="00157090" w:rsidSect="00541F5F">
          <w:headerReference w:type="default" r:id="rId81"/>
          <w:footnotePr>
            <w:numRestart w:val="eachPage"/>
          </w:footnotePr>
          <w:type w:val="continuous"/>
          <w:pgSz w:w="12240" w:h="15840"/>
          <w:pgMar w:top="1440" w:right="1440" w:bottom="-1440" w:left="1440" w:header="720" w:footer="720" w:gutter="0"/>
          <w:pgNumType w:start="1"/>
          <w:cols w:space="720"/>
          <w:noEndnote/>
        </w:sectPr>
      </w:pPr>
      <w:bookmarkStart w:id="321" w:name="_Ref411594058"/>
      <w:bookmarkStart w:id="322" w:name="_Ref353432984"/>
    </w:p>
    <w:p w14:paraId="067E34C2" w14:textId="77777777" w:rsidR="00817E1B" w:rsidRPr="005E736C" w:rsidRDefault="00817E1B" w:rsidP="00367E1D">
      <w:pPr>
        <w:pStyle w:val="SectionTitle"/>
      </w:pPr>
      <w:bookmarkStart w:id="323" w:name="_Ref411593420"/>
      <w:bookmarkStart w:id="324" w:name="_Ref411593655"/>
      <w:bookmarkStart w:id="325" w:name="_Ref411596812"/>
      <w:bookmarkStart w:id="326" w:name="_Toc411598110"/>
      <w:bookmarkEnd w:id="321"/>
      <w:r w:rsidRPr="005E736C">
        <w:lastRenderedPageBreak/>
        <w:t>Resource</w:t>
      </w:r>
      <w:r w:rsidR="00367E1D">
        <w:t xml:space="preserve"> </w:t>
      </w:r>
      <w:r w:rsidRPr="005E736C">
        <w:t xml:space="preserve">Manager </w:t>
      </w:r>
      <w:r w:rsidR="00367E1D">
        <w:t>Classes</w:t>
      </w:r>
      <w:bookmarkEnd w:id="322"/>
      <w:bookmarkEnd w:id="323"/>
      <w:bookmarkEnd w:id="324"/>
      <w:bookmarkEnd w:id="325"/>
      <w:bookmarkEnd w:id="326"/>
    </w:p>
    <w:p w14:paraId="32BA9EB7" w14:textId="77777777"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14:paraId="3C679AB6" w14:textId="77777777" w:rsidR="00CF2E0C" w:rsidRDefault="00CF2E0C" w:rsidP="00CF2E0C">
      <w:pPr>
        <w:pStyle w:val="Body"/>
      </w:pPr>
      <w:r>
        <w:t>Vendor specific resource managers are provided as part of a particular vendor’s implementation of VISA.NET.  A vendor specific resource manager knows what session types can be instantiated by the implementation, what resource descriptors will be recognized, and what sessions can actually be instantiated.  Its most important capability, however, is that it can instantiate and return a session that allows communication with a resource.</w:t>
      </w:r>
    </w:p>
    <w:p w14:paraId="6DA715DA" w14:textId="77777777" w:rsidR="00CF2E0C" w:rsidRDefault="00CF2E0C" w:rsidP="00CF2E0C">
      <w:pPr>
        <w:pStyle w:val="Body"/>
      </w:pPr>
      <w:r>
        <w:t xml:space="preserve">The vendor specific  resource managers implement the </w:t>
      </w:r>
      <w:r w:rsidRPr="001837F0">
        <w:rPr>
          <w:rFonts w:ascii="Courier New" w:hAnsi="Courier New"/>
          <w:sz w:val="18"/>
        </w:rPr>
        <w:t>IResourceManager</w:t>
      </w:r>
      <w:r>
        <w:t xml:space="preserve"> interface, so that the API for all vendor specific resource managers is standard.  </w:t>
      </w:r>
      <w:r w:rsidRPr="001837F0">
        <w:rPr>
          <w:rFonts w:ascii="Courier New" w:hAnsi="Courier New"/>
          <w:sz w:val="18"/>
        </w:rPr>
        <w:t>IResourceManager</w:t>
      </w:r>
      <w:r>
        <w:t xml:space="preserve"> references to various resource managers may also be interchanged.</w:t>
      </w:r>
    </w:p>
    <w:p w14:paraId="3DFE2EF4" w14:textId="77777777"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actually be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r w:rsidR="00432C7B" w:rsidRPr="001837F0">
        <w:rPr>
          <w:rFonts w:ascii="Courier New" w:hAnsi="Courier New"/>
          <w:sz w:val="18"/>
        </w:rPr>
        <w:t>IResourceManager</w:t>
      </w:r>
      <w:r w:rsidR="00432C7B">
        <w:t>, there are some differences in parameters, and all of the GRM methods and properties are static.</w:t>
      </w:r>
    </w:p>
    <w:p w14:paraId="5B5C09B3" w14:textId="77777777" w:rsidR="00DF081B" w:rsidRDefault="00DF081B" w:rsidP="00CF2E0C">
      <w:pPr>
        <w:pStyle w:val="Body"/>
      </w:pPr>
      <w:r>
        <w:t xml:space="preserve">This section also includes the definition of the </w:t>
      </w:r>
      <w:r w:rsidRPr="00DF081B">
        <w:rPr>
          <w:rFonts w:ascii="Courier New" w:hAnsi="Courier New" w:cs="Courier New"/>
          <w:sz w:val="18"/>
          <w:szCs w:val="18"/>
        </w:rPr>
        <w:t>ParseResult</w:t>
      </w:r>
      <w:r>
        <w:t xml:space="preserve"> </w:t>
      </w:r>
      <w:r w:rsidR="008979C7">
        <w:t>class</w:t>
      </w:r>
      <w:r>
        <w:t xml:space="preserve">, which consolidates all of the information returned by the </w:t>
      </w:r>
      <w:r w:rsidRPr="00DF081B">
        <w:rPr>
          <w:rFonts w:ascii="Courier New" w:hAnsi="Courier New" w:cs="Courier New"/>
          <w:sz w:val="18"/>
          <w:szCs w:val="18"/>
        </w:rPr>
        <w:t>Parse</w:t>
      </w:r>
      <w:r>
        <w:t xml:space="preserve"> methods into one </w:t>
      </w:r>
      <w:r w:rsidR="008979C7">
        <w:t>object</w:t>
      </w:r>
      <w:r>
        <w:t>.</w:t>
      </w:r>
    </w:p>
    <w:p w14:paraId="74ED07AB" w14:textId="77777777" w:rsidR="00817E1B" w:rsidRDefault="00817E1B" w:rsidP="00A148B3">
      <w:pPr>
        <w:pStyle w:val="Heading2"/>
      </w:pPr>
      <w:bookmarkStart w:id="327" w:name="_Ref490207441"/>
      <w:bookmarkStart w:id="328" w:name="_Ref490207461"/>
      <w:bookmarkStart w:id="329" w:name="_Toc411598111"/>
      <w:r w:rsidRPr="005E736C">
        <w:lastRenderedPageBreak/>
        <w:t>The Vendor-Specific Resource Manager Component</w:t>
      </w:r>
      <w:bookmarkEnd w:id="327"/>
      <w:bookmarkEnd w:id="328"/>
      <w:bookmarkEnd w:id="329"/>
    </w:p>
    <w:p w14:paraId="444C1DB0" w14:textId="77777777" w:rsidR="00432C7B" w:rsidRDefault="00432C7B" w:rsidP="00432C7B">
      <w:pPr>
        <w:pStyle w:val="Body"/>
      </w:pPr>
      <w:r>
        <w:t>Vendor specific resource managers are provided as part of a particular vendor’s implementation of VISA.NET.  Each vendor specific resource manager derives from IResourceManager and includes a public constructor with no parameters for use by the GRM.</w:t>
      </w:r>
    </w:p>
    <w:p w14:paraId="371BB870" w14:textId="77777777" w:rsidR="008C6855" w:rsidRDefault="008C6855" w:rsidP="008D7E06">
      <w:pPr>
        <w:pStyle w:val="Rule"/>
      </w:pPr>
    </w:p>
    <w:p w14:paraId="3D7F6FD0" w14:textId="77777777"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7B43D6">
        <w:rPr>
          <w:b/>
        </w:rPr>
        <w:t>SHALL</w:t>
      </w:r>
      <w:r w:rsidR="002D56C4">
        <w:t xml:space="preserve"> derive from IResourceManager.</w:t>
      </w:r>
    </w:p>
    <w:p w14:paraId="5CF15135" w14:textId="77777777" w:rsidR="00794D19" w:rsidRPr="00794D19" w:rsidRDefault="00794D19" w:rsidP="00794D19">
      <w:pPr>
        <w:pStyle w:val="Rule"/>
      </w:pPr>
    </w:p>
    <w:p w14:paraId="30C54582" w14:textId="77777777"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14:paraId="1B084B3E" w14:textId="77777777" w:rsidR="00794D19" w:rsidRPr="00794D19" w:rsidRDefault="00794D19" w:rsidP="00794D19">
      <w:pPr>
        <w:pStyle w:val="Rule"/>
      </w:pPr>
    </w:p>
    <w:p w14:paraId="283B5A26" w14:textId="77777777"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14:paraId="07FE285E" w14:textId="77777777" w:rsidR="00794D19" w:rsidRPr="00794D19" w:rsidRDefault="00794D19" w:rsidP="00794D19">
      <w:pPr>
        <w:pStyle w:val="Rule"/>
      </w:pPr>
    </w:p>
    <w:p w14:paraId="3C5F5958" w14:textId="77777777"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14:paraId="30F34B7A" w14:textId="77777777" w:rsidR="00794D19" w:rsidRPr="00794D19" w:rsidRDefault="00794D19" w:rsidP="008C6855">
      <w:pPr>
        <w:pStyle w:val="Permission"/>
      </w:pPr>
    </w:p>
    <w:p w14:paraId="00A35E3E" w14:textId="77777777"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14:paraId="1663189D" w14:textId="77777777" w:rsidR="00794D19" w:rsidRPr="00794D19" w:rsidRDefault="00794D19" w:rsidP="00794D19">
      <w:pPr>
        <w:pStyle w:val="Rule"/>
      </w:pPr>
    </w:p>
    <w:p w14:paraId="72B3F954" w14:textId="77777777" w:rsidR="00473E45" w:rsidRDefault="00473E45" w:rsidP="00DE3459">
      <w:pPr>
        <w:pStyle w:val="Desc"/>
        <w:spacing w:before="120"/>
      </w:pPr>
      <w:r>
        <w:t xml:space="preserve">The </w:t>
      </w:r>
      <w:r w:rsidRPr="00DE3459">
        <w:t>ImplementationVersion</w:t>
      </w:r>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14:paraId="7D70FCFE" w14:textId="77777777" w:rsidR="003D44E0" w:rsidRDefault="003D44E0" w:rsidP="003D0573">
      <w:pPr>
        <w:pStyle w:val="Desc"/>
        <w:numPr>
          <w:ilvl w:val="0"/>
          <w:numId w:val="23"/>
        </w:numPr>
      </w:pPr>
      <w:r>
        <w:t xml:space="preserve">Major value </w:t>
      </w:r>
      <w:r w:rsidR="002D56C4">
        <w:t>is</w:t>
      </w:r>
      <w:r>
        <w:t xml:space="preserve"> treated the same as .NET MajorVersion.</w:t>
      </w:r>
    </w:p>
    <w:p w14:paraId="72A68D0A" w14:textId="77777777" w:rsidR="003D44E0" w:rsidRDefault="003D44E0" w:rsidP="003D0573">
      <w:pPr>
        <w:pStyle w:val="Desc"/>
        <w:numPr>
          <w:ilvl w:val="0"/>
          <w:numId w:val="23"/>
        </w:numPr>
      </w:pPr>
      <w:r>
        <w:t xml:space="preserve">Minor value </w:t>
      </w:r>
      <w:r w:rsidR="002D56C4">
        <w:t>is</w:t>
      </w:r>
      <w:r>
        <w:t xml:space="preserve"> trea</w:t>
      </w:r>
      <w:r w:rsidR="002D56C4">
        <w:t>te</w:t>
      </w:r>
      <w:r>
        <w:t>d the same as .NET MinorVersion</w:t>
      </w:r>
      <w:r w:rsidR="0098745F">
        <w:t>.</w:t>
      </w:r>
    </w:p>
    <w:p w14:paraId="7A7DA0B4" w14:textId="77777777" w:rsidR="003D44E0" w:rsidRPr="003D44E0" w:rsidRDefault="0098745F" w:rsidP="003D0573">
      <w:pPr>
        <w:pStyle w:val="Desc"/>
        <w:numPr>
          <w:ilvl w:val="0"/>
          <w:numId w:val="23"/>
        </w:numPr>
      </w:pPr>
      <w:r>
        <w:t xml:space="preserve">.NET Build and Revision - build.revision </w:t>
      </w:r>
      <w:r w:rsidR="002D56C4">
        <w:t>is</w:t>
      </w:r>
      <w:r>
        <w:t xml:space="preserve"> monotonically increasing.</w:t>
      </w:r>
    </w:p>
    <w:p w14:paraId="408B2522" w14:textId="77777777" w:rsidR="002D56C4" w:rsidRPr="002D56C4" w:rsidRDefault="002D56C4" w:rsidP="00981D9C">
      <w:pPr>
        <w:pStyle w:val="Observation"/>
      </w:pPr>
    </w:p>
    <w:p w14:paraId="351C5A0D" w14:textId="77777777" w:rsidR="00E3485E" w:rsidRDefault="002D56C4" w:rsidP="002D56C4">
      <w:pPr>
        <w:pStyle w:val="Desc"/>
        <w:spacing w:before="120"/>
      </w:pPr>
      <w:r>
        <w:t>The ImplementationVersion</w:t>
      </w:r>
      <w:r w:rsidR="00E3485E">
        <w:t>, SpecificationVersion, ManufacturerID, and ManufacturerName</w:t>
      </w:r>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14:paraId="1BB77041" w14:textId="77777777" w:rsidR="00794D19" w:rsidRDefault="00794D19" w:rsidP="00794D19">
      <w:pPr>
        <w:pStyle w:val="Rule"/>
      </w:pPr>
    </w:p>
    <w:p w14:paraId="675A24AF" w14:textId="77777777" w:rsidR="0098745F" w:rsidRDefault="0098745F" w:rsidP="0098745F">
      <w:pPr>
        <w:pStyle w:val="Desc"/>
        <w:spacing w:before="120"/>
      </w:pPr>
      <w:r>
        <w:t xml:space="preserve">The SpecificationVersion property </w:t>
      </w:r>
      <w:r w:rsidRPr="003D44E0">
        <w:t>SHALL</w:t>
      </w:r>
      <w:r>
        <w:t xml:space="preserve"> be identical to the version of the specification with which the shared components used conform.  Build and revision </w:t>
      </w:r>
      <w:r w:rsidR="007B43D6">
        <w:rPr>
          <w:b/>
        </w:rPr>
        <w:t>SHALL</w:t>
      </w:r>
      <w:r>
        <w:t xml:space="preserve"> both be zero.</w:t>
      </w:r>
    </w:p>
    <w:p w14:paraId="083E3AD3" w14:textId="77777777" w:rsidR="00794D19" w:rsidRPr="00794D19" w:rsidRDefault="00794D19" w:rsidP="00794D19">
      <w:pPr>
        <w:pStyle w:val="Rule"/>
      </w:pPr>
    </w:p>
    <w:p w14:paraId="56635DAF" w14:textId="77777777"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r>
        <w:t>viFindRsrc followed by viFindNext until all discovered resources are found.</w:t>
      </w:r>
    </w:p>
    <w:p w14:paraId="3D0DE2C8" w14:textId="77777777" w:rsidR="00794D19" w:rsidRDefault="00794D19" w:rsidP="00794D19">
      <w:pPr>
        <w:pStyle w:val="Rule"/>
      </w:pPr>
    </w:p>
    <w:p w14:paraId="58C1F530" w14:textId="77777777" w:rsidR="00DE3459" w:rsidRDefault="00DE3459" w:rsidP="00513898">
      <w:pPr>
        <w:pStyle w:val="Desc"/>
        <w:spacing w:before="120"/>
      </w:pPr>
      <w:r>
        <w:t xml:space="preserve">The vendor-specific Parse method </w:t>
      </w:r>
      <w:r w:rsidRPr="00513898">
        <w:t>SHALL</w:t>
      </w:r>
      <w:r>
        <w:t xml:space="preserve"> have the same behavior as the viParseRsrc</w:t>
      </w:r>
      <w:r w:rsidR="000979CB">
        <w:t>Ex</w:t>
      </w:r>
      <w:r>
        <w:t xml:space="preserve"> method described in VPP</w:t>
      </w:r>
      <w:r w:rsidR="00395D45">
        <w:t>-</w:t>
      </w:r>
      <w:r>
        <w:t>4.3 with the following exceptions.</w:t>
      </w:r>
    </w:p>
    <w:p w14:paraId="23E806CF" w14:textId="77777777"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14:paraId="1759FAE9" w14:textId="77777777"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14:paraId="71FB6999" w14:textId="77777777" w:rsidR="00794D19" w:rsidRPr="002124D7" w:rsidRDefault="00794D19" w:rsidP="002124D7">
      <w:pPr>
        <w:pStyle w:val="Rule"/>
      </w:pPr>
    </w:p>
    <w:p w14:paraId="550F122F" w14:textId="77777777" w:rsidR="0097316A" w:rsidRDefault="000979CB" w:rsidP="0097316A">
      <w:pPr>
        <w:pStyle w:val="Desc"/>
        <w:spacing w:before="120"/>
      </w:pPr>
      <w:r w:rsidRPr="000979CB">
        <w:t>IF</w:t>
      </w:r>
      <w:r>
        <w:t xml:space="preserve"> a vendor-specific resource manager can create any particular resource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Find() method, with an </w:t>
      </w:r>
      <w:r w:rsidR="007473BB" w:rsidRPr="0097316A">
        <w:t>pattern</w:t>
      </w:r>
      <w:r w:rsidR="007473BB">
        <w:t xml:space="preserve"> argument equal to “*”, will return all of the available resources for the vendor’s VISA.NET implementation.</w:t>
      </w:r>
    </w:p>
    <w:p w14:paraId="3E397BCD" w14:textId="77777777" w:rsidR="00473E45" w:rsidRDefault="00473E45" w:rsidP="0097316A">
      <w:pPr>
        <w:pStyle w:val="Rule"/>
      </w:pPr>
    </w:p>
    <w:p w14:paraId="3E4F4270" w14:textId="77777777" w:rsidR="00473E45" w:rsidRPr="00473E45" w:rsidRDefault="0097316A" w:rsidP="00513898">
      <w:pPr>
        <w:pStyle w:val="Desc"/>
      </w:pPr>
      <w:r>
        <w:t>The</w:t>
      </w:r>
      <w:r w:rsidR="00743E99">
        <w:t xml:space="preserve"> vendor-specific resource manager</w:t>
      </w:r>
      <w:r>
        <w:t xml:space="preserve"> SHALL be registered as described in Section </w:t>
      </w:r>
      <w:r w:rsidR="00AC2B38">
        <w:fldChar w:fldCharType="begin" w:fldLock="1"/>
      </w:r>
      <w:r>
        <w:instrText xml:space="preserve"> REF _Ref384284634 \r \h </w:instrText>
      </w:r>
      <w:r w:rsidR="00AC2B38">
        <w:fldChar w:fldCharType="separate"/>
      </w:r>
      <w:r w:rsidR="00167892">
        <w:t>18.2.3</w:t>
      </w:r>
      <w:r w:rsidR="00AC2B38">
        <w:fldChar w:fldCharType="end"/>
      </w:r>
      <w:r>
        <w:t xml:space="preserve">, </w:t>
      </w:r>
      <w:r w:rsidR="00A25C95">
        <w:fldChar w:fldCharType="begin" w:fldLock="1"/>
      </w:r>
      <w:r w:rsidR="00A25C95">
        <w:instrText xml:space="preserve"> REF _Ref384284645 \h  \* MERGEFORMAT </w:instrText>
      </w:r>
      <w:r w:rsidR="00A25C95">
        <w:fldChar w:fldCharType="separate"/>
      </w:r>
      <w:r w:rsidR="00167892" w:rsidRPr="00167892">
        <w:rPr>
          <w:i/>
        </w:rPr>
        <w:t>VISA.NET Registry Entries</w:t>
      </w:r>
      <w:r w:rsidR="00A25C95">
        <w:fldChar w:fldCharType="end"/>
      </w:r>
      <w:r w:rsidR="00743E99">
        <w:t>.</w:t>
      </w:r>
    </w:p>
    <w:p w14:paraId="01B489CC" w14:textId="77777777" w:rsidR="00A75236" w:rsidRPr="005E736C" w:rsidRDefault="00A75236" w:rsidP="00A75236">
      <w:pPr>
        <w:pStyle w:val="Heading2"/>
      </w:pPr>
      <w:bookmarkStart w:id="330" w:name="_Ref357066183"/>
      <w:bookmarkStart w:id="331" w:name="_Toc411598112"/>
      <w:bookmarkStart w:id="332" w:name="_Ref503250181"/>
      <w:bookmarkStart w:id="333" w:name="_Ref490047875"/>
      <w:r>
        <w:lastRenderedPageBreak/>
        <w:t>IResourceManager Interface</w:t>
      </w:r>
      <w:bookmarkEnd w:id="330"/>
      <w:bookmarkEnd w:id="331"/>
    </w:p>
    <w:p w14:paraId="0617190D" w14:textId="77777777" w:rsidR="00A75236" w:rsidRDefault="00A75236" w:rsidP="00A75236">
      <w:pPr>
        <w:pStyle w:val="Heading-Sub2"/>
      </w:pPr>
      <w:r>
        <w:t>Description</w:t>
      </w:r>
    </w:p>
    <w:p w14:paraId="3F28B535" w14:textId="77777777" w:rsidR="00A75236" w:rsidRDefault="00A75236" w:rsidP="00A75236">
      <w:pPr>
        <w:pStyle w:val="Body"/>
      </w:pPr>
      <w:r>
        <w:t xml:space="preserve">The </w:t>
      </w:r>
      <w:r w:rsidRPr="001837F0">
        <w:rPr>
          <w:rFonts w:ascii="Courier New" w:hAnsi="Courier New"/>
          <w:sz w:val="18"/>
        </w:rPr>
        <w:t>IResourceManager</w:t>
      </w:r>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14:paraId="17BC868B" w14:textId="77777777" w:rsidR="00A75236" w:rsidRPr="00944A2C" w:rsidRDefault="00A75236" w:rsidP="00A75236">
      <w:pPr>
        <w:pStyle w:val="Heading-Sub2"/>
      </w:pPr>
      <w:r w:rsidRPr="00944A2C">
        <w:t>Definition</w:t>
      </w:r>
    </w:p>
    <w:tbl>
      <w:tblPr>
        <w:tblW w:w="0" w:type="auto"/>
        <w:tblInd w:w="720" w:type="dxa"/>
        <w:tblLook w:val="04A0" w:firstRow="1" w:lastRow="0" w:firstColumn="1" w:lastColumn="0" w:noHBand="0" w:noVBand="1"/>
      </w:tblPr>
      <w:tblGrid>
        <w:gridCol w:w="8856"/>
      </w:tblGrid>
      <w:tr w:rsidR="00A75236" w14:paraId="2510B032" w14:textId="77777777" w:rsidTr="002F16FB">
        <w:tc>
          <w:tcPr>
            <w:tcW w:w="8856" w:type="dxa"/>
          </w:tcPr>
          <w:p w14:paraId="368233F3" w14:textId="77777777" w:rsidR="00A75236" w:rsidRPr="00FC5064" w:rsidRDefault="00A75236" w:rsidP="002F16FB">
            <w:pPr>
              <w:pStyle w:val="TableItem"/>
              <w:rPr>
                <w:rFonts w:ascii="Courier New" w:hAnsi="Courier New"/>
                <w:sz w:val="18"/>
              </w:rPr>
            </w:pPr>
            <w:r w:rsidRPr="00FC5064">
              <w:rPr>
                <w:rFonts w:ascii="Courier New" w:hAnsi="Courier New"/>
                <w:sz w:val="18"/>
              </w:rPr>
              <w:t>public interface IResourceManager</w:t>
            </w:r>
            <w:r w:rsidR="00C573FA">
              <w:rPr>
                <w:rFonts w:ascii="Courier New" w:hAnsi="Courier New"/>
                <w:sz w:val="18"/>
              </w:rPr>
              <w:t xml:space="preserve"> : IDisposable</w:t>
            </w:r>
          </w:p>
          <w:p w14:paraId="3C0FC69F" w14:textId="77777777" w:rsidR="00A75236" w:rsidRPr="00FC5064" w:rsidRDefault="00A75236" w:rsidP="002F16FB">
            <w:pPr>
              <w:pStyle w:val="TableItem"/>
              <w:rPr>
                <w:rFonts w:ascii="Courier New" w:hAnsi="Courier New"/>
                <w:sz w:val="18"/>
              </w:rPr>
            </w:pPr>
            <w:r w:rsidRPr="00FC5064">
              <w:rPr>
                <w:rFonts w:ascii="Courier New" w:hAnsi="Courier New"/>
                <w:sz w:val="18"/>
              </w:rPr>
              <w:t>{</w:t>
            </w:r>
          </w:p>
          <w:p w14:paraId="44439754" w14:textId="77777777" w:rsidR="00A75236" w:rsidRPr="00FC5064" w:rsidRDefault="00A75236" w:rsidP="002F16FB">
            <w:pPr>
              <w:pStyle w:val="TableItem"/>
              <w:rPr>
                <w:rFonts w:ascii="Courier New" w:hAnsi="Courier New"/>
                <w:sz w:val="18"/>
              </w:rPr>
            </w:pPr>
            <w:r w:rsidRPr="00FC5064">
              <w:rPr>
                <w:rFonts w:ascii="Courier New" w:hAnsi="Courier New"/>
                <w:sz w:val="18"/>
              </w:rPr>
              <w:t xml:space="preserve">   IEnumerable&lt;</w:t>
            </w:r>
            <w:r w:rsidR="00EE01BB">
              <w:rPr>
                <w:rFonts w:ascii="Courier New" w:hAnsi="Courier New"/>
                <w:sz w:val="18"/>
              </w:rPr>
              <w:t>S</w:t>
            </w:r>
            <w:r w:rsidRPr="00FC5064">
              <w:rPr>
                <w:rFonts w:ascii="Courier New" w:hAnsi="Courier New"/>
                <w:sz w:val="18"/>
              </w:rPr>
              <w:t>tring&gt; Find(String pattern);</w:t>
            </w:r>
          </w:p>
          <w:p w14:paraId="70115BFC" w14:textId="77777777" w:rsidR="00A75236" w:rsidRPr="00FC5064" w:rsidRDefault="00A75236" w:rsidP="00EE01BB">
            <w:pPr>
              <w:pStyle w:val="TableItem"/>
              <w:rPr>
                <w:rFonts w:ascii="Courier New" w:hAnsi="Courier New"/>
                <w:sz w:val="18"/>
              </w:rPr>
            </w:pPr>
            <w:r w:rsidRPr="00FC5064">
              <w:rPr>
                <w:rFonts w:ascii="Courier New" w:hAnsi="Courier New"/>
                <w:sz w:val="18"/>
              </w:rPr>
              <w:t xml:space="preserve">   </w:t>
            </w:r>
            <w:r w:rsidR="00EE01BB">
              <w:rPr>
                <w:rFonts w:ascii="Courier New" w:hAnsi="Courier New"/>
                <w:sz w:val="18"/>
              </w:rPr>
              <w:t>ParseResult</w:t>
            </w:r>
            <w:r w:rsidRPr="00FC5064">
              <w:rPr>
                <w:rFonts w:ascii="Courier New" w:hAnsi="Courier New"/>
                <w:sz w:val="18"/>
              </w:rPr>
              <w:t xml:space="preserve"> Parse(String resourceName);</w:t>
            </w:r>
          </w:p>
          <w:p w14:paraId="6502D705"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r>
              <w:rPr>
                <w:rFonts w:ascii="Courier New" w:hAnsi="Courier New"/>
                <w:sz w:val="18"/>
              </w:rPr>
              <w:t>;</w:t>
            </w:r>
          </w:p>
          <w:p w14:paraId="38FFBA0D"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IVisaSession Open(String resourceName,</w:t>
            </w:r>
          </w:p>
          <w:p w14:paraId="45915964" w14:textId="77777777" w:rsidR="00EE01BB"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AccessModes accessMode,</w:t>
            </w:r>
          </w:p>
          <w:p w14:paraId="741F34E8"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Int32 timeoutMilliseconds)</w:t>
            </w:r>
            <w:r>
              <w:rPr>
                <w:rFonts w:ascii="Courier New" w:hAnsi="Courier New"/>
                <w:sz w:val="18"/>
              </w:rPr>
              <w:t>;</w:t>
            </w:r>
          </w:p>
          <w:p w14:paraId="6C3D917A" w14:textId="77777777" w:rsidR="00A75236" w:rsidRDefault="00A75236" w:rsidP="002F16FB">
            <w:pPr>
              <w:pStyle w:val="TableItem"/>
              <w:rPr>
                <w:rFonts w:ascii="Courier New" w:hAnsi="Courier New"/>
                <w:sz w:val="18"/>
              </w:rPr>
            </w:pPr>
            <w:r w:rsidRPr="00FC5064">
              <w:rPr>
                <w:rFonts w:ascii="Courier New" w:hAnsi="Courier New"/>
                <w:sz w:val="18"/>
              </w:rPr>
              <w:t xml:space="preserve">   IVisaSession Open(String resourceName,</w:t>
            </w:r>
          </w:p>
          <w:p w14:paraId="1102F66D"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AccessModes accessModes,</w:t>
            </w:r>
          </w:p>
          <w:p w14:paraId="39B465E0"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timeoutMilliseconds,</w:t>
            </w:r>
          </w:p>
          <w:p w14:paraId="58B517A4" w14:textId="77777777"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ResourceOpenStatus openStatus);</w:t>
            </w:r>
          </w:p>
          <w:p w14:paraId="3658E38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ManufacturerName { get; }</w:t>
            </w:r>
          </w:p>
          <w:p w14:paraId="0B1E13B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ManufacturerId { get; }</w:t>
            </w:r>
          </w:p>
          <w:p w14:paraId="1BE7A44F"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ImplementationVersion { get; }</w:t>
            </w:r>
          </w:p>
          <w:p w14:paraId="20972718"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SpecificationVersion { get; }</w:t>
            </w:r>
          </w:p>
          <w:p w14:paraId="61C386A1" w14:textId="77777777"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14:paraId="0C44429D" w14:textId="77777777" w:rsidR="00A75236" w:rsidRPr="00A148B3" w:rsidRDefault="00A75236" w:rsidP="00A75236">
      <w:pPr>
        <w:pStyle w:val="Heading-Sub2"/>
      </w:pPr>
      <w:r w:rsidRPr="00A148B3">
        <w:t>Corresponding VISA Features</w:t>
      </w:r>
    </w:p>
    <w:p w14:paraId="31BC2959" w14:textId="77777777" w:rsidR="00A75236" w:rsidRDefault="00A75236" w:rsidP="00A75236">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1A8B0A89" w14:textId="77777777"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325E88AB" w14:textId="77777777" w:rsidTr="002F16FB">
        <w:trPr>
          <w:cantSplit/>
        </w:trPr>
        <w:tc>
          <w:tcPr>
            <w:tcW w:w="4572" w:type="dxa"/>
          </w:tcPr>
          <w:p w14:paraId="631FDD05" w14:textId="77777777" w:rsidR="00A75236" w:rsidRPr="00B570D8" w:rsidRDefault="00A75236" w:rsidP="002F16FB">
            <w:pPr>
              <w:pStyle w:val="TableCaption"/>
              <w:jc w:val="left"/>
            </w:pPr>
            <w:r>
              <w:t>Method</w:t>
            </w:r>
            <w:r w:rsidRPr="00B570D8">
              <w:t xml:space="preserve"> Name</w:t>
            </w:r>
          </w:p>
        </w:tc>
        <w:tc>
          <w:tcPr>
            <w:tcW w:w="4249" w:type="dxa"/>
          </w:tcPr>
          <w:p w14:paraId="586EEBF2" w14:textId="77777777"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14:paraId="0EF5439D" w14:textId="77777777" w:rsidTr="002F16FB">
        <w:trPr>
          <w:cantSplit/>
        </w:trPr>
        <w:tc>
          <w:tcPr>
            <w:tcW w:w="4572" w:type="dxa"/>
            <w:vAlign w:val="center"/>
          </w:tcPr>
          <w:p w14:paraId="6FADD538" w14:textId="77777777" w:rsidR="00A75236" w:rsidRPr="00AB1F8A" w:rsidRDefault="00A75236" w:rsidP="002F16FB">
            <w:pPr>
              <w:pStyle w:val="TableItem"/>
              <w:rPr>
                <w:rFonts w:ascii="Courier New" w:hAnsi="Courier New"/>
                <w:sz w:val="18"/>
              </w:rPr>
            </w:pPr>
            <w:r>
              <w:rPr>
                <w:rFonts w:ascii="Courier New" w:hAnsi="Courier New"/>
                <w:sz w:val="18"/>
              </w:rPr>
              <w:t>Find()</w:t>
            </w:r>
          </w:p>
        </w:tc>
        <w:tc>
          <w:tcPr>
            <w:tcW w:w="4249" w:type="dxa"/>
            <w:vAlign w:val="center"/>
          </w:tcPr>
          <w:p w14:paraId="7AD9C205"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A75236" w14:paraId="58D8C9B1" w14:textId="77777777" w:rsidTr="002F16FB">
        <w:trPr>
          <w:cantSplit/>
        </w:trPr>
        <w:tc>
          <w:tcPr>
            <w:tcW w:w="4572" w:type="dxa"/>
            <w:vAlign w:val="center"/>
          </w:tcPr>
          <w:p w14:paraId="722F9302" w14:textId="77777777" w:rsidR="00A75236" w:rsidRPr="00AB1F8A" w:rsidRDefault="00A75236" w:rsidP="009269B3">
            <w:pPr>
              <w:pStyle w:val="TableItem"/>
              <w:rPr>
                <w:rFonts w:ascii="Courier New" w:hAnsi="Courier New"/>
                <w:sz w:val="18"/>
              </w:rPr>
            </w:pPr>
            <w:r>
              <w:rPr>
                <w:rFonts w:ascii="Courier New" w:hAnsi="Courier New"/>
                <w:sz w:val="18"/>
              </w:rPr>
              <w:t>Parse()</w:t>
            </w:r>
          </w:p>
        </w:tc>
        <w:tc>
          <w:tcPr>
            <w:tcW w:w="4249" w:type="dxa"/>
            <w:vAlign w:val="center"/>
          </w:tcPr>
          <w:p w14:paraId="26279DAD"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A75236" w14:paraId="5AE1B9D1" w14:textId="77777777" w:rsidTr="002F16FB">
        <w:trPr>
          <w:cantSplit/>
        </w:trPr>
        <w:tc>
          <w:tcPr>
            <w:tcW w:w="4572" w:type="dxa"/>
            <w:vAlign w:val="center"/>
          </w:tcPr>
          <w:p w14:paraId="0FBE6EF5" w14:textId="77777777" w:rsidR="00A75236" w:rsidRPr="00AB1F8A" w:rsidRDefault="00A75236" w:rsidP="002F16FB">
            <w:pPr>
              <w:pStyle w:val="TableItem"/>
              <w:rPr>
                <w:rFonts w:ascii="Courier New" w:hAnsi="Courier New"/>
                <w:sz w:val="18"/>
              </w:rPr>
            </w:pPr>
            <w:r>
              <w:rPr>
                <w:rFonts w:ascii="Courier New" w:hAnsi="Courier New"/>
                <w:sz w:val="18"/>
              </w:rPr>
              <w:t>Open()</w:t>
            </w:r>
          </w:p>
        </w:tc>
        <w:tc>
          <w:tcPr>
            <w:tcW w:w="4249" w:type="dxa"/>
            <w:vAlign w:val="center"/>
          </w:tcPr>
          <w:p w14:paraId="17B376D0" w14:textId="77777777" w:rsidR="00A75236" w:rsidRPr="00AB1F8A" w:rsidRDefault="00A75236" w:rsidP="002F16FB">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bl>
    <w:p w14:paraId="20A25FDE" w14:textId="77777777" w:rsidR="00A75236" w:rsidRDefault="00A75236" w:rsidP="00A75236">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1044926E" w14:textId="77777777"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24CA124A" w14:textId="77777777" w:rsidTr="002F16FB">
        <w:trPr>
          <w:cantSplit/>
        </w:trPr>
        <w:tc>
          <w:tcPr>
            <w:tcW w:w="4572" w:type="dxa"/>
          </w:tcPr>
          <w:p w14:paraId="31B24414" w14:textId="77777777" w:rsidR="00A75236" w:rsidRPr="00B570D8" w:rsidRDefault="00A75236" w:rsidP="002F16FB">
            <w:pPr>
              <w:pStyle w:val="TableCaption"/>
              <w:jc w:val="left"/>
            </w:pPr>
            <w:r>
              <w:t>Property</w:t>
            </w:r>
            <w:r w:rsidRPr="00B570D8">
              <w:t xml:space="preserve"> Name</w:t>
            </w:r>
          </w:p>
        </w:tc>
        <w:tc>
          <w:tcPr>
            <w:tcW w:w="4249" w:type="dxa"/>
          </w:tcPr>
          <w:p w14:paraId="1EEA7CFF" w14:textId="77777777" w:rsidR="00A75236" w:rsidRPr="00B570D8" w:rsidRDefault="00A75236" w:rsidP="002F16FB">
            <w:pPr>
              <w:pStyle w:val="TableCaption"/>
              <w:jc w:val="left"/>
            </w:pPr>
            <w:r w:rsidRPr="00B570D8">
              <w:t xml:space="preserve">VISA </w:t>
            </w:r>
            <w:r>
              <w:t>Attribute</w:t>
            </w:r>
            <w:r w:rsidRPr="00B570D8">
              <w:t xml:space="preserve"> Name</w:t>
            </w:r>
          </w:p>
        </w:tc>
      </w:tr>
      <w:tr w:rsidR="00A75236" w14:paraId="64627E7B" w14:textId="77777777" w:rsidTr="002F16FB">
        <w:trPr>
          <w:cantSplit/>
        </w:trPr>
        <w:tc>
          <w:tcPr>
            <w:tcW w:w="4572" w:type="dxa"/>
            <w:vAlign w:val="center"/>
          </w:tcPr>
          <w:p w14:paraId="772C5794" w14:textId="77777777" w:rsidR="00A75236" w:rsidRPr="00AB1F8A" w:rsidRDefault="00A75236" w:rsidP="002F16FB">
            <w:pPr>
              <w:pStyle w:val="TableItem"/>
              <w:rPr>
                <w:rFonts w:ascii="Courier New" w:hAnsi="Courier New"/>
                <w:sz w:val="18"/>
              </w:rPr>
            </w:pPr>
            <w:r>
              <w:rPr>
                <w:rFonts w:ascii="Courier New" w:hAnsi="Courier New"/>
                <w:sz w:val="18"/>
              </w:rPr>
              <w:t>ManufacturerName</w:t>
            </w:r>
          </w:p>
        </w:tc>
        <w:tc>
          <w:tcPr>
            <w:tcW w:w="4249" w:type="dxa"/>
            <w:vAlign w:val="center"/>
          </w:tcPr>
          <w:p w14:paraId="7B28B988"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14:paraId="0CA19540" w14:textId="77777777" w:rsidTr="002F16FB">
        <w:trPr>
          <w:cantSplit/>
        </w:trPr>
        <w:tc>
          <w:tcPr>
            <w:tcW w:w="4572" w:type="dxa"/>
            <w:vAlign w:val="center"/>
          </w:tcPr>
          <w:p w14:paraId="319B1A10" w14:textId="77777777" w:rsidR="00A75236" w:rsidRPr="00AB1F8A" w:rsidRDefault="00A75236" w:rsidP="002F16FB">
            <w:pPr>
              <w:pStyle w:val="TableItem"/>
              <w:rPr>
                <w:rFonts w:ascii="Courier New" w:hAnsi="Courier New"/>
                <w:sz w:val="18"/>
              </w:rPr>
            </w:pPr>
            <w:r>
              <w:rPr>
                <w:rFonts w:ascii="Courier New" w:hAnsi="Courier New"/>
                <w:sz w:val="18"/>
              </w:rPr>
              <w:t>ManufacturerID</w:t>
            </w:r>
          </w:p>
        </w:tc>
        <w:tc>
          <w:tcPr>
            <w:tcW w:w="4249" w:type="dxa"/>
            <w:vAlign w:val="center"/>
          </w:tcPr>
          <w:p w14:paraId="2643A870"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14:paraId="1B2B0EA7" w14:textId="77777777" w:rsidTr="002F16FB">
        <w:trPr>
          <w:cantSplit/>
        </w:trPr>
        <w:tc>
          <w:tcPr>
            <w:tcW w:w="4572" w:type="dxa"/>
            <w:vAlign w:val="center"/>
          </w:tcPr>
          <w:p w14:paraId="2DE77372" w14:textId="77777777" w:rsidR="00A75236" w:rsidRPr="00AB1F8A" w:rsidRDefault="00A75236" w:rsidP="002F16FB">
            <w:pPr>
              <w:pStyle w:val="TableItem"/>
              <w:rPr>
                <w:rFonts w:ascii="Courier New" w:hAnsi="Courier New"/>
                <w:sz w:val="18"/>
              </w:rPr>
            </w:pPr>
            <w:r>
              <w:rPr>
                <w:rFonts w:ascii="Courier New" w:hAnsi="Courier New"/>
                <w:sz w:val="18"/>
              </w:rPr>
              <w:t>ImplementationVersion</w:t>
            </w:r>
          </w:p>
        </w:tc>
        <w:tc>
          <w:tcPr>
            <w:tcW w:w="4249" w:type="dxa"/>
            <w:vAlign w:val="center"/>
          </w:tcPr>
          <w:p w14:paraId="2344A2EC"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14:paraId="63483390" w14:textId="77777777" w:rsidTr="002F16FB">
        <w:trPr>
          <w:cantSplit/>
        </w:trPr>
        <w:tc>
          <w:tcPr>
            <w:tcW w:w="4572" w:type="dxa"/>
            <w:vAlign w:val="center"/>
          </w:tcPr>
          <w:p w14:paraId="5DDDEB1E" w14:textId="77777777" w:rsidR="00A75236" w:rsidRDefault="00A75236" w:rsidP="002F16FB">
            <w:pPr>
              <w:pStyle w:val="TableItem"/>
              <w:rPr>
                <w:rFonts w:ascii="Courier New" w:hAnsi="Courier New"/>
                <w:sz w:val="18"/>
              </w:rPr>
            </w:pPr>
            <w:r>
              <w:rPr>
                <w:rFonts w:ascii="Courier New" w:hAnsi="Courier New"/>
                <w:sz w:val="18"/>
              </w:rPr>
              <w:t>SpecificationVersion</w:t>
            </w:r>
          </w:p>
        </w:tc>
        <w:tc>
          <w:tcPr>
            <w:tcW w:w="4249" w:type="dxa"/>
            <w:vAlign w:val="center"/>
          </w:tcPr>
          <w:p w14:paraId="2591BE8F"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14:paraId="63EEFD51" w14:textId="77777777" w:rsidR="00A75236" w:rsidRPr="00276D25" w:rsidRDefault="00A75236" w:rsidP="001C3CE6">
      <w:pPr>
        <w:pStyle w:val="Observation"/>
      </w:pPr>
    </w:p>
    <w:p w14:paraId="6278FCBE" w14:textId="77777777" w:rsidR="00A75236" w:rsidRDefault="00A75236" w:rsidP="00A75236">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bookmarkEnd w:id="332"/>
    <w:p w14:paraId="5684E993" w14:textId="77777777" w:rsidR="00A75236" w:rsidRPr="00972178" w:rsidRDefault="00A75236" w:rsidP="00A75236">
      <w:pPr>
        <w:pStyle w:val="Desc"/>
      </w:pPr>
    </w:p>
    <w:p w14:paraId="4401A377" w14:textId="77777777" w:rsidR="00817E1B" w:rsidRPr="005E736C" w:rsidRDefault="00817E1B" w:rsidP="00A148B3">
      <w:pPr>
        <w:pStyle w:val="Heading2"/>
      </w:pPr>
      <w:bookmarkStart w:id="334" w:name="_Ref384284849"/>
      <w:bookmarkStart w:id="335" w:name="_Ref384284863"/>
      <w:bookmarkStart w:id="336" w:name="_Toc411598113"/>
      <w:r w:rsidRPr="005E736C">
        <w:lastRenderedPageBreak/>
        <w:t xml:space="preserve">The Global Resource Manager </w:t>
      </w:r>
      <w:r w:rsidR="008B147B">
        <w:t xml:space="preserve">(GRM) </w:t>
      </w:r>
      <w:r w:rsidRPr="005E736C">
        <w:t>Component</w:t>
      </w:r>
      <w:bookmarkEnd w:id="333"/>
      <w:bookmarkEnd w:id="334"/>
      <w:bookmarkEnd w:id="335"/>
      <w:bookmarkEnd w:id="336"/>
    </w:p>
    <w:p w14:paraId="0DE8D7C3" w14:textId="77777777"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VISA.NET </w:t>
      </w:r>
      <w:r w:rsidR="009269B3">
        <w:t xml:space="preserve"> Shared Components</w:t>
      </w:r>
      <w:r>
        <w:t>.</w:t>
      </w:r>
    </w:p>
    <w:p w14:paraId="38AA0AEA" w14:textId="77777777" w:rsidR="002124D7" w:rsidRDefault="002124D7" w:rsidP="002124D7">
      <w:pPr>
        <w:pStyle w:val="Rule"/>
      </w:pPr>
    </w:p>
    <w:p w14:paraId="6E7179E3" w14:textId="77777777" w:rsidR="00817E1B" w:rsidRDefault="00817E1B" w:rsidP="002124D7">
      <w:pPr>
        <w:pStyle w:val="Body"/>
      </w:pPr>
      <w:r>
        <w:t xml:space="preserve">The ManufacturerName property </w:t>
      </w:r>
      <w:r w:rsidR="007B43D6">
        <w:rPr>
          <w:b/>
        </w:rPr>
        <w:t>SHALL</w:t>
      </w:r>
      <w:r>
        <w:t xml:space="preserve"> return “</w:t>
      </w:r>
      <w:r w:rsidR="00133328" w:rsidRPr="003D44E0">
        <w:t>IVI Foundation</w:t>
      </w:r>
      <w:r>
        <w:t xml:space="preserve">” and the ManufacturerID property </w:t>
      </w:r>
      <w:r w:rsidRPr="003D44E0">
        <w:t>SHALL</w:t>
      </w:r>
      <w:r>
        <w:t xml:space="preserve"> return 0x3FFF.</w:t>
      </w:r>
    </w:p>
    <w:p w14:paraId="125DF33A" w14:textId="77777777" w:rsidR="00306484" w:rsidRPr="00794D19" w:rsidRDefault="00306484" w:rsidP="00306484">
      <w:pPr>
        <w:pStyle w:val="Rule"/>
      </w:pPr>
    </w:p>
    <w:p w14:paraId="3948B1FE" w14:textId="77777777" w:rsidR="00306484" w:rsidRDefault="00306484" w:rsidP="00306484">
      <w:pPr>
        <w:pStyle w:val="Desc"/>
        <w:spacing w:before="120"/>
      </w:pPr>
      <w:r>
        <w:t xml:space="preserve">The </w:t>
      </w:r>
      <w:r w:rsidRPr="00DE3459">
        <w:t>ImplementationVersion</w:t>
      </w:r>
      <w:r>
        <w:t xml:space="preserve"> property of the vendor-specific manager </w:t>
      </w:r>
      <w:r w:rsidRPr="00DE3459">
        <w:t>SHALL</w:t>
      </w:r>
      <w:r>
        <w:t xml:space="preserve"> relate to the VISA attribute </w:t>
      </w:r>
      <w:r w:rsidRPr="00DE3459">
        <w:t>VI_ATTR_RSRC_IMPL_VERSION</w:t>
      </w:r>
      <w:r>
        <w:t xml:space="preserve"> as follows.</w:t>
      </w:r>
    </w:p>
    <w:p w14:paraId="34E12069" w14:textId="77777777" w:rsidR="00306484" w:rsidRDefault="00306484" w:rsidP="003D0573">
      <w:pPr>
        <w:pStyle w:val="Desc"/>
        <w:numPr>
          <w:ilvl w:val="0"/>
          <w:numId w:val="23"/>
        </w:numPr>
      </w:pPr>
      <w:r>
        <w:t>Major value is treated the same as .NET MajorVersion.</w:t>
      </w:r>
    </w:p>
    <w:p w14:paraId="3BA52C65" w14:textId="77777777" w:rsidR="00306484" w:rsidRDefault="00306484" w:rsidP="003D0573">
      <w:pPr>
        <w:pStyle w:val="Desc"/>
        <w:numPr>
          <w:ilvl w:val="0"/>
          <w:numId w:val="23"/>
        </w:numPr>
      </w:pPr>
      <w:r>
        <w:t>Minor value is treated the same as .NET MinorVersion.</w:t>
      </w:r>
    </w:p>
    <w:p w14:paraId="4AA4E6C6" w14:textId="77777777" w:rsidR="00306484" w:rsidRPr="003D44E0" w:rsidRDefault="00306484" w:rsidP="003D0573">
      <w:pPr>
        <w:pStyle w:val="Desc"/>
        <w:numPr>
          <w:ilvl w:val="0"/>
          <w:numId w:val="23"/>
        </w:numPr>
      </w:pPr>
      <w:r>
        <w:t>.NET Build and Revision - build.revision is monotonically increasing.</w:t>
      </w:r>
    </w:p>
    <w:p w14:paraId="333609BB" w14:textId="77777777" w:rsidR="00306484" w:rsidRDefault="00306484" w:rsidP="00306484">
      <w:pPr>
        <w:pStyle w:val="Rule"/>
      </w:pPr>
    </w:p>
    <w:p w14:paraId="3B200F92" w14:textId="77777777" w:rsidR="00306484" w:rsidRDefault="00306484" w:rsidP="00306484">
      <w:pPr>
        <w:pStyle w:val="Desc"/>
        <w:spacing w:before="120"/>
      </w:pPr>
      <w:r>
        <w:t xml:space="preserve">The SpecificationVersion property </w:t>
      </w:r>
      <w:r w:rsidR="007B43D6">
        <w:rPr>
          <w:b/>
        </w:rPr>
        <w:t>SHALL</w:t>
      </w:r>
      <w:r>
        <w:t xml:space="preserve"> be identical to the version of the specification with which the </w:t>
      </w:r>
      <w:r w:rsidR="00A65813">
        <w:t>GRM</w:t>
      </w:r>
      <w:r>
        <w:t xml:space="preserve"> conform</w:t>
      </w:r>
      <w:r w:rsidR="00A65813">
        <w:t>s</w:t>
      </w:r>
      <w:r>
        <w:t xml:space="preserve">.  Build and revision </w:t>
      </w:r>
      <w:r w:rsidR="007B43D6">
        <w:rPr>
          <w:b/>
        </w:rPr>
        <w:t>SHALL</w:t>
      </w:r>
      <w:r>
        <w:t xml:space="preserve"> both be zero.</w:t>
      </w:r>
    </w:p>
    <w:p w14:paraId="58021633" w14:textId="77777777" w:rsidR="00817E1B" w:rsidRDefault="00817E1B" w:rsidP="00EA1CF8">
      <w:pPr>
        <w:pStyle w:val="Rule"/>
      </w:pPr>
    </w:p>
    <w:p w14:paraId="631A8B46" w14:textId="77777777"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14:paraId="0C5DFA17" w14:textId="77777777" w:rsidR="00794D19" w:rsidRPr="00794D19" w:rsidRDefault="00794D19" w:rsidP="001C3CE6">
      <w:pPr>
        <w:pStyle w:val="Observation"/>
      </w:pPr>
    </w:p>
    <w:p w14:paraId="0C4FE8ED" w14:textId="77777777" w:rsidR="00794D19" w:rsidRDefault="00794D19" w:rsidP="002124D7">
      <w:pPr>
        <w:pStyle w:val="Body"/>
      </w:pPr>
      <w:r>
        <w:t>The GRM ignore</w:t>
      </w:r>
      <w:r w:rsidR="00A65813">
        <w:t>s</w:t>
      </w:r>
      <w:r>
        <w:t xml:space="preserve"> a given RM if the RM implementation is not compatible for any reason with the current runtime &amp; process.</w:t>
      </w:r>
    </w:p>
    <w:p w14:paraId="70A771C9" w14:textId="77777777" w:rsidR="001C064E" w:rsidRDefault="001C064E" w:rsidP="00FC2864">
      <w:pPr>
        <w:pStyle w:val="Rule"/>
      </w:pPr>
    </w:p>
    <w:p w14:paraId="62C513DE" w14:textId="77777777" w:rsidR="0062644B" w:rsidRDefault="0062644B" w:rsidP="002124D7">
      <w:pPr>
        <w:pStyle w:val="Body"/>
      </w:pPr>
      <w:r>
        <w:t xml:space="preserve">When an implementation of IResourceManager is released, it </w:t>
      </w:r>
      <w:r w:rsidR="00890951">
        <w:rPr>
          <w:b/>
        </w:rPr>
        <w:t>SHALL NOT</w:t>
      </w:r>
      <w:r>
        <w:t xml:space="preserve"> cause the sessions that it opened to be closed.</w:t>
      </w:r>
    </w:p>
    <w:p w14:paraId="3D98228F" w14:textId="77777777" w:rsidR="0062644B" w:rsidRDefault="0062644B" w:rsidP="00FC2864">
      <w:pPr>
        <w:pStyle w:val="Observation"/>
      </w:pPr>
    </w:p>
    <w:p w14:paraId="1072ABE8" w14:textId="77777777" w:rsidR="0062644B" w:rsidRDefault="0062644B" w:rsidP="002124D7">
      <w:pPr>
        <w:pStyle w:val="Body"/>
      </w:pPr>
      <w:r>
        <w:t xml:space="preserve">The previous rule is inconsistent with the way resource sessions are handled in VISA C.  </w:t>
      </w:r>
      <w:r w:rsidR="00FC2864">
        <w:t>It is a better match to .NET paradigms.</w:t>
      </w:r>
    </w:p>
    <w:p w14:paraId="1A39A299" w14:textId="77777777" w:rsidR="00FC2864" w:rsidRDefault="00FC2864" w:rsidP="00FC2864">
      <w:pPr>
        <w:pStyle w:val="Observation"/>
      </w:pPr>
    </w:p>
    <w:p w14:paraId="301F8DB7" w14:textId="77777777" w:rsidR="001C064E" w:rsidRDefault="001C064E" w:rsidP="002124D7">
      <w:pPr>
        <w:pStyle w:val="Body"/>
      </w:pPr>
      <w:r>
        <w:t xml:space="preserve">GlobalResourceManager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14:paraId="458C7FEB" w14:textId="77777777" w:rsidR="001C064E" w:rsidRPr="0039214B" w:rsidRDefault="001C064E" w:rsidP="002124D7">
      <w:pPr>
        <w:pStyle w:val="Body"/>
      </w:pPr>
    </w:p>
    <w:p w14:paraId="3A143D6D" w14:textId="77777777" w:rsidR="00794D19" w:rsidRDefault="00794D19" w:rsidP="002124D7">
      <w:pPr>
        <w:pStyle w:val="Body"/>
      </w:pPr>
    </w:p>
    <w:p w14:paraId="35855D62" w14:textId="77777777" w:rsidR="00432C7B" w:rsidRPr="005E736C" w:rsidRDefault="00432C7B" w:rsidP="00432C7B">
      <w:pPr>
        <w:pStyle w:val="Heading2"/>
      </w:pPr>
      <w:bookmarkStart w:id="337" w:name="_Toc411598114"/>
      <w:r>
        <w:lastRenderedPageBreak/>
        <w:t>GlobalResourceManager Class</w:t>
      </w:r>
      <w:bookmarkEnd w:id="337"/>
    </w:p>
    <w:p w14:paraId="585C49D3" w14:textId="77777777" w:rsidR="00432C7B" w:rsidRDefault="00432C7B" w:rsidP="00432C7B">
      <w:pPr>
        <w:pStyle w:val="Heading-Sub2"/>
      </w:pPr>
      <w:r>
        <w:t>Description</w:t>
      </w:r>
    </w:p>
    <w:p w14:paraId="6788F998" w14:textId="77777777" w:rsidR="00432C7B" w:rsidRDefault="00432C7B" w:rsidP="00432C7B">
      <w:pPr>
        <w:pStyle w:val="Body"/>
      </w:pPr>
      <w:r>
        <w:t xml:space="preserve">The </w:t>
      </w:r>
      <w:r w:rsidR="00C80A73">
        <w:rPr>
          <w:rFonts w:ascii="Courier New" w:hAnsi="Courier New"/>
          <w:sz w:val="18"/>
        </w:rPr>
        <w:t>Global</w:t>
      </w:r>
      <w:r w:rsidRPr="001837F0">
        <w:rPr>
          <w:rFonts w:ascii="Courier New" w:hAnsi="Courier New"/>
          <w:sz w:val="18"/>
        </w:rPr>
        <w:t>ResourceManager</w:t>
      </w:r>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14:paraId="0CDC232C" w14:textId="77777777" w:rsidR="00432C7B" w:rsidRPr="00944A2C" w:rsidRDefault="00432C7B" w:rsidP="00432C7B">
      <w:pPr>
        <w:pStyle w:val="Heading-Sub2"/>
      </w:pPr>
      <w:r w:rsidRPr="00944A2C">
        <w:t>Definition</w:t>
      </w:r>
    </w:p>
    <w:tbl>
      <w:tblPr>
        <w:tblW w:w="0" w:type="auto"/>
        <w:tblInd w:w="720" w:type="dxa"/>
        <w:tblLook w:val="04A0" w:firstRow="1" w:lastRow="0" w:firstColumn="1" w:lastColumn="0" w:noHBand="0" w:noVBand="1"/>
      </w:tblPr>
      <w:tblGrid>
        <w:gridCol w:w="8856"/>
      </w:tblGrid>
      <w:tr w:rsidR="00432C7B" w14:paraId="167CC73C" w14:textId="77777777" w:rsidTr="00585BB0">
        <w:tc>
          <w:tcPr>
            <w:tcW w:w="8856" w:type="dxa"/>
          </w:tcPr>
          <w:p w14:paraId="743E187C" w14:textId="77777777" w:rsidR="00432C7B" w:rsidRPr="00B96EE2" w:rsidRDefault="00432C7B" w:rsidP="00B96EE2">
            <w:pPr>
              <w:pStyle w:val="TableItem"/>
              <w:rPr>
                <w:rFonts w:ascii="Courier New" w:hAnsi="Courier New"/>
                <w:sz w:val="18"/>
              </w:rPr>
            </w:pPr>
            <w:r w:rsidRPr="00B96EE2">
              <w:rPr>
                <w:rFonts w:ascii="Courier New" w:hAnsi="Courier New"/>
                <w:sz w:val="18"/>
              </w:rPr>
              <w:t>public static class GlobalResourceManager</w:t>
            </w:r>
          </w:p>
          <w:p w14:paraId="0D3E5485" w14:textId="77777777" w:rsidR="00432C7B" w:rsidRPr="00B96EE2" w:rsidRDefault="00432C7B" w:rsidP="00B96EE2">
            <w:pPr>
              <w:pStyle w:val="TableItem"/>
              <w:rPr>
                <w:rFonts w:ascii="Courier New" w:hAnsi="Courier New"/>
                <w:sz w:val="18"/>
              </w:rPr>
            </w:pPr>
            <w:r w:rsidRPr="00B96EE2">
              <w:rPr>
                <w:rFonts w:ascii="Courier New" w:hAnsi="Courier New"/>
                <w:sz w:val="18"/>
              </w:rPr>
              <w:t>{</w:t>
            </w:r>
          </w:p>
          <w:p w14:paraId="2B3D3561"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w:t>
            </w:r>
            <w:r w:rsidR="009269B3">
              <w:rPr>
                <w:rFonts w:ascii="Courier New" w:hAnsi="Courier New"/>
                <w:sz w:val="18"/>
              </w:rPr>
              <w:t>S</w:t>
            </w:r>
            <w:r w:rsidR="00432C7B" w:rsidRPr="00B96EE2">
              <w:rPr>
                <w:rFonts w:ascii="Courier New" w:hAnsi="Courier New"/>
                <w:sz w:val="18"/>
              </w:rPr>
              <w:t>tring&gt; Find()</w:t>
            </w:r>
            <w:r w:rsidRPr="00B96EE2">
              <w:rPr>
                <w:rFonts w:ascii="Courier New" w:hAnsi="Courier New"/>
                <w:sz w:val="18"/>
              </w:rPr>
              <w:t xml:space="preserve"> {…}</w:t>
            </w:r>
          </w:p>
          <w:p w14:paraId="66359384"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IEnumerable&lt;String&gt; Find(String pattern)</w:t>
            </w:r>
            <w:r w:rsidRPr="00B96EE2">
              <w:rPr>
                <w:rFonts w:ascii="Courier New" w:hAnsi="Courier New"/>
                <w:sz w:val="18"/>
              </w:rPr>
              <w:t xml:space="preserve"> {…}</w:t>
            </w:r>
          </w:p>
          <w:p w14:paraId="30692185"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ParseResult Parse(String resourceName)</w:t>
            </w:r>
            <w:r w:rsidRPr="00B96EE2">
              <w:rPr>
                <w:rFonts w:ascii="Courier New" w:hAnsi="Courier New"/>
                <w:sz w:val="18"/>
              </w:rPr>
              <w:t xml:space="preserve"> {…}</w:t>
            </w:r>
          </w:p>
          <w:p w14:paraId="4C37BABD" w14:textId="77777777"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TryParse(String resourceName,</w:t>
            </w:r>
          </w:p>
          <w:p w14:paraId="1103D32F" w14:textId="77777777"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ParseResult result)</w:t>
            </w:r>
            <w:r w:rsidR="00B96EE2" w:rsidRPr="00B96EE2">
              <w:rPr>
                <w:rFonts w:ascii="Courier New" w:hAnsi="Courier New"/>
                <w:sz w:val="18"/>
              </w:rPr>
              <w:t xml:space="preserve"> {…}</w:t>
            </w:r>
          </w:p>
          <w:p w14:paraId="5AC9627A"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r w:rsidRPr="00B96EE2">
              <w:rPr>
                <w:rFonts w:ascii="Courier New" w:hAnsi="Courier New"/>
                <w:sz w:val="18"/>
              </w:rPr>
              <w:t xml:space="preserve"> {…}</w:t>
            </w:r>
          </w:p>
          <w:p w14:paraId="7AD3C932"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public static IVisaSession Open(String resourceName,</w:t>
            </w:r>
          </w:p>
          <w:p w14:paraId="29DA6C1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w:t>
            </w:r>
          </w:p>
          <w:p w14:paraId="3B70870B"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r w:rsidRPr="00B96EE2">
              <w:rPr>
                <w:rFonts w:ascii="Courier New" w:hAnsi="Courier New"/>
                <w:sz w:val="18"/>
              </w:rPr>
              <w:t xml:space="preserve"> {…}</w:t>
            </w:r>
          </w:p>
          <w:p w14:paraId="66F973AE"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r w:rsidR="00432C7B" w:rsidRPr="00B96EE2">
              <w:rPr>
                <w:rFonts w:ascii="Courier New" w:hAnsi="Courier New"/>
                <w:sz w:val="18"/>
              </w:rPr>
              <w:t>IVisaSession Open(String resourceName,</w:t>
            </w:r>
          </w:p>
          <w:p w14:paraId="0AD7CD61"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AccessModes accessModes,</w:t>
            </w:r>
          </w:p>
          <w:p w14:paraId="13EEBCAF"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Int32 timeoutMilliseconds,</w:t>
            </w:r>
          </w:p>
          <w:p w14:paraId="48C95320" w14:textId="77777777"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out ResourceOpenStatus openStatus)</w:t>
            </w:r>
            <w:r w:rsidRPr="00B96EE2">
              <w:rPr>
                <w:rFonts w:ascii="Courier New" w:hAnsi="Courier New"/>
                <w:sz w:val="18"/>
              </w:rPr>
              <w:t xml:space="preserve"> {…}</w:t>
            </w:r>
          </w:p>
          <w:p w14:paraId="6E86CC63" w14:textId="77777777" w:rsidR="009269B3" w:rsidRPr="00B96EE2" w:rsidRDefault="009269B3" w:rsidP="00B96EE2">
            <w:pPr>
              <w:pStyle w:val="TableItem"/>
              <w:rPr>
                <w:rFonts w:ascii="Courier New" w:hAnsi="Courier New"/>
                <w:sz w:val="18"/>
              </w:rPr>
            </w:pPr>
          </w:p>
          <w:p w14:paraId="445BE308"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String ManufacturerName { get</w:t>
            </w:r>
            <w:r>
              <w:rPr>
                <w:rFonts w:ascii="Courier New" w:hAnsi="Courier New"/>
                <w:sz w:val="18"/>
              </w:rPr>
              <w:t>;</w:t>
            </w:r>
            <w:r w:rsidRPr="00B96EE2">
              <w:rPr>
                <w:rFonts w:ascii="Courier New" w:hAnsi="Courier New"/>
                <w:sz w:val="18"/>
              </w:rPr>
              <w:t xml:space="preserve"> }</w:t>
            </w:r>
          </w:p>
          <w:p w14:paraId="1421877F"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Int16 ManufacturerId { get</w:t>
            </w:r>
            <w:r>
              <w:rPr>
                <w:rFonts w:ascii="Courier New" w:hAnsi="Courier New"/>
                <w:sz w:val="18"/>
              </w:rPr>
              <w:t>;</w:t>
            </w:r>
            <w:r w:rsidRPr="00B96EE2">
              <w:rPr>
                <w:rFonts w:ascii="Courier New" w:hAnsi="Courier New"/>
                <w:sz w:val="18"/>
              </w:rPr>
              <w:t xml:space="preserve"> }</w:t>
            </w:r>
          </w:p>
          <w:p w14:paraId="6557C197"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ImplementationVersion { get</w:t>
            </w:r>
            <w:r>
              <w:rPr>
                <w:rFonts w:ascii="Courier New" w:hAnsi="Courier New"/>
                <w:sz w:val="18"/>
              </w:rPr>
              <w:t>;</w:t>
            </w:r>
            <w:r w:rsidRPr="00B96EE2">
              <w:rPr>
                <w:rFonts w:ascii="Courier New" w:hAnsi="Courier New"/>
                <w:sz w:val="18"/>
              </w:rPr>
              <w:t xml:space="preserve"> }</w:t>
            </w:r>
          </w:p>
          <w:p w14:paraId="72AAAF5E"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public static Version SpecificationVersion { get; }</w:t>
            </w:r>
          </w:p>
          <w:p w14:paraId="1916B079" w14:textId="77777777"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14:paraId="4BF401E4" w14:textId="77777777" w:rsidR="00432C7B" w:rsidRPr="00A148B3" w:rsidRDefault="00432C7B" w:rsidP="00432C7B">
      <w:pPr>
        <w:pStyle w:val="Heading-Sub2"/>
      </w:pPr>
      <w:r w:rsidRPr="00A148B3">
        <w:t>Corresponding VISA Features</w:t>
      </w:r>
    </w:p>
    <w:p w14:paraId="6AF97166" w14:textId="77777777" w:rsidR="00432C7B" w:rsidRDefault="00432C7B" w:rsidP="00432C7B">
      <w:pPr>
        <w:pStyle w:val="Body"/>
      </w:pPr>
      <w:r>
        <w:t xml:space="preserve">The </w:t>
      </w:r>
      <w:r w:rsidRPr="001837F0">
        <w:rPr>
          <w:rFonts w:ascii="Courier New" w:hAnsi="Courier New"/>
          <w:sz w:val="18"/>
        </w:rPr>
        <w:t>IResourceManager</w:t>
      </w:r>
      <w:r>
        <w:t xml:space="preserve"> interface methods all map to VISA functions.  The following table shows VISA correspondence for </w:t>
      </w:r>
      <w:r w:rsidRPr="001837F0">
        <w:rPr>
          <w:rFonts w:ascii="Courier New" w:hAnsi="Courier New"/>
          <w:sz w:val="18"/>
        </w:rPr>
        <w:t>IResourceManager</w:t>
      </w:r>
      <w:r>
        <w:t xml:space="preserve"> methods.</w:t>
      </w:r>
    </w:p>
    <w:p w14:paraId="7E8053A2" w14:textId="77777777"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4F0C63AA" w14:textId="77777777" w:rsidTr="00585BB0">
        <w:trPr>
          <w:cantSplit/>
        </w:trPr>
        <w:tc>
          <w:tcPr>
            <w:tcW w:w="4572" w:type="dxa"/>
          </w:tcPr>
          <w:p w14:paraId="1C15582D" w14:textId="77777777" w:rsidR="00432C7B" w:rsidRPr="00B570D8" w:rsidRDefault="00432C7B" w:rsidP="00585BB0">
            <w:pPr>
              <w:pStyle w:val="TableCaption"/>
              <w:jc w:val="left"/>
            </w:pPr>
            <w:r>
              <w:t>Method</w:t>
            </w:r>
            <w:r w:rsidRPr="00B570D8">
              <w:t xml:space="preserve"> Name</w:t>
            </w:r>
          </w:p>
        </w:tc>
        <w:tc>
          <w:tcPr>
            <w:tcW w:w="4249" w:type="dxa"/>
          </w:tcPr>
          <w:p w14:paraId="79E48698" w14:textId="77777777" w:rsidR="00432C7B" w:rsidRPr="00B570D8" w:rsidRDefault="00432C7B" w:rsidP="00585BB0">
            <w:pPr>
              <w:pStyle w:val="TableCaption"/>
              <w:jc w:val="left"/>
            </w:pPr>
            <w:r w:rsidRPr="00B570D8">
              <w:t xml:space="preserve">VISA </w:t>
            </w:r>
            <w:r>
              <w:t>Method</w:t>
            </w:r>
            <w:r w:rsidRPr="00B570D8">
              <w:t xml:space="preserve"> Name</w:t>
            </w:r>
          </w:p>
        </w:tc>
      </w:tr>
      <w:tr w:rsidR="00432C7B" w14:paraId="44127A6F" w14:textId="77777777" w:rsidTr="00585BB0">
        <w:trPr>
          <w:cantSplit/>
        </w:trPr>
        <w:tc>
          <w:tcPr>
            <w:tcW w:w="4572" w:type="dxa"/>
            <w:vAlign w:val="center"/>
          </w:tcPr>
          <w:p w14:paraId="295840B5" w14:textId="77777777" w:rsidR="00432C7B" w:rsidRPr="00AB1F8A" w:rsidRDefault="00432C7B" w:rsidP="00585BB0">
            <w:pPr>
              <w:pStyle w:val="TableItem"/>
              <w:rPr>
                <w:rFonts w:ascii="Courier New" w:hAnsi="Courier New"/>
                <w:sz w:val="18"/>
              </w:rPr>
            </w:pPr>
            <w:r>
              <w:rPr>
                <w:rFonts w:ascii="Courier New" w:hAnsi="Courier New"/>
                <w:sz w:val="18"/>
              </w:rPr>
              <w:t>Find()</w:t>
            </w:r>
          </w:p>
        </w:tc>
        <w:tc>
          <w:tcPr>
            <w:tcW w:w="4249" w:type="dxa"/>
            <w:vAlign w:val="center"/>
          </w:tcPr>
          <w:p w14:paraId="39B73253"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FindRsrc(), viFindNext()</w:t>
            </w:r>
          </w:p>
        </w:tc>
      </w:tr>
      <w:tr w:rsidR="00C80A73" w14:paraId="3324E100" w14:textId="77777777" w:rsidTr="00585BB0">
        <w:trPr>
          <w:cantSplit/>
        </w:trPr>
        <w:tc>
          <w:tcPr>
            <w:tcW w:w="4572" w:type="dxa"/>
            <w:vAlign w:val="center"/>
          </w:tcPr>
          <w:p w14:paraId="13EFDDD4" w14:textId="77777777" w:rsidR="00C80A73" w:rsidRPr="00AB1F8A" w:rsidRDefault="00C80A73" w:rsidP="00585BB0">
            <w:pPr>
              <w:pStyle w:val="TableItem"/>
              <w:rPr>
                <w:rFonts w:ascii="Courier New" w:hAnsi="Courier New"/>
                <w:sz w:val="18"/>
              </w:rPr>
            </w:pPr>
            <w:r>
              <w:rPr>
                <w:rFonts w:ascii="Courier New" w:hAnsi="Courier New"/>
                <w:sz w:val="18"/>
              </w:rPr>
              <w:t>Open()</w:t>
            </w:r>
          </w:p>
        </w:tc>
        <w:tc>
          <w:tcPr>
            <w:tcW w:w="4249" w:type="dxa"/>
            <w:vAlign w:val="center"/>
          </w:tcPr>
          <w:p w14:paraId="741DB7E6"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Open()</w:t>
            </w:r>
          </w:p>
        </w:tc>
      </w:tr>
      <w:tr w:rsidR="00432C7B" w14:paraId="305A1D1E" w14:textId="77777777" w:rsidTr="00585BB0">
        <w:trPr>
          <w:cantSplit/>
        </w:trPr>
        <w:tc>
          <w:tcPr>
            <w:tcW w:w="4572" w:type="dxa"/>
            <w:vAlign w:val="center"/>
          </w:tcPr>
          <w:p w14:paraId="28D88CF3" w14:textId="77777777" w:rsidR="00432C7B" w:rsidRPr="00AB1F8A" w:rsidRDefault="00432C7B" w:rsidP="009269B3">
            <w:pPr>
              <w:pStyle w:val="TableItem"/>
              <w:rPr>
                <w:rFonts w:ascii="Courier New" w:hAnsi="Courier New"/>
                <w:sz w:val="18"/>
              </w:rPr>
            </w:pPr>
            <w:r>
              <w:rPr>
                <w:rFonts w:ascii="Courier New" w:hAnsi="Courier New"/>
                <w:sz w:val="18"/>
              </w:rPr>
              <w:t>Parse()</w:t>
            </w:r>
          </w:p>
        </w:tc>
        <w:tc>
          <w:tcPr>
            <w:tcW w:w="4249" w:type="dxa"/>
            <w:vAlign w:val="center"/>
          </w:tcPr>
          <w:p w14:paraId="16A418DA" w14:textId="77777777" w:rsidR="00432C7B" w:rsidRPr="00AB1F8A" w:rsidRDefault="00432C7B"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r w:rsidR="00C80A73" w14:paraId="050CFE67" w14:textId="77777777" w:rsidTr="00585BB0">
        <w:trPr>
          <w:cantSplit/>
        </w:trPr>
        <w:tc>
          <w:tcPr>
            <w:tcW w:w="4572" w:type="dxa"/>
            <w:vAlign w:val="center"/>
          </w:tcPr>
          <w:p w14:paraId="0C1BCB0A" w14:textId="77777777" w:rsidR="00C80A73" w:rsidRDefault="00C80A73" w:rsidP="00585BB0">
            <w:pPr>
              <w:pStyle w:val="TableItem"/>
              <w:rPr>
                <w:rFonts w:ascii="Courier New" w:hAnsi="Courier New"/>
                <w:sz w:val="18"/>
              </w:rPr>
            </w:pPr>
            <w:r>
              <w:rPr>
                <w:rFonts w:ascii="Courier New" w:hAnsi="Courier New"/>
                <w:sz w:val="18"/>
              </w:rPr>
              <w:t>TryParse()</w:t>
            </w:r>
          </w:p>
        </w:tc>
        <w:tc>
          <w:tcPr>
            <w:tcW w:w="4249" w:type="dxa"/>
            <w:vAlign w:val="center"/>
          </w:tcPr>
          <w:p w14:paraId="2148E885" w14:textId="77777777" w:rsidR="00C80A73" w:rsidRPr="00AB1F8A" w:rsidRDefault="00C80A73" w:rsidP="00585BB0">
            <w:pPr>
              <w:pStyle w:val="TableItem"/>
              <w:rPr>
                <w:rFonts w:ascii="Courier New" w:hAnsi="Courier New"/>
                <w:sz w:val="18"/>
              </w:rPr>
            </w:pPr>
            <w:r w:rsidRPr="00AB1F8A">
              <w:rPr>
                <w:rFonts w:ascii="Courier New" w:hAnsi="Courier New"/>
                <w:sz w:val="18"/>
              </w:rPr>
              <w:t>vi</w:t>
            </w:r>
            <w:r>
              <w:rPr>
                <w:rFonts w:ascii="Courier New" w:hAnsi="Courier New"/>
                <w:sz w:val="18"/>
              </w:rPr>
              <w:t>ParseRsrcEx()</w:t>
            </w:r>
          </w:p>
        </w:tc>
      </w:tr>
    </w:tbl>
    <w:p w14:paraId="5E885EDA" w14:textId="77777777" w:rsidR="00432C7B" w:rsidRDefault="00432C7B" w:rsidP="00432C7B">
      <w:pPr>
        <w:pStyle w:val="Body"/>
      </w:pPr>
      <w:r>
        <w:t xml:space="preserve">The </w:t>
      </w:r>
      <w:r w:rsidRPr="0008638A">
        <w:rPr>
          <w:rFonts w:ascii="Courier New" w:hAnsi="Courier New"/>
          <w:sz w:val="18"/>
        </w:rPr>
        <w:t>IResourceManager</w:t>
      </w:r>
      <w:r>
        <w:t xml:space="preserve"> interface properties all map to VISA attributes.  The following table shows VISA correspondence for </w:t>
      </w:r>
      <w:r w:rsidRPr="0008638A">
        <w:rPr>
          <w:rFonts w:ascii="Courier New" w:hAnsi="Courier New"/>
          <w:sz w:val="18"/>
        </w:rPr>
        <w:t>IResourceManager</w:t>
      </w:r>
      <w:r>
        <w:t xml:space="preserve"> properties.</w:t>
      </w:r>
    </w:p>
    <w:p w14:paraId="30ABBC32" w14:textId="77777777"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3ED55936" w14:textId="77777777" w:rsidTr="00585BB0">
        <w:trPr>
          <w:cantSplit/>
        </w:trPr>
        <w:tc>
          <w:tcPr>
            <w:tcW w:w="4572" w:type="dxa"/>
          </w:tcPr>
          <w:p w14:paraId="475F8C53" w14:textId="77777777" w:rsidR="00432C7B" w:rsidRPr="00B570D8" w:rsidRDefault="00432C7B" w:rsidP="00585BB0">
            <w:pPr>
              <w:pStyle w:val="TableCaption"/>
              <w:jc w:val="left"/>
            </w:pPr>
            <w:r>
              <w:t>Property</w:t>
            </w:r>
            <w:r w:rsidRPr="00B570D8">
              <w:t xml:space="preserve"> Name</w:t>
            </w:r>
          </w:p>
        </w:tc>
        <w:tc>
          <w:tcPr>
            <w:tcW w:w="4249" w:type="dxa"/>
          </w:tcPr>
          <w:p w14:paraId="379734E7" w14:textId="77777777" w:rsidR="00432C7B" w:rsidRPr="00B570D8" w:rsidRDefault="00432C7B" w:rsidP="00585BB0">
            <w:pPr>
              <w:pStyle w:val="TableCaption"/>
              <w:jc w:val="left"/>
            </w:pPr>
            <w:r w:rsidRPr="00B570D8">
              <w:t xml:space="preserve">VISA </w:t>
            </w:r>
            <w:r>
              <w:t>Attribute</w:t>
            </w:r>
            <w:r w:rsidRPr="00B570D8">
              <w:t xml:space="preserve"> Name</w:t>
            </w:r>
          </w:p>
        </w:tc>
      </w:tr>
      <w:tr w:rsidR="00432C7B" w14:paraId="08CAEF80" w14:textId="77777777" w:rsidTr="00585BB0">
        <w:trPr>
          <w:cantSplit/>
        </w:trPr>
        <w:tc>
          <w:tcPr>
            <w:tcW w:w="4572" w:type="dxa"/>
            <w:vAlign w:val="center"/>
          </w:tcPr>
          <w:p w14:paraId="19CC378C" w14:textId="77777777" w:rsidR="00432C7B" w:rsidRPr="00AB1F8A" w:rsidRDefault="00432C7B" w:rsidP="00585BB0">
            <w:pPr>
              <w:pStyle w:val="TableItem"/>
              <w:rPr>
                <w:rFonts w:ascii="Courier New" w:hAnsi="Courier New"/>
                <w:sz w:val="18"/>
              </w:rPr>
            </w:pPr>
            <w:r>
              <w:rPr>
                <w:rFonts w:ascii="Courier New" w:hAnsi="Courier New"/>
                <w:sz w:val="18"/>
              </w:rPr>
              <w:t>ManufacturerName</w:t>
            </w:r>
          </w:p>
        </w:tc>
        <w:tc>
          <w:tcPr>
            <w:tcW w:w="4249" w:type="dxa"/>
            <w:vAlign w:val="center"/>
          </w:tcPr>
          <w:p w14:paraId="4A7BC1E9"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14:paraId="143F18F1" w14:textId="77777777" w:rsidTr="00585BB0">
        <w:trPr>
          <w:cantSplit/>
        </w:trPr>
        <w:tc>
          <w:tcPr>
            <w:tcW w:w="4572" w:type="dxa"/>
            <w:vAlign w:val="center"/>
          </w:tcPr>
          <w:p w14:paraId="6C52AB88" w14:textId="77777777" w:rsidR="00432C7B" w:rsidRPr="00AB1F8A" w:rsidRDefault="00432C7B" w:rsidP="00585BB0">
            <w:pPr>
              <w:pStyle w:val="TableItem"/>
              <w:rPr>
                <w:rFonts w:ascii="Courier New" w:hAnsi="Courier New"/>
                <w:sz w:val="18"/>
              </w:rPr>
            </w:pPr>
            <w:r>
              <w:rPr>
                <w:rFonts w:ascii="Courier New" w:hAnsi="Courier New"/>
                <w:sz w:val="18"/>
              </w:rPr>
              <w:t>ManufacturerID</w:t>
            </w:r>
          </w:p>
        </w:tc>
        <w:tc>
          <w:tcPr>
            <w:tcW w:w="4249" w:type="dxa"/>
            <w:vAlign w:val="center"/>
          </w:tcPr>
          <w:p w14:paraId="3A8B7CCA"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14:paraId="3C6C2A3D" w14:textId="77777777" w:rsidTr="00585BB0">
        <w:trPr>
          <w:cantSplit/>
        </w:trPr>
        <w:tc>
          <w:tcPr>
            <w:tcW w:w="4572" w:type="dxa"/>
            <w:vAlign w:val="center"/>
          </w:tcPr>
          <w:p w14:paraId="53AC9AEF" w14:textId="77777777" w:rsidR="00432C7B" w:rsidRPr="00AB1F8A" w:rsidRDefault="00432C7B" w:rsidP="00585BB0">
            <w:pPr>
              <w:pStyle w:val="TableItem"/>
              <w:rPr>
                <w:rFonts w:ascii="Courier New" w:hAnsi="Courier New"/>
                <w:sz w:val="18"/>
              </w:rPr>
            </w:pPr>
            <w:r>
              <w:rPr>
                <w:rFonts w:ascii="Courier New" w:hAnsi="Courier New"/>
                <w:sz w:val="18"/>
              </w:rPr>
              <w:t>ImplementationVersion</w:t>
            </w:r>
          </w:p>
        </w:tc>
        <w:tc>
          <w:tcPr>
            <w:tcW w:w="4249" w:type="dxa"/>
            <w:vAlign w:val="center"/>
          </w:tcPr>
          <w:p w14:paraId="1FC0A44F"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14:paraId="09F26B21" w14:textId="77777777" w:rsidTr="00585BB0">
        <w:trPr>
          <w:cantSplit/>
        </w:trPr>
        <w:tc>
          <w:tcPr>
            <w:tcW w:w="4572" w:type="dxa"/>
            <w:vAlign w:val="center"/>
          </w:tcPr>
          <w:p w14:paraId="1C9D4133" w14:textId="77777777" w:rsidR="00432C7B" w:rsidRDefault="00432C7B" w:rsidP="00585BB0">
            <w:pPr>
              <w:pStyle w:val="TableItem"/>
              <w:rPr>
                <w:rFonts w:ascii="Courier New" w:hAnsi="Courier New"/>
                <w:sz w:val="18"/>
              </w:rPr>
            </w:pPr>
            <w:r>
              <w:rPr>
                <w:rFonts w:ascii="Courier New" w:hAnsi="Courier New"/>
                <w:sz w:val="18"/>
              </w:rPr>
              <w:t>SpecificationVersion</w:t>
            </w:r>
          </w:p>
        </w:tc>
        <w:tc>
          <w:tcPr>
            <w:tcW w:w="4249" w:type="dxa"/>
            <w:vAlign w:val="center"/>
          </w:tcPr>
          <w:p w14:paraId="57DB0F9A"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14:paraId="34047ED8" w14:textId="77777777" w:rsidR="009269B3" w:rsidRPr="00276D25" w:rsidRDefault="009269B3" w:rsidP="001C3CE6">
      <w:pPr>
        <w:pStyle w:val="Observation"/>
      </w:pPr>
    </w:p>
    <w:p w14:paraId="2B83049A" w14:textId="77777777" w:rsidR="009269B3" w:rsidRDefault="009269B3" w:rsidP="009269B3">
      <w:pPr>
        <w:pStyle w:val="Body"/>
      </w:pPr>
      <w:r>
        <w:t xml:space="preserve">In the VISA C API, </w:t>
      </w:r>
      <w:r>
        <w:rPr>
          <w:rFonts w:ascii="Courier New" w:hAnsi="Courier New"/>
          <w:sz w:val="18"/>
        </w:rPr>
        <w:t>viOpen()</w:t>
      </w:r>
      <w:r w:rsidRPr="00E51D87">
        <w:t xml:space="preserve"> </w:t>
      </w:r>
      <w:r>
        <w:t xml:space="preserve"> returns a positive value to indicate a warning or to provide additional information about a successful call.  The </w:t>
      </w:r>
      <w:r w:rsidRPr="00E51D87">
        <w:rPr>
          <w:rFonts w:ascii="Courier New" w:hAnsi="Courier New"/>
          <w:sz w:val="18"/>
        </w:rPr>
        <w:t>openStatus</w:t>
      </w:r>
      <w:r>
        <w:t xml:space="preserve"> argument to </w:t>
      </w:r>
      <w:r w:rsidRPr="00E51D87">
        <w:rPr>
          <w:rFonts w:ascii="Courier New" w:hAnsi="Courier New"/>
          <w:sz w:val="18"/>
        </w:rPr>
        <w:t>Open()</w:t>
      </w:r>
      <w:r>
        <w:t xml:space="preserve"> is used to indicate the equivalent information.  Note that it is an </w:t>
      </w:r>
      <w:r w:rsidRPr="00E51D87">
        <w:rPr>
          <w:rFonts w:ascii="Courier New" w:hAnsi="Courier New"/>
          <w:sz w:val="18"/>
        </w:rPr>
        <w:t>out</w:t>
      </w:r>
      <w:r>
        <w:t xml:space="preserve"> argument.</w:t>
      </w:r>
    </w:p>
    <w:p w14:paraId="5C546382" w14:textId="77777777" w:rsidR="002D564B" w:rsidRPr="005E736C" w:rsidRDefault="002D564B" w:rsidP="002D564B">
      <w:pPr>
        <w:pStyle w:val="Heading2"/>
      </w:pPr>
      <w:bookmarkStart w:id="338" w:name="_Toc411598115"/>
      <w:r>
        <w:lastRenderedPageBreak/>
        <w:t xml:space="preserve">ParseResult </w:t>
      </w:r>
      <w:r w:rsidR="008979C7">
        <w:t>Class</w:t>
      </w:r>
      <w:bookmarkEnd w:id="338"/>
    </w:p>
    <w:p w14:paraId="2C7A4AB8" w14:textId="77777777" w:rsidR="002D564B" w:rsidRDefault="002D564B" w:rsidP="002D564B">
      <w:pPr>
        <w:pStyle w:val="Heading-Sub2"/>
      </w:pPr>
      <w:r>
        <w:t>Description</w:t>
      </w:r>
    </w:p>
    <w:p w14:paraId="6A913C2C" w14:textId="77777777" w:rsidR="002D564B" w:rsidRDefault="002D564B" w:rsidP="002D564B">
      <w:pPr>
        <w:pStyle w:val="Body"/>
      </w:pPr>
      <w:r>
        <w:t xml:space="preserve">The </w:t>
      </w:r>
      <w:r>
        <w:rPr>
          <w:rFonts w:ascii="Courier New" w:hAnsi="Courier New"/>
          <w:sz w:val="18"/>
        </w:rPr>
        <w:t>ParseResult</w:t>
      </w:r>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r w:rsidRPr="002D564B">
        <w:rPr>
          <w:rFonts w:ascii="Courier New" w:hAnsi="Courier New"/>
          <w:sz w:val="18"/>
        </w:rPr>
        <w:t>IResourceManager</w:t>
      </w:r>
      <w:r>
        <w:t xml:space="preserve"> interface and the </w:t>
      </w:r>
      <w:r w:rsidRPr="002D564B">
        <w:rPr>
          <w:rFonts w:ascii="Courier New" w:hAnsi="Courier New"/>
          <w:sz w:val="18"/>
        </w:rPr>
        <w:t>GlobalResourceManager</w:t>
      </w:r>
      <w:r>
        <w:t xml:space="preserve"> class.</w:t>
      </w:r>
    </w:p>
    <w:p w14:paraId="60BE6130" w14:textId="77777777" w:rsidR="002D564B" w:rsidRPr="00944A2C" w:rsidRDefault="002D564B" w:rsidP="002D564B">
      <w:pPr>
        <w:pStyle w:val="Heading-Sub2"/>
      </w:pPr>
      <w:r w:rsidRPr="00944A2C">
        <w:t>Definition</w:t>
      </w:r>
    </w:p>
    <w:tbl>
      <w:tblPr>
        <w:tblW w:w="0" w:type="auto"/>
        <w:tblInd w:w="720" w:type="dxa"/>
        <w:tblLook w:val="04A0" w:firstRow="1" w:lastRow="0" w:firstColumn="1" w:lastColumn="0" w:noHBand="0" w:noVBand="1"/>
      </w:tblPr>
      <w:tblGrid>
        <w:gridCol w:w="8856"/>
      </w:tblGrid>
      <w:tr w:rsidR="002D564B" w14:paraId="4CEA6B9A" w14:textId="77777777" w:rsidTr="00585BB0">
        <w:tc>
          <w:tcPr>
            <w:tcW w:w="8856" w:type="dxa"/>
          </w:tcPr>
          <w:p w14:paraId="02A35C49"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ParseResult</w:t>
            </w:r>
          </w:p>
          <w:p w14:paraId="50181AEF" w14:textId="77777777" w:rsidR="002D564B" w:rsidRPr="002D564B" w:rsidRDefault="002D564B" w:rsidP="002D564B">
            <w:pPr>
              <w:pStyle w:val="TableItem"/>
              <w:rPr>
                <w:rFonts w:ascii="Courier New" w:hAnsi="Courier New"/>
                <w:sz w:val="18"/>
              </w:rPr>
            </w:pPr>
            <w:r w:rsidRPr="002D564B">
              <w:rPr>
                <w:rFonts w:ascii="Courier New" w:hAnsi="Courier New"/>
                <w:sz w:val="18"/>
              </w:rPr>
              <w:t>{</w:t>
            </w:r>
          </w:p>
          <w:p w14:paraId="47CE286E"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r w:rsidR="000B4BB5">
              <w:rPr>
                <w:rFonts w:ascii="Courier New" w:hAnsi="Courier New"/>
                <w:sz w:val="18"/>
              </w:rPr>
              <w:t>Original</w:t>
            </w:r>
            <w:r w:rsidRPr="002D564B">
              <w:rPr>
                <w:rFonts w:ascii="Courier New" w:hAnsi="Courier New"/>
                <w:sz w:val="18"/>
              </w:rPr>
              <w:t>ResourceName { get; private set; }</w:t>
            </w:r>
          </w:p>
          <w:p w14:paraId="4AF1DA2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HardwareInterfaceType InterfaceType { get; private set; }</w:t>
            </w:r>
          </w:p>
          <w:p w14:paraId="3B49F97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InterfaceNumber { get; private set; }</w:t>
            </w:r>
          </w:p>
          <w:p w14:paraId="1FF4C73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ResourceClass { get; private set; }</w:t>
            </w:r>
          </w:p>
          <w:p w14:paraId="0C8A5EA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ExpandedUnaliasedName { get; private set; }</w:t>
            </w:r>
          </w:p>
          <w:p w14:paraId="335EA4F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AliasIfExists { get; private set; }</w:t>
            </w:r>
          </w:p>
          <w:p w14:paraId="50EC0960"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ParseResult(String </w:t>
            </w:r>
            <w:r w:rsidR="000B4BB5">
              <w:rPr>
                <w:rFonts w:ascii="Courier New" w:hAnsi="Courier New"/>
                <w:sz w:val="18"/>
              </w:rPr>
              <w:t>original</w:t>
            </w:r>
            <w:r w:rsidR="000B4BB5" w:rsidRPr="002D564B">
              <w:rPr>
                <w:rFonts w:ascii="Courier New" w:hAnsi="Courier New"/>
                <w:sz w:val="18"/>
              </w:rPr>
              <w:t>ResourceName</w:t>
            </w:r>
            <w:r w:rsidRPr="002D564B">
              <w:rPr>
                <w:rFonts w:ascii="Courier New" w:hAnsi="Courier New"/>
                <w:sz w:val="18"/>
              </w:rPr>
              <w:t>,</w:t>
            </w:r>
          </w:p>
          <w:p w14:paraId="0A3079B3"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HardwareInterfaceType interfaceType,</w:t>
            </w:r>
          </w:p>
          <w:p w14:paraId="00B988FF"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Int16 interfaceNumber,</w:t>
            </w:r>
          </w:p>
          <w:p w14:paraId="68C93E4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resourceClass,</w:t>
            </w:r>
          </w:p>
          <w:p w14:paraId="0B66367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expandedUnaliasedName,</w:t>
            </w:r>
          </w:p>
          <w:p w14:paraId="6B44DD14"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aliasIfExists) {…}</w:t>
            </w:r>
          </w:p>
          <w:p w14:paraId="4BE244A5"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42705BDD"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!=(ParseResult parse1, ParseResult parse2)</w:t>
            </w:r>
          </w:p>
          <w:p w14:paraId="6B80F2AB" w14:textId="77777777"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14:paraId="582ED8EC" w14:textId="77777777" w:rsidR="002D564B" w:rsidRPr="00A148B3" w:rsidRDefault="002D564B" w:rsidP="002D564B">
      <w:pPr>
        <w:pStyle w:val="Heading-Sub2"/>
      </w:pPr>
      <w:r w:rsidRPr="00A148B3">
        <w:t>Corresponding VISA Features</w:t>
      </w:r>
    </w:p>
    <w:p w14:paraId="1844B7BE" w14:textId="77777777" w:rsidR="002D564B" w:rsidRDefault="002D564B" w:rsidP="002D564B">
      <w:pPr>
        <w:pStyle w:val="Body"/>
      </w:pPr>
      <w:r>
        <w:t xml:space="preserve">The </w:t>
      </w:r>
      <w:r w:rsidR="00DF081B">
        <w:rPr>
          <w:rFonts w:ascii="Courier New" w:hAnsi="Courier New"/>
          <w:sz w:val="18"/>
        </w:rPr>
        <w:t>ParseResult</w:t>
      </w:r>
      <w:r>
        <w:t xml:space="preserve"> </w:t>
      </w:r>
      <w:r w:rsidR="008979C7">
        <w:t xml:space="preserve">class </w:t>
      </w:r>
      <w:r>
        <w:t xml:space="preserve">properties all map to </w:t>
      </w:r>
      <w:r w:rsidR="00DF081B">
        <w:t xml:space="preserve">parameters to the </w:t>
      </w:r>
      <w:r>
        <w:t xml:space="preserve">VISA </w:t>
      </w:r>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r w:rsidR="00DF081B">
        <w:t xml:space="preserve"> method</w:t>
      </w:r>
      <w:r>
        <w:t xml:space="preserve">.  The following table shows </w:t>
      </w:r>
      <w:r w:rsidR="00DF081B">
        <w:t xml:space="preserve">the </w:t>
      </w:r>
      <w:r>
        <w:t xml:space="preserve">VISA correspondence for </w:t>
      </w:r>
      <w:r w:rsidR="00DF081B">
        <w:rPr>
          <w:rFonts w:ascii="Courier New" w:hAnsi="Courier New"/>
          <w:sz w:val="18"/>
        </w:rPr>
        <w:t>ParseResult</w:t>
      </w:r>
      <w:r w:rsidR="00DF081B">
        <w:t xml:space="preserve"> </w:t>
      </w:r>
      <w:r>
        <w:t>properties.</w:t>
      </w:r>
    </w:p>
    <w:p w14:paraId="1F49BDFB" w14:textId="77777777"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D564B" w:rsidRPr="00712E3E" w14:paraId="69677E01" w14:textId="77777777" w:rsidTr="00585BB0">
        <w:trPr>
          <w:cantSplit/>
        </w:trPr>
        <w:tc>
          <w:tcPr>
            <w:tcW w:w="4572" w:type="dxa"/>
          </w:tcPr>
          <w:p w14:paraId="6B0A045F" w14:textId="77777777" w:rsidR="002D564B" w:rsidRPr="00B570D8" w:rsidRDefault="002D564B" w:rsidP="00585BB0">
            <w:pPr>
              <w:pStyle w:val="TableCaption"/>
              <w:jc w:val="left"/>
            </w:pPr>
            <w:r>
              <w:t>Property</w:t>
            </w:r>
            <w:r w:rsidRPr="00B570D8">
              <w:t xml:space="preserve"> Name</w:t>
            </w:r>
          </w:p>
        </w:tc>
        <w:tc>
          <w:tcPr>
            <w:tcW w:w="4249" w:type="dxa"/>
          </w:tcPr>
          <w:p w14:paraId="7A56A792" w14:textId="77777777" w:rsidR="002D564B" w:rsidRPr="00B570D8" w:rsidRDefault="002D564B" w:rsidP="00DF081B">
            <w:pPr>
              <w:pStyle w:val="TableCaption"/>
              <w:jc w:val="left"/>
            </w:pPr>
            <w:r w:rsidRPr="00B570D8">
              <w:t xml:space="preserve">VISA </w:t>
            </w:r>
            <w:r w:rsidR="00DF081B">
              <w:t>viParseRsrcEx Parameter Name</w:t>
            </w:r>
          </w:p>
        </w:tc>
      </w:tr>
      <w:tr w:rsidR="002D564B" w14:paraId="45804C2D" w14:textId="77777777" w:rsidTr="00585BB0">
        <w:trPr>
          <w:cantSplit/>
        </w:trPr>
        <w:tc>
          <w:tcPr>
            <w:tcW w:w="4572" w:type="dxa"/>
            <w:vAlign w:val="center"/>
          </w:tcPr>
          <w:p w14:paraId="4259D0D8" w14:textId="77777777" w:rsidR="002D564B" w:rsidRPr="00AB1F8A" w:rsidRDefault="000B4BB5" w:rsidP="00585BB0">
            <w:pPr>
              <w:pStyle w:val="TableItem"/>
              <w:rPr>
                <w:rFonts w:ascii="Courier New" w:hAnsi="Courier New"/>
                <w:sz w:val="18"/>
              </w:rPr>
            </w:pPr>
            <w:r>
              <w:rPr>
                <w:rFonts w:ascii="Courier New" w:hAnsi="Courier New"/>
                <w:sz w:val="18"/>
              </w:rPr>
              <w:t>Original</w:t>
            </w:r>
            <w:r w:rsidRPr="002D564B">
              <w:rPr>
                <w:rFonts w:ascii="Courier New" w:hAnsi="Courier New"/>
                <w:sz w:val="18"/>
              </w:rPr>
              <w:t>ResourceName</w:t>
            </w:r>
          </w:p>
        </w:tc>
        <w:tc>
          <w:tcPr>
            <w:tcW w:w="4249" w:type="dxa"/>
            <w:vAlign w:val="center"/>
          </w:tcPr>
          <w:p w14:paraId="0AADB834" w14:textId="77777777"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14:paraId="4C17BFDC" w14:textId="77777777" w:rsidTr="00585BB0">
        <w:trPr>
          <w:cantSplit/>
        </w:trPr>
        <w:tc>
          <w:tcPr>
            <w:tcW w:w="4572" w:type="dxa"/>
            <w:vAlign w:val="center"/>
          </w:tcPr>
          <w:p w14:paraId="65F73768"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InterfaceType</w:t>
            </w:r>
          </w:p>
        </w:tc>
        <w:tc>
          <w:tcPr>
            <w:tcW w:w="4249" w:type="dxa"/>
            <w:vAlign w:val="center"/>
          </w:tcPr>
          <w:p w14:paraId="5815818C" w14:textId="77777777"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14:paraId="1F57C26C" w14:textId="77777777" w:rsidTr="00585BB0">
        <w:trPr>
          <w:cantSplit/>
        </w:trPr>
        <w:tc>
          <w:tcPr>
            <w:tcW w:w="4572" w:type="dxa"/>
            <w:vAlign w:val="center"/>
          </w:tcPr>
          <w:p w14:paraId="46283942" w14:textId="77777777" w:rsidR="002D564B" w:rsidRPr="00AB1F8A" w:rsidRDefault="00DF081B" w:rsidP="00585BB0">
            <w:pPr>
              <w:pStyle w:val="TableItem"/>
              <w:rPr>
                <w:rFonts w:ascii="Courier New" w:hAnsi="Courier New"/>
                <w:sz w:val="18"/>
              </w:rPr>
            </w:pPr>
            <w:r w:rsidRPr="002D564B">
              <w:rPr>
                <w:rFonts w:ascii="Courier New" w:hAnsi="Courier New"/>
                <w:sz w:val="18"/>
              </w:rPr>
              <w:t>InterfaceNumber</w:t>
            </w:r>
          </w:p>
        </w:tc>
        <w:tc>
          <w:tcPr>
            <w:tcW w:w="4249" w:type="dxa"/>
            <w:vAlign w:val="center"/>
          </w:tcPr>
          <w:p w14:paraId="102966C1" w14:textId="77777777" w:rsidR="002D564B" w:rsidRPr="00AB1F8A" w:rsidRDefault="00DF081B" w:rsidP="00585BB0">
            <w:pPr>
              <w:pStyle w:val="TableItem"/>
              <w:rPr>
                <w:rFonts w:ascii="Courier New" w:hAnsi="Courier New"/>
                <w:sz w:val="18"/>
              </w:rPr>
            </w:pPr>
            <w:r>
              <w:rPr>
                <w:rFonts w:ascii="Courier New" w:hAnsi="Courier New"/>
                <w:sz w:val="18"/>
                <w:lang w:val="fr-FR"/>
              </w:rPr>
              <w:t>intfNum</w:t>
            </w:r>
          </w:p>
        </w:tc>
      </w:tr>
      <w:tr w:rsidR="002D564B" w14:paraId="2ED5AFEB" w14:textId="77777777" w:rsidTr="00585BB0">
        <w:trPr>
          <w:cantSplit/>
        </w:trPr>
        <w:tc>
          <w:tcPr>
            <w:tcW w:w="4572" w:type="dxa"/>
            <w:vAlign w:val="center"/>
          </w:tcPr>
          <w:p w14:paraId="04CA6794" w14:textId="77777777" w:rsidR="002D564B" w:rsidRDefault="00DF081B" w:rsidP="00585BB0">
            <w:pPr>
              <w:pStyle w:val="TableItem"/>
              <w:rPr>
                <w:rFonts w:ascii="Courier New" w:hAnsi="Courier New"/>
                <w:sz w:val="18"/>
              </w:rPr>
            </w:pPr>
            <w:r w:rsidRPr="002D564B">
              <w:rPr>
                <w:rFonts w:ascii="Courier New" w:hAnsi="Courier New"/>
                <w:sz w:val="18"/>
              </w:rPr>
              <w:t>ResourceClass</w:t>
            </w:r>
          </w:p>
        </w:tc>
        <w:tc>
          <w:tcPr>
            <w:tcW w:w="4249" w:type="dxa"/>
            <w:vAlign w:val="center"/>
          </w:tcPr>
          <w:p w14:paraId="63F45109" w14:textId="77777777" w:rsidR="002D564B" w:rsidRPr="00AB1F8A" w:rsidRDefault="00DF081B" w:rsidP="00585BB0">
            <w:pPr>
              <w:pStyle w:val="TableItem"/>
              <w:rPr>
                <w:rFonts w:ascii="Courier New" w:hAnsi="Courier New"/>
                <w:sz w:val="18"/>
              </w:rPr>
            </w:pPr>
            <w:r>
              <w:rPr>
                <w:rFonts w:ascii="Courier New" w:hAnsi="Courier New"/>
                <w:sz w:val="18"/>
                <w:lang w:val="fr-FR"/>
              </w:rPr>
              <w:t>rsrcClass</w:t>
            </w:r>
          </w:p>
        </w:tc>
      </w:tr>
      <w:tr w:rsidR="00DF081B" w14:paraId="246956EF" w14:textId="77777777" w:rsidTr="00585BB0">
        <w:trPr>
          <w:cantSplit/>
        </w:trPr>
        <w:tc>
          <w:tcPr>
            <w:tcW w:w="4572" w:type="dxa"/>
            <w:vAlign w:val="center"/>
          </w:tcPr>
          <w:p w14:paraId="56CAA88E" w14:textId="77777777" w:rsidR="00DF081B" w:rsidRPr="002D564B" w:rsidRDefault="00DF081B" w:rsidP="00585BB0">
            <w:pPr>
              <w:pStyle w:val="TableItem"/>
              <w:rPr>
                <w:rFonts w:ascii="Courier New" w:hAnsi="Courier New"/>
                <w:sz w:val="18"/>
              </w:rPr>
            </w:pPr>
            <w:r w:rsidRPr="002D564B">
              <w:rPr>
                <w:rFonts w:ascii="Courier New" w:hAnsi="Courier New"/>
                <w:sz w:val="18"/>
              </w:rPr>
              <w:t>ExpandedUnaliasedName</w:t>
            </w:r>
          </w:p>
        </w:tc>
        <w:tc>
          <w:tcPr>
            <w:tcW w:w="4249" w:type="dxa"/>
            <w:vAlign w:val="center"/>
          </w:tcPr>
          <w:p w14:paraId="37B135CA"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unaliasedExpandedRsrcName</w:t>
            </w:r>
          </w:p>
        </w:tc>
      </w:tr>
      <w:tr w:rsidR="00DF081B" w14:paraId="416CCBA5" w14:textId="77777777" w:rsidTr="00585BB0">
        <w:trPr>
          <w:cantSplit/>
        </w:trPr>
        <w:tc>
          <w:tcPr>
            <w:tcW w:w="4572" w:type="dxa"/>
            <w:vAlign w:val="center"/>
          </w:tcPr>
          <w:p w14:paraId="7838CC6A" w14:textId="77777777" w:rsidR="00DF081B" w:rsidRPr="002D564B" w:rsidRDefault="00DF081B" w:rsidP="00585BB0">
            <w:pPr>
              <w:pStyle w:val="TableItem"/>
              <w:rPr>
                <w:rFonts w:ascii="Courier New" w:hAnsi="Courier New"/>
                <w:sz w:val="18"/>
              </w:rPr>
            </w:pPr>
            <w:r w:rsidRPr="002D564B">
              <w:rPr>
                <w:rFonts w:ascii="Courier New" w:hAnsi="Courier New"/>
                <w:sz w:val="18"/>
              </w:rPr>
              <w:t>AliasIfExists</w:t>
            </w:r>
          </w:p>
        </w:tc>
        <w:tc>
          <w:tcPr>
            <w:tcW w:w="4249" w:type="dxa"/>
            <w:vAlign w:val="center"/>
          </w:tcPr>
          <w:p w14:paraId="3606E430" w14:textId="77777777" w:rsidR="00DF081B" w:rsidRPr="00AB1F8A" w:rsidRDefault="00DF081B" w:rsidP="00585BB0">
            <w:pPr>
              <w:pStyle w:val="TableItem"/>
              <w:rPr>
                <w:rFonts w:ascii="Courier New" w:hAnsi="Courier New"/>
                <w:sz w:val="18"/>
                <w:lang w:val="fr-FR"/>
              </w:rPr>
            </w:pPr>
            <w:r>
              <w:rPr>
                <w:rFonts w:ascii="Courier New" w:hAnsi="Courier New"/>
                <w:sz w:val="18"/>
                <w:lang w:val="fr-FR"/>
              </w:rPr>
              <w:t>aliasIfExists</w:t>
            </w:r>
          </w:p>
        </w:tc>
      </w:tr>
    </w:tbl>
    <w:p w14:paraId="05CD5A5A" w14:textId="77777777" w:rsidR="00432C7B" w:rsidRDefault="00432C7B" w:rsidP="002124D7">
      <w:pPr>
        <w:pStyle w:val="Body"/>
      </w:pPr>
    </w:p>
    <w:p w14:paraId="320FE744" w14:textId="77777777" w:rsidR="00817E1B" w:rsidRDefault="00817E1B" w:rsidP="00916526">
      <w:pPr>
        <w:pStyle w:val="Body"/>
      </w:pPr>
      <w:r>
        <w:t>See VPP-4.3.5 for additional details about the Global Resource Manager implementation.</w:t>
      </w:r>
    </w:p>
    <w:p w14:paraId="2727FADD" w14:textId="77777777" w:rsidR="00817E1B" w:rsidRDefault="00817E1B" w:rsidP="00817E1B">
      <w:pPr>
        <w:pStyle w:val="Desc"/>
      </w:pPr>
    </w:p>
    <w:p w14:paraId="43CFBDFC" w14:textId="77777777" w:rsidR="008C6A59" w:rsidRDefault="008C6A59" w:rsidP="008C6A59">
      <w:pPr>
        <w:pStyle w:val="Heading-Sub2"/>
      </w:pPr>
      <w:r>
        <w:t>STANDARD .NET</w:t>
      </w:r>
      <w:r w:rsidRPr="00A148B3">
        <w:t xml:space="preserve"> Features</w:t>
      </w:r>
    </w:p>
    <w:p w14:paraId="13B85440" w14:textId="77777777" w:rsidR="00817E1B" w:rsidRDefault="008C6A59" w:rsidP="00817E1B">
      <w:pPr>
        <w:pStyle w:val="Desc"/>
        <w:sectPr w:rsidR="00817E1B" w:rsidSect="00497A1A">
          <w:headerReference w:type="even" r:id="rId82"/>
          <w:headerReference w:type="default" r:id="rId83"/>
          <w:footnotePr>
            <w:numRestart w:val="eachPage"/>
          </w:footnotePr>
          <w:type w:val="continuous"/>
          <w:pgSz w:w="12240" w:h="15840"/>
          <w:pgMar w:top="1440" w:right="1440" w:bottom="-1440" w:left="1440" w:header="720" w:footer="720" w:gutter="0"/>
          <w:pgNumType w:start="1"/>
          <w:cols w:space="720"/>
          <w:noEndnote/>
        </w:sectPr>
      </w:pPr>
      <w:r>
        <w:t>Two standard .NET operators, == and !=, are defined to facilitate comparing parse results.</w:t>
      </w:r>
    </w:p>
    <w:p w14:paraId="2184DDB7" w14:textId="77777777" w:rsidR="00F15659" w:rsidRDefault="00EF76D2">
      <w:pPr>
        <w:pStyle w:val="SectionTitle"/>
      </w:pPr>
      <w:bookmarkStart w:id="339" w:name="_Ref373915624"/>
      <w:bookmarkStart w:id="340" w:name="_Toc411598116"/>
      <w:r>
        <w:lastRenderedPageBreak/>
        <w:t>VISA.NET</w:t>
      </w:r>
      <w:r w:rsidR="00F15659">
        <w:t xml:space="preserve"> Installation</w:t>
      </w:r>
      <w:bookmarkEnd w:id="311"/>
      <w:bookmarkEnd w:id="339"/>
      <w:bookmarkEnd w:id="340"/>
    </w:p>
    <w:p w14:paraId="013A6D62" w14:textId="77777777"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14:paraId="3982E90C" w14:textId="77777777" w:rsidR="00BA08C1" w:rsidRDefault="00BA08C1" w:rsidP="001E79B5">
      <w:pPr>
        <w:pStyle w:val="Body"/>
      </w:pPr>
      <w:r>
        <w:t xml:space="preserve">For VISA.NET Shared Components, it </w:t>
      </w:r>
      <w:r w:rsidR="00916DFC">
        <w:t>includ</w:t>
      </w:r>
      <w:r>
        <w:t>es</w:t>
      </w:r>
    </w:p>
    <w:p w14:paraId="6E333DC9" w14:textId="77777777" w:rsidR="00BA08C1" w:rsidRPr="003D7886" w:rsidRDefault="00BA08C1" w:rsidP="003D0573">
      <w:pPr>
        <w:pStyle w:val="Body"/>
        <w:numPr>
          <w:ilvl w:val="0"/>
          <w:numId w:val="2"/>
        </w:numPr>
        <w:spacing w:before="0"/>
      </w:pPr>
      <w:r>
        <w:t>Prerequisites</w:t>
      </w:r>
    </w:p>
    <w:p w14:paraId="3ED637D0" w14:textId="77777777" w:rsidR="00916DFC" w:rsidRPr="003D7886" w:rsidRDefault="00BA08C1" w:rsidP="003D0573">
      <w:pPr>
        <w:pStyle w:val="Body"/>
        <w:numPr>
          <w:ilvl w:val="0"/>
          <w:numId w:val="2"/>
        </w:numPr>
        <w:spacing w:before="0"/>
      </w:pPr>
      <w:r>
        <w:t>F</w:t>
      </w:r>
      <w:r w:rsidR="00916DFC">
        <w:t>iles and directories.</w:t>
      </w:r>
    </w:p>
    <w:p w14:paraId="3B2800B4" w14:textId="77777777" w:rsidR="00BA08C1" w:rsidRDefault="00BA08C1" w:rsidP="001E79B5">
      <w:pPr>
        <w:pStyle w:val="Body"/>
      </w:pPr>
      <w:r>
        <w:t>For</w:t>
      </w:r>
      <w:r w:rsidR="00916DFC">
        <w:t xml:space="preserve"> vendor VISA.NET implementations</w:t>
      </w:r>
      <w:r>
        <w:t>, it includes</w:t>
      </w:r>
    </w:p>
    <w:p w14:paraId="08AFC094" w14:textId="77777777"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14:paraId="597B904E" w14:textId="77777777" w:rsidR="00F15659" w:rsidRPr="005E736C" w:rsidRDefault="00EF76D2" w:rsidP="001E79B5">
      <w:pPr>
        <w:pStyle w:val="Heading2"/>
        <w:pageBreakBefore w:val="0"/>
      </w:pPr>
      <w:bookmarkStart w:id="341" w:name="_Ref490208375"/>
      <w:bookmarkStart w:id="342" w:name="_Toc411598117"/>
      <w:r w:rsidRPr="005E736C">
        <w:t>VISA.NET</w:t>
      </w:r>
      <w:r w:rsidR="00F15659" w:rsidRPr="005E736C">
        <w:t xml:space="preserve"> </w:t>
      </w:r>
      <w:r w:rsidR="004B4C4D">
        <w:t>Shared</w:t>
      </w:r>
      <w:r w:rsidR="00F15659" w:rsidRPr="005E736C">
        <w:t xml:space="preserve"> Components</w:t>
      </w:r>
      <w:bookmarkEnd w:id="341"/>
      <w:bookmarkEnd w:id="342"/>
    </w:p>
    <w:p w14:paraId="745BF66C" w14:textId="77777777"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14:paraId="07097144" w14:textId="77777777"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14:paraId="104B0410" w14:textId="77777777" w:rsidR="00F15659" w:rsidRPr="00A148B3" w:rsidRDefault="00F15659" w:rsidP="001E79B5">
      <w:pPr>
        <w:pStyle w:val="Heading2"/>
      </w:pPr>
      <w:bookmarkStart w:id="343" w:name="_Ref370707462"/>
      <w:bookmarkStart w:id="344" w:name="_Toc411598118"/>
      <w:r w:rsidRPr="00A148B3">
        <w:lastRenderedPageBreak/>
        <w:t xml:space="preserve">Vendor-Specific </w:t>
      </w:r>
      <w:r w:rsidR="007D22B3">
        <w:t>VISA.NET Installer Requirements</w:t>
      </w:r>
      <w:bookmarkEnd w:id="343"/>
      <w:bookmarkEnd w:id="344"/>
    </w:p>
    <w:p w14:paraId="28E7A2CB" w14:textId="77777777" w:rsidR="007D22B3" w:rsidRDefault="007D22B3" w:rsidP="007D22B3">
      <w:pPr>
        <w:pStyle w:val="Body"/>
      </w:pPr>
      <w:r>
        <w:t>Vendor-specific VISA.NET installers are created by vendors, but must meet the requirements detailed in this section.</w:t>
      </w:r>
    </w:p>
    <w:p w14:paraId="595D1C70" w14:textId="77777777" w:rsidR="007D22B3" w:rsidRDefault="007D22B3" w:rsidP="007D22B3">
      <w:pPr>
        <w:pStyle w:val="Heading3"/>
      </w:pPr>
      <w:bookmarkStart w:id="345" w:name="_Toc411598119"/>
      <w:r>
        <w:t>Prerequisites</w:t>
      </w:r>
      <w:bookmarkEnd w:id="345"/>
    </w:p>
    <w:p w14:paraId="6418D498" w14:textId="77777777" w:rsidR="007D22B3" w:rsidRDefault="007D22B3" w:rsidP="007D22B3">
      <w:pPr>
        <w:pStyle w:val="Body"/>
      </w:pPr>
      <w:r>
        <w:t>The following software must be installed before a vendor-specific VISA.NET implementation is installed.</w:t>
      </w:r>
    </w:p>
    <w:p w14:paraId="27A0B83E" w14:textId="77777777" w:rsidR="007D22B3" w:rsidRDefault="007D22B3" w:rsidP="003D0573">
      <w:pPr>
        <w:pStyle w:val="Body"/>
        <w:numPr>
          <w:ilvl w:val="0"/>
          <w:numId w:val="2"/>
        </w:numPr>
        <w:spacing w:before="0"/>
      </w:pPr>
      <w:r>
        <w:t>VISA.NET Shared Components.</w:t>
      </w:r>
    </w:p>
    <w:p w14:paraId="5BC8E103" w14:textId="77777777" w:rsidR="007D22B3" w:rsidRDefault="007D22B3" w:rsidP="007D22B3">
      <w:pPr>
        <w:pStyle w:val="Rule"/>
        <w:rPr>
          <w:lang w:val="it-IT"/>
        </w:rPr>
      </w:pPr>
    </w:p>
    <w:p w14:paraId="446D1CA9" w14:textId="77777777"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a suitable version of the VISA.NET Shared Components</w:t>
      </w:r>
      <w:r>
        <w:rPr>
          <w:lang w:val="it-IT"/>
        </w:rPr>
        <w:t xml:space="preserve">, or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14:paraId="28F160CE" w14:textId="77777777" w:rsidR="007D22B3" w:rsidRDefault="007D22B3" w:rsidP="001C3CE6">
      <w:pPr>
        <w:pStyle w:val="Observation"/>
        <w:rPr>
          <w:lang w:val="it-IT"/>
        </w:rPr>
      </w:pPr>
    </w:p>
    <w:p w14:paraId="4F1B7768" w14:textId="77777777"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14:paraId="6BC0AFF0" w14:textId="77777777" w:rsidR="009E1EF3" w:rsidRDefault="009E1EF3" w:rsidP="009E1EF3">
      <w:pPr>
        <w:pStyle w:val="Heading3"/>
      </w:pPr>
      <w:bookmarkStart w:id="346" w:name="_Toc411598120"/>
      <w:r>
        <w:t xml:space="preserve">VISA.NET </w:t>
      </w:r>
      <w:r w:rsidR="00D6117F">
        <w:t>Implementation Location</w:t>
      </w:r>
      <w:bookmarkEnd w:id="346"/>
    </w:p>
    <w:p w14:paraId="5A2A7E40" w14:textId="77777777"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xml:space="preserve">.  Note that the default value for VXIPNPPATH is either “C:\Program Files\IVI Foundation\VISA” or “C:\Program Files </w:t>
      </w:r>
      <w:r w:rsidR="00270C8A">
        <w:rPr>
          <w:lang w:val="it-IT"/>
        </w:rPr>
        <w:t>(</w:t>
      </w:r>
      <w:r w:rsidR="005F06AF">
        <w:rPr>
          <w:lang w:val="it-IT"/>
        </w:rPr>
        <w:t>x86</w:t>
      </w:r>
      <w:r w:rsidR="00270C8A">
        <w:rPr>
          <w:lang w:val="it-IT"/>
        </w:rPr>
        <w:t>)</w:t>
      </w:r>
      <w:r w:rsidR="005F06AF">
        <w:rPr>
          <w:lang w:val="it-IT"/>
        </w:rPr>
        <w:t>\IVI Foundation\VISA” depending on the OS bitness and execution context.</w:t>
      </w:r>
    </w:p>
    <w:p w14:paraId="2B3A4507" w14:textId="77777777" w:rsidR="009E1EF3" w:rsidRDefault="009E1EF3" w:rsidP="001E79B5">
      <w:pPr>
        <w:pStyle w:val="Permission"/>
      </w:pPr>
    </w:p>
    <w:p w14:paraId="7576E6F8" w14:textId="1CE629DA"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w:t>
      </w:r>
      <w:r w:rsidR="006D1120">
        <w:rPr>
          <w:lang w:val="it-IT"/>
        </w:rPr>
        <w:t>Version Text</w:t>
      </w:r>
      <w:r>
        <w:rPr>
          <w:lang w:val="it-IT"/>
        </w:rPr>
        <w:t>&gt;\</w:t>
      </w:r>
      <w:r w:rsidR="00105FF6">
        <w:rPr>
          <w:lang w:val="it-IT"/>
        </w:rPr>
        <w:t>, where &lt;</w:t>
      </w:r>
      <w:r w:rsidR="00B17F39">
        <w:rPr>
          <w:lang w:val="it-IT"/>
        </w:rPr>
        <w:t>Version Text</w:t>
      </w:r>
      <w:r w:rsidR="00105FF6">
        <w:rPr>
          <w:lang w:val="it-IT"/>
        </w:rPr>
        <w:t xml:space="preserve">&gt; is </w:t>
      </w:r>
      <w:r w:rsidR="00B17F39">
        <w:rPr>
          <w:lang w:val="it-IT"/>
        </w:rPr>
        <w:t xml:space="preserve">derived from </w:t>
      </w:r>
      <w:r w:rsidR="00105FF6">
        <w:rPr>
          <w:lang w:val="it-IT"/>
        </w:rPr>
        <w:t>the installer version</w:t>
      </w:r>
      <w:r w:rsidR="00D6117F">
        <w:rPr>
          <w:lang w:val="it-IT"/>
        </w:rPr>
        <w:t xml:space="preserve">.  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14:paraId="6D87B898" w14:textId="77777777" w:rsidR="00105FF6" w:rsidRPr="00105FF6" w:rsidRDefault="00105FF6" w:rsidP="00105FF6">
      <w:pPr>
        <w:pStyle w:val="Rule"/>
      </w:pPr>
      <w:bookmarkStart w:id="347" w:name="_Ref442277204"/>
    </w:p>
    <w:bookmarkEnd w:id="347"/>
    <w:p w14:paraId="0AC18CD8" w14:textId="77777777" w:rsidR="00446A3A"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14:paraId="3E44E40E" w14:textId="77777777" w:rsidR="00AB0BEE" w:rsidRPr="00105FF6" w:rsidRDefault="00AB0BEE" w:rsidP="00AB0BEE">
      <w:pPr>
        <w:pStyle w:val="Rule"/>
      </w:pPr>
    </w:p>
    <w:p w14:paraId="73EDBFA7" w14:textId="3E60EAA4" w:rsidR="00446A3A" w:rsidRDefault="00446A3A" w:rsidP="001E79B5">
      <w:pPr>
        <w:pStyle w:val="Body"/>
        <w:spacing w:before="0"/>
        <w:rPr>
          <w:lang w:val="it-IT"/>
        </w:rPr>
      </w:pPr>
      <w:r>
        <w:rPr>
          <w:lang w:val="it-IT"/>
        </w:rPr>
        <w:t xml:space="preserve">The format of the </w:t>
      </w:r>
      <w:r w:rsidR="0032256A">
        <w:rPr>
          <w:lang w:val="it-IT"/>
        </w:rPr>
        <w:t>&lt;</w:t>
      </w:r>
      <w:r>
        <w:rPr>
          <w:lang w:val="it-IT"/>
        </w:rPr>
        <w:t>Version Text</w:t>
      </w:r>
      <w:r w:rsidR="0032256A">
        <w:rPr>
          <w:lang w:val="it-IT"/>
        </w:rPr>
        <w:t>&gt;</w:t>
      </w:r>
      <w:r>
        <w:rPr>
          <w:lang w:val="it-IT"/>
        </w:rPr>
        <w:t xml:space="preserve"> </w:t>
      </w:r>
      <w:r w:rsidRPr="00B87458">
        <w:rPr>
          <w:b/>
        </w:rPr>
        <w:t>SHALL</w:t>
      </w:r>
      <w:r>
        <w:rPr>
          <w:lang w:val="it-IT"/>
        </w:rPr>
        <w:t xml:space="preserve"> be either </w:t>
      </w:r>
      <w:r w:rsidRPr="00105FF6">
        <w:rPr>
          <w:i/>
          <w:lang w:val="it-IT"/>
        </w:rPr>
        <w:t>&lt;MajorVersion&gt;.&lt;MinorVersion</w:t>
      </w:r>
      <w:r>
        <w:rPr>
          <w:i/>
          <w:lang w:val="it-IT"/>
        </w:rPr>
        <w:t xml:space="preserve">&gt; </w:t>
      </w:r>
      <w:r>
        <w:rPr>
          <w:lang w:val="it-IT"/>
        </w:rPr>
        <w:t xml:space="preserve">or </w:t>
      </w:r>
      <w:r w:rsidRPr="00105FF6">
        <w:rPr>
          <w:i/>
          <w:lang w:val="it-IT"/>
        </w:rPr>
        <w:t>&lt;MajorVersion&gt;.&lt;MinorVersion&gt;.&lt;Build&gt;</w:t>
      </w:r>
      <w:r w:rsidR="004156B4">
        <w:rPr>
          <w:lang w:val="it-IT"/>
        </w:rPr>
        <w:t>, w</w:t>
      </w:r>
      <w:r>
        <w:rPr>
          <w:lang w:val="it-IT"/>
        </w:rPr>
        <w:t>ith the value of each field matching the corresponding field of the installer version</w:t>
      </w:r>
      <w:r w:rsidR="0006207B">
        <w:rPr>
          <w:lang w:val="it-IT"/>
        </w:rPr>
        <w:t>.</w:t>
      </w:r>
    </w:p>
    <w:p w14:paraId="02DE7051" w14:textId="77777777" w:rsidR="00D6117F" w:rsidRDefault="00D6117F" w:rsidP="00D6117F">
      <w:pPr>
        <w:pStyle w:val="Rule"/>
      </w:pPr>
    </w:p>
    <w:p w14:paraId="2A8796A3" w14:textId="77777777" w:rsidR="00D6117F" w:rsidRPr="006E013F" w:rsidRDefault="00D6117F" w:rsidP="006E013F">
      <w:pPr>
        <w:pStyle w:val="Body"/>
      </w:pPr>
      <w:r w:rsidRPr="006E013F">
        <w:t>A vendor</w:t>
      </w:r>
      <w:r w:rsidRPr="001E79B5">
        <w:rPr>
          <w:rStyle w:val="SHALLChar"/>
        </w:rPr>
        <w:t xml:space="preserve"> </w:t>
      </w:r>
      <w:r w:rsidR="00890951">
        <w:rPr>
          <w:b/>
        </w:rPr>
        <w:t>SHALL NOT</w:t>
      </w:r>
      <w:r w:rsidRPr="006E013F">
        <w:t xml:space="preserve"> install VISA.NET to any location under &lt;IVI_ROOT_DIR&gt;, with the exception of the vendor-specific VISA.NET install directory.</w:t>
      </w:r>
    </w:p>
    <w:p w14:paraId="2EAAC26F" w14:textId="77777777" w:rsidR="00D6117F" w:rsidRDefault="00D6117F" w:rsidP="00D6117F">
      <w:pPr>
        <w:pStyle w:val="Rule"/>
      </w:pPr>
    </w:p>
    <w:p w14:paraId="67F1F749" w14:textId="77777777" w:rsidR="00D6117F" w:rsidRDefault="004008F5" w:rsidP="00D6117F">
      <w:pPr>
        <w:pStyle w:val="Body"/>
      </w:pPr>
      <w:r>
        <w:t>In t</w:t>
      </w:r>
      <w:r w:rsidR="00D6117F">
        <w:t>he vendor-specific VISA.NET install directory</w:t>
      </w:r>
      <w:r>
        <w:t xml:space="preserve"> name,</w:t>
      </w:r>
      <w:r w:rsidR="00D6117F">
        <w:t xml:space="preserve"> &lt;VendorName&gt; </w:t>
      </w:r>
      <w:r w:rsidR="007B43D6">
        <w:rPr>
          <w:b/>
        </w:rPr>
        <w:t>SHALL</w:t>
      </w:r>
      <w:r w:rsidR="00D6117F">
        <w:t xml:space="preserve"> be the name reported by the vendor-specific resource managers’ ManufacturerName property.</w:t>
      </w:r>
    </w:p>
    <w:p w14:paraId="48A898FD" w14:textId="77777777" w:rsidR="000F0C24" w:rsidRDefault="000F0C24" w:rsidP="000F0C24">
      <w:pPr>
        <w:pStyle w:val="Permission"/>
        <w:ind w:left="1296"/>
      </w:pPr>
    </w:p>
    <w:p w14:paraId="07020A37" w14:textId="77777777" w:rsidR="000F0C24" w:rsidRDefault="000F0C24" w:rsidP="00D6117F">
      <w:pPr>
        <w:pStyle w:val="Body"/>
      </w:pPr>
      <w:r>
        <w:t>The directory name may include additional arbitrary text, &lt;Optional Product ID Text&gt;, to distinguish multiple products from the same vendor that provide VISA.NET implementations.  This text is optional, and does not need to match the actual product name.</w:t>
      </w:r>
    </w:p>
    <w:p w14:paraId="744E8D76" w14:textId="77777777" w:rsidR="006E013F" w:rsidRDefault="006E013F" w:rsidP="006E013F">
      <w:pPr>
        <w:pStyle w:val="Heading3"/>
      </w:pPr>
      <w:bookmarkStart w:id="348" w:name="_Ref384284634"/>
      <w:bookmarkStart w:id="349" w:name="_Ref384284645"/>
      <w:bookmarkStart w:id="350" w:name="_Toc411598121"/>
      <w:r>
        <w:t>VISA.NET Registry Entries</w:t>
      </w:r>
      <w:bookmarkEnd w:id="348"/>
      <w:bookmarkEnd w:id="349"/>
      <w:bookmarkEnd w:id="350"/>
    </w:p>
    <w:p w14:paraId="0495CB87" w14:textId="77777777"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14:paraId="01AD9DA3" w14:textId="77777777" w:rsidR="00F15659" w:rsidRDefault="00F15659" w:rsidP="007D3D3F">
      <w:pPr>
        <w:pStyle w:val="Rule"/>
      </w:pPr>
    </w:p>
    <w:p w14:paraId="7C853467" w14:textId="77777777" w:rsidR="007459A7" w:rsidRDefault="007D3D3F" w:rsidP="001E79B5">
      <w:pPr>
        <w:pStyle w:val="Body"/>
      </w:pPr>
      <w:r>
        <w:t xml:space="preserve">Vendor-specific VISA.NET installers </w:t>
      </w:r>
      <w:r w:rsidR="007B43D6">
        <w:rPr>
          <w:b/>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14:paraId="1D384A7C" w14:textId="77777777" w:rsidR="008D1AA4" w:rsidRDefault="008D1AA4" w:rsidP="008D1AA4">
      <w:pPr>
        <w:pStyle w:val="Rule"/>
      </w:pPr>
    </w:p>
    <w:p w14:paraId="138E3338" w14:textId="77777777" w:rsidR="008D1AA4" w:rsidRDefault="008D1AA4" w:rsidP="001E79B5">
      <w:pPr>
        <w:pStyle w:val="Body"/>
      </w:pPr>
      <w:r>
        <w:t xml:space="preserve">For each product that provides an implementation of VISA.NET, there </w:t>
      </w:r>
      <w:r w:rsidR="007B43D6">
        <w:rPr>
          <w:b/>
        </w:rPr>
        <w:t>SHALL</w:t>
      </w:r>
      <w:r>
        <w:t xml:space="preserve"> be exactly one GUID in the registry.</w:t>
      </w:r>
    </w:p>
    <w:p w14:paraId="514F9959" w14:textId="77777777" w:rsidR="007459A7" w:rsidRPr="008D1AA4" w:rsidRDefault="007459A7" w:rsidP="001C3CE6">
      <w:pPr>
        <w:pStyle w:val="Observation"/>
        <w:rPr>
          <w:lang w:val="it-IT"/>
        </w:rPr>
      </w:pPr>
    </w:p>
    <w:p w14:paraId="75BAD966" w14:textId="77777777"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14:paraId="2D0F3248" w14:textId="77777777" w:rsidR="00C5627E" w:rsidRDefault="00C5627E" w:rsidP="00C5627E">
      <w:pPr>
        <w:pStyle w:val="Rule"/>
      </w:pPr>
    </w:p>
    <w:p w14:paraId="3B08BF16" w14:textId="6EB9CE14" w:rsidR="00C5627E" w:rsidRDefault="00C5627E" w:rsidP="00C5627E">
      <w:pPr>
        <w:pStyle w:val="Body"/>
      </w:pPr>
      <w:r>
        <w:t xml:space="preserve">There </w:t>
      </w:r>
      <w:r w:rsidRPr="005F3833">
        <w:rPr>
          <w:b/>
        </w:rPr>
        <w:t>SHALL</w:t>
      </w:r>
      <w:r>
        <w:t xml:space="preserve"> be exactly one version key for each installed version of a product that provides an implementation of VISA.NET, with the key name in the format specified in </w:t>
      </w:r>
      <w:r w:rsidR="00BB127D">
        <w:fldChar w:fldCharType="begin"/>
      </w:r>
      <w:r w:rsidR="00BB127D">
        <w:instrText xml:space="preserve"> REF _Ref442277204 \r \h </w:instrText>
      </w:r>
      <w:r w:rsidR="00BB127D">
        <w:fldChar w:fldCharType="separate"/>
      </w:r>
      <w:r w:rsidR="00D81C21">
        <w:t>RULE 18.2.2</w:t>
      </w:r>
      <w:r w:rsidR="00BB127D">
        <w:fldChar w:fldCharType="end"/>
      </w:r>
      <w:r>
        <w:t>.</w:t>
      </w:r>
    </w:p>
    <w:p w14:paraId="1A9E0C36" w14:textId="5384A9B2" w:rsidR="007459A7" w:rsidRDefault="007459A7" w:rsidP="008D1AA4">
      <w:pPr>
        <w:pStyle w:val="Rule"/>
      </w:pPr>
    </w:p>
    <w:p w14:paraId="3C472166" w14:textId="77777777" w:rsidR="00F15659" w:rsidRDefault="007D3D3F" w:rsidP="001E79B5">
      <w:pPr>
        <w:pStyle w:val="Body"/>
      </w:pPr>
      <w:r>
        <w:t xml:space="preserve">The </w:t>
      </w:r>
      <w:r w:rsidR="00703556">
        <w:t xml:space="preserve">version </w:t>
      </w:r>
      <w:r>
        <w:t xml:space="preserve">key </w:t>
      </w:r>
      <w:r w:rsidR="007B43D6">
        <w:rPr>
          <w:b/>
        </w:rPr>
        <w:t>SHALL</w:t>
      </w:r>
      <w:r>
        <w:t xml:space="preserve"> have the following values with data types:</w:t>
      </w:r>
    </w:p>
    <w:p w14:paraId="0FD91F39" w14:textId="77777777" w:rsidR="007D3D3F" w:rsidRDefault="007D3D3F" w:rsidP="003D0573">
      <w:pPr>
        <w:pStyle w:val="Body"/>
        <w:numPr>
          <w:ilvl w:val="0"/>
          <w:numId w:val="2"/>
        </w:numPr>
        <w:spacing w:before="0"/>
      </w:pPr>
      <w:r>
        <w:t>Comments</w:t>
      </w:r>
      <w:r>
        <w:tab/>
      </w:r>
      <w:r>
        <w:tab/>
        <w:t>(REG_SZ)</w:t>
      </w:r>
    </w:p>
    <w:p w14:paraId="178F8708" w14:textId="77777777" w:rsidR="00C404E9" w:rsidRDefault="00A6038A" w:rsidP="003D0573">
      <w:pPr>
        <w:pStyle w:val="Body"/>
        <w:numPr>
          <w:ilvl w:val="0"/>
          <w:numId w:val="2"/>
        </w:numPr>
        <w:spacing w:before="0"/>
      </w:pPr>
      <w:r>
        <w:t>FriendlyName</w:t>
      </w:r>
      <w:r w:rsidR="00C404E9">
        <w:tab/>
        <w:t>(REG_SZ)</w:t>
      </w:r>
    </w:p>
    <w:p w14:paraId="783BEFA8" w14:textId="77777777" w:rsidR="00A6038A" w:rsidRDefault="00A6038A" w:rsidP="003D0573">
      <w:pPr>
        <w:pStyle w:val="Body"/>
        <w:numPr>
          <w:ilvl w:val="0"/>
          <w:numId w:val="2"/>
        </w:numPr>
        <w:spacing w:before="0"/>
      </w:pPr>
      <w:r>
        <w:t>VendorID</w:t>
      </w:r>
      <w:r w:rsidR="00C404E9">
        <w:tab/>
      </w:r>
      <w:r w:rsidR="007D3D3F">
        <w:tab/>
      </w:r>
      <w:r w:rsidR="00C404E9">
        <w:t>(REG_DWORD)</w:t>
      </w:r>
    </w:p>
    <w:p w14:paraId="2E65F140" w14:textId="77777777" w:rsidR="00A6038A" w:rsidRDefault="00A6038A" w:rsidP="003D0573">
      <w:pPr>
        <w:pStyle w:val="Body"/>
        <w:numPr>
          <w:ilvl w:val="0"/>
          <w:numId w:val="2"/>
        </w:numPr>
        <w:spacing w:before="0"/>
      </w:pPr>
      <w:r>
        <w:t>Location</w:t>
      </w:r>
      <w:r w:rsidR="00C404E9">
        <w:tab/>
      </w:r>
      <w:r w:rsidR="00C404E9">
        <w:tab/>
        <w:t>(REG_SZ)</w:t>
      </w:r>
    </w:p>
    <w:p w14:paraId="17E4E969" w14:textId="77777777" w:rsidR="00F15659" w:rsidRDefault="00F15659" w:rsidP="007D3D3F">
      <w:pPr>
        <w:pStyle w:val="Rule"/>
      </w:pPr>
    </w:p>
    <w:p w14:paraId="43DB2DB9" w14:textId="77777777" w:rsidR="007D3D3F" w:rsidRDefault="007D3D3F" w:rsidP="001E79B5">
      <w:pPr>
        <w:pStyle w:val="Body"/>
      </w:pPr>
      <w:r>
        <w:t xml:space="preserve">The Location and FriendlyName values </w:t>
      </w:r>
      <w:r w:rsidR="00890951">
        <w:rPr>
          <w:b/>
        </w:rPr>
        <w:t>SHALL NOT</w:t>
      </w:r>
      <w:r>
        <w:t xml:space="preserve"> be empty.</w:t>
      </w:r>
    </w:p>
    <w:p w14:paraId="4A75DE1C" w14:textId="77777777" w:rsidR="004D5587" w:rsidRDefault="004D5587" w:rsidP="004D5587">
      <w:pPr>
        <w:pStyle w:val="Rule"/>
      </w:pPr>
    </w:p>
    <w:p w14:paraId="26D6B216" w14:textId="2D57250B"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“TmCo.Visa.ResourceManager, TmCo.Visa,</w:t>
      </w:r>
      <w:r w:rsidR="00542638" w:rsidRPr="00542638">
        <w:t xml:space="preserve"> Version=1.0.0.0, Culture=neutral, PublicKeyToken=f372f203818f2407, processorArchitecture=MSIL</w:t>
      </w:r>
      <w:r w:rsidR="00542638">
        <w:t>”.</w:t>
      </w:r>
    </w:p>
    <w:p w14:paraId="157ACEA3" w14:textId="77777777" w:rsidR="007D3D3F" w:rsidRDefault="007D3D3F" w:rsidP="001E79B5">
      <w:pPr>
        <w:pStyle w:val="Recommendation"/>
      </w:pPr>
    </w:p>
    <w:p w14:paraId="2355F21F" w14:textId="77777777" w:rsidR="007D3D3F" w:rsidRDefault="007D3D3F" w:rsidP="001E79B5">
      <w:pPr>
        <w:pStyle w:val="Body"/>
      </w:pPr>
      <w:r>
        <w:t xml:space="preserve">The recommended format for the FriendlyName is </w:t>
      </w:r>
      <w:r w:rsidR="0093011D">
        <w:t>“&lt;ManufacturerName&gt; VISA.NET Resource Manager”.  In some cases a manufacturer may register more than one resource manager, in which case appropriate friendly names may be selected for each one.</w:t>
      </w:r>
    </w:p>
    <w:p w14:paraId="33365DDD" w14:textId="77777777" w:rsidR="007D3D3F" w:rsidRDefault="007D3D3F" w:rsidP="007D3D3F">
      <w:pPr>
        <w:pStyle w:val="Rule"/>
      </w:pPr>
    </w:p>
    <w:p w14:paraId="47BBAF84" w14:textId="77777777" w:rsidR="007D3D3F" w:rsidRDefault="007D3D3F" w:rsidP="001E79B5">
      <w:pPr>
        <w:pStyle w:val="Body"/>
      </w:pPr>
      <w:r>
        <w:t xml:space="preserve">The VendorID </w:t>
      </w:r>
      <w:r w:rsidR="007B43D6">
        <w:rPr>
          <w:b/>
        </w:rPr>
        <w:t>SHALL</w:t>
      </w:r>
      <w:r>
        <w:t xml:space="preserve"> match the value of the ManufacturerID property returned by the vendor-specific resource manager referenced by the Location value.</w:t>
      </w:r>
    </w:p>
    <w:p w14:paraId="120B6194" w14:textId="77777777" w:rsidR="00DE63F2" w:rsidRDefault="0093011D">
      <w:pPr>
        <w:pStyle w:val="Heading2"/>
        <w:pageBreakBefore w:val="0"/>
        <w:ind w:left="720"/>
      </w:pPr>
      <w:bookmarkStart w:id="351" w:name="_Toc411598122"/>
      <w:r>
        <w:lastRenderedPageBreak/>
        <w:t>VISA.NET Resource Manager Registration</w:t>
      </w:r>
      <w:bookmarkEnd w:id="351"/>
    </w:p>
    <w:p w14:paraId="59AB261C" w14:textId="77777777" w:rsidR="0093011D" w:rsidRDefault="0093011D" w:rsidP="001E79B5">
      <w:pPr>
        <w:pStyle w:val="Rule"/>
      </w:pPr>
    </w:p>
    <w:p w14:paraId="15E1D49E" w14:textId="77777777"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14:paraId="13A68014" w14:textId="77777777" w:rsidR="00F15659" w:rsidRPr="00A148B3" w:rsidRDefault="00F15659" w:rsidP="006766A0">
      <w:pPr>
        <w:pStyle w:val="Heading3"/>
      </w:pPr>
      <w:bookmarkStart w:id="352" w:name="_Toc411598123"/>
      <w:r w:rsidRPr="00A148B3">
        <w:t>General Installation Requirements for Vendor Specific Components</w:t>
      </w:r>
      <w:bookmarkEnd w:id="352"/>
    </w:p>
    <w:p w14:paraId="758C2819" w14:textId="77777777" w:rsidR="00F15659" w:rsidRDefault="00F15659" w:rsidP="00794D19">
      <w:pPr>
        <w:pStyle w:val="Rule"/>
      </w:pPr>
    </w:p>
    <w:p w14:paraId="1CEB4710" w14:textId="77777777"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14:paraId="0911ED95" w14:textId="77777777" w:rsidR="003E2F2E" w:rsidRDefault="003E2F2E" w:rsidP="001E79B5">
      <w:pPr>
        <w:pStyle w:val="Permission"/>
      </w:pPr>
    </w:p>
    <w:p w14:paraId="0FD42C86" w14:textId="77777777" w:rsidR="003E2F2E" w:rsidRPr="003E2F2E" w:rsidRDefault="003E2F2E">
      <w:pPr>
        <w:pStyle w:val="Desc"/>
      </w:pPr>
      <w:r>
        <w:t>A Vendor may provide more than one VISA.NET I/O implementation.</w:t>
      </w:r>
    </w:p>
    <w:p w14:paraId="59BCB76B" w14:textId="77777777" w:rsidR="00850448" w:rsidRPr="00850448" w:rsidRDefault="00850448" w:rsidP="00794D19">
      <w:pPr>
        <w:pStyle w:val="Rule"/>
      </w:pPr>
    </w:p>
    <w:p w14:paraId="37D55A30" w14:textId="77777777"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14:paraId="0EF1C6DF" w14:textId="77777777" w:rsidR="00850448" w:rsidRPr="00850448" w:rsidRDefault="00850448" w:rsidP="00486A9E">
      <w:pPr>
        <w:pStyle w:val="Rule"/>
        <w:ind w:left="2376"/>
      </w:pPr>
    </w:p>
    <w:p w14:paraId="6C670DE9" w14:textId="77777777" w:rsidR="009E4B56" w:rsidRDefault="009E4B56" w:rsidP="009E4B56">
      <w:pPr>
        <w:pStyle w:val="Desc"/>
      </w:pPr>
      <w:r w:rsidRPr="008463D0">
        <w:t>On Windows Vista</w:t>
      </w:r>
      <w:r w:rsidR="00486A9E">
        <w:t>,</w:t>
      </w:r>
      <w:r w:rsidR="00471446">
        <w:t xml:space="preserve"> Windows 7</w:t>
      </w:r>
      <w:r w:rsidRPr="008463D0">
        <w:t>,</w:t>
      </w:r>
      <w:r w:rsidR="00486A9E">
        <w:t xml:space="preserve"> Windows 8</w:t>
      </w:r>
      <w:r w:rsidR="00757188">
        <w:t>,</w:t>
      </w:r>
      <w:r w:rsidRPr="008463D0">
        <w:t xml:space="preserve"> </w:t>
      </w:r>
      <w:r w:rsidR="00870AE9">
        <w:t>and Windows 10</w:t>
      </w:r>
      <w:r w:rsidR="007668C9">
        <w:t>,</w:t>
      </w:r>
      <w:r w:rsidR="00870AE9">
        <w:t xml:space="preserve"> </w:t>
      </w:r>
      <w:r w:rsidRPr="008463D0">
        <w:t xml:space="preserve">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14:paraId="488D86A0" w14:textId="77777777" w:rsidR="00157090" w:rsidRDefault="00157090" w:rsidP="004321AF">
      <w:pPr>
        <w:pStyle w:val="SectionTitle"/>
        <w:numPr>
          <w:ilvl w:val="0"/>
          <w:numId w:val="0"/>
        </w:numPr>
        <w:sectPr w:rsidR="00157090" w:rsidSect="00496BD0">
          <w:headerReference w:type="even" r:id="rId84"/>
          <w:headerReference w:type="default" r:id="rId85"/>
          <w:footnotePr>
            <w:numRestart w:val="eachPage"/>
          </w:footnotePr>
          <w:pgSz w:w="12240" w:h="15840"/>
          <w:pgMar w:top="1440" w:right="1440" w:bottom="-1440" w:left="1440" w:header="720" w:footer="720" w:gutter="0"/>
          <w:pgNumType w:start="1"/>
          <w:cols w:space="720"/>
          <w:noEndnote/>
        </w:sectPr>
      </w:pPr>
      <w:bookmarkStart w:id="353" w:name="_Ref411594063"/>
      <w:bookmarkStart w:id="354" w:name="_Toc214692929"/>
      <w:bookmarkStart w:id="355" w:name="_Toc342576507"/>
      <w:bookmarkStart w:id="356" w:name="_Ref373915724"/>
    </w:p>
    <w:p w14:paraId="78728003" w14:textId="77777777" w:rsidR="001E79B5" w:rsidRDefault="001E79B5" w:rsidP="001E79B5">
      <w:pPr>
        <w:pStyle w:val="SectionTitle"/>
      </w:pPr>
      <w:bookmarkStart w:id="357" w:name="_Ref411593438"/>
      <w:bookmarkStart w:id="358" w:name="_Ref411593690"/>
      <w:bookmarkStart w:id="359" w:name="_Toc411598124"/>
      <w:bookmarkEnd w:id="353"/>
      <w:r>
        <w:lastRenderedPageBreak/>
        <w:t>Version Control</w:t>
      </w:r>
      <w:bookmarkEnd w:id="354"/>
      <w:bookmarkEnd w:id="355"/>
      <w:bookmarkEnd w:id="356"/>
      <w:bookmarkEnd w:id="357"/>
      <w:bookmarkEnd w:id="358"/>
      <w:bookmarkEnd w:id="359"/>
    </w:p>
    <w:p w14:paraId="5BA5F5C3" w14:textId="77777777" w:rsidR="00C15C84" w:rsidRDefault="001E79B5" w:rsidP="00C54ADC">
      <w:pPr>
        <w:pStyle w:val="Body1"/>
        <w:spacing w:before="120" w:after="120"/>
        <w:rPr>
          <w:lang w:val="it-IT"/>
        </w:rPr>
      </w:pPr>
      <w:r w:rsidRPr="00C54ADC">
        <w:rPr>
          <w:lang w:val="it-IT"/>
        </w:rPr>
        <w:t xml:space="preserve">IVI provides interoperability of </w:t>
      </w:r>
      <w:r w:rsidR="00C751B5">
        <w:rPr>
          <w:lang w:val="it-IT"/>
        </w:rPr>
        <w:t>VISA.NET implementations</w:t>
      </w:r>
      <w:r w:rsidRPr="00C54ADC">
        <w:rPr>
          <w:lang w:val="it-IT"/>
        </w:rPr>
        <w:t xml:space="preserve"> from multiple vendors released at various times and without coordination of release schedules between the vendors. At the same time, IVI must reserve the ability to revise interfaces in the shared components.  </w:t>
      </w:r>
    </w:p>
    <w:p w14:paraId="08D231A7" w14:textId="77777777" w:rsidR="001E79B5" w:rsidRPr="00612519" w:rsidRDefault="00C15C84" w:rsidP="00C54ADC">
      <w:pPr>
        <w:pStyle w:val="Body1"/>
        <w:spacing w:before="120" w:after="120"/>
        <w:rPr>
          <w:lang w:val="it-IT"/>
        </w:rPr>
      </w:pPr>
      <w:r w:rsidRPr="00C15C84">
        <w:rPr>
          <w:rFonts w:ascii="Arial" w:hAnsi="Arial" w:cs="Arial"/>
          <w:b/>
          <w:i/>
          <w:lang w:val="it-IT"/>
        </w:rPr>
        <w:t>Versioning Objective.</w:t>
      </w:r>
      <w:r>
        <w:rPr>
          <w:lang w:val="it-IT"/>
        </w:rPr>
        <w:t xml:space="preserve">  </w:t>
      </w:r>
      <w:r w:rsidR="001E79B5" w:rsidRPr="00C54ADC">
        <w:rPr>
          <w:lang w:val="it-IT"/>
        </w:rPr>
        <w:t xml:space="preserve">In principle, IVI versioning is designed to make it possible to create an application that uses different vendors’ </w:t>
      </w:r>
      <w:r w:rsidR="00C751B5">
        <w:rPr>
          <w:lang w:val="it-IT"/>
        </w:rPr>
        <w:t>VISA.NET implementations</w:t>
      </w:r>
      <w:r w:rsidR="001E79B5" w:rsidRPr="00C54ADC">
        <w:rPr>
          <w:lang w:val="it-IT"/>
        </w:rPr>
        <w:t xml:space="preserve"> created with different versions of the </w:t>
      </w:r>
      <w:r w:rsidR="00C751B5">
        <w:rPr>
          <w:lang w:val="it-IT"/>
        </w:rPr>
        <w:t xml:space="preserve">VISA.NET </w:t>
      </w:r>
      <w:r w:rsidR="001E79B5" w:rsidRPr="00C54ADC">
        <w:rPr>
          <w:lang w:val="it-IT"/>
        </w:rPr>
        <w:t>shared comp</w:t>
      </w:r>
      <w:r w:rsidR="001E79B5" w:rsidRPr="00612519">
        <w:rPr>
          <w:lang w:val="it-IT"/>
        </w:rPr>
        <w:t xml:space="preserve">onents </w:t>
      </w:r>
      <w:r w:rsidRPr="00612519">
        <w:rPr>
          <w:lang w:val="it-IT"/>
        </w:rPr>
        <w:t xml:space="preserve">provided by the IVI Foundation </w:t>
      </w:r>
      <w:r w:rsidR="001E79B5" w:rsidRPr="00612519">
        <w:rPr>
          <w:lang w:val="it-IT"/>
        </w:rPr>
        <w:t>without requiring the application to adopt a special internal architecture to accommodate the version changes.</w:t>
      </w:r>
      <w:r w:rsidRPr="00612519">
        <w:t xml:space="preserve">  This objective is key to the core </w:t>
      </w:r>
      <w:r w:rsidR="000A000E" w:rsidRPr="00612519">
        <w:t xml:space="preserve">interoperability </w:t>
      </w:r>
      <w:r w:rsidRPr="00612519">
        <w:t xml:space="preserve">value proposition of </w:t>
      </w:r>
      <w:r w:rsidR="000A000E" w:rsidRPr="00612519">
        <w:t>VISA.NET</w:t>
      </w:r>
      <w:r w:rsidRPr="00612519">
        <w:t>.</w:t>
      </w:r>
    </w:p>
    <w:p w14:paraId="02C79828" w14:textId="77777777" w:rsidR="001E79B5" w:rsidRPr="00612519" w:rsidRDefault="001E79B5" w:rsidP="00C54ADC">
      <w:pPr>
        <w:pStyle w:val="Body1"/>
        <w:spacing w:before="120" w:after="120"/>
        <w:rPr>
          <w:lang w:val="it-IT"/>
        </w:rPr>
      </w:pPr>
      <w:r w:rsidRPr="00612519">
        <w:rPr>
          <w:lang w:val="it-IT"/>
        </w:rPr>
        <w:t xml:space="preserve">The IVI Foundation may publish revised versions of the </w:t>
      </w:r>
      <w:r w:rsidR="00C751B5" w:rsidRPr="00612519">
        <w:rPr>
          <w:lang w:val="it-IT"/>
        </w:rPr>
        <w:t>VISA.NET</w:t>
      </w:r>
      <w:r w:rsidRPr="00612519">
        <w:rPr>
          <w:lang w:val="it-IT"/>
        </w:rPr>
        <w:t xml:space="preserve"> specifications. As </w:t>
      </w:r>
      <w:r w:rsidR="00C751B5" w:rsidRPr="00612519">
        <w:rPr>
          <w:lang w:val="it-IT"/>
        </w:rPr>
        <w:t>VISA.NET implementations</w:t>
      </w:r>
      <w:r w:rsidRPr="00612519">
        <w:rPr>
          <w:lang w:val="it-IT"/>
        </w:rPr>
        <w:t xml:space="preserve"> are written, the IVI Foundation may discover areas to improve the specificatio</w:t>
      </w:r>
      <w:r w:rsidR="00C751B5" w:rsidRPr="00612519">
        <w:rPr>
          <w:lang w:val="it-IT"/>
        </w:rPr>
        <w:t>ns including adding additional functionality</w:t>
      </w:r>
      <w:r w:rsidRPr="00612519">
        <w:rPr>
          <w:lang w:val="it-IT"/>
        </w:rPr>
        <w:t>. These new versions shall be done in a manner which does not make existing applications inoperable.</w:t>
      </w:r>
    </w:p>
    <w:p w14:paraId="3E24EAC2" w14:textId="77777777" w:rsidR="001E79B5" w:rsidRPr="00612519" w:rsidRDefault="001E79B5" w:rsidP="00C54ADC">
      <w:pPr>
        <w:pStyle w:val="Body1"/>
        <w:spacing w:before="120"/>
        <w:rPr>
          <w:lang w:val="it-IT"/>
        </w:rPr>
      </w:pPr>
      <w:r w:rsidRPr="00612519">
        <w:rPr>
          <w:lang w:val="it-IT"/>
        </w:rPr>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14:paraId="294EDF1C" w14:textId="77777777" w:rsidR="001E79B5" w:rsidRPr="00612519" w:rsidRDefault="001E79B5" w:rsidP="001E79B5">
      <w:pPr>
        <w:pStyle w:val="ListBullet2"/>
        <w:spacing w:before="0"/>
      </w:pPr>
      <w:r w:rsidRPr="00612519">
        <w:t xml:space="preserve">The </w:t>
      </w:r>
      <w:r w:rsidR="00C751B5" w:rsidRPr="00612519">
        <w:t>VISA</w:t>
      </w:r>
      <w:r w:rsidRPr="00612519">
        <w:t xml:space="preserve">.NET Shared Component assemblies will be versioned using </w:t>
      </w:r>
      <w:r w:rsidR="00C15C84" w:rsidRPr="00612519">
        <w:t xml:space="preserve">a combination of side-by-side installation and </w:t>
      </w:r>
      <w:r w:rsidRPr="00612519">
        <w:t>policy files when at all possible.</w:t>
      </w:r>
      <w:r w:rsidRPr="00612519">
        <w:rPr>
          <w:vertAlign w:val="superscript"/>
        </w:rPr>
        <w:footnoteReference w:id="7"/>
      </w:r>
    </w:p>
    <w:p w14:paraId="51D1FC5A" w14:textId="77777777" w:rsidR="001E79B5" w:rsidRPr="0038602F" w:rsidRDefault="001E79B5" w:rsidP="001E79B5">
      <w:pPr>
        <w:pStyle w:val="ListBullet2"/>
        <w:spacing w:before="0"/>
      </w:pPr>
      <w:r w:rsidRPr="00612519">
        <w:t xml:space="preserve">It is a strong recommendation that </w:t>
      </w:r>
      <w:r w:rsidR="00C751B5" w:rsidRPr="00612519">
        <w:t>VISA</w:t>
      </w:r>
      <w:r w:rsidRPr="00612519">
        <w:t xml:space="preserve">.NET </w:t>
      </w:r>
      <w:r w:rsidR="00E044DE" w:rsidRPr="00612519">
        <w:t>implementations</w:t>
      </w:r>
      <w:r w:rsidRPr="00612519">
        <w:t xml:space="preserve"> be versioned using </w:t>
      </w:r>
      <w:r w:rsidR="00C15C84" w:rsidRPr="00612519">
        <w:t xml:space="preserve">the same strategy </w:t>
      </w:r>
      <w:r w:rsidRPr="00612519">
        <w:t>whenever possib</w:t>
      </w:r>
      <w:r>
        <w:t>le as well.</w:t>
      </w:r>
    </w:p>
    <w:p w14:paraId="7FCAF7F6" w14:textId="77777777" w:rsidR="001E79B5" w:rsidRDefault="00C751B5" w:rsidP="00C54ADC">
      <w:pPr>
        <w:pStyle w:val="Heading2"/>
        <w:pageBreakBefore w:val="0"/>
        <w:ind w:left="720"/>
      </w:pPr>
      <w:bookmarkStart w:id="360" w:name="_Toc411598125"/>
      <w:r>
        <w:t>VISA</w:t>
      </w:r>
      <w:r w:rsidR="001E79B5">
        <w:t>.NET Shared Components</w:t>
      </w:r>
      <w:bookmarkEnd w:id="360"/>
    </w:p>
    <w:p w14:paraId="28978E75" w14:textId="77777777" w:rsidR="001E79B5" w:rsidRPr="0012307B" w:rsidRDefault="001E79B5" w:rsidP="001E79B5">
      <w:pPr>
        <w:pStyle w:val="Body1"/>
      </w:pPr>
      <w:r>
        <w:t xml:space="preserve">As mentioned above, </w:t>
      </w:r>
      <w:r w:rsidRPr="005D511F">
        <w:t xml:space="preserve">IVI versioning is designed to make it possible to </w:t>
      </w:r>
      <w:r w:rsidRPr="0038602F">
        <w:t xml:space="preserve">create an application that uses different vendors’ </w:t>
      </w:r>
      <w:r w:rsidR="00C751B5">
        <w:rPr>
          <w:lang w:val="it-IT"/>
        </w:rPr>
        <w:t>VISA.NET implementations</w:t>
      </w:r>
      <w:r w:rsidRPr="0038602F">
        <w:t xml:space="preserve"> created with different versions of the shared components without requiring the application to adopt a special internal architecture</w:t>
      </w:r>
      <w:r>
        <w:t xml:space="preserve"> to accommodate the version changes.</w:t>
      </w:r>
    </w:p>
    <w:p w14:paraId="5940DC2B" w14:textId="77777777" w:rsidR="001E79B5" w:rsidRPr="00243590" w:rsidRDefault="001E79B5" w:rsidP="001E79B5">
      <w:pPr>
        <w:pStyle w:val="Body"/>
      </w:pPr>
      <w:r>
        <w:t xml:space="preserve">Note that the versioning style described in this section does not cover all of the possible ways in which the </w:t>
      </w:r>
      <w:r w:rsidR="00C751B5">
        <w:t>VISA.NET</w:t>
      </w:r>
      <w:r>
        <w:t xml:space="preserve"> Shared Components could change from version to version, but it does describe most of the situations that are distinctive to </w:t>
      </w:r>
      <w:r w:rsidR="00C751B5">
        <w:t>VISA</w:t>
      </w:r>
      <w:r>
        <w:t>.NET.</w:t>
      </w:r>
    </w:p>
    <w:p w14:paraId="284B4A45" w14:textId="77777777" w:rsidR="001E79B5" w:rsidRPr="006B612C" w:rsidRDefault="001E79B5" w:rsidP="00C54ADC">
      <w:pPr>
        <w:pStyle w:val="Heading3"/>
      </w:pPr>
      <w:bookmarkStart w:id="361" w:name="_Toc411598126"/>
      <w:r>
        <w:t>Versioning with Policy Files</w:t>
      </w:r>
      <w:bookmarkEnd w:id="361"/>
    </w:p>
    <w:p w14:paraId="6B6CFB13" w14:textId="77777777" w:rsidR="001E79B5" w:rsidRPr="00612519" w:rsidRDefault="00C15C84" w:rsidP="00C54ADC">
      <w:pPr>
        <w:pStyle w:val="Body1"/>
        <w:spacing w:before="120" w:after="120"/>
        <w:rPr>
          <w:lang w:val="it-IT"/>
        </w:rPr>
      </w:pPr>
      <w:r w:rsidRPr="00612519">
        <w:rPr>
          <w:lang w:val="it-IT"/>
        </w:rPr>
        <w:t>In order to meet the</w:t>
      </w:r>
      <w:r w:rsidR="0033002E" w:rsidRPr="00612519">
        <w:rPr>
          <w:lang w:val="it-IT"/>
        </w:rPr>
        <w:t xml:space="preserve"> Versioning</w:t>
      </w:r>
      <w:r w:rsidRPr="00612519">
        <w:rPr>
          <w:lang w:val="it-IT"/>
        </w:rPr>
        <w:t xml:space="preserve"> </w:t>
      </w:r>
      <w:r w:rsidR="0033002E" w:rsidRPr="00612519">
        <w:rPr>
          <w:lang w:val="it-IT"/>
        </w:rPr>
        <w:t>O</w:t>
      </w:r>
      <w:r w:rsidRPr="00612519">
        <w:rPr>
          <w:lang w:val="it-IT"/>
        </w:rPr>
        <w:t xml:space="preserve">bjective </w:t>
      </w:r>
      <w:r w:rsidR="0033002E" w:rsidRPr="00612519">
        <w:rPr>
          <w:lang w:val="it-IT"/>
        </w:rPr>
        <w:t>documented</w:t>
      </w:r>
      <w:r w:rsidRPr="00612519">
        <w:rPr>
          <w:lang w:val="it-IT"/>
        </w:rPr>
        <w:t xml:space="preserve"> above, the VISA.NET shared components revise assemblies so that the new version of an assembly </w:t>
      </w:r>
      <w:r w:rsidR="001E79B5" w:rsidRPr="00612519">
        <w:rPr>
          <w:lang w:val="it-IT"/>
        </w:rPr>
        <w:t>continue</w:t>
      </w:r>
      <w:r w:rsidRPr="00612519">
        <w:rPr>
          <w:lang w:val="it-IT"/>
        </w:rPr>
        <w:t>s</w:t>
      </w:r>
      <w:r w:rsidR="001E79B5" w:rsidRPr="00612519">
        <w:rPr>
          <w:lang w:val="it-IT"/>
        </w:rPr>
        <w:t xml:space="preserve"> to provide support for older versions of the IVI interfaces (and other APIs such as exception and class APIs)</w:t>
      </w:r>
      <w:r w:rsidRPr="00612519">
        <w:rPr>
          <w:lang w:val="it-IT"/>
        </w:rPr>
        <w:t xml:space="preserve">, </w:t>
      </w:r>
      <w:r w:rsidRPr="00612519">
        <w:t xml:space="preserve">and </w:t>
      </w:r>
      <w:r w:rsidR="0033002E" w:rsidRPr="00612519">
        <w:t>also</w:t>
      </w:r>
      <w:r w:rsidRPr="00612519">
        <w:t xml:space="preserve"> provide</w:t>
      </w:r>
      <w:r w:rsidR="0033002E" w:rsidRPr="00612519">
        <w:t>s</w:t>
      </w:r>
      <w:r w:rsidRPr="00612519">
        <w:t xml:space="preserve"> publisher policy files to redirect references from older version</w:t>
      </w:r>
      <w:r w:rsidR="0033002E" w:rsidRPr="00612519">
        <w:t>s</w:t>
      </w:r>
      <w:r w:rsidRPr="00612519">
        <w:t xml:space="preserve"> of the assembly to the newer version</w:t>
      </w:r>
      <w:r w:rsidR="001E79B5" w:rsidRPr="00612519">
        <w:rPr>
          <w:lang w:val="it-IT"/>
        </w:rPr>
        <w:t>.</w:t>
      </w:r>
      <w:r w:rsidR="001E79B5" w:rsidRPr="00612519">
        <w:rPr>
          <w:vertAlign w:val="superscript"/>
          <w:lang w:val="it-IT"/>
        </w:rPr>
        <w:footnoteReference w:id="8"/>
      </w:r>
      <w:r w:rsidR="001E79B5" w:rsidRPr="00612519">
        <w:rPr>
          <w:lang w:val="it-IT"/>
        </w:rPr>
        <w:t xml:space="preserve">  (When the term “policy file” is used in this document without qualification, it refers to publisher policy files.)</w:t>
      </w:r>
    </w:p>
    <w:p w14:paraId="4EE90914" w14:textId="77777777" w:rsidR="001E79B5" w:rsidRPr="00C33D60" w:rsidRDefault="001E79B5" w:rsidP="00C54ADC">
      <w:pPr>
        <w:pStyle w:val="Body1"/>
      </w:pPr>
      <w:r w:rsidRPr="00612519">
        <w:t xml:space="preserve">Using side-by-side versioning </w:t>
      </w:r>
      <w:r w:rsidR="00C15C84" w:rsidRPr="00612519">
        <w:rPr>
          <w:sz w:val="18"/>
          <w:szCs w:val="18"/>
        </w:rPr>
        <w:t>without policy files</w:t>
      </w:r>
      <w:r w:rsidR="00C15C84" w:rsidRPr="00612519">
        <w:t xml:space="preserve"> </w:t>
      </w:r>
      <w:r w:rsidRPr="00612519">
        <w:t>for shared component versioning violates this principle.</w:t>
      </w:r>
    </w:p>
    <w:p w14:paraId="5D0E23CC" w14:textId="77777777" w:rsidR="001E79B5" w:rsidRPr="0038602F" w:rsidRDefault="001E79B5" w:rsidP="001E79B5">
      <w:pPr>
        <w:pStyle w:val="ListBullet2"/>
        <w:spacing w:before="0"/>
      </w:pPr>
      <w:r w:rsidRPr="0038602F">
        <w:lastRenderedPageBreak/>
        <w:t>User code that references shared components data types would be exposed to different versions of the same shared component data types</w:t>
      </w:r>
      <w:r>
        <w:t>.</w:t>
      </w:r>
    </w:p>
    <w:p w14:paraId="028039A8" w14:textId="77777777" w:rsidR="001E79B5" w:rsidRDefault="001E79B5" w:rsidP="00A74932">
      <w:pPr>
        <w:pStyle w:val="ListBullet2"/>
        <w:keepLines/>
        <w:spacing w:before="0"/>
      </w:pPr>
      <w:r>
        <w:t xml:space="preserve">An application that used multiple </w:t>
      </w:r>
      <w:r w:rsidR="00C751B5">
        <w:rPr>
          <w:lang w:val="it-IT"/>
        </w:rPr>
        <w:t>VISA.NET implementations</w:t>
      </w:r>
      <w:r>
        <w:t xml:space="preserve"> would not be able to simultaneously reference or use</w:t>
      </w:r>
      <w:r w:rsidR="00E044DE">
        <w:t xml:space="preserve"> implementation</w:t>
      </w:r>
      <w:r>
        <w:t xml:space="preserve">s that referenced different versions of the </w:t>
      </w:r>
      <w:r w:rsidR="00C751B5">
        <w:t>VISA</w:t>
      </w:r>
      <w:r>
        <w:t xml:space="preserve">.NET Shared Components without taking measures that violate the versioning principle (such as isolating </w:t>
      </w:r>
      <w:r w:rsidRPr="0038602F">
        <w:t>the calls to drivers that use different versions of the shared components into separate DLLs</w:t>
      </w:r>
      <w:r>
        <w:t>).</w:t>
      </w:r>
    </w:p>
    <w:p w14:paraId="0C308EC4" w14:textId="77777777" w:rsidR="001E79B5" w:rsidRPr="00C33D60" w:rsidRDefault="001E79B5" w:rsidP="001E79B5">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14:paraId="3DE1B98A" w14:textId="77777777" w:rsidR="001E79B5" w:rsidRPr="00612519" w:rsidRDefault="001E79B5" w:rsidP="001E79B5">
      <w:pPr>
        <w:pStyle w:val="ListBullet2"/>
        <w:spacing w:before="0"/>
      </w:pPr>
      <w:r w:rsidRPr="0038602F">
        <w:t xml:space="preserve">If an application uses </w:t>
      </w:r>
      <w:r w:rsidR="00A74932">
        <w:t>Vendor A’s implementation</w:t>
      </w:r>
      <w:r w:rsidRPr="0038602F">
        <w:t xml:space="preserve"> built with </w:t>
      </w:r>
      <w:r w:rsidR="0033002E">
        <w:t xml:space="preserve">an </w:t>
      </w:r>
      <w:r w:rsidRPr="0038602F">
        <w:t xml:space="preserve">older version of </w:t>
      </w:r>
      <w:r w:rsidR="0033002E">
        <w:t xml:space="preserve">the                                                                                                                                                                                   </w:t>
      </w:r>
      <w:r w:rsidRPr="0038602F">
        <w:t xml:space="preserve">shared components and </w:t>
      </w:r>
      <w:r w:rsidR="00A74932">
        <w:t>Vendor B’s implementation</w:t>
      </w:r>
      <w:r w:rsidRPr="0038602F">
        <w:t xml:space="preserve"> built with</w:t>
      </w:r>
      <w:r w:rsidR="0033002E">
        <w:t xml:space="preserve"> a </w:t>
      </w:r>
      <w:r w:rsidRPr="0038602F">
        <w:t xml:space="preserve">newer version of </w:t>
      </w:r>
      <w:r w:rsidR="0033002E">
        <w:t xml:space="preserve">the </w:t>
      </w:r>
      <w:r w:rsidRPr="0038602F">
        <w:t>shared componen</w:t>
      </w:r>
      <w:r w:rsidRPr="00612519">
        <w:t xml:space="preserve">ts that revises an Interface that </w:t>
      </w:r>
      <w:r w:rsidR="00A74932" w:rsidRPr="00612519">
        <w:t>Vendor A’s implementation</w:t>
      </w:r>
      <w:r w:rsidRPr="00612519">
        <w:t xml:space="preserve"> uses, </w:t>
      </w:r>
      <w:r w:rsidR="00A74932" w:rsidRPr="00612519">
        <w:t>Vendor A’s implementation</w:t>
      </w:r>
      <w:r w:rsidRPr="00612519">
        <w:t xml:space="preserve"> </w:t>
      </w:r>
      <w:r w:rsidR="00A6534D" w:rsidRPr="00612519">
        <w:t xml:space="preserve">would </w:t>
      </w:r>
      <w:r w:rsidRPr="00612519">
        <w:t>break when the shared components are loaded</w:t>
      </w:r>
      <w:r w:rsidR="00A6534D" w:rsidRPr="00612519">
        <w:rPr>
          <w:color w:val="auto"/>
        </w:rPr>
        <w:t>, because the older version of the interface would not be available</w:t>
      </w:r>
      <w:r w:rsidRPr="00612519">
        <w:t>.</w:t>
      </w:r>
    </w:p>
    <w:p w14:paraId="1797C6C8" w14:textId="77777777" w:rsidR="001E79B5" w:rsidRPr="006B612C" w:rsidRDefault="001E79B5" w:rsidP="00C54ADC">
      <w:pPr>
        <w:pStyle w:val="Heading3"/>
      </w:pPr>
      <w:bookmarkStart w:id="362" w:name="_Toc411598127"/>
      <w:r w:rsidRPr="006B612C">
        <w:t xml:space="preserve">Maintaining </w:t>
      </w:r>
      <w:r>
        <w:t>Software Configurations</w:t>
      </w:r>
      <w:bookmarkEnd w:id="362"/>
    </w:p>
    <w:p w14:paraId="34B1A12D" w14:textId="77777777" w:rsidR="001E79B5" w:rsidRPr="00612519" w:rsidRDefault="001E79B5" w:rsidP="001E79B5">
      <w:pPr>
        <w:pStyle w:val="Body"/>
      </w:pPr>
      <w:r>
        <w:t>Some programs t</w:t>
      </w:r>
      <w:r w:rsidRPr="00612519">
        <w:t xml:space="preserve">hat use </w:t>
      </w:r>
      <w:r w:rsidR="00A74932" w:rsidRPr="00612519">
        <w:t>VISA.NET</w:t>
      </w:r>
      <w:r w:rsidRPr="00612519">
        <w:t xml:space="preserve"> are rigorously qualified with a given software configuration, and once qualified, are expected to </w:t>
      </w:r>
      <w:r w:rsidR="00A6534D" w:rsidRPr="00612519">
        <w:t xml:space="preserve">build and </w:t>
      </w:r>
      <w:r w:rsidRPr="00612519">
        <w:t xml:space="preserve">run against that exact configuration.  Installing publisher policy files that redirect assembly references to new versions of an assembly </w:t>
      </w:r>
      <w:r w:rsidR="0033002E" w:rsidRPr="00612519">
        <w:t>might</w:t>
      </w:r>
      <w:r w:rsidRPr="00612519">
        <w:t xml:space="preserve"> violate this expectation.</w:t>
      </w:r>
    </w:p>
    <w:p w14:paraId="1D810FDF" w14:textId="77777777" w:rsidR="001E79B5" w:rsidRPr="00612519" w:rsidRDefault="001E79B5" w:rsidP="001E79B5">
      <w:pPr>
        <w:pStyle w:val="Body"/>
      </w:pPr>
      <w:r w:rsidRPr="00612519">
        <w:t xml:space="preserve">To accommodate users who need to strictly control their software configuration, </w:t>
      </w:r>
      <w:r w:rsidR="00A6534D" w:rsidRPr="00612519">
        <w:t xml:space="preserve">multiple versions of the </w:t>
      </w:r>
      <w:r w:rsidR="00A74932" w:rsidRPr="00612519">
        <w:t>VISA</w:t>
      </w:r>
      <w:r w:rsidRPr="00612519">
        <w:t xml:space="preserve">.NET Shared Components </w:t>
      </w:r>
      <w:r w:rsidR="0033002E" w:rsidRPr="00612519">
        <w:t>can</w:t>
      </w:r>
      <w:r w:rsidR="002273EE" w:rsidRPr="00612519">
        <w:t xml:space="preserve"> be installed side-by-side with later versions.  In these cases, references to older versions of the VISA.NET assembly will</w:t>
      </w:r>
      <w:r w:rsidR="00D94B55" w:rsidRPr="00612519">
        <w:t>, by default,</w:t>
      </w:r>
      <w:r w:rsidR="002273EE" w:rsidRPr="00612519">
        <w:t xml:space="preserve"> be redirected to the </w:t>
      </w:r>
      <w:r w:rsidR="00D94B55" w:rsidRPr="00612519">
        <w:t>latest installed</w:t>
      </w:r>
      <w:r w:rsidR="002273EE" w:rsidRPr="00612519">
        <w:t xml:space="preserve"> version using publisher policy files.  The default behavior may be overridden by using application or </w:t>
      </w:r>
      <w:r w:rsidR="00D94B55" w:rsidRPr="00612519">
        <w:t>machine</w:t>
      </w:r>
      <w:r w:rsidR="002273EE" w:rsidRPr="00612519">
        <w:t xml:space="preserve"> policy files.  VISA.NET vendors are responsible for providing instructions for end users who might wish to do this.</w:t>
      </w:r>
    </w:p>
    <w:p w14:paraId="7B4A8D4A" w14:textId="77777777" w:rsidR="00A6534D" w:rsidRPr="00612519" w:rsidRDefault="001E79B5" w:rsidP="00A6534D">
      <w:pPr>
        <w:pStyle w:val="Body"/>
      </w:pPr>
      <w:r w:rsidRPr="00612519">
        <w:t>Ordinarily these versions will not be used</w:t>
      </w:r>
      <w:r w:rsidR="00A6534D" w:rsidRPr="00612519">
        <w:t xml:space="preserve"> at run</w:t>
      </w:r>
      <w:r w:rsidR="00D17782" w:rsidRPr="00612519">
        <w:t xml:space="preserve"> </w:t>
      </w:r>
      <w:r w:rsidR="00A6534D" w:rsidRPr="00612519">
        <w:t>time</w:t>
      </w:r>
      <w:r w:rsidRPr="00612519">
        <w:t xml:space="preserve">, since any </w:t>
      </w:r>
      <w:r w:rsidR="00A6534D" w:rsidRPr="00612519">
        <w:t>run</w:t>
      </w:r>
      <w:r w:rsidR="00D17782" w:rsidRPr="00612519">
        <w:t xml:space="preserve"> </w:t>
      </w:r>
      <w:r w:rsidR="00A6534D" w:rsidRPr="00612519">
        <w:t xml:space="preserve">time </w:t>
      </w:r>
      <w:r w:rsidRPr="00612519">
        <w:t xml:space="preserve">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w:t>
      </w:r>
      <w:r w:rsidR="009473D0" w:rsidRPr="00612519">
        <w:t>VISA.NET</w:t>
      </w:r>
      <w:r w:rsidRPr="00612519">
        <w:t xml:space="preserve"> vendors should be prepared to support customers who need to use older versions of an assembly.</w:t>
      </w:r>
      <w:r w:rsidR="00A6534D" w:rsidRPr="00612519">
        <w:t xml:space="preserve"> </w:t>
      </w:r>
    </w:p>
    <w:p w14:paraId="761B4152" w14:textId="77777777" w:rsidR="001E79B5" w:rsidRDefault="00A6534D" w:rsidP="00A6534D">
      <w:pPr>
        <w:pStyle w:val="Body"/>
      </w:pPr>
      <w:r w:rsidRPr="00612519">
        <w:t xml:space="preserve">When developing code, references to the specific version required for the application </w:t>
      </w:r>
      <w:r w:rsidR="0033002E" w:rsidRPr="00612519">
        <w:t>can</w:t>
      </w:r>
      <w:r w:rsidRPr="00612519">
        <w:t xml:space="preserve"> be added to a project, and will be used consistently after that point for editing and building the project, as long as that specific version is installed.</w:t>
      </w:r>
    </w:p>
    <w:p w14:paraId="0EA5E74B" w14:textId="77777777" w:rsidR="001E79B5" w:rsidRDefault="001E79B5" w:rsidP="00C54ADC">
      <w:pPr>
        <w:pStyle w:val="Heading3"/>
      </w:pPr>
      <w:bookmarkStart w:id="363" w:name="_Toc411598128"/>
      <w:r>
        <w:t>Versioning for Policy Files</w:t>
      </w:r>
      <w:bookmarkEnd w:id="363"/>
    </w:p>
    <w:p w14:paraId="0DA6EF82" w14:textId="77777777" w:rsidR="001E79B5" w:rsidRPr="001930DD" w:rsidRDefault="001E79B5" w:rsidP="001E79B5">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14:paraId="583EF7BC" w14:textId="77777777" w:rsidR="001E79B5" w:rsidRDefault="001E79B5" w:rsidP="001E79B5">
      <w:pPr>
        <w:pStyle w:val="Body"/>
      </w:pPr>
      <w:r w:rsidRPr="00612519">
        <w:t xml:space="preserve">In general, the focus on the consistent use of policy files for nearly all versioning tasks means that once an API is published, it needs to be available indefinitely - for as long as policy files are used to </w:t>
      </w:r>
      <w:r w:rsidR="0033002E" w:rsidRPr="00FE7173">
        <w:t xml:space="preserve">redirect </w:t>
      </w:r>
      <w:r w:rsidR="0033002E" w:rsidRPr="00612519">
        <w:t xml:space="preserve">references from older assembly </w:t>
      </w:r>
      <w:r w:rsidRPr="00612519">
        <w:t>version</w:t>
      </w:r>
      <w:r w:rsidR="0033002E" w:rsidRPr="00612519">
        <w:t>s to newer assembly versions</w:t>
      </w:r>
      <w:r w:rsidRPr="00612519">
        <w:t>.  APIs includ</w:t>
      </w:r>
      <w:r>
        <w:t>e interfaces, classes, enumerations, and events.</w:t>
      </w:r>
    </w:p>
    <w:p w14:paraId="02B2D944" w14:textId="77777777" w:rsidR="001E79B5" w:rsidRPr="00C43853" w:rsidRDefault="001E79B5" w:rsidP="00C54ADC">
      <w:pPr>
        <w:pStyle w:val="Heading3"/>
      </w:pPr>
      <w:bookmarkStart w:id="364" w:name="_Ref365405217"/>
      <w:bookmarkStart w:id="365" w:name="_Toc411598129"/>
      <w:r>
        <w:t>Naming New Versions of .NET Types</w:t>
      </w:r>
      <w:bookmarkEnd w:id="364"/>
      <w:bookmarkEnd w:id="365"/>
    </w:p>
    <w:p w14:paraId="2245C3BF" w14:textId="77777777" w:rsidR="001E79B5" w:rsidRDefault="001E79B5" w:rsidP="001E79B5">
      <w:pPr>
        <w:pStyle w:val="ListBullet2"/>
        <w:numPr>
          <w:ilvl w:val="0"/>
          <w:numId w:val="0"/>
        </w:numPr>
        <w:ind w:left="720"/>
      </w:pPr>
      <w:r>
        <w:t xml:space="preserve">Each .NET type declared in an </w:t>
      </w:r>
      <w:r w:rsidR="009473D0">
        <w:t>VISA</w:t>
      </w:r>
      <w:r>
        <w:t>.NET Shared Components assembly shall have a base name that is version independent. The first version shall use this name without modification. For each subsequent version, the base name shall have an integer appended, starting with “2” and incrementing by 1.</w:t>
      </w:r>
    </w:p>
    <w:p w14:paraId="69733926" w14:textId="77777777" w:rsidR="001E79B5" w:rsidRDefault="001E79B5" w:rsidP="001E79B5">
      <w:pPr>
        <w:pStyle w:val="ListBullet2"/>
        <w:numPr>
          <w:ilvl w:val="0"/>
          <w:numId w:val="0"/>
        </w:numPr>
        <w:ind w:left="720"/>
      </w:pPr>
      <w:r>
        <w:t>For example, the first version of the Ivi.</w:t>
      </w:r>
      <w:r w:rsidR="009473D0">
        <w:t>Visa</w:t>
      </w:r>
      <w:r>
        <w:t xml:space="preserve"> </w:t>
      </w:r>
      <w:r w:rsidR="009473D0">
        <w:t>GPIB session</w:t>
      </w:r>
      <w:r>
        <w:t xml:space="preserve"> interface is named I</w:t>
      </w:r>
      <w:r w:rsidR="009473D0">
        <w:t>GpibSession</w:t>
      </w:r>
      <w:r>
        <w:t xml:space="preserve">. The second published version of this interface would be named </w:t>
      </w:r>
      <w:r w:rsidR="009473D0">
        <w:t>IGpibSession</w:t>
      </w:r>
      <w:r>
        <w:t xml:space="preserve">2, the third would be named </w:t>
      </w:r>
      <w:r w:rsidR="009473D0">
        <w:t>IGpibSession</w:t>
      </w:r>
      <w:r>
        <w:t>3, and so on.</w:t>
      </w:r>
    </w:p>
    <w:p w14:paraId="04645195" w14:textId="77777777" w:rsidR="001E79B5" w:rsidRPr="00C43853" w:rsidRDefault="001E79B5" w:rsidP="00C54ADC">
      <w:pPr>
        <w:pStyle w:val="Heading3"/>
      </w:pPr>
      <w:bookmarkStart w:id="366" w:name="_Toc411598130"/>
      <w:r w:rsidRPr="00C43853">
        <w:lastRenderedPageBreak/>
        <w:t>Versioning Enumerations</w:t>
      </w:r>
      <w:bookmarkEnd w:id="366"/>
    </w:p>
    <w:p w14:paraId="179A6E63" w14:textId="77777777" w:rsidR="001E79B5" w:rsidRDefault="001E79B5" w:rsidP="001E79B5">
      <w:pPr>
        <w:pStyle w:val="Body"/>
      </w:pPr>
      <w:r>
        <w:t>Enumerations shall not be deleted or renamed.  New enumerations may be added.</w:t>
      </w:r>
    </w:p>
    <w:p w14:paraId="1A899AB8" w14:textId="77777777" w:rsidR="001E79B5" w:rsidRDefault="001E79B5" w:rsidP="001E79B5">
      <w:pPr>
        <w:pStyle w:val="Body"/>
      </w:pPr>
      <w:r>
        <w:t>Enumeration members shall not be deleted or renamed.  The numeric value of an existing enumeration member shall not be changed, since it is the same as deleting the member with the old value and adding the member with the new value.</w:t>
      </w:r>
    </w:p>
    <w:p w14:paraId="2C0134A6" w14:textId="77777777" w:rsidR="001E79B5" w:rsidRDefault="001E79B5" w:rsidP="001E79B5">
      <w:pPr>
        <w:pStyle w:val="Body"/>
      </w:pPr>
      <w:r>
        <w:t xml:space="preserve">If an enumeration member must be deleted or renamed, or existing numeric values must be changed, a new enumeration shall be created.  The new enumeration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enumeration with a minimum of change, enumeration members that are common to both the old and new versions of the enumeration shall have the same spelling and numeric values.</w:t>
      </w:r>
    </w:p>
    <w:p w14:paraId="454D99CC" w14:textId="77777777" w:rsidR="001E79B5" w:rsidRDefault="001E79B5" w:rsidP="001E79B5">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14:paraId="4D120A9D" w14:textId="77777777" w:rsidR="001E79B5" w:rsidRPr="001D6ECF" w:rsidRDefault="001E79B5" w:rsidP="001E79B5">
      <w:pPr>
        <w:pStyle w:val="Body"/>
      </w:pPr>
      <w:r w:rsidRPr="001D6ECF">
        <w:t>EXAMPLE</w:t>
      </w:r>
    </w:p>
    <w:p w14:paraId="482E0B44" w14:textId="77777777" w:rsidR="001E79B5" w:rsidRPr="00AB2034" w:rsidRDefault="001E79B5" w:rsidP="001E79B5">
      <w:pPr>
        <w:pStyle w:val="Body"/>
      </w:pPr>
      <w:r>
        <w:t>If</w:t>
      </w:r>
      <w:r w:rsidRPr="00323189">
        <w:t xml:space="preserve"> an enumeration named “Trigger</w:t>
      </w:r>
      <w:r w:rsidR="00AF56C9">
        <w:t>Lines</w:t>
      </w:r>
      <w:r w:rsidRPr="00323189">
        <w:t xml:space="preserve">” includes a trigger </w:t>
      </w:r>
      <w:r w:rsidR="00AF56C9">
        <w:t>line</w:t>
      </w:r>
      <w:r w:rsidRPr="00323189">
        <w:t xml:space="preserve"> called “TriggerLine0” that is no longer needed, the fo</w:t>
      </w:r>
      <w:r w:rsidRPr="00AB2034">
        <w:t>llowing versioning strategy is used:</w:t>
      </w:r>
    </w:p>
    <w:p w14:paraId="29730E90" w14:textId="77777777" w:rsidR="001E79B5" w:rsidRDefault="001E79B5" w:rsidP="001E79B5">
      <w:pPr>
        <w:pStyle w:val="ListBullet2"/>
        <w:spacing w:before="0"/>
      </w:pPr>
      <w:r>
        <w:t>The “Trigger</w:t>
      </w:r>
      <w:r w:rsidR="00AF56C9">
        <w:t>Lines</w:t>
      </w:r>
      <w:r>
        <w:t>” enumeration is not modified.</w:t>
      </w:r>
    </w:p>
    <w:p w14:paraId="3E028281" w14:textId="77777777" w:rsidR="001E79B5" w:rsidRDefault="001E79B5" w:rsidP="001E79B5">
      <w:pPr>
        <w:pStyle w:val="ListBullet2"/>
        <w:spacing w:before="0"/>
      </w:pPr>
      <w:r>
        <w:t>A new enumeration is created, named “Trigger</w:t>
      </w:r>
      <w:r w:rsidR="00AF56C9">
        <w:t>Lines</w:t>
      </w:r>
      <w:r>
        <w:t>2”,</w:t>
      </w:r>
      <w:r w:rsidR="00AF56C9">
        <w:t xml:space="preserve"> </w:t>
      </w:r>
      <w:r>
        <w:t>that includes all of the old members except for “TriggerLine0”.</w:t>
      </w:r>
    </w:p>
    <w:p w14:paraId="015560B0" w14:textId="77777777" w:rsidR="001E79B5" w:rsidRDefault="001E79B5" w:rsidP="001E79B5">
      <w:pPr>
        <w:pStyle w:val="ListBullet2"/>
        <w:spacing w:before="0"/>
      </w:pPr>
      <w:r>
        <w:t>The new members match the old members in spelling and value.  If the “Trigger</w:t>
      </w:r>
      <w:r w:rsidR="00AF56C9">
        <w:t>Lines</w:t>
      </w:r>
      <w:r>
        <w:t xml:space="preserve">” enumeration uses default values, values may need to </w:t>
      </w:r>
      <w:r w:rsidR="00AF56C9">
        <w:t xml:space="preserve">be </w:t>
      </w:r>
      <w:r>
        <w:t>specified for “Trigger</w:t>
      </w:r>
      <w:r w:rsidR="00AF56C9">
        <w:t>Lines</w:t>
      </w:r>
      <w:r>
        <w:t>2” if the removal of the “TriggerLine0” member leaves a gap in the values.</w:t>
      </w:r>
    </w:p>
    <w:p w14:paraId="436B00E7" w14:textId="77777777" w:rsidR="001E79B5" w:rsidRPr="00C43853" w:rsidRDefault="001E79B5" w:rsidP="00C54ADC">
      <w:pPr>
        <w:pStyle w:val="Heading3"/>
      </w:pPr>
      <w:bookmarkStart w:id="367" w:name="_Toc411598131"/>
      <w:r w:rsidRPr="00C43853">
        <w:t xml:space="preserve">Versioning </w:t>
      </w:r>
      <w:r>
        <w:t>Interface</w:t>
      </w:r>
      <w:r w:rsidRPr="00C43853">
        <w:t>s</w:t>
      </w:r>
      <w:bookmarkEnd w:id="367"/>
    </w:p>
    <w:p w14:paraId="7B0E63E6" w14:textId="77777777" w:rsidR="001E79B5" w:rsidRPr="00C43853" w:rsidRDefault="001E79B5" w:rsidP="001E79B5">
      <w:pPr>
        <w:pStyle w:val="Body"/>
      </w:pPr>
      <w:r>
        <w:t>Interfaces shall not be deleted or renamed.  New interfaces may be added.</w:t>
      </w:r>
    </w:p>
    <w:p w14:paraId="721B6CE2" w14:textId="77777777" w:rsidR="001E79B5" w:rsidRDefault="001E79B5" w:rsidP="001E79B5">
      <w:pPr>
        <w:pStyle w:val="Body"/>
      </w:pPr>
      <w:r>
        <w:t>Interface members shall not be added or deleted, and the signatures of existing members shall not be changed in any way, including:</w:t>
      </w:r>
    </w:p>
    <w:p w14:paraId="212CFD89" w14:textId="77777777" w:rsidR="001E79B5" w:rsidRDefault="001E79B5" w:rsidP="001E79B5">
      <w:pPr>
        <w:pStyle w:val="ListBullet2"/>
        <w:spacing w:before="0"/>
      </w:pPr>
      <w:r>
        <w:t>The return type of an existing member shall not be changed.</w:t>
      </w:r>
    </w:p>
    <w:p w14:paraId="560725BE" w14:textId="77777777" w:rsidR="001E79B5" w:rsidRDefault="00AF56C9" w:rsidP="001E79B5">
      <w:pPr>
        <w:pStyle w:val="ListBullet2"/>
        <w:spacing w:before="0"/>
      </w:pPr>
      <w:r>
        <w:t>P</w:t>
      </w:r>
      <w:r w:rsidR="001E79B5">
        <w:t>arameters shall not be added or deleted</w:t>
      </w:r>
      <w:r>
        <w:t xml:space="preserve"> to any member, and</w:t>
      </w:r>
    </w:p>
    <w:p w14:paraId="6B3FD3F8" w14:textId="77777777" w:rsidR="001E79B5" w:rsidRDefault="00AF56C9" w:rsidP="001E79B5">
      <w:pPr>
        <w:pStyle w:val="ListBullet2"/>
        <w:spacing w:before="0"/>
      </w:pPr>
      <w:r>
        <w:t>P</w:t>
      </w:r>
      <w:r w:rsidR="001E79B5">
        <w:t>arameter names and types shall not be changed.</w:t>
      </w:r>
    </w:p>
    <w:p w14:paraId="0AB3CB28" w14:textId="77777777" w:rsidR="001E79B5" w:rsidRDefault="001E79B5" w:rsidP="001E79B5">
      <w:pPr>
        <w:pStyle w:val="Body"/>
      </w:pPr>
      <w:r>
        <w:t xml:space="preserve">If an interface member must be added, deleted, or changed in some way, a new interface shall be created.  The new interface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interface with a minimum of change, interface members that are common to both the old and new versions of the interface shall have the same signatures.</w:t>
      </w:r>
    </w:p>
    <w:p w14:paraId="2E856CF6" w14:textId="77777777" w:rsidR="001E79B5" w:rsidRDefault="001E79B5" w:rsidP="001E79B5">
      <w:pPr>
        <w:pStyle w:val="Body"/>
      </w:pPr>
      <w:r>
        <w:t>If a new interface is created to version an older interface, it shall be created in one of two ways:</w:t>
      </w:r>
    </w:p>
    <w:p w14:paraId="4FB1F262" w14:textId="77777777" w:rsidR="001E79B5" w:rsidRDefault="001E79B5" w:rsidP="001E79B5">
      <w:pPr>
        <w:pStyle w:val="ListBullet2"/>
        <w:spacing w:before="0"/>
      </w:pPr>
      <w:r>
        <w:t>The new interface is cloned from the older interface, and then modified within the constraints listed above.  This technique will always work.</w:t>
      </w:r>
    </w:p>
    <w:p w14:paraId="78AC6B58" w14:textId="77777777" w:rsidR="001E79B5" w:rsidRDefault="001E79B5" w:rsidP="001E79B5">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14:paraId="099F15B2" w14:textId="77777777" w:rsidR="001E79B5" w:rsidRDefault="001E79B5" w:rsidP="003D0573">
      <w:pPr>
        <w:pStyle w:val="ListBullet2"/>
        <w:numPr>
          <w:ilvl w:val="1"/>
          <w:numId w:val="25"/>
        </w:numPr>
        <w:spacing w:before="0"/>
      </w:pPr>
      <w:r>
        <w:t>New members are added to the new interface.</w:t>
      </w:r>
    </w:p>
    <w:p w14:paraId="370FF18E" w14:textId="77777777" w:rsidR="001E79B5" w:rsidRDefault="001E79B5" w:rsidP="003D0573">
      <w:pPr>
        <w:pStyle w:val="ListBullet2"/>
        <w:numPr>
          <w:ilvl w:val="1"/>
          <w:numId w:val="25"/>
        </w:numPr>
        <w:spacing w:before="0"/>
      </w:pPr>
      <w:r>
        <w:t>Where a new method or property that  matches an older method or property except for the return type, the new method or property uses the “new” modifier to hide the older one.  (This addresses the issue with interface reference properties.)</w:t>
      </w:r>
    </w:p>
    <w:p w14:paraId="79B2AEA6" w14:textId="77777777" w:rsidR="001E79B5" w:rsidRDefault="001E79B5" w:rsidP="003D0573">
      <w:pPr>
        <w:pStyle w:val="ListBullet2"/>
        <w:numPr>
          <w:ilvl w:val="1"/>
          <w:numId w:val="25"/>
        </w:numPr>
        <w:spacing w:before="0"/>
      </w:pPr>
      <w:r>
        <w:t xml:space="preserve">Obsolete members are tagged with the “Obsolete” attribute in the older interface.  The “Obsolete” attribute is constructed so that trying to build code that uses the member generates a build warning or error (at the discretion of the </w:t>
      </w:r>
      <w:r w:rsidR="005F342B">
        <w:t>VISA</w:t>
      </w:r>
      <w:r>
        <w:t xml:space="preserve"> WG).  Note that the member is still available and does not generate a runtime error for </w:t>
      </w:r>
      <w:r w:rsidR="005F342B">
        <w:t xml:space="preserve">an </w:t>
      </w:r>
      <w:r>
        <w:t xml:space="preserve">executable built </w:t>
      </w:r>
      <w:r>
        <w:lastRenderedPageBreak/>
        <w:t>against the older version of the interface.</w:t>
      </w:r>
    </w:p>
    <w:p w14:paraId="56E2FCE1" w14:textId="77777777" w:rsidR="001E79B5" w:rsidRPr="001D6ECF" w:rsidRDefault="001E79B5" w:rsidP="001E79B5">
      <w:pPr>
        <w:pStyle w:val="Body"/>
      </w:pPr>
      <w:r w:rsidRPr="001D6ECF">
        <w:t>EXAMPLE</w:t>
      </w:r>
    </w:p>
    <w:p w14:paraId="5D0C3734" w14:textId="77777777" w:rsidR="001E79B5" w:rsidRPr="00AB2034" w:rsidRDefault="001E79B5" w:rsidP="001E79B5">
      <w:pPr>
        <w:pStyle w:val="Body"/>
      </w:pPr>
      <w:r w:rsidRPr="00323189">
        <w:t>For example</w:t>
      </w:r>
      <w:r>
        <w:t xml:space="preserve"> assume an</w:t>
      </w:r>
      <w:r w:rsidRPr="00323189">
        <w:t xml:space="preserve"> </w:t>
      </w:r>
      <w:r>
        <w:t>interface</w:t>
      </w:r>
      <w:r w:rsidRPr="00323189">
        <w:t xml:space="preserve"> named “</w:t>
      </w:r>
      <w:r>
        <w:t>I</w:t>
      </w:r>
      <w:r w:rsidR="005E3E1A">
        <w:t>MessageBasedSession</w:t>
      </w:r>
      <w:r w:rsidRPr="00323189">
        <w:t>”</w:t>
      </w:r>
      <w:r>
        <w:t>. “</w:t>
      </w:r>
      <w:r w:rsidR="005E3E1A">
        <w:t>IMessageBasedSession</w:t>
      </w:r>
      <w:r>
        <w:t>” is missing a property named</w:t>
      </w:r>
      <w:r w:rsidRPr="00323189">
        <w:t xml:space="preserve"> “</w:t>
      </w:r>
      <w:r w:rsidR="005E3E1A">
        <w:t>AvailableBytes</w:t>
      </w:r>
      <w:r w:rsidRPr="00323189">
        <w:t xml:space="preserve">”, </w:t>
      </w:r>
      <w:r>
        <w:t>and the “</w:t>
      </w:r>
      <w:r w:rsidR="005E3E1A">
        <w:t>ReadStatusByte</w:t>
      </w:r>
      <w:r>
        <w:t xml:space="preserve">” method is missing </w:t>
      </w:r>
      <w:r w:rsidR="005E3E1A">
        <w:t>a</w:t>
      </w:r>
      <w:r>
        <w:t xml:space="preserve"> “</w:t>
      </w:r>
      <w:r w:rsidR="005E3E1A">
        <w:t>timeout</w:t>
      </w:r>
      <w:r>
        <w:t>” parameter.  In addition, an interface reference property called “</w:t>
      </w:r>
      <w:r w:rsidR="005E3E1A">
        <w:t>FormattedIO</w:t>
      </w:r>
      <w:r>
        <w:t>” is modified to return a reference to the “</w:t>
      </w:r>
      <w:r w:rsidR="005E3E1A">
        <w:t>IMessageBasedFormattedIO2</w:t>
      </w:r>
      <w:r>
        <w:t>” interface instead of the “</w:t>
      </w:r>
      <w:r w:rsidR="005E3E1A">
        <w:t>IMessageBasedFormattedIO</w:t>
      </w:r>
      <w:r>
        <w:t>” interface.  T</w:t>
      </w:r>
      <w:r w:rsidRPr="00323189">
        <w:t>he fo</w:t>
      </w:r>
      <w:r w:rsidRPr="00AB2034">
        <w:t>llowing versioning strategy is used:</w:t>
      </w:r>
    </w:p>
    <w:p w14:paraId="38AE9C35" w14:textId="77777777" w:rsidR="001E79B5" w:rsidRDefault="001E79B5" w:rsidP="001E79B5">
      <w:pPr>
        <w:pStyle w:val="ListBullet2"/>
        <w:spacing w:before="0"/>
      </w:pPr>
      <w:r>
        <w:t>The “</w:t>
      </w:r>
      <w:r w:rsidR="005E3E1A">
        <w:t>IMessageBasedSession</w:t>
      </w:r>
      <w:r>
        <w:t>” interface</w:t>
      </w:r>
      <w:r w:rsidRPr="00323189">
        <w:t xml:space="preserve"> </w:t>
      </w:r>
      <w:r>
        <w:t>is not modified.</w:t>
      </w:r>
    </w:p>
    <w:p w14:paraId="1DAB80B0" w14:textId="77777777" w:rsidR="001E79B5" w:rsidRDefault="001E79B5" w:rsidP="001E79B5">
      <w:pPr>
        <w:pStyle w:val="ListBullet2"/>
        <w:spacing w:before="0"/>
      </w:pPr>
      <w:r>
        <w:t>A new interface</w:t>
      </w:r>
      <w:r w:rsidRPr="00323189">
        <w:t xml:space="preserve"> </w:t>
      </w:r>
      <w:r>
        <w:t>is created, named “</w:t>
      </w:r>
      <w:r w:rsidR="005E3E1A">
        <w:t>IMessageBasedSession</w:t>
      </w:r>
      <w:r w:rsidR="00B50280">
        <w:t>2</w:t>
      </w:r>
      <w:r>
        <w:t>”, that includes the following members</w:t>
      </w:r>
    </w:p>
    <w:p w14:paraId="577494D6" w14:textId="77777777" w:rsidR="001E79B5" w:rsidRDefault="001E79B5" w:rsidP="003D0573">
      <w:pPr>
        <w:pStyle w:val="ListBullet2"/>
        <w:numPr>
          <w:ilvl w:val="1"/>
          <w:numId w:val="25"/>
        </w:numPr>
        <w:spacing w:before="0"/>
      </w:pPr>
      <w:r>
        <w:t xml:space="preserve">All of the old members with the same signatures.  </w:t>
      </w:r>
      <w:r w:rsidR="005E3E1A">
        <w:t>The old “ReadStatusByte</w:t>
      </w:r>
      <w:r w:rsidR="008F71B0">
        <w:t>” overload is omitted</w:t>
      </w:r>
      <w:r>
        <w:t>.</w:t>
      </w:r>
    </w:p>
    <w:p w14:paraId="2E7EB8B9" w14:textId="77777777" w:rsidR="001E79B5" w:rsidRDefault="001E79B5" w:rsidP="003D0573">
      <w:pPr>
        <w:pStyle w:val="ListBullet2"/>
        <w:numPr>
          <w:ilvl w:val="1"/>
          <w:numId w:val="25"/>
        </w:numPr>
        <w:spacing w:before="0"/>
      </w:pPr>
      <w:r>
        <w:t>A new overload of the “</w:t>
      </w:r>
      <w:r w:rsidR="008F71B0">
        <w:t>ReadStatusByte</w:t>
      </w:r>
      <w:r>
        <w:t>” method with the “</w:t>
      </w:r>
      <w:r w:rsidR="008F71B0">
        <w:t>timeoutMilliseconds</w:t>
      </w:r>
      <w:r>
        <w:t>” parameter.</w:t>
      </w:r>
    </w:p>
    <w:p w14:paraId="4E816906" w14:textId="77777777" w:rsidR="001E79B5" w:rsidRDefault="001E79B5" w:rsidP="003D0573">
      <w:pPr>
        <w:pStyle w:val="ListBullet2"/>
        <w:numPr>
          <w:ilvl w:val="1"/>
          <w:numId w:val="25"/>
        </w:numPr>
        <w:spacing w:before="0"/>
      </w:pPr>
      <w:r>
        <w:t>The new “</w:t>
      </w:r>
      <w:r w:rsidR="008F71B0">
        <w:t>AvailableBytes</w:t>
      </w:r>
      <w:r>
        <w:t>” property.</w:t>
      </w:r>
    </w:p>
    <w:p w14:paraId="55A6E086" w14:textId="77777777" w:rsidR="001E79B5" w:rsidRDefault="001E79B5" w:rsidP="003D0573">
      <w:pPr>
        <w:pStyle w:val="ListBullet2"/>
        <w:numPr>
          <w:ilvl w:val="1"/>
          <w:numId w:val="25"/>
        </w:numPr>
        <w:spacing w:before="0"/>
      </w:pPr>
      <w:r>
        <w:t>The modified “</w:t>
      </w:r>
      <w:r w:rsidR="008F71B0">
        <w:t>FormattedIO</w:t>
      </w:r>
      <w:r>
        <w:t>” property.</w:t>
      </w:r>
    </w:p>
    <w:p w14:paraId="7E004A3F" w14:textId="77777777" w:rsidR="001E79B5" w:rsidRDefault="001E79B5" w:rsidP="001E79B5">
      <w:pPr>
        <w:pStyle w:val="ListBullet2"/>
        <w:spacing w:before="0"/>
      </w:pPr>
      <w:r>
        <w:t>Where new members match the old members, the signatures also match.</w:t>
      </w:r>
    </w:p>
    <w:p w14:paraId="6C2D3D5C" w14:textId="77777777" w:rsidR="001E79B5" w:rsidRDefault="001E79B5" w:rsidP="001E79B5">
      <w:pPr>
        <w:pStyle w:val="Body"/>
      </w:pPr>
    </w:p>
    <w:p w14:paraId="1E97D09C" w14:textId="77777777" w:rsidR="001E79B5" w:rsidRDefault="001E79B5" w:rsidP="001E79B5">
      <w:pPr>
        <w:pStyle w:val="Body"/>
      </w:pPr>
      <w:r w:rsidRPr="001D6ECF">
        <w:t>EXAMPLE</w:t>
      </w:r>
      <w:r>
        <w:t xml:space="preserve"> - CLONING CODE</w:t>
      </w:r>
    </w:p>
    <w:p w14:paraId="412AB096"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14:paraId="1DC5420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382269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w:t>
      </w:r>
    </w:p>
    <w:p w14:paraId="230E2201"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703B42F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14:paraId="2C8536A8"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0D8E899A"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0417FC2" w14:textId="77777777" w:rsidR="001E79B5" w:rsidRPr="00B6474D" w:rsidRDefault="001E79B5" w:rsidP="003844A8">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r w:rsidR="00B50280">
        <w:rPr>
          <w:rFonts w:ascii="Courier New" w:hAnsi="Courier New" w:cs="Courier New"/>
          <w:sz w:val="18"/>
          <w:szCs w:val="18"/>
        </w:rPr>
        <w:t>2</w:t>
      </w:r>
      <w:r w:rsidR="003844A8">
        <w:rPr>
          <w:rFonts w:ascii="Courier New" w:hAnsi="Courier New" w:cs="Courier New"/>
          <w:sz w:val="18"/>
          <w:szCs w:val="18"/>
        </w:rPr>
        <w:t xml:space="preserve"> : IVisaSession</w:t>
      </w:r>
    </w:p>
    <w:p w14:paraId="5BCF12C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20FA22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Pr="00B6474D">
        <w:rPr>
          <w:rFonts w:ascii="Courier New" w:hAnsi="Courier New" w:cs="Courier New"/>
          <w:sz w:val="18"/>
          <w:szCs w:val="18"/>
        </w:rPr>
        <w:t xml:space="preserve"> </w:t>
      </w:r>
      <w:r w:rsidR="008F71B0" w:rsidRPr="008F71B0">
        <w:rPr>
          <w:rFonts w:ascii="Courier New" w:hAnsi="Courier New" w:cs="Courier New"/>
          <w:sz w:val="18"/>
          <w:szCs w:val="18"/>
        </w:rPr>
        <w:t>ReadStatusByte</w:t>
      </w:r>
      <w:r w:rsidR="008F71B0" w:rsidRPr="00B6474D">
        <w:rPr>
          <w:rFonts w:ascii="Courier New" w:hAnsi="Courier New" w:cs="Courier New"/>
          <w:sz w:val="18"/>
          <w:szCs w:val="18"/>
        </w:rPr>
        <w:t xml:space="preserve"> </w:t>
      </w:r>
      <w:r w:rsidRPr="00B6474D">
        <w:rPr>
          <w:rFonts w:ascii="Courier New" w:hAnsi="Courier New" w:cs="Courier New"/>
          <w:sz w:val="18"/>
          <w:szCs w:val="18"/>
        </w:rPr>
        <w:t>(Int32</w:t>
      </w:r>
      <w:r w:rsidR="008F71B0">
        <w:rPr>
          <w:rFonts w:ascii="Courier New" w:hAnsi="Courier New" w:cs="Courier New"/>
          <w:sz w:val="18"/>
          <w:szCs w:val="18"/>
        </w:rPr>
        <w:t xml:space="preserve"> timeoutMilliseconds</w:t>
      </w:r>
      <w:r w:rsidRPr="00B6474D">
        <w:rPr>
          <w:rFonts w:ascii="Courier New" w:hAnsi="Courier New" w:cs="Courier New"/>
          <w:sz w:val="18"/>
          <w:szCs w:val="18"/>
        </w:rPr>
        <w:t>);</w:t>
      </w:r>
    </w:p>
    <w:p w14:paraId="1CCC677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68A93982"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2 </w:t>
      </w:r>
      <w:r w:rsidR="008F71B0" w:rsidRPr="008F71B0">
        <w:rPr>
          <w:rFonts w:ascii="Courier New" w:hAnsi="Courier New" w:cs="Courier New"/>
          <w:sz w:val="18"/>
          <w:szCs w:val="18"/>
        </w:rPr>
        <w:t>FormattedIO</w:t>
      </w:r>
      <w:r w:rsidR="008F71B0" w:rsidRPr="00B6474D">
        <w:rPr>
          <w:rFonts w:ascii="Courier New" w:hAnsi="Courier New" w:cs="Courier New"/>
          <w:sz w:val="18"/>
          <w:szCs w:val="18"/>
        </w:rPr>
        <w:t xml:space="preserve"> </w:t>
      </w:r>
      <w:r w:rsidRPr="00B6474D">
        <w:rPr>
          <w:rFonts w:ascii="Courier New" w:hAnsi="Courier New" w:cs="Courier New"/>
          <w:sz w:val="18"/>
          <w:szCs w:val="18"/>
        </w:rPr>
        <w:t>{ get; }</w:t>
      </w:r>
    </w:p>
    <w:p w14:paraId="3F1019CD" w14:textId="77777777" w:rsidR="008F71B0" w:rsidRPr="00B6474D" w:rsidRDefault="008F71B0" w:rsidP="001E79B5">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67BAA4B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7E4CDE4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5F78083" w14:textId="77777777" w:rsidR="001E79B5" w:rsidRPr="001D6ECF" w:rsidRDefault="001E79B5" w:rsidP="001E79B5">
      <w:pPr>
        <w:pStyle w:val="Body"/>
      </w:pPr>
      <w:r w:rsidRPr="001D6ECF">
        <w:t>EXAMPLE</w:t>
      </w:r>
      <w:r>
        <w:t xml:space="preserve"> - DERIVATION CODE</w:t>
      </w:r>
    </w:p>
    <w:p w14:paraId="630A0937" w14:textId="77777777" w:rsidR="001E79B5" w:rsidRPr="00B6474D" w:rsidRDefault="001E79B5" w:rsidP="00B50280">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 xml:space="preserve"> : IVisaSession</w:t>
      </w:r>
    </w:p>
    <w:p w14:paraId="131064D7"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76F9481F" w14:textId="77777777" w:rsidR="001E79B5" w:rsidRPr="00B6474D" w:rsidRDefault="001E79B5" w:rsidP="001E79B5">
      <w:pPr>
        <w:pStyle w:val="Body"/>
        <w:spacing w:before="0"/>
        <w:rPr>
          <w:rFonts w:ascii="Courier New" w:hAnsi="Courier New" w:cs="Courier New"/>
          <w:sz w:val="18"/>
          <w:szCs w:val="18"/>
        </w:rPr>
      </w:pPr>
      <w:r>
        <w:rPr>
          <w:rFonts w:ascii="Courier New" w:hAnsi="Courier New" w:cs="Courier New"/>
          <w:sz w:val="18"/>
          <w:szCs w:val="18"/>
        </w:rPr>
        <w:t xml:space="preserve">   [Obsolete, false]  // This generates an warning on build.</w:t>
      </w:r>
    </w:p>
    <w:p w14:paraId="5450BA0F"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w:t>
      </w:r>
    </w:p>
    <w:p w14:paraId="37FEA16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3E8298A0"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3326126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569D0947"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179DF67"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2</w:t>
      </w:r>
      <w:r>
        <w:rPr>
          <w:rFonts w:ascii="Courier New" w:hAnsi="Courier New" w:cs="Courier New"/>
          <w:sz w:val="18"/>
          <w:szCs w:val="18"/>
        </w:rPr>
        <w:t xml:space="preserve">: </w:t>
      </w:r>
      <w:r w:rsidR="00B50280" w:rsidRPr="008F71B0">
        <w:rPr>
          <w:rFonts w:ascii="Courier New" w:hAnsi="Courier New" w:cs="Courier New"/>
          <w:sz w:val="18"/>
          <w:szCs w:val="18"/>
        </w:rPr>
        <w:t>IMessageBasedSession</w:t>
      </w:r>
    </w:p>
    <w:p w14:paraId="1B7C60DD"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0D9CCE1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r w:rsidRPr="008F71B0">
        <w:rPr>
          <w:rFonts w:ascii="Courier New" w:hAnsi="Courier New" w:cs="Courier New"/>
          <w:sz w:val="18"/>
          <w:szCs w:val="18"/>
        </w:rPr>
        <w:t>ReadStatusByte</w:t>
      </w:r>
      <w:r w:rsidRPr="00B6474D">
        <w:rPr>
          <w:rFonts w:ascii="Courier New" w:hAnsi="Courier New" w:cs="Courier New"/>
          <w:sz w:val="18"/>
          <w:szCs w:val="18"/>
        </w:rPr>
        <w:t xml:space="preserve"> (Int32</w:t>
      </w:r>
      <w:r>
        <w:rPr>
          <w:rFonts w:ascii="Courier New" w:hAnsi="Courier New" w:cs="Courier New"/>
          <w:sz w:val="18"/>
          <w:szCs w:val="18"/>
        </w:rPr>
        <w:t xml:space="preserve"> timeoutMilliseconds</w:t>
      </w:r>
      <w:r w:rsidRPr="00B6474D">
        <w:rPr>
          <w:rFonts w:ascii="Courier New" w:hAnsi="Courier New" w:cs="Courier New"/>
          <w:sz w:val="18"/>
          <w:szCs w:val="18"/>
        </w:rPr>
        <w:t>);</w:t>
      </w:r>
    </w:p>
    <w:p w14:paraId="539AE6A0"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14:paraId="788E70A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sidR="00B50280">
        <w:rPr>
          <w:rFonts w:ascii="Courier New" w:hAnsi="Courier New" w:cs="Courier New"/>
          <w:sz w:val="18"/>
          <w:szCs w:val="18"/>
        </w:rPr>
        <w:t>n</w:t>
      </w:r>
      <w:r>
        <w:rPr>
          <w:rFonts w:ascii="Courier New" w:hAnsi="Courier New" w:cs="Courier New"/>
          <w:sz w:val="18"/>
          <w:szCs w:val="18"/>
        </w:rPr>
        <w:t>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r w:rsidRPr="008F71B0">
        <w:rPr>
          <w:rFonts w:ascii="Courier New" w:hAnsi="Courier New" w:cs="Courier New"/>
          <w:sz w:val="18"/>
          <w:szCs w:val="18"/>
        </w:rPr>
        <w:t>FormattedIO</w:t>
      </w:r>
      <w:r w:rsidRPr="00B6474D">
        <w:rPr>
          <w:rFonts w:ascii="Courier New" w:hAnsi="Courier New" w:cs="Courier New"/>
          <w:sz w:val="18"/>
          <w:szCs w:val="18"/>
        </w:rPr>
        <w:t xml:space="preserve"> { get; }</w:t>
      </w:r>
    </w:p>
    <w:p w14:paraId="0B84790F"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public Int32 AvailableBytes { get; }</w:t>
      </w:r>
    </w:p>
    <w:p w14:paraId="7424E58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468644E8" w14:textId="77777777" w:rsidR="001E79B5" w:rsidRPr="00C43853" w:rsidRDefault="001E79B5" w:rsidP="00C54ADC">
      <w:pPr>
        <w:pStyle w:val="Heading3"/>
      </w:pPr>
      <w:bookmarkStart w:id="368" w:name="_Toc411598132"/>
      <w:r w:rsidRPr="00C43853">
        <w:t xml:space="preserve">Versioning </w:t>
      </w:r>
      <w:r>
        <w:t>Classes</w:t>
      </w:r>
      <w:bookmarkEnd w:id="368"/>
    </w:p>
    <w:p w14:paraId="280E629B" w14:textId="77777777" w:rsidR="001E79B5" w:rsidRPr="00C43853" w:rsidRDefault="001E79B5" w:rsidP="001E79B5">
      <w:pPr>
        <w:pStyle w:val="Body"/>
      </w:pPr>
      <w:r>
        <w:t>Classes shall not be deleted or renamed.  New classes may be added.</w:t>
      </w:r>
    </w:p>
    <w:p w14:paraId="4AE9A47B" w14:textId="77777777" w:rsidR="001E79B5" w:rsidRDefault="001E79B5" w:rsidP="001E79B5">
      <w:pPr>
        <w:pStyle w:val="Body"/>
      </w:pPr>
      <w:r>
        <w:lastRenderedPageBreak/>
        <w:t>Class members shall not be deleted, and the signatures of existing members shall not be changed in any way, including:</w:t>
      </w:r>
    </w:p>
    <w:p w14:paraId="0057EA2A" w14:textId="77777777" w:rsidR="001E79B5" w:rsidRDefault="001E79B5" w:rsidP="001E79B5">
      <w:pPr>
        <w:pStyle w:val="ListBullet2"/>
        <w:spacing w:before="0"/>
      </w:pPr>
      <w:r>
        <w:t>The return type of an existing member shall not be changed.</w:t>
      </w:r>
    </w:p>
    <w:p w14:paraId="47BEFAD0" w14:textId="77777777" w:rsidR="001E79B5" w:rsidRDefault="005F342B" w:rsidP="001E79B5">
      <w:pPr>
        <w:pStyle w:val="ListBullet2"/>
        <w:spacing w:before="0"/>
      </w:pPr>
      <w:r>
        <w:t>P</w:t>
      </w:r>
      <w:r w:rsidR="001E79B5">
        <w:t>arameters shall not be added or deleted</w:t>
      </w:r>
      <w:r>
        <w:t>.</w:t>
      </w:r>
    </w:p>
    <w:p w14:paraId="04A8E831" w14:textId="77777777" w:rsidR="001E79B5" w:rsidRDefault="005F342B" w:rsidP="001E79B5">
      <w:pPr>
        <w:pStyle w:val="ListBullet2"/>
        <w:spacing w:before="0"/>
      </w:pPr>
      <w:r>
        <w:t>P</w:t>
      </w:r>
      <w:r w:rsidR="001E79B5">
        <w:t>arameter names and types shall not be changed.</w:t>
      </w:r>
    </w:p>
    <w:p w14:paraId="5EE04D81" w14:textId="77777777" w:rsidR="001E79B5" w:rsidRDefault="001E79B5" w:rsidP="001E79B5">
      <w:pPr>
        <w:pStyle w:val="ListBullet2"/>
        <w:spacing w:before="0"/>
      </w:pPr>
      <w:r>
        <w:t>For members derived from interfaces, implementation shall not be changed from explicit to implicit or vice versa.</w:t>
      </w:r>
    </w:p>
    <w:p w14:paraId="5E0A466C" w14:textId="77777777" w:rsidR="001E79B5" w:rsidRDefault="001E79B5" w:rsidP="001E79B5">
      <w:pPr>
        <w:pStyle w:val="Body"/>
      </w:pPr>
      <w:r>
        <w:t xml:space="preserve">If a class member must be deleted, or changed in some way, a new class shall be created.  The new class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class with a minimum of change, class members that are common to both the old and new versions of the class shall have the same signatures.</w:t>
      </w:r>
    </w:p>
    <w:p w14:paraId="4B3C810A" w14:textId="77777777" w:rsidR="001E79B5" w:rsidRDefault="001E79B5" w:rsidP="001E79B5">
      <w:pPr>
        <w:pStyle w:val="Body"/>
      </w:pPr>
      <w:r>
        <w:t>New class members</w:t>
      </w:r>
      <w:r w:rsidR="005F342B">
        <w:t xml:space="preserve"> (including overloads)</w:t>
      </w:r>
      <w:r>
        <w:t xml:space="preserve"> may be added to existing classes.</w:t>
      </w:r>
    </w:p>
    <w:p w14:paraId="6B2F345F" w14:textId="77777777" w:rsidR="001E79B5" w:rsidRDefault="001E79B5" w:rsidP="001E79B5">
      <w:pPr>
        <w:pStyle w:val="Body"/>
      </w:pPr>
      <w:r>
        <w:t xml:space="preserve">In general, the range of behavioral changes that don’t affect the class API is fairly broad, and the decision to implement a new class or not in response to a particular behavioral </w:t>
      </w:r>
      <w:r w:rsidR="005F342B">
        <w:t>change is</w:t>
      </w:r>
      <w:r>
        <w:t xml:space="preserve"> left to the discretion of the </w:t>
      </w:r>
      <w:r w:rsidR="005F342B">
        <w:t>VISA</w:t>
      </w:r>
      <w:r>
        <w:t xml:space="preserve"> Working Group. </w:t>
      </w:r>
    </w:p>
    <w:p w14:paraId="0CF91541" w14:textId="77777777" w:rsidR="001E79B5" w:rsidRDefault="001E79B5" w:rsidP="001E79B5">
      <w:pPr>
        <w:pStyle w:val="Body"/>
      </w:pPr>
      <w:r>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4AB11217" w14:textId="77777777" w:rsidR="001E79B5" w:rsidRDefault="001E79B5" w:rsidP="001E79B5">
      <w:pPr>
        <w:pStyle w:val="Body"/>
      </w:pPr>
      <w:r>
        <w:t>Exceptions are just a specialization of a class, and are versioned like classes.</w:t>
      </w:r>
    </w:p>
    <w:p w14:paraId="060FCE08" w14:textId="77777777" w:rsidR="001E79B5" w:rsidRPr="00C43853" w:rsidRDefault="001E79B5" w:rsidP="00C54ADC">
      <w:pPr>
        <w:pStyle w:val="Heading3"/>
      </w:pPr>
      <w:bookmarkStart w:id="369" w:name="_Toc411598133"/>
      <w:r>
        <w:t>Other Considerations</w:t>
      </w:r>
      <w:bookmarkEnd w:id="369"/>
    </w:p>
    <w:p w14:paraId="275FBBEF" w14:textId="77777777" w:rsidR="001E79B5" w:rsidRDefault="001E79B5" w:rsidP="001E79B5">
      <w:pPr>
        <w:pStyle w:val="Body"/>
      </w:pPr>
      <w:r>
        <w:t xml:space="preserve">All API changes </w:t>
      </w:r>
      <w:r w:rsidR="003844A8">
        <w:t xml:space="preserve">result in a change to the </w:t>
      </w:r>
      <w:r>
        <w:t xml:space="preserve">major or minor </w:t>
      </w:r>
      <w:r w:rsidR="003844A8">
        <w:t>version number of the assembly</w:t>
      </w:r>
      <w:r>
        <w:t xml:space="preserve">.  The decision is left to the discretion of the </w:t>
      </w:r>
      <w:r w:rsidR="003844A8">
        <w:t>VISA</w:t>
      </w:r>
      <w:r>
        <w:t xml:space="preserve"> Working Group.</w:t>
      </w:r>
    </w:p>
    <w:p w14:paraId="1EB98E0D" w14:textId="77777777" w:rsidR="001E79B5" w:rsidRDefault="001E79B5" w:rsidP="001E79B5">
      <w:pPr>
        <w:pStyle w:val="Body"/>
      </w:pPr>
      <w:r>
        <w:t xml:space="preserve">Behavioral changes </w:t>
      </w:r>
      <w:r w:rsidR="003844A8">
        <w:t>result in a change to the major, minor, or build version number of the assembly</w:t>
      </w:r>
      <w:r>
        <w:t xml:space="preserve">.  The decision is left to the discretion of the </w:t>
      </w:r>
      <w:r w:rsidR="003844A8">
        <w:t>VISA</w:t>
      </w:r>
      <w:r>
        <w:t xml:space="preserve"> Working Group.</w:t>
      </w:r>
    </w:p>
    <w:p w14:paraId="4F8B5479" w14:textId="77777777" w:rsidR="001E79B5" w:rsidRDefault="001E79B5" w:rsidP="001E79B5">
      <w:pPr>
        <w:pStyle w:val="Body"/>
      </w:pPr>
      <w:r>
        <w:t>XML comments may be changed freely</w:t>
      </w:r>
      <w:r w:rsidR="00BA701A">
        <w:t>, and</w:t>
      </w:r>
      <w:r w:rsidR="00BA701A" w:rsidRPr="00BA701A">
        <w:t xml:space="preserve"> </w:t>
      </w:r>
      <w:r w:rsidR="00BA701A">
        <w:t>result in a change to the build version number of the assembly (if there are no other changes).</w:t>
      </w:r>
    </w:p>
    <w:p w14:paraId="2F34984D" w14:textId="77777777" w:rsidR="00E577B7" w:rsidRDefault="00E577B7" w:rsidP="001E79B5">
      <w:pPr>
        <w:pStyle w:val="Body"/>
      </w:pPr>
      <w:r>
        <w:t>The VISA.NET Shared Components are delivered in a single assembly for ease of use.</w:t>
      </w:r>
    </w:p>
    <w:p w14:paraId="0FC37C7F" w14:textId="77777777" w:rsidR="001E79B5" w:rsidRDefault="008A26FC" w:rsidP="00C54ADC">
      <w:pPr>
        <w:pStyle w:val="Heading2"/>
        <w:pageBreakBefore w:val="0"/>
        <w:ind w:left="720"/>
      </w:pPr>
      <w:bookmarkStart w:id="370" w:name="_Toc411598134"/>
      <w:r>
        <w:t>VISA</w:t>
      </w:r>
      <w:r w:rsidR="001E79B5">
        <w:t>.NET Shared Components Installer</w:t>
      </w:r>
      <w:bookmarkEnd w:id="370"/>
    </w:p>
    <w:p w14:paraId="598BC24B" w14:textId="77777777" w:rsidR="001E79B5" w:rsidRDefault="001E79B5" w:rsidP="001E79B5">
      <w:pPr>
        <w:pStyle w:val="Body"/>
      </w:pPr>
      <w:r>
        <w:t xml:space="preserve">The </w:t>
      </w:r>
      <w:r w:rsidR="008A26FC">
        <w:t xml:space="preserve">VISA.NET </w:t>
      </w:r>
      <w:r>
        <w:t xml:space="preserve">installer version major/minor version shall be the same as the </w:t>
      </w:r>
      <w:r w:rsidR="00E577B7">
        <w:t xml:space="preserve">VISA.NET </w:t>
      </w:r>
      <w:r>
        <w:t xml:space="preserve">assembly </w:t>
      </w:r>
      <w:r w:rsidR="00E73BF8">
        <w:t xml:space="preserve">major/minor </w:t>
      </w:r>
      <w:r>
        <w:t>version.  In some cases where the only changes are to the installer, the installer build number may be greater than the assembly build numbers.</w:t>
      </w:r>
    </w:p>
    <w:p w14:paraId="61A98CE3" w14:textId="77777777" w:rsidR="00E577B7" w:rsidRDefault="00E577B7" w:rsidP="001E79B5">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14:paraId="408ED1E8" w14:textId="77777777" w:rsidR="001E79B5" w:rsidRDefault="008A26FC" w:rsidP="00C54ADC">
      <w:pPr>
        <w:pStyle w:val="Heading2"/>
        <w:pageBreakBefore w:val="0"/>
        <w:ind w:left="720"/>
      </w:pPr>
      <w:bookmarkStart w:id="371" w:name="_Toc411598135"/>
      <w:r>
        <w:t>VISA</w:t>
      </w:r>
      <w:r w:rsidR="001E79B5">
        <w:t xml:space="preserve">.NET </w:t>
      </w:r>
      <w:r w:rsidR="00D94B55">
        <w:t>Implementation</w:t>
      </w:r>
      <w:r w:rsidR="001E79B5">
        <w:t>s</w:t>
      </w:r>
      <w:bookmarkEnd w:id="371"/>
    </w:p>
    <w:p w14:paraId="42178B45" w14:textId="77777777" w:rsidR="001E79B5" w:rsidRPr="001A601D" w:rsidRDefault="001E79B5" w:rsidP="001E79B5">
      <w:pPr>
        <w:pStyle w:val="Body1"/>
      </w:pPr>
      <w:r>
        <w:t xml:space="preserve">It is recommended that </w:t>
      </w:r>
      <w:r w:rsidR="008A26FC">
        <w:t>VISA</w:t>
      </w:r>
      <w:r>
        <w:t xml:space="preserve">.NET </w:t>
      </w:r>
      <w:r w:rsidR="008A26FC">
        <w:t>implementations</w:t>
      </w:r>
      <w:r>
        <w:t xml:space="preserve"> use the versioning style for the </w:t>
      </w:r>
      <w:r w:rsidR="008A26FC">
        <w:t>VISA</w:t>
      </w:r>
      <w:r>
        <w:t>.NET Shared Components, except that one of the restrictions on interface versioning may be loosened.  In particular, interface members may be added to an interface without creating a new version of the interface if the vendor does not support any other interface implementations outside of the assembly.</w:t>
      </w:r>
    </w:p>
    <w:p w14:paraId="1C46B5AD" w14:textId="77777777" w:rsidR="009E4B56" w:rsidRPr="009E4B56" w:rsidRDefault="009E4B56" w:rsidP="00850448">
      <w:pPr>
        <w:pStyle w:val="Desc"/>
      </w:pPr>
    </w:p>
    <w:p w14:paraId="5FB47EFE" w14:textId="77777777" w:rsidR="00F94A7D" w:rsidRPr="00F94A7D" w:rsidRDefault="00F94A7D" w:rsidP="007C19B6">
      <w:pPr>
        <w:pStyle w:val="Body"/>
      </w:pPr>
    </w:p>
    <w:sectPr w:rsidR="00F94A7D" w:rsidRPr="00F94A7D" w:rsidSect="00157090">
      <w:headerReference w:type="even" r:id="rId86"/>
      <w:headerReference w:type="default" r:id="rId87"/>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1FD7E" w14:textId="77777777" w:rsidR="008139B5" w:rsidRDefault="008139B5">
      <w:r>
        <w:separator/>
      </w:r>
    </w:p>
  </w:endnote>
  <w:endnote w:type="continuationSeparator" w:id="0">
    <w:p w14:paraId="6AEC37A1" w14:textId="77777777" w:rsidR="008139B5" w:rsidRDefault="0081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C247" w14:textId="77777777" w:rsidR="00C05A78" w:rsidRDefault="00C05A78">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2B3CB" w14:textId="77777777" w:rsidR="00C05A78" w:rsidRDefault="00C05A78">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D59E" w14:textId="77777777" w:rsidR="00C05A78" w:rsidRDefault="00C05A78">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10DEE" w14:textId="77777777" w:rsidR="00C05A78" w:rsidRDefault="00C05A78">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64445" w14:textId="77777777" w:rsidR="00C05A78" w:rsidRDefault="00C05A78"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927B2" w14:textId="77777777" w:rsidR="008139B5" w:rsidRDefault="008139B5"/>
  </w:footnote>
  <w:footnote w:type="continuationSeparator" w:id="0">
    <w:p w14:paraId="11A3B0A3" w14:textId="77777777" w:rsidR="008139B5" w:rsidRDefault="008139B5">
      <w:r>
        <w:continuationSeparator/>
      </w:r>
    </w:p>
  </w:footnote>
  <w:footnote w:id="1">
    <w:p w14:paraId="04AA347D" w14:textId="77777777" w:rsidR="00C05A78" w:rsidRDefault="00C05A78">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14:paraId="10AC6579" w14:textId="77777777" w:rsidR="00C05A78" w:rsidRDefault="00C05A78"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D81C21">
        <w:t>12.2</w:t>
      </w:r>
      <w:r>
        <w:fldChar w:fldCharType="end"/>
      </w:r>
      <w:r>
        <w:t>.</w:t>
      </w:r>
    </w:p>
    <w:p w14:paraId="40BD8010" w14:textId="77777777" w:rsidR="00C05A78" w:rsidRDefault="00C05A78">
      <w:pPr>
        <w:pStyle w:val="FootnoteText"/>
      </w:pPr>
    </w:p>
  </w:footnote>
  <w:footnote w:id="3">
    <w:p w14:paraId="40E6CCFD" w14:textId="77777777" w:rsidR="00C05A78" w:rsidRDefault="00C05A78"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rsidR="00D81C21">
        <w:t>12.2</w:t>
      </w:r>
      <w:r>
        <w:fldChar w:fldCharType="end"/>
      </w:r>
      <w:r>
        <w:t>.</w:t>
      </w:r>
    </w:p>
    <w:p w14:paraId="7152E451" w14:textId="77777777" w:rsidR="00C05A78" w:rsidRDefault="00C05A78">
      <w:pPr>
        <w:pStyle w:val="FootnoteText"/>
      </w:pPr>
    </w:p>
  </w:footnote>
  <w:footnote w:id="4">
    <w:p w14:paraId="140DF289" w14:textId="77777777" w:rsidR="00C05A78" w:rsidRDefault="00C05A78"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14:paraId="761E3607" w14:textId="77777777" w:rsidR="00C05A78" w:rsidRDefault="00C05A78">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14:paraId="000B9698" w14:textId="77777777" w:rsidR="00C05A78" w:rsidRDefault="00C05A78">
      <w:pPr>
        <w:pStyle w:val="FootnoteText"/>
      </w:pPr>
      <w:r>
        <w:rPr>
          <w:rStyle w:val="FootnoteReference"/>
        </w:rPr>
        <w:footnoteRef/>
      </w:r>
      <w:r>
        <w:t xml:space="preserve"> Refer to </w:t>
      </w:r>
      <w:r>
        <w:fldChar w:fldCharType="begin"/>
      </w:r>
      <w:r>
        <w:instrText xml:space="preserve"> REF _Ref437420669 \r \h </w:instrText>
      </w:r>
      <w:r>
        <w:fldChar w:fldCharType="separate"/>
      </w:r>
      <w:ins w:id="313" w:author="Ted Wang" w:date="2016-02-26T18:12:00Z">
        <w:r w:rsidR="00D81C21">
          <w:t>0</w:t>
        </w:r>
      </w:ins>
      <w:del w:id="314" w:author="Ted Wang" w:date="2016-02-26T18:12:00Z">
        <w:r w:rsidDel="00D81C21">
          <w:delText>OBSERVATION 15.2.1</w:delText>
        </w:r>
      </w:del>
      <w:r>
        <w:fldChar w:fldCharType="end"/>
      </w:r>
      <w:r>
        <w:t xml:space="preserve"> on why this is not listed in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Pr>
          <w:rFonts w:ascii="Courier New" w:hAnsi="Courier New"/>
          <w:sz w:val="18"/>
        </w:rPr>
        <w:t>.</w:t>
      </w:r>
    </w:p>
  </w:footnote>
  <w:footnote w:id="7">
    <w:p w14:paraId="579CF5FF" w14:textId="77777777" w:rsidR="00C05A78" w:rsidRPr="007C62A9" w:rsidRDefault="00C05A78" w:rsidP="001E79B5">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8">
    <w:p w14:paraId="3B961AFE" w14:textId="77777777" w:rsidR="00C05A78" w:rsidRPr="007C62A9" w:rsidRDefault="00C05A78" w:rsidP="001E79B5">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14:paraId="08966435" w14:textId="77777777" w:rsidR="00C05A78" w:rsidRPr="007C62A9" w:rsidRDefault="00C05A78" w:rsidP="003D0573">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14:paraId="0C8F083E" w14:textId="77777777" w:rsidR="00C05A78" w:rsidRPr="007C62A9" w:rsidRDefault="00C05A78" w:rsidP="003D0573">
      <w:pPr>
        <w:pStyle w:val="ListParagraph"/>
        <w:numPr>
          <w:ilvl w:val="0"/>
          <w:numId w:val="26"/>
        </w:numPr>
        <w:ind w:left="360"/>
        <w:contextualSpacing w:val="0"/>
        <w:rPr>
          <w:sz w:val="18"/>
          <w:szCs w:val="18"/>
        </w:rPr>
      </w:pPr>
      <w:r w:rsidRPr="007C62A9">
        <w:rPr>
          <w:sz w:val="18"/>
          <w:szCs w:val="18"/>
        </w:rPr>
        <w:t>Adding methods or properties to an interface will break components built against the old interface, because the new method/property will not be implemented by the component.</w:t>
      </w:r>
    </w:p>
    <w:p w14:paraId="663BF4D5" w14:textId="77777777" w:rsidR="00C05A78" w:rsidRDefault="00C05A78" w:rsidP="001E79B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CF332" w14:textId="77777777" w:rsidR="00C05A78" w:rsidRDefault="00C05A78">
    <w:pPr>
      <w:widowControl w:val="0"/>
      <w:tabs>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84233" w14:textId="77777777" w:rsidR="00C05A78" w:rsidRDefault="00C05A78">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6</w:t>
    </w:r>
    <w:r>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14:paraId="19706929" w14:textId="77777777" w:rsidR="00C05A78" w:rsidRDefault="00C05A78">
    <w:pPr>
      <w:widowControl w:val="0"/>
      <w:tabs>
        <w:tab w:val="center" w:pos="4680"/>
        <w:tab w:val="right" w:pos="9360"/>
      </w:tabs>
    </w:pPr>
  </w:p>
  <w:p w14:paraId="087EFA14" w14:textId="77777777" w:rsidR="00C05A78" w:rsidRDefault="00C05A78">
    <w:pPr>
      <w:widowControl w:val="0"/>
      <w:tabs>
        <w:tab w:val="center" w:pos="4680"/>
        <w:tab w:val="right" w:pos="936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F6C47"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14:paraId="6EC99D88" w14:textId="77777777" w:rsidR="00C05A78" w:rsidRDefault="00C05A78">
    <w:pPr>
      <w:widowControl w:val="0"/>
      <w:tabs>
        <w:tab w:val="center" w:pos="4680"/>
        <w:tab w:val="right" w:pos="9360"/>
      </w:tabs>
    </w:pPr>
  </w:p>
  <w:p w14:paraId="47AD5E05" w14:textId="77777777" w:rsidR="00C05A78" w:rsidRDefault="00C05A78">
    <w:pPr>
      <w:widowControl w:val="0"/>
      <w:tabs>
        <w:tab w:val="center" w:pos="4680"/>
        <w:tab w:val="right" w:pos="936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CF99" w14:textId="77777777" w:rsidR="00C05A78" w:rsidRDefault="00C05A78">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2</w:t>
    </w:r>
    <w:r>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14:paraId="2A9FF879" w14:textId="77777777" w:rsidR="00C05A78" w:rsidRDefault="00C05A78">
    <w:pPr>
      <w:widowControl w:val="0"/>
      <w:tabs>
        <w:tab w:val="center" w:pos="4680"/>
        <w:tab w:val="right" w:pos="9360"/>
      </w:tabs>
    </w:pPr>
  </w:p>
  <w:p w14:paraId="560C1645" w14:textId="77777777" w:rsidR="00C05A78" w:rsidRDefault="00C05A78">
    <w:pPr>
      <w:widowControl w:val="0"/>
      <w:tabs>
        <w:tab w:val="center" w:pos="4680"/>
        <w:tab w:val="right" w:pos="9360"/>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55A70"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14:paraId="41DB5547" w14:textId="77777777" w:rsidR="00C05A78" w:rsidRDefault="00C05A78">
    <w:pPr>
      <w:widowControl w:val="0"/>
      <w:tabs>
        <w:tab w:val="center" w:pos="4680"/>
        <w:tab w:val="right" w:pos="9360"/>
      </w:tabs>
    </w:pPr>
  </w:p>
  <w:p w14:paraId="16634F6D" w14:textId="77777777" w:rsidR="00C05A78" w:rsidRDefault="00C05A78">
    <w:pPr>
      <w:widowControl w:val="0"/>
      <w:tabs>
        <w:tab w:val="center" w:pos="4680"/>
        <w:tab w:val="right" w:pos="936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F7C44" w14:textId="77777777" w:rsidR="00C05A78" w:rsidRDefault="00C05A78">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36</w:t>
    </w:r>
    <w:r>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14:paraId="620F0BC0" w14:textId="77777777" w:rsidR="00C05A78" w:rsidRDefault="00C05A78">
    <w:pPr>
      <w:widowControl w:val="0"/>
      <w:tabs>
        <w:tab w:val="center" w:pos="4680"/>
        <w:tab w:val="right" w:pos="9360"/>
      </w:tabs>
    </w:pPr>
  </w:p>
  <w:p w14:paraId="7642B6CA" w14:textId="77777777" w:rsidR="00C05A78" w:rsidRDefault="00C05A78">
    <w:pPr>
      <w:widowControl w:val="0"/>
      <w:tabs>
        <w:tab w:val="center" w:pos="4680"/>
        <w:tab w:val="right" w:pos="936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2731"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14:paraId="25215DFE" w14:textId="77777777" w:rsidR="00C05A78" w:rsidRDefault="00C05A78">
    <w:pPr>
      <w:widowControl w:val="0"/>
      <w:tabs>
        <w:tab w:val="center" w:pos="4680"/>
        <w:tab w:val="right" w:pos="9360"/>
      </w:tabs>
    </w:pPr>
  </w:p>
  <w:p w14:paraId="0C1F8EED" w14:textId="77777777" w:rsidR="00C05A78" w:rsidRDefault="00C05A78">
    <w:pPr>
      <w:widowControl w:val="0"/>
      <w:tabs>
        <w:tab w:val="center" w:pos="4680"/>
        <w:tab w:val="right" w:pos="936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DCE73" w14:textId="77777777" w:rsidR="00C05A78" w:rsidRDefault="00C05A78">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10</w:t>
    </w:r>
    <w:r>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14:paraId="1AA6113C" w14:textId="77777777" w:rsidR="00C05A78" w:rsidRDefault="00C05A78">
    <w:pPr>
      <w:widowControl w:val="0"/>
      <w:tabs>
        <w:tab w:val="center" w:pos="4680"/>
        <w:tab w:val="right" w:pos="9360"/>
      </w:tabs>
    </w:pPr>
  </w:p>
  <w:p w14:paraId="6FEFDD25" w14:textId="77777777" w:rsidR="00C05A78" w:rsidRDefault="00C05A78">
    <w:pPr>
      <w:widowControl w:val="0"/>
      <w:tabs>
        <w:tab w:val="center" w:pos="4680"/>
        <w:tab w:val="right" w:pos="9360"/>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D8B8E"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14:paraId="35BF6FCC" w14:textId="77777777" w:rsidR="00C05A78" w:rsidRDefault="00C05A78">
    <w:pPr>
      <w:widowControl w:val="0"/>
      <w:tabs>
        <w:tab w:val="center" w:pos="4680"/>
        <w:tab w:val="right" w:pos="9360"/>
      </w:tabs>
    </w:pPr>
  </w:p>
  <w:p w14:paraId="0C30BB35" w14:textId="77777777" w:rsidR="00C05A78" w:rsidRDefault="00C05A78">
    <w:pPr>
      <w:widowControl w:val="0"/>
      <w:tabs>
        <w:tab w:val="center" w:pos="4680"/>
        <w:tab w:val="right" w:pos="936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03223" w14:textId="77777777" w:rsidR="00C05A78" w:rsidRDefault="00C05A78">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18</w:t>
    </w:r>
    <w:r>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14:paraId="49B02435" w14:textId="77777777" w:rsidR="00C05A78" w:rsidRDefault="00C05A78">
    <w:pPr>
      <w:widowControl w:val="0"/>
      <w:tabs>
        <w:tab w:val="center" w:pos="4680"/>
        <w:tab w:val="right" w:pos="9360"/>
      </w:tabs>
    </w:pPr>
  </w:p>
  <w:p w14:paraId="0569E7A3" w14:textId="77777777" w:rsidR="00C05A78" w:rsidRDefault="00C05A78">
    <w:pPr>
      <w:widowControl w:val="0"/>
      <w:tabs>
        <w:tab w:val="center" w:pos="4680"/>
        <w:tab w:val="right" w:pos="9360"/>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C9641"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14:paraId="204D0E30" w14:textId="77777777" w:rsidR="00C05A78" w:rsidRDefault="00C05A78">
    <w:pPr>
      <w:widowControl w:val="0"/>
      <w:tabs>
        <w:tab w:val="center" w:pos="4680"/>
        <w:tab w:val="right" w:pos="9360"/>
      </w:tabs>
    </w:pPr>
  </w:p>
  <w:p w14:paraId="4726015B" w14:textId="77777777" w:rsidR="00C05A78" w:rsidRDefault="00C05A78">
    <w:pPr>
      <w:widowControl w:val="0"/>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C9344" w14:textId="77777777" w:rsidR="00C05A78" w:rsidRDefault="00C05A78">
    <w:pPr>
      <w:widowControl w:val="0"/>
      <w:tabs>
        <w:tab w:val="center" w:pos="4680"/>
        <w:tab w:val="right" w:pos="936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2E333"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4872E39C" w14:textId="77777777" w:rsidR="00C05A78" w:rsidRDefault="00C05A78">
    <w:pPr>
      <w:widowControl w:val="0"/>
      <w:tabs>
        <w:tab w:val="center" w:pos="4680"/>
        <w:tab w:val="right" w:pos="9360"/>
      </w:tabs>
    </w:pPr>
  </w:p>
  <w:p w14:paraId="7A92A778" w14:textId="77777777" w:rsidR="00C05A78" w:rsidRDefault="00C05A78">
    <w:pPr>
      <w:widowControl w:val="0"/>
      <w:tabs>
        <w:tab w:val="center" w:pos="4680"/>
        <w:tab w:val="right" w:pos="9360"/>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13662" w14:textId="77777777" w:rsidR="00C05A78" w:rsidRDefault="00C05A78">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10</w:t>
    </w:r>
    <w:r>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14:paraId="0EC00FFE" w14:textId="77777777" w:rsidR="00C05A78" w:rsidRDefault="00C05A78">
    <w:pPr>
      <w:widowControl w:val="0"/>
      <w:tabs>
        <w:tab w:val="center" w:pos="4680"/>
        <w:tab w:val="right" w:pos="9360"/>
      </w:tabs>
    </w:pPr>
  </w:p>
  <w:p w14:paraId="79323433" w14:textId="77777777" w:rsidR="00C05A78" w:rsidRDefault="00C05A78">
    <w:pPr>
      <w:widowControl w:val="0"/>
      <w:tabs>
        <w:tab w:val="center" w:pos="4680"/>
        <w:tab w:val="right" w:pos="936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33958"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14:paraId="1F0BA675" w14:textId="77777777" w:rsidR="00C05A78" w:rsidRDefault="00C05A78">
    <w:pPr>
      <w:widowControl w:val="0"/>
      <w:tabs>
        <w:tab w:val="center" w:pos="4680"/>
        <w:tab w:val="right" w:pos="9360"/>
      </w:tabs>
    </w:pPr>
  </w:p>
  <w:p w14:paraId="1CFDA6E8" w14:textId="77777777" w:rsidR="00C05A78" w:rsidRDefault="00C05A78">
    <w:pPr>
      <w:widowControl w:val="0"/>
      <w:tabs>
        <w:tab w:val="center" w:pos="4680"/>
        <w:tab w:val="right" w:pos="9360"/>
      </w:tab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4DBBE" w14:textId="77777777" w:rsidR="00C05A78" w:rsidRPr="007B30A9" w:rsidRDefault="00C05A78">
    <w:pPr>
      <w:widowControl w:val="0"/>
      <w:tabs>
        <w:tab w:val="center" w:pos="3240"/>
        <w:tab w:val="right" w:pos="9360"/>
      </w:tabs>
      <w:rPr>
        <w:i/>
      </w:rPr>
    </w:pPr>
    <w:r>
      <w:rPr>
        <w:i/>
      </w:rPr>
      <w:t>Page 9-</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100</w:t>
    </w:r>
    <w:r>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14:paraId="71DEF3C5" w14:textId="77777777" w:rsidR="00C05A78" w:rsidRPr="00997F55" w:rsidRDefault="00C05A78">
    <w:pPr>
      <w:widowControl w:val="0"/>
      <w:tabs>
        <w:tab w:val="center" w:pos="4680"/>
        <w:tab w:val="right" w:pos="9360"/>
      </w:tabs>
      <w:rPr>
        <w:i/>
      </w:rPr>
    </w:pPr>
  </w:p>
  <w:p w14:paraId="113AAE0D" w14:textId="77777777" w:rsidR="00C05A78" w:rsidRDefault="00C05A78">
    <w:pPr>
      <w:widowControl w:val="0"/>
      <w:tabs>
        <w:tab w:val="center" w:pos="4680"/>
        <w:tab w:val="right" w:pos="9360"/>
      </w:tabs>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50D40"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14:paraId="44BA1A34" w14:textId="77777777" w:rsidR="00C05A78" w:rsidRDefault="00C05A78">
    <w:pPr>
      <w:widowControl w:val="0"/>
      <w:tabs>
        <w:tab w:val="center" w:pos="4680"/>
        <w:tab w:val="right" w:pos="9360"/>
      </w:tabs>
    </w:pPr>
  </w:p>
  <w:p w14:paraId="328C2172" w14:textId="77777777" w:rsidR="00C05A78" w:rsidRDefault="00C05A78">
    <w:pPr>
      <w:widowControl w:val="0"/>
      <w:tabs>
        <w:tab w:val="center" w:pos="4680"/>
        <w:tab w:val="right" w:pos="9360"/>
      </w:tab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49B11" w14:textId="77777777" w:rsidR="00C05A78" w:rsidRDefault="00C05A78">
    <w:pPr>
      <w:widowControl w:val="0"/>
      <w:tabs>
        <w:tab w:val="center" w:pos="3240"/>
        <w:tab w:val="right" w:pos="9360"/>
      </w:tabs>
      <w:rPr>
        <w:i/>
      </w:rPr>
    </w:pPr>
    <w:r>
      <w:rPr>
        <w:i/>
      </w:rPr>
      <w:t>Page 10-</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6</w:t>
    </w:r>
    <w:r>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14:paraId="1C6D9240" w14:textId="77777777" w:rsidR="00C05A78" w:rsidRDefault="00C05A78">
    <w:pPr>
      <w:widowControl w:val="0"/>
      <w:tabs>
        <w:tab w:val="center" w:pos="4680"/>
        <w:tab w:val="right" w:pos="9360"/>
      </w:tabs>
    </w:pPr>
  </w:p>
  <w:p w14:paraId="32906822" w14:textId="77777777" w:rsidR="00C05A78" w:rsidRDefault="00C05A78">
    <w:pPr>
      <w:widowControl w:val="0"/>
      <w:tabs>
        <w:tab w:val="center" w:pos="4680"/>
        <w:tab w:val="right" w:pos="9360"/>
      </w:tab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B78699"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14:paraId="78B357BF" w14:textId="77777777" w:rsidR="00C05A78" w:rsidRDefault="00C05A78">
    <w:pPr>
      <w:widowControl w:val="0"/>
      <w:tabs>
        <w:tab w:val="center" w:pos="4680"/>
        <w:tab w:val="right" w:pos="9360"/>
      </w:tabs>
    </w:pPr>
  </w:p>
  <w:p w14:paraId="133A3520" w14:textId="77777777" w:rsidR="00C05A78" w:rsidRDefault="00C05A78">
    <w:pPr>
      <w:widowControl w:val="0"/>
      <w:tabs>
        <w:tab w:val="center" w:pos="4680"/>
        <w:tab w:val="right" w:pos="9360"/>
      </w:tabs>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82E95" w14:textId="77777777" w:rsidR="00C05A78" w:rsidRDefault="00C05A78">
    <w:pPr>
      <w:widowControl w:val="0"/>
      <w:tabs>
        <w:tab w:val="center" w:pos="3240"/>
        <w:tab w:val="right" w:pos="9360"/>
      </w:tabs>
      <w:rPr>
        <w:i/>
      </w:rPr>
    </w:pPr>
    <w:r>
      <w:rPr>
        <w:i/>
      </w:rPr>
      <w:t>Page 11-</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12</w:t>
    </w:r>
    <w:r>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14:paraId="4E7FE012" w14:textId="77777777" w:rsidR="00C05A78" w:rsidRDefault="00C05A78">
    <w:pPr>
      <w:widowControl w:val="0"/>
      <w:tabs>
        <w:tab w:val="center" w:pos="4680"/>
        <w:tab w:val="right" w:pos="9360"/>
      </w:tabs>
    </w:pPr>
  </w:p>
  <w:p w14:paraId="1AC3F97E" w14:textId="77777777" w:rsidR="00C05A78" w:rsidRDefault="00C05A78">
    <w:pPr>
      <w:widowControl w:val="0"/>
      <w:tabs>
        <w:tab w:val="center" w:pos="4680"/>
        <w:tab w:val="right" w:pos="9360"/>
      </w:tab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24E7"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14:paraId="0DCA74FB" w14:textId="77777777" w:rsidR="00C05A78" w:rsidRDefault="00C05A78">
    <w:pPr>
      <w:widowControl w:val="0"/>
      <w:tabs>
        <w:tab w:val="center" w:pos="4680"/>
        <w:tab w:val="right" w:pos="9360"/>
      </w:tabs>
    </w:pPr>
  </w:p>
  <w:p w14:paraId="2AF68A77" w14:textId="77777777" w:rsidR="00C05A78" w:rsidRDefault="00C05A78">
    <w:pPr>
      <w:widowControl w:val="0"/>
      <w:tabs>
        <w:tab w:val="center" w:pos="4680"/>
        <w:tab w:val="right" w:pos="9360"/>
      </w:tab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848C0" w14:textId="77777777" w:rsidR="00C05A78" w:rsidRDefault="00C05A78">
    <w:pPr>
      <w:widowControl w:val="0"/>
      <w:tabs>
        <w:tab w:val="center" w:pos="3240"/>
        <w:tab w:val="right" w:pos="9360"/>
      </w:tabs>
      <w:rPr>
        <w:i/>
      </w:rPr>
    </w:pPr>
    <w:r>
      <w:rPr>
        <w:i/>
      </w:rPr>
      <w:t>Page 12-</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2</w:t>
    </w:r>
    <w:r>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14:paraId="0B2BB5E9" w14:textId="77777777" w:rsidR="00C05A78" w:rsidRDefault="00C05A78">
    <w:pPr>
      <w:widowControl w:val="0"/>
      <w:tabs>
        <w:tab w:val="center" w:pos="4680"/>
        <w:tab w:val="right" w:pos="9360"/>
      </w:tabs>
    </w:pPr>
  </w:p>
  <w:p w14:paraId="26EE5C0D" w14:textId="77777777" w:rsidR="00C05A78" w:rsidRDefault="00C05A78">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5422C" w14:textId="77777777" w:rsidR="00C05A78" w:rsidRDefault="00C05A78">
    <w:pPr>
      <w:widowControl w:val="0"/>
      <w:tabs>
        <w:tab w:val="center" w:pos="4680"/>
        <w:tab w:val="right" w:pos="9360"/>
      </w:tab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129B2"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14:paraId="267976E5" w14:textId="77777777" w:rsidR="00C05A78" w:rsidRDefault="00C05A78">
    <w:pPr>
      <w:widowControl w:val="0"/>
      <w:tabs>
        <w:tab w:val="center" w:pos="4680"/>
        <w:tab w:val="right" w:pos="9360"/>
      </w:tabs>
    </w:pPr>
  </w:p>
  <w:p w14:paraId="1CD2F1E1" w14:textId="77777777" w:rsidR="00C05A78" w:rsidRDefault="00C05A78">
    <w:pPr>
      <w:widowControl w:val="0"/>
      <w:tabs>
        <w:tab w:val="center" w:pos="4680"/>
        <w:tab w:val="right" w:pos="9360"/>
      </w:tabs>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BBBF2" w14:textId="77777777" w:rsidR="00C05A78" w:rsidRPr="00A4636B" w:rsidRDefault="00C05A78">
    <w:pPr>
      <w:widowControl w:val="0"/>
      <w:tabs>
        <w:tab w:val="center" w:pos="3240"/>
        <w:tab w:val="right" w:pos="9360"/>
      </w:tabs>
      <w:rPr>
        <w:i/>
      </w:rPr>
    </w:pPr>
    <w:r>
      <w:rPr>
        <w:i/>
      </w:rPr>
      <w:t>Page 13-</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2</w:t>
    </w:r>
    <w:r>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14:paraId="1BD5DA1B" w14:textId="77777777" w:rsidR="00C05A78" w:rsidRPr="00B071FF" w:rsidRDefault="00C05A78">
    <w:pPr>
      <w:widowControl w:val="0"/>
      <w:tabs>
        <w:tab w:val="center" w:pos="4680"/>
        <w:tab w:val="right" w:pos="9360"/>
      </w:tabs>
      <w:rPr>
        <w:i/>
      </w:rPr>
    </w:pPr>
  </w:p>
  <w:p w14:paraId="761CF135" w14:textId="77777777" w:rsidR="00C05A78" w:rsidRDefault="00C05A78">
    <w:pPr>
      <w:widowControl w:val="0"/>
      <w:tabs>
        <w:tab w:val="center" w:pos="4680"/>
        <w:tab w:val="right" w:pos="9360"/>
      </w:tabs>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17A5F"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14:paraId="092089B3" w14:textId="77777777" w:rsidR="00C05A78" w:rsidRDefault="00C05A78">
    <w:pPr>
      <w:widowControl w:val="0"/>
      <w:tabs>
        <w:tab w:val="center" w:pos="4680"/>
        <w:tab w:val="right" w:pos="9360"/>
      </w:tabs>
    </w:pPr>
  </w:p>
  <w:p w14:paraId="404F3CD1" w14:textId="77777777" w:rsidR="00C05A78" w:rsidRDefault="00C05A78">
    <w:pPr>
      <w:widowControl w:val="0"/>
      <w:tabs>
        <w:tab w:val="center" w:pos="4680"/>
        <w:tab w:val="right" w:pos="9360"/>
      </w:tabs>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AFF97" w14:textId="77777777" w:rsidR="00C05A78" w:rsidRDefault="00C05A78">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6</w:t>
    </w:r>
    <w:r>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14:paraId="4B9C1561" w14:textId="77777777" w:rsidR="00C05A78" w:rsidRDefault="00C05A78">
    <w:pPr>
      <w:widowControl w:val="0"/>
      <w:tabs>
        <w:tab w:val="center" w:pos="4680"/>
        <w:tab w:val="right" w:pos="9360"/>
      </w:tabs>
    </w:pPr>
  </w:p>
  <w:p w14:paraId="3DECF5B1" w14:textId="77777777" w:rsidR="00C05A78" w:rsidRDefault="00C05A78">
    <w:pPr>
      <w:widowControl w:val="0"/>
      <w:tabs>
        <w:tab w:val="center" w:pos="4680"/>
        <w:tab w:val="right" w:pos="9360"/>
      </w:tabs>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C1992"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14:paraId="0A3DC910" w14:textId="77777777" w:rsidR="00C05A78" w:rsidRDefault="00C05A78">
    <w:pPr>
      <w:widowControl w:val="0"/>
      <w:tabs>
        <w:tab w:val="center" w:pos="4680"/>
        <w:tab w:val="right" w:pos="9360"/>
      </w:tabs>
    </w:pPr>
  </w:p>
  <w:p w14:paraId="7F57282D" w14:textId="77777777" w:rsidR="00C05A78" w:rsidRDefault="00C05A78">
    <w:pPr>
      <w:widowControl w:val="0"/>
      <w:tabs>
        <w:tab w:val="center" w:pos="4680"/>
        <w:tab w:val="right" w:pos="9360"/>
      </w:tabs>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4B58B"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05054408" w14:textId="77777777" w:rsidR="00C05A78" w:rsidRDefault="00C05A78">
    <w:pPr>
      <w:widowControl w:val="0"/>
      <w:tabs>
        <w:tab w:val="center" w:pos="4680"/>
        <w:tab w:val="right" w:pos="9360"/>
      </w:tabs>
    </w:pPr>
  </w:p>
  <w:p w14:paraId="360F92AA" w14:textId="77777777" w:rsidR="00C05A78" w:rsidRDefault="00C05A78">
    <w:pPr>
      <w:widowControl w:val="0"/>
      <w:tabs>
        <w:tab w:val="center" w:pos="4680"/>
        <w:tab w:val="right" w:pos="9360"/>
      </w:tabs>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88316" w14:textId="77777777" w:rsidR="00C05A78" w:rsidRDefault="00C05A78">
    <w:pPr>
      <w:widowControl w:val="0"/>
      <w:tabs>
        <w:tab w:val="center" w:pos="3240"/>
        <w:tab w:val="right" w:pos="9360"/>
      </w:tabs>
      <w:rPr>
        <w:i/>
      </w:rPr>
    </w:pPr>
    <w:r>
      <w:rPr>
        <w:i/>
      </w:rPr>
      <w:t>Page 17-</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8</w:t>
    </w:r>
    <w:r>
      <w:rPr>
        <w:rStyle w:val="PageNumber"/>
        <w:i/>
        <w:iCs/>
      </w:rPr>
      <w:fldChar w:fldCharType="end"/>
    </w:r>
    <w:r>
      <w:rPr>
        <w:i/>
      </w:rPr>
      <w:tab/>
    </w:r>
    <w:r>
      <w:rPr>
        <w:i/>
      </w:rPr>
      <w:tab/>
    </w:r>
    <w:r w:rsidRPr="00B071FF">
      <w:rPr>
        <w:rFonts w:ascii="Times" w:hAnsi="Times"/>
        <w:i/>
      </w:rPr>
      <w:t>Section 17: Resource Manager Classes</w:t>
    </w:r>
  </w:p>
  <w:p w14:paraId="18298AA2" w14:textId="77777777" w:rsidR="00C05A78" w:rsidRDefault="00C05A78">
    <w:pPr>
      <w:widowControl w:val="0"/>
      <w:tabs>
        <w:tab w:val="center" w:pos="4680"/>
        <w:tab w:val="right" w:pos="9360"/>
      </w:tabs>
    </w:pPr>
  </w:p>
  <w:p w14:paraId="0CB81FB4" w14:textId="77777777" w:rsidR="00C05A78" w:rsidRDefault="00C05A78">
    <w:pPr>
      <w:widowControl w:val="0"/>
      <w:tabs>
        <w:tab w:val="center" w:pos="4680"/>
        <w:tab w:val="right" w:pos="9360"/>
      </w:tabs>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6BE8" w14:textId="77777777" w:rsidR="00C05A78" w:rsidRDefault="00C05A78">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14:paraId="498D825D" w14:textId="77777777" w:rsidR="00C05A78" w:rsidRDefault="00C05A78">
    <w:pPr>
      <w:widowControl w:val="0"/>
      <w:tabs>
        <w:tab w:val="center" w:pos="4680"/>
        <w:tab w:val="right" w:pos="9360"/>
      </w:tabs>
    </w:pPr>
  </w:p>
  <w:p w14:paraId="54CF16E1" w14:textId="77777777" w:rsidR="00C05A78" w:rsidRDefault="00C05A78">
    <w:pPr>
      <w:widowControl w:val="0"/>
      <w:tabs>
        <w:tab w:val="center" w:pos="4680"/>
        <w:tab w:val="right" w:pos="9360"/>
      </w:tabs>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BD366" w14:textId="77777777" w:rsidR="00C05A78" w:rsidRDefault="00C05A78">
    <w:pPr>
      <w:widowControl w:val="0"/>
      <w:tabs>
        <w:tab w:val="center" w:pos="3240"/>
        <w:tab w:val="right" w:pos="9360"/>
      </w:tabs>
      <w:rPr>
        <w:i/>
      </w:rPr>
    </w:pPr>
    <w:r>
      <w:rPr>
        <w:i/>
      </w:rPr>
      <w:t>Page 18-</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4</w:t>
    </w:r>
    <w:r>
      <w:rPr>
        <w:rStyle w:val="PageNumber"/>
        <w:i/>
        <w:iCs/>
      </w:rPr>
      <w:fldChar w:fldCharType="end"/>
    </w:r>
    <w:r>
      <w:rPr>
        <w:i/>
      </w:rPr>
      <w:tab/>
    </w:r>
    <w:r>
      <w:rPr>
        <w:i/>
      </w:rPr>
      <w:tab/>
      <w:t>Section 18: VISA.NET Installation</w:t>
    </w:r>
  </w:p>
  <w:p w14:paraId="0589D1D7" w14:textId="77777777" w:rsidR="00C05A78" w:rsidRDefault="00C05A78">
    <w:pPr>
      <w:widowControl w:val="0"/>
      <w:tabs>
        <w:tab w:val="center" w:pos="4680"/>
        <w:tab w:val="right" w:pos="9360"/>
      </w:tabs>
    </w:pPr>
  </w:p>
  <w:p w14:paraId="1343DA28" w14:textId="77777777" w:rsidR="00C05A78" w:rsidRDefault="00C05A78">
    <w:pPr>
      <w:widowControl w:val="0"/>
      <w:tabs>
        <w:tab w:val="center" w:pos="4680"/>
        <w:tab w:val="right" w:pos="9360"/>
      </w:tabs>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14A92"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14:paraId="7BC672C4" w14:textId="77777777" w:rsidR="00C05A78" w:rsidRDefault="00C05A78">
    <w:pPr>
      <w:widowControl w:val="0"/>
      <w:tabs>
        <w:tab w:val="center" w:pos="4680"/>
        <w:tab w:val="right" w:pos="9360"/>
      </w:tabs>
    </w:pPr>
  </w:p>
  <w:p w14:paraId="072DBE18" w14:textId="77777777" w:rsidR="00C05A78" w:rsidRDefault="00C05A78">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719E" w14:textId="77777777" w:rsidR="00C05A78" w:rsidRDefault="00C05A78">
    <w:pPr>
      <w:widowControl w:val="0"/>
      <w:tabs>
        <w:tab w:val="center" w:pos="4680"/>
        <w:tab w:val="right" w:pos="9360"/>
      </w:tabs>
      <w:rPr>
        <w:i/>
      </w:rPr>
    </w:pPr>
    <w:r>
      <w:rPr>
        <w:i/>
      </w:rPr>
      <w:t xml:space="preserve">Page </w:t>
    </w:r>
    <w:r>
      <w:rPr>
        <w:i/>
      </w:rPr>
      <w:pgNum/>
    </w:r>
    <w:r>
      <w:rPr>
        <w:i/>
      </w:rPr>
      <w:tab/>
    </w:r>
    <w:r>
      <w:rPr>
        <w:i/>
      </w:rPr>
      <w:tab/>
      <w:t>Table of Contents</w:t>
    </w:r>
  </w:p>
  <w:p w14:paraId="5110A47F" w14:textId="77777777" w:rsidR="00C05A78" w:rsidRDefault="00C05A78">
    <w:pPr>
      <w:widowControl w:val="0"/>
      <w:tabs>
        <w:tab w:val="center" w:pos="4680"/>
      </w:tabs>
    </w:pPr>
  </w:p>
  <w:p w14:paraId="06837DC6" w14:textId="77777777" w:rsidR="00C05A78" w:rsidRDefault="00C05A78">
    <w:pPr>
      <w:widowControl w:val="0"/>
      <w:tabs>
        <w:tab w:val="center" w:pos="4680"/>
      </w:tabs>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9020B" w14:textId="77777777" w:rsidR="00C05A78" w:rsidRDefault="00C05A78">
    <w:pPr>
      <w:widowControl w:val="0"/>
      <w:tabs>
        <w:tab w:val="center" w:pos="3240"/>
        <w:tab w:val="right" w:pos="9360"/>
      </w:tabs>
      <w:rPr>
        <w:i/>
      </w:rPr>
    </w:pPr>
    <w:r>
      <w:rPr>
        <w:i/>
      </w:rPr>
      <w:t>Page 19-</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4</w:t>
    </w:r>
    <w:r>
      <w:rPr>
        <w:rStyle w:val="PageNumber"/>
        <w:i/>
        <w:iCs/>
      </w:rPr>
      <w:fldChar w:fldCharType="end"/>
    </w:r>
    <w:r>
      <w:rPr>
        <w:i/>
      </w:rPr>
      <w:tab/>
    </w:r>
    <w:r>
      <w:rPr>
        <w:i/>
      </w:rPr>
      <w:tab/>
      <w:t>Section 19: Version Control</w:t>
    </w:r>
  </w:p>
  <w:p w14:paraId="2E201C04" w14:textId="77777777" w:rsidR="00C05A78" w:rsidRDefault="00C05A78">
    <w:pPr>
      <w:widowControl w:val="0"/>
      <w:tabs>
        <w:tab w:val="center" w:pos="4680"/>
        <w:tab w:val="right" w:pos="9360"/>
      </w:tabs>
    </w:pPr>
  </w:p>
  <w:p w14:paraId="20DF9764" w14:textId="77777777" w:rsidR="00C05A78" w:rsidRDefault="00C05A78">
    <w:pPr>
      <w:widowControl w:val="0"/>
      <w:tabs>
        <w:tab w:val="center" w:pos="4680"/>
        <w:tab w:val="right" w:pos="9360"/>
      </w:tabs>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5A4C" w14:textId="77777777" w:rsidR="00C05A78" w:rsidRDefault="00C05A78">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14:paraId="61DBE2A2" w14:textId="77777777" w:rsidR="00C05A78" w:rsidRDefault="00C05A78">
    <w:pPr>
      <w:widowControl w:val="0"/>
      <w:tabs>
        <w:tab w:val="center" w:pos="4680"/>
        <w:tab w:val="right" w:pos="9360"/>
      </w:tabs>
    </w:pPr>
  </w:p>
  <w:p w14:paraId="4B925690" w14:textId="77777777" w:rsidR="00C05A78" w:rsidRDefault="00C05A78">
    <w:pPr>
      <w:widowControl w:val="0"/>
      <w:tabs>
        <w:tab w:val="center" w:pos="4680"/>
        <w:tab w:val="right" w:pos="936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C4CB" w14:textId="77777777" w:rsidR="00C05A78" w:rsidRDefault="00C05A78">
    <w:pPr>
      <w:widowControl w:val="0"/>
      <w:tabs>
        <w:tab w:val="center" w:pos="4680"/>
        <w:tab w:val="right" w:pos="9360"/>
      </w:tabs>
      <w:rPr>
        <w:i/>
      </w:rPr>
    </w:pPr>
    <w:r>
      <w:rPr>
        <w:i/>
      </w:rPr>
      <w:t xml:space="preserve">Table of Contents </w:t>
    </w:r>
    <w:r>
      <w:rPr>
        <w:i/>
      </w:rPr>
      <w:tab/>
    </w:r>
    <w:r>
      <w:rPr>
        <w:i/>
      </w:rPr>
      <w:tab/>
      <w:t xml:space="preserve">Page </w:t>
    </w:r>
    <w:r>
      <w:rPr>
        <w:i/>
      </w:rPr>
      <w:pgNum/>
    </w:r>
  </w:p>
  <w:p w14:paraId="76F86EA4" w14:textId="77777777" w:rsidR="00C05A78" w:rsidRDefault="00C05A78">
    <w:pPr>
      <w:widowControl w:val="0"/>
    </w:pPr>
  </w:p>
  <w:p w14:paraId="33B9940C" w14:textId="77777777" w:rsidR="00C05A78" w:rsidRDefault="00C05A78">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F80BA" w14:textId="77777777" w:rsidR="00C05A78" w:rsidRDefault="00C05A78">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14:paraId="007A5330" w14:textId="77777777" w:rsidR="00C05A78" w:rsidRDefault="00C05A78">
    <w:pPr>
      <w:widowControl w:val="0"/>
      <w:tabs>
        <w:tab w:val="center" w:pos="4680"/>
      </w:tabs>
    </w:pPr>
  </w:p>
  <w:p w14:paraId="6FD61653" w14:textId="77777777" w:rsidR="00C05A78" w:rsidRDefault="00C05A78">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13405" w14:textId="77777777" w:rsidR="00C05A78" w:rsidRDefault="00C05A78">
    <w:pPr>
      <w:widowControl w:val="0"/>
      <w:tabs>
        <w:tab w:val="center" w:pos="5760"/>
        <w:tab w:val="right" w:pos="9360"/>
      </w:tabs>
      <w:rPr>
        <w:i/>
      </w:rPr>
    </w:pPr>
    <w:r>
      <w:rPr>
        <w:i/>
      </w:rPr>
      <w:t>Section 1: Introduction to the IVI Foundation</w:t>
    </w:r>
    <w:r>
      <w:rPr>
        <w:i/>
      </w:rPr>
      <w:tab/>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3</w:t>
    </w:r>
    <w:r>
      <w:rPr>
        <w:rStyle w:val="PageNumber"/>
        <w:i/>
        <w:iCs/>
      </w:rPr>
      <w:fldChar w:fldCharType="end"/>
    </w:r>
  </w:p>
  <w:p w14:paraId="54B55F50" w14:textId="77777777" w:rsidR="00C05A78" w:rsidRDefault="00C05A78">
    <w:pPr>
      <w:widowControl w:val="0"/>
    </w:pPr>
  </w:p>
  <w:p w14:paraId="4D165314" w14:textId="77777777" w:rsidR="00C05A78" w:rsidRDefault="00C05A78">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54D63" w14:textId="77777777" w:rsidR="00C05A78" w:rsidRDefault="00C05A78">
    <w:pPr>
      <w:widowControl w:val="0"/>
      <w:tabs>
        <w:tab w:val="center" w:pos="4680"/>
        <w:tab w:val="right" w:pos="9360"/>
      </w:tabs>
      <w:rPr>
        <w:i/>
      </w:rPr>
    </w:pPr>
    <w:r>
      <w:rPr>
        <w:i/>
      </w:rPr>
      <w:t>Page 2-</w:t>
    </w:r>
    <w:r>
      <w:rPr>
        <w:i/>
      </w:rPr>
      <w:pgNum/>
    </w:r>
    <w:r>
      <w:rPr>
        <w:i/>
      </w:rPr>
      <w:tab/>
    </w:r>
    <w:r>
      <w:rPr>
        <w:i/>
      </w:rPr>
      <w:tab/>
      <w:t>Section 2: Overview of VISA.NET I/O Library Specification</w:t>
    </w:r>
  </w:p>
  <w:p w14:paraId="2A26B099" w14:textId="77777777" w:rsidR="00C05A78" w:rsidRDefault="00C05A78">
    <w:pPr>
      <w:widowControl w:val="0"/>
      <w:tabs>
        <w:tab w:val="center" w:pos="4680"/>
      </w:tabs>
    </w:pPr>
  </w:p>
  <w:p w14:paraId="2951AB0F" w14:textId="77777777" w:rsidR="00C05A78" w:rsidRDefault="00C05A78">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A0CB5" w14:textId="77777777" w:rsidR="00C05A78" w:rsidRDefault="00C05A78">
    <w:pPr>
      <w:widowControl w:val="0"/>
      <w:tabs>
        <w:tab w:val="center" w:pos="5760"/>
        <w:tab w:val="right" w:pos="9360"/>
      </w:tabs>
      <w:rPr>
        <w:i/>
      </w:rPr>
    </w:pPr>
    <w:r>
      <w:rPr>
        <w:i/>
      </w:rPr>
      <w:t>Section 2: Overview of VISA.NET I/O Library Specification</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sidR="00D81C21">
      <w:rPr>
        <w:rStyle w:val="PageNumber"/>
        <w:i/>
        <w:iCs/>
        <w:noProof/>
      </w:rPr>
      <w:t>7</w:t>
    </w:r>
    <w:r>
      <w:rPr>
        <w:rStyle w:val="PageNumber"/>
        <w:i/>
        <w:iCs/>
      </w:rPr>
      <w:fldChar w:fldCharType="end"/>
    </w:r>
  </w:p>
  <w:p w14:paraId="19E67F41" w14:textId="77777777" w:rsidR="00C05A78" w:rsidRDefault="00C05A78">
    <w:pPr>
      <w:widowControl w:val="0"/>
    </w:pPr>
  </w:p>
  <w:p w14:paraId="3AACB210" w14:textId="77777777" w:rsidR="00C05A78" w:rsidRDefault="00C05A78">
    <w:pPr>
      <w:widowControl w:val="0"/>
      <w:tabs>
        <w:tab w:val="cente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184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3615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15:restartNumberingAfterBreak="0">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57D3FD1"/>
    <w:multiLevelType w:val="hybridMultilevel"/>
    <w:tmpl w:val="0E342A2E"/>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D6AB1"/>
    <w:multiLevelType w:val="multilevel"/>
    <w:tmpl w:val="2D8CAE08"/>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rPr>
        <w:rFonts w:ascii="Times" w:hAnsi="Times" w:hint="default"/>
        <w:b w:val="0"/>
        <w:i w:val="0"/>
        <w:sz w:val="20"/>
      </w:r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257"/>
        </w:tabs>
        <w:ind w:left="297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8">
      <w:start w:val="1"/>
      <w:numFmt w:val="decimal"/>
      <w:lvlRestart w:val="2"/>
      <w:pStyle w:val="Permission"/>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abstractNum>
  <w:abstractNum w:abstractNumId="31" w15:restartNumberingAfterBreak="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1"/>
  </w:num>
  <w:num w:numId="4">
    <w:abstractNumId w:val="9"/>
  </w:num>
  <w:num w:numId="5">
    <w:abstractNumId w:val="25"/>
  </w:num>
  <w:num w:numId="6">
    <w:abstractNumId w:val="24"/>
  </w:num>
  <w:num w:numId="7">
    <w:abstractNumId w:val="33"/>
  </w:num>
  <w:num w:numId="8">
    <w:abstractNumId w:val="16"/>
  </w:num>
  <w:num w:numId="9">
    <w:abstractNumId w:val="27"/>
  </w:num>
  <w:num w:numId="10">
    <w:abstractNumId w:val="10"/>
  </w:num>
  <w:num w:numId="11">
    <w:abstractNumId w:val="7"/>
  </w:num>
  <w:num w:numId="12">
    <w:abstractNumId w:val="3"/>
  </w:num>
  <w:num w:numId="13">
    <w:abstractNumId w:val="2"/>
  </w:num>
  <w:num w:numId="14">
    <w:abstractNumId w:val="12"/>
  </w:num>
  <w:num w:numId="15">
    <w:abstractNumId w:val="31"/>
  </w:num>
  <w:num w:numId="16">
    <w:abstractNumId w:val="28"/>
  </w:num>
  <w:num w:numId="17">
    <w:abstractNumId w:val="29"/>
  </w:num>
  <w:num w:numId="18">
    <w:abstractNumId w:val="30"/>
  </w:num>
  <w:num w:numId="19">
    <w:abstractNumId w:val="34"/>
  </w:num>
  <w:num w:numId="20">
    <w:abstractNumId w:val="15"/>
  </w:num>
  <w:num w:numId="21">
    <w:abstractNumId w:val="20"/>
  </w:num>
  <w:num w:numId="22">
    <w:abstractNumId w:val="32"/>
  </w:num>
  <w:num w:numId="23">
    <w:abstractNumId w:val="26"/>
  </w:num>
  <w:num w:numId="24">
    <w:abstractNumId w:val="23"/>
  </w:num>
  <w:num w:numId="25">
    <w:abstractNumId w:val="22"/>
  </w:num>
  <w:num w:numId="26">
    <w:abstractNumId w:val="11"/>
  </w:num>
  <w:num w:numId="27">
    <w:abstractNumId w:val="19"/>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5"/>
  </w:num>
  <w:num w:numId="41">
    <w:abstractNumId w:val="4"/>
  </w:num>
  <w:num w:numId="42">
    <w:abstractNumId w:val="1"/>
  </w:num>
  <w:num w:numId="43">
    <w:abstractNumId w:val="0"/>
  </w:num>
  <w:num w:numId="44">
    <w:abstractNumId w:val="30"/>
  </w:num>
  <w:num w:numId="45">
    <w:abstractNumId w:val="14"/>
  </w:num>
  <w:num w:numId="46">
    <w:abstractNumId w:val="18"/>
  </w:num>
  <w:num w:numId="47">
    <w:abstractNumId w:val="30"/>
  </w:num>
  <w:num w:numId="48">
    <w:abstractNumId w:val="30"/>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Wang">
    <w15:presenceInfo w15:providerId="AD" w15:userId="S-1-5-21-4170831575-233351449-3708798867-44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0883"/>
    <w:rsid w:val="00000C57"/>
    <w:rsid w:val="000012BE"/>
    <w:rsid w:val="00001DD3"/>
    <w:rsid w:val="00002A8F"/>
    <w:rsid w:val="00002E2C"/>
    <w:rsid w:val="0000463F"/>
    <w:rsid w:val="000069ED"/>
    <w:rsid w:val="00006C21"/>
    <w:rsid w:val="00007525"/>
    <w:rsid w:val="00010B4D"/>
    <w:rsid w:val="0001105A"/>
    <w:rsid w:val="0001227C"/>
    <w:rsid w:val="00013841"/>
    <w:rsid w:val="00013E2E"/>
    <w:rsid w:val="0001550A"/>
    <w:rsid w:val="0001666F"/>
    <w:rsid w:val="00017ECA"/>
    <w:rsid w:val="00017F7D"/>
    <w:rsid w:val="00020202"/>
    <w:rsid w:val="0002061E"/>
    <w:rsid w:val="000212BF"/>
    <w:rsid w:val="00021B85"/>
    <w:rsid w:val="000221BE"/>
    <w:rsid w:val="0002323D"/>
    <w:rsid w:val="00023923"/>
    <w:rsid w:val="00024C15"/>
    <w:rsid w:val="00025196"/>
    <w:rsid w:val="0002620B"/>
    <w:rsid w:val="00027EEF"/>
    <w:rsid w:val="00030585"/>
    <w:rsid w:val="00034621"/>
    <w:rsid w:val="000358A3"/>
    <w:rsid w:val="00035968"/>
    <w:rsid w:val="000361AA"/>
    <w:rsid w:val="00040BF2"/>
    <w:rsid w:val="0004226F"/>
    <w:rsid w:val="00043919"/>
    <w:rsid w:val="00043E00"/>
    <w:rsid w:val="00044D8C"/>
    <w:rsid w:val="0004599E"/>
    <w:rsid w:val="00045AF2"/>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07B"/>
    <w:rsid w:val="000622A0"/>
    <w:rsid w:val="000623D9"/>
    <w:rsid w:val="00062898"/>
    <w:rsid w:val="00062CF6"/>
    <w:rsid w:val="00062F48"/>
    <w:rsid w:val="00064425"/>
    <w:rsid w:val="00064759"/>
    <w:rsid w:val="000651F5"/>
    <w:rsid w:val="0006559B"/>
    <w:rsid w:val="00066B34"/>
    <w:rsid w:val="00067FAE"/>
    <w:rsid w:val="00070302"/>
    <w:rsid w:val="00070B0E"/>
    <w:rsid w:val="00070C90"/>
    <w:rsid w:val="00070DBF"/>
    <w:rsid w:val="0007154C"/>
    <w:rsid w:val="00072275"/>
    <w:rsid w:val="000728BC"/>
    <w:rsid w:val="00074060"/>
    <w:rsid w:val="000743FB"/>
    <w:rsid w:val="00074645"/>
    <w:rsid w:val="00074687"/>
    <w:rsid w:val="00080267"/>
    <w:rsid w:val="000806B6"/>
    <w:rsid w:val="000827BA"/>
    <w:rsid w:val="000835B8"/>
    <w:rsid w:val="00083EA5"/>
    <w:rsid w:val="00085901"/>
    <w:rsid w:val="0008638A"/>
    <w:rsid w:val="00086BA0"/>
    <w:rsid w:val="000870DB"/>
    <w:rsid w:val="000877E9"/>
    <w:rsid w:val="00087D5F"/>
    <w:rsid w:val="00087E40"/>
    <w:rsid w:val="000935EE"/>
    <w:rsid w:val="00093E0C"/>
    <w:rsid w:val="00094801"/>
    <w:rsid w:val="00094E1B"/>
    <w:rsid w:val="00096285"/>
    <w:rsid w:val="0009630C"/>
    <w:rsid w:val="0009699A"/>
    <w:rsid w:val="00096AB1"/>
    <w:rsid w:val="0009782E"/>
    <w:rsid w:val="000979CB"/>
    <w:rsid w:val="000A000E"/>
    <w:rsid w:val="000A066D"/>
    <w:rsid w:val="000A1015"/>
    <w:rsid w:val="000A1DAA"/>
    <w:rsid w:val="000A2AB8"/>
    <w:rsid w:val="000A2C59"/>
    <w:rsid w:val="000A2F44"/>
    <w:rsid w:val="000A4BB9"/>
    <w:rsid w:val="000A511E"/>
    <w:rsid w:val="000A51DF"/>
    <w:rsid w:val="000A6926"/>
    <w:rsid w:val="000A75C1"/>
    <w:rsid w:val="000A7B3F"/>
    <w:rsid w:val="000B0410"/>
    <w:rsid w:val="000B15A3"/>
    <w:rsid w:val="000B2119"/>
    <w:rsid w:val="000B355E"/>
    <w:rsid w:val="000B4BB5"/>
    <w:rsid w:val="000B50C1"/>
    <w:rsid w:val="000B55C2"/>
    <w:rsid w:val="000B5A11"/>
    <w:rsid w:val="000B615D"/>
    <w:rsid w:val="000B68D7"/>
    <w:rsid w:val="000B732D"/>
    <w:rsid w:val="000C1DD5"/>
    <w:rsid w:val="000C50AD"/>
    <w:rsid w:val="000C5EC2"/>
    <w:rsid w:val="000C66DA"/>
    <w:rsid w:val="000C6AC5"/>
    <w:rsid w:val="000D0044"/>
    <w:rsid w:val="000D0297"/>
    <w:rsid w:val="000D102E"/>
    <w:rsid w:val="000D12F5"/>
    <w:rsid w:val="000D1A23"/>
    <w:rsid w:val="000D222C"/>
    <w:rsid w:val="000D3262"/>
    <w:rsid w:val="000D5431"/>
    <w:rsid w:val="000D63D9"/>
    <w:rsid w:val="000D6C4A"/>
    <w:rsid w:val="000E0C2B"/>
    <w:rsid w:val="000E1086"/>
    <w:rsid w:val="000E1EAB"/>
    <w:rsid w:val="000E2886"/>
    <w:rsid w:val="000E2E9A"/>
    <w:rsid w:val="000E2FDA"/>
    <w:rsid w:val="000E42D5"/>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5DFB"/>
    <w:rsid w:val="000F66B3"/>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82D"/>
    <w:rsid w:val="00116F62"/>
    <w:rsid w:val="00116F99"/>
    <w:rsid w:val="0012002B"/>
    <w:rsid w:val="0012024F"/>
    <w:rsid w:val="00120C45"/>
    <w:rsid w:val="001212B5"/>
    <w:rsid w:val="00122AD1"/>
    <w:rsid w:val="00123BD1"/>
    <w:rsid w:val="0012415C"/>
    <w:rsid w:val="00124270"/>
    <w:rsid w:val="001252F1"/>
    <w:rsid w:val="00125902"/>
    <w:rsid w:val="001268F0"/>
    <w:rsid w:val="00127194"/>
    <w:rsid w:val="00130265"/>
    <w:rsid w:val="00130AF7"/>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095"/>
    <w:rsid w:val="00145186"/>
    <w:rsid w:val="0014597E"/>
    <w:rsid w:val="00145F90"/>
    <w:rsid w:val="00146060"/>
    <w:rsid w:val="00146737"/>
    <w:rsid w:val="00147B6F"/>
    <w:rsid w:val="00150296"/>
    <w:rsid w:val="0015098B"/>
    <w:rsid w:val="00151390"/>
    <w:rsid w:val="00151912"/>
    <w:rsid w:val="00151C43"/>
    <w:rsid w:val="001525DF"/>
    <w:rsid w:val="00152C00"/>
    <w:rsid w:val="00152FA2"/>
    <w:rsid w:val="001532C4"/>
    <w:rsid w:val="00154242"/>
    <w:rsid w:val="001546F3"/>
    <w:rsid w:val="0015607C"/>
    <w:rsid w:val="001569C1"/>
    <w:rsid w:val="00156E16"/>
    <w:rsid w:val="00157090"/>
    <w:rsid w:val="00157973"/>
    <w:rsid w:val="001606C5"/>
    <w:rsid w:val="00160CF2"/>
    <w:rsid w:val="00160FF9"/>
    <w:rsid w:val="001636D2"/>
    <w:rsid w:val="00165B36"/>
    <w:rsid w:val="00166F92"/>
    <w:rsid w:val="0016728E"/>
    <w:rsid w:val="0016747D"/>
    <w:rsid w:val="00167892"/>
    <w:rsid w:val="00167C71"/>
    <w:rsid w:val="001704EF"/>
    <w:rsid w:val="00170686"/>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7F0"/>
    <w:rsid w:val="0018390D"/>
    <w:rsid w:val="00184255"/>
    <w:rsid w:val="00184353"/>
    <w:rsid w:val="00184DD4"/>
    <w:rsid w:val="00185815"/>
    <w:rsid w:val="00187975"/>
    <w:rsid w:val="00187D0A"/>
    <w:rsid w:val="0019012F"/>
    <w:rsid w:val="00193775"/>
    <w:rsid w:val="00194662"/>
    <w:rsid w:val="00194753"/>
    <w:rsid w:val="001947B0"/>
    <w:rsid w:val="00195124"/>
    <w:rsid w:val="00195145"/>
    <w:rsid w:val="00196935"/>
    <w:rsid w:val="00196EFE"/>
    <w:rsid w:val="00197DEA"/>
    <w:rsid w:val="001A03AE"/>
    <w:rsid w:val="001A1480"/>
    <w:rsid w:val="001A1E0C"/>
    <w:rsid w:val="001A417C"/>
    <w:rsid w:val="001B0162"/>
    <w:rsid w:val="001B1091"/>
    <w:rsid w:val="001B230B"/>
    <w:rsid w:val="001B246E"/>
    <w:rsid w:val="001B2FC8"/>
    <w:rsid w:val="001B4003"/>
    <w:rsid w:val="001B4647"/>
    <w:rsid w:val="001B516B"/>
    <w:rsid w:val="001B5F41"/>
    <w:rsid w:val="001B75DE"/>
    <w:rsid w:val="001C064E"/>
    <w:rsid w:val="001C2479"/>
    <w:rsid w:val="001C3CE6"/>
    <w:rsid w:val="001C4E8A"/>
    <w:rsid w:val="001C587F"/>
    <w:rsid w:val="001C677F"/>
    <w:rsid w:val="001C6DEE"/>
    <w:rsid w:val="001C7FD3"/>
    <w:rsid w:val="001D0087"/>
    <w:rsid w:val="001D1DA3"/>
    <w:rsid w:val="001D20A8"/>
    <w:rsid w:val="001D224C"/>
    <w:rsid w:val="001D23EF"/>
    <w:rsid w:val="001D2406"/>
    <w:rsid w:val="001D2654"/>
    <w:rsid w:val="001D363D"/>
    <w:rsid w:val="001D3DC6"/>
    <w:rsid w:val="001D5EFF"/>
    <w:rsid w:val="001D7C88"/>
    <w:rsid w:val="001E1AED"/>
    <w:rsid w:val="001E1CF6"/>
    <w:rsid w:val="001E2AE7"/>
    <w:rsid w:val="001E2DBF"/>
    <w:rsid w:val="001E6879"/>
    <w:rsid w:val="001E6D34"/>
    <w:rsid w:val="001E79B5"/>
    <w:rsid w:val="001F0784"/>
    <w:rsid w:val="001F29F2"/>
    <w:rsid w:val="001F4180"/>
    <w:rsid w:val="001F5100"/>
    <w:rsid w:val="001F5343"/>
    <w:rsid w:val="001F56F1"/>
    <w:rsid w:val="001F6403"/>
    <w:rsid w:val="00200A30"/>
    <w:rsid w:val="00202AD6"/>
    <w:rsid w:val="00203943"/>
    <w:rsid w:val="0020458B"/>
    <w:rsid w:val="00204B57"/>
    <w:rsid w:val="00204E2B"/>
    <w:rsid w:val="00206083"/>
    <w:rsid w:val="0021144F"/>
    <w:rsid w:val="0021169A"/>
    <w:rsid w:val="0021179D"/>
    <w:rsid w:val="00211AD4"/>
    <w:rsid w:val="002124D7"/>
    <w:rsid w:val="0021454E"/>
    <w:rsid w:val="002152A3"/>
    <w:rsid w:val="00215BAD"/>
    <w:rsid w:val="002167B2"/>
    <w:rsid w:val="002176CC"/>
    <w:rsid w:val="00217A2E"/>
    <w:rsid w:val="002201EF"/>
    <w:rsid w:val="00220308"/>
    <w:rsid w:val="00221CDF"/>
    <w:rsid w:val="0022385E"/>
    <w:rsid w:val="00224421"/>
    <w:rsid w:val="002247A5"/>
    <w:rsid w:val="0022564B"/>
    <w:rsid w:val="00225F82"/>
    <w:rsid w:val="002273EE"/>
    <w:rsid w:val="00227DDD"/>
    <w:rsid w:val="002335F4"/>
    <w:rsid w:val="00233606"/>
    <w:rsid w:val="0023361A"/>
    <w:rsid w:val="00233C61"/>
    <w:rsid w:val="00233E08"/>
    <w:rsid w:val="00233E67"/>
    <w:rsid w:val="00235218"/>
    <w:rsid w:val="00241819"/>
    <w:rsid w:val="0024255D"/>
    <w:rsid w:val="00242792"/>
    <w:rsid w:val="00242C55"/>
    <w:rsid w:val="002435C3"/>
    <w:rsid w:val="002435C5"/>
    <w:rsid w:val="00244E5E"/>
    <w:rsid w:val="00244FDD"/>
    <w:rsid w:val="00245392"/>
    <w:rsid w:val="00245823"/>
    <w:rsid w:val="002464A0"/>
    <w:rsid w:val="00246946"/>
    <w:rsid w:val="00246E99"/>
    <w:rsid w:val="0024714B"/>
    <w:rsid w:val="00247537"/>
    <w:rsid w:val="00247C67"/>
    <w:rsid w:val="0025002F"/>
    <w:rsid w:val="0025086C"/>
    <w:rsid w:val="00252C83"/>
    <w:rsid w:val="00253ADC"/>
    <w:rsid w:val="002542CC"/>
    <w:rsid w:val="00254420"/>
    <w:rsid w:val="00256C3F"/>
    <w:rsid w:val="00256DCE"/>
    <w:rsid w:val="00257436"/>
    <w:rsid w:val="00260E84"/>
    <w:rsid w:val="00261703"/>
    <w:rsid w:val="00263077"/>
    <w:rsid w:val="0026311B"/>
    <w:rsid w:val="00263E16"/>
    <w:rsid w:val="00264D19"/>
    <w:rsid w:val="0026501A"/>
    <w:rsid w:val="0026503C"/>
    <w:rsid w:val="00265762"/>
    <w:rsid w:val="00266539"/>
    <w:rsid w:val="00270C8A"/>
    <w:rsid w:val="00271C82"/>
    <w:rsid w:val="00272EA9"/>
    <w:rsid w:val="00273BB5"/>
    <w:rsid w:val="00274D46"/>
    <w:rsid w:val="00274ECB"/>
    <w:rsid w:val="00275F78"/>
    <w:rsid w:val="00276D25"/>
    <w:rsid w:val="00277B39"/>
    <w:rsid w:val="002802FC"/>
    <w:rsid w:val="0028076F"/>
    <w:rsid w:val="00280905"/>
    <w:rsid w:val="00280CC1"/>
    <w:rsid w:val="0028296D"/>
    <w:rsid w:val="00283BE4"/>
    <w:rsid w:val="002857A3"/>
    <w:rsid w:val="002863D4"/>
    <w:rsid w:val="00286A52"/>
    <w:rsid w:val="00286F13"/>
    <w:rsid w:val="0029005B"/>
    <w:rsid w:val="0029049E"/>
    <w:rsid w:val="002907F4"/>
    <w:rsid w:val="002908F5"/>
    <w:rsid w:val="00291889"/>
    <w:rsid w:val="002919F7"/>
    <w:rsid w:val="00292560"/>
    <w:rsid w:val="00292A9E"/>
    <w:rsid w:val="00292C0D"/>
    <w:rsid w:val="00292E72"/>
    <w:rsid w:val="002938B3"/>
    <w:rsid w:val="00294C12"/>
    <w:rsid w:val="00296BF1"/>
    <w:rsid w:val="00296F4F"/>
    <w:rsid w:val="00297881"/>
    <w:rsid w:val="002A021A"/>
    <w:rsid w:val="002A0C82"/>
    <w:rsid w:val="002A10F8"/>
    <w:rsid w:val="002A1DDB"/>
    <w:rsid w:val="002A3415"/>
    <w:rsid w:val="002A5174"/>
    <w:rsid w:val="002A7322"/>
    <w:rsid w:val="002A7764"/>
    <w:rsid w:val="002A7B92"/>
    <w:rsid w:val="002B00F7"/>
    <w:rsid w:val="002B0257"/>
    <w:rsid w:val="002B0C44"/>
    <w:rsid w:val="002B0CB7"/>
    <w:rsid w:val="002B0E36"/>
    <w:rsid w:val="002B17C4"/>
    <w:rsid w:val="002B1E14"/>
    <w:rsid w:val="002B1E84"/>
    <w:rsid w:val="002B1EBA"/>
    <w:rsid w:val="002B1F44"/>
    <w:rsid w:val="002B255F"/>
    <w:rsid w:val="002B46C4"/>
    <w:rsid w:val="002B4775"/>
    <w:rsid w:val="002B62DB"/>
    <w:rsid w:val="002C0165"/>
    <w:rsid w:val="002C03A2"/>
    <w:rsid w:val="002C1238"/>
    <w:rsid w:val="002C1BD9"/>
    <w:rsid w:val="002C24A3"/>
    <w:rsid w:val="002C29D1"/>
    <w:rsid w:val="002C34D8"/>
    <w:rsid w:val="002C38C2"/>
    <w:rsid w:val="002C448C"/>
    <w:rsid w:val="002C63D5"/>
    <w:rsid w:val="002C6688"/>
    <w:rsid w:val="002C7519"/>
    <w:rsid w:val="002D1DC4"/>
    <w:rsid w:val="002D4410"/>
    <w:rsid w:val="002D4412"/>
    <w:rsid w:val="002D4B11"/>
    <w:rsid w:val="002D564B"/>
    <w:rsid w:val="002D56C4"/>
    <w:rsid w:val="002D63A3"/>
    <w:rsid w:val="002E16D0"/>
    <w:rsid w:val="002E1DE9"/>
    <w:rsid w:val="002E2032"/>
    <w:rsid w:val="002E2668"/>
    <w:rsid w:val="002E2815"/>
    <w:rsid w:val="002E2F39"/>
    <w:rsid w:val="002E32F5"/>
    <w:rsid w:val="002E454D"/>
    <w:rsid w:val="002E49FB"/>
    <w:rsid w:val="002E4AD7"/>
    <w:rsid w:val="002E4DAC"/>
    <w:rsid w:val="002E558B"/>
    <w:rsid w:val="002E5E83"/>
    <w:rsid w:val="002F0381"/>
    <w:rsid w:val="002F0B61"/>
    <w:rsid w:val="002F0FA3"/>
    <w:rsid w:val="002F110E"/>
    <w:rsid w:val="002F16FB"/>
    <w:rsid w:val="002F186D"/>
    <w:rsid w:val="002F20BC"/>
    <w:rsid w:val="002F218B"/>
    <w:rsid w:val="002F38FA"/>
    <w:rsid w:val="002F5AE9"/>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5864"/>
    <w:rsid w:val="00315E1C"/>
    <w:rsid w:val="0032020E"/>
    <w:rsid w:val="00320622"/>
    <w:rsid w:val="0032209F"/>
    <w:rsid w:val="0032256A"/>
    <w:rsid w:val="003250D3"/>
    <w:rsid w:val="0032525C"/>
    <w:rsid w:val="00325E3E"/>
    <w:rsid w:val="00325E99"/>
    <w:rsid w:val="003262DB"/>
    <w:rsid w:val="003269D8"/>
    <w:rsid w:val="0033002E"/>
    <w:rsid w:val="00332861"/>
    <w:rsid w:val="003330AA"/>
    <w:rsid w:val="0033372F"/>
    <w:rsid w:val="00333969"/>
    <w:rsid w:val="0033571D"/>
    <w:rsid w:val="003357D2"/>
    <w:rsid w:val="00335C84"/>
    <w:rsid w:val="003361E5"/>
    <w:rsid w:val="00336BE6"/>
    <w:rsid w:val="003401CD"/>
    <w:rsid w:val="003403A9"/>
    <w:rsid w:val="0034119B"/>
    <w:rsid w:val="00341639"/>
    <w:rsid w:val="00341DF2"/>
    <w:rsid w:val="00342489"/>
    <w:rsid w:val="00343830"/>
    <w:rsid w:val="00344AC1"/>
    <w:rsid w:val="00345C37"/>
    <w:rsid w:val="003511B1"/>
    <w:rsid w:val="0035126F"/>
    <w:rsid w:val="00351513"/>
    <w:rsid w:val="00351693"/>
    <w:rsid w:val="00353FBF"/>
    <w:rsid w:val="00355018"/>
    <w:rsid w:val="00357462"/>
    <w:rsid w:val="003578FE"/>
    <w:rsid w:val="00360812"/>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5E6D"/>
    <w:rsid w:val="00381376"/>
    <w:rsid w:val="00382610"/>
    <w:rsid w:val="003833DC"/>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6D8"/>
    <w:rsid w:val="003A099A"/>
    <w:rsid w:val="003A0C96"/>
    <w:rsid w:val="003A0E0A"/>
    <w:rsid w:val="003A3CB4"/>
    <w:rsid w:val="003A42EC"/>
    <w:rsid w:val="003A5073"/>
    <w:rsid w:val="003A5762"/>
    <w:rsid w:val="003A5B5B"/>
    <w:rsid w:val="003A6C31"/>
    <w:rsid w:val="003A7C26"/>
    <w:rsid w:val="003B05D3"/>
    <w:rsid w:val="003B1DBC"/>
    <w:rsid w:val="003B28D2"/>
    <w:rsid w:val="003B2B2E"/>
    <w:rsid w:val="003B395C"/>
    <w:rsid w:val="003B6DA3"/>
    <w:rsid w:val="003C0140"/>
    <w:rsid w:val="003C3CDE"/>
    <w:rsid w:val="003C79E7"/>
    <w:rsid w:val="003D0573"/>
    <w:rsid w:val="003D05F5"/>
    <w:rsid w:val="003D06B4"/>
    <w:rsid w:val="003D06B6"/>
    <w:rsid w:val="003D0E66"/>
    <w:rsid w:val="003D0EE5"/>
    <w:rsid w:val="003D2044"/>
    <w:rsid w:val="003D2F34"/>
    <w:rsid w:val="003D44E0"/>
    <w:rsid w:val="003D5463"/>
    <w:rsid w:val="003D5C3C"/>
    <w:rsid w:val="003D650B"/>
    <w:rsid w:val="003D760D"/>
    <w:rsid w:val="003D7886"/>
    <w:rsid w:val="003D7C07"/>
    <w:rsid w:val="003E0531"/>
    <w:rsid w:val="003E0C02"/>
    <w:rsid w:val="003E127C"/>
    <w:rsid w:val="003E2F2E"/>
    <w:rsid w:val="003E3847"/>
    <w:rsid w:val="003E45DF"/>
    <w:rsid w:val="003E5686"/>
    <w:rsid w:val="003E7F0C"/>
    <w:rsid w:val="003F1B74"/>
    <w:rsid w:val="003F1E05"/>
    <w:rsid w:val="003F2BE4"/>
    <w:rsid w:val="003F30A3"/>
    <w:rsid w:val="003F3AEF"/>
    <w:rsid w:val="003F3DDF"/>
    <w:rsid w:val="003F6009"/>
    <w:rsid w:val="003F7C71"/>
    <w:rsid w:val="004004C6"/>
    <w:rsid w:val="004008F5"/>
    <w:rsid w:val="00400B3B"/>
    <w:rsid w:val="00400CBC"/>
    <w:rsid w:val="00401CC7"/>
    <w:rsid w:val="004053E9"/>
    <w:rsid w:val="00405474"/>
    <w:rsid w:val="00405AF9"/>
    <w:rsid w:val="00407AF7"/>
    <w:rsid w:val="00407BD6"/>
    <w:rsid w:val="00407E90"/>
    <w:rsid w:val="00407FD7"/>
    <w:rsid w:val="0041008A"/>
    <w:rsid w:val="0041076F"/>
    <w:rsid w:val="00410B1B"/>
    <w:rsid w:val="004114F9"/>
    <w:rsid w:val="004118C8"/>
    <w:rsid w:val="004156B4"/>
    <w:rsid w:val="004167E0"/>
    <w:rsid w:val="004170C3"/>
    <w:rsid w:val="0042091C"/>
    <w:rsid w:val="004209B0"/>
    <w:rsid w:val="00421222"/>
    <w:rsid w:val="004224F1"/>
    <w:rsid w:val="00422A1C"/>
    <w:rsid w:val="004231DF"/>
    <w:rsid w:val="00423E3D"/>
    <w:rsid w:val="00424BFF"/>
    <w:rsid w:val="00425CA8"/>
    <w:rsid w:val="0042618F"/>
    <w:rsid w:val="00426402"/>
    <w:rsid w:val="004274EB"/>
    <w:rsid w:val="00427BD2"/>
    <w:rsid w:val="0043040B"/>
    <w:rsid w:val="00430B6C"/>
    <w:rsid w:val="0043123F"/>
    <w:rsid w:val="004321AF"/>
    <w:rsid w:val="00432299"/>
    <w:rsid w:val="00432C7B"/>
    <w:rsid w:val="00434A60"/>
    <w:rsid w:val="004361CC"/>
    <w:rsid w:val="00436FE4"/>
    <w:rsid w:val="004373D5"/>
    <w:rsid w:val="004374F5"/>
    <w:rsid w:val="004400FE"/>
    <w:rsid w:val="00441616"/>
    <w:rsid w:val="00441C66"/>
    <w:rsid w:val="00442F13"/>
    <w:rsid w:val="0044395E"/>
    <w:rsid w:val="00445B27"/>
    <w:rsid w:val="00446455"/>
    <w:rsid w:val="0044668B"/>
    <w:rsid w:val="00446836"/>
    <w:rsid w:val="00446A3A"/>
    <w:rsid w:val="00446BA2"/>
    <w:rsid w:val="00447111"/>
    <w:rsid w:val="0044723B"/>
    <w:rsid w:val="004500DD"/>
    <w:rsid w:val="0045273D"/>
    <w:rsid w:val="004531D2"/>
    <w:rsid w:val="00454737"/>
    <w:rsid w:val="00456A9C"/>
    <w:rsid w:val="00456EEA"/>
    <w:rsid w:val="004576CB"/>
    <w:rsid w:val="00457F6A"/>
    <w:rsid w:val="004603F0"/>
    <w:rsid w:val="00460676"/>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E45"/>
    <w:rsid w:val="00474099"/>
    <w:rsid w:val="00474FB8"/>
    <w:rsid w:val="0047507F"/>
    <w:rsid w:val="00475C3B"/>
    <w:rsid w:val="00475CCB"/>
    <w:rsid w:val="00475FE0"/>
    <w:rsid w:val="00476184"/>
    <w:rsid w:val="00480E46"/>
    <w:rsid w:val="00481548"/>
    <w:rsid w:val="004820C5"/>
    <w:rsid w:val="00482B15"/>
    <w:rsid w:val="00482F8C"/>
    <w:rsid w:val="00483B1E"/>
    <w:rsid w:val="00483E24"/>
    <w:rsid w:val="0048467B"/>
    <w:rsid w:val="00484A51"/>
    <w:rsid w:val="004857E8"/>
    <w:rsid w:val="00485CDE"/>
    <w:rsid w:val="00486429"/>
    <w:rsid w:val="00486548"/>
    <w:rsid w:val="004867E6"/>
    <w:rsid w:val="00486A9E"/>
    <w:rsid w:val="00486FD2"/>
    <w:rsid w:val="004871C5"/>
    <w:rsid w:val="00487D0C"/>
    <w:rsid w:val="00487F6F"/>
    <w:rsid w:val="00487FC8"/>
    <w:rsid w:val="004905E1"/>
    <w:rsid w:val="0049084A"/>
    <w:rsid w:val="004908F5"/>
    <w:rsid w:val="00491B6E"/>
    <w:rsid w:val="00492152"/>
    <w:rsid w:val="004923D3"/>
    <w:rsid w:val="00494767"/>
    <w:rsid w:val="004948F0"/>
    <w:rsid w:val="00494D70"/>
    <w:rsid w:val="0049548B"/>
    <w:rsid w:val="004954C1"/>
    <w:rsid w:val="00495F14"/>
    <w:rsid w:val="00496BD0"/>
    <w:rsid w:val="00496C75"/>
    <w:rsid w:val="004979EC"/>
    <w:rsid w:val="00497A1A"/>
    <w:rsid w:val="004A0521"/>
    <w:rsid w:val="004A3023"/>
    <w:rsid w:val="004A3431"/>
    <w:rsid w:val="004A3986"/>
    <w:rsid w:val="004A4D9B"/>
    <w:rsid w:val="004A54BC"/>
    <w:rsid w:val="004A5553"/>
    <w:rsid w:val="004A6129"/>
    <w:rsid w:val="004A7C7C"/>
    <w:rsid w:val="004A7D7B"/>
    <w:rsid w:val="004B0315"/>
    <w:rsid w:val="004B1238"/>
    <w:rsid w:val="004B1755"/>
    <w:rsid w:val="004B245F"/>
    <w:rsid w:val="004B2A49"/>
    <w:rsid w:val="004B2E1E"/>
    <w:rsid w:val="004B2E60"/>
    <w:rsid w:val="004B2FA6"/>
    <w:rsid w:val="004B4C4D"/>
    <w:rsid w:val="004B4F50"/>
    <w:rsid w:val="004B4F8C"/>
    <w:rsid w:val="004B53A8"/>
    <w:rsid w:val="004B5F55"/>
    <w:rsid w:val="004B669F"/>
    <w:rsid w:val="004B70E2"/>
    <w:rsid w:val="004B7B20"/>
    <w:rsid w:val="004C03F8"/>
    <w:rsid w:val="004C2482"/>
    <w:rsid w:val="004C2EFB"/>
    <w:rsid w:val="004C37DF"/>
    <w:rsid w:val="004C4862"/>
    <w:rsid w:val="004C4BB0"/>
    <w:rsid w:val="004C63E0"/>
    <w:rsid w:val="004C66AA"/>
    <w:rsid w:val="004C6CC1"/>
    <w:rsid w:val="004C6F9B"/>
    <w:rsid w:val="004C7AED"/>
    <w:rsid w:val="004D0E7E"/>
    <w:rsid w:val="004D1DEE"/>
    <w:rsid w:val="004D277C"/>
    <w:rsid w:val="004D2895"/>
    <w:rsid w:val="004D5506"/>
    <w:rsid w:val="004D5587"/>
    <w:rsid w:val="004D59E1"/>
    <w:rsid w:val="004D6463"/>
    <w:rsid w:val="004E02DF"/>
    <w:rsid w:val="004E083D"/>
    <w:rsid w:val="004E4FDA"/>
    <w:rsid w:val="004E6564"/>
    <w:rsid w:val="004F1AD6"/>
    <w:rsid w:val="004F3025"/>
    <w:rsid w:val="004F333B"/>
    <w:rsid w:val="004F72A9"/>
    <w:rsid w:val="004F7417"/>
    <w:rsid w:val="004F7BAF"/>
    <w:rsid w:val="0050071E"/>
    <w:rsid w:val="005008E0"/>
    <w:rsid w:val="00500FE9"/>
    <w:rsid w:val="00501101"/>
    <w:rsid w:val="0050212D"/>
    <w:rsid w:val="005022E9"/>
    <w:rsid w:val="00502FCB"/>
    <w:rsid w:val="00503EC5"/>
    <w:rsid w:val="0050471E"/>
    <w:rsid w:val="0050737F"/>
    <w:rsid w:val="00507794"/>
    <w:rsid w:val="00510837"/>
    <w:rsid w:val="005108F2"/>
    <w:rsid w:val="00510C2F"/>
    <w:rsid w:val="00510D8F"/>
    <w:rsid w:val="005110E4"/>
    <w:rsid w:val="00511257"/>
    <w:rsid w:val="0051229C"/>
    <w:rsid w:val="00513898"/>
    <w:rsid w:val="00513B9E"/>
    <w:rsid w:val="00514FD3"/>
    <w:rsid w:val="005151D4"/>
    <w:rsid w:val="005156C6"/>
    <w:rsid w:val="00515BE8"/>
    <w:rsid w:val="00515FB2"/>
    <w:rsid w:val="005167C4"/>
    <w:rsid w:val="00516A34"/>
    <w:rsid w:val="00516D85"/>
    <w:rsid w:val="005212F1"/>
    <w:rsid w:val="005213E8"/>
    <w:rsid w:val="00521F69"/>
    <w:rsid w:val="00523370"/>
    <w:rsid w:val="00523574"/>
    <w:rsid w:val="005242F8"/>
    <w:rsid w:val="005247DD"/>
    <w:rsid w:val="00525D27"/>
    <w:rsid w:val="00525F58"/>
    <w:rsid w:val="00527981"/>
    <w:rsid w:val="00527A8B"/>
    <w:rsid w:val="00527BB2"/>
    <w:rsid w:val="005302C4"/>
    <w:rsid w:val="0053046C"/>
    <w:rsid w:val="005314DC"/>
    <w:rsid w:val="00531BA0"/>
    <w:rsid w:val="0053253E"/>
    <w:rsid w:val="0053282A"/>
    <w:rsid w:val="00533982"/>
    <w:rsid w:val="00534227"/>
    <w:rsid w:val="00534CEF"/>
    <w:rsid w:val="00535847"/>
    <w:rsid w:val="00536A37"/>
    <w:rsid w:val="005403DD"/>
    <w:rsid w:val="0054182D"/>
    <w:rsid w:val="00541A28"/>
    <w:rsid w:val="00541F19"/>
    <w:rsid w:val="00541F5F"/>
    <w:rsid w:val="00542638"/>
    <w:rsid w:val="00543DCF"/>
    <w:rsid w:val="005466CA"/>
    <w:rsid w:val="0054671F"/>
    <w:rsid w:val="00546D6E"/>
    <w:rsid w:val="00547BA9"/>
    <w:rsid w:val="00547F5F"/>
    <w:rsid w:val="0055056A"/>
    <w:rsid w:val="00551366"/>
    <w:rsid w:val="0055186B"/>
    <w:rsid w:val="00551B9A"/>
    <w:rsid w:val="00552490"/>
    <w:rsid w:val="005530BC"/>
    <w:rsid w:val="005536B2"/>
    <w:rsid w:val="00554030"/>
    <w:rsid w:val="00555536"/>
    <w:rsid w:val="00555CC4"/>
    <w:rsid w:val="00562324"/>
    <w:rsid w:val="00565B6A"/>
    <w:rsid w:val="00565C96"/>
    <w:rsid w:val="00566625"/>
    <w:rsid w:val="00566D4A"/>
    <w:rsid w:val="0057095B"/>
    <w:rsid w:val="005732F4"/>
    <w:rsid w:val="00573CC1"/>
    <w:rsid w:val="0057441E"/>
    <w:rsid w:val="0057451B"/>
    <w:rsid w:val="0057552D"/>
    <w:rsid w:val="0057685C"/>
    <w:rsid w:val="00577009"/>
    <w:rsid w:val="00577083"/>
    <w:rsid w:val="00577946"/>
    <w:rsid w:val="00580A6A"/>
    <w:rsid w:val="005812A4"/>
    <w:rsid w:val="005819C1"/>
    <w:rsid w:val="00583328"/>
    <w:rsid w:val="005838BE"/>
    <w:rsid w:val="00583E0E"/>
    <w:rsid w:val="00584304"/>
    <w:rsid w:val="0058459F"/>
    <w:rsid w:val="00585BB0"/>
    <w:rsid w:val="00587CDF"/>
    <w:rsid w:val="00590A43"/>
    <w:rsid w:val="00593C56"/>
    <w:rsid w:val="0059424A"/>
    <w:rsid w:val="0059491A"/>
    <w:rsid w:val="00595B73"/>
    <w:rsid w:val="00597FC3"/>
    <w:rsid w:val="005A052A"/>
    <w:rsid w:val="005A1561"/>
    <w:rsid w:val="005A1800"/>
    <w:rsid w:val="005A2F43"/>
    <w:rsid w:val="005A3566"/>
    <w:rsid w:val="005A7FAB"/>
    <w:rsid w:val="005B10F1"/>
    <w:rsid w:val="005B10F6"/>
    <w:rsid w:val="005B1CC2"/>
    <w:rsid w:val="005B1D09"/>
    <w:rsid w:val="005B201D"/>
    <w:rsid w:val="005B35E0"/>
    <w:rsid w:val="005B38A0"/>
    <w:rsid w:val="005B4F60"/>
    <w:rsid w:val="005B545F"/>
    <w:rsid w:val="005B6B11"/>
    <w:rsid w:val="005B6F56"/>
    <w:rsid w:val="005C0709"/>
    <w:rsid w:val="005C1498"/>
    <w:rsid w:val="005C1848"/>
    <w:rsid w:val="005C18B1"/>
    <w:rsid w:val="005C271E"/>
    <w:rsid w:val="005C27C7"/>
    <w:rsid w:val="005C2A83"/>
    <w:rsid w:val="005C2D3C"/>
    <w:rsid w:val="005C51E1"/>
    <w:rsid w:val="005C5F81"/>
    <w:rsid w:val="005C7C45"/>
    <w:rsid w:val="005D194B"/>
    <w:rsid w:val="005D1BA7"/>
    <w:rsid w:val="005D1C8B"/>
    <w:rsid w:val="005D1E81"/>
    <w:rsid w:val="005D23DA"/>
    <w:rsid w:val="005D2FF7"/>
    <w:rsid w:val="005D6206"/>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1D33"/>
    <w:rsid w:val="005F2904"/>
    <w:rsid w:val="005F2ADC"/>
    <w:rsid w:val="005F342B"/>
    <w:rsid w:val="005F3833"/>
    <w:rsid w:val="005F45A0"/>
    <w:rsid w:val="005F5D4C"/>
    <w:rsid w:val="005F5F27"/>
    <w:rsid w:val="005F67D0"/>
    <w:rsid w:val="005F6F3D"/>
    <w:rsid w:val="005F735D"/>
    <w:rsid w:val="006014A9"/>
    <w:rsid w:val="0060162F"/>
    <w:rsid w:val="006020EB"/>
    <w:rsid w:val="00602F7C"/>
    <w:rsid w:val="006035E3"/>
    <w:rsid w:val="00605776"/>
    <w:rsid w:val="006058A0"/>
    <w:rsid w:val="006076A6"/>
    <w:rsid w:val="00607B3F"/>
    <w:rsid w:val="00607DE6"/>
    <w:rsid w:val="0061221C"/>
    <w:rsid w:val="00612519"/>
    <w:rsid w:val="00613B0C"/>
    <w:rsid w:val="00615081"/>
    <w:rsid w:val="00615B2A"/>
    <w:rsid w:val="006166A8"/>
    <w:rsid w:val="00616B89"/>
    <w:rsid w:val="00617203"/>
    <w:rsid w:val="006205D7"/>
    <w:rsid w:val="00620968"/>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0B0A"/>
    <w:rsid w:val="00641369"/>
    <w:rsid w:val="00641AB0"/>
    <w:rsid w:val="00641F00"/>
    <w:rsid w:val="006422AE"/>
    <w:rsid w:val="00643570"/>
    <w:rsid w:val="006443AA"/>
    <w:rsid w:val="006445C8"/>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7244"/>
    <w:rsid w:val="00671C7B"/>
    <w:rsid w:val="006747FF"/>
    <w:rsid w:val="0067533E"/>
    <w:rsid w:val="006756C4"/>
    <w:rsid w:val="00675794"/>
    <w:rsid w:val="006760B7"/>
    <w:rsid w:val="006765C0"/>
    <w:rsid w:val="006766A0"/>
    <w:rsid w:val="00677EEC"/>
    <w:rsid w:val="00682367"/>
    <w:rsid w:val="006831C0"/>
    <w:rsid w:val="00684005"/>
    <w:rsid w:val="0068497F"/>
    <w:rsid w:val="00684CD9"/>
    <w:rsid w:val="00686000"/>
    <w:rsid w:val="00686984"/>
    <w:rsid w:val="0069158F"/>
    <w:rsid w:val="00693D9B"/>
    <w:rsid w:val="006943AB"/>
    <w:rsid w:val="00694CC3"/>
    <w:rsid w:val="006962B4"/>
    <w:rsid w:val="006964D9"/>
    <w:rsid w:val="006965A8"/>
    <w:rsid w:val="006A06D2"/>
    <w:rsid w:val="006A1012"/>
    <w:rsid w:val="006A15F6"/>
    <w:rsid w:val="006A2E81"/>
    <w:rsid w:val="006A5E40"/>
    <w:rsid w:val="006A65B6"/>
    <w:rsid w:val="006A68CF"/>
    <w:rsid w:val="006A6CF5"/>
    <w:rsid w:val="006B02EA"/>
    <w:rsid w:val="006B0613"/>
    <w:rsid w:val="006B1C5F"/>
    <w:rsid w:val="006B2CD2"/>
    <w:rsid w:val="006B4D6C"/>
    <w:rsid w:val="006B6D99"/>
    <w:rsid w:val="006B72C7"/>
    <w:rsid w:val="006B73F0"/>
    <w:rsid w:val="006B76CC"/>
    <w:rsid w:val="006B7AE9"/>
    <w:rsid w:val="006C035E"/>
    <w:rsid w:val="006C1187"/>
    <w:rsid w:val="006C28B8"/>
    <w:rsid w:val="006C3E84"/>
    <w:rsid w:val="006C4B36"/>
    <w:rsid w:val="006C57D2"/>
    <w:rsid w:val="006C5B9D"/>
    <w:rsid w:val="006C5E48"/>
    <w:rsid w:val="006C675E"/>
    <w:rsid w:val="006C68C4"/>
    <w:rsid w:val="006C7ACA"/>
    <w:rsid w:val="006D1120"/>
    <w:rsid w:val="006D164F"/>
    <w:rsid w:val="006D2626"/>
    <w:rsid w:val="006D497D"/>
    <w:rsid w:val="006D521F"/>
    <w:rsid w:val="006D59AE"/>
    <w:rsid w:val="006E013F"/>
    <w:rsid w:val="006E0698"/>
    <w:rsid w:val="006E28A7"/>
    <w:rsid w:val="006E2F77"/>
    <w:rsid w:val="006E42FE"/>
    <w:rsid w:val="006E702D"/>
    <w:rsid w:val="006F0309"/>
    <w:rsid w:val="006F0772"/>
    <w:rsid w:val="006F1535"/>
    <w:rsid w:val="006F15B4"/>
    <w:rsid w:val="006F1A0B"/>
    <w:rsid w:val="006F1A17"/>
    <w:rsid w:val="006F22A3"/>
    <w:rsid w:val="006F2999"/>
    <w:rsid w:val="006F2BBF"/>
    <w:rsid w:val="006F3F7C"/>
    <w:rsid w:val="006F4D96"/>
    <w:rsid w:val="006F5FFC"/>
    <w:rsid w:val="006F625A"/>
    <w:rsid w:val="006F6EA0"/>
    <w:rsid w:val="00700CE3"/>
    <w:rsid w:val="0070102F"/>
    <w:rsid w:val="007010E4"/>
    <w:rsid w:val="00701DE1"/>
    <w:rsid w:val="00702916"/>
    <w:rsid w:val="00702F6E"/>
    <w:rsid w:val="00703556"/>
    <w:rsid w:val="007049D8"/>
    <w:rsid w:val="007056FB"/>
    <w:rsid w:val="007066CB"/>
    <w:rsid w:val="00712DA8"/>
    <w:rsid w:val="00712E3E"/>
    <w:rsid w:val="007135E9"/>
    <w:rsid w:val="0071499A"/>
    <w:rsid w:val="007149B3"/>
    <w:rsid w:val="007149C7"/>
    <w:rsid w:val="007160A4"/>
    <w:rsid w:val="00716647"/>
    <w:rsid w:val="00716CC9"/>
    <w:rsid w:val="00716F18"/>
    <w:rsid w:val="00717EC8"/>
    <w:rsid w:val="0072008D"/>
    <w:rsid w:val="0072066E"/>
    <w:rsid w:val="00722311"/>
    <w:rsid w:val="00722391"/>
    <w:rsid w:val="007226F8"/>
    <w:rsid w:val="007228C7"/>
    <w:rsid w:val="00723EEB"/>
    <w:rsid w:val="00725684"/>
    <w:rsid w:val="007256AA"/>
    <w:rsid w:val="00725842"/>
    <w:rsid w:val="00725CB4"/>
    <w:rsid w:val="00725D94"/>
    <w:rsid w:val="00726103"/>
    <w:rsid w:val="007275B9"/>
    <w:rsid w:val="00727A33"/>
    <w:rsid w:val="007316FC"/>
    <w:rsid w:val="0073211F"/>
    <w:rsid w:val="007321EB"/>
    <w:rsid w:val="007335BA"/>
    <w:rsid w:val="00733E30"/>
    <w:rsid w:val="0073528A"/>
    <w:rsid w:val="00735473"/>
    <w:rsid w:val="00735E64"/>
    <w:rsid w:val="0074187A"/>
    <w:rsid w:val="00741AB2"/>
    <w:rsid w:val="007420C1"/>
    <w:rsid w:val="00742D94"/>
    <w:rsid w:val="00743B23"/>
    <w:rsid w:val="00743E99"/>
    <w:rsid w:val="00743F99"/>
    <w:rsid w:val="00744660"/>
    <w:rsid w:val="00745556"/>
    <w:rsid w:val="007459A7"/>
    <w:rsid w:val="007459FD"/>
    <w:rsid w:val="0074640D"/>
    <w:rsid w:val="007473BB"/>
    <w:rsid w:val="00747B92"/>
    <w:rsid w:val="00751350"/>
    <w:rsid w:val="00751569"/>
    <w:rsid w:val="00751D4B"/>
    <w:rsid w:val="00752388"/>
    <w:rsid w:val="00752402"/>
    <w:rsid w:val="00752DA7"/>
    <w:rsid w:val="00752E29"/>
    <w:rsid w:val="00752EDA"/>
    <w:rsid w:val="007531B2"/>
    <w:rsid w:val="00753677"/>
    <w:rsid w:val="00754249"/>
    <w:rsid w:val="00754352"/>
    <w:rsid w:val="00754D66"/>
    <w:rsid w:val="00756523"/>
    <w:rsid w:val="007565B5"/>
    <w:rsid w:val="00757013"/>
    <w:rsid w:val="00757188"/>
    <w:rsid w:val="007602F2"/>
    <w:rsid w:val="0076039A"/>
    <w:rsid w:val="00760515"/>
    <w:rsid w:val="00760873"/>
    <w:rsid w:val="00760ABD"/>
    <w:rsid w:val="007614CD"/>
    <w:rsid w:val="0076184F"/>
    <w:rsid w:val="00761893"/>
    <w:rsid w:val="00763DCA"/>
    <w:rsid w:val="007668C9"/>
    <w:rsid w:val="00766DB1"/>
    <w:rsid w:val="00767519"/>
    <w:rsid w:val="00767D41"/>
    <w:rsid w:val="00770104"/>
    <w:rsid w:val="007712A0"/>
    <w:rsid w:val="007718B0"/>
    <w:rsid w:val="00772A45"/>
    <w:rsid w:val="00772B06"/>
    <w:rsid w:val="00772C98"/>
    <w:rsid w:val="00773507"/>
    <w:rsid w:val="0077426B"/>
    <w:rsid w:val="00774E90"/>
    <w:rsid w:val="0077712F"/>
    <w:rsid w:val="0078054D"/>
    <w:rsid w:val="00781572"/>
    <w:rsid w:val="007816CC"/>
    <w:rsid w:val="00781BB8"/>
    <w:rsid w:val="00783166"/>
    <w:rsid w:val="00784011"/>
    <w:rsid w:val="00784C66"/>
    <w:rsid w:val="007872DB"/>
    <w:rsid w:val="007873FC"/>
    <w:rsid w:val="00787835"/>
    <w:rsid w:val="00790CE0"/>
    <w:rsid w:val="00790E4E"/>
    <w:rsid w:val="00792816"/>
    <w:rsid w:val="00793BD7"/>
    <w:rsid w:val="00794634"/>
    <w:rsid w:val="00794BDD"/>
    <w:rsid w:val="00794D19"/>
    <w:rsid w:val="00795C83"/>
    <w:rsid w:val="007962A6"/>
    <w:rsid w:val="00796B2B"/>
    <w:rsid w:val="00796E20"/>
    <w:rsid w:val="00796E63"/>
    <w:rsid w:val="007971D8"/>
    <w:rsid w:val="0079757F"/>
    <w:rsid w:val="007A0FA4"/>
    <w:rsid w:val="007A1F1F"/>
    <w:rsid w:val="007A20B3"/>
    <w:rsid w:val="007A43BE"/>
    <w:rsid w:val="007A4ADF"/>
    <w:rsid w:val="007A4E76"/>
    <w:rsid w:val="007A5964"/>
    <w:rsid w:val="007A7C32"/>
    <w:rsid w:val="007B1B46"/>
    <w:rsid w:val="007B30A9"/>
    <w:rsid w:val="007B3130"/>
    <w:rsid w:val="007B3196"/>
    <w:rsid w:val="007B43D6"/>
    <w:rsid w:val="007B457B"/>
    <w:rsid w:val="007B6EAE"/>
    <w:rsid w:val="007B723A"/>
    <w:rsid w:val="007C0A7E"/>
    <w:rsid w:val="007C15DD"/>
    <w:rsid w:val="007C186C"/>
    <w:rsid w:val="007C19B6"/>
    <w:rsid w:val="007C1DC3"/>
    <w:rsid w:val="007C3661"/>
    <w:rsid w:val="007C3B8F"/>
    <w:rsid w:val="007C485A"/>
    <w:rsid w:val="007C5646"/>
    <w:rsid w:val="007C6BE1"/>
    <w:rsid w:val="007C722B"/>
    <w:rsid w:val="007C74E7"/>
    <w:rsid w:val="007D0A5C"/>
    <w:rsid w:val="007D0DF6"/>
    <w:rsid w:val="007D1D4B"/>
    <w:rsid w:val="007D22B3"/>
    <w:rsid w:val="007D2E5E"/>
    <w:rsid w:val="007D3D3F"/>
    <w:rsid w:val="007D3FB4"/>
    <w:rsid w:val="007D4545"/>
    <w:rsid w:val="007D7C1C"/>
    <w:rsid w:val="007E2ACD"/>
    <w:rsid w:val="007E30A9"/>
    <w:rsid w:val="007E335A"/>
    <w:rsid w:val="007E38DA"/>
    <w:rsid w:val="007E3A22"/>
    <w:rsid w:val="007E3BAE"/>
    <w:rsid w:val="007E4B8B"/>
    <w:rsid w:val="007E5BDA"/>
    <w:rsid w:val="007E5CB4"/>
    <w:rsid w:val="007E7F88"/>
    <w:rsid w:val="007F0456"/>
    <w:rsid w:val="007F14AF"/>
    <w:rsid w:val="007F17D8"/>
    <w:rsid w:val="007F23F0"/>
    <w:rsid w:val="007F3568"/>
    <w:rsid w:val="007F3C3B"/>
    <w:rsid w:val="007F40B2"/>
    <w:rsid w:val="007F44B7"/>
    <w:rsid w:val="007F4B81"/>
    <w:rsid w:val="007F654D"/>
    <w:rsid w:val="0080001B"/>
    <w:rsid w:val="008022C9"/>
    <w:rsid w:val="00802C1E"/>
    <w:rsid w:val="00802F26"/>
    <w:rsid w:val="00803148"/>
    <w:rsid w:val="00803795"/>
    <w:rsid w:val="00805239"/>
    <w:rsid w:val="008053F5"/>
    <w:rsid w:val="00805403"/>
    <w:rsid w:val="00805C21"/>
    <w:rsid w:val="00810CA0"/>
    <w:rsid w:val="00810EE3"/>
    <w:rsid w:val="00811245"/>
    <w:rsid w:val="0081149D"/>
    <w:rsid w:val="00811F3C"/>
    <w:rsid w:val="00812DCF"/>
    <w:rsid w:val="0081303E"/>
    <w:rsid w:val="008139B5"/>
    <w:rsid w:val="008169FE"/>
    <w:rsid w:val="008176BA"/>
    <w:rsid w:val="008178F0"/>
    <w:rsid w:val="00817D8E"/>
    <w:rsid w:val="00817E1B"/>
    <w:rsid w:val="00820CDC"/>
    <w:rsid w:val="008214C8"/>
    <w:rsid w:val="00823295"/>
    <w:rsid w:val="0082390D"/>
    <w:rsid w:val="00823C73"/>
    <w:rsid w:val="00824015"/>
    <w:rsid w:val="00824023"/>
    <w:rsid w:val="00824C03"/>
    <w:rsid w:val="00825F9E"/>
    <w:rsid w:val="00826B92"/>
    <w:rsid w:val="008274B8"/>
    <w:rsid w:val="00830FD2"/>
    <w:rsid w:val="00831E6C"/>
    <w:rsid w:val="00832258"/>
    <w:rsid w:val="0083258C"/>
    <w:rsid w:val="00832705"/>
    <w:rsid w:val="00832926"/>
    <w:rsid w:val="00832939"/>
    <w:rsid w:val="00832E68"/>
    <w:rsid w:val="008338E4"/>
    <w:rsid w:val="008339CA"/>
    <w:rsid w:val="00834380"/>
    <w:rsid w:val="008345D0"/>
    <w:rsid w:val="0083491C"/>
    <w:rsid w:val="00834BD3"/>
    <w:rsid w:val="008354EF"/>
    <w:rsid w:val="00836061"/>
    <w:rsid w:val="00836156"/>
    <w:rsid w:val="008369CD"/>
    <w:rsid w:val="00837229"/>
    <w:rsid w:val="008409F5"/>
    <w:rsid w:val="008433F7"/>
    <w:rsid w:val="00843547"/>
    <w:rsid w:val="00843A36"/>
    <w:rsid w:val="00846602"/>
    <w:rsid w:val="00847318"/>
    <w:rsid w:val="00847516"/>
    <w:rsid w:val="00850448"/>
    <w:rsid w:val="00850B9D"/>
    <w:rsid w:val="008534F2"/>
    <w:rsid w:val="00853E2D"/>
    <w:rsid w:val="0085506B"/>
    <w:rsid w:val="0085516F"/>
    <w:rsid w:val="00856960"/>
    <w:rsid w:val="00861729"/>
    <w:rsid w:val="00861F2D"/>
    <w:rsid w:val="00864992"/>
    <w:rsid w:val="0086539C"/>
    <w:rsid w:val="00865F31"/>
    <w:rsid w:val="00866146"/>
    <w:rsid w:val="00866205"/>
    <w:rsid w:val="00867F92"/>
    <w:rsid w:val="0087052A"/>
    <w:rsid w:val="00870AE9"/>
    <w:rsid w:val="00871351"/>
    <w:rsid w:val="00871398"/>
    <w:rsid w:val="0087142F"/>
    <w:rsid w:val="00871949"/>
    <w:rsid w:val="00871F6F"/>
    <w:rsid w:val="008739CE"/>
    <w:rsid w:val="008741EA"/>
    <w:rsid w:val="00874495"/>
    <w:rsid w:val="00874F4D"/>
    <w:rsid w:val="00875391"/>
    <w:rsid w:val="00875A05"/>
    <w:rsid w:val="00875D2E"/>
    <w:rsid w:val="0087640C"/>
    <w:rsid w:val="00876430"/>
    <w:rsid w:val="0088025B"/>
    <w:rsid w:val="00880408"/>
    <w:rsid w:val="00881E9F"/>
    <w:rsid w:val="00883F0B"/>
    <w:rsid w:val="0088637C"/>
    <w:rsid w:val="00890951"/>
    <w:rsid w:val="008913B9"/>
    <w:rsid w:val="00891E6F"/>
    <w:rsid w:val="00892C43"/>
    <w:rsid w:val="00892CA6"/>
    <w:rsid w:val="00893223"/>
    <w:rsid w:val="008936BA"/>
    <w:rsid w:val="00895B49"/>
    <w:rsid w:val="008967E5"/>
    <w:rsid w:val="00896940"/>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330C"/>
    <w:rsid w:val="008B40D9"/>
    <w:rsid w:val="008B4872"/>
    <w:rsid w:val="008B4C4F"/>
    <w:rsid w:val="008B6160"/>
    <w:rsid w:val="008B6C72"/>
    <w:rsid w:val="008B75DE"/>
    <w:rsid w:val="008C179B"/>
    <w:rsid w:val="008C1BBC"/>
    <w:rsid w:val="008C3C0A"/>
    <w:rsid w:val="008C46F9"/>
    <w:rsid w:val="008C4AE9"/>
    <w:rsid w:val="008C5052"/>
    <w:rsid w:val="008C50E7"/>
    <w:rsid w:val="008C5BB3"/>
    <w:rsid w:val="008C5DF7"/>
    <w:rsid w:val="008C6855"/>
    <w:rsid w:val="008C6A59"/>
    <w:rsid w:val="008C7500"/>
    <w:rsid w:val="008C78D9"/>
    <w:rsid w:val="008C78F8"/>
    <w:rsid w:val="008D1AA4"/>
    <w:rsid w:val="008D24F0"/>
    <w:rsid w:val="008D30C5"/>
    <w:rsid w:val="008D44E9"/>
    <w:rsid w:val="008D4BFE"/>
    <w:rsid w:val="008D67B2"/>
    <w:rsid w:val="008D69D5"/>
    <w:rsid w:val="008D6BA1"/>
    <w:rsid w:val="008D7180"/>
    <w:rsid w:val="008D7CBC"/>
    <w:rsid w:val="008D7E06"/>
    <w:rsid w:val="008E0B0E"/>
    <w:rsid w:val="008E1EAF"/>
    <w:rsid w:val="008E316D"/>
    <w:rsid w:val="008E3336"/>
    <w:rsid w:val="008E3698"/>
    <w:rsid w:val="008E379C"/>
    <w:rsid w:val="008E51EC"/>
    <w:rsid w:val="008E5B0B"/>
    <w:rsid w:val="008E6AF3"/>
    <w:rsid w:val="008E6EEE"/>
    <w:rsid w:val="008F0854"/>
    <w:rsid w:val="008F18BC"/>
    <w:rsid w:val="008F1AB1"/>
    <w:rsid w:val="008F1B9F"/>
    <w:rsid w:val="008F2480"/>
    <w:rsid w:val="008F4171"/>
    <w:rsid w:val="008F6B53"/>
    <w:rsid w:val="008F6E75"/>
    <w:rsid w:val="008F6F4D"/>
    <w:rsid w:val="008F71B0"/>
    <w:rsid w:val="009019BE"/>
    <w:rsid w:val="00901EA5"/>
    <w:rsid w:val="00904912"/>
    <w:rsid w:val="009059FF"/>
    <w:rsid w:val="00905D3C"/>
    <w:rsid w:val="009063E1"/>
    <w:rsid w:val="00907246"/>
    <w:rsid w:val="00910B55"/>
    <w:rsid w:val="00910C89"/>
    <w:rsid w:val="00914075"/>
    <w:rsid w:val="00916526"/>
    <w:rsid w:val="00916DFC"/>
    <w:rsid w:val="00917685"/>
    <w:rsid w:val="009200BE"/>
    <w:rsid w:val="009203C9"/>
    <w:rsid w:val="00920517"/>
    <w:rsid w:val="0092074B"/>
    <w:rsid w:val="0092134F"/>
    <w:rsid w:val="009221F0"/>
    <w:rsid w:val="00922D63"/>
    <w:rsid w:val="00922F7C"/>
    <w:rsid w:val="009231D0"/>
    <w:rsid w:val="009257D3"/>
    <w:rsid w:val="009269B3"/>
    <w:rsid w:val="0092768F"/>
    <w:rsid w:val="0093011D"/>
    <w:rsid w:val="00930F46"/>
    <w:rsid w:val="00931B76"/>
    <w:rsid w:val="009336C6"/>
    <w:rsid w:val="009337D3"/>
    <w:rsid w:val="00934714"/>
    <w:rsid w:val="00935192"/>
    <w:rsid w:val="00935E9E"/>
    <w:rsid w:val="00936B27"/>
    <w:rsid w:val="00936D83"/>
    <w:rsid w:val="009370FF"/>
    <w:rsid w:val="009401FD"/>
    <w:rsid w:val="0094041C"/>
    <w:rsid w:val="0094108A"/>
    <w:rsid w:val="00941B1A"/>
    <w:rsid w:val="0094271A"/>
    <w:rsid w:val="00943BC7"/>
    <w:rsid w:val="00944606"/>
    <w:rsid w:val="00944A2C"/>
    <w:rsid w:val="00945884"/>
    <w:rsid w:val="00946EFC"/>
    <w:rsid w:val="009471F4"/>
    <w:rsid w:val="009473D0"/>
    <w:rsid w:val="0095035A"/>
    <w:rsid w:val="00952454"/>
    <w:rsid w:val="00952964"/>
    <w:rsid w:val="00953B8B"/>
    <w:rsid w:val="00953BC3"/>
    <w:rsid w:val="00954164"/>
    <w:rsid w:val="009553C4"/>
    <w:rsid w:val="009558BE"/>
    <w:rsid w:val="00955A6D"/>
    <w:rsid w:val="0096002B"/>
    <w:rsid w:val="009609B8"/>
    <w:rsid w:val="00961A68"/>
    <w:rsid w:val="00965AAF"/>
    <w:rsid w:val="00966B0E"/>
    <w:rsid w:val="0096720C"/>
    <w:rsid w:val="009706AD"/>
    <w:rsid w:val="00971375"/>
    <w:rsid w:val="009716C4"/>
    <w:rsid w:val="0097182D"/>
    <w:rsid w:val="00972178"/>
    <w:rsid w:val="009723E0"/>
    <w:rsid w:val="0097268A"/>
    <w:rsid w:val="00972B55"/>
    <w:rsid w:val="00972E42"/>
    <w:rsid w:val="0097316A"/>
    <w:rsid w:val="009754E5"/>
    <w:rsid w:val="009777DA"/>
    <w:rsid w:val="00977A17"/>
    <w:rsid w:val="0098032B"/>
    <w:rsid w:val="009811FA"/>
    <w:rsid w:val="00981CC4"/>
    <w:rsid w:val="00981D9C"/>
    <w:rsid w:val="00981DDB"/>
    <w:rsid w:val="0098398F"/>
    <w:rsid w:val="00983E7F"/>
    <w:rsid w:val="00983FE6"/>
    <w:rsid w:val="0098424A"/>
    <w:rsid w:val="0098492F"/>
    <w:rsid w:val="00985765"/>
    <w:rsid w:val="00986216"/>
    <w:rsid w:val="00986D50"/>
    <w:rsid w:val="00986D8F"/>
    <w:rsid w:val="0098745F"/>
    <w:rsid w:val="009878E8"/>
    <w:rsid w:val="00987B0B"/>
    <w:rsid w:val="00990227"/>
    <w:rsid w:val="0099060C"/>
    <w:rsid w:val="00990E6D"/>
    <w:rsid w:val="00991DF7"/>
    <w:rsid w:val="00992B78"/>
    <w:rsid w:val="00992D8F"/>
    <w:rsid w:val="00993639"/>
    <w:rsid w:val="00994589"/>
    <w:rsid w:val="00995F35"/>
    <w:rsid w:val="00996E07"/>
    <w:rsid w:val="009974C4"/>
    <w:rsid w:val="00997F55"/>
    <w:rsid w:val="009A01B0"/>
    <w:rsid w:val="009A409F"/>
    <w:rsid w:val="009A461E"/>
    <w:rsid w:val="009A51AA"/>
    <w:rsid w:val="009A5731"/>
    <w:rsid w:val="009A7166"/>
    <w:rsid w:val="009A72B0"/>
    <w:rsid w:val="009A7EF0"/>
    <w:rsid w:val="009B0E16"/>
    <w:rsid w:val="009B16DB"/>
    <w:rsid w:val="009B32F1"/>
    <w:rsid w:val="009B37F1"/>
    <w:rsid w:val="009B3BF8"/>
    <w:rsid w:val="009B4261"/>
    <w:rsid w:val="009B45C0"/>
    <w:rsid w:val="009B46A4"/>
    <w:rsid w:val="009B4AB7"/>
    <w:rsid w:val="009B64F9"/>
    <w:rsid w:val="009B7539"/>
    <w:rsid w:val="009B77BE"/>
    <w:rsid w:val="009C04BA"/>
    <w:rsid w:val="009C0564"/>
    <w:rsid w:val="009C1793"/>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E0081"/>
    <w:rsid w:val="009E1CCF"/>
    <w:rsid w:val="009E1EF3"/>
    <w:rsid w:val="009E274E"/>
    <w:rsid w:val="009E32CF"/>
    <w:rsid w:val="009E45FC"/>
    <w:rsid w:val="009E4B56"/>
    <w:rsid w:val="009E5168"/>
    <w:rsid w:val="009E54CA"/>
    <w:rsid w:val="009E561E"/>
    <w:rsid w:val="009E57C5"/>
    <w:rsid w:val="009E68AD"/>
    <w:rsid w:val="009E7BC2"/>
    <w:rsid w:val="009F0664"/>
    <w:rsid w:val="009F2C3C"/>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C30"/>
    <w:rsid w:val="00A12D3F"/>
    <w:rsid w:val="00A148B3"/>
    <w:rsid w:val="00A156C4"/>
    <w:rsid w:val="00A16B4C"/>
    <w:rsid w:val="00A1716C"/>
    <w:rsid w:val="00A20008"/>
    <w:rsid w:val="00A211DB"/>
    <w:rsid w:val="00A2129F"/>
    <w:rsid w:val="00A2304D"/>
    <w:rsid w:val="00A25C95"/>
    <w:rsid w:val="00A27688"/>
    <w:rsid w:val="00A300A3"/>
    <w:rsid w:val="00A30420"/>
    <w:rsid w:val="00A32E3D"/>
    <w:rsid w:val="00A330F8"/>
    <w:rsid w:val="00A335C3"/>
    <w:rsid w:val="00A336E9"/>
    <w:rsid w:val="00A3472D"/>
    <w:rsid w:val="00A35BEC"/>
    <w:rsid w:val="00A36194"/>
    <w:rsid w:val="00A3662D"/>
    <w:rsid w:val="00A366D7"/>
    <w:rsid w:val="00A377E5"/>
    <w:rsid w:val="00A4219A"/>
    <w:rsid w:val="00A42374"/>
    <w:rsid w:val="00A42A25"/>
    <w:rsid w:val="00A42E7E"/>
    <w:rsid w:val="00A46207"/>
    <w:rsid w:val="00A4636B"/>
    <w:rsid w:val="00A47049"/>
    <w:rsid w:val="00A50671"/>
    <w:rsid w:val="00A513C4"/>
    <w:rsid w:val="00A51C53"/>
    <w:rsid w:val="00A52846"/>
    <w:rsid w:val="00A52992"/>
    <w:rsid w:val="00A531B1"/>
    <w:rsid w:val="00A53C43"/>
    <w:rsid w:val="00A546FE"/>
    <w:rsid w:val="00A5564F"/>
    <w:rsid w:val="00A55C51"/>
    <w:rsid w:val="00A5633C"/>
    <w:rsid w:val="00A57393"/>
    <w:rsid w:val="00A57678"/>
    <w:rsid w:val="00A6038A"/>
    <w:rsid w:val="00A61C9D"/>
    <w:rsid w:val="00A63786"/>
    <w:rsid w:val="00A639B8"/>
    <w:rsid w:val="00A63C28"/>
    <w:rsid w:val="00A63D5D"/>
    <w:rsid w:val="00A64518"/>
    <w:rsid w:val="00A6509B"/>
    <w:rsid w:val="00A65167"/>
    <w:rsid w:val="00A6534D"/>
    <w:rsid w:val="00A65813"/>
    <w:rsid w:val="00A65A35"/>
    <w:rsid w:val="00A6633D"/>
    <w:rsid w:val="00A66A3C"/>
    <w:rsid w:val="00A67359"/>
    <w:rsid w:val="00A71767"/>
    <w:rsid w:val="00A7200F"/>
    <w:rsid w:val="00A7355C"/>
    <w:rsid w:val="00A7413F"/>
    <w:rsid w:val="00A74932"/>
    <w:rsid w:val="00A75236"/>
    <w:rsid w:val="00A75AAF"/>
    <w:rsid w:val="00A77856"/>
    <w:rsid w:val="00A8116F"/>
    <w:rsid w:val="00A81964"/>
    <w:rsid w:val="00A81DDE"/>
    <w:rsid w:val="00A82413"/>
    <w:rsid w:val="00A825B7"/>
    <w:rsid w:val="00A8312C"/>
    <w:rsid w:val="00A8314E"/>
    <w:rsid w:val="00A8334E"/>
    <w:rsid w:val="00A83491"/>
    <w:rsid w:val="00A83570"/>
    <w:rsid w:val="00A85DA9"/>
    <w:rsid w:val="00A86C8E"/>
    <w:rsid w:val="00A86F15"/>
    <w:rsid w:val="00A87652"/>
    <w:rsid w:val="00A90700"/>
    <w:rsid w:val="00A907F3"/>
    <w:rsid w:val="00A90836"/>
    <w:rsid w:val="00A91B41"/>
    <w:rsid w:val="00A91E23"/>
    <w:rsid w:val="00A93787"/>
    <w:rsid w:val="00A95341"/>
    <w:rsid w:val="00A96348"/>
    <w:rsid w:val="00A965B9"/>
    <w:rsid w:val="00A975D3"/>
    <w:rsid w:val="00A97E15"/>
    <w:rsid w:val="00AA0B9A"/>
    <w:rsid w:val="00AA16AA"/>
    <w:rsid w:val="00AA2F30"/>
    <w:rsid w:val="00AA42E9"/>
    <w:rsid w:val="00AA5E04"/>
    <w:rsid w:val="00AB0BEE"/>
    <w:rsid w:val="00AB1315"/>
    <w:rsid w:val="00AB140E"/>
    <w:rsid w:val="00AB1F8A"/>
    <w:rsid w:val="00AB2249"/>
    <w:rsid w:val="00AB36FC"/>
    <w:rsid w:val="00AB382F"/>
    <w:rsid w:val="00AB4D76"/>
    <w:rsid w:val="00AB527B"/>
    <w:rsid w:val="00AB724F"/>
    <w:rsid w:val="00AB7BF9"/>
    <w:rsid w:val="00AB7FD2"/>
    <w:rsid w:val="00AC05FF"/>
    <w:rsid w:val="00AC0DDD"/>
    <w:rsid w:val="00AC1EBE"/>
    <w:rsid w:val="00AC2B38"/>
    <w:rsid w:val="00AC311A"/>
    <w:rsid w:val="00AC355A"/>
    <w:rsid w:val="00AC35A7"/>
    <w:rsid w:val="00AC37D0"/>
    <w:rsid w:val="00AC3BC7"/>
    <w:rsid w:val="00AC4601"/>
    <w:rsid w:val="00AC4F2C"/>
    <w:rsid w:val="00AC600A"/>
    <w:rsid w:val="00AC6D8C"/>
    <w:rsid w:val="00AD09CB"/>
    <w:rsid w:val="00AD0A2F"/>
    <w:rsid w:val="00AD0FC1"/>
    <w:rsid w:val="00AD2D33"/>
    <w:rsid w:val="00AD33BE"/>
    <w:rsid w:val="00AD41D5"/>
    <w:rsid w:val="00AD437B"/>
    <w:rsid w:val="00AD5423"/>
    <w:rsid w:val="00AD6632"/>
    <w:rsid w:val="00AD6ECE"/>
    <w:rsid w:val="00AD72D6"/>
    <w:rsid w:val="00AD7782"/>
    <w:rsid w:val="00AD779B"/>
    <w:rsid w:val="00AE0A40"/>
    <w:rsid w:val="00AE371A"/>
    <w:rsid w:val="00AE421A"/>
    <w:rsid w:val="00AE4B35"/>
    <w:rsid w:val="00AE65F7"/>
    <w:rsid w:val="00AE682A"/>
    <w:rsid w:val="00AE7820"/>
    <w:rsid w:val="00AE7AAF"/>
    <w:rsid w:val="00AF061C"/>
    <w:rsid w:val="00AF0C3E"/>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63CB"/>
    <w:rsid w:val="00B16629"/>
    <w:rsid w:val="00B16C82"/>
    <w:rsid w:val="00B17F39"/>
    <w:rsid w:val="00B2204C"/>
    <w:rsid w:val="00B22BCA"/>
    <w:rsid w:val="00B2310B"/>
    <w:rsid w:val="00B23F3C"/>
    <w:rsid w:val="00B2407F"/>
    <w:rsid w:val="00B24FD2"/>
    <w:rsid w:val="00B25F0E"/>
    <w:rsid w:val="00B27298"/>
    <w:rsid w:val="00B31348"/>
    <w:rsid w:val="00B31DB7"/>
    <w:rsid w:val="00B32F83"/>
    <w:rsid w:val="00B344A7"/>
    <w:rsid w:val="00B36C08"/>
    <w:rsid w:val="00B36EEA"/>
    <w:rsid w:val="00B409BD"/>
    <w:rsid w:val="00B41428"/>
    <w:rsid w:val="00B43615"/>
    <w:rsid w:val="00B4505A"/>
    <w:rsid w:val="00B45408"/>
    <w:rsid w:val="00B46A7F"/>
    <w:rsid w:val="00B50280"/>
    <w:rsid w:val="00B507CE"/>
    <w:rsid w:val="00B518D7"/>
    <w:rsid w:val="00B5319E"/>
    <w:rsid w:val="00B533E5"/>
    <w:rsid w:val="00B54623"/>
    <w:rsid w:val="00B54C60"/>
    <w:rsid w:val="00B55E4D"/>
    <w:rsid w:val="00B55FDB"/>
    <w:rsid w:val="00B56840"/>
    <w:rsid w:val="00B570D8"/>
    <w:rsid w:val="00B61201"/>
    <w:rsid w:val="00B618B1"/>
    <w:rsid w:val="00B6402E"/>
    <w:rsid w:val="00B6405D"/>
    <w:rsid w:val="00B70E5C"/>
    <w:rsid w:val="00B713DD"/>
    <w:rsid w:val="00B73BDB"/>
    <w:rsid w:val="00B74DA6"/>
    <w:rsid w:val="00B7524E"/>
    <w:rsid w:val="00B75CDB"/>
    <w:rsid w:val="00B764F2"/>
    <w:rsid w:val="00B77AFE"/>
    <w:rsid w:val="00B77CAF"/>
    <w:rsid w:val="00B81CB3"/>
    <w:rsid w:val="00B83520"/>
    <w:rsid w:val="00B84339"/>
    <w:rsid w:val="00B845C1"/>
    <w:rsid w:val="00B8547F"/>
    <w:rsid w:val="00B85DF1"/>
    <w:rsid w:val="00B861FA"/>
    <w:rsid w:val="00B865C1"/>
    <w:rsid w:val="00B86C67"/>
    <w:rsid w:val="00B87458"/>
    <w:rsid w:val="00B919A8"/>
    <w:rsid w:val="00B92F68"/>
    <w:rsid w:val="00B937F3"/>
    <w:rsid w:val="00B93CAE"/>
    <w:rsid w:val="00B96122"/>
    <w:rsid w:val="00B96EE2"/>
    <w:rsid w:val="00B96F6D"/>
    <w:rsid w:val="00B9727A"/>
    <w:rsid w:val="00B97D6C"/>
    <w:rsid w:val="00BA0087"/>
    <w:rsid w:val="00BA08C1"/>
    <w:rsid w:val="00BA1A69"/>
    <w:rsid w:val="00BA34BA"/>
    <w:rsid w:val="00BA37B2"/>
    <w:rsid w:val="00BA406E"/>
    <w:rsid w:val="00BA424C"/>
    <w:rsid w:val="00BA4A27"/>
    <w:rsid w:val="00BA5D84"/>
    <w:rsid w:val="00BA6854"/>
    <w:rsid w:val="00BA701A"/>
    <w:rsid w:val="00BA7EB2"/>
    <w:rsid w:val="00BB060F"/>
    <w:rsid w:val="00BB127D"/>
    <w:rsid w:val="00BB1EAB"/>
    <w:rsid w:val="00BB2292"/>
    <w:rsid w:val="00BB22BC"/>
    <w:rsid w:val="00BB2456"/>
    <w:rsid w:val="00BB282F"/>
    <w:rsid w:val="00BB2D95"/>
    <w:rsid w:val="00BB49D1"/>
    <w:rsid w:val="00BB5E29"/>
    <w:rsid w:val="00BB6AF2"/>
    <w:rsid w:val="00BB7B88"/>
    <w:rsid w:val="00BB7E53"/>
    <w:rsid w:val="00BC0DB4"/>
    <w:rsid w:val="00BC1C49"/>
    <w:rsid w:val="00BC36CE"/>
    <w:rsid w:val="00BC3A91"/>
    <w:rsid w:val="00BC3A95"/>
    <w:rsid w:val="00BC3F24"/>
    <w:rsid w:val="00BC47C7"/>
    <w:rsid w:val="00BC4C2D"/>
    <w:rsid w:val="00BC6BC7"/>
    <w:rsid w:val="00BD01A4"/>
    <w:rsid w:val="00BD1833"/>
    <w:rsid w:val="00BD20F2"/>
    <w:rsid w:val="00BD27F2"/>
    <w:rsid w:val="00BD3A94"/>
    <w:rsid w:val="00BD566F"/>
    <w:rsid w:val="00BD67E8"/>
    <w:rsid w:val="00BE31A3"/>
    <w:rsid w:val="00BE4289"/>
    <w:rsid w:val="00BE42FD"/>
    <w:rsid w:val="00BE60F0"/>
    <w:rsid w:val="00BE624A"/>
    <w:rsid w:val="00BE6C04"/>
    <w:rsid w:val="00BE71C3"/>
    <w:rsid w:val="00BE7709"/>
    <w:rsid w:val="00BE7BD7"/>
    <w:rsid w:val="00BF07E0"/>
    <w:rsid w:val="00BF0C74"/>
    <w:rsid w:val="00BF1A93"/>
    <w:rsid w:val="00BF1F71"/>
    <w:rsid w:val="00BF2227"/>
    <w:rsid w:val="00BF222A"/>
    <w:rsid w:val="00BF2386"/>
    <w:rsid w:val="00BF36B3"/>
    <w:rsid w:val="00BF3A68"/>
    <w:rsid w:val="00BF59F1"/>
    <w:rsid w:val="00BF70D2"/>
    <w:rsid w:val="00BF73E3"/>
    <w:rsid w:val="00C00263"/>
    <w:rsid w:val="00C00CC5"/>
    <w:rsid w:val="00C01684"/>
    <w:rsid w:val="00C041D1"/>
    <w:rsid w:val="00C05A78"/>
    <w:rsid w:val="00C106CF"/>
    <w:rsid w:val="00C11CB0"/>
    <w:rsid w:val="00C12139"/>
    <w:rsid w:val="00C14137"/>
    <w:rsid w:val="00C1588B"/>
    <w:rsid w:val="00C159B0"/>
    <w:rsid w:val="00C15C84"/>
    <w:rsid w:val="00C15E19"/>
    <w:rsid w:val="00C1704E"/>
    <w:rsid w:val="00C17504"/>
    <w:rsid w:val="00C2125B"/>
    <w:rsid w:val="00C220F3"/>
    <w:rsid w:val="00C22EF7"/>
    <w:rsid w:val="00C25FE0"/>
    <w:rsid w:val="00C26363"/>
    <w:rsid w:val="00C27D1D"/>
    <w:rsid w:val="00C304B6"/>
    <w:rsid w:val="00C3252F"/>
    <w:rsid w:val="00C33AF7"/>
    <w:rsid w:val="00C34047"/>
    <w:rsid w:val="00C34726"/>
    <w:rsid w:val="00C36454"/>
    <w:rsid w:val="00C36712"/>
    <w:rsid w:val="00C36CA6"/>
    <w:rsid w:val="00C37C42"/>
    <w:rsid w:val="00C404E9"/>
    <w:rsid w:val="00C40F52"/>
    <w:rsid w:val="00C40F8E"/>
    <w:rsid w:val="00C41108"/>
    <w:rsid w:val="00C427E5"/>
    <w:rsid w:val="00C43F27"/>
    <w:rsid w:val="00C44483"/>
    <w:rsid w:val="00C4533A"/>
    <w:rsid w:val="00C464DA"/>
    <w:rsid w:val="00C476B7"/>
    <w:rsid w:val="00C47FBB"/>
    <w:rsid w:val="00C50B8F"/>
    <w:rsid w:val="00C51625"/>
    <w:rsid w:val="00C53182"/>
    <w:rsid w:val="00C54929"/>
    <w:rsid w:val="00C54ADC"/>
    <w:rsid w:val="00C553A8"/>
    <w:rsid w:val="00C5627E"/>
    <w:rsid w:val="00C56DAA"/>
    <w:rsid w:val="00C5736A"/>
    <w:rsid w:val="00C573FA"/>
    <w:rsid w:val="00C629ED"/>
    <w:rsid w:val="00C64155"/>
    <w:rsid w:val="00C66240"/>
    <w:rsid w:val="00C6680E"/>
    <w:rsid w:val="00C66C03"/>
    <w:rsid w:val="00C71700"/>
    <w:rsid w:val="00C74AC7"/>
    <w:rsid w:val="00C751B5"/>
    <w:rsid w:val="00C7643C"/>
    <w:rsid w:val="00C80245"/>
    <w:rsid w:val="00C80A73"/>
    <w:rsid w:val="00C81E1C"/>
    <w:rsid w:val="00C829D8"/>
    <w:rsid w:val="00C84E03"/>
    <w:rsid w:val="00C854FB"/>
    <w:rsid w:val="00C8583C"/>
    <w:rsid w:val="00C90DF5"/>
    <w:rsid w:val="00C90E12"/>
    <w:rsid w:val="00C90F66"/>
    <w:rsid w:val="00C9124E"/>
    <w:rsid w:val="00C93161"/>
    <w:rsid w:val="00C93735"/>
    <w:rsid w:val="00C95043"/>
    <w:rsid w:val="00C95A36"/>
    <w:rsid w:val="00CA0556"/>
    <w:rsid w:val="00CA2CEB"/>
    <w:rsid w:val="00CA364A"/>
    <w:rsid w:val="00CA4C88"/>
    <w:rsid w:val="00CA4CD4"/>
    <w:rsid w:val="00CA51DC"/>
    <w:rsid w:val="00CA5B96"/>
    <w:rsid w:val="00CA73B9"/>
    <w:rsid w:val="00CA76AB"/>
    <w:rsid w:val="00CB0D83"/>
    <w:rsid w:val="00CB289D"/>
    <w:rsid w:val="00CB298E"/>
    <w:rsid w:val="00CB2D90"/>
    <w:rsid w:val="00CB393D"/>
    <w:rsid w:val="00CB6687"/>
    <w:rsid w:val="00CB7261"/>
    <w:rsid w:val="00CC00E6"/>
    <w:rsid w:val="00CC1EE0"/>
    <w:rsid w:val="00CC2FA5"/>
    <w:rsid w:val="00CC3BBB"/>
    <w:rsid w:val="00CC41E0"/>
    <w:rsid w:val="00CC52FD"/>
    <w:rsid w:val="00CC761E"/>
    <w:rsid w:val="00CC7BD4"/>
    <w:rsid w:val="00CD0C3B"/>
    <w:rsid w:val="00CD1A9D"/>
    <w:rsid w:val="00CD223F"/>
    <w:rsid w:val="00CD237E"/>
    <w:rsid w:val="00CD2BFE"/>
    <w:rsid w:val="00CD4288"/>
    <w:rsid w:val="00CD6A36"/>
    <w:rsid w:val="00CE08B6"/>
    <w:rsid w:val="00CE0C71"/>
    <w:rsid w:val="00CE258C"/>
    <w:rsid w:val="00CE4486"/>
    <w:rsid w:val="00CE462B"/>
    <w:rsid w:val="00CE56A7"/>
    <w:rsid w:val="00CE577B"/>
    <w:rsid w:val="00CE6494"/>
    <w:rsid w:val="00CE6941"/>
    <w:rsid w:val="00CE6E20"/>
    <w:rsid w:val="00CF0193"/>
    <w:rsid w:val="00CF02F8"/>
    <w:rsid w:val="00CF0304"/>
    <w:rsid w:val="00CF1A8B"/>
    <w:rsid w:val="00CF2E0C"/>
    <w:rsid w:val="00CF495D"/>
    <w:rsid w:val="00CF54C8"/>
    <w:rsid w:val="00CF6356"/>
    <w:rsid w:val="00CF6F25"/>
    <w:rsid w:val="00CF7325"/>
    <w:rsid w:val="00CF7814"/>
    <w:rsid w:val="00D00773"/>
    <w:rsid w:val="00D00E4D"/>
    <w:rsid w:val="00D012E2"/>
    <w:rsid w:val="00D02420"/>
    <w:rsid w:val="00D032AB"/>
    <w:rsid w:val="00D046E3"/>
    <w:rsid w:val="00D051FC"/>
    <w:rsid w:val="00D06B7F"/>
    <w:rsid w:val="00D10366"/>
    <w:rsid w:val="00D11004"/>
    <w:rsid w:val="00D116C3"/>
    <w:rsid w:val="00D11BFB"/>
    <w:rsid w:val="00D120BF"/>
    <w:rsid w:val="00D134E9"/>
    <w:rsid w:val="00D13E04"/>
    <w:rsid w:val="00D15090"/>
    <w:rsid w:val="00D168A2"/>
    <w:rsid w:val="00D16993"/>
    <w:rsid w:val="00D17782"/>
    <w:rsid w:val="00D202B7"/>
    <w:rsid w:val="00D22AF3"/>
    <w:rsid w:val="00D23EB6"/>
    <w:rsid w:val="00D24A60"/>
    <w:rsid w:val="00D2506F"/>
    <w:rsid w:val="00D25B03"/>
    <w:rsid w:val="00D26031"/>
    <w:rsid w:val="00D279D2"/>
    <w:rsid w:val="00D27DCC"/>
    <w:rsid w:val="00D305EC"/>
    <w:rsid w:val="00D31DBD"/>
    <w:rsid w:val="00D32200"/>
    <w:rsid w:val="00D3226B"/>
    <w:rsid w:val="00D32536"/>
    <w:rsid w:val="00D32B56"/>
    <w:rsid w:val="00D334DC"/>
    <w:rsid w:val="00D3357D"/>
    <w:rsid w:val="00D342DE"/>
    <w:rsid w:val="00D34E5A"/>
    <w:rsid w:val="00D34ED9"/>
    <w:rsid w:val="00D3523F"/>
    <w:rsid w:val="00D35850"/>
    <w:rsid w:val="00D35865"/>
    <w:rsid w:val="00D358DB"/>
    <w:rsid w:val="00D36C8D"/>
    <w:rsid w:val="00D373B9"/>
    <w:rsid w:val="00D414DB"/>
    <w:rsid w:val="00D415E4"/>
    <w:rsid w:val="00D43E1E"/>
    <w:rsid w:val="00D44588"/>
    <w:rsid w:val="00D44A47"/>
    <w:rsid w:val="00D453D0"/>
    <w:rsid w:val="00D46AF2"/>
    <w:rsid w:val="00D47DBF"/>
    <w:rsid w:val="00D47FEC"/>
    <w:rsid w:val="00D50FD0"/>
    <w:rsid w:val="00D5105A"/>
    <w:rsid w:val="00D533B7"/>
    <w:rsid w:val="00D5445F"/>
    <w:rsid w:val="00D54493"/>
    <w:rsid w:val="00D54BDD"/>
    <w:rsid w:val="00D54F68"/>
    <w:rsid w:val="00D55EA9"/>
    <w:rsid w:val="00D56DB4"/>
    <w:rsid w:val="00D6117F"/>
    <w:rsid w:val="00D61A0F"/>
    <w:rsid w:val="00D61F62"/>
    <w:rsid w:val="00D61FF8"/>
    <w:rsid w:val="00D624B8"/>
    <w:rsid w:val="00D62BDC"/>
    <w:rsid w:val="00D6391E"/>
    <w:rsid w:val="00D63E62"/>
    <w:rsid w:val="00D64270"/>
    <w:rsid w:val="00D64725"/>
    <w:rsid w:val="00D65011"/>
    <w:rsid w:val="00D66696"/>
    <w:rsid w:val="00D67599"/>
    <w:rsid w:val="00D700DB"/>
    <w:rsid w:val="00D708F3"/>
    <w:rsid w:val="00D70957"/>
    <w:rsid w:val="00D70B1B"/>
    <w:rsid w:val="00D71CA2"/>
    <w:rsid w:val="00D71E69"/>
    <w:rsid w:val="00D74222"/>
    <w:rsid w:val="00D7425C"/>
    <w:rsid w:val="00D745BF"/>
    <w:rsid w:val="00D77D00"/>
    <w:rsid w:val="00D80640"/>
    <w:rsid w:val="00D80D6D"/>
    <w:rsid w:val="00D81C21"/>
    <w:rsid w:val="00D82C80"/>
    <w:rsid w:val="00D84BDA"/>
    <w:rsid w:val="00D85145"/>
    <w:rsid w:val="00D855C6"/>
    <w:rsid w:val="00D858F3"/>
    <w:rsid w:val="00D85E88"/>
    <w:rsid w:val="00D877B5"/>
    <w:rsid w:val="00D91060"/>
    <w:rsid w:val="00D91307"/>
    <w:rsid w:val="00D91795"/>
    <w:rsid w:val="00D92786"/>
    <w:rsid w:val="00D927F9"/>
    <w:rsid w:val="00D93588"/>
    <w:rsid w:val="00D94510"/>
    <w:rsid w:val="00D94B55"/>
    <w:rsid w:val="00D9586F"/>
    <w:rsid w:val="00D95EF9"/>
    <w:rsid w:val="00D9660B"/>
    <w:rsid w:val="00D96FBD"/>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1F4D"/>
    <w:rsid w:val="00DB2FCC"/>
    <w:rsid w:val="00DB3131"/>
    <w:rsid w:val="00DB35B5"/>
    <w:rsid w:val="00DB3A02"/>
    <w:rsid w:val="00DB3DE8"/>
    <w:rsid w:val="00DB45F9"/>
    <w:rsid w:val="00DB66F6"/>
    <w:rsid w:val="00DB6DD5"/>
    <w:rsid w:val="00DC166A"/>
    <w:rsid w:val="00DC1939"/>
    <w:rsid w:val="00DC26E1"/>
    <w:rsid w:val="00DC71F6"/>
    <w:rsid w:val="00DC7336"/>
    <w:rsid w:val="00DC76A1"/>
    <w:rsid w:val="00DC76EA"/>
    <w:rsid w:val="00DC7D20"/>
    <w:rsid w:val="00DD1155"/>
    <w:rsid w:val="00DD2BAB"/>
    <w:rsid w:val="00DD316A"/>
    <w:rsid w:val="00DD3677"/>
    <w:rsid w:val="00DD3731"/>
    <w:rsid w:val="00DD4E48"/>
    <w:rsid w:val="00DD51C4"/>
    <w:rsid w:val="00DD6FF1"/>
    <w:rsid w:val="00DD7F1A"/>
    <w:rsid w:val="00DE1316"/>
    <w:rsid w:val="00DE18F3"/>
    <w:rsid w:val="00DE3459"/>
    <w:rsid w:val="00DE4405"/>
    <w:rsid w:val="00DE522B"/>
    <w:rsid w:val="00DE63F2"/>
    <w:rsid w:val="00DE68A2"/>
    <w:rsid w:val="00DE6DA2"/>
    <w:rsid w:val="00DF0666"/>
    <w:rsid w:val="00DF081B"/>
    <w:rsid w:val="00DF08A5"/>
    <w:rsid w:val="00DF0E2F"/>
    <w:rsid w:val="00DF1B4E"/>
    <w:rsid w:val="00DF202A"/>
    <w:rsid w:val="00DF2A3B"/>
    <w:rsid w:val="00DF3AFC"/>
    <w:rsid w:val="00DF55F0"/>
    <w:rsid w:val="00DF5BC5"/>
    <w:rsid w:val="00DF631E"/>
    <w:rsid w:val="00E005F0"/>
    <w:rsid w:val="00E00F91"/>
    <w:rsid w:val="00E02CED"/>
    <w:rsid w:val="00E02FC6"/>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E8C"/>
    <w:rsid w:val="00E23EB6"/>
    <w:rsid w:val="00E24005"/>
    <w:rsid w:val="00E248FF"/>
    <w:rsid w:val="00E24EAD"/>
    <w:rsid w:val="00E2751A"/>
    <w:rsid w:val="00E27ED3"/>
    <w:rsid w:val="00E308C8"/>
    <w:rsid w:val="00E309B0"/>
    <w:rsid w:val="00E31ACA"/>
    <w:rsid w:val="00E31BC8"/>
    <w:rsid w:val="00E31D80"/>
    <w:rsid w:val="00E32A63"/>
    <w:rsid w:val="00E3485E"/>
    <w:rsid w:val="00E35BB5"/>
    <w:rsid w:val="00E374AB"/>
    <w:rsid w:val="00E4022B"/>
    <w:rsid w:val="00E414B5"/>
    <w:rsid w:val="00E41F7F"/>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76BA"/>
    <w:rsid w:val="00E577B7"/>
    <w:rsid w:val="00E6305C"/>
    <w:rsid w:val="00E6338E"/>
    <w:rsid w:val="00E638D5"/>
    <w:rsid w:val="00E63B29"/>
    <w:rsid w:val="00E641A7"/>
    <w:rsid w:val="00E65BD6"/>
    <w:rsid w:val="00E6766C"/>
    <w:rsid w:val="00E7086C"/>
    <w:rsid w:val="00E73BF8"/>
    <w:rsid w:val="00E746E1"/>
    <w:rsid w:val="00E74DAB"/>
    <w:rsid w:val="00E75C9A"/>
    <w:rsid w:val="00E77FF4"/>
    <w:rsid w:val="00E80197"/>
    <w:rsid w:val="00E807FA"/>
    <w:rsid w:val="00E80881"/>
    <w:rsid w:val="00E814C0"/>
    <w:rsid w:val="00E81553"/>
    <w:rsid w:val="00E82A00"/>
    <w:rsid w:val="00E82B2A"/>
    <w:rsid w:val="00E8317A"/>
    <w:rsid w:val="00E83C2F"/>
    <w:rsid w:val="00E83F12"/>
    <w:rsid w:val="00E86894"/>
    <w:rsid w:val="00E87778"/>
    <w:rsid w:val="00E91331"/>
    <w:rsid w:val="00E91489"/>
    <w:rsid w:val="00E925C6"/>
    <w:rsid w:val="00E93D6C"/>
    <w:rsid w:val="00E94B32"/>
    <w:rsid w:val="00E9524D"/>
    <w:rsid w:val="00E953BF"/>
    <w:rsid w:val="00E95F09"/>
    <w:rsid w:val="00E960F9"/>
    <w:rsid w:val="00E964C5"/>
    <w:rsid w:val="00E96F0E"/>
    <w:rsid w:val="00E9711D"/>
    <w:rsid w:val="00E97653"/>
    <w:rsid w:val="00E97FD6"/>
    <w:rsid w:val="00EA0115"/>
    <w:rsid w:val="00EA070C"/>
    <w:rsid w:val="00EA0FD3"/>
    <w:rsid w:val="00EA128E"/>
    <w:rsid w:val="00EA1CF8"/>
    <w:rsid w:val="00EA2DFE"/>
    <w:rsid w:val="00EA352B"/>
    <w:rsid w:val="00EA3CBE"/>
    <w:rsid w:val="00EA4DA2"/>
    <w:rsid w:val="00EA5259"/>
    <w:rsid w:val="00EB116D"/>
    <w:rsid w:val="00EB3D7A"/>
    <w:rsid w:val="00EB4075"/>
    <w:rsid w:val="00EB420A"/>
    <w:rsid w:val="00EB4321"/>
    <w:rsid w:val="00EB4ABF"/>
    <w:rsid w:val="00EB5ABB"/>
    <w:rsid w:val="00EB77A9"/>
    <w:rsid w:val="00EB7993"/>
    <w:rsid w:val="00EB7F4D"/>
    <w:rsid w:val="00EC0492"/>
    <w:rsid w:val="00EC19A8"/>
    <w:rsid w:val="00EC3E72"/>
    <w:rsid w:val="00ED1B48"/>
    <w:rsid w:val="00ED1CE7"/>
    <w:rsid w:val="00ED3036"/>
    <w:rsid w:val="00ED4564"/>
    <w:rsid w:val="00ED4BB3"/>
    <w:rsid w:val="00ED5C95"/>
    <w:rsid w:val="00ED6125"/>
    <w:rsid w:val="00ED6D3A"/>
    <w:rsid w:val="00ED71E6"/>
    <w:rsid w:val="00ED7A73"/>
    <w:rsid w:val="00EE01B9"/>
    <w:rsid w:val="00EE01BB"/>
    <w:rsid w:val="00EE044C"/>
    <w:rsid w:val="00EE0B8A"/>
    <w:rsid w:val="00EE1D39"/>
    <w:rsid w:val="00EE23D2"/>
    <w:rsid w:val="00EF20A6"/>
    <w:rsid w:val="00EF2B49"/>
    <w:rsid w:val="00EF3568"/>
    <w:rsid w:val="00EF357B"/>
    <w:rsid w:val="00EF3A60"/>
    <w:rsid w:val="00EF4313"/>
    <w:rsid w:val="00EF5B6A"/>
    <w:rsid w:val="00EF6359"/>
    <w:rsid w:val="00EF76D2"/>
    <w:rsid w:val="00F00271"/>
    <w:rsid w:val="00F00A97"/>
    <w:rsid w:val="00F010A3"/>
    <w:rsid w:val="00F0217A"/>
    <w:rsid w:val="00F02608"/>
    <w:rsid w:val="00F04445"/>
    <w:rsid w:val="00F04D04"/>
    <w:rsid w:val="00F07F42"/>
    <w:rsid w:val="00F10E72"/>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5C1C"/>
    <w:rsid w:val="00F26869"/>
    <w:rsid w:val="00F30274"/>
    <w:rsid w:val="00F30B77"/>
    <w:rsid w:val="00F31A62"/>
    <w:rsid w:val="00F322FC"/>
    <w:rsid w:val="00F33065"/>
    <w:rsid w:val="00F332DA"/>
    <w:rsid w:val="00F34FE9"/>
    <w:rsid w:val="00F351CA"/>
    <w:rsid w:val="00F379DE"/>
    <w:rsid w:val="00F40568"/>
    <w:rsid w:val="00F40B87"/>
    <w:rsid w:val="00F4152E"/>
    <w:rsid w:val="00F41F0C"/>
    <w:rsid w:val="00F43DF8"/>
    <w:rsid w:val="00F44609"/>
    <w:rsid w:val="00F45AB2"/>
    <w:rsid w:val="00F50172"/>
    <w:rsid w:val="00F5138D"/>
    <w:rsid w:val="00F5315A"/>
    <w:rsid w:val="00F53D7F"/>
    <w:rsid w:val="00F54B3D"/>
    <w:rsid w:val="00F5567B"/>
    <w:rsid w:val="00F55DCA"/>
    <w:rsid w:val="00F55E18"/>
    <w:rsid w:val="00F56007"/>
    <w:rsid w:val="00F56475"/>
    <w:rsid w:val="00F56B85"/>
    <w:rsid w:val="00F607F2"/>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25D"/>
    <w:rsid w:val="00F8434C"/>
    <w:rsid w:val="00F84846"/>
    <w:rsid w:val="00F85230"/>
    <w:rsid w:val="00F86253"/>
    <w:rsid w:val="00F870CA"/>
    <w:rsid w:val="00F9062E"/>
    <w:rsid w:val="00F9328C"/>
    <w:rsid w:val="00F938BA"/>
    <w:rsid w:val="00F943B2"/>
    <w:rsid w:val="00F94465"/>
    <w:rsid w:val="00F94518"/>
    <w:rsid w:val="00F9474A"/>
    <w:rsid w:val="00F94A7D"/>
    <w:rsid w:val="00F94F8C"/>
    <w:rsid w:val="00F95A00"/>
    <w:rsid w:val="00F96D15"/>
    <w:rsid w:val="00F97661"/>
    <w:rsid w:val="00F97962"/>
    <w:rsid w:val="00FA0E23"/>
    <w:rsid w:val="00FA0EA9"/>
    <w:rsid w:val="00FA1601"/>
    <w:rsid w:val="00FA1CE2"/>
    <w:rsid w:val="00FA20A9"/>
    <w:rsid w:val="00FA33D9"/>
    <w:rsid w:val="00FA3BBC"/>
    <w:rsid w:val="00FA43B6"/>
    <w:rsid w:val="00FA5419"/>
    <w:rsid w:val="00FA6923"/>
    <w:rsid w:val="00FB003B"/>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6B3E"/>
    <w:rsid w:val="00FD16FB"/>
    <w:rsid w:val="00FD3164"/>
    <w:rsid w:val="00FD3AC8"/>
    <w:rsid w:val="00FD480F"/>
    <w:rsid w:val="00FD5771"/>
    <w:rsid w:val="00FD730D"/>
    <w:rsid w:val="00FE0404"/>
    <w:rsid w:val="00FE10A1"/>
    <w:rsid w:val="00FE405E"/>
    <w:rsid w:val="00FE53B0"/>
    <w:rsid w:val="00FE62E8"/>
    <w:rsid w:val="00FE66F8"/>
    <w:rsid w:val="00FE7173"/>
    <w:rsid w:val="00FF0101"/>
    <w:rsid w:val="00FF0572"/>
    <w:rsid w:val="00FF0A88"/>
    <w:rsid w:val="00FF12C1"/>
    <w:rsid w:val="00FF2016"/>
    <w:rsid w:val="00FF218E"/>
    <w:rsid w:val="00FF22FF"/>
    <w:rsid w:val="00FF347D"/>
    <w:rsid w:val="00FF4F7C"/>
    <w:rsid w:val="00FF4F7F"/>
    <w:rsid w:val="00FF5365"/>
    <w:rsid w:val="00FF5855"/>
    <w:rsid w:val="00FF6060"/>
    <w:rsid w:val="00FF716B"/>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991CD5"/>
  <w15:docId w15:val="{E703412B-9CFF-4429-8BDD-09C8C504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18"/>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18"/>
      </w:numPr>
      <w:tabs>
        <w:tab w:val="clear" w:pos="1350"/>
        <w:tab w:val="num" w:pos="720"/>
      </w:tabs>
      <w:spacing w:before="240"/>
      <w:ind w:left="72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18"/>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18"/>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18"/>
      </w:numPr>
    </w:pPr>
    <w:rPr>
      <w:snapToGrid w:val="0"/>
      <w:w w:val="0"/>
    </w:rPr>
  </w:style>
  <w:style w:type="paragraph" w:customStyle="1" w:styleId="Permission">
    <w:name w:val="Permission"/>
    <w:basedOn w:val="Item"/>
    <w:next w:val="Body"/>
    <w:link w:val="PermissionChar"/>
    <w:rsid w:val="00794D19"/>
    <w:pPr>
      <w:numPr>
        <w:ilvl w:val="8"/>
        <w:numId w:val="18"/>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 w:type="character" w:styleId="EndnoteReference">
    <w:name w:val="endnote reference"/>
    <w:basedOn w:val="DefaultParagraphFont"/>
    <w:semiHidden/>
    <w:unhideWhenUsed/>
    <w:rsid w:val="004C7A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4214">
      <w:bodyDiv w:val="1"/>
      <w:marLeft w:val="0"/>
      <w:marRight w:val="0"/>
      <w:marTop w:val="0"/>
      <w:marBottom w:val="0"/>
      <w:divBdr>
        <w:top w:val="none" w:sz="0" w:space="0" w:color="auto"/>
        <w:left w:val="none" w:sz="0" w:space="0" w:color="auto"/>
        <w:bottom w:val="none" w:sz="0" w:space="0" w:color="auto"/>
        <w:right w:val="none" w:sz="0" w:space="0" w:color="auto"/>
      </w:divBdr>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hyperlink" Target="mk:@MSITStore:C:\mstf\IOLS\NoBranch\Prototypes\VISA.NET\2011-12-13\VisaNetHelp\Help\VisaNet.chm::/html/d05dafe4-6926-c641-6bf0-425bd5d90753.htm" TargetMode="External"/><Relationship Id="rId50" Type="http://schemas.openxmlformats.org/officeDocument/2006/relationships/hyperlink" Target="mk:@MSITStore:C:\mstf\IOLS\NoBranch\Prototypes\VISA.NET\2011-12-13\VisaNetHelp\Help\VisaNet.chm::/html/727c4b41-3b39-beb6-0e03-cdc637c04510.htm" TargetMode="External"/><Relationship Id="rId55" Type="http://schemas.openxmlformats.org/officeDocument/2006/relationships/hyperlink" Target="mk:@MSITStore:C:\mstf\IOLS\NoBranch\Prototypes\VISA.NET\2011-12-13\VisaNetHelp\Help\VisaNet.chm::/html/c8728d29-9cfe-796e-8627-b9cbfedc1288.htm" TargetMode="External"/><Relationship Id="rId63"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8"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6" Type="http://schemas.openxmlformats.org/officeDocument/2006/relationships/header" Target="header30.xml"/><Relationship Id="rId84" Type="http://schemas.openxmlformats.org/officeDocument/2006/relationships/header" Target="header38.xml"/><Relationship Id="rId89" Type="http://schemas.microsoft.com/office/2011/relationships/people" Target="people.xml"/><Relationship Id="rId7" Type="http://schemas.openxmlformats.org/officeDocument/2006/relationships/settings" Target="settings.xml"/><Relationship Id="rId71" Type="http://schemas.openxmlformats.org/officeDocument/2006/relationships/header" Target="header25.xml"/><Relationship Id="rId2" Type="http://schemas.openxmlformats.org/officeDocument/2006/relationships/customXml" Target="../customXml/item2.xml"/><Relationship Id="rId16" Type="http://schemas.openxmlformats.org/officeDocument/2006/relationships/hyperlink" Target="file:///C:/Users/jmh00/Documents/10%20My%20Projects/8%20VISA.NET%20Meetings/www.ivifoundation.org" TargetMode="External"/><Relationship Id="rId29" Type="http://schemas.openxmlformats.org/officeDocument/2006/relationships/header" Target="header9.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hyperlink" Target="mk:@MSITStore:C:\mstf\IOLS\NoBranch\Prototypes\VISA.NET\2011-12-13\VisaNetHelp\Help\VisaNet.chm::/html/e6f35734-f27d-45d7-e497-013a09593e02.htm" TargetMode="Externa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3" Type="http://schemas.openxmlformats.org/officeDocument/2006/relationships/hyperlink" Target="mk:@MSITStore:C:\mstf\IOLS\NoBranch\Prototypes\VISA.NET\2011-12-13\VisaNetHelp\Help\VisaNet.chm::/html/280ac337-8d48-8553-ad75-a71ea5966649.htm" TargetMode="External"/><Relationship Id="rId58" Type="http://schemas.openxmlformats.org/officeDocument/2006/relationships/hyperlink" Target="mk:@MSITStore:C:\mstf\IOLS\NoBranch\Prototypes\VISA.NET\2011-12-13\VisaNetHelp\Help\VisaNet.chm::/html/727c4b41-3b39-beb6-0e03-cdc637c04510.htm" TargetMode="External"/><Relationship Id="rId66"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4" Type="http://schemas.openxmlformats.org/officeDocument/2006/relationships/header" Target="header28.xml"/><Relationship Id="rId79" Type="http://schemas.openxmlformats.org/officeDocument/2006/relationships/header" Target="header33.xml"/><Relationship Id="rId87" Type="http://schemas.openxmlformats.org/officeDocument/2006/relationships/header" Target="header41.xml"/><Relationship Id="rId5" Type="http://schemas.openxmlformats.org/officeDocument/2006/relationships/numbering" Target="numbering.xml"/><Relationship Id="rId61"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82" Type="http://schemas.openxmlformats.org/officeDocument/2006/relationships/header" Target="header36.xml"/><Relationship Id="rId90" Type="http://schemas.openxmlformats.org/officeDocument/2006/relationships/theme" Target="theme/theme1.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yperlink" Target="http://www.ivifoundation.org" TargetMode="External"/><Relationship Id="rId35"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yperlink" Target="mk:@MSITStore:C:\mstf\IOLS\NoBranch\Prototypes\VISA.NET\2011-12-13\VisaNetHelp\Help\VisaNet.chm::/html/56bd8808-c192-a608-1bae-0f166cf30bea.htm" TargetMode="External"/><Relationship Id="rId56" Type="http://schemas.openxmlformats.org/officeDocument/2006/relationships/hyperlink" Target="mk:@MSITStore:C:\mstf\IOLS\NoBranch\Prototypes\VISA.NET\2011-12-13\VisaNetHelp\Help\VisaNet.chm::/html/727c4b41-3b39-beb6-0e03-cdc637c04510.htm" TargetMode="External"/><Relationship Id="rId64"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69" Type="http://schemas.openxmlformats.org/officeDocument/2006/relationships/header" Target="header23.xml"/><Relationship Id="rId77" Type="http://schemas.openxmlformats.org/officeDocument/2006/relationships/header" Target="header31.xml"/><Relationship Id="rId8" Type="http://schemas.openxmlformats.org/officeDocument/2006/relationships/webSettings" Target="webSettings.xml"/><Relationship Id="rId51" Type="http://schemas.openxmlformats.org/officeDocument/2006/relationships/hyperlink" Target="mk:@MSITStore:C:\mstf\IOLS\NoBranch\Prototypes\VISA.NET\2011-12-13\VisaNetHelp\Help\VisaNet.chm::/html/d05dafe4-6926-c641-6bf0-425bd5d90753.htm" TargetMode="External"/><Relationship Id="rId72" Type="http://schemas.openxmlformats.org/officeDocument/2006/relationships/header" Target="header26.xml"/><Relationship Id="rId80" Type="http://schemas.openxmlformats.org/officeDocument/2006/relationships/header" Target="header34.xml"/><Relationship Id="rId85" Type="http://schemas.openxmlformats.org/officeDocument/2006/relationships/header" Target="header39.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2.xml"/><Relationship Id="rId25" Type="http://schemas.openxmlformats.org/officeDocument/2006/relationships/hyperlink" Target="http://www.ivifoundation.org" TargetMode="External"/><Relationship Id="rId33" Type="http://schemas.openxmlformats.org/officeDocument/2006/relationships/hyperlink" Target="mk:@MSITStore:C:\mstf\IOLS\NoBranch\Prototypes\VISA.NET\2011-12-13\VisaNetHelp\Help\VisaNet.chm::/html/50f5967e-f207-4c87-c3cd-ef56ca0efbd4.htm" TargetMode="External"/><Relationship Id="rId38" Type="http://schemas.openxmlformats.org/officeDocument/2006/relationships/header" Target="header14.xml"/><Relationship Id="rId46" Type="http://schemas.openxmlformats.org/officeDocument/2006/relationships/header" Target="header22.xml"/><Relationship Id="rId59"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67"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20" Type="http://schemas.openxmlformats.org/officeDocument/2006/relationships/footer" Target="footer3.xml"/><Relationship Id="rId41" Type="http://schemas.openxmlformats.org/officeDocument/2006/relationships/header" Target="header17.xml"/><Relationship Id="rId54" Type="http://schemas.openxmlformats.org/officeDocument/2006/relationships/hyperlink" Target="mk:@MSITStore:C:\mstf\IOLS\NoBranch\Prototypes\VISA.NET\2011-12-13\VisaNetHelp\Help\VisaNet.chm::/html/6f7790c1-6731-55a3-1ed0-fba0aa134ed6.htm" TargetMode="External"/><Relationship Id="rId62"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70" Type="http://schemas.openxmlformats.org/officeDocument/2006/relationships/header" Target="header24.xml"/><Relationship Id="rId75" Type="http://schemas.openxmlformats.org/officeDocument/2006/relationships/header" Target="header29.xml"/><Relationship Id="rId83" Type="http://schemas.openxmlformats.org/officeDocument/2006/relationships/header" Target="header37.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jmh00/Documents/10%20My%20Projects/8%20VISA.NET%20Meetings/www.ivifoundation.org" TargetMode="Externa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yperlink" Target="mk:@MSITStore:C:\mstf\IOLS\NoBranch\Prototypes\VISA.NET\2011-12-13\VisaNetHelp\Help\VisaNet.chm::/html/65e6487b-fb35-d686-7d97-6f9870136fa8.htm" TargetMode="External"/><Relationship Id="rId57" Type="http://schemas.openxmlformats.org/officeDocument/2006/relationships/hyperlink" Target="mk:@MSITStore:C:\mstf\IOLS\NoBranch\Prototypes\VISA.NET\2011-12-13\VisaNetHelp\Help\VisaNet.chm::/html/d05dafe4-6926-c641-6bf0-425bd5d90753.htm" TargetMode="External"/><Relationship Id="rId10" Type="http://schemas.openxmlformats.org/officeDocument/2006/relationships/endnotes" Target="endnotes.xml"/><Relationship Id="rId31" Type="http://schemas.openxmlformats.org/officeDocument/2006/relationships/hyperlink" Target="mk:@MSITStore:C:\mstf\IOLS\NoBranch\Prototypes\VISA.NET\2011-12-13\VisaNetHelp\Help\VisaNet.chm::/html/7d8a3185-981d-e96d-7dcd-b439d2108720.htm" TargetMode="External"/><Relationship Id="rId44" Type="http://schemas.openxmlformats.org/officeDocument/2006/relationships/header" Target="header20.xml"/><Relationship Id="rId52" Type="http://schemas.openxmlformats.org/officeDocument/2006/relationships/hyperlink" Target="mk:@MSITStore:C:\mstf\IOLS\NoBranch\Prototypes\VISA.NET\2011-12-13\VisaNetHelp\Help\VisaNet.chm::/html/727c4b41-3b39-beb6-0e03-cdc637c04510.htm" TargetMode="External"/><Relationship Id="rId60"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5"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73" Type="http://schemas.openxmlformats.org/officeDocument/2006/relationships/header" Target="header27.xml"/><Relationship Id="rId78" Type="http://schemas.openxmlformats.org/officeDocument/2006/relationships/header" Target="header32.xml"/><Relationship Id="rId81" Type="http://schemas.openxmlformats.org/officeDocument/2006/relationships/header" Target="header35.xml"/><Relationship Id="rId86" Type="http://schemas.openxmlformats.org/officeDocument/2006/relationships/header" Target="head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B69C2-BD33-4DEC-B691-1C0C84507D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4CCE2E-3CBE-406E-97A3-793B8B1C6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518285-FDCE-4166-855E-27DAB8C46CB8}">
  <ds:schemaRefs>
    <ds:schemaRef ds:uri="http://schemas.microsoft.com/sharepoint/v3/contenttype/forms"/>
  </ds:schemaRefs>
</ds:datastoreItem>
</file>

<file path=customXml/itemProps4.xml><?xml version="1.0" encoding="utf-8"?>
<ds:datastoreItem xmlns:ds="http://schemas.openxmlformats.org/officeDocument/2006/customXml" ds:itemID="{F2BB89DC-B5D5-4D96-9C4B-5A9DAECC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54146</Words>
  <Characters>308634</Characters>
  <Application>Microsoft Office Word</Application>
  <DocSecurity>0</DocSecurity>
  <Lines>2571</Lines>
  <Paragraphs>724</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362056</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Ted Wang</cp:lastModifiedBy>
  <cp:revision>208</cp:revision>
  <cp:lastPrinted>2016-02-27T00:12:00Z</cp:lastPrinted>
  <dcterms:created xsi:type="dcterms:W3CDTF">2014-12-16T17:52:00Z</dcterms:created>
  <dcterms:modified xsi:type="dcterms:W3CDTF">2016-02-27T00:14:00Z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