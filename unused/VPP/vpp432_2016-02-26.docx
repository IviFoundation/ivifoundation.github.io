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2E" w:rsidRDefault="00053D2E">
      <w:pPr>
        <w:ind w:left="900" w:right="-360"/>
        <w:rPr>
          <w:b/>
          <w:color w:val="000000"/>
          <w:sz w:val="24"/>
        </w:rPr>
      </w:pPr>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48"/>
        </w:rPr>
      </w:pPr>
      <w:r>
        <w:rPr>
          <w:b/>
          <w:color w:val="000000"/>
          <w:sz w:val="72"/>
        </w:rPr>
        <w:t>VPP-4.3.2: VISA Implementation Specification for Textual Languages</w:t>
      </w:r>
    </w:p>
    <w:p w:rsidR="00053D2E" w:rsidRDefault="00053D2E" w:rsidP="000E0E28">
      <w:pPr>
        <w:ind w:right="-360"/>
        <w:rPr>
          <w:b/>
          <w:color w:val="000000"/>
          <w:sz w:val="48"/>
        </w:rPr>
      </w:pPr>
    </w:p>
    <w:p w:rsidR="00053D2E" w:rsidRPr="003D7127" w:rsidRDefault="00B37839" w:rsidP="00D873E1">
      <w:pPr>
        <w:ind w:left="-360" w:right="-360"/>
        <w:jc w:val="center"/>
        <w:rPr>
          <w:b/>
          <w:sz w:val="72"/>
        </w:rPr>
      </w:pPr>
      <w:r w:rsidRPr="00C42893">
        <w:rPr>
          <w:b/>
          <w:sz w:val="48"/>
        </w:rPr>
        <w:t xml:space="preserve">February </w:t>
      </w:r>
      <w:r w:rsidR="008F3A31">
        <w:rPr>
          <w:b/>
          <w:sz w:val="48"/>
        </w:rPr>
        <w:t>26</w:t>
      </w:r>
      <w:r w:rsidRPr="00C42893">
        <w:rPr>
          <w:b/>
          <w:sz w:val="48"/>
        </w:rPr>
        <w:t>, 2016</w:t>
      </w:r>
    </w:p>
    <w:p w:rsidR="00053D2E" w:rsidRDefault="00053D2E">
      <w:pPr>
        <w:ind w:left="-360" w:right="-360"/>
        <w:jc w:val="center"/>
        <w:rPr>
          <w:b/>
          <w:color w:val="000000"/>
          <w:sz w:val="48"/>
        </w:rPr>
      </w:pPr>
    </w:p>
    <w:p w:rsidR="00053D2E" w:rsidRDefault="00053D2E">
      <w:pPr>
        <w:ind w:left="-360" w:right="-360"/>
        <w:jc w:val="center"/>
        <w:rPr>
          <w:b/>
          <w:color w:val="000000"/>
          <w:sz w:val="48"/>
        </w:rPr>
      </w:pPr>
      <w:r>
        <w:rPr>
          <w:b/>
          <w:color w:val="000000"/>
          <w:sz w:val="48"/>
        </w:rPr>
        <w:t xml:space="preserve">Revision </w:t>
      </w:r>
      <w:r w:rsidR="007D25F1">
        <w:rPr>
          <w:b/>
          <w:color w:val="000000"/>
          <w:sz w:val="48"/>
        </w:rPr>
        <w:t>5.</w:t>
      </w:r>
      <w:r w:rsidR="00B37839">
        <w:rPr>
          <w:b/>
          <w:color w:val="000000"/>
          <w:sz w:val="48"/>
        </w:rPr>
        <w:t>7</w:t>
      </w:r>
    </w:p>
    <w:p w:rsidR="00053D2E" w:rsidRDefault="00053D2E">
      <w:pPr>
        <w:ind w:left="-360" w:right="-360"/>
        <w:jc w:val="center"/>
        <w:rPr>
          <w:b/>
          <w:color w:val="000000"/>
          <w:sz w:val="48"/>
        </w:rPr>
      </w:pPr>
    </w:p>
    <w:p w:rsidR="00053D2E" w:rsidRDefault="00053D2E">
      <w:pPr>
        <w:jc w:val="center"/>
        <w:rPr>
          <w:b/>
          <w:color w:val="000000"/>
          <w:sz w:val="36"/>
        </w:rPr>
        <w:sectPr w:rsidR="00053D2E">
          <w:headerReference w:type="default" r:id="rId12"/>
          <w:footerReference w:type="default" r:id="rId13"/>
          <w:pgSz w:w="12240" w:h="15840"/>
          <w:pgMar w:top="1440" w:right="1440" w:bottom="-1440" w:left="1440" w:header="720" w:footer="720" w:gutter="0"/>
          <w:pgNumType w:start="1"/>
          <w:cols w:space="720"/>
        </w:sectPr>
      </w:pPr>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jc w:val="center"/>
        <w:rPr>
          <w:b/>
          <w:color w:val="000000"/>
          <w:sz w:val="48"/>
        </w:rPr>
      </w:pPr>
      <w:r>
        <w:rPr>
          <w:b/>
          <w:color w:val="000000"/>
          <w:sz w:val="48"/>
        </w:rPr>
        <w:t>VPP-4.3.2 Revision History</w:t>
      </w:r>
    </w:p>
    <w:p w:rsidR="00053D2E" w:rsidRDefault="00053D2E">
      <w:pPr>
        <w:jc w:val="center"/>
        <w:rPr>
          <w:color w:val="000000"/>
        </w:rPr>
      </w:pPr>
      <w:r>
        <w:rPr>
          <w:color w:val="000000"/>
        </w:rPr>
        <w:t xml:space="preserve">This section is an overview of the revision history of the VPP-4.3.2 specification. </w:t>
      </w:r>
    </w:p>
    <w:p w:rsidR="00053D2E" w:rsidRPr="00497484" w:rsidRDefault="00053D2E">
      <w:pPr>
        <w:rPr>
          <w:b/>
          <w:color w:val="000000"/>
        </w:rPr>
      </w:pPr>
    </w:p>
    <w:p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Month" w:val="12"/>
          <w:attr w:name="Day" w:val="29"/>
          <w:attr w:name="Year" w:val="1995"/>
        </w:smartTagPr>
        <w:r w:rsidRPr="00053D2E">
          <w:rPr>
            <w:b/>
            <w:color w:val="000000"/>
            <w:sz w:val="24"/>
            <w:szCs w:val="24"/>
          </w:rPr>
          <w:t>December 29, 1995</w:t>
        </w:r>
      </w:smartTag>
    </w:p>
    <w:p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Month" w:val="1"/>
          <w:attr w:name="Day" w:val="22"/>
          <w:attr w:name="Year" w:val="1997"/>
        </w:smartTagPr>
        <w:r w:rsidRPr="00053D2E">
          <w:rPr>
            <w:b/>
            <w:sz w:val="24"/>
            <w:szCs w:val="24"/>
          </w:rPr>
          <w:t>January 22, 1997</w:t>
        </w:r>
      </w:smartTag>
      <w:r w:rsidRPr="00053D2E">
        <w:rPr>
          <w:b/>
          <w:sz w:val="24"/>
          <w:szCs w:val="24"/>
        </w:rPr>
        <w:t xml:space="preserve"> </w:t>
      </w:r>
    </w:p>
    <w:p w:rsidR="00053D2E" w:rsidRPr="0092267E" w:rsidRDefault="00053D2E">
      <w:pPr>
        <w:ind w:left="360"/>
        <w:rPr>
          <w:color w:val="000000"/>
        </w:rPr>
      </w:pPr>
      <w:r w:rsidRPr="0092267E">
        <w:rPr>
          <w:color w:val="000000"/>
        </w:rPr>
        <w:t>Added new attributes, error codes, events, and formatted I/O modifiers.</w:t>
      </w:r>
    </w:p>
    <w:p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Month" w:val="12"/>
          <w:attr w:name="Day" w:val="5"/>
          <w:attr w:name="Year" w:val="1997"/>
        </w:smartTagPr>
        <w:r w:rsidRPr="00053D2E">
          <w:rPr>
            <w:b/>
            <w:sz w:val="24"/>
            <w:szCs w:val="24"/>
          </w:rPr>
          <w:t>December 5, 1997</w:t>
        </w:r>
      </w:smartTag>
      <w:r w:rsidRPr="00053D2E">
        <w:rPr>
          <w:b/>
          <w:sz w:val="24"/>
          <w:szCs w:val="24"/>
        </w:rPr>
        <w:t xml:space="preserve"> </w:t>
      </w:r>
    </w:p>
    <w:p w:rsidR="00053D2E" w:rsidRPr="0092267E" w:rsidRDefault="00053D2E">
      <w:pPr>
        <w:ind w:left="360"/>
        <w:rPr>
          <w:color w:val="000000"/>
        </w:rPr>
      </w:pPr>
      <w:r w:rsidRPr="0092267E">
        <w:rPr>
          <w:color w:val="000000"/>
        </w:rPr>
        <w:t>Added error handling event, more formatted I/O operations, more serial attributes and extended searching</w:t>
      </w:r>
      <w:r w:rsidRPr="0092267E">
        <w:t xml:space="preserve"> </w:t>
      </w:r>
      <w:r w:rsidRPr="0092267E">
        <w:rPr>
          <w:color w:val="000000"/>
        </w:rPr>
        <w:t>capabilities. Changed ANSI C representation of attribute and event constants from ending in “L” to “UL” because they are all unsigned values.</w:t>
      </w:r>
    </w:p>
    <w:p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Month" w:val="12"/>
          <w:attr w:name="Day" w:val="4"/>
          <w:attr w:name="Year" w:val="1998"/>
        </w:smartTagPr>
        <w:r w:rsidRPr="00053D2E">
          <w:rPr>
            <w:b/>
            <w:sz w:val="24"/>
            <w:szCs w:val="24"/>
          </w:rPr>
          <w:t>December 4, 1998</w:t>
        </w:r>
      </w:smartTag>
    </w:p>
    <w:p w:rsidR="00053D2E" w:rsidRPr="0092267E" w:rsidRDefault="00053D2E">
      <w:pPr>
        <w:ind w:left="360"/>
      </w:pPr>
      <w:r w:rsidRPr="0092267E">
        <w:rPr>
          <w:color w:val="000000"/>
        </w:rPr>
        <w:t xml:space="preserve">Added new types to visatype.h for instrument drivers.  Added new modes to give more robust functionality to viGpibControlREN. </w:t>
      </w:r>
      <w:r w:rsidRPr="0092267E">
        <w:t>Updated information regarding contacting the Alliance.</w:t>
      </w:r>
    </w:p>
    <w:p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Month" w:val="11"/>
          <w:attr w:name="Day" w:val="19"/>
          <w:attr w:name="Year" w:val="1999"/>
        </w:smartTagPr>
        <w:r w:rsidRPr="00053D2E">
          <w:rPr>
            <w:b/>
            <w:sz w:val="24"/>
            <w:szCs w:val="24"/>
          </w:rPr>
          <w:t>November 19, 1999</w:t>
        </w:r>
      </w:smartTag>
    </w:p>
    <w:p w:rsidR="00053D2E" w:rsidRPr="0092267E" w:rsidRDefault="00053D2E">
      <w:pPr>
        <w:ind w:left="360"/>
      </w:pPr>
      <w:r w:rsidRPr="0092267E">
        <w:t>Added new resource classes for GPIB (INTFC and SERVANT), VXI (BACKPLANE and SERVANT), and TCPIP (INSTR, SOCKET, and SERVANT).</w:t>
      </w:r>
    </w:p>
    <w:p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Month" w:val="1"/>
          <w:attr w:name="Day" w:val="14"/>
          <w:attr w:name="Year" w:val="2003"/>
        </w:smartTagPr>
        <w:r w:rsidR="00AB1063">
          <w:rPr>
            <w:b/>
            <w:sz w:val="24"/>
            <w:szCs w:val="24"/>
          </w:rPr>
          <w:t>January 14</w:t>
        </w:r>
        <w:r w:rsidRPr="006E493E">
          <w:rPr>
            <w:b/>
            <w:sz w:val="24"/>
            <w:szCs w:val="24"/>
          </w:rPr>
          <w:t>, 200</w:t>
        </w:r>
        <w:r w:rsidR="00AB1063">
          <w:rPr>
            <w:b/>
            <w:sz w:val="24"/>
            <w:szCs w:val="24"/>
          </w:rPr>
          <w:t>3</w:t>
        </w:r>
      </w:smartTag>
    </w:p>
    <w:p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Month" w:val="1"/>
          <w:attr w:name="Day" w:val="15"/>
          <w:attr w:name="Year" w:val="2004"/>
        </w:smartTagPr>
        <w:r w:rsidRPr="0097011A">
          <w:rPr>
            <w:b/>
            <w:sz w:val="24"/>
            <w:szCs w:val="24"/>
          </w:rPr>
          <w:t>January 15, 2004</w:t>
        </w:r>
      </w:smartTag>
    </w:p>
    <w:p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Month" w:val="5"/>
          <w:attr w:name="Day" w:val="16"/>
          <w:attr w:name="Year" w:val="2006"/>
        </w:smartTagPr>
        <w:r w:rsidR="003D1873">
          <w:rPr>
            <w:b/>
            <w:sz w:val="24"/>
            <w:szCs w:val="24"/>
          </w:rPr>
          <w:t>May 16, 2006</w:t>
        </w:r>
      </w:smartTag>
    </w:p>
    <w:p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HiSLIP devices. </w:t>
      </w:r>
    </w:p>
    <w:p w:rsidR="00531C43" w:rsidRPr="00FB3400" w:rsidRDefault="00531C43" w:rsidP="00531C43">
      <w:pPr>
        <w:rPr>
          <w:b/>
          <w:sz w:val="24"/>
          <w:szCs w:val="24"/>
        </w:rPr>
      </w:pPr>
      <w:r w:rsidRPr="00FB3400">
        <w:rPr>
          <w:b/>
          <w:sz w:val="24"/>
          <w:szCs w:val="24"/>
        </w:rPr>
        <w:t xml:space="preserve">Revision 5.1, </w:t>
      </w:r>
      <w:r w:rsidR="00600E65" w:rsidRPr="00FB3400">
        <w:rPr>
          <w:b/>
          <w:sz w:val="24"/>
          <w:szCs w:val="24"/>
        </w:rPr>
        <w:t>October 11</w:t>
      </w:r>
      <w:r w:rsidR="007D3DB8" w:rsidRPr="00FB3400">
        <w:rPr>
          <w:b/>
          <w:sz w:val="24"/>
          <w:szCs w:val="24"/>
        </w:rPr>
        <w:t>, 2012</w:t>
      </w:r>
    </w:p>
    <w:p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Added support extended VXIbus block transfer protocols and trigger capabilities according to VXI-1 4.0. Extensions for PXI.</w:t>
      </w:r>
    </w:p>
    <w:p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rsidR="00B37839" w:rsidRPr="006078A0" w:rsidRDefault="00B37839" w:rsidP="00B37839">
      <w:pPr>
        <w:outlineLvl w:val="0"/>
        <w:rPr>
          <w:b/>
          <w:sz w:val="24"/>
          <w:szCs w:val="24"/>
        </w:rPr>
      </w:pPr>
      <w:r w:rsidRPr="006078A0">
        <w:rPr>
          <w:b/>
          <w:sz w:val="24"/>
          <w:szCs w:val="24"/>
        </w:rPr>
        <w:t xml:space="preserve">Revision 5.7, February </w:t>
      </w:r>
      <w:r w:rsidR="008F3A31">
        <w:rPr>
          <w:b/>
          <w:sz w:val="24"/>
          <w:szCs w:val="24"/>
        </w:rPr>
        <w:t>26</w:t>
      </w:r>
      <w:r w:rsidRPr="006078A0">
        <w:rPr>
          <w:b/>
          <w:sz w:val="24"/>
          <w:szCs w:val="24"/>
        </w:rPr>
        <w:t>, 2016</w:t>
      </w:r>
    </w:p>
    <w:p w:rsidR="00B37839" w:rsidRDefault="00B3783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 PXI trigger lines TTL8-TTL11.</w:t>
      </w:r>
      <w:r w:rsidR="001F1434">
        <w:rPr>
          <w:color w:val="000000"/>
        </w:rPr>
        <w:t xml:space="preserve"> Added support for MinGW and Clang compilers.</w:t>
      </w:r>
    </w:p>
    <w:p w:rsidR="00C55ED9" w:rsidRPr="0092267E" w:rsidRDefault="00C55ED9"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36603" w:rsidRDefault="00F36603" w:rsidP="00F36603">
      <w:pPr>
        <w:jc w:val="center"/>
        <w:rPr>
          <w:b/>
          <w:sz w:val="28"/>
        </w:rPr>
      </w:pPr>
      <w:r>
        <w:rPr>
          <w:b/>
          <w:sz w:val="28"/>
        </w:rPr>
        <w:t>NOTICE</w:t>
      </w:r>
    </w:p>
    <w:p w:rsidR="00F36603" w:rsidRDefault="00F36603" w:rsidP="00F36603">
      <w:pPr>
        <w:jc w:val="center"/>
        <w:rPr>
          <w:b/>
          <w:sz w:val="28"/>
        </w:rPr>
      </w:pPr>
    </w:p>
    <w:p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rsidR="00F36603" w:rsidRDefault="00F36603" w:rsidP="00F36603"/>
    <w:p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rsidR="00F36603" w:rsidRDefault="00F36603" w:rsidP="00F36603"/>
    <w:p w:rsidR="00F36603" w:rsidRDefault="00F36603" w:rsidP="00F36603">
      <w:pPr>
        <w:jc w:val="center"/>
        <w:rPr>
          <w:b/>
          <w:sz w:val="28"/>
          <w:szCs w:val="28"/>
        </w:rPr>
      </w:pPr>
      <w:bookmarkStart w:id="0" w:name="_Toc530746285"/>
      <w:bookmarkStart w:id="1" w:name="_Toc163638559"/>
      <w:r w:rsidRPr="00D34080">
        <w:rPr>
          <w:b/>
          <w:sz w:val="28"/>
          <w:szCs w:val="28"/>
        </w:rPr>
        <w:t>Warranty</w:t>
      </w:r>
      <w:bookmarkEnd w:id="0"/>
      <w:bookmarkEnd w:id="1"/>
    </w:p>
    <w:p w:rsidR="00F36603" w:rsidRPr="00D34080" w:rsidRDefault="00F36603" w:rsidP="00F36603">
      <w:pPr>
        <w:jc w:val="center"/>
        <w:rPr>
          <w:b/>
          <w:sz w:val="28"/>
          <w:szCs w:val="28"/>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053D2E" w:rsidRDefault="00053D2E">
      <w:pPr>
        <w:ind w:left="360"/>
        <w:rPr>
          <w:color w:val="000000"/>
          <w:sz w:val="24"/>
        </w:rPr>
        <w:sectPr w:rsidR="00053D2E">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sectPr>
      </w:pPr>
    </w:p>
    <w:p w:rsidR="00053D2E" w:rsidRDefault="00053D2E">
      <w:pPr>
        <w:jc w:val="center"/>
        <w:rPr>
          <w:b/>
          <w:color w:val="000000"/>
          <w:sz w:val="36"/>
        </w:rPr>
      </w:pPr>
      <w:r>
        <w:rPr>
          <w:b/>
          <w:color w:val="000000"/>
          <w:sz w:val="36"/>
        </w:rPr>
        <w:lastRenderedPageBreak/>
        <w:t>Table of Contents</w:t>
      </w:r>
    </w:p>
    <w:p w:rsidR="00053D2E" w:rsidRDefault="00053D2E">
      <w:pPr>
        <w:rPr>
          <w:b/>
          <w:color w:val="000000"/>
          <w:sz w:val="24"/>
        </w:rPr>
      </w:pPr>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r>
        <w:rPr>
          <w:b/>
          <w:color w:val="000000"/>
          <w:sz w:val="24"/>
        </w:rPr>
        <w:fldChar w:fldCharType="begin"/>
      </w:r>
      <w:r w:rsidR="00393022">
        <w:rPr>
          <w:b/>
          <w:color w:val="000000"/>
          <w:sz w:val="24"/>
        </w:rPr>
        <w:instrText xml:space="preserve"> TOC \o "1-3" \h \z \u </w:instrText>
      </w:r>
      <w:r>
        <w:rPr>
          <w:b/>
          <w:color w:val="000000"/>
          <w:sz w:val="24"/>
        </w:rPr>
        <w:fldChar w:fldCharType="separate"/>
      </w:r>
      <w:hyperlink w:anchor="_Toc135113804" w:history="1">
        <w:r w:rsidR="00CD79CE" w:rsidRPr="00241767">
          <w:rPr>
            <w:rStyle w:val="Hyperlink"/>
            <w:noProof/>
          </w:rPr>
          <w:t>Section 1</w:t>
        </w:r>
        <w:r w:rsidR="00CD79CE">
          <w:rPr>
            <w:rFonts w:ascii="Times New Roman" w:hAnsi="Times New Roman"/>
            <w:noProof/>
            <w:sz w:val="24"/>
            <w:szCs w:val="24"/>
            <w:lang w:eastAsia="en-US"/>
          </w:rPr>
          <w:tab/>
        </w:r>
        <w:r w:rsidR="00CD79CE" w:rsidRPr="00241767">
          <w:rPr>
            <w:rStyle w:val="Hyperlink"/>
            <w:noProof/>
          </w:rPr>
          <w:t>Introduction</w:t>
        </w:r>
        <w:r w:rsidR="0061460C">
          <w:rPr>
            <w:rStyle w:val="Hyperlink"/>
            <w:noProof/>
          </w:rPr>
          <w:t xml:space="preserve"> to the VXI</w:t>
        </w:r>
        <w:r w:rsidR="0061460C" w:rsidRPr="0061460C">
          <w:rPr>
            <w:rStyle w:val="Hyperlink"/>
            <w:i/>
            <w:noProof/>
          </w:rPr>
          <w:t>plug&amp;play</w:t>
        </w:r>
        <w:r w:rsidR="0061460C">
          <w:rPr>
            <w:rStyle w:val="Hyperlink"/>
            <w:noProof/>
          </w:rPr>
          <w:t xml:space="preserve"> Systems Alliance and the IVI Foundation</w:t>
        </w:r>
        <w:r w:rsidR="00CD79CE">
          <w:rPr>
            <w:noProof/>
            <w:webHidden/>
          </w:rPr>
          <w:tab/>
          <w:t>1-</w:t>
        </w:r>
        <w:r>
          <w:rPr>
            <w:noProof/>
            <w:webHidden/>
          </w:rPr>
          <w:fldChar w:fldCharType="begin"/>
        </w:r>
        <w:r w:rsidR="00CD79CE">
          <w:rPr>
            <w:noProof/>
            <w:webHidden/>
          </w:rPr>
          <w:instrText xml:space="preserve"> PAGEREF _Toc135113804 \h </w:instrText>
        </w:r>
        <w:r>
          <w:rPr>
            <w:noProof/>
            <w:webHidden/>
          </w:rPr>
        </w:r>
        <w:r>
          <w:rPr>
            <w:noProof/>
            <w:webHidden/>
          </w:rPr>
          <w:fldChar w:fldCharType="separate"/>
        </w:r>
        <w:r w:rsidR="00A37244">
          <w:rPr>
            <w:noProof/>
            <w:webHidden/>
          </w:rPr>
          <w:t>1</w:t>
        </w:r>
        <w:r>
          <w:rPr>
            <w:noProof/>
            <w:webHidden/>
          </w:rPr>
          <w:fldChar w:fldCharType="end"/>
        </w:r>
      </w:hyperlink>
    </w:p>
    <w:p w:rsidR="00CD79CE" w:rsidRDefault="00E8491E"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5" w:history="1">
        <w:r w:rsidR="00CD79CE" w:rsidRPr="00241767">
          <w:rPr>
            <w:rStyle w:val="Hyperlink"/>
            <w:noProof/>
          </w:rPr>
          <w:t>Section 2</w:t>
        </w:r>
        <w:r w:rsidR="00CD79CE">
          <w:rPr>
            <w:rFonts w:ascii="Times New Roman" w:hAnsi="Times New Roman"/>
            <w:noProof/>
            <w:sz w:val="24"/>
            <w:szCs w:val="24"/>
            <w:lang w:eastAsia="en-US"/>
          </w:rPr>
          <w:tab/>
        </w:r>
        <w:r w:rsidR="00CD79CE" w:rsidRPr="00241767">
          <w:rPr>
            <w:rStyle w:val="Hyperlink"/>
            <w:noProof/>
          </w:rPr>
          <w:t>Overview of VISA Implementation Specification</w:t>
        </w:r>
        <w:r w:rsidR="00CD79CE">
          <w:rPr>
            <w:noProof/>
            <w:webHidden/>
          </w:rPr>
          <w:tab/>
          <w:t>2-</w:t>
        </w:r>
        <w:r w:rsidR="001F71FC">
          <w:rPr>
            <w:noProof/>
            <w:webHidden/>
          </w:rPr>
          <w:fldChar w:fldCharType="begin"/>
        </w:r>
        <w:r w:rsidR="00CD79CE">
          <w:rPr>
            <w:noProof/>
            <w:webHidden/>
          </w:rPr>
          <w:instrText xml:space="preserve"> PAGEREF _Toc135113805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6" w:history="1">
        <w:r w:rsidR="00CD79CE" w:rsidRPr="00241767">
          <w:rPr>
            <w:rStyle w:val="Hyperlink"/>
            <w:noProof/>
          </w:rPr>
          <w:t>2.1</w:t>
        </w:r>
        <w:r w:rsidR="00CD79CE">
          <w:rPr>
            <w:rFonts w:ascii="Times New Roman" w:hAnsi="Times New Roman"/>
            <w:noProof/>
            <w:sz w:val="24"/>
            <w:szCs w:val="24"/>
            <w:lang w:eastAsia="en-US"/>
          </w:rPr>
          <w:tab/>
        </w:r>
        <w:r w:rsidR="00CD79CE" w:rsidRPr="00241767">
          <w:rPr>
            <w:rStyle w:val="Hyperlink"/>
            <w:noProof/>
          </w:rPr>
          <w:t>Objectives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_Toc135113806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7" w:history="1">
        <w:r w:rsidR="00CD79CE" w:rsidRPr="00241767">
          <w:rPr>
            <w:rStyle w:val="Hyperlink"/>
            <w:noProof/>
          </w:rPr>
          <w:t>2.2</w:t>
        </w:r>
        <w:r w:rsidR="00CD79CE">
          <w:rPr>
            <w:rFonts w:ascii="Times New Roman" w:hAnsi="Times New Roman"/>
            <w:noProof/>
            <w:sz w:val="24"/>
            <w:szCs w:val="24"/>
            <w:lang w:eastAsia="en-US"/>
          </w:rPr>
          <w:tab/>
        </w:r>
        <w:r w:rsidR="00CD79CE" w:rsidRPr="00241767">
          <w:rPr>
            <w:rStyle w:val="Hyperlink"/>
            <w:noProof/>
          </w:rPr>
          <w:t>Audience for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_Toc135113807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8" w:history="1">
        <w:r w:rsidR="00CD79CE" w:rsidRPr="00241767">
          <w:rPr>
            <w:rStyle w:val="Hyperlink"/>
            <w:noProof/>
          </w:rPr>
          <w:t>2.3</w:t>
        </w:r>
        <w:r w:rsidR="00CD79CE">
          <w:rPr>
            <w:rFonts w:ascii="Times New Roman" w:hAnsi="Times New Roman"/>
            <w:noProof/>
            <w:sz w:val="24"/>
            <w:szCs w:val="24"/>
            <w:lang w:eastAsia="en-US"/>
          </w:rPr>
          <w:tab/>
        </w:r>
        <w:r w:rsidR="00CD79CE" w:rsidRPr="00241767">
          <w:rPr>
            <w:rStyle w:val="Hyperlink"/>
            <w:noProof/>
          </w:rPr>
          <w:t>Scope and Organization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_Toc135113808 \h </w:instrText>
        </w:r>
        <w:r w:rsidR="001F71FC">
          <w:rPr>
            <w:noProof/>
            <w:webHidden/>
          </w:rPr>
        </w:r>
        <w:r w:rsidR="001F71FC">
          <w:rPr>
            <w:noProof/>
            <w:webHidden/>
          </w:rPr>
          <w:fldChar w:fldCharType="separate"/>
        </w:r>
        <w:r w:rsidR="00A37244">
          <w:rPr>
            <w:noProof/>
            <w:webHidden/>
          </w:rPr>
          <w:t>2</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9" w:history="1">
        <w:r w:rsidR="00CD79CE" w:rsidRPr="00241767">
          <w:rPr>
            <w:rStyle w:val="Hyperlink"/>
            <w:noProof/>
          </w:rPr>
          <w:t>2.4</w:t>
        </w:r>
        <w:r w:rsidR="00CD79CE">
          <w:rPr>
            <w:rFonts w:ascii="Times New Roman" w:hAnsi="Times New Roman"/>
            <w:noProof/>
            <w:sz w:val="24"/>
            <w:szCs w:val="24"/>
            <w:lang w:eastAsia="en-US"/>
          </w:rPr>
          <w:tab/>
        </w:r>
        <w:r w:rsidR="00CD79CE" w:rsidRPr="00241767">
          <w:rPr>
            <w:rStyle w:val="Hyperlink"/>
            <w:noProof/>
          </w:rPr>
          <w:t>Application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_Toc135113809 \h </w:instrText>
        </w:r>
        <w:r w:rsidR="001F71FC">
          <w:rPr>
            <w:noProof/>
            <w:webHidden/>
          </w:rPr>
        </w:r>
        <w:r w:rsidR="001F71FC">
          <w:rPr>
            <w:noProof/>
            <w:webHidden/>
          </w:rPr>
          <w:fldChar w:fldCharType="separate"/>
        </w:r>
        <w:r w:rsidR="00A37244">
          <w:rPr>
            <w:noProof/>
            <w:webHidden/>
          </w:rPr>
          <w:t>2</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0" w:history="1">
        <w:r w:rsidR="00CD79CE" w:rsidRPr="00241767">
          <w:rPr>
            <w:rStyle w:val="Hyperlink"/>
            <w:noProof/>
          </w:rPr>
          <w:t>2.5</w:t>
        </w:r>
        <w:r w:rsidR="00CD79CE">
          <w:rPr>
            <w:rFonts w:ascii="Times New Roman" w:hAnsi="Times New Roman"/>
            <w:noProof/>
            <w:sz w:val="24"/>
            <w:szCs w:val="24"/>
            <w:lang w:eastAsia="en-US"/>
          </w:rPr>
          <w:tab/>
        </w:r>
        <w:r w:rsidR="00CD79CE" w:rsidRPr="00241767">
          <w:rPr>
            <w:rStyle w:val="Hyperlink"/>
            <w:noProof/>
          </w:rPr>
          <w:t>References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_Toc135113810 \h </w:instrText>
        </w:r>
        <w:r w:rsidR="001F71FC">
          <w:rPr>
            <w:noProof/>
            <w:webHidden/>
          </w:rPr>
        </w:r>
        <w:r w:rsidR="001F71FC">
          <w:rPr>
            <w:noProof/>
            <w:webHidden/>
          </w:rPr>
          <w:fldChar w:fldCharType="separate"/>
        </w:r>
        <w:r w:rsidR="00A37244">
          <w:rPr>
            <w:noProof/>
            <w:webHidden/>
          </w:rPr>
          <w:t>2</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1" w:history="1">
        <w:r w:rsidR="00CD79CE" w:rsidRPr="00241767">
          <w:rPr>
            <w:rStyle w:val="Hyperlink"/>
            <w:noProof/>
          </w:rPr>
          <w:t>2.6</w:t>
        </w:r>
        <w:r w:rsidR="00CD79CE">
          <w:rPr>
            <w:rFonts w:ascii="Times New Roman" w:hAnsi="Times New Roman"/>
            <w:noProof/>
            <w:sz w:val="24"/>
            <w:szCs w:val="24"/>
            <w:lang w:eastAsia="en-US"/>
          </w:rPr>
          <w:tab/>
        </w:r>
        <w:r w:rsidR="00CD79CE" w:rsidRPr="00241767">
          <w:rPr>
            <w:rStyle w:val="Hyperlink"/>
            <w:noProof/>
          </w:rPr>
          <w:t>Definition of Terms and Acronyms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_Toc135113811 \h </w:instrText>
        </w:r>
        <w:r w:rsidR="001F71FC">
          <w:rPr>
            <w:noProof/>
            <w:webHidden/>
          </w:rPr>
        </w:r>
        <w:r w:rsidR="001F71FC">
          <w:rPr>
            <w:noProof/>
            <w:webHidden/>
          </w:rPr>
          <w:fldChar w:fldCharType="separate"/>
        </w:r>
        <w:r w:rsidR="00A37244">
          <w:rPr>
            <w:noProof/>
            <w:webHidden/>
          </w:rPr>
          <w:t>3</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2" w:history="1">
        <w:r w:rsidR="00CD79CE" w:rsidRPr="00241767">
          <w:rPr>
            <w:rStyle w:val="Hyperlink"/>
            <w:noProof/>
          </w:rPr>
          <w:t>2.7</w:t>
        </w:r>
        <w:r w:rsidR="00CD79CE">
          <w:rPr>
            <w:rFonts w:ascii="Times New Roman" w:hAnsi="Times New Roman"/>
            <w:noProof/>
            <w:sz w:val="24"/>
            <w:szCs w:val="24"/>
            <w:lang w:eastAsia="en-US"/>
          </w:rPr>
          <w:tab/>
        </w:r>
        <w:r w:rsidR="00CD79CE" w:rsidRPr="00241767">
          <w:rPr>
            <w:rStyle w:val="Hyperlink"/>
            <w:noProof/>
          </w:rPr>
          <w:t>Conventions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_Toc135113812 \h </w:instrText>
        </w:r>
        <w:r w:rsidR="001F71FC">
          <w:rPr>
            <w:noProof/>
            <w:webHidden/>
          </w:rPr>
        </w:r>
        <w:r w:rsidR="001F71FC">
          <w:rPr>
            <w:noProof/>
            <w:webHidden/>
          </w:rPr>
          <w:fldChar w:fldCharType="separate"/>
        </w:r>
        <w:r w:rsidR="00A37244">
          <w:rPr>
            <w:noProof/>
            <w:webHidden/>
          </w:rPr>
          <w:t>6</w:t>
        </w:r>
        <w:r w:rsidR="001F71FC">
          <w:rPr>
            <w:noProof/>
            <w:webHidden/>
          </w:rPr>
          <w:fldChar w:fldCharType="end"/>
        </w:r>
      </w:hyperlink>
    </w:p>
    <w:p w:rsidR="00CD79CE" w:rsidRDefault="00E8491E"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4" w:history="1">
        <w:r w:rsidR="00CD79CE" w:rsidRPr="00241767">
          <w:rPr>
            <w:rStyle w:val="Hyperlink"/>
            <w:noProof/>
          </w:rPr>
          <w:t>Section 3</w:t>
        </w:r>
        <w:r w:rsidR="00CD79CE">
          <w:rPr>
            <w:rFonts w:ascii="Times New Roman" w:hAnsi="Times New Roman"/>
            <w:noProof/>
            <w:sz w:val="24"/>
            <w:szCs w:val="24"/>
            <w:lang w:eastAsia="en-US"/>
          </w:rPr>
          <w:tab/>
        </w:r>
        <w:r w:rsidR="00CD79CE" w:rsidRPr="00241767">
          <w:rPr>
            <w:rStyle w:val="Hyperlink"/>
            <w:noProof/>
          </w:rPr>
          <w:t>VISA Textual Language Bindings</w:t>
        </w:r>
        <w:r w:rsidR="00CD79CE">
          <w:rPr>
            <w:noProof/>
            <w:webHidden/>
          </w:rPr>
          <w:tab/>
          <w:t>3-</w:t>
        </w:r>
        <w:r w:rsidR="001F71FC">
          <w:rPr>
            <w:noProof/>
            <w:webHidden/>
          </w:rPr>
          <w:fldChar w:fldCharType="begin"/>
        </w:r>
        <w:r w:rsidR="00CD79CE">
          <w:rPr>
            <w:noProof/>
            <w:webHidden/>
          </w:rPr>
          <w:instrText xml:space="preserve"> PAGEREF _Toc135113814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5" w:history="1">
        <w:r w:rsidR="00CD79CE" w:rsidRPr="00241767">
          <w:rPr>
            <w:rStyle w:val="Hyperlink"/>
            <w:noProof/>
          </w:rPr>
          <w:t>3.1</w:t>
        </w:r>
        <w:r w:rsidR="00CD79CE">
          <w:rPr>
            <w:rFonts w:ascii="Times New Roman" w:hAnsi="Times New Roman"/>
            <w:noProof/>
            <w:sz w:val="24"/>
            <w:szCs w:val="24"/>
            <w:lang w:eastAsia="en-US"/>
          </w:rPr>
          <w:tab/>
        </w:r>
        <w:r w:rsidR="00CD79CE" w:rsidRPr="00241767">
          <w:rPr>
            <w:rStyle w:val="Hyperlink"/>
            <w:noProof/>
          </w:rPr>
          <w:t>Type Assignments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_Toc135113815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6" w:history="1">
        <w:r w:rsidR="00CD79CE" w:rsidRPr="00241767">
          <w:rPr>
            <w:rStyle w:val="Hyperlink"/>
            <w:noProof/>
          </w:rPr>
          <w:t>3.1.1</w:t>
        </w:r>
        <w:r w:rsidR="00CD79CE">
          <w:rPr>
            <w:rFonts w:ascii="Times New Roman" w:hAnsi="Times New Roman"/>
            <w:noProof/>
            <w:sz w:val="24"/>
            <w:szCs w:val="24"/>
            <w:lang w:eastAsia="en-US"/>
          </w:rPr>
          <w:tab/>
        </w:r>
        <w:r w:rsidR="00CD79CE" w:rsidRPr="00241767">
          <w:rPr>
            <w:rStyle w:val="Hyperlink"/>
            <w:noProof/>
          </w:rPr>
          <w:t>Type Assignments for WIN95 and WINNT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_Toc135113816 \h </w:instrText>
        </w:r>
        <w:r w:rsidR="001F71FC">
          <w:rPr>
            <w:noProof/>
            <w:webHidden/>
          </w:rPr>
        </w:r>
        <w:r w:rsidR="001F71FC">
          <w:rPr>
            <w:noProof/>
            <w:webHidden/>
          </w:rPr>
          <w:fldChar w:fldCharType="separate"/>
        </w:r>
        <w:r w:rsidR="00A37244">
          <w:rPr>
            <w:noProof/>
            <w:webHidden/>
          </w:rPr>
          <w:t>5</w:t>
        </w:r>
        <w:r w:rsidR="001F71FC">
          <w:rPr>
            <w:noProof/>
            <w:webHidden/>
          </w:rPr>
          <w:fldChar w:fldCharType="end"/>
        </w:r>
      </w:hyperlink>
    </w:p>
    <w:p w:rsidR="00CD79CE" w:rsidRDefault="00E8491E"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7" w:history="1">
        <w:r w:rsidR="00CD79CE" w:rsidRPr="00241767">
          <w:rPr>
            <w:rStyle w:val="Hyperlink"/>
            <w:noProof/>
          </w:rPr>
          <w:t>3.1.2</w:t>
        </w:r>
        <w:r w:rsidR="00CD79CE">
          <w:rPr>
            <w:rFonts w:ascii="Times New Roman" w:hAnsi="Times New Roman"/>
            <w:noProof/>
            <w:sz w:val="24"/>
            <w:szCs w:val="24"/>
            <w:lang w:eastAsia="en-US"/>
          </w:rPr>
          <w:tab/>
        </w:r>
        <w:r w:rsidR="00CD79CE" w:rsidRPr="00241767">
          <w:rPr>
            <w:rStyle w:val="Hyperlink"/>
            <w:noProof/>
          </w:rPr>
          <w:t>Type Assignments for WIN64 Framework</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_Toc135113817 \h </w:instrText>
        </w:r>
        <w:r w:rsidR="001F71FC">
          <w:rPr>
            <w:noProof/>
            <w:webHidden/>
          </w:rPr>
        </w:r>
        <w:r w:rsidR="001F71FC">
          <w:rPr>
            <w:noProof/>
            <w:webHidden/>
          </w:rPr>
          <w:fldChar w:fldCharType="separate"/>
        </w:r>
        <w:r w:rsidR="00A37244">
          <w:rPr>
            <w:noProof/>
            <w:webHidden/>
          </w:rPr>
          <w:t>5</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0" w:history="1">
        <w:r w:rsidR="00CD79CE" w:rsidRPr="00241767">
          <w:rPr>
            <w:rStyle w:val="Hyperlink"/>
            <w:noProof/>
          </w:rPr>
          <w:t>3.2</w:t>
        </w:r>
        <w:r w:rsidR="00CD79CE">
          <w:rPr>
            <w:rFonts w:ascii="Times New Roman" w:hAnsi="Times New Roman"/>
            <w:noProof/>
            <w:sz w:val="24"/>
            <w:szCs w:val="24"/>
            <w:lang w:eastAsia="en-US"/>
          </w:rPr>
          <w:tab/>
        </w:r>
        <w:r w:rsidR="00CD79CE" w:rsidRPr="00241767">
          <w:rPr>
            <w:rStyle w:val="Hyperlink"/>
            <w:noProof/>
          </w:rPr>
          <w:t>Operation Prototypes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_Toc135113820 \h </w:instrText>
        </w:r>
        <w:r w:rsidR="001F71FC">
          <w:rPr>
            <w:noProof/>
            <w:webHidden/>
          </w:rPr>
        </w:r>
        <w:r w:rsidR="001F71FC">
          <w:rPr>
            <w:noProof/>
            <w:webHidden/>
          </w:rPr>
          <w:fldChar w:fldCharType="separate"/>
        </w:r>
        <w:r w:rsidR="00A37244">
          <w:rPr>
            <w:noProof/>
            <w:webHidden/>
          </w:rPr>
          <w:t>6</w:t>
        </w:r>
        <w:r w:rsidR="001F71FC">
          <w:rPr>
            <w:noProof/>
            <w:webHidden/>
          </w:rPr>
          <w:fldChar w:fldCharType="end"/>
        </w:r>
      </w:hyperlink>
    </w:p>
    <w:p w:rsidR="00CD79CE" w:rsidRDefault="00E8491E"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1" w:history="1">
        <w:r w:rsidR="00CD79CE" w:rsidRPr="00241767">
          <w:rPr>
            <w:rStyle w:val="Hyperlink"/>
            <w:noProof/>
          </w:rPr>
          <w:t>3.2.1</w:t>
        </w:r>
        <w:r w:rsidR="00CD79CE">
          <w:rPr>
            <w:rFonts w:ascii="Times New Roman" w:hAnsi="Times New Roman"/>
            <w:noProof/>
            <w:sz w:val="24"/>
            <w:szCs w:val="24"/>
            <w:lang w:eastAsia="en-US"/>
          </w:rPr>
          <w:tab/>
        </w:r>
        <w:r w:rsidR="00CD79CE" w:rsidRPr="00241767">
          <w:rPr>
            <w:rStyle w:val="Hyperlink"/>
            <w:noProof/>
          </w:rPr>
          <w:t>Operation Prototypes for WIN95 and WINNT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_Toc135113821 \h </w:instrText>
        </w:r>
        <w:r w:rsidR="001F71FC">
          <w:rPr>
            <w:noProof/>
            <w:webHidden/>
          </w:rPr>
        </w:r>
        <w:r w:rsidR="001F71FC">
          <w:rPr>
            <w:noProof/>
            <w:webHidden/>
          </w:rPr>
          <w:fldChar w:fldCharType="separate"/>
        </w:r>
        <w:r w:rsidR="00A37244">
          <w:rPr>
            <w:noProof/>
            <w:webHidden/>
          </w:rPr>
          <w:t>11</w:t>
        </w:r>
        <w:r w:rsidR="001F71FC">
          <w:rPr>
            <w:noProof/>
            <w:webHidden/>
          </w:rPr>
          <w:fldChar w:fldCharType="end"/>
        </w:r>
      </w:hyperlink>
    </w:p>
    <w:p w:rsidR="00CD79CE" w:rsidRDefault="00E8491E"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2" w:history="1">
        <w:r w:rsidR="00CD79CE" w:rsidRPr="00241767">
          <w:rPr>
            <w:rStyle w:val="Hyperlink"/>
            <w:noProof/>
          </w:rPr>
          <w:t>3.2.2</w:t>
        </w:r>
        <w:r w:rsidR="00CD79CE">
          <w:rPr>
            <w:rFonts w:ascii="Times New Roman" w:hAnsi="Times New Roman"/>
            <w:noProof/>
            <w:sz w:val="24"/>
            <w:szCs w:val="24"/>
            <w:lang w:eastAsia="en-US"/>
          </w:rPr>
          <w:tab/>
        </w:r>
        <w:r w:rsidR="00CD79CE" w:rsidRPr="00241767">
          <w:rPr>
            <w:rStyle w:val="Hyperlink"/>
            <w:noProof/>
          </w:rPr>
          <w:t>Operation Prototypes for WIN64 Framework</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_Toc135113822 \h </w:instrText>
        </w:r>
        <w:r w:rsidR="001F71FC">
          <w:rPr>
            <w:noProof/>
            <w:webHidden/>
          </w:rPr>
        </w:r>
        <w:r w:rsidR="001F71FC">
          <w:rPr>
            <w:noProof/>
            <w:webHidden/>
          </w:rPr>
          <w:fldChar w:fldCharType="separate"/>
        </w:r>
        <w:r w:rsidR="00A37244">
          <w:rPr>
            <w:noProof/>
            <w:webHidden/>
          </w:rPr>
          <w:t>16</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5" w:history="1">
        <w:r w:rsidR="00CD79CE" w:rsidRPr="00241767">
          <w:rPr>
            <w:rStyle w:val="Hyperlink"/>
            <w:noProof/>
          </w:rPr>
          <w:t>3.3</w:t>
        </w:r>
        <w:r w:rsidR="00CD79CE">
          <w:rPr>
            <w:rFonts w:ascii="Times New Roman" w:hAnsi="Times New Roman"/>
            <w:noProof/>
            <w:sz w:val="24"/>
            <w:szCs w:val="24"/>
            <w:lang w:eastAsia="en-US"/>
          </w:rPr>
          <w:tab/>
        </w:r>
        <w:r w:rsidR="00CD79CE" w:rsidRPr="00241767">
          <w:rPr>
            <w:rStyle w:val="Hyperlink"/>
            <w:noProof/>
          </w:rPr>
          <w:t>Completion and Error Codes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_Toc135113825 \h </w:instrText>
        </w:r>
        <w:r w:rsidR="001F71FC">
          <w:rPr>
            <w:noProof/>
            <w:webHidden/>
          </w:rPr>
        </w:r>
        <w:r w:rsidR="001F71FC">
          <w:rPr>
            <w:noProof/>
            <w:webHidden/>
          </w:rPr>
          <w:fldChar w:fldCharType="separate"/>
        </w:r>
        <w:r w:rsidR="00A37244">
          <w:rPr>
            <w:noProof/>
            <w:webHidden/>
          </w:rPr>
          <w:t>17</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6" w:history="1">
        <w:r w:rsidR="00CD79CE" w:rsidRPr="00241767">
          <w:rPr>
            <w:rStyle w:val="Hyperlink"/>
            <w:noProof/>
          </w:rPr>
          <w:t>3.4</w:t>
        </w:r>
        <w:r w:rsidR="00CD79CE">
          <w:rPr>
            <w:rFonts w:ascii="Times New Roman" w:hAnsi="Times New Roman"/>
            <w:noProof/>
            <w:sz w:val="24"/>
            <w:szCs w:val="24"/>
            <w:lang w:eastAsia="en-US"/>
          </w:rPr>
          <w:tab/>
        </w:r>
        <w:r w:rsidR="00CD79CE" w:rsidRPr="00241767">
          <w:rPr>
            <w:rStyle w:val="Hyperlink"/>
            <w:noProof/>
          </w:rPr>
          <w:t>Attribute Values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_Toc135113826 \h </w:instrText>
        </w:r>
        <w:r w:rsidR="001F71FC">
          <w:rPr>
            <w:noProof/>
            <w:webHidden/>
          </w:rPr>
        </w:r>
        <w:r w:rsidR="001F71FC">
          <w:rPr>
            <w:noProof/>
            <w:webHidden/>
          </w:rPr>
          <w:fldChar w:fldCharType="separate"/>
        </w:r>
        <w:r w:rsidR="00A37244">
          <w:rPr>
            <w:noProof/>
            <w:webHidden/>
          </w:rPr>
          <w:t>21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7" w:history="1">
        <w:r w:rsidR="00CD79CE" w:rsidRPr="00241767">
          <w:rPr>
            <w:rStyle w:val="Hyperlink"/>
            <w:noProof/>
          </w:rPr>
          <w:t>3.5</w:t>
        </w:r>
        <w:r w:rsidR="00CD79CE">
          <w:rPr>
            <w:rFonts w:ascii="Times New Roman" w:hAnsi="Times New Roman"/>
            <w:noProof/>
            <w:sz w:val="24"/>
            <w:szCs w:val="24"/>
            <w:lang w:eastAsia="en-US"/>
          </w:rPr>
          <w:tab/>
        </w:r>
        <w:r w:rsidR="00CD79CE" w:rsidRPr="00241767">
          <w:rPr>
            <w:rStyle w:val="Hyperlink"/>
            <w:noProof/>
          </w:rPr>
          <w:t>Event Type Values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_Toc135113827 \h </w:instrText>
        </w:r>
        <w:r w:rsidR="001F71FC">
          <w:rPr>
            <w:noProof/>
            <w:webHidden/>
          </w:rPr>
        </w:r>
        <w:r w:rsidR="001F71FC">
          <w:rPr>
            <w:noProof/>
            <w:webHidden/>
          </w:rPr>
          <w:fldChar w:fldCharType="separate"/>
        </w:r>
        <w:r w:rsidR="00A37244">
          <w:rPr>
            <w:noProof/>
            <w:webHidden/>
          </w:rPr>
          <w:t>26</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8" w:history="1">
        <w:r w:rsidR="00CD79CE" w:rsidRPr="00241767">
          <w:rPr>
            <w:rStyle w:val="Hyperlink"/>
            <w:noProof/>
          </w:rPr>
          <w:t>3.6</w:t>
        </w:r>
        <w:r w:rsidR="00CD79CE">
          <w:rPr>
            <w:rFonts w:ascii="Times New Roman" w:hAnsi="Times New Roman"/>
            <w:noProof/>
            <w:sz w:val="24"/>
            <w:szCs w:val="24"/>
            <w:lang w:eastAsia="en-US"/>
          </w:rPr>
          <w:tab/>
        </w:r>
        <w:r w:rsidR="00CD79CE" w:rsidRPr="00241767">
          <w:rPr>
            <w:rStyle w:val="Hyperlink"/>
            <w:noProof/>
          </w:rPr>
          <w:t>Values and Ranges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_Toc135113828 \h </w:instrText>
        </w:r>
        <w:r w:rsidR="001F71FC">
          <w:rPr>
            <w:noProof/>
            <w:webHidden/>
          </w:rPr>
        </w:r>
        <w:r w:rsidR="001F71FC">
          <w:rPr>
            <w:noProof/>
            <w:webHidden/>
          </w:rPr>
          <w:fldChar w:fldCharType="separate"/>
        </w:r>
        <w:r w:rsidR="00A37244">
          <w:rPr>
            <w:noProof/>
            <w:webHidden/>
          </w:rPr>
          <w:t>27</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9" w:history="1">
        <w:r w:rsidR="00CD79CE" w:rsidRPr="00241767">
          <w:rPr>
            <w:rStyle w:val="Hyperlink"/>
            <w:noProof/>
          </w:rPr>
          <w:t>3.7</w:t>
        </w:r>
        <w:r w:rsidR="00CD79CE">
          <w:rPr>
            <w:rFonts w:ascii="Times New Roman" w:hAnsi="Times New Roman"/>
            <w:noProof/>
            <w:sz w:val="24"/>
            <w:szCs w:val="24"/>
            <w:lang w:eastAsia="en-US"/>
          </w:rPr>
          <w:tab/>
        </w:r>
        <w:r w:rsidR="00CD79CE" w:rsidRPr="00241767">
          <w:rPr>
            <w:rStyle w:val="Hyperlink"/>
            <w:noProof/>
          </w:rPr>
          <w:t>Library Requirements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_Toc135113829 \h </w:instrText>
        </w:r>
        <w:r w:rsidR="001F71FC">
          <w:rPr>
            <w:noProof/>
            <w:webHidden/>
          </w:rPr>
        </w:r>
        <w:r w:rsidR="001F71FC">
          <w:rPr>
            <w:noProof/>
            <w:webHidden/>
          </w:rPr>
          <w:fldChar w:fldCharType="separate"/>
        </w:r>
        <w:r w:rsidR="00A37244">
          <w:rPr>
            <w:noProof/>
            <w:webHidden/>
          </w:rPr>
          <w:t>31</w:t>
        </w:r>
        <w:r w:rsidR="001F71FC">
          <w:rPr>
            <w:noProof/>
            <w:webHidden/>
          </w:rPr>
          <w:fldChar w:fldCharType="end"/>
        </w:r>
      </w:hyperlink>
    </w:p>
    <w:p w:rsidR="00CD79CE" w:rsidRDefault="00E8491E"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0" w:history="1">
        <w:r w:rsidR="00CD79CE" w:rsidRPr="00241767">
          <w:rPr>
            <w:rStyle w:val="Hyperlink"/>
            <w:noProof/>
          </w:rPr>
          <w:t>3.7.1</w:t>
        </w:r>
        <w:r w:rsidR="00CD79CE">
          <w:rPr>
            <w:rFonts w:ascii="Times New Roman" w:hAnsi="Times New Roman"/>
            <w:noProof/>
            <w:sz w:val="24"/>
            <w:szCs w:val="24"/>
            <w:lang w:eastAsia="en-US"/>
          </w:rPr>
          <w:tab/>
        </w:r>
        <w:r w:rsidR="00CD79CE" w:rsidRPr="00241767">
          <w:rPr>
            <w:rStyle w:val="Hyperlink"/>
            <w:noProof/>
          </w:rPr>
          <w:t>Library Requirements for WINNT and WIN64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_Toc135113830 \h </w:instrText>
        </w:r>
        <w:r w:rsidR="001F71FC">
          <w:rPr>
            <w:noProof/>
            <w:webHidden/>
          </w:rPr>
        </w:r>
        <w:r w:rsidR="001F71FC">
          <w:rPr>
            <w:noProof/>
            <w:webHidden/>
          </w:rPr>
          <w:fldChar w:fldCharType="separate"/>
        </w:r>
        <w:r w:rsidR="00A37244">
          <w:rPr>
            <w:noProof/>
            <w:webHidden/>
          </w:rPr>
          <w:t>31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3" w:history="1">
        <w:r w:rsidR="00CD79CE" w:rsidRPr="00241767">
          <w:rPr>
            <w:rStyle w:val="Hyperlink"/>
            <w:noProof/>
          </w:rPr>
          <w:t>3.8</w:t>
        </w:r>
        <w:r w:rsidR="00CD79CE">
          <w:rPr>
            <w:rFonts w:ascii="Times New Roman" w:hAnsi="Times New Roman"/>
            <w:noProof/>
            <w:sz w:val="24"/>
            <w:szCs w:val="24"/>
            <w:lang w:eastAsia="en-US"/>
          </w:rPr>
          <w:tab/>
        </w:r>
        <w:r w:rsidR="00CD79CE" w:rsidRPr="00241767">
          <w:rPr>
            <w:rStyle w:val="Hyperlink"/>
            <w:noProof/>
          </w:rPr>
          <w:t>Miscellaneous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_Toc135113833 \h </w:instrText>
        </w:r>
        <w:r w:rsidR="001F71FC">
          <w:rPr>
            <w:noProof/>
            <w:webHidden/>
          </w:rPr>
        </w:r>
        <w:r w:rsidR="001F71FC">
          <w:rPr>
            <w:noProof/>
            <w:webHidden/>
          </w:rPr>
          <w:fldChar w:fldCharType="separate"/>
        </w:r>
        <w:r w:rsidR="00A37244">
          <w:rPr>
            <w:noProof/>
            <w:webHidden/>
          </w:rPr>
          <w:t>34</w:t>
        </w:r>
        <w:r w:rsidR="001F71FC">
          <w:rPr>
            <w:noProof/>
            <w:webHidden/>
          </w:rPr>
          <w:fldChar w:fldCharType="end"/>
        </w:r>
      </w:hyperlink>
    </w:p>
    <w:p w:rsidR="00CD79CE" w:rsidRDefault="00E8491E"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4" w:history="1">
        <w:r w:rsidR="00CD79CE" w:rsidRPr="00241767">
          <w:rPr>
            <w:rStyle w:val="Hyperlink"/>
            <w:noProof/>
          </w:rPr>
          <w:t>Appendix A</w:t>
        </w:r>
        <w:r w:rsidR="00CD79CE">
          <w:rPr>
            <w:rFonts w:ascii="Times New Roman" w:hAnsi="Times New Roman"/>
            <w:noProof/>
            <w:sz w:val="24"/>
            <w:szCs w:val="24"/>
            <w:lang w:eastAsia="en-US"/>
          </w:rPr>
          <w:tab/>
        </w:r>
        <w:r w:rsidR="00CD79CE" w:rsidRPr="00241767">
          <w:rPr>
            <w:rStyle w:val="Hyperlink"/>
            <w:noProof/>
          </w:rPr>
          <w:t>Implementation Files</w:t>
        </w:r>
        <w:r w:rsidR="00CD79CE">
          <w:rPr>
            <w:noProof/>
            <w:webHidden/>
          </w:rPr>
          <w:tab/>
          <w:t>A-</w:t>
        </w:r>
        <w:r w:rsidR="001F71FC">
          <w:rPr>
            <w:noProof/>
            <w:webHidden/>
          </w:rPr>
          <w:fldChar w:fldCharType="begin"/>
        </w:r>
        <w:r w:rsidR="00CD79CE">
          <w:rPr>
            <w:noProof/>
            <w:webHidden/>
          </w:rPr>
          <w:instrText xml:space="preserve"> PAGEREF _Toc135113834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5" w:history="1">
        <w:r w:rsidR="00CD79CE" w:rsidRPr="00241767">
          <w:rPr>
            <w:rStyle w:val="Hyperlink"/>
            <w:noProof/>
          </w:rPr>
          <w:t>A.1</w:t>
        </w:r>
        <w:r w:rsidR="00CD79CE">
          <w:rPr>
            <w:rFonts w:ascii="Times New Roman" w:hAnsi="Times New Roman"/>
            <w:noProof/>
            <w:sz w:val="24"/>
            <w:szCs w:val="24"/>
            <w:lang w:eastAsia="en-US"/>
          </w:rPr>
          <w:tab/>
        </w:r>
        <w:r w:rsidR="00CD79CE" w:rsidRPr="00241767">
          <w:rPr>
            <w:rStyle w:val="Hyperlink"/>
            <w:noProof/>
          </w:rPr>
          <w:t>Contents of visatype.h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_Toc135113835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73402B"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r>
        <w:fldChar w:fldCharType="begin"/>
      </w:r>
      <w:r>
        <w:instrText xml:space="preserve"> HYPERLINK \l "_Toc135113836" </w:instrText>
      </w:r>
      <w:r>
        <w:fldChar w:fldCharType="separate"/>
      </w:r>
      <w:r w:rsidR="00CD79CE" w:rsidRPr="00241767">
        <w:rPr>
          <w:rStyle w:val="Hyperlink"/>
          <w:noProof/>
        </w:rPr>
        <w:t>A.2</w:t>
      </w:r>
      <w:r w:rsidR="00CD79CE">
        <w:rPr>
          <w:rFonts w:ascii="Times New Roman" w:hAnsi="Times New Roman"/>
          <w:noProof/>
          <w:sz w:val="24"/>
          <w:szCs w:val="24"/>
          <w:lang w:eastAsia="en-US"/>
        </w:rPr>
        <w:tab/>
      </w:r>
      <w:r w:rsidR="00CD79CE" w:rsidRPr="00241767">
        <w:rPr>
          <w:rStyle w:val="Hyperlink"/>
          <w:noProof/>
        </w:rPr>
        <w:t>Contents of visa.h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_Toc135113836 \h </w:instrText>
      </w:r>
      <w:r w:rsidR="001F71FC">
        <w:rPr>
          <w:noProof/>
          <w:webHidden/>
        </w:rPr>
      </w:r>
      <w:r w:rsidR="001F71FC">
        <w:rPr>
          <w:noProof/>
          <w:webHidden/>
        </w:rPr>
        <w:fldChar w:fldCharType="separate"/>
      </w:r>
      <w:ins w:id="2" w:author="Ted Wang" w:date="2016-02-26T18:22:00Z">
        <w:r w:rsidR="00A37244">
          <w:rPr>
            <w:noProof/>
            <w:webHidden/>
          </w:rPr>
          <w:t>4</w:t>
        </w:r>
      </w:ins>
      <w:del w:id="3" w:author="Ted Wang" w:date="2016-02-26T18:22:00Z">
        <w:r w:rsidR="00082C29" w:rsidDel="00A37244">
          <w:rPr>
            <w:noProof/>
            <w:webHidden/>
          </w:rPr>
          <w:delText>5</w:delText>
        </w:r>
      </w:del>
      <w:r w:rsidR="001F71FC">
        <w:rPr>
          <w:noProof/>
          <w:webHidden/>
        </w:rPr>
        <w:fldChar w:fldCharType="end"/>
      </w:r>
      <w:r>
        <w:rPr>
          <w:noProof/>
        </w:rPr>
        <w:fldChar w:fldCharType="end"/>
      </w:r>
    </w:p>
    <w:p w:rsidR="00CD79CE" w:rsidRDefault="0073402B"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r>
        <w:fldChar w:fldCharType="begin"/>
      </w:r>
      <w:r>
        <w:instrText xml:space="preserve"> HYPERLINK \l "_Toc135113837" </w:instrText>
      </w:r>
      <w:r>
        <w:fldChar w:fldCharType="separate"/>
      </w:r>
      <w:r w:rsidR="00CD79CE" w:rsidRPr="00241767">
        <w:rPr>
          <w:rStyle w:val="Hyperlink"/>
          <w:noProof/>
        </w:rPr>
        <w:t>A.3</w:t>
      </w:r>
      <w:r w:rsidR="00CD79CE">
        <w:rPr>
          <w:rFonts w:ascii="Times New Roman" w:hAnsi="Times New Roman"/>
          <w:noProof/>
          <w:sz w:val="24"/>
          <w:szCs w:val="24"/>
          <w:lang w:eastAsia="en-US"/>
        </w:rPr>
        <w:tab/>
      </w:r>
      <w:r w:rsidR="00CD79CE" w:rsidRPr="00241767">
        <w:rPr>
          <w:rStyle w:val="Hyperlink"/>
          <w:noProof/>
        </w:rPr>
        <w:t>Contents of visa32.bas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_Toc135113837 \h </w:instrText>
      </w:r>
      <w:r w:rsidR="001F71FC">
        <w:rPr>
          <w:noProof/>
          <w:webHidden/>
        </w:rPr>
      </w:r>
      <w:r w:rsidR="001F71FC">
        <w:rPr>
          <w:noProof/>
          <w:webHidden/>
        </w:rPr>
        <w:fldChar w:fldCharType="separate"/>
      </w:r>
      <w:ins w:id="4" w:author="Ted Wang" w:date="2016-02-26T18:22:00Z">
        <w:r w:rsidR="00A37244">
          <w:rPr>
            <w:noProof/>
            <w:webHidden/>
          </w:rPr>
          <w:t>18</w:t>
        </w:r>
      </w:ins>
      <w:del w:id="5" w:author="Ted Wang" w:date="2016-02-26T18:22:00Z">
        <w:r w:rsidR="00082C29" w:rsidDel="00A37244">
          <w:rPr>
            <w:noProof/>
            <w:webHidden/>
          </w:rPr>
          <w:delText>19</w:delText>
        </w:r>
      </w:del>
      <w:r w:rsidR="001F71FC">
        <w:rPr>
          <w:noProof/>
          <w:webHidden/>
        </w:rPr>
        <w:fldChar w:fldCharType="end"/>
      </w:r>
      <w:r>
        <w:rPr>
          <w:noProof/>
        </w:rPr>
        <w:fldChar w:fldCharType="end"/>
      </w:r>
    </w:p>
    <w:p w:rsidR="00CD79CE" w:rsidRDefault="0073402B"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r>
        <w:fldChar w:fldCharType="begin"/>
      </w:r>
      <w:r>
        <w:instrText xml:space="preserve"> HYPERLINK \l "_Toc135113838" </w:instrText>
      </w:r>
      <w:r>
        <w:fldChar w:fldCharType="separate"/>
      </w:r>
      <w:r w:rsidR="00CD79CE" w:rsidRPr="00241767">
        <w:rPr>
          <w:rStyle w:val="Hyperlink"/>
          <w:noProof/>
        </w:rPr>
        <w:t>A.4</w:t>
      </w:r>
      <w:r w:rsidR="00CD79CE">
        <w:rPr>
          <w:rFonts w:ascii="Times New Roman" w:hAnsi="Times New Roman"/>
          <w:noProof/>
          <w:sz w:val="24"/>
          <w:szCs w:val="24"/>
          <w:lang w:eastAsia="en-US"/>
        </w:rPr>
        <w:tab/>
      </w:r>
      <w:r w:rsidR="00CD79CE" w:rsidRPr="00241767">
        <w:rPr>
          <w:rStyle w:val="Hyperlink"/>
          <w:noProof/>
        </w:rPr>
        <w:t>Contents of visa32.def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_Toc135113838 \h </w:instrText>
      </w:r>
      <w:r w:rsidR="001F71FC">
        <w:rPr>
          <w:noProof/>
          <w:webHidden/>
        </w:rPr>
      </w:r>
      <w:r w:rsidR="001F71FC">
        <w:rPr>
          <w:noProof/>
          <w:webHidden/>
        </w:rPr>
        <w:fldChar w:fldCharType="separate"/>
      </w:r>
      <w:ins w:id="6" w:author="Ted Wang" w:date="2016-02-26T18:22:00Z">
        <w:r w:rsidR="00A37244">
          <w:rPr>
            <w:noProof/>
            <w:webHidden/>
          </w:rPr>
          <w:t>28</w:t>
        </w:r>
      </w:ins>
      <w:del w:id="7" w:author="Ted Wang" w:date="2016-02-26T18:22:00Z">
        <w:r w:rsidR="00082C29" w:rsidDel="00A37244">
          <w:rPr>
            <w:noProof/>
            <w:webHidden/>
          </w:rPr>
          <w:delText>29</w:delText>
        </w:r>
      </w:del>
      <w:r w:rsidR="001F71FC">
        <w:rPr>
          <w:noProof/>
          <w:webHidden/>
        </w:rPr>
        <w:fldChar w:fldCharType="end"/>
      </w:r>
      <w:r>
        <w:rPr>
          <w:noProof/>
        </w:rPr>
        <w:fldChar w:fldCharType="end"/>
      </w:r>
    </w:p>
    <w:p w:rsidR="00CD79CE" w:rsidRDefault="0073402B"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r>
        <w:fldChar w:fldCharType="begin"/>
      </w:r>
      <w:r>
        <w:instrText xml:space="preserve"> HYPERLINK \l "_Toc135113839" </w:instrText>
      </w:r>
      <w:r>
        <w:fldChar w:fldCharType="separate"/>
      </w:r>
      <w:r w:rsidR="00CD79CE" w:rsidRPr="00241767">
        <w:rPr>
          <w:rStyle w:val="Hyperlink"/>
          <w:noProof/>
        </w:rPr>
        <w:t>A.5</w:t>
      </w:r>
      <w:r w:rsidR="00CD79CE">
        <w:rPr>
          <w:rFonts w:ascii="Times New Roman" w:hAnsi="Times New Roman"/>
          <w:noProof/>
          <w:sz w:val="24"/>
          <w:szCs w:val="24"/>
          <w:lang w:eastAsia="en-US"/>
        </w:rPr>
        <w:tab/>
      </w:r>
      <w:r w:rsidR="00CD79CE" w:rsidRPr="00241767">
        <w:rPr>
          <w:rStyle w:val="Hyperlink"/>
          <w:noProof/>
        </w:rPr>
        <w:t>Contents of visa64.def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_Toc135113839 \h </w:instrText>
      </w:r>
      <w:r w:rsidR="001F71FC">
        <w:rPr>
          <w:noProof/>
          <w:webHidden/>
        </w:rPr>
      </w:r>
      <w:r w:rsidR="001F71FC">
        <w:rPr>
          <w:noProof/>
          <w:webHidden/>
        </w:rPr>
        <w:fldChar w:fldCharType="separate"/>
      </w:r>
      <w:ins w:id="8" w:author="Ted Wang" w:date="2016-02-26T18:22:00Z">
        <w:r w:rsidR="00A37244">
          <w:rPr>
            <w:noProof/>
            <w:webHidden/>
          </w:rPr>
          <w:t>30</w:t>
        </w:r>
      </w:ins>
      <w:del w:id="9" w:author="Ted Wang" w:date="2016-02-26T18:22:00Z">
        <w:r w:rsidR="00082C29" w:rsidDel="00A37244">
          <w:rPr>
            <w:noProof/>
            <w:webHidden/>
          </w:rPr>
          <w:delText>31</w:delText>
        </w:r>
      </w:del>
      <w:r w:rsidR="001F71FC">
        <w:rPr>
          <w:noProof/>
          <w:webHidden/>
        </w:rPr>
        <w:fldChar w:fldCharType="end"/>
      </w:r>
      <w:r>
        <w:rPr>
          <w:noProof/>
        </w:rPr>
        <w:fldChar w:fldCharType="end"/>
      </w:r>
    </w:p>
    <w:p w:rsidR="00053D2E" w:rsidRDefault="001F71FC" w:rsidP="00CD79CE">
      <w:pPr>
        <w:tabs>
          <w:tab w:val="left" w:pos="1440"/>
          <w:tab w:val="left" w:pos="2160"/>
          <w:tab w:val="right" w:leader="dot" w:pos="9360"/>
        </w:tabs>
        <w:rPr>
          <w:b/>
          <w:color w:val="000000"/>
          <w:sz w:val="24"/>
        </w:rPr>
      </w:pPr>
      <w:r>
        <w:rPr>
          <w:b/>
          <w:color w:val="000000"/>
          <w:sz w:val="24"/>
        </w:rPr>
        <w:fldChar w:fldCharType="end"/>
      </w:r>
    </w:p>
    <w:p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rsidR="00053D2E" w:rsidRDefault="00053D2E">
      <w:pPr>
        <w:jc w:val="center"/>
        <w:rPr>
          <w:color w:val="000000"/>
        </w:rPr>
      </w:pPr>
      <w:r>
        <w:rPr>
          <w:b/>
          <w:color w:val="000000"/>
          <w:sz w:val="28"/>
        </w:rPr>
        <w:t>Tables</w:t>
      </w:r>
    </w:p>
    <w:p w:rsidR="00053D2E" w:rsidRDefault="00053D2E">
      <w:pPr>
        <w:rPr>
          <w:color w:val="000000"/>
          <w:sz w:val="24"/>
        </w:rPr>
      </w:pPr>
    </w:p>
    <w:p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rsidR="00CD79CE" w:rsidRDefault="00E8491E">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sidR="001F71FC">
          <w:rPr>
            <w:noProof/>
            <w:webHidden/>
          </w:rPr>
          <w:fldChar w:fldCharType="begin"/>
        </w:r>
        <w:r w:rsidR="00CD79CE">
          <w:rPr>
            <w:noProof/>
            <w:webHidden/>
          </w:rPr>
          <w:instrText xml:space="preserve"> PAGEREF _Toc135113888 \h </w:instrText>
        </w:r>
        <w:r w:rsidR="001F71FC">
          <w:rPr>
            <w:noProof/>
            <w:webHidden/>
          </w:rPr>
        </w:r>
        <w:r w:rsidR="001F71FC">
          <w:rPr>
            <w:noProof/>
            <w:webHidden/>
          </w:rPr>
          <w:fldChar w:fldCharType="separate"/>
        </w:r>
        <w:r w:rsidR="00A37244">
          <w:rPr>
            <w:noProof/>
            <w:webHidden/>
          </w:rPr>
          <w:t>1</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_Toc135113889 \h </w:instrText>
        </w:r>
        <w:r w:rsidR="001F71FC">
          <w:rPr>
            <w:noProof/>
            <w:webHidden/>
          </w:rPr>
        </w:r>
        <w:r w:rsidR="001F71FC">
          <w:rPr>
            <w:noProof/>
            <w:webHidden/>
          </w:rPr>
          <w:fldChar w:fldCharType="separate"/>
        </w:r>
        <w:r w:rsidR="00A37244">
          <w:rPr>
            <w:noProof/>
            <w:webHidden/>
          </w:rPr>
          <w:t>4</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_Toc135113890 \h </w:instrText>
        </w:r>
        <w:r w:rsidR="001F71FC">
          <w:rPr>
            <w:noProof/>
            <w:webHidden/>
          </w:rPr>
        </w:r>
        <w:r w:rsidR="001F71FC">
          <w:rPr>
            <w:noProof/>
            <w:webHidden/>
          </w:rPr>
          <w:fldChar w:fldCharType="separate"/>
        </w:r>
        <w:r w:rsidR="00A37244">
          <w:rPr>
            <w:noProof/>
            <w:webHidden/>
          </w:rPr>
          <w:t>6</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_Toc135113891 \h </w:instrText>
        </w:r>
        <w:r w:rsidR="001F71FC">
          <w:rPr>
            <w:noProof/>
            <w:webHidden/>
          </w:rPr>
        </w:r>
        <w:r w:rsidR="001F71FC">
          <w:rPr>
            <w:noProof/>
            <w:webHidden/>
          </w:rPr>
          <w:fldChar w:fldCharType="separate"/>
        </w:r>
        <w:r w:rsidR="00A37244">
          <w:rPr>
            <w:noProof/>
            <w:webHidden/>
          </w:rPr>
          <w:t>12</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_Toc135113892 \h </w:instrText>
        </w:r>
        <w:r w:rsidR="001F71FC">
          <w:rPr>
            <w:noProof/>
            <w:webHidden/>
          </w:rPr>
        </w:r>
        <w:r w:rsidR="001F71FC">
          <w:rPr>
            <w:noProof/>
            <w:webHidden/>
          </w:rPr>
          <w:fldChar w:fldCharType="separate"/>
        </w:r>
        <w:r w:rsidR="00A37244">
          <w:rPr>
            <w:noProof/>
            <w:webHidden/>
          </w:rPr>
          <w:t>17</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_Toc135113893 \h </w:instrText>
        </w:r>
        <w:r w:rsidR="001F71FC">
          <w:rPr>
            <w:noProof/>
            <w:webHidden/>
          </w:rPr>
        </w:r>
        <w:r w:rsidR="001F71FC">
          <w:rPr>
            <w:noProof/>
            <w:webHidden/>
          </w:rPr>
          <w:fldChar w:fldCharType="separate"/>
        </w:r>
        <w:r w:rsidR="00A37244">
          <w:rPr>
            <w:noProof/>
            <w:webHidden/>
          </w:rPr>
          <w:t>21</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_Toc135113894 \h </w:instrText>
        </w:r>
        <w:r w:rsidR="001F71FC">
          <w:rPr>
            <w:noProof/>
            <w:webHidden/>
          </w:rPr>
        </w:r>
        <w:r w:rsidR="001F71FC">
          <w:rPr>
            <w:noProof/>
            <w:webHidden/>
          </w:rPr>
          <w:fldChar w:fldCharType="separate"/>
        </w:r>
        <w:r w:rsidR="00A37244">
          <w:rPr>
            <w:noProof/>
            <w:webHidden/>
          </w:rPr>
          <w:t>26</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_Toc135113895 \h </w:instrText>
        </w:r>
        <w:r w:rsidR="001F71FC">
          <w:rPr>
            <w:noProof/>
            <w:webHidden/>
          </w:rPr>
        </w:r>
        <w:r w:rsidR="001F71FC">
          <w:rPr>
            <w:noProof/>
            <w:webHidden/>
          </w:rPr>
          <w:fldChar w:fldCharType="separate"/>
        </w:r>
        <w:r w:rsidR="00A37244">
          <w:rPr>
            <w:noProof/>
            <w:webHidden/>
          </w:rPr>
          <w:t>27</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_Toc135113896 \h </w:instrText>
        </w:r>
        <w:r w:rsidR="001F71FC">
          <w:rPr>
            <w:noProof/>
            <w:webHidden/>
          </w:rPr>
        </w:r>
        <w:r w:rsidR="001F71FC">
          <w:rPr>
            <w:noProof/>
            <w:webHidden/>
          </w:rPr>
          <w:fldChar w:fldCharType="separate"/>
        </w:r>
        <w:r w:rsidR="00A37244">
          <w:rPr>
            <w:noProof/>
            <w:webHidden/>
          </w:rPr>
          <w:t>31</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_Toc135113897 \h </w:instrText>
        </w:r>
        <w:r w:rsidR="001F71FC">
          <w:rPr>
            <w:noProof/>
            <w:webHidden/>
          </w:rPr>
        </w:r>
        <w:r w:rsidR="001F71FC">
          <w:rPr>
            <w:noProof/>
            <w:webHidden/>
          </w:rPr>
          <w:fldChar w:fldCharType="separate"/>
        </w:r>
        <w:r w:rsidR="00A37244">
          <w:rPr>
            <w:noProof/>
            <w:webHidden/>
          </w:rPr>
          <w:t>36</w:t>
        </w:r>
        <w:r w:rsidR="001F71FC">
          <w:rPr>
            <w:noProof/>
            <w:webHidden/>
          </w:rPr>
          <w:fldChar w:fldCharType="end"/>
        </w:r>
      </w:hyperlink>
    </w:p>
    <w:p w:rsidR="00CD79CE" w:rsidRDefault="00E8491E">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_Toc135113898 \h </w:instrText>
        </w:r>
        <w:r w:rsidR="001F71FC">
          <w:rPr>
            <w:noProof/>
            <w:webHidden/>
          </w:rPr>
        </w:r>
        <w:r w:rsidR="001F71FC">
          <w:rPr>
            <w:noProof/>
            <w:webHidden/>
          </w:rPr>
          <w:fldChar w:fldCharType="separate"/>
        </w:r>
        <w:r w:rsidR="00A37244">
          <w:rPr>
            <w:noProof/>
            <w:webHidden/>
          </w:rPr>
          <w:t>36</w:t>
        </w:r>
        <w:r w:rsidR="001F71FC">
          <w:rPr>
            <w:noProof/>
            <w:webHidden/>
          </w:rPr>
          <w:fldChar w:fldCharType="end"/>
        </w:r>
      </w:hyperlink>
    </w:p>
    <w:p w:rsidR="00053D2E" w:rsidRDefault="001F71FC">
      <w:pPr>
        <w:rPr>
          <w:color w:val="000000"/>
        </w:rPr>
        <w:sectPr w:rsidR="00053D2E">
          <w:headerReference w:type="even" r:id="rId18"/>
          <w:headerReference w:type="default" r:id="rId19"/>
          <w:footerReference w:type="even" r:id="rId20"/>
          <w:footerReference w:type="default" r:id="rId21"/>
          <w:pgSz w:w="12240" w:h="15840"/>
          <w:pgMar w:top="1440" w:right="1440" w:bottom="-1440" w:left="1440" w:header="720" w:footer="720" w:gutter="0"/>
          <w:pgNumType w:fmt="lowerRoman"/>
          <w:cols w:space="720"/>
          <w:noEndnote/>
        </w:sectPr>
      </w:pPr>
      <w:r>
        <w:rPr>
          <w:color w:val="000000"/>
        </w:rPr>
        <w:fldChar w:fldCharType="end"/>
      </w:r>
    </w:p>
    <w:p w:rsidR="00053D2E" w:rsidRPr="00F36603" w:rsidRDefault="00053D2E" w:rsidP="00F36603">
      <w:pPr>
        <w:pStyle w:val="Heading1"/>
        <w:numPr>
          <w:ilvl w:val="0"/>
          <w:numId w:val="19"/>
        </w:numPr>
        <w:tabs>
          <w:tab w:val="clear" w:pos="465"/>
          <w:tab w:val="num" w:pos="1440"/>
        </w:tabs>
        <w:ind w:left="1440" w:hanging="1455"/>
        <w:rPr>
          <w:szCs w:val="24"/>
        </w:rPr>
      </w:pPr>
      <w:bookmarkStart w:id="10" w:name="_Toc27553278"/>
      <w:bookmarkStart w:id="11" w:name="_Toc135113804"/>
      <w:r>
        <w:lastRenderedPageBreak/>
        <w:t>Introduction</w:t>
      </w:r>
      <w:bookmarkEnd w:id="10"/>
      <w:bookmarkEnd w:id="11"/>
      <w:r w:rsidR="00F36603">
        <w:t xml:space="preserve"> </w:t>
      </w:r>
      <w:r w:rsidR="00F36603" w:rsidRPr="00F36603">
        <w:rPr>
          <w:szCs w:val="24"/>
        </w:rPr>
        <w:t>to the VXI</w:t>
      </w:r>
      <w:r w:rsidR="00F36603" w:rsidRPr="00F36603">
        <w:rPr>
          <w:i/>
          <w:szCs w:val="24"/>
        </w:rPr>
        <w:t>plug&amp;play</w:t>
      </w:r>
      <w:r w:rsidR="00F36603" w:rsidRPr="00F36603">
        <w:rPr>
          <w:szCs w:val="24"/>
        </w:rPr>
        <w:t xml:space="preserve"> Systems </w:t>
      </w:r>
      <w:smartTag w:uri="urn:schemas-microsoft-com:office:smarttags" w:element="place">
        <w:smartTag w:uri="urn:schemas-microsoft-com:office:smarttags" w:element="City">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p>
    <w:p w:rsidR="00053D2E" w:rsidRDefault="00053D2E">
      <w:pPr>
        <w:rPr>
          <w:color w:val="000000"/>
          <w:sz w:val="36"/>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In 2002, the VXI</w:t>
      </w:r>
      <w:r w:rsidRPr="0036413A">
        <w:rPr>
          <w:i/>
        </w:rPr>
        <w:t xml:space="preserve">plug&amp;play </w:t>
      </w:r>
      <w:r w:rsidRPr="0036413A">
        <w:t>Systems Alliance voted to become part of the IVI Foundation.  In 2003, the VXI</w:t>
      </w:r>
      <w:r w:rsidRPr="0036413A">
        <w:rPr>
          <w:i/>
        </w:rPr>
        <w:t xml:space="preserve">plug&amp;play </w:t>
      </w:r>
      <w:r w:rsidRPr="0036413A">
        <w:t>Systems Alliance formally merged into the IVI Foundation.  The IVI Foundation has assumed control of the VXI</w:t>
      </w:r>
      <w:r w:rsidRPr="0036413A">
        <w:rPr>
          <w:i/>
        </w:rPr>
        <w:t>plug&amp;play</w:t>
      </w:r>
      <w:r w:rsidRPr="0036413A">
        <w:t xml:space="preserve"> specifications, and all ongoing work will be accomplished as part of the IVI Foundation.</w:t>
      </w: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rsidR="00F36603" w:rsidRDefault="00F36603">
      <w:pPr>
        <w:rPr>
          <w:color w:val="000000"/>
        </w:rPr>
      </w:pPr>
    </w:p>
    <w:p w:rsidR="00053D2E" w:rsidRDefault="00053D2E">
      <w:pPr>
        <w:rPr>
          <w:color w:val="000000"/>
        </w:rPr>
      </w:pPr>
    </w:p>
    <w:p w:rsidR="00053D2E" w:rsidRDefault="00053D2E">
      <w:pPr>
        <w:rPr>
          <w:color w:val="000000"/>
        </w:rPr>
      </w:pPr>
    </w:p>
    <w:p w:rsidR="00053D2E" w:rsidRDefault="00053D2E">
      <w:pPr>
        <w:rPr>
          <w:b/>
          <w:color w:val="000000"/>
          <w:sz w:val="36"/>
        </w:rPr>
        <w:sectPr w:rsidR="00053D2E">
          <w:headerReference w:type="even" r:id="rId22"/>
          <w:headerReference w:type="default" r:id="rId23"/>
          <w:footerReference w:type="even" r:id="rId24"/>
          <w:footerReference w:type="default" r:id="rId25"/>
          <w:pgSz w:w="12240" w:h="15840"/>
          <w:pgMar w:top="1440" w:right="1440" w:bottom="-1440" w:left="1440" w:header="720" w:footer="720" w:gutter="0"/>
          <w:pgNumType w:start="1"/>
          <w:cols w:space="720"/>
          <w:noEndnote/>
        </w:sectPr>
      </w:pPr>
    </w:p>
    <w:p w:rsidR="00053D2E" w:rsidRDefault="00053D2E" w:rsidP="008E4E53">
      <w:pPr>
        <w:pStyle w:val="Heading1"/>
        <w:numPr>
          <w:ilvl w:val="0"/>
          <w:numId w:val="18"/>
        </w:numPr>
      </w:pPr>
      <w:bookmarkStart w:id="12" w:name="_Toc27553279"/>
      <w:bookmarkStart w:id="13" w:name="_Toc135113805"/>
      <w:r>
        <w:lastRenderedPageBreak/>
        <w:t>Overview of VISA Implementation Specification</w:t>
      </w:r>
      <w:bookmarkEnd w:id="12"/>
      <w:bookmarkEnd w:id="13"/>
    </w:p>
    <w:p w:rsidR="00053D2E" w:rsidRDefault="00053D2E">
      <w:pPr>
        <w:rPr>
          <w:color w:val="000000"/>
          <w:sz w:val="28"/>
        </w:rPr>
      </w:pPr>
    </w:p>
    <w:p w:rsidR="00053D2E" w:rsidRDefault="00053D2E">
      <w:pPr>
        <w:rPr>
          <w:color w:val="000000"/>
        </w:rPr>
      </w:pPr>
      <w:r>
        <w:rPr>
          <w:color w:val="000000"/>
        </w:rPr>
        <w:t>This section introduces the VISA Implementation Specification for Textual Languages. This specification is a document authored by the VXI</w:t>
      </w:r>
      <w:r>
        <w:rPr>
          <w:i/>
          <w:color w:val="000000"/>
        </w:rPr>
        <w:t>plug&amp;play</w:t>
      </w:r>
      <w:r>
        <w:rPr>
          <w:color w:val="000000"/>
        </w:rPr>
        <w:t xml:space="preserve"> Systems Alliance. The technical work embodied in this document and the writing of this document was performed by the VISA Technical Working Group.</w:t>
      </w:r>
    </w:p>
    <w:p w:rsidR="00053D2E" w:rsidRDefault="00053D2E">
      <w:pPr>
        <w:rPr>
          <w:color w:val="000000"/>
        </w:rPr>
      </w:pPr>
    </w:p>
    <w:p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rsidR="00053D2E" w:rsidRDefault="00053D2E">
      <w:pPr>
        <w:rPr>
          <w:color w:val="000000"/>
        </w:rPr>
      </w:pPr>
    </w:p>
    <w:p w:rsidR="00053D2E" w:rsidRDefault="00053D2E">
      <w:pPr>
        <w:ind w:left="360" w:hanging="360"/>
        <w:rPr>
          <w:color w:val="000000"/>
        </w:rPr>
      </w:pPr>
      <w:r>
        <w:rPr>
          <w:color w:val="000000"/>
        </w:rPr>
        <w:t>•</w:t>
      </w:r>
      <w:r>
        <w:rPr>
          <w:color w:val="000000"/>
        </w:rPr>
        <w:tab/>
        <w:t>Objectives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Audience for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Scope and organization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Application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References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Definitions of terms and acronyms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Conventions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Communication</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4" w:name="_Toc27553280"/>
      <w:bookmarkStart w:id="15" w:name="_Toc135113806"/>
      <w:r>
        <w:t>Objectives of This Specification</w:t>
      </w:r>
      <w:bookmarkEnd w:id="14"/>
      <w:bookmarkEnd w:id="15"/>
    </w:p>
    <w:p w:rsidR="00053D2E" w:rsidRDefault="00053D2E">
      <w:pPr>
        <w:rPr>
          <w:b/>
          <w:color w:val="000000"/>
          <w:sz w:val="28"/>
        </w:rPr>
      </w:pPr>
    </w:p>
    <w:p w:rsidR="00053D2E" w:rsidRDefault="00053D2E">
      <w:pPr>
        <w:rPr>
          <w:color w:val="000000"/>
        </w:rPr>
      </w:pPr>
      <w:r>
        <w:rPr>
          <w:color w:val="00000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rPr>
        <w:t>plug&amp;play</w:t>
      </w:r>
      <w:r>
        <w:rPr>
          <w:color w:val="000000"/>
        </w:rPr>
        <w:t xml:space="preserve"> drivers written to the VISA specifications can execute on VXI</w:t>
      </w:r>
      <w:r>
        <w:rPr>
          <w:i/>
          <w:color w:val="000000"/>
        </w:rPr>
        <w:t>plug&amp;play</w:t>
      </w:r>
      <w:r>
        <w:rPr>
          <w:color w:val="000000"/>
        </w:rPr>
        <w:t xml:space="preserve"> system frameworks that have the VISA I/O library.</w:t>
      </w:r>
    </w:p>
    <w:p w:rsidR="00053D2E" w:rsidRDefault="00053D2E">
      <w:pPr>
        <w:rPr>
          <w:color w:val="000000"/>
        </w:rPr>
      </w:pPr>
    </w:p>
    <w:p w:rsidR="00053D2E" w:rsidRDefault="00053D2E">
      <w:pPr>
        <w:rPr>
          <w:color w:val="000000"/>
        </w:rPr>
      </w:pPr>
      <w:r>
        <w:rPr>
          <w:color w:val="000000"/>
        </w:rPr>
        <w:t>The VISA specification provides a common standard for the VXI</w:t>
      </w:r>
      <w:r>
        <w:rPr>
          <w:i/>
          <w:color w:val="000000"/>
        </w:rPr>
        <w:t>plug&amp;play</w:t>
      </w:r>
      <w:r>
        <w:rPr>
          <w:color w:val="000000"/>
        </w:rPr>
        <w:t xml:space="preserve"> System Alliance for developing multi-vendor software programs, including instrument drivers. This specification describes the VISA software model and the VISA Application Programming Interface (API).</w:t>
      </w:r>
    </w:p>
    <w:p w:rsidR="00053D2E" w:rsidRDefault="00053D2E">
      <w:pPr>
        <w:rPr>
          <w:color w:val="000000"/>
        </w:rPr>
      </w:pPr>
    </w:p>
    <w:p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6" w:name="_Toc27553281"/>
      <w:bookmarkStart w:id="17" w:name="_Toc135113807"/>
      <w:r>
        <w:t>Audience for This Specification</w:t>
      </w:r>
      <w:bookmarkEnd w:id="16"/>
      <w:bookmarkEnd w:id="17"/>
    </w:p>
    <w:p w:rsidR="00053D2E" w:rsidRDefault="00053D2E">
      <w:pPr>
        <w:rPr>
          <w:b/>
          <w:color w:val="000000"/>
          <w:sz w:val="28"/>
        </w:rPr>
      </w:pPr>
    </w:p>
    <w:p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who want to implement instrument driver software that is compliant with the VXI</w:t>
      </w:r>
      <w:r>
        <w:rPr>
          <w:i/>
          <w:color w:val="000000"/>
        </w:rPr>
        <w:t>plug&amp;play</w:t>
      </w:r>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rsidR="00053D2E" w:rsidRDefault="00053D2E" w:rsidP="005B4E82">
      <w:pPr>
        <w:pStyle w:val="Heading2"/>
        <w:numPr>
          <w:ilvl w:val="1"/>
          <w:numId w:val="17"/>
        </w:numPr>
      </w:pPr>
      <w:r>
        <w:br w:type="page"/>
      </w:r>
      <w:bookmarkStart w:id="18" w:name="_Toc27553282"/>
      <w:bookmarkStart w:id="19" w:name="_Toc135113808"/>
      <w:r>
        <w:lastRenderedPageBreak/>
        <w:t>Scope and Organization of This Specification</w:t>
      </w:r>
      <w:bookmarkEnd w:id="18"/>
      <w:bookmarkEnd w:id="19"/>
    </w:p>
    <w:p w:rsidR="00053D2E" w:rsidRDefault="00053D2E">
      <w:pPr>
        <w:rPr>
          <w:b/>
          <w:color w:val="000000"/>
          <w:sz w:val="28"/>
        </w:rPr>
      </w:pPr>
    </w:p>
    <w:p w:rsidR="00053D2E" w:rsidRDefault="00053D2E">
      <w:pPr>
        <w:rPr>
          <w:color w:val="000000"/>
        </w:rPr>
      </w:pPr>
      <w:r>
        <w:rPr>
          <w:color w:val="000000"/>
        </w:rPr>
        <w:t>This specification is organized in sections, with each section discussing a particular aspect of the VISA model.</w:t>
      </w:r>
    </w:p>
    <w:p w:rsidR="00053D2E" w:rsidRDefault="00053D2E">
      <w:pPr>
        <w:rPr>
          <w:color w:val="000000"/>
        </w:rPr>
      </w:pPr>
    </w:p>
    <w:p w:rsidR="00053D2E" w:rsidRDefault="00053D2E">
      <w:pPr>
        <w:rPr>
          <w:color w:val="000000"/>
        </w:rPr>
      </w:pPr>
      <w:r>
        <w:rPr>
          <w:color w:val="000000"/>
        </w:rPr>
        <w:t>Section 1 explains the VXI</w:t>
      </w:r>
      <w:r>
        <w:rPr>
          <w:i/>
          <w:color w:val="000000"/>
        </w:rPr>
        <w:t>plug&amp;play</w:t>
      </w:r>
      <w:r>
        <w:rPr>
          <w:color w:val="000000"/>
        </w:rPr>
        <w:t xml:space="preserve"> Systems Alliance</w:t>
      </w:r>
      <w:r w:rsidR="00A3510E" w:rsidRPr="00A3510E">
        <w:t xml:space="preserve"> </w:t>
      </w:r>
      <w:r w:rsidR="00A3510E">
        <w:t>and its relation to the IVI Foundation</w:t>
      </w:r>
      <w:r>
        <w:rPr>
          <w:color w:val="000000"/>
        </w:rPr>
        <w:t>.</w:t>
      </w:r>
    </w:p>
    <w:p w:rsidR="00053D2E" w:rsidRDefault="00053D2E">
      <w:pPr>
        <w:rPr>
          <w:color w:val="000000"/>
        </w:rPr>
      </w:pPr>
    </w:p>
    <w:p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rsidR="00053D2E" w:rsidRDefault="00053D2E">
      <w:pPr>
        <w:rPr>
          <w:color w:val="000000"/>
        </w:rPr>
      </w:pPr>
    </w:p>
    <w:p w:rsidR="00053D2E" w:rsidRDefault="00053D2E">
      <w:pPr>
        <w:rPr>
          <w:color w:val="000000"/>
        </w:rPr>
      </w:pPr>
      <w:r>
        <w:rPr>
          <w:color w:val="000000"/>
        </w:rPr>
        <w:t>Section 3 provides the details of the VISA bindings to specific frameworks.</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20" w:name="_Toc27553283"/>
      <w:bookmarkStart w:id="21" w:name="_Toc135113809"/>
      <w:r>
        <w:t>Application of This Specification</w:t>
      </w:r>
      <w:bookmarkEnd w:id="20"/>
      <w:bookmarkEnd w:id="21"/>
    </w:p>
    <w:p w:rsidR="00053D2E" w:rsidRDefault="00053D2E">
      <w:pPr>
        <w:rPr>
          <w:b/>
          <w:color w:val="000000"/>
          <w:sz w:val="28"/>
        </w:rPr>
      </w:pPr>
    </w:p>
    <w:p w:rsidR="00053D2E" w:rsidRDefault="00053D2E">
      <w:r>
        <w:t>This specification is intended for use by developers of VXI</w:t>
      </w:r>
      <w:r>
        <w:rPr>
          <w:i/>
        </w:rPr>
        <w:t>plug&amp;play</w:t>
      </w:r>
      <w:r>
        <w:t xml:space="preserve"> instrument drivers and by developers of VISA I/O software. It is also useful as a reference for end users of VXI</w:t>
      </w:r>
      <w:r>
        <w:rPr>
          <w:i/>
        </w:rPr>
        <w:t>plug&amp;play</w:t>
      </w:r>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VXI</w:t>
      </w:r>
      <w:r>
        <w:rPr>
          <w:i/>
        </w:rPr>
        <w:t>plug&amp;play</w:t>
      </w:r>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22" w:name="_Toc27553284"/>
      <w:bookmarkStart w:id="23" w:name="_Toc135113810"/>
      <w:r>
        <w:t>References</w:t>
      </w:r>
      <w:bookmarkEnd w:id="22"/>
      <w:bookmarkEnd w:id="23"/>
    </w:p>
    <w:p w:rsidR="00053D2E" w:rsidRDefault="00053D2E">
      <w:pPr>
        <w:rPr>
          <w:b/>
          <w:color w:val="000000"/>
          <w:sz w:val="28"/>
        </w:rPr>
      </w:pPr>
    </w:p>
    <w:p w:rsidR="00053D2E" w:rsidRDefault="00053D2E">
      <w:pPr>
        <w:tabs>
          <w:tab w:val="left" w:pos="360"/>
        </w:tabs>
        <w:rPr>
          <w:color w:val="000000"/>
        </w:rPr>
      </w:pPr>
      <w:r>
        <w:rPr>
          <w:color w:val="000000"/>
        </w:rPr>
        <w:t>The following documents contain information that you may find helpful as you read this document:</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1014-1987, </w:t>
      </w:r>
      <w:r>
        <w:rPr>
          <w:i/>
          <w:color w:val="000000"/>
        </w:rPr>
        <w:t>IEEE Standard for a Versatile Backplane Bus: VMEbus</w:t>
      </w:r>
    </w:p>
    <w:p w:rsidR="00053D2E" w:rsidRDefault="00053D2E">
      <w:pPr>
        <w:ind w:left="360" w:hanging="360"/>
        <w:rPr>
          <w:color w:val="000000"/>
        </w:rPr>
      </w:pPr>
    </w:p>
    <w:p w:rsidR="00053D2E" w:rsidRDefault="00053D2E">
      <w:pPr>
        <w:ind w:left="360" w:hanging="360"/>
      </w:pPr>
    </w:p>
    <w:p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rsidR="00053D2E" w:rsidRDefault="00053D2E">
      <w:pPr>
        <w:ind w:left="360" w:hanging="360"/>
      </w:pPr>
      <w:r>
        <w:br w:type="page"/>
      </w:r>
      <w:r>
        <w:lastRenderedPageBreak/>
        <w:t>•</w:t>
      </w:r>
      <w:r>
        <w:tab/>
        <w:t>VPP-1, VXI</w:t>
      </w:r>
      <w:r>
        <w:rPr>
          <w:i/>
        </w:rPr>
        <w:t>plug&amp;play</w:t>
      </w:r>
      <w:r>
        <w:t xml:space="preserve"> Charter Document</w:t>
      </w:r>
    </w:p>
    <w:p w:rsidR="00053D2E" w:rsidRDefault="00053D2E">
      <w:pPr>
        <w:ind w:left="360" w:hanging="360"/>
      </w:pPr>
      <w:r>
        <w:t>•</w:t>
      </w:r>
      <w:r>
        <w:tab/>
        <w:t xml:space="preserve">VPP-2, </w:t>
      </w:r>
      <w:r>
        <w:rPr>
          <w:i/>
        </w:rPr>
        <w:t>System</w:t>
      </w:r>
      <w:r>
        <w:t xml:space="preserve"> </w:t>
      </w:r>
      <w:r>
        <w:rPr>
          <w:i/>
        </w:rPr>
        <w:t>Frameworks Specification</w:t>
      </w:r>
    </w:p>
    <w:p w:rsidR="00053D2E" w:rsidRDefault="00053D2E">
      <w:pPr>
        <w:ind w:left="360" w:hanging="360"/>
      </w:pPr>
    </w:p>
    <w:p w:rsidR="00053D2E" w:rsidRDefault="00053D2E">
      <w:pPr>
        <w:ind w:left="360" w:hanging="360"/>
      </w:pPr>
      <w:r>
        <w:t>•</w:t>
      </w:r>
      <w:r>
        <w:tab/>
        <w:t xml:space="preserve">VPP-3.1, </w:t>
      </w:r>
      <w:r>
        <w:rPr>
          <w:i/>
        </w:rPr>
        <w:t>Instrument Drivers Architecture and Design Specification</w:t>
      </w:r>
    </w:p>
    <w:p w:rsidR="00053D2E" w:rsidRDefault="00053D2E">
      <w:pPr>
        <w:ind w:left="360" w:hanging="360"/>
      </w:pPr>
    </w:p>
    <w:p w:rsidR="00053D2E" w:rsidRDefault="00053D2E">
      <w:pPr>
        <w:ind w:left="360" w:hanging="360"/>
      </w:pPr>
      <w:r>
        <w:t>•</w:t>
      </w:r>
      <w:r>
        <w:tab/>
        <w:t xml:space="preserve">VPP-3.2, </w:t>
      </w:r>
      <w:r>
        <w:rPr>
          <w:i/>
        </w:rPr>
        <w:t>Instrument Driver Functional Body Specification</w:t>
      </w:r>
    </w:p>
    <w:p w:rsidR="00053D2E" w:rsidRDefault="00053D2E">
      <w:pPr>
        <w:tabs>
          <w:tab w:val="left" w:pos="1800"/>
        </w:tabs>
        <w:ind w:left="1800" w:hanging="1080"/>
      </w:pPr>
    </w:p>
    <w:p w:rsidR="00053D2E" w:rsidRDefault="00053D2E">
      <w:pPr>
        <w:ind w:left="360" w:hanging="360"/>
      </w:pPr>
      <w:r>
        <w:t>•</w:t>
      </w:r>
      <w:r>
        <w:tab/>
        <w:t xml:space="preserve">VPP-3.3, </w:t>
      </w:r>
      <w:r>
        <w:rPr>
          <w:i/>
        </w:rPr>
        <w:t>Instrument Driver Interactive Developer Interface Specification</w:t>
      </w:r>
    </w:p>
    <w:p w:rsidR="00053D2E" w:rsidRDefault="00053D2E">
      <w:pPr>
        <w:ind w:left="360" w:hanging="360"/>
      </w:pPr>
    </w:p>
    <w:p w:rsidR="00053D2E" w:rsidRDefault="00053D2E">
      <w:pPr>
        <w:ind w:left="360" w:hanging="360"/>
      </w:pPr>
      <w:r>
        <w:t>•</w:t>
      </w:r>
      <w:r>
        <w:tab/>
        <w:t xml:space="preserve">VPP-3.4, </w:t>
      </w:r>
      <w:r>
        <w:rPr>
          <w:i/>
        </w:rPr>
        <w:t>Instrument Driver Programmatic Developer Interface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 </w:t>
      </w:r>
      <w:r>
        <w:rPr>
          <w:i/>
          <w:color w:val="000000"/>
        </w:rPr>
        <w:t>The VISA Library</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rsidR="00053D2E" w:rsidRDefault="00053D2E">
      <w:pPr>
        <w:tabs>
          <w:tab w:val="left" w:pos="1800"/>
        </w:tabs>
        <w:ind w:left="1800" w:hanging="1080"/>
        <w:rPr>
          <w:color w:val="000000"/>
        </w:rPr>
      </w:pPr>
    </w:p>
    <w:p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VXI-1, </w:t>
      </w:r>
      <w:r>
        <w:rPr>
          <w:i/>
          <w:color w:val="000000"/>
        </w:rPr>
        <w:t>VXIbus System Specification</w:t>
      </w:r>
      <w:r>
        <w:rPr>
          <w:color w:val="000000"/>
        </w:rPr>
        <w:t xml:space="preserve">, Revision 1.4, VXIbus Consortium </w:t>
      </w:r>
    </w:p>
    <w:p w:rsidR="00053D2E" w:rsidRDefault="00053D2E">
      <w:pPr>
        <w:ind w:left="360" w:hanging="360"/>
        <w:rPr>
          <w:color w:val="000000"/>
        </w:rPr>
      </w:pP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24" w:name="_Toc27553285"/>
      <w:bookmarkStart w:id="25" w:name="_Toc135113811"/>
      <w:r>
        <w:t>Definition of Terms and Acronyms</w:t>
      </w:r>
      <w:bookmarkEnd w:id="24"/>
      <w:bookmarkEnd w:id="25"/>
    </w:p>
    <w:p w:rsidR="00053D2E" w:rsidRDefault="00053D2E">
      <w:pPr>
        <w:rPr>
          <w:b/>
          <w:color w:val="000000"/>
          <w:sz w:val="28"/>
        </w:rPr>
      </w:pPr>
    </w:p>
    <w:p w:rsidR="00053D2E" w:rsidRDefault="00053D2E">
      <w:pPr>
        <w:rPr>
          <w:color w:val="000000"/>
        </w:rPr>
      </w:pPr>
      <w:r>
        <w:rPr>
          <w:color w:val="000000"/>
        </w:rPr>
        <w:t>The following are some commonly used terms within this document</w:t>
      </w:r>
    </w:p>
    <w:p w:rsidR="00053D2E" w:rsidRDefault="00053D2E">
      <w:pPr>
        <w:ind w:left="1980" w:hanging="1980"/>
        <w:rPr>
          <w:color w:val="000000"/>
          <w:sz w:val="16"/>
        </w:rPr>
      </w:pPr>
    </w:p>
    <w:tbl>
      <w:tblPr>
        <w:tblW w:w="0" w:type="auto"/>
        <w:tblLayout w:type="fixed"/>
        <w:tblCellMar>
          <w:left w:w="80" w:type="dxa"/>
          <w:right w:w="80" w:type="dxa"/>
        </w:tblCellMar>
        <w:tblLook w:val="0000" w:firstRow="0" w:lastRow="0" w:firstColumn="0" w:lastColumn="0" w:noHBand="0" w:noVBand="0"/>
      </w:tblPr>
      <w:tblGrid>
        <w:gridCol w:w="2330"/>
        <w:gridCol w:w="7110"/>
      </w:tblGrid>
      <w:tr w:rsidR="00053D2E">
        <w:trPr>
          <w:cantSplit/>
        </w:trPr>
        <w:tc>
          <w:tcPr>
            <w:tcW w:w="2330" w:type="dxa"/>
          </w:tcPr>
          <w:p w:rsidR="00053D2E" w:rsidRDefault="00053D2E">
            <w:pPr>
              <w:spacing w:before="80" w:after="80"/>
              <w:rPr>
                <w:color w:val="000000"/>
              </w:rPr>
            </w:pPr>
            <w:r>
              <w:rPr>
                <w:b/>
                <w:color w:val="000000"/>
              </w:rPr>
              <w:t>Address</w:t>
            </w:r>
          </w:p>
        </w:tc>
        <w:tc>
          <w:tcPr>
            <w:tcW w:w="7110" w:type="dxa"/>
          </w:tcPr>
          <w:p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trPr>
          <w:cantSplit/>
        </w:trPr>
        <w:tc>
          <w:tcPr>
            <w:tcW w:w="2330" w:type="dxa"/>
          </w:tcPr>
          <w:p w:rsidR="00053D2E" w:rsidRDefault="00053D2E">
            <w:pPr>
              <w:spacing w:before="80" w:after="80"/>
              <w:rPr>
                <w:color w:val="000000"/>
              </w:rPr>
            </w:pPr>
            <w:r>
              <w:rPr>
                <w:b/>
                <w:color w:val="000000"/>
              </w:rPr>
              <w:t>ADE</w:t>
            </w:r>
          </w:p>
        </w:tc>
        <w:tc>
          <w:tcPr>
            <w:tcW w:w="7110" w:type="dxa"/>
          </w:tcPr>
          <w:p w:rsidR="00053D2E" w:rsidRDefault="00053D2E">
            <w:pPr>
              <w:spacing w:before="80" w:after="80"/>
              <w:rPr>
                <w:color w:val="000000"/>
              </w:rPr>
            </w:pPr>
            <w:r>
              <w:rPr>
                <w:color w:val="000000"/>
              </w:rPr>
              <w:t>Application Development Environment</w:t>
            </w:r>
          </w:p>
        </w:tc>
      </w:tr>
      <w:tr w:rsidR="00053D2E">
        <w:trPr>
          <w:cantSplit/>
        </w:trPr>
        <w:tc>
          <w:tcPr>
            <w:tcW w:w="2330" w:type="dxa"/>
          </w:tcPr>
          <w:p w:rsidR="00053D2E" w:rsidRDefault="00053D2E">
            <w:pPr>
              <w:spacing w:before="80" w:after="80"/>
              <w:rPr>
                <w:color w:val="000000"/>
              </w:rPr>
            </w:pPr>
            <w:r>
              <w:rPr>
                <w:b/>
                <w:color w:val="000000"/>
              </w:rPr>
              <w:t>API</w:t>
            </w:r>
          </w:p>
        </w:tc>
        <w:tc>
          <w:tcPr>
            <w:tcW w:w="7110" w:type="dxa"/>
          </w:tcPr>
          <w:p w:rsidR="00053D2E" w:rsidRDefault="00053D2E">
            <w:pPr>
              <w:spacing w:before="80" w:after="80"/>
              <w:rPr>
                <w:color w:val="000000"/>
              </w:rPr>
            </w:pPr>
            <w:r>
              <w:rPr>
                <w:color w:val="000000"/>
              </w:rPr>
              <w:t>Application Programmers Interface. The direct interface that an end user sees when creating an application. The VISA API consists of the sum of all of the operations, attributes, and events of each of the VISA Resource Classes.</w:t>
            </w:r>
          </w:p>
        </w:tc>
      </w:tr>
      <w:tr w:rsidR="00053D2E">
        <w:trPr>
          <w:cantSplit/>
        </w:trPr>
        <w:tc>
          <w:tcPr>
            <w:tcW w:w="2330" w:type="dxa"/>
          </w:tcPr>
          <w:p w:rsidR="00053D2E" w:rsidRDefault="00053D2E">
            <w:pPr>
              <w:spacing w:before="80" w:after="80"/>
              <w:rPr>
                <w:b/>
                <w:color w:val="000000"/>
              </w:rPr>
            </w:pPr>
            <w:r>
              <w:rPr>
                <w:b/>
                <w:color w:val="000000"/>
              </w:rPr>
              <w:t>Attribute</w:t>
            </w:r>
          </w:p>
        </w:tc>
        <w:tc>
          <w:tcPr>
            <w:tcW w:w="7110" w:type="dxa"/>
          </w:tcPr>
          <w:p w:rsidR="00053D2E" w:rsidRDefault="00053D2E">
            <w:pPr>
              <w:spacing w:before="80" w:after="80"/>
              <w:rPr>
                <w:color w:val="000000"/>
              </w:rPr>
            </w:pPr>
            <w:r>
              <w:rPr>
                <w:color w:val="000000"/>
              </w:rPr>
              <w:t>A value within a resource that reflects a characteristic of the operational state of a resource.</w:t>
            </w:r>
          </w:p>
        </w:tc>
      </w:tr>
      <w:tr w:rsidR="00053D2E">
        <w:trPr>
          <w:cantSplit/>
        </w:trPr>
        <w:tc>
          <w:tcPr>
            <w:tcW w:w="2330" w:type="dxa"/>
          </w:tcPr>
          <w:p w:rsidR="00053D2E" w:rsidRDefault="00053D2E">
            <w:pPr>
              <w:spacing w:before="80" w:after="80"/>
              <w:rPr>
                <w:b/>
                <w:color w:val="000000"/>
              </w:rPr>
            </w:pPr>
            <w:r>
              <w:rPr>
                <w:b/>
                <w:color w:val="000000"/>
              </w:rPr>
              <w:t>Bus Error</w:t>
            </w:r>
          </w:p>
        </w:tc>
        <w:tc>
          <w:tcPr>
            <w:tcW w:w="7110" w:type="dxa"/>
          </w:tcPr>
          <w:p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trPr>
          <w:cantSplit/>
        </w:trPr>
        <w:tc>
          <w:tcPr>
            <w:tcW w:w="2330" w:type="dxa"/>
          </w:tcPr>
          <w:p w:rsidR="00053D2E" w:rsidRDefault="00053D2E">
            <w:pPr>
              <w:spacing w:before="80" w:after="80"/>
              <w:rPr>
                <w:b/>
                <w:color w:val="000000"/>
              </w:rPr>
            </w:pPr>
            <w:r>
              <w:rPr>
                <w:b/>
                <w:color w:val="000000"/>
              </w:rPr>
              <w:t>Commander</w:t>
            </w:r>
          </w:p>
        </w:tc>
        <w:tc>
          <w:tcPr>
            <w:tcW w:w="7110" w:type="dxa"/>
          </w:tcPr>
          <w:p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trPr>
          <w:cantSplit/>
        </w:trPr>
        <w:tc>
          <w:tcPr>
            <w:tcW w:w="2330" w:type="dxa"/>
          </w:tcPr>
          <w:p w:rsidR="00053D2E" w:rsidRDefault="00053D2E">
            <w:pPr>
              <w:spacing w:before="80" w:after="80"/>
              <w:rPr>
                <w:b/>
                <w:color w:val="000000"/>
              </w:rPr>
            </w:pPr>
            <w:r>
              <w:rPr>
                <w:b/>
                <w:color w:val="000000"/>
              </w:rPr>
              <w:t>Communication Channel</w:t>
            </w:r>
          </w:p>
        </w:tc>
        <w:tc>
          <w:tcPr>
            <w:tcW w:w="7110" w:type="dxa"/>
          </w:tcPr>
          <w:p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b/>
                <w:color w:val="000000"/>
              </w:rPr>
            </w:pPr>
            <w:r>
              <w:rPr>
                <w:b/>
                <w:color w:val="000000"/>
              </w:rPr>
              <w:t>Controller</w:t>
            </w:r>
          </w:p>
        </w:tc>
        <w:tc>
          <w:tcPr>
            <w:tcW w:w="7110" w:type="dxa"/>
          </w:tcPr>
          <w:p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trPr>
          <w:cantSplit/>
        </w:trPr>
        <w:tc>
          <w:tcPr>
            <w:tcW w:w="2330" w:type="dxa"/>
          </w:tcPr>
          <w:p w:rsidR="00053D2E" w:rsidRDefault="00053D2E">
            <w:pPr>
              <w:spacing w:before="80" w:after="80"/>
              <w:rPr>
                <w:b/>
                <w:color w:val="000000"/>
              </w:rPr>
            </w:pPr>
            <w:r>
              <w:rPr>
                <w:b/>
                <w:color w:val="000000"/>
              </w:rPr>
              <w:lastRenderedPageBreak/>
              <w:t>Device</w:t>
            </w:r>
          </w:p>
        </w:tc>
        <w:tc>
          <w:tcPr>
            <w:tcW w:w="7110" w:type="dxa"/>
          </w:tcPr>
          <w:p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trPr>
          <w:cantSplit/>
        </w:trPr>
        <w:tc>
          <w:tcPr>
            <w:tcW w:w="2330" w:type="dxa"/>
          </w:tcPr>
          <w:p w:rsidR="00053D2E" w:rsidRDefault="00053D2E">
            <w:pPr>
              <w:spacing w:before="80" w:after="80"/>
              <w:rPr>
                <w:b/>
                <w:color w:val="000000"/>
              </w:rPr>
            </w:pPr>
            <w:r>
              <w:rPr>
                <w:b/>
                <w:color w:val="000000"/>
              </w:rPr>
              <w:t>Instrument</w:t>
            </w:r>
          </w:p>
        </w:tc>
        <w:tc>
          <w:tcPr>
            <w:tcW w:w="7110" w:type="dxa"/>
          </w:tcPr>
          <w:p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trPr>
          <w:cantSplit/>
        </w:trPr>
        <w:tc>
          <w:tcPr>
            <w:tcW w:w="2330" w:type="dxa"/>
          </w:tcPr>
          <w:p w:rsidR="00053D2E" w:rsidRDefault="00053D2E">
            <w:pPr>
              <w:spacing w:before="80" w:after="80"/>
              <w:rPr>
                <w:b/>
                <w:color w:val="000000"/>
              </w:rPr>
            </w:pPr>
            <w:r>
              <w:rPr>
                <w:b/>
                <w:color w:val="000000"/>
              </w:rPr>
              <w:t>Interface</w:t>
            </w:r>
          </w:p>
        </w:tc>
        <w:tc>
          <w:tcPr>
            <w:tcW w:w="7110" w:type="dxa"/>
          </w:tcPr>
          <w:p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trPr>
          <w:cantSplit/>
        </w:trPr>
        <w:tc>
          <w:tcPr>
            <w:tcW w:w="2330" w:type="dxa"/>
          </w:tcPr>
          <w:p w:rsidR="00053D2E" w:rsidRDefault="00053D2E">
            <w:pPr>
              <w:spacing w:before="80" w:after="80"/>
              <w:rPr>
                <w:color w:val="000000"/>
              </w:rPr>
            </w:pPr>
            <w:r>
              <w:rPr>
                <w:b/>
                <w:color w:val="000000"/>
              </w:rPr>
              <w:t>Instrument Driver</w:t>
            </w:r>
          </w:p>
        </w:tc>
        <w:tc>
          <w:tcPr>
            <w:tcW w:w="7110" w:type="dxa"/>
          </w:tcPr>
          <w:p w:rsidR="00053D2E" w:rsidRDefault="00053D2E">
            <w:pPr>
              <w:spacing w:before="80" w:after="80"/>
              <w:rPr>
                <w:color w:val="000000"/>
              </w:rPr>
            </w:pPr>
            <w:r>
              <w:rPr>
                <w:color w:val="000000"/>
              </w:rPr>
              <w:t>Library of functions for controlling a specific instrument</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Mapping</w:t>
            </w:r>
          </w:p>
        </w:tc>
        <w:tc>
          <w:tcPr>
            <w:tcW w:w="7110" w:type="dxa"/>
          </w:tcPr>
          <w:p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Operation</w:t>
            </w:r>
          </w:p>
        </w:tc>
        <w:tc>
          <w:tcPr>
            <w:tcW w:w="7110" w:type="dxa"/>
          </w:tcPr>
          <w:p w:rsidR="00053D2E" w:rsidRDefault="00053D2E">
            <w:pPr>
              <w:spacing w:before="80" w:after="80"/>
              <w:rPr>
                <w:color w:val="000000"/>
              </w:rPr>
            </w:pPr>
            <w:r>
              <w:rPr>
                <w:color w:val="000000"/>
              </w:rPr>
              <w:t>An action defined by a resource that can be performed on a resource.</w:t>
            </w:r>
          </w:p>
        </w:tc>
      </w:tr>
      <w:tr w:rsidR="00053D2E">
        <w:trPr>
          <w:cantSplit/>
        </w:trPr>
        <w:tc>
          <w:tcPr>
            <w:tcW w:w="2330" w:type="dxa"/>
          </w:tcPr>
          <w:p w:rsidR="00053D2E" w:rsidRDefault="00053D2E">
            <w:pPr>
              <w:spacing w:before="80" w:after="80"/>
              <w:rPr>
                <w:b/>
                <w:color w:val="000000"/>
              </w:rPr>
            </w:pPr>
            <w:r>
              <w:rPr>
                <w:b/>
                <w:color w:val="000000"/>
              </w:rPr>
              <w:t>Process</w:t>
            </w:r>
          </w:p>
        </w:tc>
        <w:tc>
          <w:tcPr>
            <w:tcW w:w="7110" w:type="dxa"/>
          </w:tcPr>
          <w:p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trPr>
          <w:cantSplit/>
        </w:trPr>
        <w:tc>
          <w:tcPr>
            <w:tcW w:w="2330" w:type="dxa"/>
          </w:tcPr>
          <w:p w:rsidR="00053D2E" w:rsidRDefault="00053D2E">
            <w:pPr>
              <w:spacing w:before="80" w:after="80"/>
              <w:rPr>
                <w:b/>
                <w:color w:val="000000"/>
              </w:rPr>
            </w:pPr>
            <w:r>
              <w:rPr>
                <w:b/>
                <w:color w:val="000000"/>
              </w:rPr>
              <w:t>Register</w:t>
            </w:r>
          </w:p>
        </w:tc>
        <w:tc>
          <w:tcPr>
            <w:tcW w:w="7110" w:type="dxa"/>
          </w:tcPr>
          <w:p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trPr>
          <w:cantSplit/>
        </w:trPr>
        <w:tc>
          <w:tcPr>
            <w:tcW w:w="2330" w:type="dxa"/>
          </w:tcPr>
          <w:p w:rsidR="00053D2E" w:rsidRDefault="00053D2E">
            <w:pPr>
              <w:spacing w:before="80" w:after="80"/>
              <w:rPr>
                <w:b/>
                <w:color w:val="000000"/>
              </w:rPr>
            </w:pPr>
            <w:r>
              <w:rPr>
                <w:b/>
                <w:color w:val="000000"/>
              </w:rPr>
              <w:t>Resource Class</w:t>
            </w:r>
          </w:p>
        </w:tc>
        <w:tc>
          <w:tcPr>
            <w:tcW w:w="7110" w:type="dxa"/>
          </w:tcPr>
          <w:p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trPr>
          <w:cantSplit/>
        </w:trPr>
        <w:tc>
          <w:tcPr>
            <w:tcW w:w="2330" w:type="dxa"/>
          </w:tcPr>
          <w:p w:rsidR="00053D2E" w:rsidRDefault="00053D2E">
            <w:pPr>
              <w:spacing w:before="80" w:after="80"/>
              <w:rPr>
                <w:b/>
                <w:color w:val="000000"/>
              </w:rPr>
            </w:pPr>
            <w:r>
              <w:rPr>
                <w:b/>
                <w:color w:val="000000"/>
              </w:rPr>
              <w:t>Resource or</w:t>
            </w:r>
            <w:r>
              <w:rPr>
                <w:b/>
                <w:color w:val="000000"/>
              </w:rPr>
              <w:br/>
              <w:t>Resource Instance</w:t>
            </w:r>
          </w:p>
        </w:tc>
        <w:tc>
          <w:tcPr>
            <w:tcW w:w="7110" w:type="dxa"/>
          </w:tcPr>
          <w:p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trPr>
          <w:cantSplit/>
        </w:trPr>
        <w:tc>
          <w:tcPr>
            <w:tcW w:w="2330" w:type="dxa"/>
          </w:tcPr>
          <w:p w:rsidR="00053D2E" w:rsidRDefault="00053D2E">
            <w:pPr>
              <w:spacing w:before="80" w:after="80"/>
              <w:rPr>
                <w:b/>
                <w:color w:val="000000"/>
              </w:rPr>
            </w:pPr>
            <w:r>
              <w:rPr>
                <w:b/>
                <w:color w:val="000000"/>
              </w:rPr>
              <w:t>Session</w:t>
            </w:r>
          </w:p>
        </w:tc>
        <w:tc>
          <w:tcPr>
            <w:tcW w:w="7110" w:type="dxa"/>
          </w:tcPr>
          <w:p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color w:val="000000"/>
              </w:rPr>
            </w:pPr>
            <w:r>
              <w:rPr>
                <w:b/>
                <w:color w:val="000000"/>
              </w:rPr>
              <w:t>SRQ</w:t>
            </w:r>
          </w:p>
        </w:tc>
        <w:tc>
          <w:tcPr>
            <w:tcW w:w="7110" w:type="dxa"/>
          </w:tcPr>
          <w:p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trPr>
          <w:cantSplit/>
        </w:trPr>
        <w:tc>
          <w:tcPr>
            <w:tcW w:w="2330" w:type="dxa"/>
          </w:tcPr>
          <w:p w:rsidR="00053D2E" w:rsidRDefault="00053D2E">
            <w:pPr>
              <w:spacing w:before="80" w:after="80"/>
              <w:rPr>
                <w:b/>
                <w:color w:val="000000"/>
              </w:rPr>
            </w:pPr>
            <w:r>
              <w:rPr>
                <w:b/>
                <w:color w:val="000000"/>
              </w:rPr>
              <w:lastRenderedPageBreak/>
              <w:t>Status Byte</w:t>
            </w:r>
          </w:p>
        </w:tc>
        <w:tc>
          <w:tcPr>
            <w:tcW w:w="7110" w:type="dxa"/>
          </w:tcPr>
          <w:p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trPr>
          <w:cantSplit/>
        </w:trPr>
        <w:tc>
          <w:tcPr>
            <w:tcW w:w="2330" w:type="dxa"/>
          </w:tcPr>
          <w:p w:rsidR="00053D2E" w:rsidRDefault="00053D2E">
            <w:pPr>
              <w:spacing w:before="80" w:after="80"/>
              <w:rPr>
                <w:b/>
                <w:color w:val="000000"/>
              </w:rPr>
            </w:pPr>
            <w:r>
              <w:rPr>
                <w:b/>
                <w:color w:val="000000"/>
              </w:rPr>
              <w:t>Template Function</w:t>
            </w:r>
          </w:p>
        </w:tc>
        <w:tc>
          <w:tcPr>
            <w:tcW w:w="7110" w:type="dxa"/>
          </w:tcPr>
          <w:p w:rsidR="00053D2E" w:rsidRDefault="00053D2E">
            <w:pPr>
              <w:spacing w:before="80" w:after="80"/>
              <w:rPr>
                <w:color w:val="000000"/>
              </w:rPr>
            </w:pPr>
            <w:r>
              <w:rPr>
                <w:color w:val="000000"/>
              </w:rPr>
              <w:t>Instrument driver subsystem function common to the majority of VXI</w:t>
            </w:r>
            <w:r>
              <w:rPr>
                <w:i/>
                <w:color w:val="000000"/>
              </w:rPr>
              <w:t>plug&amp;play</w:t>
            </w:r>
            <w:r>
              <w:rPr>
                <w:color w:val="000000"/>
              </w:rPr>
              <w:t xml:space="preserve"> instrument drivers</w:t>
            </w:r>
          </w:p>
        </w:tc>
      </w:tr>
      <w:tr w:rsidR="00053D2E">
        <w:trPr>
          <w:cantSplit/>
        </w:trPr>
        <w:tc>
          <w:tcPr>
            <w:tcW w:w="2330" w:type="dxa"/>
          </w:tcPr>
          <w:p w:rsidR="00053D2E" w:rsidRDefault="00053D2E">
            <w:pPr>
              <w:spacing w:before="80" w:after="80"/>
              <w:rPr>
                <w:b/>
                <w:color w:val="000000"/>
              </w:rPr>
            </w:pPr>
            <w:r>
              <w:rPr>
                <w:b/>
                <w:color w:val="000000"/>
              </w:rPr>
              <w:t>Top-level Example</w:t>
            </w:r>
          </w:p>
        </w:tc>
        <w:tc>
          <w:tcPr>
            <w:tcW w:w="7110" w:type="dxa"/>
          </w:tcPr>
          <w:p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trPr>
          <w:cantSplit/>
        </w:trPr>
        <w:tc>
          <w:tcPr>
            <w:tcW w:w="2330" w:type="dxa"/>
          </w:tcPr>
          <w:p w:rsidR="00053D2E" w:rsidRDefault="00053D2E">
            <w:pPr>
              <w:spacing w:before="80" w:after="80"/>
              <w:rPr>
                <w:b/>
                <w:color w:val="000000"/>
              </w:rPr>
            </w:pPr>
            <w:r>
              <w:rPr>
                <w:b/>
                <w:color w:val="000000"/>
              </w:rPr>
              <w:t>Virtual Instrument</w:t>
            </w:r>
          </w:p>
        </w:tc>
        <w:tc>
          <w:tcPr>
            <w:tcW w:w="7110" w:type="dxa"/>
          </w:tcPr>
          <w:p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VISA</w:t>
            </w:r>
          </w:p>
        </w:tc>
        <w:tc>
          <w:tcPr>
            <w:tcW w:w="7110" w:type="dxa"/>
          </w:tcPr>
          <w:p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trPr>
          <w:cantSplit/>
        </w:trPr>
        <w:tc>
          <w:tcPr>
            <w:tcW w:w="2330" w:type="dxa"/>
          </w:tcPr>
          <w:p w:rsidR="00053D2E" w:rsidRDefault="00053D2E">
            <w:pPr>
              <w:spacing w:before="80" w:after="80"/>
              <w:rPr>
                <w:b/>
                <w:color w:val="000000"/>
              </w:rPr>
            </w:pPr>
            <w:r>
              <w:rPr>
                <w:b/>
                <w:color w:val="000000"/>
              </w:rPr>
              <w:t>VISA Instrument Control Resources</w:t>
            </w:r>
          </w:p>
        </w:tc>
        <w:tc>
          <w:tcPr>
            <w:tcW w:w="7110" w:type="dxa"/>
          </w:tcPr>
          <w:p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trPr>
          <w:cantSplit/>
        </w:trPr>
        <w:tc>
          <w:tcPr>
            <w:tcW w:w="2330" w:type="dxa"/>
          </w:tcPr>
          <w:p w:rsidR="00053D2E" w:rsidRDefault="00053D2E">
            <w:pPr>
              <w:spacing w:before="80" w:after="80"/>
              <w:rPr>
                <w:b/>
                <w:color w:val="000000"/>
              </w:rPr>
            </w:pPr>
            <w:r>
              <w:rPr>
                <w:b/>
                <w:color w:val="000000"/>
              </w:rPr>
              <w:t>VISA Resource Manager</w:t>
            </w:r>
          </w:p>
        </w:tc>
        <w:tc>
          <w:tcPr>
            <w:tcW w:w="7110" w:type="dxa"/>
          </w:tcPr>
          <w:p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trPr>
          <w:cantSplit/>
        </w:trPr>
        <w:tc>
          <w:tcPr>
            <w:tcW w:w="2330" w:type="dxa"/>
          </w:tcPr>
          <w:p w:rsidR="00053D2E" w:rsidRDefault="00053D2E">
            <w:pPr>
              <w:spacing w:before="80" w:after="80"/>
              <w:rPr>
                <w:b/>
                <w:color w:val="000000"/>
              </w:rPr>
            </w:pPr>
            <w:r>
              <w:rPr>
                <w:b/>
                <w:color w:val="000000"/>
              </w:rPr>
              <w:t>VISA Resource Template</w:t>
            </w:r>
          </w:p>
        </w:tc>
        <w:tc>
          <w:tcPr>
            <w:tcW w:w="7110" w:type="dxa"/>
          </w:tcPr>
          <w:p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bl>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r>
        <w:br w:type="page"/>
      </w:r>
      <w:bookmarkStart w:id="26" w:name="_Toc27553286"/>
      <w:bookmarkStart w:id="27" w:name="_Toc135113812"/>
      <w:r>
        <w:lastRenderedPageBreak/>
        <w:t>Conventions</w:t>
      </w:r>
      <w:bookmarkEnd w:id="26"/>
      <w:bookmarkEnd w:id="27"/>
    </w:p>
    <w:p w:rsidR="00053D2E" w:rsidRDefault="00053D2E">
      <w:pPr>
        <w:rPr>
          <w:b/>
          <w:color w:val="000000"/>
          <w:sz w:val="28"/>
        </w:rPr>
      </w:pPr>
    </w:p>
    <w:p w:rsidR="00053D2E" w:rsidRDefault="00053D2E">
      <w:pPr>
        <w:rPr>
          <w:color w:val="000000"/>
        </w:rPr>
      </w:pPr>
      <w:r>
        <w:rPr>
          <w:color w:val="000000"/>
        </w:rPr>
        <w:t>Throughout this specification you will see the following headings on certain paragraphs. These headings instill special meaning on these paragraphs.</w:t>
      </w:r>
    </w:p>
    <w:p w:rsidR="00053D2E" w:rsidRDefault="00053D2E">
      <w:pPr>
        <w:rPr>
          <w:i/>
          <w:color w:val="000000"/>
        </w:rPr>
      </w:pPr>
    </w:p>
    <w:p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upper case characters. These words are not used in this manner for any other purpose other than stating rules.</w:t>
      </w:r>
    </w:p>
    <w:p w:rsidR="00053D2E" w:rsidRDefault="00053D2E">
      <w:pPr>
        <w:rPr>
          <w:i/>
          <w:color w:val="000000"/>
        </w:rPr>
      </w:pPr>
    </w:p>
    <w:p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particular characteristics which the authors believe to be important to end user success.</w:t>
      </w:r>
    </w:p>
    <w:p w:rsidR="00053D2E" w:rsidRDefault="00053D2E">
      <w:pPr>
        <w:rPr>
          <w:i/>
          <w:color w:val="000000"/>
        </w:rPr>
      </w:pPr>
    </w:p>
    <w:p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upper case characters. These permissions are granted to ensure specific System Framework components are well defined and can be tested for compatibility and interoperability. </w:t>
      </w:r>
    </w:p>
    <w:p w:rsidR="00053D2E" w:rsidRDefault="00053D2E">
      <w:pPr>
        <w:rPr>
          <w:color w:val="000000"/>
        </w:rPr>
      </w:pPr>
    </w:p>
    <w:p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rsidR="00053D2E" w:rsidRDefault="00053D2E">
      <w:pPr>
        <w:rPr>
          <w:color w:val="000000"/>
        </w:rPr>
      </w:pPr>
    </w:p>
    <w:p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rsidR="00053D2E" w:rsidRDefault="00053D2E">
      <w:pPr>
        <w:rPr>
          <w:color w:val="000000"/>
        </w:rPr>
      </w:pPr>
    </w:p>
    <w:p w:rsidR="00053D2E" w:rsidRDefault="00053D2E">
      <w:pPr>
        <w:rPr>
          <w:color w:val="000000"/>
        </w:rPr>
      </w:pPr>
    </w:p>
    <w:p w:rsidR="00053D2E" w:rsidRDefault="00053D2E">
      <w:pPr>
        <w:rPr>
          <w:b/>
          <w:color w:val="000000"/>
        </w:rPr>
      </w:pPr>
    </w:p>
    <w:p w:rsidR="00053D2E" w:rsidRDefault="00053D2E">
      <w:pPr>
        <w:rPr>
          <w:b/>
          <w:color w:val="000000"/>
        </w:rPr>
        <w:sectPr w:rsidR="00053D2E">
          <w:headerReference w:type="even" r:id="rId26"/>
          <w:headerReference w:type="default" r:id="rId27"/>
          <w:footerReference w:type="even" r:id="rId28"/>
          <w:footerReference w:type="default" r:id="rId29"/>
          <w:pgSz w:w="12240" w:h="15840"/>
          <w:pgMar w:top="1440" w:right="1440" w:bottom="-1440" w:left="1440" w:header="720" w:footer="720" w:gutter="0"/>
          <w:pgNumType w:start="1"/>
          <w:cols w:space="720"/>
          <w:noEndnote/>
        </w:sectPr>
      </w:pPr>
    </w:p>
    <w:p w:rsidR="00053D2E" w:rsidRDefault="00053D2E" w:rsidP="008E4E53">
      <w:pPr>
        <w:pStyle w:val="Heading1"/>
        <w:numPr>
          <w:ilvl w:val="0"/>
          <w:numId w:val="17"/>
        </w:numPr>
      </w:pPr>
      <w:bookmarkStart w:id="28" w:name="_Toc27553288"/>
      <w:bookmarkStart w:id="29" w:name="_Toc135113814"/>
      <w:r>
        <w:lastRenderedPageBreak/>
        <w:t>VISA Textual Language Bindings</w:t>
      </w:r>
      <w:bookmarkEnd w:id="28"/>
      <w:bookmarkEnd w:id="29"/>
    </w:p>
    <w:p w:rsidR="00E63D5D" w:rsidRDefault="00E63D5D" w:rsidP="00E63D5D">
      <w:bookmarkStart w:id="30" w:name="_Toc27553399"/>
      <w:bookmarkStart w:id="31" w:name="_Toc27553289"/>
      <w:bookmarkEnd w:id="30"/>
    </w:p>
    <w:p w:rsidR="00053D2E" w:rsidRDefault="00053D2E" w:rsidP="001F3112">
      <w:pPr>
        <w:pStyle w:val="Heading2"/>
        <w:numPr>
          <w:ilvl w:val="1"/>
          <w:numId w:val="17"/>
        </w:numPr>
      </w:pPr>
      <w:bookmarkStart w:id="32" w:name="_Toc135113815"/>
      <w:r>
        <w:t>Type Assignments</w:t>
      </w:r>
      <w:bookmarkEnd w:id="31"/>
      <w:bookmarkEnd w:id="32"/>
    </w:p>
    <w:p w:rsidR="00053D2E" w:rsidRDefault="00053D2E">
      <w:pPr>
        <w:rPr>
          <w:b/>
          <w:color w:val="000000"/>
          <w:sz w:val="28"/>
        </w:rPr>
      </w:pPr>
    </w:p>
    <w:p w:rsidR="00053D2E" w:rsidRDefault="00053D2E">
      <w:pPr>
        <w:rPr>
          <w:color w:val="000000"/>
        </w:rPr>
      </w:pPr>
      <w:r>
        <w:rPr>
          <w:color w:val="000000"/>
        </w:rPr>
        <w:t>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lists types that may be used but not exported by such users. For example, end-users would see the types specified in Table 3.1.1 exported by the instrument driver; however, they would not see the types specified in Table 3.1.2.</w:t>
      </w:r>
    </w:p>
    <w:p w:rsidR="00053D2E" w:rsidRDefault="00053D2E">
      <w:pPr>
        <w:rPr>
          <w:color w:val="000000"/>
          <w:sz w:val="28"/>
        </w:rPr>
      </w:pPr>
    </w:p>
    <w:p w:rsidR="00053D2E" w:rsidRDefault="00053D2E" w:rsidP="00BE78F4">
      <w:pPr>
        <w:pStyle w:val="TableHeader"/>
      </w:pPr>
      <w:bookmarkStart w:id="33" w:name="_Toc135113888"/>
      <w:r>
        <w:t>Table 3.1.1. Type Assignments for VISA and Instrument Drivers</w:t>
      </w:r>
      <w:bookmarkEnd w:id="33"/>
    </w:p>
    <w:p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trPr>
          <w:cantSplit/>
        </w:trPr>
        <w:tc>
          <w:tcPr>
            <w:tcW w:w="1888"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unsigned integer.</w:t>
            </w:r>
          </w:p>
        </w:tc>
      </w:tr>
      <w:tr w:rsidR="00053D2E">
        <w:trPr>
          <w:cantSplit/>
        </w:trPr>
        <w:tc>
          <w:tcPr>
            <w:tcW w:w="1888"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signed integers.</w:t>
            </w:r>
          </w:p>
        </w:tc>
      </w:tr>
      <w:tr w:rsidR="00E32D83">
        <w:trPr>
          <w:cantSplit/>
        </w:trPr>
        <w:tc>
          <w:tcPr>
            <w:tcW w:w="1888"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color w:val="000000"/>
              </w:rPr>
            </w:pPr>
            <w:r>
              <w:rPr>
                <w:color w:val="000000"/>
              </w:rPr>
              <w:t>A 64-bit unsigned integer.  The exact type definition depends on the compiler.</w:t>
            </w:r>
          </w:p>
        </w:tc>
      </w:tr>
      <w:tr w:rsidR="003670DE">
        <w:trPr>
          <w:cantSplit/>
        </w:trPr>
        <w:tc>
          <w:tcPr>
            <w:tcW w:w="1888"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unsigned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unsigned integers.</w:t>
            </w:r>
          </w:p>
        </w:tc>
      </w:tr>
      <w:tr w:rsidR="003670DE">
        <w:trPr>
          <w:cantSplit/>
        </w:trPr>
        <w:tc>
          <w:tcPr>
            <w:tcW w:w="1888"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 64-bit signed integer.</w:t>
            </w:r>
            <w:r w:rsidR="00BA3B08">
              <w:rPr>
                <w:color w:val="000000"/>
              </w:rPr>
              <w:t xml:space="preserve">  The exact type definition depends on the compiler.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unsigned integers.</w:t>
            </w:r>
          </w:p>
        </w:tc>
      </w:tr>
    </w:tbl>
    <w:p w:rsidR="000011A9" w:rsidRDefault="000011A9" w:rsidP="000011A9">
      <w:pPr>
        <w:tabs>
          <w:tab w:val="right" w:pos="9360"/>
        </w:tabs>
        <w:jc w:val="right"/>
      </w:pPr>
      <w:r>
        <w:rPr>
          <w:color w:val="000000"/>
        </w:rPr>
        <w:t>(continues</w:t>
      </w:r>
      <w:r>
        <w:t>)</w:t>
      </w:r>
    </w:p>
    <w:p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rsidR="000011A9" w:rsidRDefault="000011A9" w:rsidP="000011A9">
      <w:pPr>
        <w:tabs>
          <w:tab w:val="right" w:pos="9360"/>
        </w:tabs>
      </w:pPr>
    </w:p>
    <w:tbl>
      <w:tblPr>
        <w:tblW w:w="0" w:type="auto"/>
        <w:tblInd w:w="180" w:type="dxa"/>
        <w:tblLayout w:type="fixed"/>
        <w:tblLook w:val="0000" w:firstRow="0" w:lastRow="0" w:firstColumn="0" w:lastColumn="0" w:noHBand="0" w:noVBand="0"/>
      </w:tblPr>
      <w:tblGrid>
        <w:gridCol w:w="1888"/>
        <w:gridCol w:w="1980"/>
        <w:gridCol w:w="1340"/>
        <w:gridCol w:w="4140"/>
      </w:tblGrid>
      <w:tr w:rsidR="000011A9">
        <w:trPr>
          <w:cantSplit/>
        </w:trPr>
        <w:tc>
          <w:tcPr>
            <w:tcW w:w="1888"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Description</w:t>
            </w:r>
          </w:p>
        </w:tc>
      </w:tr>
      <w:tr w:rsidR="00E92571">
        <w:trPr>
          <w:cantSplit/>
        </w:trPr>
        <w:tc>
          <w:tcPr>
            <w:tcW w:w="1888"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color w:val="000000"/>
              </w:rPr>
            </w:pPr>
            <w:r>
              <w:rPr>
                <w:color w:val="000000"/>
              </w:rPr>
              <w:t>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Pr>
                <w:rFonts w:ascii="Courier" w:hAnsi="Courier"/>
                <w:color w:val="000000"/>
              </w:rPr>
              <w:t>ViAddr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Pr>
                <w:rFonts w:ascii="Courier" w:hAnsi="Courier"/>
                <w:color w:val="000000"/>
              </w:rPr>
              <w:t>ViAddr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integer representing an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ViChar</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ViChar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unsigned integer representing an extended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ViByte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ViByte</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ViBoolean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ViBoolean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32-bit single-precision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64-bit double-precision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block of data.</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to store a block of data.</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ViBuf</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NULL-terminated ASCII string.</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to store a NULL-terminated ASCII string.</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ViString</w:t>
            </w:r>
            <w:r>
              <w:rPr>
                <w:color w:val="000000"/>
              </w:rPr>
              <w:t>.</w:t>
            </w:r>
          </w:p>
        </w:tc>
      </w:tr>
    </w:tbl>
    <w:p w:rsidR="00542E83" w:rsidRDefault="00542E83" w:rsidP="00542E83">
      <w:pPr>
        <w:tabs>
          <w:tab w:val="right" w:pos="9360"/>
        </w:tabs>
        <w:jc w:val="right"/>
        <w:rPr>
          <w:color w:val="000000"/>
        </w:rPr>
      </w:pPr>
      <w:r>
        <w:rPr>
          <w:color w:val="000000"/>
        </w:rPr>
        <w:t>(continues)</w:t>
      </w:r>
    </w:p>
    <w:p w:rsidR="00542E83" w:rsidRDefault="00542E83" w:rsidP="00542E83">
      <w:pPr>
        <w:jc w:val="center"/>
        <w:rPr>
          <w:color w:val="000000"/>
        </w:rPr>
      </w:pPr>
      <w:r>
        <w:br w:type="page"/>
      </w:r>
      <w:r>
        <w:rPr>
          <w:color w:val="000000"/>
        </w:rPr>
        <w:lastRenderedPageBreak/>
        <w:t>Table 3.1.1. Type Assignments for VISA and Instrument Drivers (Continued)</w:t>
      </w:r>
    </w:p>
    <w:p w:rsidR="00542E83" w:rsidRPr="00092083" w:rsidRDefault="00542E83">
      <w:pPr>
        <w:rPr>
          <w:sz w:val="16"/>
          <w:szCs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Description</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w:t>
            </w:r>
            <w:r>
              <w:rPr>
                <w:rFonts w:ascii="Courier" w:hAnsi="Courier"/>
                <w:color w:val="000000"/>
              </w:rPr>
              <w:t>ViString</w:t>
            </w:r>
            <w:r>
              <w:rPr>
                <w:color w:val="000000"/>
              </w:rPr>
              <w:t xml:space="preserve"> type that is further restricted to adhere to the addressing grammar for resources as presented in Section 3 of VPP-4.3.</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to store a </w:t>
            </w:r>
            <w:r>
              <w:rPr>
                <w:rFonts w:ascii="Courier" w:hAnsi="Courier"/>
                <w:color w:val="000000"/>
              </w:rPr>
              <w:t>ViRsrc</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ViRsrc</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ViStatus</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ViStatus</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ViVersion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ViVersion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ViObject</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ViObject</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ViAttr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pPr>
            <w:r>
              <w:rPr>
                <w:color w:val="000000"/>
              </w:rPr>
              <w:t>A type that uniquely identifies an attribute.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rPr>
              <w:t>ViConstString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rPr>
              <w:t>const ViChar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t xml:space="preserve">A </w:t>
            </w:r>
            <w:r>
              <w:rPr>
                <w:rFonts w:ascii="Courier" w:hAnsi="Courier"/>
              </w:rPr>
              <w:t>ViString</w:t>
            </w:r>
            <w:r>
              <w:t xml:space="preserve"> type that is guaranteed to not be modified by any driver.</w:t>
            </w:r>
          </w:p>
        </w:tc>
      </w:tr>
    </w:tbl>
    <w:p w:rsidR="00053D2E" w:rsidRPr="00092083" w:rsidRDefault="00053D2E">
      <w:pPr>
        <w:rPr>
          <w:color w:val="000000"/>
          <w:sz w:val="16"/>
          <w:szCs w:val="16"/>
        </w:rPr>
      </w:pPr>
    </w:p>
    <w:p w:rsidR="00053D2E" w:rsidRDefault="00053D2E">
      <w:pPr>
        <w:rPr>
          <w:b/>
          <w:color w:val="000000"/>
        </w:rPr>
      </w:pPr>
      <w:r>
        <w:rPr>
          <w:b/>
          <w:color w:val="000000"/>
        </w:rPr>
        <w:t>OBSERVATION 3.1.1</w:t>
      </w:r>
    </w:p>
    <w:p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r>
        <w:rPr>
          <w:rFonts w:ascii="Courier" w:hAnsi="Courier"/>
          <w:color w:val="000000"/>
        </w:rPr>
        <w:t>ViUInt32</w:t>
      </w:r>
      <w:r>
        <w:rPr>
          <w:color w:val="000000"/>
        </w:rPr>
        <w:t xml:space="preserve">, and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rsidR="00BE48DE" w:rsidRPr="00BE48DE" w:rsidRDefault="00BE48DE">
      <w:pPr>
        <w:rPr>
          <w:color w:val="000000"/>
          <w:sz w:val="16"/>
          <w:szCs w:val="16"/>
        </w:rPr>
      </w:pPr>
      <w:r w:rsidRPr="00BE48DE">
        <w:rPr>
          <w:color w:val="000000"/>
          <w:sz w:val="16"/>
          <w:szCs w:val="16"/>
        </w:rPr>
        <w:t>\</w:t>
      </w:r>
    </w:p>
    <w:p w:rsidR="00053D2E" w:rsidRDefault="00053D2E" w:rsidP="007C19D7">
      <w:pPr>
        <w:keepNext/>
        <w:rPr>
          <w:b/>
          <w:color w:val="000000"/>
        </w:rPr>
      </w:pPr>
      <w:r>
        <w:rPr>
          <w:b/>
          <w:color w:val="000000"/>
        </w:rPr>
        <w:t>OBSERVATION 3.1.2</w:t>
      </w:r>
    </w:p>
    <w:p w:rsidR="00053D2E" w:rsidRDefault="00053D2E">
      <w:pPr>
        <w:ind w:left="720"/>
        <w:rPr>
          <w:color w:val="000000"/>
        </w:rPr>
      </w:pPr>
      <w:r>
        <w:rPr>
          <w:color w:val="000000"/>
        </w:rPr>
        <w:t>In the case of Visual Basic, input parameters are passed by value (</w:t>
      </w:r>
      <w:r>
        <w:rPr>
          <w:rFonts w:ascii="Courier" w:hAnsi="Courier"/>
          <w:color w:val="000000"/>
        </w:rPr>
        <w:t>ByVal</w:t>
      </w:r>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r>
        <w:rPr>
          <w:rFonts w:ascii="Courier" w:hAnsi="Courier"/>
          <w:color w:val="000000"/>
        </w:rPr>
        <w:t>x(0)</w:t>
      </w:r>
      <w:r>
        <w:rPr>
          <w:color w:val="000000"/>
        </w:rPr>
        <w:t>.</w:t>
      </w:r>
    </w:p>
    <w:p w:rsidR="00053D2E" w:rsidRDefault="00053D2E" w:rsidP="00092083">
      <w:pPr>
        <w:pStyle w:val="TableHeader"/>
      </w:pPr>
      <w:r>
        <w:br w:type="page"/>
      </w:r>
      <w:bookmarkStart w:id="34" w:name="_Toc135113889"/>
      <w:r>
        <w:lastRenderedPageBreak/>
        <w:t>Table 3.1.2. Type Assignments for VISA Only</w:t>
      </w:r>
      <w:bookmarkEnd w:id="34"/>
    </w:p>
    <w:p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w:t>
            </w:r>
          </w:p>
        </w:tc>
        <w:tc>
          <w:tcPr>
            <w:tcW w:w="1980"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the different mechanisms that control access to a resource.</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ViPAccessMode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ViAccessMode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trPr>
          <w:cantSplit/>
        </w:trPr>
        <w:tc>
          <w:tcPr>
            <w:tcW w:w="1888"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A type that represents a physical address that is always 64 bits, even on 32-bit systems.</w:t>
            </w:r>
          </w:p>
        </w:tc>
      </w:tr>
      <w:tr w:rsidR="00053D2E">
        <w:trPr>
          <w:cantSplit/>
        </w:trPr>
        <w:tc>
          <w:tcPr>
            <w:tcW w:w="1888"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ViPBusAddress</w:t>
            </w:r>
          </w:p>
        </w:tc>
        <w:tc>
          <w:tcPr>
            <w:tcW w:w="1980"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 *</w:t>
            </w:r>
          </w:p>
        </w:tc>
        <w:tc>
          <w:tcPr>
            <w:tcW w:w="13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ViBusAddress</w:t>
            </w:r>
            <w:r>
              <w:rPr>
                <w:color w:val="000000"/>
              </w:rPr>
              <w:t>.</w:t>
            </w:r>
          </w:p>
        </w:tc>
      </w:tr>
      <w:tr w:rsidR="00BF251D">
        <w:trPr>
          <w:cantSplit/>
        </w:trPr>
        <w:tc>
          <w:tcPr>
            <w:tcW w:w="1888"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ViBusSize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ViAttrState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trPr>
          <w:cantSplit/>
        </w:trPr>
        <w:tc>
          <w:tcPr>
            <w:tcW w:w="1888"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ViPAttrState</w:t>
            </w:r>
          </w:p>
        </w:tc>
        <w:tc>
          <w:tcPr>
            <w:tcW w:w="198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ViAttrState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ViVAList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va_list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list of a variable number of parameters of differing types.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uniquely identifies the type of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ViEventFilter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filtering masks or other information unique to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resources found during a search operation.</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ViFindList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encapsulates the information necessary to process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ViKeyId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ViString</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rsidR="00760F62" w:rsidRDefault="00760F62" w:rsidP="00760F62">
      <w:pPr>
        <w:tabs>
          <w:tab w:val="right" w:pos="9360"/>
        </w:tabs>
        <w:jc w:val="right"/>
        <w:rPr>
          <w:color w:val="000000"/>
        </w:rPr>
      </w:pPr>
      <w:r>
        <w:rPr>
          <w:color w:val="000000"/>
        </w:rPr>
        <w:t>(continues)</w:t>
      </w:r>
    </w:p>
    <w:p w:rsidR="00760F62" w:rsidRDefault="00760F62"/>
    <w:p w:rsidR="00760F62" w:rsidRDefault="00760F62" w:rsidP="00760F62">
      <w:pPr>
        <w:jc w:val="center"/>
        <w:rPr>
          <w:color w:val="000000"/>
        </w:rPr>
      </w:pPr>
      <w:r>
        <w:br w:type="page"/>
      </w:r>
      <w:r>
        <w:rPr>
          <w:color w:val="000000"/>
        </w:rPr>
        <w:lastRenderedPageBreak/>
        <w:t>Table 3.1.2. Type Assignments for VISA Only (Continued)</w:t>
      </w:r>
    </w:p>
    <w:p w:rsidR="00760F62" w:rsidRDefault="00760F62"/>
    <w:tbl>
      <w:tblPr>
        <w:tblW w:w="0" w:type="auto"/>
        <w:tblInd w:w="180" w:type="dxa"/>
        <w:tblLayout w:type="fixed"/>
        <w:tblLook w:val="0000" w:firstRow="0" w:lastRow="0" w:firstColumn="0" w:lastColumn="0" w:noHBand="0" w:noVBand="0"/>
      </w:tblPr>
      <w:tblGrid>
        <w:gridCol w:w="1888"/>
        <w:gridCol w:w="1980"/>
        <w:gridCol w:w="1340"/>
        <w:gridCol w:w="4140"/>
      </w:tblGrid>
      <w:tr w:rsidR="00760F62">
        <w:trPr>
          <w:cantSplit/>
        </w:trPr>
        <w:tc>
          <w:tcPr>
            <w:tcW w:w="1888"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Description</w:t>
            </w:r>
          </w:p>
        </w:tc>
      </w:tr>
      <w:tr w:rsidR="00053D2E">
        <w:trPr>
          <w:cantSplit/>
        </w:trPr>
        <w:tc>
          <w:tcPr>
            <w:tcW w:w="1888"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ViPKeyId</w:t>
            </w:r>
          </w:p>
        </w:tc>
        <w:tc>
          <w:tcPr>
            <w:tcW w:w="1980"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ViPString</w:t>
            </w:r>
          </w:p>
        </w:tc>
        <w:tc>
          <w:tcPr>
            <w:tcW w:w="1340"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ViKeyId</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ViJobId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ViPJobId</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ViJobId *</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 xml:space="preserve">The location of a </w:t>
            </w:r>
            <w:r>
              <w:rPr>
                <w:rFonts w:ascii="Courier" w:hAnsi="Courier"/>
                <w:color w:val="000000"/>
              </w:rPr>
              <w:t>ViJobId</w:t>
            </w:r>
            <w:r>
              <w:rPr>
                <w:color w:val="000000"/>
              </w:rPr>
              <w: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ViHndlr</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sz w:val="18"/>
              </w:rPr>
              <w:t>ViStatus (*) (ViSession, ViEventType, ViEvent, ViAddr)</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A value representing an entry point to an operation for use as a callback.</w:t>
            </w:r>
          </w:p>
        </w:tc>
      </w:tr>
    </w:tbl>
    <w:p w:rsidR="00053D2E" w:rsidRPr="00760F62" w:rsidRDefault="00053D2E">
      <w:pPr>
        <w:rPr>
          <w:color w:val="000000"/>
        </w:rPr>
      </w:pPr>
    </w:p>
    <w:p w:rsidR="00053D2E" w:rsidRDefault="00053D2E">
      <w:pPr>
        <w:rPr>
          <w:b/>
          <w:color w:val="000000"/>
        </w:rPr>
      </w:pPr>
      <w:r>
        <w:rPr>
          <w:b/>
          <w:color w:val="000000"/>
        </w:rPr>
        <w:t>OBSERVATION 3.1.</w:t>
      </w:r>
      <w:r w:rsidR="00E63D5D">
        <w:rPr>
          <w:b/>
          <w:color w:val="000000"/>
        </w:rPr>
        <w:t>3</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is a code pointer rather than a data pointer. Therefore, it must be treated differently in some frameworks.</w:t>
      </w:r>
    </w:p>
    <w:p w:rsidR="00053D2E" w:rsidRPr="00BE48DE" w:rsidRDefault="00053D2E">
      <w:pPr>
        <w:rPr>
          <w:color w:val="000000"/>
          <w:sz w:val="16"/>
          <w:szCs w:val="16"/>
        </w:rPr>
      </w:pPr>
    </w:p>
    <w:p w:rsidR="00053D2E" w:rsidRDefault="00053D2E">
      <w:pPr>
        <w:rPr>
          <w:b/>
          <w:color w:val="000000"/>
        </w:rPr>
      </w:pPr>
      <w:r>
        <w:rPr>
          <w:b/>
          <w:color w:val="000000"/>
        </w:rPr>
        <w:t>RULE 3.1.1</w:t>
      </w:r>
    </w:p>
    <w:p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rsidR="00EF4B60" w:rsidRDefault="00EF4B60">
      <w:pPr>
        <w:rPr>
          <w:b/>
          <w:color w:val="000000"/>
        </w:rPr>
      </w:pPr>
    </w:p>
    <w:p w:rsidR="00053D2E" w:rsidRDefault="00053D2E">
      <w:pPr>
        <w:rPr>
          <w:b/>
          <w:color w:val="000000"/>
        </w:rPr>
      </w:pPr>
      <w:r>
        <w:rPr>
          <w:b/>
          <w:color w:val="000000"/>
        </w:rPr>
        <w:t>RULE 3.1.2</w:t>
      </w:r>
    </w:p>
    <w:p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r>
        <w:rPr>
          <w:rFonts w:ascii="Courier" w:hAnsi="Courier"/>
          <w:color w:val="000000"/>
        </w:rPr>
        <w:t>visatype.h</w:t>
      </w:r>
      <w:r>
        <w:rPr>
          <w:color w:val="000000"/>
        </w:rPr>
        <w:t xml:space="preserve"> file.</w:t>
      </w:r>
    </w:p>
    <w:p w:rsidR="00053D2E" w:rsidRPr="00BE48DE" w:rsidRDefault="00053D2E">
      <w:pPr>
        <w:rPr>
          <w:color w:val="000000"/>
          <w:sz w:val="16"/>
          <w:szCs w:val="16"/>
        </w:rPr>
      </w:pPr>
    </w:p>
    <w:p w:rsidR="00053D2E" w:rsidRPr="00EF4B60" w:rsidRDefault="00053D2E">
      <w:pPr>
        <w:rPr>
          <w:b/>
          <w:color w:val="000000"/>
        </w:rPr>
      </w:pPr>
      <w:r w:rsidRPr="00EF4B60">
        <w:rPr>
          <w:b/>
          <w:color w:val="000000"/>
        </w:rPr>
        <w:t>RULE 3.1.3</w:t>
      </w:r>
    </w:p>
    <w:p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Pr="00BE48DE" w:rsidRDefault="00053D2E">
      <w:pPr>
        <w:rPr>
          <w:color w:val="000000"/>
          <w:sz w:val="16"/>
          <w:szCs w:val="16"/>
        </w:rPr>
      </w:pPr>
    </w:p>
    <w:p w:rsidR="00053D2E" w:rsidRDefault="00053D2E" w:rsidP="00907F4F">
      <w:pPr>
        <w:pStyle w:val="Heading3"/>
        <w:numPr>
          <w:ilvl w:val="2"/>
          <w:numId w:val="17"/>
        </w:numPr>
      </w:pPr>
      <w:bookmarkStart w:id="35" w:name="_Toc27553290"/>
      <w:bookmarkStart w:id="36" w:name="_Toc135113816"/>
      <w:r>
        <w:t>Type Assignments for WINNT Framework</w:t>
      </w:r>
      <w:bookmarkEnd w:id="35"/>
      <w:bookmarkEnd w:id="36"/>
    </w:p>
    <w:p w:rsidR="00053D2E" w:rsidRPr="00BE48DE" w:rsidRDefault="00053D2E">
      <w:pPr>
        <w:rPr>
          <w:b/>
          <w:color w:val="000000"/>
          <w:sz w:val="16"/>
          <w:szCs w:val="16"/>
        </w:rPr>
      </w:pPr>
    </w:p>
    <w:p w:rsidR="00053D2E" w:rsidRDefault="00053D2E">
      <w:pPr>
        <w:rPr>
          <w:b/>
          <w:color w:val="000000"/>
        </w:rPr>
      </w:pPr>
      <w:r>
        <w:rPr>
          <w:b/>
          <w:color w:val="000000"/>
        </w:rPr>
        <w:t>RULE 3.1.</w:t>
      </w:r>
      <w:r w:rsidR="00E63D5D">
        <w:rPr>
          <w:b/>
          <w:color w:val="000000"/>
        </w:rPr>
        <w:t>4</w:t>
      </w:r>
    </w:p>
    <w:p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rsidR="00053D2E" w:rsidRDefault="00053D2E">
      <w:pPr>
        <w:rPr>
          <w:b/>
          <w:color w:val="000000"/>
        </w:rPr>
      </w:pPr>
    </w:p>
    <w:p w:rsidR="00053D2E" w:rsidRDefault="00053D2E">
      <w:pPr>
        <w:rPr>
          <w:b/>
          <w:color w:val="000000"/>
        </w:rPr>
      </w:pPr>
      <w:r>
        <w:rPr>
          <w:b/>
          <w:color w:val="000000"/>
        </w:rPr>
        <w:t>RULE 3.1.</w:t>
      </w:r>
      <w:r w:rsidR="00E63D5D">
        <w:rPr>
          <w:b/>
          <w:color w:val="000000"/>
        </w:rPr>
        <w:t>5</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_stdcall</w:t>
      </w:r>
      <w:r>
        <w:rPr>
          <w:color w:val="000000"/>
        </w:rPr>
        <w:t xml:space="preserve"> pointer when interfacing to the WINNT Framework DLL.</w:t>
      </w:r>
    </w:p>
    <w:p w:rsidR="00053D2E" w:rsidRDefault="00053D2E">
      <w:pPr>
        <w:rPr>
          <w:color w:val="000000"/>
        </w:rPr>
      </w:pPr>
    </w:p>
    <w:p w:rsidR="003B24AD" w:rsidRDefault="003B24AD" w:rsidP="003B24AD">
      <w:pPr>
        <w:pStyle w:val="Heading3"/>
        <w:numPr>
          <w:ilvl w:val="2"/>
          <w:numId w:val="17"/>
        </w:numPr>
      </w:pPr>
      <w:bookmarkStart w:id="37" w:name="_Toc135113817"/>
      <w:r>
        <w:t>Type Assignments for WIN64 Framework</w:t>
      </w:r>
      <w:bookmarkEnd w:id="37"/>
    </w:p>
    <w:p w:rsidR="003B24AD" w:rsidRPr="00BE48DE" w:rsidRDefault="003B24AD" w:rsidP="003B24AD">
      <w:pPr>
        <w:rPr>
          <w:b/>
          <w:color w:val="000000"/>
          <w:sz w:val="16"/>
          <w:szCs w:val="16"/>
        </w:rPr>
      </w:pPr>
    </w:p>
    <w:p w:rsidR="00437BB3" w:rsidRPr="009B6DDD" w:rsidRDefault="00437BB3" w:rsidP="00437BB3">
      <w:r w:rsidRPr="009B6DDD">
        <w:rPr>
          <w:b/>
        </w:rPr>
        <w:t>NOTE:</w:t>
      </w:r>
      <w:r>
        <w:rPr>
          <w:b/>
        </w:rPr>
        <w:t xml:space="preserve"> </w:t>
      </w:r>
      <w:r w:rsidRPr="00A33F80">
        <w:t xml:space="preserve">The </w:t>
      </w:r>
      <w:r>
        <w:t xml:space="preserve">definition of the WIN64 framework </w:t>
      </w:r>
      <w:r w:rsidRPr="009B6DDD">
        <w:t>is currently in progress. Version 4.0 of the VISA family of specifications (VPP 4.3) refer to the WIN64 framework</w:t>
      </w:r>
      <w:r>
        <w:t xml:space="preserve"> being defined in VPP 2 (Frameworks) and VPP 6 (Installation)</w:t>
      </w:r>
      <w:r w:rsidRPr="009B6DDD">
        <w:t xml:space="preserve">. When the </w:t>
      </w:r>
      <w:r>
        <w:t xml:space="preserve">definition of the WIN64 framework in VPP 2 and VPP 6 </w:t>
      </w:r>
      <w:r w:rsidRPr="009B6DDD">
        <w:t>is complete, it will apply to the VISA 4.0 specifications and these “in progress” notes will be removed as an editorial change.</w:t>
      </w:r>
    </w:p>
    <w:p w:rsidR="00437BB3" w:rsidRPr="00BE48DE" w:rsidRDefault="00437BB3" w:rsidP="003B24AD">
      <w:pPr>
        <w:rPr>
          <w:b/>
          <w:color w:val="000000"/>
          <w:sz w:val="16"/>
          <w:szCs w:val="16"/>
        </w:rPr>
      </w:pPr>
    </w:p>
    <w:p w:rsidR="003B24AD" w:rsidRDefault="003B24AD" w:rsidP="003B24AD">
      <w:pPr>
        <w:rPr>
          <w:b/>
          <w:color w:val="000000"/>
        </w:rPr>
      </w:pPr>
      <w:r>
        <w:rPr>
          <w:b/>
          <w:color w:val="000000"/>
        </w:rPr>
        <w:t>RULE 3.1.</w:t>
      </w:r>
      <w:r w:rsidR="000A7A33">
        <w:rPr>
          <w:b/>
          <w:color w:val="000000"/>
        </w:rPr>
        <w:t>6</w:t>
      </w:r>
    </w:p>
    <w:p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rsidR="003B24AD" w:rsidRDefault="003B24AD" w:rsidP="003B24AD">
      <w:pPr>
        <w:rPr>
          <w:b/>
          <w:color w:val="000000"/>
        </w:rPr>
      </w:pPr>
    </w:p>
    <w:p w:rsidR="003B24AD" w:rsidRDefault="003B24AD" w:rsidP="00437BB3">
      <w:pPr>
        <w:keepNext/>
        <w:rPr>
          <w:b/>
          <w:color w:val="000000"/>
        </w:rPr>
      </w:pPr>
      <w:r>
        <w:rPr>
          <w:b/>
          <w:color w:val="000000"/>
        </w:rPr>
        <w:t>RULE 3.1.</w:t>
      </w:r>
      <w:r w:rsidR="000A7A33">
        <w:rPr>
          <w:b/>
          <w:color w:val="000000"/>
        </w:rPr>
        <w:t>7</w:t>
      </w:r>
    </w:p>
    <w:p w:rsidR="003B24AD" w:rsidRDefault="003B24AD" w:rsidP="003B24AD">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w:t>
      </w:r>
      <w:r w:rsidR="00261E79">
        <w:rPr>
          <w:color w:val="000000"/>
        </w:rPr>
        <w:t xml:space="preserve"> fastcall</w:t>
      </w:r>
      <w:r>
        <w:rPr>
          <w:color w:val="000000"/>
        </w:rPr>
        <w:t xml:space="preserve"> pointer when interfacing to the WIN64 Framework DLL.</w:t>
      </w:r>
    </w:p>
    <w:p w:rsidR="003B24AD" w:rsidRDefault="003B24AD">
      <w:pPr>
        <w:rPr>
          <w:color w:val="000000"/>
        </w:rPr>
      </w:pPr>
    </w:p>
    <w:p w:rsidR="00053D2E" w:rsidRDefault="00053D2E" w:rsidP="001F3112">
      <w:pPr>
        <w:pStyle w:val="Heading2"/>
        <w:numPr>
          <w:ilvl w:val="1"/>
          <w:numId w:val="17"/>
        </w:numPr>
      </w:pPr>
      <w:bookmarkStart w:id="38" w:name="_Toc27553292"/>
      <w:bookmarkStart w:id="39" w:name="_Toc135113820"/>
      <w:r>
        <w:lastRenderedPageBreak/>
        <w:t>Operation Prototypes</w:t>
      </w:r>
      <w:bookmarkEnd w:id="38"/>
      <w:bookmarkEnd w:id="39"/>
    </w:p>
    <w:p w:rsidR="00053D2E" w:rsidRDefault="00053D2E">
      <w:pPr>
        <w:rPr>
          <w:b/>
          <w:color w:val="000000"/>
          <w:sz w:val="28"/>
        </w:rPr>
      </w:pPr>
    </w:p>
    <w:p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rsidR="00053D2E" w:rsidRDefault="00053D2E">
      <w:pPr>
        <w:rPr>
          <w:color w:val="000000"/>
        </w:rPr>
      </w:pPr>
    </w:p>
    <w:p w:rsidR="00053D2E" w:rsidRDefault="00053D2E" w:rsidP="006C5E1F">
      <w:pPr>
        <w:pStyle w:val="TableHeader"/>
      </w:pPr>
      <w:bookmarkStart w:id="40" w:name="_Toc135113890"/>
      <w:r>
        <w:t>Table 3.2.1. ANSI C Bindings for VISA Operations</w:t>
      </w:r>
      <w:bookmarkEnd w:id="40"/>
    </w:p>
    <w:p w:rsidR="00053D2E" w:rsidRDefault="00053D2E">
      <w:pPr>
        <w:rPr>
          <w:color w:val="000000"/>
          <w:sz w:val="16"/>
        </w:rPr>
      </w:pPr>
    </w:p>
    <w:p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viGetDefaultRM</w:t>
      </w:r>
      <w:r w:rsidRPr="00531C43">
        <w:rPr>
          <w:rFonts w:ascii="Courier" w:hAnsi="Courier"/>
          <w:color w:val="000000"/>
          <w:lang w:val="fr-FR"/>
        </w:rPr>
        <w:tab/>
        <w:t>(ViPSession sesn);</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viOpenDefaultRM</w:t>
      </w:r>
      <w:r w:rsidRPr="00531C43">
        <w:rPr>
          <w:rFonts w:ascii="Courier" w:hAnsi="Courier"/>
          <w:color w:val="000000"/>
          <w:lang w:val="fr-FR"/>
        </w:rPr>
        <w:tab/>
        <w:t>(ViPSession sesn);</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viFindRsrc</w:t>
      </w:r>
      <w:r w:rsidRPr="00531C43">
        <w:rPr>
          <w:rFonts w:ascii="Courier" w:hAnsi="Courier"/>
          <w:color w:val="000000"/>
          <w:lang w:val="fr-FR"/>
        </w:rPr>
        <w:tab/>
        <w:t>(ViSession sesn, ViString expr, ViPFindList findList, ViPUInt32 retCnt,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viFindNext</w:t>
      </w:r>
      <w:r w:rsidRPr="00531C43">
        <w:rPr>
          <w:rFonts w:ascii="Courier" w:hAnsi="Courier"/>
          <w:color w:val="000000"/>
          <w:lang w:val="fr-FR"/>
        </w:rPr>
        <w:tab/>
        <w:t>(ViFindList findList,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w:t>
      </w:r>
      <w:r w:rsidRPr="00531C43">
        <w:rPr>
          <w:rFonts w:ascii="Courier" w:hAnsi="Courier"/>
          <w:color w:val="000000"/>
          <w:lang w:val="fr-FR"/>
        </w:rPr>
        <w:tab/>
        <w:t>(ViSession sesn, ViRsrc rsrcName, ViPUInt16 intfType, ViPUInt16 intfNum);</w:t>
      </w:r>
    </w:p>
    <w:p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viParseRsrcEx</w:t>
      </w:r>
      <w:r w:rsidRPr="00531C43">
        <w:rPr>
          <w:rFonts w:ascii="Courier" w:hAnsi="Courier"/>
          <w:color w:val="000000"/>
          <w:lang w:val="fr-FR"/>
        </w:rPr>
        <w:tab/>
        <w:t>(ViSession sesn, ViRsrc rsrcName, ViPUInt16 intfType, ViPUInt16 intfNum, ViChar VI_FAR rsrcClass[], ViChar VI_FAR expandedUnaliasedName[], ViChar VI_FAR aliasIfExists[]);</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w:t>
      </w:r>
      <w:r w:rsidRPr="00531C43">
        <w:rPr>
          <w:rFonts w:ascii="Courier" w:hAnsi="Courier"/>
          <w:color w:val="000000"/>
          <w:lang w:val="fr-FR"/>
        </w:rPr>
        <w:tab/>
        <w:t>(ViSession sesn, ViRsrc name, ViAccessMode mode, ViUInt32 timeout, ViPSession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viClose</w:t>
      </w:r>
      <w:r w:rsidRPr="00531C43">
        <w:rPr>
          <w:rFonts w:ascii="Courier" w:hAnsi="Courier"/>
          <w:color w:val="000000"/>
          <w:lang w:val="fr-FR"/>
        </w:rPr>
        <w:tab/>
        <w:t>(ViObject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viGetAttribute</w:t>
      </w:r>
      <w:r w:rsidRPr="00531C43">
        <w:rPr>
          <w:rFonts w:ascii="Courier" w:hAnsi="Courier"/>
          <w:color w:val="000000"/>
          <w:lang w:val="fr-FR"/>
        </w:rPr>
        <w:tab/>
        <w:t>(ViObject vi, ViAttr attrName, void _VI_PTR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viSetAttribute</w:t>
      </w:r>
      <w:r w:rsidRPr="00531C43">
        <w:rPr>
          <w:rFonts w:ascii="Courier" w:hAnsi="Courier"/>
          <w:color w:val="000000"/>
          <w:lang w:val="fr-FR"/>
        </w:rPr>
        <w:tab/>
        <w:t>(ViObject vi, ViAttr attrName, ViAttrState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viStatusDesc</w:t>
      </w:r>
      <w:r w:rsidRPr="00531C43">
        <w:rPr>
          <w:rFonts w:ascii="Courier" w:hAnsi="Courier"/>
          <w:color w:val="000000"/>
          <w:lang w:val="fr-FR"/>
        </w:rPr>
        <w:tab/>
        <w:t>(ViObject vi, ViStatus status,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viTerminate</w:t>
      </w:r>
      <w:r w:rsidRPr="00531C43">
        <w:rPr>
          <w:rFonts w:ascii="Courier" w:hAnsi="Courier"/>
          <w:color w:val="000000"/>
          <w:lang w:val="fr-FR"/>
        </w:rPr>
        <w:tab/>
        <w:t>(ViObject vi, ViUInt16 degree, ViJobId jobId);</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viLock</w:t>
      </w:r>
      <w:r w:rsidRPr="00531C43">
        <w:rPr>
          <w:rFonts w:ascii="Courier" w:hAnsi="Courier"/>
          <w:color w:val="000000"/>
          <w:lang w:val="fr-FR"/>
        </w:rPr>
        <w:tab/>
        <w:t>(ViSession vi, ViAccessMode lockType, ViUInt32 timeout, ViKeyId requestedKey, ViChar _VI_FAR accessKey[]);</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viUnlock</w:t>
      </w:r>
      <w:r w:rsidRPr="00531C43">
        <w:rPr>
          <w:rFonts w:ascii="Courier" w:hAnsi="Courier"/>
          <w:color w:val="000000"/>
          <w:lang w:val="fr-FR"/>
        </w:rPr>
        <w:tab/>
        <w:t>(ViSession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viEnableEvent</w:t>
      </w:r>
      <w:r w:rsidRPr="00531C43">
        <w:rPr>
          <w:rFonts w:ascii="Courier" w:hAnsi="Courier"/>
          <w:color w:val="000000"/>
          <w:lang w:val="fr-FR"/>
        </w:rPr>
        <w:tab/>
        <w:t>(ViSession vi, ViEventType eventType, ViUInt16 mechanism, ViEventFilter 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viDisableEvent</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viDiscardEvents</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viWaitOnEvent</w:t>
      </w:r>
      <w:r w:rsidRPr="00531C43">
        <w:rPr>
          <w:rFonts w:ascii="Courier" w:hAnsi="Courier"/>
          <w:color w:val="000000"/>
          <w:lang w:val="fr-FR"/>
        </w:rPr>
        <w:tab/>
        <w:t>(ViSession vi, ViEventType inEventType, ViUInt32 timeout, ViPEventType outEventType, ViPEvent outContext);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viInstallHandler</w:t>
      </w:r>
      <w:r w:rsidRPr="00531C43">
        <w:rPr>
          <w:rFonts w:ascii="Courier" w:hAnsi="Courier"/>
          <w:color w:val="000000"/>
          <w:lang w:val="fr-FR"/>
        </w:rPr>
        <w:tab/>
        <w:t>(ViSession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viUninstallHandler(ViSession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viRead</w:t>
      </w:r>
      <w:r w:rsidRPr="00531C43">
        <w:rPr>
          <w:rFonts w:ascii="Courier" w:hAnsi="Courier"/>
          <w:color w:val="000000"/>
          <w:lang w:val="fr-FR"/>
        </w:rPr>
        <w:tab/>
        <w:t>(ViSession vi, ViPBuf buf, ViUInt32 cnt, ViPUInt32 retCnt);</w:t>
      </w:r>
    </w:p>
    <w:p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viReadAsync</w:t>
      </w:r>
      <w:r w:rsidRPr="00600E65">
        <w:rPr>
          <w:rFonts w:ascii="Courier" w:hAnsi="Courier"/>
          <w:color w:val="000000"/>
        </w:rPr>
        <w:tab/>
        <w:t xml:space="preserve">(ViSession vi, ViPBuf buf, ViUInt32 cnt, ViPJobId  jobId); </w:t>
      </w:r>
    </w:p>
    <w:p w:rsidR="00053D2E" w:rsidRDefault="007C19D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3.2.1. ANSI C Bindings for VISA Operations (Continued)</w:t>
      </w:r>
    </w:p>
    <w:p w:rsidR="00053D2E" w:rsidRDefault="00053D2E">
      <w:pPr>
        <w:rPr>
          <w:color w:val="000000"/>
          <w:sz w:val="16"/>
        </w:rPr>
      </w:pPr>
    </w:p>
    <w:p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viReadToFile</w:t>
      </w:r>
      <w:r w:rsidRPr="00600E65">
        <w:rPr>
          <w:rFonts w:ascii="Courier" w:hAnsi="Courier"/>
          <w:color w:val="000000"/>
          <w:lang w:val="fr-FR"/>
        </w:rPr>
        <w:tab/>
        <w:t>(ViSession vi, ViConstString filename, ViUInt32 cnt, ViPUInt32 retCnt);</w:t>
      </w:r>
    </w:p>
    <w:p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viWrite</w:t>
      </w:r>
      <w:r w:rsidRPr="00531C43">
        <w:rPr>
          <w:rFonts w:ascii="Courier" w:hAnsi="Courier"/>
          <w:color w:val="000000"/>
          <w:lang w:val="fr-FR"/>
        </w:rPr>
        <w:tab/>
        <w:t>(ViSession vi, ViBuf buf, ViUInt32 cnt, ViPUInt32 retCnt);</w:t>
      </w:r>
    </w:p>
    <w:p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Pr>
          <w:rFonts w:ascii="Courier" w:hAnsi="Courier"/>
          <w:color w:val="000000"/>
          <w:lang w:val="fr-FR"/>
        </w:rPr>
        <w:t>V</w:t>
      </w:r>
      <w:r w:rsidRPr="007C19D7">
        <w:rPr>
          <w:rFonts w:ascii="Courier" w:hAnsi="Courier"/>
          <w:color w:val="000000"/>
          <w:lang w:val="fr-FR"/>
        </w:rPr>
        <w:t>iStatus viWriteAsync</w:t>
      </w:r>
      <w:r w:rsidRPr="007C19D7">
        <w:rPr>
          <w:rFonts w:ascii="Courier" w:hAnsi="Courier"/>
          <w:color w:val="000000"/>
          <w:lang w:val="fr-FR"/>
        </w:rPr>
        <w:tab/>
        <w:t>(ViSession vi, ViBuf buf, ViUInt32 cnt, ViPJobId  jobId</w:t>
      </w:r>
      <w:r>
        <w:rPr>
          <w:rFonts w:ascii="Courier" w:hAnsi="Courier"/>
          <w:color w:val="000000"/>
          <w:lang w:val="fr-FR"/>
        </w:rPr>
        <w:t>);</w:t>
      </w:r>
    </w:p>
    <w:p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7C19D7">
        <w:rPr>
          <w:rFonts w:ascii="Courier" w:hAnsi="Courier"/>
          <w:color w:val="000000"/>
          <w:lang w:val="fr-FR"/>
        </w:rPr>
        <w:t>ViStatus viWriteFromFile</w:t>
      </w:r>
      <w:r w:rsidRPr="007C19D7">
        <w:rPr>
          <w:rFonts w:ascii="Courier" w:hAnsi="Courier"/>
          <w:color w:val="000000"/>
          <w:lang w:val="fr-FR"/>
        </w:rPr>
        <w:tab/>
        <w:t>(ViSession vi, ViConstString filename,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viAssertTrigger</w:t>
      </w:r>
      <w:r w:rsidRPr="00600E65">
        <w:rPr>
          <w:rFonts w:ascii="Courier" w:hAnsi="Courier"/>
          <w:color w:val="000000"/>
          <w:lang w:val="fr-FR"/>
        </w:rPr>
        <w:tab/>
        <w:t>(ViSession vi, ViUInt16 protocol);</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viReadSTB</w:t>
      </w:r>
      <w:r w:rsidRPr="00600E65">
        <w:rPr>
          <w:rFonts w:ascii="Courier" w:hAnsi="Courier"/>
          <w:color w:val="000000"/>
          <w:lang w:val="fr-FR"/>
        </w:rPr>
        <w:tab/>
        <w:t>(ViSession vi, ViPUInt16 status);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viClear</w:t>
      </w:r>
      <w:r w:rsidRPr="00600E65">
        <w:rPr>
          <w:rFonts w:ascii="Courier" w:hAnsi="Courier"/>
          <w:color w:val="000000"/>
          <w:lang w:val="fr-FR"/>
        </w:rPr>
        <w:tab/>
        <w:t>(ViSession vi);</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viSetBuf</w:t>
      </w:r>
      <w:r w:rsidRPr="00600E65">
        <w:rPr>
          <w:rFonts w:ascii="Courier" w:hAnsi="Courier"/>
          <w:color w:val="000000"/>
          <w:lang w:val="fr-FR"/>
        </w:rPr>
        <w:tab/>
        <w:t>(ViSession vi, ViUInt16 mask, ViUInt32 size);</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viFlush</w:t>
      </w:r>
      <w:r w:rsidRPr="00600E65">
        <w:rPr>
          <w:rFonts w:ascii="Courier" w:hAnsi="Courier"/>
          <w:color w:val="000000"/>
          <w:lang w:val="fr-FR"/>
        </w:rPr>
        <w:tab/>
        <w:t>(ViSession vi, ViUInt16 mask);</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viBufWrite</w:t>
      </w:r>
      <w:r w:rsidRPr="00600E65">
        <w:rPr>
          <w:rFonts w:ascii="Courier" w:hAnsi="Courier"/>
          <w:color w:val="000000"/>
          <w:lang w:val="fr-FR"/>
        </w:rPr>
        <w:tab/>
        <w:t>(ViSession vi, ViBuf buf,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viBufRead</w:t>
      </w:r>
      <w:r w:rsidRPr="00600E65">
        <w:rPr>
          <w:rFonts w:ascii="Courier" w:hAnsi="Courier"/>
          <w:color w:val="000000"/>
          <w:lang w:val="fr-FR"/>
        </w:rPr>
        <w:tab/>
        <w:t>(ViSession vi, ViPBuf buf,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viPrintf</w:t>
      </w:r>
      <w:r w:rsidRPr="00600E65">
        <w:rPr>
          <w:rFonts w:ascii="Courier" w:hAnsi="Courier"/>
          <w:color w:val="000000"/>
          <w:lang w:val="fr-FR"/>
        </w:rPr>
        <w:tab/>
        <w:t>(ViSession vi, ViString writeFmt,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viVPrintf</w:t>
      </w:r>
      <w:r w:rsidRPr="00600E65">
        <w:rPr>
          <w:rFonts w:ascii="Courier" w:hAnsi="Courier"/>
          <w:color w:val="000000"/>
          <w:lang w:val="fr-FR"/>
        </w:rPr>
        <w:tab/>
        <w:t>(ViSession vi, ViString writeFmt, ViVAList params);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viSPrintf</w:t>
      </w:r>
      <w:r w:rsidRPr="00600E65">
        <w:rPr>
          <w:rFonts w:ascii="Courier" w:hAnsi="Courier"/>
          <w:color w:val="000000"/>
          <w:lang w:val="fr-FR"/>
        </w:rPr>
        <w:tab/>
        <w:t>(ViSession vi, ViPBuf buf, ViString writeFmt,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viVSPrintf</w:t>
      </w:r>
      <w:r w:rsidRPr="00600E65">
        <w:rPr>
          <w:rFonts w:ascii="Courier" w:hAnsi="Courier"/>
          <w:color w:val="000000"/>
          <w:lang w:val="fr-FR"/>
        </w:rPr>
        <w:tab/>
        <w:t>(ViSession vi, ViPBuf buf, ViString writeFmt, ViVAList parms);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viScanf</w:t>
      </w:r>
      <w:r w:rsidRPr="00600E65">
        <w:rPr>
          <w:rFonts w:ascii="Courier" w:hAnsi="Courier"/>
          <w:color w:val="000000"/>
          <w:lang w:val="fr-FR"/>
        </w:rPr>
        <w:tab/>
        <w:t>(ViSession vi, ViString readFmt,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viVScanf</w:t>
      </w:r>
      <w:r w:rsidRPr="00600E65">
        <w:rPr>
          <w:rFonts w:ascii="Courier" w:hAnsi="Courier"/>
          <w:color w:val="000000"/>
          <w:lang w:val="fr-FR"/>
        </w:rPr>
        <w:tab/>
        <w:t>(ViSession vi, ViString readFmt, ViVAList params);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viSScanf</w:t>
      </w:r>
      <w:r w:rsidRPr="00600E65">
        <w:rPr>
          <w:rFonts w:ascii="Courier" w:hAnsi="Courier"/>
          <w:color w:val="000000"/>
          <w:lang w:val="fr-FR"/>
        </w:rPr>
        <w:tab/>
        <w:t>(ViSession vi, ViBuf buf, ViString readFmt,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viVSScanf</w:t>
      </w:r>
      <w:r w:rsidRPr="00600E65">
        <w:rPr>
          <w:rFonts w:ascii="Courier" w:hAnsi="Courier"/>
          <w:color w:val="000000"/>
          <w:lang w:val="fr-FR"/>
        </w:rPr>
        <w:tab/>
        <w:t>(ViSession vi, ViBuf buf, ViString readFmt, ViVAList parms);</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viQueryf</w:t>
      </w:r>
      <w:r>
        <w:rPr>
          <w:rFonts w:ascii="Courier" w:hAnsi="Courier"/>
          <w:color w:val="000000"/>
        </w:rPr>
        <w:tab/>
        <w:t>(ViSession vi, ViString writeFmt, ViString readFmt, ...);</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viVQueryf</w:t>
      </w:r>
      <w:r>
        <w:rPr>
          <w:rFonts w:ascii="Courier" w:hAnsi="Courier"/>
          <w:color w:val="000000"/>
        </w:rPr>
        <w:tab/>
        <w:t>(ViSession vi, ViString writeFmt, ViString readFmt, ViVAList params);</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viIn8</w:t>
      </w:r>
      <w:r>
        <w:rPr>
          <w:rFonts w:ascii="Courier" w:hAnsi="Courier"/>
          <w:color w:val="000000"/>
        </w:rPr>
        <w:tab/>
        <w:t>(ViSession vi, ViUInt16 space, ViBusAddress offset, ViPUInt8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viOut8</w:t>
      </w:r>
      <w:r>
        <w:rPr>
          <w:rFonts w:ascii="Courier" w:hAnsi="Courier"/>
          <w:color w:val="000000"/>
        </w:rPr>
        <w:tab/>
        <w:t>(ViSession vi, ViUInt16 space, ViBusAddress offset, ViUInt8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viIn16</w:t>
      </w:r>
      <w:r>
        <w:rPr>
          <w:rFonts w:ascii="Courier" w:hAnsi="Courier"/>
          <w:color w:val="000000"/>
        </w:rPr>
        <w:tab/>
        <w:t>(ViSession vi, ViUInt16 space, ViBusAddress offset, ViPUInt16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viOut16</w:t>
      </w:r>
      <w:r>
        <w:rPr>
          <w:rFonts w:ascii="Courier" w:hAnsi="Courier"/>
          <w:color w:val="000000"/>
        </w:rPr>
        <w:tab/>
        <w:t>(ViSession vi, ViUInt16 space, ViBusAddress offset, ViUInt16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viIn32</w:t>
      </w:r>
      <w:r>
        <w:rPr>
          <w:rFonts w:ascii="Courier" w:hAnsi="Courier"/>
          <w:color w:val="000000"/>
        </w:rPr>
        <w:tab/>
        <w:t>(ViSession vi, ViUInt16 space, ViBusAddress offset, ViPUInt32 val32);</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viOut32</w:t>
      </w:r>
      <w:r>
        <w:rPr>
          <w:rFonts w:ascii="Courier" w:hAnsi="Courier"/>
          <w:color w:val="000000"/>
        </w:rPr>
        <w:tab/>
        <w:t>(ViSession vi, ViUInt16 space, ViBusAddress offset, ViUInt32 val32);</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viIn64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ViPUInt64 val64);</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viOut64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ViUInt64  val64);</w:t>
      </w:r>
    </w:p>
    <w:p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viIn8Ex</w:t>
      </w:r>
      <w:r w:rsidR="003C7846" w:rsidRPr="00600E65">
        <w:rPr>
          <w:rFonts w:ascii="Courier" w:hAnsi="Courier"/>
          <w:color w:val="000000"/>
        </w:rPr>
        <w:tab/>
      </w:r>
      <w:r w:rsidRPr="00600E65">
        <w:rPr>
          <w:rFonts w:ascii="Courier" w:hAnsi="Courier"/>
          <w:color w:val="000000"/>
        </w:rPr>
        <w:t>(ViSession vi, ViUInt16 space,</w:t>
      </w:r>
      <w:r w:rsidR="003C7846" w:rsidRPr="00600E65">
        <w:rPr>
          <w:rFonts w:ascii="Courier" w:hAnsi="Courier"/>
          <w:color w:val="000000"/>
        </w:rPr>
        <w:br/>
      </w:r>
      <w:r w:rsidRPr="00600E65">
        <w:rPr>
          <w:rFonts w:ascii="Courier" w:hAnsi="Courier"/>
          <w:color w:val="000000"/>
        </w:rPr>
        <w:t>ViBusAddress64 offset, ViPUInt8  val8);</w:t>
      </w:r>
    </w:p>
    <w:p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(continues)</w:t>
      </w:r>
    </w:p>
    <w:p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rsidR="00463F90" w:rsidRDefault="00463F90" w:rsidP="00463F90">
      <w:pPr>
        <w:jc w:val="center"/>
        <w:rPr>
          <w:color w:val="000000"/>
        </w:rPr>
      </w:pPr>
    </w:p>
    <w:p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viOut8Ex</w:t>
      </w:r>
      <w:r w:rsidRPr="00600E65">
        <w:rPr>
          <w:rFonts w:ascii="Courier" w:hAnsi="Courier"/>
          <w:color w:val="000000"/>
        </w:rPr>
        <w:tab/>
        <w:t>(ViSession vi, ViUInt16 space,</w:t>
      </w:r>
      <w:r w:rsidRPr="00600E65">
        <w:rPr>
          <w:rFonts w:ascii="Courier" w:hAnsi="Courier"/>
          <w:color w:val="000000"/>
        </w:rPr>
        <w:br/>
        <w:t>ViBusAddress64 offset, ViUInt8   val8);</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viIn16Ex</w:t>
      </w:r>
      <w:r w:rsidRPr="00600E65">
        <w:rPr>
          <w:rFonts w:ascii="Courier" w:hAnsi="Courier"/>
          <w:color w:val="000000"/>
        </w:rPr>
        <w:tab/>
        <w:t>(ViSession vi, ViUInt16 space,</w:t>
      </w:r>
      <w:r w:rsidRPr="00600E65">
        <w:rPr>
          <w:rFonts w:ascii="Courier" w:hAnsi="Courier"/>
          <w:color w:val="000000"/>
        </w:rPr>
        <w:br/>
        <w:t>ViBusAddress64 offset, ViPUInt16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viOut16Ex</w:t>
      </w:r>
      <w:r w:rsidRPr="00600E65">
        <w:rPr>
          <w:rFonts w:ascii="Courier" w:hAnsi="Courier"/>
          <w:color w:val="000000"/>
        </w:rPr>
        <w:tab/>
        <w:t>(ViSession vi, ViUInt16 space,</w:t>
      </w:r>
      <w:r w:rsidRPr="00600E65">
        <w:rPr>
          <w:rFonts w:ascii="Courier" w:hAnsi="Courier"/>
          <w:color w:val="000000"/>
        </w:rPr>
        <w:br/>
        <w:t>ViBusAddress64 offset, ViUInt16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viIn32Ex</w:t>
      </w:r>
      <w:r w:rsidRPr="00600E65">
        <w:rPr>
          <w:rFonts w:ascii="Courier" w:hAnsi="Courier"/>
          <w:color w:val="000000"/>
        </w:rPr>
        <w:tab/>
        <w:t>(ViSession vi, ViUInt16 space,</w:t>
      </w:r>
      <w:r w:rsidRPr="00600E65">
        <w:rPr>
          <w:rFonts w:ascii="Courier" w:hAnsi="Courier"/>
          <w:color w:val="000000"/>
        </w:rPr>
        <w:br/>
        <w:t>ViBusAddress64 offset, ViPUInt32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viOut32Ex</w:t>
      </w:r>
      <w:r w:rsidRPr="00600E65">
        <w:rPr>
          <w:rFonts w:ascii="Courier" w:hAnsi="Courier"/>
          <w:color w:val="000000"/>
        </w:rPr>
        <w:tab/>
        <w:t>(ViSession vi, ViUInt16 space,</w:t>
      </w:r>
      <w:r w:rsidRPr="00600E65">
        <w:rPr>
          <w:rFonts w:ascii="Courier" w:hAnsi="Courier"/>
          <w:color w:val="000000"/>
        </w:rPr>
        <w:br/>
        <w:t>ViBusAddress64 offset, ViUInt32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viIn64Ex</w:t>
      </w:r>
      <w:r w:rsidRPr="00600E65">
        <w:rPr>
          <w:rFonts w:ascii="Courier" w:hAnsi="Courier"/>
          <w:color w:val="000000"/>
        </w:rPr>
        <w:tab/>
        <w:t>(ViSession vi, ViUInt16 space,</w:t>
      </w:r>
      <w:r w:rsidRPr="00600E65">
        <w:rPr>
          <w:rFonts w:ascii="Courier" w:hAnsi="Courier"/>
          <w:color w:val="000000"/>
        </w:rPr>
        <w:br/>
        <w:t>ViBusAddress64 offset, ViPUInt64 val64);</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viOut64Ex</w:t>
      </w:r>
      <w:r w:rsidRPr="00600E65">
        <w:rPr>
          <w:rFonts w:ascii="Courier" w:hAnsi="Courier"/>
          <w:color w:val="000000"/>
        </w:rPr>
        <w:tab/>
        <w:t>(ViSession vi, ViUInt16 space,</w:t>
      </w:r>
      <w:r w:rsidRPr="00600E65">
        <w:rPr>
          <w:rFonts w:ascii="Courier" w:hAnsi="Courier"/>
          <w:color w:val="000000"/>
        </w:rPr>
        <w:br/>
        <w:t>ViBusAddress64 offset, ViUInt64  val64);</w:t>
      </w:r>
    </w:p>
    <w:p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viMoveIn8</w:t>
      </w:r>
      <w:r w:rsidRPr="00600E65">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viMoveOut8</w:t>
      </w:r>
      <w:r>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viMoveIn32</w:t>
      </w:r>
      <w:r>
        <w:rPr>
          <w:rFonts w:ascii="Courier" w:hAnsi="Courier"/>
          <w:color w:val="000000"/>
        </w:rPr>
        <w:tab/>
        <w:t>(ViSession vi, ViUInt16 space, ViBusAddress offset, ViBusSize length, ViAUInt32 buf32);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463F90">
        <w:rPr>
          <w:rFonts w:ascii="Courier" w:hAnsi="Courier"/>
          <w:color w:val="000000"/>
        </w:rPr>
        <w:t>ViStatus viMoveOut32</w:t>
      </w:r>
      <w:r w:rsidRPr="00463F90">
        <w:rPr>
          <w:rFonts w:ascii="Courier" w:hAnsi="Courier"/>
          <w:color w:val="000000"/>
        </w:rPr>
        <w:tab/>
        <w:t>(ViSession vi, ViUInt16 space, ViBusAddress offset,</w:t>
      </w:r>
      <w:r>
        <w:rPr>
          <w:rFonts w:ascii="Courier" w:hAnsi="Courier"/>
          <w:color w:val="000000"/>
        </w:rPr>
        <w:t xml:space="preserve">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 xml:space="preserve">ViStatus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(ViSession vi, ViUInt16 space, ViBusAddress64 offset,</w:t>
      </w:r>
      <w:r w:rsidR="003C7846">
        <w:rPr>
          <w:rFonts w:ascii="Courier" w:hAnsi="Courier"/>
          <w:color w:val="000000"/>
        </w:rPr>
        <w:t xml:space="preserve"> </w:t>
      </w:r>
      <w:r w:rsidRPr="00E52491">
        <w:rPr>
          <w:rFonts w:ascii="Courier" w:hAnsi="Courier"/>
          <w:color w:val="000000"/>
        </w:rPr>
        <w:t>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viMoveOut8Ex</w:t>
      </w:r>
      <w:r w:rsidR="003C7846">
        <w:rPr>
          <w:rFonts w:ascii="Courier" w:hAnsi="Courier"/>
          <w:color w:val="000000"/>
        </w:rPr>
        <w:tab/>
      </w:r>
      <w:r w:rsidRPr="00E52491">
        <w:rPr>
          <w:rFonts w:ascii="Courier" w:hAnsi="Courier"/>
          <w:color w:val="000000"/>
        </w:rPr>
        <w:t>(ViSession vi, ViUInt16 space, ViBusAddress64 offset, 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viMoveIn16Ex</w:t>
      </w:r>
      <w:r w:rsidR="003C7846">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viMoveOut16Ex</w:t>
      </w:r>
      <w:r w:rsidR="009F02EA">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463F90" w:rsidRDefault="00463F90" w:rsidP="00463F90">
      <w:pPr>
        <w:jc w:val="right"/>
        <w:rPr>
          <w:color w:val="000000"/>
        </w:rPr>
      </w:pPr>
      <w:r>
        <w:rPr>
          <w:color w:val="000000"/>
        </w:rPr>
        <w:t>(continues)</w:t>
      </w:r>
    </w:p>
    <w:p w:rsidR="00463F90" w:rsidRDefault="00463F90" w:rsidP="00463F90">
      <w:pPr>
        <w:jc w:val="center"/>
        <w:rPr>
          <w:color w:val="000000"/>
        </w:rPr>
      </w:pPr>
      <w:r>
        <w:rPr>
          <w:color w:val="000000"/>
        </w:rPr>
        <w:br w:type="page"/>
      </w:r>
      <w:r>
        <w:rPr>
          <w:color w:val="000000"/>
        </w:rPr>
        <w:lastRenderedPageBreak/>
        <w:t>Table 3.2.1. ANSI C Bindings for VISA Operations (Continued)</w:t>
      </w:r>
    </w:p>
    <w:p w:rsidR="00463F90" w:rsidRDefault="00463F90" w:rsidP="00463F90">
      <w:pPr>
        <w:jc w:val="center"/>
        <w:rPr>
          <w:color w:val="000000"/>
        </w:rPr>
      </w:pP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w:t>
      </w:r>
      <w:r>
        <w:rPr>
          <w:rFonts w:ascii="Courier" w:hAnsi="Courier"/>
          <w:color w:val="000000"/>
        </w:rPr>
        <w:tab/>
        <w:t>(ViSession vi, ViUInt16 srcSpace, ViBusAddress srcOffset, ViUInt16 srcWidth, ViUInt16 destSpace, ViBusAddress destOffset, ViUInt16 destWidth, ViBusSize srcLength);</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viMoveAsync</w:t>
      </w:r>
      <w:r>
        <w:rPr>
          <w:rFonts w:ascii="Courier" w:hAnsi="Courier"/>
          <w:color w:val="000000"/>
        </w:rPr>
        <w:tab/>
        <w:t>(ViSession vi, ViUInt16 srcSpace, ViBusAddress srcOffset, ViUInt16 srcWidth, ViUInt16 destSpace, ViBusAddress destOffset, ViUInt16 destWidth, ViBusSize srcLength, ViPJobId jobId);</w:t>
      </w:r>
    </w:p>
    <w:p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viMoveEx</w:t>
      </w:r>
      <w:r>
        <w:rPr>
          <w:rFonts w:ascii="Courier" w:hAnsi="Courier"/>
          <w:color w:val="000000"/>
        </w:rPr>
        <w:tab/>
      </w:r>
      <w:r w:rsidRPr="00E52491">
        <w:rPr>
          <w:rFonts w:ascii="Courier" w:hAnsi="Courier"/>
          <w:color w:val="000000"/>
        </w:rPr>
        <w:t>(ViSession vi, ViUInt16 srcSpace, ViBusAddress64 srcOffset,</w:t>
      </w:r>
      <w:r>
        <w:rPr>
          <w:rFonts w:ascii="Courier" w:hAnsi="Courier"/>
          <w:color w:val="000000"/>
        </w:rPr>
        <w:t xml:space="preserve"> </w:t>
      </w:r>
      <w:r w:rsidRPr="00E52491">
        <w:rPr>
          <w:rFonts w:ascii="Courier" w:hAnsi="Courier"/>
          <w:color w:val="000000"/>
        </w:rPr>
        <w:t xml:space="preserve">ViUInt16 srcWidth, ViUInt16 destSpace, ViBusAddress64 destOffset, ViUInt16 destWidth, </w:t>
      </w:r>
      <w:r>
        <w:rPr>
          <w:rFonts w:ascii="Courier" w:hAnsi="Courier"/>
          <w:color w:val="000000"/>
        </w:rPr>
        <w:t xml:space="preserve"> </w:t>
      </w:r>
      <w:r w:rsidRPr="00E52491">
        <w:rPr>
          <w:rFonts w:ascii="Courier" w:hAnsi="Courier"/>
          <w:color w:val="000000"/>
        </w:rPr>
        <w:t xml:space="preserve">ViBusSize srcLength); </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viMoveAsyncEx</w:t>
      </w:r>
      <w:r>
        <w:rPr>
          <w:rFonts w:ascii="Courier" w:hAnsi="Courier"/>
          <w:color w:val="000000"/>
        </w:rPr>
        <w:tab/>
      </w:r>
      <w:r w:rsidRPr="00E52491">
        <w:rPr>
          <w:rFonts w:ascii="Courier" w:hAnsi="Courier"/>
          <w:color w:val="000000"/>
        </w:rPr>
        <w:t>(ViSession vi, ViUInt16 srcSpace, ViBusAddress64 srcOffset, ViUInt16 srcWidth, ViUInt16 destSpace, ViBusAddress64 destOffset, ViUInt16 destWidth, ViBusSize srcLength, ViPJobId jobId);</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viMapAddress</w:t>
      </w:r>
      <w:r>
        <w:rPr>
          <w:rFonts w:ascii="Courier" w:hAnsi="Courier"/>
          <w:color w:val="000000"/>
        </w:rPr>
        <w:tab/>
        <w:t>(ViSession vi, ViUInt16 mapSpace, ViBusAddress mapOffset, ViBusSize mapSize, ViBoolean access, ViAddr suggested, ViPAddr address);</w:t>
      </w:r>
    </w:p>
    <w:p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viUnmapAddress</w:t>
      </w:r>
      <w:r>
        <w:rPr>
          <w:rFonts w:ascii="Courier" w:hAnsi="Courier"/>
          <w:color w:val="000000"/>
        </w:rPr>
        <w:tab/>
        <w:t>(ViSession vi);</w:t>
      </w:r>
    </w:p>
    <w:p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w:t>
      </w:r>
      <w:r w:rsidR="00E52491" w:rsidRPr="00E52491">
        <w:rPr>
          <w:rFonts w:ascii="Courier" w:hAnsi="Courier"/>
          <w:color w:val="000000"/>
        </w:rPr>
        <w:t>iStatus viMapAddressEx</w:t>
      </w:r>
      <w:r w:rsidR="009F02EA">
        <w:rPr>
          <w:rFonts w:ascii="Courier" w:hAnsi="Courier"/>
          <w:color w:val="000000"/>
        </w:rPr>
        <w:tab/>
      </w:r>
      <w:r w:rsidR="00E52491" w:rsidRPr="00E52491">
        <w:rPr>
          <w:rFonts w:ascii="Courier" w:hAnsi="Courier"/>
          <w:color w:val="000000"/>
        </w:rPr>
        <w:t>(ViSession vi, ViUInt16 mapSpace, ViBusAddress64 mapOffset, ViBusSize mapSize, ViBoolean access,</w:t>
      </w:r>
      <w:r w:rsidR="00E52491">
        <w:rPr>
          <w:rFonts w:ascii="Courier" w:hAnsi="Courier"/>
          <w:color w:val="000000"/>
        </w:rPr>
        <w:t xml:space="preserve"> </w:t>
      </w:r>
      <w:r w:rsidR="00E52491" w:rsidRPr="00E52491">
        <w:rPr>
          <w:rFonts w:ascii="Courier" w:hAnsi="Courier"/>
          <w:color w:val="000000"/>
        </w:rPr>
        <w:t>ViAddr suggested, ViPAddr address);</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(ViSession vi, ViAddr address, ViPUInt8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(ViSession vi, ViAddr address, ViUInt8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(ViSession vi, ViAddr address, ViPUInt16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(ViSession vi, ViAddr address, ViUInt16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(ViSession vi, ViAddr address, ViPUInt32 val32);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(ViSession vi, ViAddr address, ViUInt32 val32);</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(ViSession vi, ViAddr address, ViPUInt64 val64);</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(ViSession vi, ViAddr address, ViUInt64  val64);</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viMemAlloc</w:t>
      </w:r>
      <w:r>
        <w:rPr>
          <w:rFonts w:ascii="Courier" w:hAnsi="Courier"/>
          <w:color w:val="000000"/>
        </w:rPr>
        <w:tab/>
        <w:t>(ViSession vi, ViBusSize size, ViPBusAddress offset);</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viMemFree</w:t>
      </w:r>
      <w:r>
        <w:rPr>
          <w:rFonts w:ascii="Courier" w:hAnsi="Courier"/>
          <w:color w:val="000000"/>
        </w:rPr>
        <w:tab/>
        <w:t>(ViSession vi, ViBusAddress offset);</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viMemAllocEx</w:t>
      </w:r>
      <w:r w:rsidR="009F02EA">
        <w:rPr>
          <w:rFonts w:ascii="Courier" w:hAnsi="Courier"/>
          <w:color w:val="000000"/>
        </w:rPr>
        <w:tab/>
      </w:r>
      <w:r w:rsidRPr="00BB29F5">
        <w:rPr>
          <w:rFonts w:ascii="Courier" w:hAnsi="Courier"/>
          <w:color w:val="000000"/>
        </w:rPr>
        <w:t>(ViSession vi, ViBusSize size, ViPBusAddress64 offset);</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viMemFreeEx</w:t>
      </w:r>
      <w:r w:rsidR="009F02EA">
        <w:rPr>
          <w:rFonts w:ascii="Courier" w:hAnsi="Courier"/>
          <w:color w:val="000000"/>
        </w:rPr>
        <w:tab/>
      </w:r>
      <w:r w:rsidRPr="00BB29F5">
        <w:rPr>
          <w:rFonts w:ascii="Courier" w:hAnsi="Courier"/>
          <w:color w:val="000000"/>
        </w:rPr>
        <w:t xml:space="preserve">(ViSession vi, ViBusAddress64 offset); </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viGpibControlREN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viGpibControlATN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viGpibSendIFC</w:t>
      </w:r>
      <w:r w:rsidRPr="00531C43">
        <w:rPr>
          <w:rFonts w:ascii="Courier" w:hAnsi="Courier"/>
          <w:color w:val="000000"/>
          <w:lang w:val="fr-FR"/>
        </w:rPr>
        <w:tab/>
        <w:t>(ViSession vi);</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viGpibCommand</w:t>
      </w:r>
      <w:r w:rsidRPr="00531C43">
        <w:rPr>
          <w:rFonts w:ascii="Courier" w:hAnsi="Courier"/>
          <w:color w:val="000000"/>
          <w:lang w:val="fr-FR"/>
        </w:rPr>
        <w:tab/>
        <w:t>(ViSession vi, ViBuf cmd, ViUInt32 cnt, ViPUInt32 retCnt);</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viGpibPassControl</w:t>
      </w:r>
      <w:r w:rsidRPr="00531C43">
        <w:rPr>
          <w:rFonts w:ascii="Courier" w:hAnsi="Courier"/>
          <w:color w:val="000000"/>
          <w:lang w:val="fr-FR"/>
        </w:rPr>
        <w:tab/>
        <w:t>(ViSession vi, ViUInt16 primAddr, ViUInt16 secAddr);</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viVxiCommandQuery</w:t>
      </w:r>
      <w:r w:rsidRPr="00531C43">
        <w:rPr>
          <w:rFonts w:ascii="Courier" w:hAnsi="Courier"/>
          <w:color w:val="000000"/>
          <w:lang w:val="fr-FR"/>
        </w:rPr>
        <w:tab/>
        <w:t>(ViSession vi, ViUInt16 mode, ViUInt32 cmd, ViPUInt32 response);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viAssertUtilSignal(ViSession vi, ViUInt16 line);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viAssertIntrSignal(ViSession vi, ViInt16 mode, ViUInt32 statusID);</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viMapTrigger</w:t>
      </w:r>
      <w:r w:rsidRPr="00531C43">
        <w:rPr>
          <w:rFonts w:ascii="Courier" w:hAnsi="Courier"/>
          <w:color w:val="000000"/>
          <w:lang w:val="fr-FR"/>
        </w:rPr>
        <w:tab/>
        <w:t>(ViSession vi, ViInt16 trigSrc, ViInt16 trigDest,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viUnmapTrigger</w:t>
      </w:r>
      <w:r w:rsidRPr="00531C43">
        <w:rPr>
          <w:rFonts w:ascii="Courier" w:hAnsi="Courier"/>
          <w:color w:val="000000"/>
          <w:lang w:val="fr-FR"/>
        </w:rPr>
        <w:tab/>
        <w:t>(ViSession vi, ViInt16 trigSrc, ViInt16 trigDest);</w:t>
      </w:r>
    </w:p>
    <w:p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viUsbControlOut</w:t>
      </w:r>
      <w:r w:rsidRPr="00531C43">
        <w:rPr>
          <w:rFonts w:ascii="Courier" w:hAnsi="Courier"/>
          <w:color w:val="000000"/>
          <w:lang w:val="fr-FR"/>
        </w:rPr>
        <w:tab/>
        <w:t>(ViSession vi, ViInt16 bmRequestType, ViInt16 bRequest, ViUInt16 wValue, ViUInt16 wIndex, ViUInt16 wLength, ViBuf buf);</w:t>
      </w:r>
    </w:p>
    <w:p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lastRenderedPageBreak/>
        <w:t>ViStatus viUsbControlIn</w:t>
      </w:r>
      <w:r w:rsidRPr="00531C43">
        <w:rPr>
          <w:rFonts w:ascii="Courier" w:hAnsi="Courier"/>
          <w:color w:val="000000"/>
          <w:lang w:val="fr-FR"/>
        </w:rPr>
        <w:tab/>
        <w:t>(ViSession vi, ViInt16 bmRequestType, ViInt16 bRequest, ViUInt16 wValue, ViUInt16 wIndex, ViUInt16 wLength, ViPBuf buf, ViPUInt16 retCnt);</w:t>
      </w:r>
    </w:p>
    <w:p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viPxiReserveTriggers(ViSession vi, ViInt</w:t>
      </w:r>
      <w:r w:rsidR="00280323" w:rsidRPr="00600E65">
        <w:rPr>
          <w:rFonts w:ascii="Courier" w:hAnsi="Courier"/>
          <w:color w:val="000000"/>
        </w:rPr>
        <w:t>16</w:t>
      </w:r>
      <w:r w:rsidRPr="00600E65">
        <w:rPr>
          <w:rFonts w:ascii="Courier" w:hAnsi="Courier"/>
          <w:color w:val="000000"/>
        </w:rPr>
        <w:t xml:space="preserve"> cnt, ViAInt16 trigBuses, ViAInt16 trigLines</w:t>
      </w:r>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Int16 fail</w:t>
      </w:r>
      <w:r w:rsidR="00900383" w:rsidRPr="00600E65">
        <w:rPr>
          <w:rFonts w:ascii="Courier" w:hAnsi="Courier"/>
          <w:color w:val="000000"/>
        </w:rPr>
        <w:t>ure</w:t>
      </w:r>
      <w:r w:rsidR="00736D71" w:rsidRPr="00600E65">
        <w:rPr>
          <w:rFonts w:ascii="Courier" w:hAnsi="Courier"/>
          <w:color w:val="000000"/>
        </w:rPr>
        <w:t>Index</w:t>
      </w:r>
      <w:r w:rsidRPr="00600E65">
        <w:rPr>
          <w:rFonts w:ascii="Courier" w:hAnsi="Courier"/>
          <w:color w:val="000000"/>
        </w:rPr>
        <w:t>);</w:t>
      </w:r>
    </w:p>
    <w:p w:rsidR="00053D2E" w:rsidRPr="00600E65" w:rsidRDefault="00053D2E">
      <w:pPr>
        <w:rPr>
          <w:color w:val="000000"/>
        </w:rPr>
      </w:pPr>
    </w:p>
    <w:p w:rsidR="00053D2E" w:rsidRDefault="00053D2E">
      <w:pPr>
        <w:rPr>
          <w:b/>
          <w:color w:val="000000"/>
        </w:rPr>
      </w:pPr>
      <w:r>
        <w:rPr>
          <w:b/>
          <w:color w:val="000000"/>
        </w:rPr>
        <w:t>RULE 3.2.1</w:t>
      </w:r>
    </w:p>
    <w:p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rsidR="00053D2E" w:rsidRDefault="00053D2E">
      <w:pPr>
        <w:rPr>
          <w:color w:val="000000"/>
        </w:rPr>
      </w:pPr>
    </w:p>
    <w:p w:rsidR="00053D2E" w:rsidRDefault="00053D2E">
      <w:pPr>
        <w:widowControl w:val="0"/>
        <w:rPr>
          <w:b/>
          <w:color w:val="000000"/>
        </w:rPr>
      </w:pPr>
      <w:r>
        <w:rPr>
          <w:b/>
          <w:color w:val="000000"/>
        </w:rPr>
        <w:t>RULE 3.2.2</w:t>
      </w:r>
    </w:p>
    <w:p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Default="00053D2E">
      <w:pPr>
        <w:rPr>
          <w:b/>
          <w:color w:val="000000"/>
        </w:rPr>
      </w:pPr>
      <w:r>
        <w:rPr>
          <w:b/>
          <w:color w:val="000000"/>
        </w:rPr>
        <w:t>OBSERVATION 3.2.1</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take a variable number of arguments, which requires a different calling convention in some frameworks.</w:t>
      </w:r>
    </w:p>
    <w:p w:rsidR="00053D2E" w:rsidRDefault="00053D2E">
      <w:pPr>
        <w:rPr>
          <w:b/>
          <w:color w:val="000000"/>
          <w:sz w:val="28"/>
        </w:rPr>
      </w:pPr>
    </w:p>
    <w:p w:rsidR="0056399B" w:rsidRDefault="00053D2E" w:rsidP="005943ED">
      <w:pPr>
        <w:ind w:left="720"/>
        <w:rPr>
          <w:color w:val="000000"/>
        </w:rPr>
      </w:pPr>
      <w:r>
        <w:rPr>
          <w:b/>
          <w:color w:val="000000"/>
          <w:sz w:val="24"/>
        </w:rPr>
        <w:br w:type="page"/>
      </w:r>
    </w:p>
    <w:p w:rsidR="00907F4F" w:rsidRPr="00907F4F" w:rsidRDefault="00053D2E" w:rsidP="00907F4F">
      <w:pPr>
        <w:pStyle w:val="Heading3"/>
        <w:numPr>
          <w:ilvl w:val="2"/>
          <w:numId w:val="17"/>
        </w:numPr>
      </w:pPr>
      <w:bookmarkStart w:id="41" w:name="_Toc27553293"/>
      <w:bookmarkStart w:id="42" w:name="_Toc135113821"/>
      <w:r>
        <w:lastRenderedPageBreak/>
        <w:t>Operation Prototypes for WINNT Framework</w:t>
      </w:r>
      <w:bookmarkEnd w:id="41"/>
      <w:bookmarkEnd w:id="42"/>
    </w:p>
    <w:p w:rsidR="00053D2E" w:rsidRDefault="00053D2E">
      <w:pPr>
        <w:rPr>
          <w:b/>
          <w:color w:val="000000"/>
        </w:rPr>
      </w:pPr>
    </w:p>
    <w:p w:rsidR="00053D2E" w:rsidRDefault="00E63D5D">
      <w:pPr>
        <w:rPr>
          <w:b/>
          <w:color w:val="000000"/>
        </w:rPr>
      </w:pPr>
      <w:r>
        <w:rPr>
          <w:b/>
          <w:color w:val="000000"/>
        </w:rPr>
        <w:t>RULE 3.2.3</w:t>
      </w:r>
    </w:p>
    <w:p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_stdcall</w:t>
      </w:r>
      <w:r>
        <w:rPr>
          <w:color w:val="000000"/>
        </w:rPr>
        <w:t xml:space="preserve"> when interfacing to the WINNT Framework DLL.</w:t>
      </w:r>
    </w:p>
    <w:p w:rsidR="00053D2E" w:rsidRDefault="00053D2E">
      <w:pPr>
        <w:rPr>
          <w:b/>
          <w:color w:val="000000"/>
        </w:rPr>
      </w:pPr>
    </w:p>
    <w:p w:rsidR="00053D2E" w:rsidRDefault="00E63D5D">
      <w:pPr>
        <w:rPr>
          <w:b/>
          <w:color w:val="000000"/>
        </w:rPr>
      </w:pPr>
      <w:r>
        <w:rPr>
          <w:b/>
          <w:color w:val="000000"/>
        </w:rPr>
        <w:t>RULE 3.2.4</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color w:val="000000"/>
        </w:rPr>
        <w:t>,</w:t>
      </w:r>
      <w:r w:rsidR="00E92571" w:rsidRPr="00E92571">
        <w:rPr>
          <w:color w:val="000000"/>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Pr="00E92571">
        <w:rPr>
          <w:rFonts w:ascii="Courier" w:hAnsi="Courier"/>
          <w:color w:val="000000"/>
        </w:rPr>
        <w:t>_cdecl</w:t>
      </w:r>
      <w:r>
        <w:rPr>
          <w:color w:val="000000"/>
        </w:rPr>
        <w:t xml:space="preserve"> when interfacing to the WINNT Framework DLL.</w:t>
      </w:r>
    </w:p>
    <w:p w:rsidR="00053D2E" w:rsidRDefault="00053D2E">
      <w:pPr>
        <w:ind w:left="540"/>
        <w:rPr>
          <w:color w:val="000000"/>
        </w:rPr>
      </w:pPr>
    </w:p>
    <w:p w:rsidR="00053D2E" w:rsidRDefault="00E63D5D" w:rsidP="009F4A71">
      <w:pPr>
        <w:keepNext/>
        <w:rPr>
          <w:b/>
          <w:color w:val="000000"/>
        </w:rPr>
      </w:pPr>
      <w:r>
        <w:rPr>
          <w:b/>
          <w:color w:val="000000"/>
        </w:rPr>
        <w:t>RULE 3.2.5</w:t>
      </w:r>
    </w:p>
    <w:p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rsidR="00053D2E" w:rsidRDefault="00053D2E">
      <w:pPr>
        <w:rPr>
          <w:color w:val="000000"/>
        </w:rPr>
      </w:pPr>
    </w:p>
    <w:p w:rsidR="00053D2E" w:rsidRDefault="00053D2E" w:rsidP="002625D2">
      <w:pPr>
        <w:pStyle w:val="TableHeader"/>
      </w:pPr>
      <w:bookmarkStart w:id="43" w:name="_Toc135113891"/>
      <w:r>
        <w:t>Table 3.2.</w:t>
      </w:r>
      <w:r w:rsidR="002625D2">
        <w:t>2</w:t>
      </w:r>
      <w:r>
        <w:t>. Visual Basic Bindings for VISA Operations for the WINNT Framework</w:t>
      </w:r>
      <w:bookmarkEnd w:id="43"/>
    </w:p>
    <w:p w:rsidR="00053D2E" w:rsidRDefault="00053D2E">
      <w:pPr>
        <w:rPr>
          <w:color w:val="000000"/>
          <w:sz w:val="16"/>
        </w:rPr>
      </w:pP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viGetDefaultRM Lib "VISA32.DLL" Alias "#128"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viOpenDefaultRM Lib "VISA32.DLL" Alias "#141"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viFindRsrc Lib "VISA32.DLL" Alias "#129" (ByVal sesn As Long, ByVal expr As String, vi As Long, retCount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viFindNext Lib "VISA32.DLL" Alias "#130" (ByVal vi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viParseRsrc Lib "VISA32.DLL" Alias "#146" (ByVal sesn As Long, ByVal desc As String, intfType As Integer, intfNum As Integer) As Long</w:t>
      </w:r>
    </w:p>
    <w:p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viOpen Lib "VISA32.DLL" Alias "#131" (ByVal sesn As Long, ByVal desc As String, ByVal mode As Long, ByVal timeout As Long,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viClose Lib "VISA32.DLL" Alias "#132"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viGetAttribute Lib "VISA32.DLL" Alias "#133" (ByVal vi As Long, ByVal attrName As Long, attrValue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viSetAttribute Lib "VISA32.DLL" Alias "#134" (ByVal vi As Long, ByVal attrName As Long, ByVal attrValue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viStatusDesc Lib "VISA32.DLL" Alias "#142" (ByVal vi As Long, ByVal status As Long, ByVal desc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viLock Lib "VISA32.DLL" Alias "#144" (ByVal vi As Long, ByVal lockType As Long, ByVal timeout As Long, ByVal requestedKey As String, ByVal accessKey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viUnlock Lib "VISA32.DLL" Alias "#145"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viEnableEvent Lib "VISA32.DLL" Alias "#135" (ByVal vi As Long, ByVal eventType As Long, ByVal mechanism As Integer, ByVal context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viDisableEvent Lib "VISA32.DLL" Alias "#136"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viDiscardEvents Lib "VISA32.DLL" Alias "#137"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viWaitOnEvent Lib "VISA32.DLL" Alias "#138" (ByVal vi As Long, ByVal inEventType As Long, ByVal timeout As Long, outEventType As Long, outEventContext As Long) As Long</w:t>
      </w:r>
    </w:p>
    <w:p w:rsidR="00053D2E" w:rsidRDefault="006B36E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pBdr>
          <w:bottom w:val="single" w:sz="4" w:space="1" w:color="auto"/>
        </w:pBdr>
        <w:jc w:val="center"/>
        <w:rPr>
          <w:color w:val="000000"/>
        </w:rPr>
      </w:pPr>
    </w:p>
    <w:p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 Lib "VISA32.DLL" Alias "#256"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viReadToFile Lib "VISA32.DLL" Alias "#219"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 Lib "VISA32.DLL" Alias "#257"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viWriteFromFile Lib "VISA32.DLL" Alias "#218"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viAssertTrigger Lib "VISA32.DLL" Alias "#258" (ByVal vi As Long, ByVal protocol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viReadSTB Lib "VISA32.DLL" Alias "#259" (ByVal vi As Long, status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viClear Lib "VISA32.DLL" Alias "#260"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viBufWrite Lib "VISA32.DLL" Alias "#202"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viBufRead Lib "VISA32.DLL" Alias "#203"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viSetBuf Lib "VISA32.DLL" Alias "#267" (ByVal vi As Long, ByVal mask As Integer, ByVal bufSize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viFlush Lib "VISA32.DLL" Alias "#268" (ByVal vi As Long, ByVal mask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viVPrintf Lib "VISA32.DLL" Alias "#270" (ByVal vi As Long,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viVSPrintf Lib "VISA32.DLL" Alias "#205" (ByVal vi As Long, ByVal Buffer As String,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viVScanf Lib "VISA32.DLL" Alias "#272" (ByVal vi As Long,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viVSScanf Lib "VISA32.DLL" Alias "#207" (ByVal vi As Long, ByVal Buffer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viVQueryf Lib "VISA32.DLL" Alias "#280" (ByVal vi As Long, ByVal writeFmt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(ByVal vi As Long, ByVal accSpace As Integer, ByVal offset As Long,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(ByVal vi As Long, ByVal accSpace As Integer, ByVal offset As Long, ByVal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(ByVal vi As Long, ByVal accSpace As Integer, ByVal offset As Long, val16 As Integer) As Long</w:t>
      </w:r>
    </w:p>
    <w:p w:rsidR="00053D2E" w:rsidRDefault="008D4B58">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rPr>
          <w:color w:val="000000"/>
          <w:sz w:val="16"/>
        </w:rPr>
      </w:pPr>
    </w:p>
    <w:p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(ByVal vi As Long, ByVal accSpace As Integer, ByVal offset As Long, ByVal val16 As Integer)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(ByVal vi As Long, ByVal accSpace As Integer, ByVal offset As Long,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(ByVal vi As Long, ByVal accSpace As Integer, ByVal offset As Long, ByVal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(ByVal vi As Long, ByVal accSpace As Integer, ByVal offset As Long, ByVal length As Long, buf32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viMoveOut32 Lib "VISA32.DLL" Alias "#288" (ByVal vi As Long, ByVal accSpace As Integer, ByVal offset As Long, ByVal length As Long, buf32 As Long) As Long </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 Lib "VISA32.DLL" Alias "#200" (ByVal vi As Long, ByVal srcSpace As Integer, ByVal srcOffset As Long, ByVal srcWidth As Integer, ByVal destSpace As Integer, ByVal destOffset As Long, ByVal destWidth As Integer, ByVal srcLength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viMapAddress Lib "VISA32.DLL" Alias "#263" (ByVal vi As Long, ByVal mapSpace As Integer, ByVal mapOffset As Long, ByVal mapSize As Long, ByVal access As Integer, ByVal suggested As Long, address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viUnmapAddress Lib "VISA32.DLL" Alias "#264" (ByVal vi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(ByVal vi As Long, ByVal address As Long,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(ByVal vi As Long, ByVal address As Long, ByVal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(ByVal vi As Long, ByVal address As Long,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(ByVal vi As Long, ByVal address As Long, ByVal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viPeek32 Lib "VISA32.DLL" Alias "#289" (ByVal vi As Long, ByVal address As Long, val32 As Long) </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viPoke32 Lib "VISA32.DLL" Alias "#290" (ByVal vi As Long, ByVal address As Long, ByVal val32 As Long) </w:t>
      </w:r>
    </w:p>
    <w:p w:rsidR="00053D2E" w:rsidRDefault="00C75231">
      <w:pPr>
        <w:jc w:val="right"/>
        <w:rPr>
          <w:color w:val="000000"/>
        </w:rPr>
      </w:pPr>
      <w:r>
        <w:rPr>
          <w:color w:val="000000"/>
        </w:rPr>
        <w:t xml:space="preserve"> </w:t>
      </w:r>
      <w:r w:rsidR="00053D2E">
        <w:rPr>
          <w:color w:val="000000"/>
        </w:rPr>
        <w:t>(continues)</w:t>
      </w:r>
    </w:p>
    <w:p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ind w:left="2520" w:hanging="2520"/>
        <w:rPr>
          <w:rFonts w:ascii="Courier" w:hAnsi="Courier"/>
          <w:color w:val="000000"/>
          <w:sz w:val="16"/>
        </w:rPr>
      </w:pPr>
    </w:p>
    <w:p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Declare Function viMemAlloc Lib "VISA32.DLL" Alias "#291" (ByVal vi As Long, ByVal memSize As Long,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viMemFree Lib "VISA32.DLL" Alias "#292" (ByVal vi As Long, ByVal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viGpibControlREN Lib "VISA32.DLL" Alias "#208"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viGpibControlATN Lib "VISA32.DLL" Alias "#210"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viGpibSendIFC Lib "VISA32.DLL" Alias "#211" (ByVal vi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viGpibCommand Lib "VISA32.DLL" Alias "#212" (ByVal vi As Long, ByVal Buffer As String, ByVal count As Long, retCount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viGpibPassControl Lib "VISA32.DLL" Alias "#213" (ByVal vi As Long, ByVal primAddr As Integer, ByVal secAddr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viVxiCommandQuery Lib "VISA32.DLL" Alias "#209" (ByVal vi As Long, ByVal mode As Integer, ByVal devCmd As Long, devResponse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viAssertUtilSignal Lib "VISA32.DLL" Alias "#214" (ByVal vi As Long, ByVal line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viAssertIntrSignal Lib "VISA32.DLL" Alias "#215" (ByVal vi As Long, ByVal mode As Integer, ByVal statusID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viMapTrigger Lib "VISA32.DLL" Alias "#216" (ByVal vi As Long, ByVal trigSrc As Integer, ByVal trigDest As Integer,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viUnmapTrigger Lib "VISA32.DLL" Alias "#217" (ByVal vi As Long, ByVal trigSrc As Integer, ByVal trigDest As Integer)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viUsbControlOut Lib "VISA32.DLL" Alias "#293" (ByVal vi As Long, ByVal bmRequestType As Integer, ByVal bRequest As Integer, ByVal wValue As Integer, ByVal wIndex As Integer, ByVal wLength As Integer, buf As Byte)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Pr="009B52E3" w:rsidRDefault="00053D2E">
      <w:pPr>
        <w:rPr>
          <w:color w:val="000000"/>
          <w:sz w:val="16"/>
          <w:szCs w:val="16"/>
        </w:rPr>
      </w:pPr>
    </w:p>
    <w:p w:rsidR="00053D2E" w:rsidRDefault="00E63D5D">
      <w:pPr>
        <w:rPr>
          <w:b/>
          <w:color w:val="000000"/>
        </w:rPr>
      </w:pPr>
      <w:r>
        <w:rPr>
          <w:b/>
          <w:color w:val="000000"/>
        </w:rPr>
        <w:t>RULE 3.2.6</w:t>
      </w:r>
    </w:p>
    <w:p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rsidR="00053D2E" w:rsidRDefault="00053D2E">
      <w:pPr>
        <w:rPr>
          <w:color w:val="000000"/>
        </w:rPr>
      </w:pPr>
    </w:p>
    <w:p w:rsidR="00C07218" w:rsidRDefault="00C07218">
      <w:pPr>
        <w:rPr>
          <w:b/>
          <w:sz w:val="24"/>
        </w:rPr>
      </w:pPr>
      <w:bookmarkStart w:id="44" w:name="_Toc135113822"/>
      <w:r>
        <w:br w:type="page"/>
      </w:r>
    </w:p>
    <w:p w:rsidR="00AB1063" w:rsidRDefault="00AB1063" w:rsidP="00AB1063">
      <w:pPr>
        <w:pStyle w:val="Heading3"/>
        <w:numPr>
          <w:ilvl w:val="2"/>
          <w:numId w:val="17"/>
        </w:numPr>
      </w:pPr>
      <w:r>
        <w:lastRenderedPageBreak/>
        <w:t xml:space="preserve">Operation Prototypes for </w:t>
      </w:r>
      <w:r w:rsidR="001B265F">
        <w:t>WIN64</w:t>
      </w:r>
      <w:r>
        <w:t xml:space="preserve"> Framework</w:t>
      </w:r>
      <w:bookmarkEnd w:id="44"/>
    </w:p>
    <w:p w:rsidR="00AB1063" w:rsidRDefault="00AB1063" w:rsidP="00AB1063">
      <w:pPr>
        <w:rPr>
          <w:b/>
          <w:color w:val="000000"/>
          <w:sz w:val="28"/>
        </w:rPr>
      </w:pPr>
    </w:p>
    <w:p w:rsidR="001B265F" w:rsidRDefault="001B265F" w:rsidP="001B265F">
      <w:pPr>
        <w:rPr>
          <w:b/>
          <w:color w:val="000000"/>
        </w:rPr>
      </w:pPr>
      <w:r>
        <w:rPr>
          <w:b/>
          <w:color w:val="000000"/>
        </w:rPr>
        <w:t>RULE 3.2.</w:t>
      </w:r>
      <w:r w:rsidR="000A7A33">
        <w:rPr>
          <w:b/>
          <w:color w:val="000000"/>
        </w:rPr>
        <w:t>7</w:t>
      </w:r>
    </w:p>
    <w:p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rPr>
          <w:b/>
          <w:color w:val="000000"/>
        </w:rPr>
      </w:pPr>
    </w:p>
    <w:p w:rsidR="001B265F" w:rsidRDefault="001B265F" w:rsidP="00910C69">
      <w:pPr>
        <w:keepNext/>
        <w:rPr>
          <w:b/>
          <w:color w:val="000000"/>
        </w:rPr>
      </w:pPr>
      <w:r>
        <w:rPr>
          <w:b/>
          <w:color w:val="000000"/>
        </w:rPr>
        <w:t>RULE 3.2.</w:t>
      </w:r>
      <w:r w:rsidR="000A7A33">
        <w:rPr>
          <w:b/>
          <w:color w:val="000000"/>
        </w:rPr>
        <w:t>8</w:t>
      </w:r>
    </w:p>
    <w:p w:rsidR="001B265F" w:rsidRDefault="001B265F" w:rsidP="001B265F">
      <w:pPr>
        <w:ind w:left="720"/>
        <w:rPr>
          <w:color w:val="000000"/>
        </w:rPr>
      </w:pPr>
      <w:r>
        <w:rPr>
          <w:color w:val="000000"/>
        </w:rPr>
        <w:t xml:space="preserve">The operations </w:t>
      </w:r>
      <w:r>
        <w:rPr>
          <w:rFonts w:ascii="Courier" w:hAnsi="Courier"/>
          <w:color w:val="000000"/>
        </w:rPr>
        <w:t>viPrintf()</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ind w:left="540"/>
        <w:rPr>
          <w:color w:val="000000"/>
        </w:rPr>
      </w:pPr>
    </w:p>
    <w:p w:rsidR="001B265F" w:rsidRDefault="001B265F" w:rsidP="001B265F">
      <w:pPr>
        <w:keepNext/>
        <w:rPr>
          <w:b/>
          <w:color w:val="000000"/>
        </w:rPr>
      </w:pPr>
      <w:r>
        <w:rPr>
          <w:b/>
          <w:color w:val="000000"/>
        </w:rPr>
        <w:t>RULE 3.2.</w:t>
      </w:r>
      <w:r w:rsidR="000A7A33">
        <w:rPr>
          <w:b/>
          <w:color w:val="000000"/>
        </w:rPr>
        <w:t>9</w:t>
      </w:r>
    </w:p>
    <w:p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rsidR="00053D2E" w:rsidRDefault="00053D2E">
      <w:pPr>
        <w:rPr>
          <w:color w:val="000000"/>
        </w:rPr>
      </w:pPr>
    </w:p>
    <w:p w:rsidR="00053D2E" w:rsidRDefault="00053D2E">
      <w:pPr>
        <w:rPr>
          <w:b/>
          <w:color w:val="000000"/>
          <w:sz w:val="28"/>
        </w:rPr>
        <w:sectPr w:rsidR="00053D2E" w:rsidSect="004E2EA0">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noEndnote/>
        </w:sectPr>
      </w:pPr>
    </w:p>
    <w:p w:rsidR="00053D2E" w:rsidRDefault="00053D2E" w:rsidP="001F3112">
      <w:pPr>
        <w:pStyle w:val="Heading2"/>
        <w:numPr>
          <w:ilvl w:val="1"/>
          <w:numId w:val="17"/>
        </w:numPr>
      </w:pPr>
      <w:bookmarkStart w:id="45" w:name="_Toc27553295"/>
      <w:bookmarkStart w:id="46" w:name="_Toc135113825"/>
      <w:r>
        <w:lastRenderedPageBreak/>
        <w:t>Completion and Error Codes</w:t>
      </w:r>
      <w:bookmarkEnd w:id="45"/>
      <w:bookmarkEnd w:id="46"/>
    </w:p>
    <w:p w:rsidR="00053D2E" w:rsidRPr="00653D4B" w:rsidRDefault="00053D2E">
      <w:pPr>
        <w:rPr>
          <w:b/>
          <w:color w:val="000000"/>
        </w:rPr>
      </w:pPr>
    </w:p>
    <w:p w:rsidR="00053D2E" w:rsidRDefault="00053D2E">
      <w:pPr>
        <w:rPr>
          <w:color w:val="000000"/>
        </w:rPr>
      </w:pPr>
      <w:r>
        <w:rPr>
          <w:color w:val="000000"/>
        </w:rPr>
        <w:t>Table 3.3.1 lists the Completion and Error codes defined for all framework bindings.</w:t>
      </w:r>
    </w:p>
    <w:p w:rsidR="00053D2E" w:rsidRPr="00653D4B" w:rsidRDefault="00053D2E">
      <w:pPr>
        <w:rPr>
          <w:color w:val="000000"/>
        </w:rPr>
      </w:pPr>
    </w:p>
    <w:p w:rsidR="00053D2E" w:rsidRDefault="00053D2E" w:rsidP="002625D2">
      <w:pPr>
        <w:pStyle w:val="TableHeader"/>
      </w:pPr>
      <w:bookmarkStart w:id="47" w:name="_Toc135113892"/>
      <w:r>
        <w:t>Table 3.3.1. Completion and Error Codes</w:t>
      </w:r>
      <w:bookmarkEnd w:id="47"/>
    </w:p>
    <w:p w:rsidR="00053D2E" w:rsidRDefault="00053D2E">
      <w:pPr>
        <w:rPr>
          <w:color w:val="000000"/>
          <w:sz w:val="16"/>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0</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3FFF000C</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3FFF00A9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BFFF001Ch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546B44">
        <w:trPr>
          <w:cantSplit/>
          <w:jc w:val="center"/>
        </w:trPr>
        <w:tc>
          <w:tcPr>
            <w:tcW w:w="432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BFFF001Dh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BFFF001Eh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BFFF001Fh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BFFF0021h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BFFF0038h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BFFF0039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BFFF003Ah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BFFF003Ch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BFFF0042h</w:t>
            </w:r>
          </w:p>
        </w:tc>
      </w:tr>
      <w:tr w:rsidR="009603BC">
        <w:trPr>
          <w:cantSplit/>
          <w:jc w:val="center"/>
        </w:trPr>
        <w:tc>
          <w:tcPr>
            <w:tcW w:w="4320" w:type="dxa"/>
            <w:tcBorders>
              <w:top w:val="single" w:sz="6" w:space="0" w:color="auto"/>
              <w:left w:val="single" w:sz="6" w:space="0" w:color="auto"/>
              <w:bottom w:val="single" w:sz="6" w:space="0" w:color="auto"/>
              <w:right w:val="single" w:sz="6" w:space="0" w:color="auto"/>
            </w:tcBorders>
          </w:tcPr>
          <w:p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rsidR="009603BC" w:rsidRDefault="00AC3648">
            <w:pPr>
              <w:spacing w:before="40" w:after="40"/>
              <w:ind w:left="360"/>
              <w:rPr>
                <w:color w:val="000000"/>
              </w:rPr>
            </w:pPr>
            <w:r>
              <w:rPr>
                <w:color w:val="000000"/>
              </w:rPr>
              <w:t>BFFF0043h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BFFF0059h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right w:val="single" w:sz="6" w:space="0" w:color="auto"/>
            </w:tcBorders>
          </w:tcPr>
          <w:p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rsidR="00053D2E" w:rsidRDefault="00546B44">
            <w:pPr>
              <w:spacing w:before="40" w:after="40"/>
              <w:ind w:left="360"/>
              <w:rPr>
                <w:color w:val="000000"/>
              </w:rPr>
            </w:pPr>
            <w:r>
              <w:rPr>
                <w:color w:val="000000"/>
              </w:rPr>
              <w:t>BFFF005Fh</w:t>
            </w:r>
            <w:r w:rsidDel="00546B44">
              <w:rPr>
                <w:color w:val="000000"/>
              </w:rPr>
              <w:t xml:space="preserve"> </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BFFF0060h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BFFF0067h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BFFF006Ah</w:t>
            </w:r>
          </w:p>
        </w:tc>
      </w:tr>
      <w:tr w:rsidR="00546B44">
        <w:trPr>
          <w:cantSplit/>
          <w:jc w:val="center"/>
        </w:trPr>
        <w:tc>
          <w:tcPr>
            <w:tcW w:w="4320" w:type="dxa"/>
            <w:tcBorders>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BFFF0072h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BFFF0076h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BFFF0079h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BFFF0080h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BFFF0081h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BFFF009Ch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BFFF009Dh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BFFF009Fh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BFFF00A4h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BFFF00A5h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BFFF00A6h</w:t>
            </w:r>
          </w:p>
        </w:tc>
      </w:tr>
      <w:tr w:rsidR="002D46F7">
        <w:trPr>
          <w:cantSplit/>
          <w:jc w:val="center"/>
        </w:trPr>
        <w:tc>
          <w:tcPr>
            <w:tcW w:w="432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360"/>
              <w:rPr>
                <w:color w:val="000000"/>
              </w:rPr>
            </w:pPr>
            <w:r>
              <w:rPr>
                <w:color w:val="000000"/>
              </w:rPr>
              <w:t>BFFF00A8h</w:t>
            </w:r>
          </w:p>
        </w:tc>
      </w:tr>
    </w:tbl>
    <w:p w:rsidR="00053D2E" w:rsidRDefault="00053D2E">
      <w:pPr>
        <w:rPr>
          <w:color w:val="000000"/>
          <w:sz w:val="28"/>
        </w:rPr>
      </w:pPr>
    </w:p>
    <w:p w:rsidR="00053D2E" w:rsidRDefault="00053D2E">
      <w:pPr>
        <w:rPr>
          <w:b/>
          <w:color w:val="000000"/>
        </w:rPr>
      </w:pPr>
      <w:r>
        <w:rPr>
          <w:b/>
          <w:color w:val="000000"/>
        </w:rPr>
        <w:t>RULE 3.3.1</w:t>
      </w:r>
    </w:p>
    <w:p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r>
        <w:rPr>
          <w:rFonts w:ascii="Courier" w:hAnsi="Courier"/>
          <w:color w:val="000000"/>
        </w:rPr>
        <w:t>visa.h</w:t>
      </w:r>
      <w:r>
        <w:rPr>
          <w:color w:val="000000"/>
        </w:rPr>
        <w:t xml:space="preserve"> and </w:t>
      </w:r>
      <w:r>
        <w:rPr>
          <w:rFonts w:ascii="Courier" w:hAnsi="Courier"/>
          <w:color w:val="000000"/>
        </w:rPr>
        <w:t>visa32.bas</w:t>
      </w:r>
      <w:r>
        <w:rPr>
          <w:color w:val="000000"/>
        </w:rPr>
        <w:t xml:space="preserve"> files.</w:t>
      </w:r>
    </w:p>
    <w:p w:rsidR="00053D2E" w:rsidRDefault="00053D2E">
      <w:pPr>
        <w:rPr>
          <w:color w:val="000000"/>
        </w:rPr>
      </w:pPr>
    </w:p>
    <w:p w:rsidR="00053D2E" w:rsidRDefault="00053D2E" w:rsidP="00546B44">
      <w:pPr>
        <w:keepNext/>
        <w:rPr>
          <w:b/>
          <w:color w:val="000000"/>
        </w:rPr>
      </w:pPr>
      <w:r>
        <w:rPr>
          <w:b/>
          <w:color w:val="000000"/>
        </w:rPr>
        <w:lastRenderedPageBreak/>
        <w:t>RULE 3.3.2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rsidR="00053D2E" w:rsidRDefault="00053D2E">
      <w:pPr>
        <w:rPr>
          <w:color w:val="000000"/>
        </w:rPr>
      </w:pPr>
    </w:p>
    <w:p w:rsidR="00053D2E" w:rsidRDefault="00053D2E">
      <w:pPr>
        <w:rPr>
          <w:b/>
          <w:color w:val="000000"/>
        </w:rPr>
      </w:pPr>
      <w:r>
        <w:rPr>
          <w:b/>
          <w:color w:val="000000"/>
        </w:rPr>
        <w:t>OBSERVATION 3.3.1</w:t>
      </w:r>
    </w:p>
    <w:p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r>
        <w:rPr>
          <w:rFonts w:ascii="Courier" w:hAnsi="Courier"/>
          <w:color w:val="000000"/>
        </w:rPr>
        <w:t>ViStatus</w:t>
      </w:r>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rsidR="00053D2E" w:rsidRDefault="00053D2E">
      <w:pPr>
        <w:ind w:left="720"/>
        <w:rPr>
          <w:color w:val="000000"/>
        </w:rPr>
      </w:pPr>
    </w:p>
    <w:p w:rsidR="00053D2E" w:rsidRDefault="00053D2E">
      <w:pPr>
        <w:rPr>
          <w:b/>
          <w:color w:val="000000"/>
        </w:rPr>
      </w:pPr>
      <w:r>
        <w:rPr>
          <w:b/>
          <w:color w:val="000000"/>
        </w:rPr>
        <w:t>OBSERVATION 3.3.2</w:t>
      </w:r>
    </w:p>
    <w:p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rsidR="00053D2E" w:rsidRDefault="00053D2E">
      <w:pPr>
        <w:rPr>
          <w:b/>
          <w:color w:val="000000"/>
          <w:sz w:val="28"/>
        </w:rPr>
        <w:sectPr w:rsidR="00053D2E">
          <w:headerReference w:type="even" r:id="rId34"/>
          <w:headerReference w:type="default" r:id="rId35"/>
          <w:footerReference w:type="even" r:id="rId36"/>
          <w:footerReference w:type="default" r:id="rId37"/>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8" w:name="_Toc27553296"/>
      <w:bookmarkStart w:id="49" w:name="_Toc135113826"/>
      <w:r>
        <w:lastRenderedPageBreak/>
        <w:t>Attribute Values</w:t>
      </w:r>
      <w:bookmarkEnd w:id="48"/>
      <w:bookmarkEnd w:id="49"/>
    </w:p>
    <w:p w:rsidR="00053D2E" w:rsidRPr="00653D4B" w:rsidRDefault="00053D2E">
      <w:pPr>
        <w:rPr>
          <w:b/>
          <w:color w:val="000000"/>
        </w:rPr>
      </w:pPr>
    </w:p>
    <w:p w:rsidR="00053D2E" w:rsidRDefault="00053D2E">
      <w:pPr>
        <w:rPr>
          <w:color w:val="000000"/>
        </w:rPr>
      </w:pPr>
      <w:r>
        <w:rPr>
          <w:color w:val="000000"/>
        </w:rPr>
        <w:t>Table 3.4.1 shows the attribute values used for all framework bindings.</w:t>
      </w:r>
    </w:p>
    <w:p w:rsidR="00053D2E" w:rsidRPr="00653D4B" w:rsidRDefault="00053D2E">
      <w:pPr>
        <w:rPr>
          <w:color w:val="000000"/>
        </w:rPr>
      </w:pPr>
    </w:p>
    <w:p w:rsidR="00053D2E" w:rsidRDefault="00053D2E" w:rsidP="002625D2">
      <w:pPr>
        <w:pStyle w:val="TableHeader"/>
      </w:pPr>
      <w:bookmarkStart w:id="50" w:name="_Toc135113893"/>
      <w:r>
        <w:t>Table 3.4.1. Attribute Values</w:t>
      </w:r>
      <w:bookmarkEnd w:id="50"/>
    </w:p>
    <w:p w:rsidR="00053D2E" w:rsidRDefault="00053D2E">
      <w:pPr>
        <w:rPr>
          <w:color w:val="000000"/>
          <w:sz w:val="16"/>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2160"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3FFF0013h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3FFF002B</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3FFF002E</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3FFF003Ah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3FFF003Ch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3FFF0040h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2160" w:type="dxa"/>
            <w:tcBorders>
              <w:top w:val="double" w:sz="6" w:space="0" w:color="auto"/>
              <w:left w:val="single" w:sz="6" w:space="0" w:color="auto"/>
              <w:right w:val="single" w:sz="6" w:space="0" w:color="auto"/>
            </w:tcBorders>
          </w:tcPr>
          <w:p w:rsidR="00642F9C" w:rsidRDefault="00642F9C" w:rsidP="000B20DA">
            <w:pPr>
              <w:spacing w:before="40" w:after="40"/>
              <w:ind w:left="360"/>
              <w:rPr>
                <w:color w:val="000000"/>
              </w:rPr>
            </w:pPr>
            <w:r>
              <w:rPr>
                <w:color w:val="000000"/>
              </w:rPr>
              <w:t>3FFF0041h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3FFF0045h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3FFF0047h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2160"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3FFF0057h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3FFF0070h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3FFF00ADh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3FFF00AEh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3FFF00BFh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3FFF00C0h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3FFF00C1h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3FFF00C2h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3FFF00C4h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653D4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2160"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360"/>
              <w:rPr>
                <w:color w:val="000000"/>
              </w:rPr>
            </w:pPr>
            <w:r>
              <w:rPr>
                <w:color w:val="000000"/>
              </w:rPr>
              <w:t>3FFF00D5h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3FFF00DDh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3FFF00DEh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3FFF00DFh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3FFF00E8h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BFFF00E9h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BFFF0174h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3FFF019Ah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3FFF019Bh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3FFF019F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BFFF01A0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3FFF01A1</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3FFF01A7</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3FFF4006h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3FFF4010h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2160"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3FFF4011h</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2160"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3FFF4041h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BFFF4042h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3FFF4193h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BFFF4198h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3FFF41B0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BFFF41B1</w:t>
            </w:r>
            <w:r>
              <w:rPr>
                <w:color w:val="000000"/>
              </w:rPr>
              <w:t>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VI_ATTR_PXI_FUNC_NUM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VI_ATTR_PXI_BUS_NUM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VI_ATTR_PXI_CHASSIS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VI_ATTR_PXI_SLOTPATH</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VI_ATTR_PXI_SLOT_LBUS_LEFT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VI_ATTR_PXI_SLOT_LBUS_RIGHT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VI_ATTR_PXI_STAR_TRIG_LINE</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VI_ATTR_PXI_MEM_TYPE_BAR0</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VI_ATTR_PXI_MEM_TYPE_BAR1</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VI_ATTR_PXI_MEM_TYPE_BAR3</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VI_ATTR_PXI_MEM_TYPE_BAR4</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VI_ATTR_PXI_MEM_TYPE_BAR5</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rsidR="00EF4D35" w:rsidRDefault="00EF4D35" w:rsidP="00EF4D35">
      <w:pPr>
        <w:tabs>
          <w:tab w:val="right" w:pos="7650"/>
        </w:tabs>
      </w:pPr>
      <w:r>
        <w:tab/>
        <w:t>(continues)</w:t>
      </w:r>
    </w:p>
    <w:p w:rsidR="00BE47EA" w:rsidRDefault="00BE47EA">
      <w:pPr>
        <w:rPr>
          <w:color w:val="000000"/>
        </w:rPr>
      </w:pPr>
      <w:r>
        <w:rPr>
          <w:color w:val="000000"/>
        </w:rPr>
        <w:br w:type="page"/>
      </w:r>
    </w:p>
    <w:p w:rsidR="00EF4D35" w:rsidRDefault="00EF4D35" w:rsidP="00EF4D35">
      <w:pPr>
        <w:tabs>
          <w:tab w:val="right" w:pos="7560"/>
        </w:tabs>
        <w:jc w:val="center"/>
        <w:rPr>
          <w:color w:val="000000"/>
        </w:rPr>
      </w:pPr>
      <w:r>
        <w:rPr>
          <w:color w:val="000000"/>
        </w:rPr>
        <w:lastRenderedPageBreak/>
        <w:t>Table 3.4.1. Attribute Values (Continued)</w:t>
      </w:r>
    </w:p>
    <w:p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EF4D35">
        <w:trPr>
          <w:cantSplit/>
          <w:jc w:val="center"/>
        </w:trPr>
        <w:tc>
          <w:tcPr>
            <w:tcW w:w="3773"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Values</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VI_ATTR_PXI_MEM_SIZE_BAR1</w:t>
            </w:r>
            <w:r w:rsidR="00213B35">
              <w:rPr>
                <w:rStyle w:val="Monospace"/>
              </w:rPr>
              <w:t>_32</w:t>
            </w:r>
          </w:p>
        </w:tc>
        <w:tc>
          <w:tcPr>
            <w:tcW w:w="2160" w:type="dxa"/>
            <w:tcBorders>
              <w:top w:val="doub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VI_ATTR_PXI_IS_EXPRESS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VI_ATTR_PXI_SLOT_LWIDTH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VI_ATTR_PXI_MAX_LWIDTH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VI_ATTR_PXI_ACTUAL_LWIDTH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VI_ATTR_PXI_DSTAR_BUS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VI_ATTR_PXI_DSTAR_SET</w:t>
            </w:r>
          </w:p>
        </w:tc>
        <w:tc>
          <w:tcPr>
            <w:tcW w:w="2160" w:type="dxa"/>
            <w:tcBorders>
              <w:top w:val="single" w:sz="6" w:space="0" w:color="auto"/>
              <w:left w:val="single" w:sz="6" w:space="0" w:color="auto"/>
              <w:bottom w:val="single" w:sz="6" w:space="0" w:color="auto"/>
              <w:right w:val="single" w:sz="6" w:space="0" w:color="auto"/>
            </w:tcBorders>
          </w:tcPr>
          <w:p w:rsidR="002D46F7" w:rsidRPr="005A6A58" w:rsidRDefault="002D46F7">
            <w:pPr>
              <w:spacing w:before="40" w:after="40"/>
              <w:ind w:left="360"/>
              <w:rPr>
                <w:rStyle w:val="Monospace"/>
              </w:rPr>
            </w:pPr>
            <w:r w:rsidRPr="005A6A58">
              <w:rPr>
                <w:rStyle w:val="Monospace"/>
              </w:rPr>
              <w:t>3FFF0245h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HISLIP_OVERLAP_EN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3FFF0300h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HISLIP_VERSION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3FFF0301h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1412F8" w:rsidRDefault="00A66E2B">
            <w:pPr>
              <w:spacing w:before="40" w:after="40"/>
              <w:ind w:left="180"/>
              <w:rPr>
                <w:rStyle w:val="Monospace"/>
                <w:sz w:val="16"/>
                <w:szCs w:val="16"/>
              </w:rPr>
            </w:pPr>
            <w:r w:rsidRPr="001412F8">
              <w:rPr>
                <w:rStyle w:val="Monospace"/>
                <w:sz w:val="16"/>
                <w:szCs w:val="16"/>
              </w:rPr>
              <w:t>VI_ATTR_</w:t>
            </w:r>
            <w:r w:rsidR="00BD6176" w:rsidRPr="001412F8">
              <w:rPr>
                <w:rStyle w:val="Monospace"/>
                <w:sz w:val="16"/>
                <w:szCs w:val="16"/>
              </w:rPr>
              <w:t>TCPIP_</w:t>
            </w:r>
            <w:r w:rsidRPr="001412F8">
              <w:rPr>
                <w:rStyle w:val="Monospace"/>
                <w:sz w:val="16"/>
                <w:szCs w:val="16"/>
              </w:rPr>
              <w:t>HISLIP_MAX_MESSAGE</w:t>
            </w:r>
            <w:r w:rsidR="00BD6176" w:rsidRPr="001412F8">
              <w:rPr>
                <w:rStyle w:val="Monospace"/>
                <w:sz w:val="16"/>
                <w:szCs w:val="16"/>
              </w:rPr>
              <w:t>_KB</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3FFF0302h</w:t>
            </w:r>
          </w:p>
        </w:tc>
      </w:tr>
      <w:tr w:rsidR="00A03A0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180"/>
              <w:rPr>
                <w:rStyle w:val="Monospace"/>
              </w:rPr>
            </w:pPr>
            <w:r>
              <w:rPr>
                <w:rStyle w:val="Monospace"/>
              </w:rPr>
              <w:t>VI_ATTR_TCPIP_IS_HISLIP</w:t>
            </w:r>
          </w:p>
        </w:tc>
        <w:tc>
          <w:tcPr>
            <w:tcW w:w="2160"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360"/>
              <w:rPr>
                <w:rStyle w:val="Monospace"/>
              </w:rPr>
            </w:pPr>
            <w:r>
              <w:rPr>
                <w:rStyle w:val="Monospace"/>
              </w:rPr>
              <w:t>3FFF0303h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VI_ATTR_PXI_RECV_INTR_SEQ</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3FFF4240</w:t>
            </w:r>
            <w:r w:rsidR="008E4DA6">
              <w:rPr>
                <w:rStyle w:val="Monospace"/>
              </w:rPr>
              <w:t>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VI_ATTR_PXI_RECV_INTR_DATA</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3FFF4241</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VI_ATTR_PXI_SRC_TRIG_BUS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3FFF020D</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VI_ATTR_PXI_DEST_TRIG_BUS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3FFF020E</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180"/>
              <w:rPr>
                <w:rStyle w:val="Monospace"/>
              </w:rPr>
            </w:pPr>
            <w:r w:rsidRPr="005A6A58">
              <w:rPr>
                <w:rStyle w:val="Monospace"/>
              </w:rPr>
              <w:t>VI_ATTR_PXI_MEM_BASE_BAR0_64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3FFF022D</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3FFF023D</w:t>
            </w:r>
            <w:r w:rsidR="008E4DA6">
              <w:rPr>
                <w:rStyle w:val="Monospace"/>
              </w:rPr>
              <w:t>h</w:t>
            </w:r>
          </w:p>
        </w:tc>
      </w:tr>
      <w:tr w:rsidR="0017794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177941" w:rsidRPr="005A6A58" w:rsidRDefault="00177941" w:rsidP="00975826">
            <w:pPr>
              <w:spacing w:before="40" w:after="40"/>
              <w:ind w:left="180"/>
              <w:rPr>
                <w:rStyle w:val="Monospace"/>
              </w:rPr>
            </w:pPr>
            <w:r w:rsidRPr="005A6A58">
              <w:rPr>
                <w:rStyle w:val="Monospace"/>
              </w:rPr>
              <w:t>VI_ATTR_PXI_ALLOW_WRITE_COMBINE</w:t>
            </w:r>
          </w:p>
        </w:tc>
        <w:tc>
          <w:tcPr>
            <w:tcW w:w="2160" w:type="dxa"/>
            <w:tcBorders>
              <w:top w:val="single" w:sz="6" w:space="0" w:color="auto"/>
              <w:left w:val="single" w:sz="6" w:space="0" w:color="auto"/>
              <w:bottom w:val="single" w:sz="6" w:space="0" w:color="auto"/>
              <w:right w:val="single" w:sz="6" w:space="0" w:color="auto"/>
            </w:tcBorders>
          </w:tcPr>
          <w:p w:rsidR="00177941" w:rsidRPr="005A6A58" w:rsidRDefault="00177941">
            <w:pPr>
              <w:spacing w:before="40" w:after="40"/>
              <w:ind w:left="360"/>
              <w:rPr>
                <w:rStyle w:val="Monospace"/>
              </w:rPr>
            </w:pPr>
            <w:r w:rsidRPr="005A6A58">
              <w:rPr>
                <w:rStyle w:val="Monospace"/>
              </w:rPr>
              <w:t>3FFF0246</w:t>
            </w:r>
            <w:r w:rsidR="008E4DA6">
              <w:rPr>
                <w:rStyle w:val="Monospace"/>
              </w:rPr>
              <w:t>h</w:t>
            </w:r>
          </w:p>
        </w:tc>
      </w:tr>
    </w:tbl>
    <w:p w:rsidR="00053D2E" w:rsidRDefault="00053D2E">
      <w:pPr>
        <w:rPr>
          <w:color w:val="000000"/>
        </w:rPr>
      </w:pPr>
    </w:p>
    <w:p w:rsidR="00053D2E" w:rsidRDefault="00053D2E">
      <w:pPr>
        <w:rPr>
          <w:color w:val="000000"/>
        </w:rPr>
      </w:pPr>
    </w:p>
    <w:p w:rsidR="00053D2E" w:rsidRDefault="005C060C">
      <w:pPr>
        <w:keepNext/>
        <w:rPr>
          <w:b/>
          <w:color w:val="000000"/>
        </w:rPr>
      </w:pPr>
      <w:r>
        <w:rPr>
          <w:b/>
          <w:color w:val="000000"/>
        </w:rPr>
        <w:t>RULE 3.4.1</w:t>
      </w:r>
    </w:p>
    <w:p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3.4.2</w:t>
      </w:r>
    </w:p>
    <w:p w:rsidR="00A96C64" w:rsidRDefault="00053D2E" w:rsidP="00776AA7">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rsidR="00053D2E" w:rsidRDefault="00053D2E">
      <w:pPr>
        <w:rPr>
          <w:b/>
          <w:color w:val="000000"/>
          <w:sz w:val="28"/>
        </w:rPr>
        <w:sectPr w:rsidR="00053D2E">
          <w:headerReference w:type="even" r:id="rId38"/>
          <w:headerReference w:type="default" r:id="rId39"/>
          <w:footerReference w:type="even" r:id="rId40"/>
          <w:footerReference w:type="default" r:id="rId41"/>
          <w:pgSz w:w="12240" w:h="15840"/>
          <w:pgMar w:top="1440" w:right="1440" w:bottom="-1440" w:left="1440" w:header="720" w:footer="720" w:gutter="0"/>
          <w:cols w:space="720"/>
          <w:noEndnote/>
        </w:sectPr>
      </w:pPr>
    </w:p>
    <w:p w:rsidR="00053D2E" w:rsidRDefault="00597644" w:rsidP="001F3112">
      <w:pPr>
        <w:pStyle w:val="Heading2"/>
        <w:numPr>
          <w:ilvl w:val="1"/>
          <w:numId w:val="17"/>
        </w:numPr>
      </w:pPr>
      <w:bookmarkStart w:id="51" w:name="_Toc27553297"/>
      <w:r>
        <w:lastRenderedPageBreak/>
        <w:br w:type="page"/>
      </w:r>
      <w:bookmarkStart w:id="52" w:name="_Toc135113827"/>
      <w:r w:rsidR="00053D2E">
        <w:lastRenderedPageBreak/>
        <w:t>Event Type Values</w:t>
      </w:r>
      <w:bookmarkEnd w:id="51"/>
      <w:bookmarkEnd w:id="52"/>
    </w:p>
    <w:p w:rsidR="00053D2E" w:rsidRDefault="00053D2E">
      <w:pPr>
        <w:rPr>
          <w:b/>
          <w:color w:val="000000"/>
          <w:sz w:val="28"/>
        </w:rPr>
      </w:pPr>
    </w:p>
    <w:p w:rsidR="00053D2E" w:rsidRDefault="00053D2E">
      <w:pPr>
        <w:rPr>
          <w:color w:val="000000"/>
        </w:rPr>
      </w:pPr>
      <w:r>
        <w:rPr>
          <w:color w:val="000000"/>
        </w:rPr>
        <w:t>Table 3.5.1 shows the event type values used for all framework bindings.</w:t>
      </w:r>
    </w:p>
    <w:p w:rsidR="00053D2E" w:rsidRDefault="00053D2E">
      <w:pPr>
        <w:rPr>
          <w:color w:val="000000"/>
        </w:rPr>
      </w:pPr>
    </w:p>
    <w:p w:rsidR="00053D2E" w:rsidRDefault="00053D2E">
      <w:pPr>
        <w:rPr>
          <w:color w:val="000000"/>
        </w:rPr>
      </w:pPr>
    </w:p>
    <w:p w:rsidR="00053D2E" w:rsidRDefault="00053D2E" w:rsidP="002625D2">
      <w:pPr>
        <w:pStyle w:val="TableHeader"/>
      </w:pPr>
      <w:bookmarkStart w:id="53" w:name="_Toc135113894"/>
      <w:r>
        <w:t>Table 3.5.1. Event Type Values</w:t>
      </w:r>
      <w:bookmarkEnd w:id="53"/>
    </w:p>
    <w:p w:rsidR="00053D2E" w:rsidRDefault="00053D2E">
      <w:pPr>
        <w:rPr>
          <w:color w:val="000000"/>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3773" w:type="dxa"/>
            <w:tcBorders>
              <w:top w:val="doub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3FFF2009h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BFFF200Ah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3FFF200Bh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3FFF2013h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3FFF2014h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3FFF2020h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BFFF2021h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3FFF2037</w:t>
            </w:r>
            <w:r>
              <w:rPr>
                <w:color w:val="000000"/>
              </w:rPr>
              <w:t>h</w:t>
            </w:r>
          </w:p>
        </w:tc>
      </w:tr>
      <w:tr w:rsidR="00AC709B">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3FFF7FFFh</w:t>
            </w:r>
          </w:p>
        </w:tc>
      </w:tr>
    </w:tbl>
    <w:p w:rsidR="00053D2E" w:rsidRDefault="00053D2E">
      <w:pPr>
        <w:rPr>
          <w:color w:val="000000"/>
        </w:rPr>
      </w:pPr>
    </w:p>
    <w:p w:rsidR="00053D2E" w:rsidRDefault="00053D2E">
      <w:pPr>
        <w:rPr>
          <w:color w:val="000000"/>
          <w:sz w:val="18"/>
        </w:rPr>
      </w:pPr>
    </w:p>
    <w:p w:rsidR="00053D2E" w:rsidRDefault="005C060C">
      <w:pPr>
        <w:rPr>
          <w:b/>
          <w:color w:val="000000"/>
        </w:rPr>
      </w:pPr>
      <w:r>
        <w:rPr>
          <w:b/>
          <w:color w:val="000000"/>
        </w:rPr>
        <w:t>RULE 3.5.1</w:t>
      </w:r>
    </w:p>
    <w:p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3.5.2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rsidR="00053D2E" w:rsidRDefault="00053D2E">
      <w:pPr>
        <w:rPr>
          <w:b/>
          <w:color w:val="000000"/>
          <w:sz w:val="28"/>
        </w:rPr>
        <w:sectPr w:rsidR="00053D2E">
          <w:headerReference w:type="even" r:id="rId42"/>
          <w:headerReference w:type="default" r:id="rId43"/>
          <w:footerReference w:type="even" r:id="rId44"/>
          <w:footerReference w:type="default" r:id="rId45"/>
          <w:type w:val="continuous"/>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54" w:name="_Toc27553298"/>
      <w:bookmarkStart w:id="55" w:name="_Toc135113828"/>
      <w:r>
        <w:lastRenderedPageBreak/>
        <w:t>Values and Ranges</w:t>
      </w:r>
      <w:bookmarkEnd w:id="54"/>
      <w:bookmarkEnd w:id="55"/>
    </w:p>
    <w:p w:rsidR="00053D2E" w:rsidRDefault="00053D2E">
      <w:pPr>
        <w:rPr>
          <w:b/>
          <w:color w:val="000000"/>
        </w:rPr>
      </w:pPr>
    </w:p>
    <w:p w:rsidR="00053D2E" w:rsidRDefault="00053D2E">
      <w:pPr>
        <w:rPr>
          <w:color w:val="000000"/>
        </w:rPr>
      </w:pPr>
      <w:r>
        <w:rPr>
          <w:color w:val="000000"/>
        </w:rPr>
        <w:t>Table 3.6.1 shows the values used in all framework bindings.</w:t>
      </w:r>
    </w:p>
    <w:p w:rsidR="00053D2E" w:rsidRDefault="00053D2E">
      <w:pPr>
        <w:rPr>
          <w:color w:val="000000"/>
        </w:rPr>
      </w:pPr>
    </w:p>
    <w:p w:rsidR="00053D2E" w:rsidRDefault="00053D2E" w:rsidP="002625D2">
      <w:pPr>
        <w:pStyle w:val="TableHeader"/>
      </w:pPr>
      <w:bookmarkStart w:id="56" w:name="_Toc135113895"/>
      <w:r>
        <w:t>Table 3.6.1. Values and Ranges</w:t>
      </w:r>
      <w:bookmarkEnd w:id="56"/>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9</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FFFFFFFFh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sz w:val="28"/>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b/>
          <w:color w:val="000000"/>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1</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3</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1000</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1002</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1004</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1007</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1008</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1009</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1413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jc w:val="center"/>
            </w:pPr>
            <w:r>
              <w:t>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7</w:t>
            </w:r>
          </w:p>
        </w:tc>
      </w:tr>
      <w:tr w:rsidR="004F7932">
        <w:trPr>
          <w:cantSplit/>
        </w:trPr>
        <w:tc>
          <w:tcPr>
            <w:tcW w:w="3024" w:type="dxa"/>
            <w:tcBorders>
              <w:top w:val="single" w:sz="6" w:space="0" w:color="auto"/>
              <w:left w:val="single" w:sz="6" w:space="0" w:color="auto"/>
              <w:bottom w:val="single" w:sz="6" w:space="0" w:color="auto"/>
              <w:right w:val="single" w:sz="6" w:space="0" w:color="auto"/>
            </w:tcBorders>
          </w:tcPr>
          <w:p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rsidR="004F7932" w:rsidRDefault="00824EA4" w:rsidP="000B20DA">
            <w:pPr>
              <w:spacing w:before="40" w:after="40"/>
              <w:jc w:val="center"/>
            </w:pPr>
            <w:r>
              <w:t>8</w:t>
            </w:r>
          </w:p>
        </w:tc>
        <w:tc>
          <w:tcPr>
            <w:tcW w:w="720" w:type="dxa"/>
            <w:tcBorders>
              <w:left w:val="single" w:sz="6" w:space="0" w:color="auto"/>
              <w:right w:val="single" w:sz="6" w:space="0" w:color="auto"/>
            </w:tcBorders>
          </w:tcPr>
          <w:p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rsidR="004F7932"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17</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p>
        </w:tc>
      </w:tr>
    </w:tbl>
    <w:p w:rsidR="00053D2E" w:rsidRDefault="00053D2E">
      <w:pPr>
        <w:rPr>
          <w:b/>
          <w:color w:val="000000"/>
        </w:rPr>
      </w:pPr>
    </w:p>
    <w:p w:rsidR="00BD353A" w:rsidRDefault="00BD353A">
      <w:pPr>
        <w:rPr>
          <w:b/>
          <w:color w:val="000000"/>
        </w:rPr>
      </w:pPr>
    </w:p>
    <w:p w:rsidR="00BD353A" w:rsidRDefault="00BD353A" w:rsidP="00BD353A">
      <w:pPr>
        <w:jc w:val="center"/>
        <w:rPr>
          <w:color w:val="000000"/>
        </w:rPr>
      </w:pPr>
    </w:p>
    <w:p w:rsidR="00BD353A" w:rsidRDefault="00BD353A" w:rsidP="00BD353A">
      <w:pPr>
        <w:jc w:val="center"/>
        <w:rPr>
          <w:color w:val="000000"/>
        </w:rPr>
      </w:pPr>
      <w:r>
        <w:rPr>
          <w:color w:val="000000"/>
        </w:rPr>
        <w:lastRenderedPageBreak/>
        <w:t>Table 3.6.1. Values and Ranges (Continued)</w:t>
      </w:r>
    </w:p>
    <w:p w:rsidR="00BD353A" w:rsidRDefault="00BD353A" w:rsidP="00BD353A">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BD353A" w:rsidTr="00B37839">
        <w:trPr>
          <w:cantSplit/>
        </w:trPr>
        <w:tc>
          <w:tcPr>
            <w:tcW w:w="3024" w:type="dxa"/>
            <w:tcBorders>
              <w:top w:val="single" w:sz="6" w:space="0" w:color="auto"/>
              <w:left w:val="single" w:sz="6" w:space="0" w:color="auto"/>
              <w:right w:val="single" w:sz="6" w:space="0" w:color="auto"/>
            </w:tcBorders>
          </w:tcPr>
          <w:p w:rsidR="00BD353A" w:rsidRDefault="00BD353A" w:rsidP="00B37839">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BD353A" w:rsidRDefault="00BD353A" w:rsidP="00B37839">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BD353A" w:rsidRDefault="00BD353A" w:rsidP="00B37839">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BD353A" w:rsidRDefault="00BD353A" w:rsidP="00B37839">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BD353A" w:rsidRDefault="00BD353A" w:rsidP="00B37839">
            <w:pPr>
              <w:spacing w:before="40" w:after="40"/>
              <w:jc w:val="center"/>
              <w:rPr>
                <w:b/>
                <w:color w:val="000000"/>
              </w:rPr>
            </w:pPr>
            <w:r>
              <w:rPr>
                <w:b/>
                <w:color w:val="000000"/>
              </w:rPr>
              <w:t>Value</w:t>
            </w:r>
          </w:p>
        </w:tc>
      </w:tr>
      <w:tr w:rsidR="00C82B7D" w:rsidTr="00B37839">
        <w:trPr>
          <w:cantSplit/>
        </w:trPr>
        <w:tc>
          <w:tcPr>
            <w:tcW w:w="302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VI_TRIG_TTL8</w:t>
            </w:r>
          </w:p>
        </w:tc>
        <w:tc>
          <w:tcPr>
            <w:tcW w:w="135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32</w:t>
            </w:r>
          </w:p>
        </w:tc>
        <w:tc>
          <w:tcPr>
            <w:tcW w:w="720" w:type="dxa"/>
            <w:tcBorders>
              <w:left w:val="single" w:sz="6" w:space="0" w:color="auto"/>
              <w:right w:val="single" w:sz="6" w:space="0" w:color="auto"/>
            </w:tcBorders>
          </w:tcPr>
          <w:p w:rsidR="00C82B7D" w:rsidRDefault="00C82B7D" w:rsidP="00B37839">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VI_TRIG_TTL10</w:t>
            </w:r>
          </w:p>
        </w:tc>
        <w:tc>
          <w:tcPr>
            <w:tcW w:w="1350"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34</w:t>
            </w:r>
          </w:p>
        </w:tc>
      </w:tr>
      <w:tr w:rsidR="00C82B7D" w:rsidTr="00B37839">
        <w:trPr>
          <w:cantSplit/>
        </w:trPr>
        <w:tc>
          <w:tcPr>
            <w:tcW w:w="302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VI_TRIG_TTL9</w:t>
            </w:r>
          </w:p>
        </w:tc>
        <w:tc>
          <w:tcPr>
            <w:tcW w:w="135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33</w:t>
            </w:r>
          </w:p>
        </w:tc>
        <w:tc>
          <w:tcPr>
            <w:tcW w:w="720" w:type="dxa"/>
            <w:tcBorders>
              <w:left w:val="single" w:sz="6" w:space="0" w:color="auto"/>
              <w:right w:val="single" w:sz="6" w:space="0" w:color="auto"/>
            </w:tcBorders>
          </w:tcPr>
          <w:p w:rsidR="00C82B7D" w:rsidRDefault="00C82B7D" w:rsidP="00B37839">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VI_TRIG_TTL11</w:t>
            </w:r>
          </w:p>
        </w:tc>
        <w:tc>
          <w:tcPr>
            <w:tcW w:w="1350"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35</w:t>
            </w:r>
          </w:p>
        </w:tc>
      </w:tr>
    </w:tbl>
    <w:p w:rsidR="00C417EE" w:rsidRDefault="00C417EE">
      <w:pPr>
        <w:rPr>
          <w:b/>
          <w:color w:val="000000"/>
        </w:rPr>
      </w:pPr>
    </w:p>
    <w:p w:rsidR="00053D2E" w:rsidRDefault="00053D2E">
      <w:pPr>
        <w:rPr>
          <w:b/>
          <w:color w:val="000000"/>
        </w:rPr>
      </w:pPr>
      <w:r>
        <w:rPr>
          <w:b/>
          <w:color w:val="000000"/>
        </w:rPr>
        <w:t>RULE 3.6.1</w:t>
      </w:r>
    </w:p>
    <w:p w:rsidR="00013C68" w:rsidRDefault="00053D2E" w:rsidP="00013C68">
      <w:pPr>
        <w:ind w:left="720"/>
        <w:rPr>
          <w:color w:val="000000"/>
        </w:rPr>
      </w:pPr>
      <w:r>
        <w:rPr>
          <w:color w:val="000000"/>
        </w:rPr>
        <w:t xml:space="preserve">All values and ranges specified in Table 3.6.1 </w:t>
      </w:r>
      <w:r>
        <w:rPr>
          <w:b/>
          <w:color w:val="000000"/>
        </w:rPr>
        <w:t>SHALL</w:t>
      </w:r>
      <w:r>
        <w:rPr>
          <w:color w:val="000000"/>
        </w:rPr>
        <w:t xml:space="preserve"> appear in the </w:t>
      </w:r>
      <w:r>
        <w:rPr>
          <w:rFonts w:ascii="Courier" w:hAnsi="Courier"/>
          <w:color w:val="000000"/>
        </w:rPr>
        <w:t>visa.h</w:t>
      </w:r>
      <w:r>
        <w:rPr>
          <w:color w:val="000000"/>
        </w:rPr>
        <w:t xml:space="preserve"> file.</w:t>
      </w:r>
    </w:p>
    <w:p w:rsidR="000D5AB0" w:rsidRDefault="000D5AB0" w:rsidP="000D5AB0">
      <w:pPr>
        <w:rPr>
          <w:b/>
          <w:color w:val="000000"/>
        </w:rPr>
      </w:pPr>
    </w:p>
    <w:p w:rsidR="001B5895" w:rsidRPr="000D5AB0" w:rsidRDefault="001B5895" w:rsidP="000D5AB0">
      <w:pPr>
        <w:rPr>
          <w:b/>
          <w:color w:val="000000"/>
        </w:rPr>
      </w:pPr>
      <w:r>
        <w:rPr>
          <w:b/>
          <w:color w:val="000000"/>
        </w:rPr>
        <w:t>RULE 3.6.2</w:t>
      </w:r>
    </w:p>
    <w:p w:rsidR="001B5895" w:rsidRDefault="001B5895">
      <w:pPr>
        <w:ind w:left="720"/>
        <w:rPr>
          <w:color w:val="000000"/>
        </w:rPr>
      </w:pPr>
      <w:r>
        <w:rPr>
          <w:color w:val="000000"/>
        </w:rPr>
        <w:t xml:space="preserve">All values and ranges specified in Table 3.6.1 as of version 5.0 of this specification </w:t>
      </w:r>
      <w:r>
        <w:rPr>
          <w:b/>
          <w:color w:val="000000"/>
        </w:rPr>
        <w:t>SHALL</w:t>
      </w:r>
      <w:r>
        <w:rPr>
          <w:color w:val="000000"/>
        </w:rPr>
        <w:t xml:space="preserve"> appear in the </w:t>
      </w:r>
      <w:r>
        <w:rPr>
          <w:rFonts w:ascii="Courier" w:hAnsi="Courier"/>
          <w:color w:val="000000"/>
        </w:rPr>
        <w:t>visa32.bas</w:t>
      </w:r>
      <w:r w:rsidRPr="00C417EE">
        <w:rPr>
          <w:color w:val="000000"/>
        </w:rPr>
        <w:t xml:space="preserve"> file.</w:t>
      </w:r>
    </w:p>
    <w:p w:rsidR="00013C68" w:rsidRDefault="00013C68" w:rsidP="00013C68">
      <w:pPr>
        <w:ind w:left="720"/>
        <w:rPr>
          <w:color w:val="000000"/>
        </w:rPr>
      </w:pPr>
    </w:p>
    <w:p w:rsidR="001B5895" w:rsidRDefault="001B5895" w:rsidP="001B5895">
      <w:pPr>
        <w:rPr>
          <w:b/>
          <w:color w:val="000000"/>
        </w:rPr>
      </w:pPr>
      <w:r>
        <w:rPr>
          <w:b/>
          <w:color w:val="000000"/>
        </w:rPr>
        <w:t>OBSERVATION 3.6.1</w:t>
      </w:r>
    </w:p>
    <w:p w:rsidR="001B5895" w:rsidRPr="000D5AB0" w:rsidRDefault="001B5895" w:rsidP="001B5895">
      <w:pPr>
        <w:ind w:left="720"/>
        <w:rPr>
          <w:rFonts w:ascii="Courier" w:hAnsi="Courier"/>
          <w:color w:val="000000"/>
        </w:rPr>
      </w:pPr>
      <w:r>
        <w:rPr>
          <w:color w:val="000000"/>
        </w:rPr>
        <w:t>The level of Visual Basic support has been frozen as of the 5.0 specification.</w:t>
      </w:r>
    </w:p>
    <w:p w:rsidR="00013C68" w:rsidRDefault="00013C68" w:rsidP="00013C68">
      <w:pPr>
        <w:ind w:left="720"/>
        <w:rPr>
          <w:color w:val="000000"/>
        </w:rPr>
      </w:pPr>
    </w:p>
    <w:p w:rsidR="00053D2E" w:rsidRDefault="00053D2E">
      <w:pPr>
        <w:rPr>
          <w:b/>
          <w:color w:val="000000"/>
        </w:rPr>
      </w:pPr>
      <w:r>
        <w:rPr>
          <w:b/>
          <w:color w:val="000000"/>
        </w:rPr>
        <w:t>RULE 3.6.</w:t>
      </w:r>
      <w:r w:rsidR="001B5895">
        <w:rPr>
          <w:b/>
          <w:color w:val="000000"/>
        </w:rPr>
        <w:t>3</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rsidR="00053D2E" w:rsidRDefault="00053D2E">
      <w:pPr>
        <w:ind w:left="720"/>
        <w:rPr>
          <w:color w:val="000000"/>
        </w:rPr>
      </w:pPr>
    </w:p>
    <w:p w:rsidR="00053D2E" w:rsidRDefault="00053D2E">
      <w:pPr>
        <w:rPr>
          <w:b/>
          <w:color w:val="000000"/>
        </w:rPr>
      </w:pPr>
      <w:r>
        <w:rPr>
          <w:b/>
          <w:color w:val="000000"/>
        </w:rPr>
        <w:t>RULE 3.6.</w:t>
      </w:r>
      <w:r w:rsidR="001B5895">
        <w:rPr>
          <w:b/>
          <w:color w:val="000000"/>
        </w:rPr>
        <w:t>4</w:t>
      </w:r>
    </w:p>
    <w:p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FFFFFFFFh.</w:t>
      </w:r>
    </w:p>
    <w:p w:rsidR="00053D2E" w:rsidRDefault="00053D2E">
      <w:pPr>
        <w:rPr>
          <w:b/>
          <w:color w:val="000000"/>
          <w:sz w:val="28"/>
        </w:rPr>
        <w:sectPr w:rsidR="00053D2E">
          <w:headerReference w:type="even" r:id="rId46"/>
          <w:headerReference w:type="default" r:id="rId47"/>
          <w:footerReference w:type="even" r:id="rId48"/>
          <w:footerReference w:type="default" r:id="rId49"/>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57" w:name="_Toc27553299"/>
      <w:bookmarkStart w:id="58" w:name="_Toc135113829"/>
      <w:r>
        <w:lastRenderedPageBreak/>
        <w:t>Library Requirements</w:t>
      </w:r>
      <w:bookmarkEnd w:id="57"/>
      <w:bookmarkEnd w:id="58"/>
    </w:p>
    <w:p w:rsidR="00053D2E" w:rsidRDefault="00053D2E">
      <w:pPr>
        <w:rPr>
          <w:b/>
          <w:color w:val="000000"/>
        </w:rPr>
      </w:pPr>
    </w:p>
    <w:p w:rsidR="00053D2E" w:rsidRDefault="00053D2E">
      <w:pPr>
        <w:rPr>
          <w:color w:val="000000"/>
        </w:rPr>
      </w:pPr>
      <w:r>
        <w:rPr>
          <w:color w:val="000000"/>
        </w:rPr>
        <w:t>These sections discuss issues with the framework libraries and show the procedure definition exports for all framework bindings.</w:t>
      </w:r>
    </w:p>
    <w:p w:rsidR="00053D2E" w:rsidRDefault="00053D2E">
      <w:pPr>
        <w:rPr>
          <w:color w:val="000000"/>
          <w:sz w:val="16"/>
        </w:rPr>
      </w:pPr>
    </w:p>
    <w:p w:rsidR="00053D2E" w:rsidRDefault="00053D2E">
      <w:pPr>
        <w:rPr>
          <w:b/>
          <w:color w:val="000000"/>
        </w:rPr>
      </w:pPr>
      <w:r>
        <w:rPr>
          <w:b/>
          <w:color w:val="000000"/>
        </w:rPr>
        <w:t>RULE 3.7.1</w:t>
      </w:r>
    </w:p>
    <w:p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rsidR="00053D2E" w:rsidRDefault="00053D2E">
      <w:pPr>
        <w:rPr>
          <w:color w:val="000000"/>
        </w:rPr>
      </w:pPr>
    </w:p>
    <w:p w:rsidR="00053D2E" w:rsidRDefault="00053D2E">
      <w:pPr>
        <w:rPr>
          <w:color w:val="000000"/>
        </w:rPr>
      </w:pPr>
    </w:p>
    <w:p w:rsidR="00053D2E" w:rsidRDefault="00053D2E" w:rsidP="00907F4F">
      <w:pPr>
        <w:pStyle w:val="Heading3"/>
        <w:numPr>
          <w:ilvl w:val="2"/>
          <w:numId w:val="17"/>
        </w:numPr>
      </w:pPr>
      <w:bookmarkStart w:id="59" w:name="_Toc27553300"/>
      <w:bookmarkStart w:id="60" w:name="_Toc135113830"/>
      <w:r>
        <w:t xml:space="preserve">Library Requirements for WINNT </w:t>
      </w:r>
      <w:r w:rsidR="00120DAB">
        <w:t xml:space="preserve">and WIN64 </w:t>
      </w:r>
      <w:r>
        <w:t>Frameworks</w:t>
      </w:r>
      <w:bookmarkEnd w:id="59"/>
      <w:bookmarkEnd w:id="60"/>
    </w:p>
    <w:p w:rsidR="00053D2E" w:rsidRDefault="00053D2E">
      <w:pPr>
        <w:rPr>
          <w:color w:val="000000"/>
        </w:rPr>
      </w:pPr>
    </w:p>
    <w:p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rsidR="00053D2E" w:rsidRDefault="00053D2E">
      <w:pPr>
        <w:rPr>
          <w:color w:val="000000"/>
        </w:rPr>
      </w:pPr>
    </w:p>
    <w:p w:rsidR="00053D2E" w:rsidRDefault="00053D2E" w:rsidP="002625D2">
      <w:pPr>
        <w:pStyle w:val="TableHeader"/>
      </w:pPr>
      <w:bookmarkStart w:id="61" w:name="_Toc135113896"/>
      <w:r>
        <w:t>Table 3.7.</w:t>
      </w:r>
      <w:r w:rsidR="002625D2">
        <w:t>1</w:t>
      </w:r>
      <w:r>
        <w:t xml:space="preserve">. Procedure Definition Exports for the WINNT </w:t>
      </w:r>
      <w:r w:rsidR="00120DAB">
        <w:t xml:space="preserve">and WIN64 </w:t>
      </w:r>
      <w:r>
        <w:t>Frameworks</w:t>
      </w:r>
      <w:bookmarkEnd w:id="61"/>
    </w:p>
    <w:p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trPr>
          <w:cantSplit/>
        </w:trPr>
        <w:tc>
          <w:tcPr>
            <w:tcW w:w="2898"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053D2E">
        <w:trPr>
          <w:cantSplit/>
        </w:trPr>
        <w:tc>
          <w:tcPr>
            <w:tcW w:w="2898"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viGetDefaultRM</w:t>
            </w:r>
          </w:p>
        </w:tc>
        <w:tc>
          <w:tcPr>
            <w:tcW w:w="1710"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viClose</w:t>
            </w:r>
          </w:p>
        </w:tc>
        <w:tc>
          <w:tcPr>
            <w:tcW w:w="1711"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viOpenDefaultRM</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133</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viFindRsrc</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134</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viFindNext</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viStatusDesc</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viTerminate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viReadSTB</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259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viClear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viEnableEvent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viSetBuf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viFlush</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viDiscardEvents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viWaitOnEvent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271</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272</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280</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viBufWrite</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viBufRead</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274</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viGpibControlREN</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viVxiCommandQuery</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284</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trPr>
          <w:cantSplit/>
        </w:trPr>
        <w:tc>
          <w:tcPr>
            <w:tcW w:w="2898"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E63D5D">
        <w:trPr>
          <w:cantSplit/>
        </w:trPr>
        <w:tc>
          <w:tcPr>
            <w:tcW w:w="2898"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w:t>
            </w:r>
          </w:p>
        </w:tc>
        <w:tc>
          <w:tcPr>
            <w:tcW w:w="1710"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viAssertTrigger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viMemAlloc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266</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viMemFree</w:t>
            </w:r>
          </w:p>
        </w:tc>
        <w:tc>
          <w:tcPr>
            <w:tcW w:w="1710" w:type="dxa"/>
            <w:tcBorders>
              <w:top w:val="single" w:sz="6" w:space="0" w:color="auto"/>
              <w:left w:val="single" w:sz="6" w:space="0" w:color="auto"/>
              <w:right w:val="single" w:sz="6" w:space="0" w:color="auto"/>
            </w:tcBorders>
          </w:tcPr>
          <w:p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289</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viGpibControlATN</w:t>
            </w:r>
          </w:p>
        </w:tc>
        <w:tc>
          <w:tcPr>
            <w:tcW w:w="1710" w:type="dxa"/>
            <w:tcBorders>
              <w:top w:val="single" w:sz="6" w:space="0" w:color="auto"/>
              <w:right w:val="single" w:sz="6" w:space="0" w:color="auto"/>
            </w:tcBorders>
          </w:tcPr>
          <w:p w:rsidR="00E63D5D" w:rsidRDefault="00E63D5D">
            <w:pPr>
              <w:spacing w:before="40" w:after="20"/>
              <w:jc w:val="center"/>
              <w:rPr>
                <w:color w:val="000000"/>
              </w:rPr>
            </w:pPr>
            <w:r>
              <w:rPr>
                <w:color w:val="000000"/>
              </w:rPr>
              <w:t>210</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viGpibSendIFC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211</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146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viGpibCommand</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212</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viGpibPassControl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213</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viAssertUtilSignal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viWriteFromFile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viAssertIntrSignal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215</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viReadToFile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viParseRsrcEx</w:t>
            </w:r>
          </w:p>
        </w:tc>
        <w:tc>
          <w:tcPr>
            <w:tcW w:w="171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viUsbControlOut</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viUsbControlIn</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rsidR="00E63D5D" w:rsidRDefault="00C470B5">
            <w:pPr>
              <w:spacing w:before="40" w:after="20"/>
              <w:jc w:val="center"/>
              <w:rPr>
                <w:color w:val="000000"/>
              </w:rPr>
            </w:pPr>
            <w:r>
              <w:rPr>
                <w:color w:val="000000"/>
              </w:rPr>
              <w:t>220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viMoveAsyncEx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viMapAddressEx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viMemAllocEx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viMemFreeEx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246</w:t>
            </w:r>
          </w:p>
        </w:tc>
      </w:tr>
      <w:tr w:rsidR="005A6601">
        <w:trPr>
          <w:cantSplit/>
        </w:trPr>
        <w:tc>
          <w:tcPr>
            <w:tcW w:w="2898"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r w:rsidRPr="000F1D8E">
              <w:rPr>
                <w:rFonts w:ascii="Courier" w:hAnsi="Courier"/>
                <w:color w:val="000000"/>
                <w:sz w:val="18"/>
              </w:rPr>
              <w:t>viPxiReserveTriggers</w:t>
            </w:r>
          </w:p>
        </w:tc>
        <w:tc>
          <w:tcPr>
            <w:tcW w:w="1710"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r>
              <w:rPr>
                <w:color w:val="000000"/>
              </w:rPr>
              <w:t>295</w:t>
            </w:r>
          </w:p>
        </w:tc>
        <w:tc>
          <w:tcPr>
            <w:tcW w:w="720" w:type="dxa"/>
            <w:tcBorders>
              <w:right w:val="single" w:sz="6" w:space="0" w:color="auto"/>
            </w:tcBorders>
          </w:tcPr>
          <w:p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p>
        </w:tc>
      </w:tr>
    </w:tbl>
    <w:p w:rsidR="00053D2E" w:rsidRDefault="00053D2E">
      <w:pPr>
        <w:rPr>
          <w:b/>
          <w:color w:val="000000"/>
        </w:rPr>
      </w:pPr>
    </w:p>
    <w:p w:rsidR="00053D2E" w:rsidRDefault="00E63D5D">
      <w:pPr>
        <w:rPr>
          <w:b/>
          <w:color w:val="000000"/>
        </w:rPr>
      </w:pPr>
      <w:r>
        <w:rPr>
          <w:b/>
          <w:color w:val="000000"/>
        </w:rPr>
        <w:t>RULE 3.7.2</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rsidR="00053D2E" w:rsidRDefault="00053D2E">
      <w:pPr>
        <w:rPr>
          <w:color w:val="000000"/>
        </w:rPr>
      </w:pPr>
    </w:p>
    <w:p w:rsidR="00053D2E" w:rsidRDefault="00E63D5D" w:rsidP="00EF7E56">
      <w:pPr>
        <w:keepNext/>
        <w:rPr>
          <w:b/>
          <w:color w:val="000000"/>
        </w:rPr>
      </w:pPr>
      <w:r>
        <w:rPr>
          <w:b/>
          <w:color w:val="000000"/>
        </w:rPr>
        <w:t>RULE 3.7.3</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rsidR="00053D2E" w:rsidRDefault="00053D2E">
      <w:pPr>
        <w:rPr>
          <w:b/>
          <w:color w:val="000000"/>
        </w:rPr>
      </w:pPr>
    </w:p>
    <w:p w:rsidR="00053D2E" w:rsidRDefault="001450A3" w:rsidP="00AA605F">
      <w:pPr>
        <w:keepNext/>
        <w:rPr>
          <w:b/>
          <w:color w:val="000000"/>
        </w:rPr>
      </w:pPr>
      <w:r>
        <w:rPr>
          <w:b/>
          <w:color w:val="000000"/>
        </w:rPr>
        <w:t>RULE 3.7.4</w:t>
      </w:r>
    </w:p>
    <w:p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rsidR="00120DAB" w:rsidRDefault="00120DAB">
      <w:pPr>
        <w:rPr>
          <w:color w:val="000000"/>
        </w:rPr>
      </w:pPr>
    </w:p>
    <w:p w:rsidR="00120DAB" w:rsidRDefault="00120DAB" w:rsidP="00120DAB">
      <w:pPr>
        <w:rPr>
          <w:b/>
          <w:color w:val="000000"/>
        </w:rPr>
      </w:pPr>
      <w:r>
        <w:rPr>
          <w:b/>
          <w:color w:val="000000"/>
        </w:rPr>
        <w:lastRenderedPageBreak/>
        <w:t>RULE 3.7.</w:t>
      </w:r>
      <w:r w:rsidR="001450A3">
        <w:rPr>
          <w:b/>
          <w:color w:val="000000"/>
        </w:rPr>
        <w:t>5</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rsidR="00120DAB" w:rsidRDefault="00120DAB" w:rsidP="00120DAB">
      <w:pPr>
        <w:rPr>
          <w:color w:val="000000"/>
        </w:rPr>
      </w:pPr>
    </w:p>
    <w:p w:rsidR="00120DAB" w:rsidRDefault="00120DAB" w:rsidP="00120DAB">
      <w:pPr>
        <w:keepNext/>
        <w:rPr>
          <w:b/>
          <w:color w:val="000000"/>
        </w:rPr>
      </w:pPr>
      <w:r>
        <w:rPr>
          <w:b/>
          <w:color w:val="000000"/>
        </w:rPr>
        <w:t>RULE 3.7.</w:t>
      </w:r>
      <w:r w:rsidR="001450A3">
        <w:rPr>
          <w:b/>
          <w:color w:val="000000"/>
        </w:rPr>
        <w:t>6</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rsidR="00120DAB" w:rsidRDefault="00120DAB" w:rsidP="00120DAB">
      <w:pPr>
        <w:rPr>
          <w:b/>
          <w:color w:val="000000"/>
        </w:rPr>
      </w:pPr>
    </w:p>
    <w:p w:rsidR="00120DAB" w:rsidRDefault="00120DAB" w:rsidP="00120DAB">
      <w:pPr>
        <w:rPr>
          <w:b/>
          <w:color w:val="000000"/>
        </w:rPr>
      </w:pPr>
      <w:r>
        <w:rPr>
          <w:b/>
          <w:color w:val="000000"/>
        </w:rPr>
        <w:t>RULE 3.7.</w:t>
      </w:r>
      <w:r w:rsidR="001450A3">
        <w:rPr>
          <w:b/>
          <w:color w:val="000000"/>
        </w:rPr>
        <w:t>7</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rsidR="00AA605F" w:rsidRDefault="00AA605F" w:rsidP="00AA605F">
      <w:pPr>
        <w:rPr>
          <w:b/>
          <w:color w:val="000000"/>
        </w:rPr>
      </w:pPr>
    </w:p>
    <w:p w:rsidR="002277D2" w:rsidRDefault="00AA605F" w:rsidP="002277D2">
      <w:pPr>
        <w:ind w:left="720" w:hanging="720"/>
        <w:rPr>
          <w:b/>
          <w:color w:val="000000"/>
        </w:rPr>
      </w:pPr>
      <w:r>
        <w:rPr>
          <w:b/>
          <w:color w:val="000000"/>
        </w:rPr>
        <w:t>OBSERVATION 3.7.1</w:t>
      </w:r>
    </w:p>
    <w:p w:rsidR="00AA605F" w:rsidRDefault="00AA605F" w:rsidP="00AA605F">
      <w:pPr>
        <w:ind w:left="720"/>
        <w:rPr>
          <w:color w:val="000000"/>
        </w:rPr>
      </w:pPr>
      <w:r>
        <w:rPr>
          <w:color w:val="000000"/>
        </w:rPr>
        <w:t>The location where the VISA library is installed is specified in VPP-6.</w:t>
      </w:r>
    </w:p>
    <w:p w:rsidR="00053D2E" w:rsidRDefault="00E63D5D">
      <w:pPr>
        <w:rPr>
          <w:color w:val="000000"/>
        </w:rPr>
      </w:pPr>
      <w:r>
        <w:rPr>
          <w:color w:val="000000"/>
        </w:rPr>
        <w:br w:type="page"/>
      </w:r>
    </w:p>
    <w:p w:rsidR="00053D2E" w:rsidRDefault="00053D2E" w:rsidP="006B264A">
      <w:pPr>
        <w:rPr>
          <w:color w:val="000000"/>
        </w:rPr>
      </w:pPr>
    </w:p>
    <w:p w:rsidR="00053D2E" w:rsidRDefault="00053D2E" w:rsidP="001F3112">
      <w:pPr>
        <w:pStyle w:val="Heading2"/>
        <w:numPr>
          <w:ilvl w:val="1"/>
          <w:numId w:val="17"/>
        </w:numPr>
      </w:pPr>
      <w:bookmarkStart w:id="62" w:name="_Toc27553302"/>
      <w:bookmarkStart w:id="63" w:name="_Toc135113833"/>
      <w:r>
        <w:t>Miscellaneous</w:t>
      </w:r>
      <w:bookmarkEnd w:id="62"/>
      <w:bookmarkEnd w:id="63"/>
    </w:p>
    <w:p w:rsidR="00053D2E" w:rsidRDefault="00053D2E">
      <w:pPr>
        <w:rPr>
          <w:b/>
          <w:color w:val="000000"/>
          <w:sz w:val="28"/>
        </w:rPr>
      </w:pPr>
    </w:p>
    <w:p w:rsidR="00053D2E" w:rsidRDefault="00053D2E">
      <w:pPr>
        <w:rPr>
          <w:b/>
          <w:color w:val="000000"/>
        </w:rPr>
      </w:pPr>
      <w:r>
        <w:rPr>
          <w:b/>
          <w:color w:val="000000"/>
        </w:rPr>
        <w:t>RULE 3.8.1</w:t>
      </w:r>
    </w:p>
    <w:p w:rsidR="00053D2E" w:rsidRDefault="00053D2E">
      <w:pPr>
        <w:ind w:left="720"/>
        <w:rPr>
          <w:rFonts w:ascii="Courier" w:hAnsi="Courier"/>
          <w:color w:val="000000"/>
        </w:rPr>
      </w:pPr>
      <w:r>
        <w:rPr>
          <w:color w:val="000000"/>
        </w:rPr>
        <w:t xml:space="preserve">Every VISA </w:t>
      </w:r>
      <w:r w:rsidR="00E44E17">
        <w:rPr>
          <w:color w:val="000000"/>
        </w:rPr>
        <w:t>5.</w:t>
      </w:r>
      <w:r w:rsidR="007B1C84">
        <w:rPr>
          <w:color w:val="000000"/>
        </w:rPr>
        <w:t>7</w:t>
      </w:r>
      <w:r>
        <w:rPr>
          <w:color w:val="000000"/>
        </w:rPr>
        <w:t xml:space="preserve"> implementation </w:t>
      </w:r>
      <w:r>
        <w:rPr>
          <w:b/>
          <w:color w:val="000000"/>
        </w:rPr>
        <w:t>SHALL</w:t>
      </w:r>
      <w:r>
        <w:rPr>
          <w:color w:val="000000"/>
        </w:rPr>
        <w:t xml:space="preserve"> provide the following #define in the </w:t>
      </w:r>
      <w:r>
        <w:rPr>
          <w:rFonts w:ascii="Courier" w:hAnsi="Courier"/>
          <w:color w:val="000000"/>
        </w:rPr>
        <w:t>visa.h</w:t>
      </w:r>
      <w:r>
        <w:rPr>
          <w:color w:val="000000"/>
        </w:rPr>
        <w:t xml:space="preserve"> file</w:t>
      </w:r>
      <w:proofErr w:type="gramStart"/>
      <w:r>
        <w:rPr>
          <w:color w:val="000000"/>
        </w:rPr>
        <w:t>:</w:t>
      </w:r>
      <w:proofErr w:type="gramEnd"/>
      <w:r>
        <w:rPr>
          <w:color w:val="000000"/>
        </w:rPr>
        <w:br/>
      </w:r>
      <w:r>
        <w:rPr>
          <w:color w:val="000000"/>
        </w:rPr>
        <w:br/>
      </w:r>
      <w:r>
        <w:rPr>
          <w:rFonts w:ascii="Courier" w:hAnsi="Courier"/>
          <w:color w:val="000000"/>
        </w:rPr>
        <w:t>#define VI_SPEC_VERSION (</w:t>
      </w:r>
      <w:r w:rsidR="005F3164">
        <w:rPr>
          <w:rFonts w:ascii="Courier" w:hAnsi="Courier"/>
          <w:color w:val="000000"/>
        </w:rPr>
        <w:t>0x00500700UL</w:t>
      </w:r>
      <w:r>
        <w:rPr>
          <w:rFonts w:ascii="Courier" w:hAnsi="Courier"/>
          <w:color w:val="000000"/>
        </w:rPr>
        <w:t>)</w:t>
      </w:r>
    </w:p>
    <w:p w:rsidR="00053D2E" w:rsidRDefault="00053D2E">
      <w:pPr>
        <w:ind w:left="720"/>
        <w:rPr>
          <w:color w:val="000000"/>
        </w:rPr>
      </w:pPr>
    </w:p>
    <w:p w:rsidR="00053D2E" w:rsidRDefault="00053D2E">
      <w:pPr>
        <w:rPr>
          <w:b/>
          <w:color w:val="000000"/>
        </w:rPr>
      </w:pPr>
      <w:r>
        <w:rPr>
          <w:b/>
          <w:color w:val="000000"/>
        </w:rPr>
        <w:t>RULE 3.8.2</w:t>
      </w:r>
    </w:p>
    <w:p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rsidR="000825C0" w:rsidRDefault="000825C0" w:rsidP="000825C0">
      <w:pPr>
        <w:rPr>
          <w:b/>
          <w:color w:val="000000"/>
        </w:rPr>
      </w:pPr>
      <w:r>
        <w:rPr>
          <w:b/>
          <w:color w:val="000000"/>
        </w:rPr>
        <w:t>OBSERVATION 3.8.1</w:t>
      </w:r>
    </w:p>
    <w:p w:rsidR="000825C0" w:rsidRDefault="000825C0" w:rsidP="000825C0">
      <w:pPr>
        <w:ind w:left="720"/>
        <w:rPr>
          <w:rFonts w:ascii="Courier" w:hAnsi="Courier"/>
          <w:color w:val="000000"/>
        </w:rPr>
      </w:pPr>
      <w:r>
        <w:rPr>
          <w:color w:val="000000"/>
        </w:rPr>
        <w:t>The level of Visual Basic support has been frozen as of the 5.0 specification.</w:t>
      </w:r>
    </w:p>
    <w:p w:rsidR="000825C0" w:rsidRDefault="000825C0" w:rsidP="000825C0">
      <w:pPr>
        <w:rPr>
          <w:b/>
          <w:color w:val="000000"/>
        </w:rPr>
      </w:pPr>
    </w:p>
    <w:p w:rsidR="00053D2E" w:rsidRDefault="00053D2E">
      <w:pPr>
        <w:rPr>
          <w:b/>
          <w:color w:val="000000"/>
        </w:rPr>
      </w:pPr>
      <w:r>
        <w:rPr>
          <w:b/>
          <w:color w:val="000000"/>
        </w:rPr>
        <w:t>RULE 3.8.3</w:t>
      </w:r>
    </w:p>
    <w:p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exactly the same as the compiled or interpreted versions of the corresponding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3.8.1</w:t>
      </w:r>
    </w:p>
    <w:p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3.8.2</w:t>
      </w:r>
    </w:p>
    <w:p w:rsidR="00053D2E" w:rsidRDefault="00053D2E">
      <w:pPr>
        <w:ind w:left="720"/>
        <w:rPr>
          <w:rFonts w:ascii="Courier" w:hAnsi="Courier"/>
          <w:color w:val="000000"/>
        </w:rPr>
      </w:pPr>
      <w:r>
        <w:rPr>
          <w:color w:val="000000"/>
        </w:rPr>
        <w:t xml:space="preserve">Any vendor-specific extension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rsidR="00053D2E" w:rsidRDefault="00053D2E">
      <w:pPr>
        <w:ind w:left="720"/>
        <w:rPr>
          <w:rFonts w:ascii="Courier" w:hAnsi="Courier"/>
          <w:color w:val="000000"/>
        </w:rPr>
      </w:pPr>
    </w:p>
    <w:p w:rsidR="00053D2E" w:rsidRDefault="00053D2E">
      <w:pPr>
        <w:rPr>
          <w:b/>
          <w:color w:val="000000"/>
        </w:rPr>
      </w:pPr>
      <w:r>
        <w:rPr>
          <w:b/>
          <w:color w:val="000000"/>
        </w:rPr>
        <w:t>RULE 3.8.4</w:t>
      </w:r>
    </w:p>
    <w:p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rsidR="00053D2E" w:rsidRDefault="00053D2E">
      <w:pPr>
        <w:ind w:left="720"/>
        <w:rPr>
          <w:color w:val="000000"/>
        </w:rPr>
      </w:pPr>
    </w:p>
    <w:p w:rsidR="00053D2E" w:rsidRDefault="00053D2E">
      <w:pPr>
        <w:rPr>
          <w:b/>
          <w:color w:val="000000"/>
        </w:rPr>
      </w:pPr>
      <w:r>
        <w:rPr>
          <w:b/>
          <w:color w:val="000000"/>
        </w:rPr>
        <w:t>RULE 3.8.5</w:t>
      </w:r>
    </w:p>
    <w:p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rsidR="00053D2E" w:rsidRDefault="00053D2E">
      <w:pPr>
        <w:ind w:left="720"/>
        <w:rPr>
          <w:rFonts w:ascii="Courier" w:hAnsi="Courier"/>
          <w:color w:val="000000"/>
        </w:rPr>
      </w:pPr>
    </w:p>
    <w:p w:rsidR="00053D2E" w:rsidRDefault="00053D2E">
      <w:pPr>
        <w:rPr>
          <w:b/>
          <w:color w:val="000000"/>
        </w:rPr>
      </w:pPr>
      <w:r>
        <w:rPr>
          <w:b/>
          <w:color w:val="000000"/>
        </w:rPr>
        <w:t>RULE 3.8.6</w:t>
      </w:r>
    </w:p>
    <w:p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rsidR="00053D2E" w:rsidRDefault="00053D2E">
      <w:pPr>
        <w:ind w:left="720"/>
        <w:rPr>
          <w:color w:val="000000"/>
        </w:rPr>
      </w:pPr>
    </w:p>
    <w:p w:rsidR="00053D2E" w:rsidRDefault="00C5224D">
      <w:pPr>
        <w:rPr>
          <w:b/>
          <w:color w:val="000000"/>
        </w:rPr>
      </w:pPr>
      <w:r>
        <w:rPr>
          <w:b/>
          <w:color w:val="000000"/>
        </w:rPr>
        <w:t>OBSERVATION 3.8.2</w:t>
      </w:r>
    </w:p>
    <w:p w:rsidR="00053D2E" w:rsidRDefault="00053D2E">
      <w:pPr>
        <w:ind w:left="720"/>
        <w:rPr>
          <w:color w:val="000000"/>
        </w:rPr>
      </w:pPr>
      <w:r>
        <w:rPr>
          <w:color w:val="000000"/>
        </w:rPr>
        <w:t>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VXI</w:t>
      </w:r>
      <w:r>
        <w:rPr>
          <w:i/>
          <w:color w:val="000000"/>
        </w:rPr>
        <w:t>plug&amp;play</w:t>
      </w:r>
      <w:r>
        <w:rPr>
          <w:color w:val="000000"/>
        </w:rPr>
        <w:t xml:space="preserve"> applications and instrument drivers compiled without user-defined macros.</w:t>
      </w:r>
    </w:p>
    <w:p w:rsidR="00053D2E" w:rsidRDefault="00053D2E">
      <w:pPr>
        <w:rPr>
          <w:b/>
          <w:color w:val="000000"/>
        </w:rPr>
      </w:pPr>
      <w:r>
        <w:rPr>
          <w:color w:val="000000"/>
        </w:rPr>
        <w:br w:type="page"/>
      </w:r>
      <w:r w:rsidR="00C5224D">
        <w:rPr>
          <w:b/>
          <w:color w:val="000000"/>
        </w:rPr>
        <w:lastRenderedPageBreak/>
        <w:t>OBSERVATION 3.8.3</w:t>
      </w:r>
    </w:p>
    <w:p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rsidR="00053D2E" w:rsidRDefault="00053D2E">
      <w:pPr>
        <w:ind w:left="720"/>
        <w:rPr>
          <w:color w:val="000000"/>
        </w:rPr>
      </w:pPr>
    </w:p>
    <w:p w:rsidR="00053D2E" w:rsidRDefault="00053D2E">
      <w:pPr>
        <w:rPr>
          <w:b/>
          <w:color w:val="000000"/>
        </w:rPr>
      </w:pPr>
      <w:r>
        <w:rPr>
          <w:b/>
          <w:color w:val="000000"/>
        </w:rPr>
        <w:t>PERMISSION 3.8.3</w:t>
      </w:r>
    </w:p>
    <w:p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rsidR="00053D2E" w:rsidRDefault="00053D2E">
      <w:pPr>
        <w:rPr>
          <w:color w:val="000000"/>
        </w:rPr>
      </w:pPr>
    </w:p>
    <w:p w:rsidR="00053D2E" w:rsidRDefault="00C5224D">
      <w:pPr>
        <w:rPr>
          <w:b/>
          <w:color w:val="000000"/>
        </w:rPr>
      </w:pPr>
      <w:r>
        <w:rPr>
          <w:b/>
          <w:color w:val="000000"/>
        </w:rPr>
        <w:t>OBSERVATION 3.8.4</w:t>
      </w:r>
    </w:p>
    <w:p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rsidR="00053D2E" w:rsidRDefault="00053D2E">
      <w:pPr>
        <w:ind w:left="720"/>
        <w:rPr>
          <w:color w:val="000000"/>
        </w:rPr>
      </w:pPr>
    </w:p>
    <w:p w:rsidR="00053D2E" w:rsidRDefault="00053D2E">
      <w:pPr>
        <w:rPr>
          <w:b/>
          <w:color w:val="000000"/>
        </w:rPr>
      </w:pPr>
      <w:r>
        <w:rPr>
          <w:b/>
          <w:color w:val="000000"/>
        </w:rPr>
        <w:t>RECOMMENDATION 3.8.1</w:t>
      </w:r>
    </w:p>
    <w:p w:rsidR="00053D2E" w:rsidRDefault="00053D2E">
      <w:pPr>
        <w:ind w:left="720"/>
        <w:rPr>
          <w:color w:val="000000"/>
        </w:rPr>
      </w:pPr>
      <w:r>
        <w:rPr>
          <w:color w:val="000000"/>
        </w:rPr>
        <w:t xml:space="preserve">Non-compatible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rsidR="00053D2E" w:rsidRDefault="00053D2E">
      <w:pPr>
        <w:rPr>
          <w:b/>
          <w:color w:val="000000"/>
        </w:rPr>
      </w:pPr>
    </w:p>
    <w:p w:rsidR="00053D2E" w:rsidRDefault="00C5224D">
      <w:pPr>
        <w:rPr>
          <w:b/>
          <w:color w:val="000000"/>
        </w:rPr>
      </w:pPr>
      <w:r>
        <w:rPr>
          <w:b/>
          <w:color w:val="000000"/>
        </w:rPr>
        <w:t>OBSERVATION 3.8.5</w:t>
      </w:r>
    </w:p>
    <w:p w:rsidR="00053D2E" w:rsidRDefault="00053D2E">
      <w:pPr>
        <w:ind w:left="720"/>
        <w:rPr>
          <w:color w:val="000000"/>
        </w:rPr>
      </w:pPr>
      <w:r>
        <w:rPr>
          <w:color w:val="000000"/>
        </w:rPr>
        <w:t>Notice that not all compilers or interpreters can produce warning messages.</w:t>
      </w:r>
    </w:p>
    <w:p w:rsidR="00053D2E" w:rsidRDefault="00053D2E">
      <w:pPr>
        <w:ind w:left="720"/>
        <w:rPr>
          <w:rFonts w:ascii="Courier" w:hAnsi="Courier"/>
          <w:color w:val="000000"/>
        </w:rPr>
      </w:pPr>
    </w:p>
    <w:p w:rsidR="00053D2E" w:rsidRDefault="00053D2E">
      <w:pPr>
        <w:rPr>
          <w:b/>
          <w:color w:val="000000"/>
        </w:rPr>
      </w:pPr>
      <w:r>
        <w:rPr>
          <w:b/>
          <w:color w:val="000000"/>
        </w:rPr>
        <w:t>RULE 3.8.7</w:t>
      </w:r>
    </w:p>
    <w:p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rsidR="00053D2E" w:rsidRDefault="00053D2E">
      <w:pPr>
        <w:ind w:left="720"/>
        <w:rPr>
          <w:rFonts w:ascii="Courier" w:hAnsi="Courier"/>
          <w:color w:val="000000"/>
        </w:rPr>
      </w:pPr>
    </w:p>
    <w:p w:rsidR="00053D2E" w:rsidRDefault="00053D2E">
      <w:pPr>
        <w:rPr>
          <w:b/>
          <w:color w:val="000000"/>
        </w:rPr>
      </w:pPr>
      <w:r>
        <w:rPr>
          <w:b/>
          <w:color w:val="000000"/>
        </w:rPr>
        <w:t>RULE 3.8.8</w:t>
      </w:r>
    </w:p>
    <w:p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rsidR="00053D2E" w:rsidRDefault="00053D2E" w:rsidP="002625D2">
      <w:pPr>
        <w:pStyle w:val="TableHeader"/>
      </w:pPr>
      <w:r>
        <w:br w:type="page"/>
      </w:r>
      <w:bookmarkStart w:id="64" w:name="_Toc135113897"/>
      <w:r>
        <w:lastRenderedPageBreak/>
        <w:t xml:space="preserve">Table 3.8.1. </w:t>
      </w:r>
      <w:r w:rsidR="009B7777">
        <w:t xml:space="preserve">Bit Pattern for </w:t>
      </w:r>
      <w:r>
        <w:t>Attributes</w:t>
      </w:r>
      <w:bookmarkEnd w:id="64"/>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Pass by value or by reference</w:t>
      </w:r>
    </w:p>
    <w:p w:rsidR="00053D2E" w:rsidRDefault="00053D2E">
      <w:pPr>
        <w:tabs>
          <w:tab w:val="left" w:pos="1260"/>
          <w:tab w:val="left" w:pos="1620"/>
        </w:tabs>
        <w:ind w:left="630"/>
      </w:pPr>
      <w:r>
        <w:tab/>
        <w:t>0 = by value</w:t>
      </w:r>
    </w:p>
    <w:p w:rsidR="00053D2E" w:rsidRDefault="00053D2E">
      <w:pPr>
        <w:tabs>
          <w:tab w:val="left" w:pos="1260"/>
          <w:tab w:val="left" w:pos="1620"/>
        </w:tabs>
        <w:ind w:left="630"/>
      </w:pPr>
      <w:r>
        <w:tab/>
        <w:t>1 = by reference</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attribute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 14:  Attribute class association</w:t>
      </w:r>
    </w:p>
    <w:p w:rsidR="00053D2E" w:rsidRDefault="00053D2E">
      <w:pPr>
        <w:tabs>
          <w:tab w:val="left" w:pos="1260"/>
          <w:tab w:val="left" w:pos="1620"/>
        </w:tabs>
        <w:ind w:left="630"/>
      </w:pPr>
      <w:r>
        <w:tab/>
        <w:t>0 = defined by the VISA template or an individual resource</w:t>
      </w:r>
    </w:p>
    <w:p w:rsidR="00053D2E" w:rsidRDefault="00053D2E">
      <w:pPr>
        <w:tabs>
          <w:tab w:val="left" w:pos="1260"/>
          <w:tab w:val="left" w:pos="1620"/>
        </w:tabs>
        <w:ind w:left="630"/>
      </w:pPr>
      <w:r>
        <w:tab/>
        <w:t>1 = defined by an event</w:t>
      </w:r>
    </w:p>
    <w:p w:rsidR="00053D2E" w:rsidRDefault="00053D2E">
      <w:pPr>
        <w:tabs>
          <w:tab w:val="left" w:pos="1260"/>
          <w:tab w:val="left" w:pos="1620"/>
        </w:tabs>
        <w:ind w:left="630"/>
      </w:pPr>
      <w:r>
        <w:t>Bits 13-12:  Reserved (always 0)</w:t>
      </w:r>
    </w:p>
    <w:p w:rsidR="00053D2E" w:rsidRDefault="00053D2E">
      <w:pPr>
        <w:tabs>
          <w:tab w:val="left" w:pos="1260"/>
          <w:tab w:val="left" w:pos="1620"/>
        </w:tabs>
        <w:ind w:left="630"/>
      </w:pPr>
      <w:r>
        <w:t>Bits 11-0:  Unique sequence value</w:t>
      </w:r>
    </w:p>
    <w:p w:rsidR="00053D2E" w:rsidRDefault="00053D2E"/>
    <w:p w:rsidR="00053D2E" w:rsidRDefault="00053D2E"/>
    <w:p w:rsidR="00053D2E" w:rsidRDefault="00053D2E" w:rsidP="002625D2">
      <w:pPr>
        <w:pStyle w:val="TableHeader"/>
      </w:pPr>
      <w:bookmarkStart w:id="65" w:name="_Toc135113898"/>
      <w:r>
        <w:t xml:space="preserve">Table 3.8.2. </w:t>
      </w:r>
      <w:r w:rsidR="009B7777">
        <w:t xml:space="preserve">Bit Pattern for </w:t>
      </w:r>
      <w:r>
        <w:t>Status Codes</w:t>
      </w:r>
      <w:bookmarkEnd w:id="65"/>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Success or failure</w:t>
      </w:r>
    </w:p>
    <w:p w:rsidR="00053D2E" w:rsidRDefault="00053D2E">
      <w:pPr>
        <w:tabs>
          <w:tab w:val="left" w:pos="1260"/>
          <w:tab w:val="left" w:pos="1620"/>
        </w:tabs>
        <w:ind w:left="630"/>
      </w:pPr>
      <w:r>
        <w:tab/>
        <w:t>0 = success or warning</w:t>
      </w:r>
    </w:p>
    <w:p w:rsidR="00053D2E" w:rsidRDefault="00053D2E">
      <w:pPr>
        <w:tabs>
          <w:tab w:val="left" w:pos="1260"/>
          <w:tab w:val="left" w:pos="1620"/>
        </w:tabs>
        <w:ind w:left="630"/>
      </w:pPr>
      <w:r>
        <w:tab/>
        <w:t>1 = error</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status code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Bits 14-12:  Reserved (always 0)</w:t>
      </w:r>
    </w:p>
    <w:p w:rsidR="00053D2E" w:rsidRDefault="00053D2E">
      <w:pPr>
        <w:tabs>
          <w:tab w:val="left" w:pos="1260"/>
          <w:tab w:val="left" w:pos="1620"/>
        </w:tabs>
        <w:ind w:left="630"/>
      </w:pPr>
      <w:r>
        <w:t>Bits 11-0:  Unique sequence value</w:t>
      </w:r>
    </w:p>
    <w:p w:rsidR="00053D2E" w:rsidRDefault="00053D2E"/>
    <w:p w:rsidR="00053D2E" w:rsidRDefault="00053D2E">
      <w:pPr>
        <w:rPr>
          <w:b/>
          <w:color w:val="000000"/>
        </w:rPr>
      </w:pPr>
      <w:r>
        <w:rPr>
          <w:b/>
          <w:color w:val="000000"/>
        </w:rPr>
        <w:t>RULE 3.8.9</w:t>
      </w:r>
    </w:p>
    <w:p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rsidR="00053D2E" w:rsidRDefault="00053D2E">
      <w:pPr>
        <w:ind w:left="720"/>
        <w:rPr>
          <w:rFonts w:ascii="Courier" w:hAnsi="Courier"/>
          <w:color w:val="000000"/>
        </w:rPr>
      </w:pPr>
    </w:p>
    <w:p w:rsidR="00053D2E" w:rsidRDefault="00C5224D">
      <w:pPr>
        <w:rPr>
          <w:b/>
          <w:color w:val="000000"/>
        </w:rPr>
      </w:pPr>
      <w:r>
        <w:rPr>
          <w:b/>
          <w:color w:val="000000"/>
        </w:rPr>
        <w:t>OBSERVATION 3.8.6</w:t>
      </w:r>
    </w:p>
    <w:p w:rsidR="00053D2E" w:rsidRDefault="00053D2E">
      <w:pPr>
        <w:ind w:left="720"/>
        <w:rPr>
          <w:color w:val="000000"/>
        </w:rPr>
      </w:pPr>
      <w:r>
        <w:rPr>
          <w:color w:val="000000"/>
        </w:rPr>
        <w:t>All VISA-defined attributes and status codes listed in Tables 3.3.1 and 3.4.1 are consistent with the coding scheme presented in Tables 3.8.1 and 3.8.2.</w:t>
      </w:r>
    </w:p>
    <w:p w:rsidR="00053D2E" w:rsidRDefault="00053D2E">
      <w:pPr>
        <w:rPr>
          <w:color w:val="000000"/>
        </w:rPr>
      </w:pPr>
    </w:p>
    <w:p w:rsidR="00053D2E" w:rsidRDefault="00053D2E">
      <w:pPr>
        <w:rPr>
          <w:b/>
          <w:color w:val="000000"/>
        </w:rPr>
        <w:sectPr w:rsidR="00053D2E">
          <w:headerReference w:type="even" r:id="rId50"/>
          <w:headerReference w:type="default" r:id="rId51"/>
          <w:footerReference w:type="even" r:id="rId52"/>
          <w:footerReference w:type="default" r:id="rId53"/>
          <w:pgSz w:w="12240" w:h="15840"/>
          <w:pgMar w:top="1440" w:right="1440" w:bottom="-1440" w:left="1440" w:header="720" w:footer="720" w:gutter="0"/>
          <w:cols w:space="720"/>
          <w:noEndnote/>
        </w:sectPr>
      </w:pPr>
    </w:p>
    <w:p w:rsidR="00053D2E" w:rsidRDefault="00053D2E" w:rsidP="00557285">
      <w:pPr>
        <w:pStyle w:val="Heading1"/>
      </w:pPr>
      <w:bookmarkStart w:id="66" w:name="_Toc27553303"/>
      <w:bookmarkStart w:id="67" w:name="_Toc135113834"/>
      <w:r>
        <w:lastRenderedPageBreak/>
        <w:t>Appendix A</w:t>
      </w:r>
      <w:r w:rsidR="000E1B8E">
        <w:tab/>
      </w:r>
      <w:r>
        <w:t>Implementation Files</w:t>
      </w:r>
      <w:bookmarkEnd w:id="66"/>
      <w:bookmarkEnd w:id="67"/>
    </w:p>
    <w:p w:rsidR="00053D2E" w:rsidRDefault="00053D2E">
      <w:pPr>
        <w:rPr>
          <w:b/>
          <w:color w:val="000000"/>
          <w:sz w:val="36"/>
        </w:rPr>
      </w:pPr>
    </w:p>
    <w:p w:rsidR="00053D2E" w:rsidRDefault="00053D2E" w:rsidP="00557285">
      <w:pPr>
        <w:pStyle w:val="Heading2"/>
      </w:pPr>
      <w:bookmarkStart w:id="68" w:name="_Toc27553304"/>
      <w:bookmarkStart w:id="69" w:name="_Toc135113835"/>
      <w:r>
        <w:t>A.1</w:t>
      </w:r>
      <w:r w:rsidR="000E1B8E">
        <w:tab/>
      </w:r>
      <w:r w:rsidR="0015655D">
        <w:t xml:space="preserve">Contents of </w:t>
      </w:r>
      <w:r>
        <w:t>visatype.h File</w:t>
      </w:r>
      <w:bookmarkEnd w:id="68"/>
      <w:bookmarkEnd w:id="69"/>
    </w:p>
    <w:p w:rsidR="00053D2E" w:rsidRDefault="00053D2E">
      <w:pPr>
        <w:rPr>
          <w:color w:val="000000"/>
        </w:rPr>
      </w:pPr>
    </w:p>
    <w:p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 version as the actual file installed on the system.</w:t>
      </w:r>
    </w:p>
    <w:p w:rsidR="00053D2E" w:rsidRDefault="00053D2E">
      <w:pPr>
        <w:rPr>
          <w:color w:val="000000"/>
        </w:rPr>
      </w:pPr>
    </w:p>
    <w:p w:rsidR="00053D2E" w:rsidRDefault="00053D2E">
      <w:pPr>
        <w:rPr>
          <w:rFonts w:ascii="Courier" w:hAnsi="Courier"/>
          <w:sz w:val="16"/>
        </w:rPr>
      </w:pPr>
      <w:r>
        <w:rPr>
          <w:rFonts w:ascii="Courier" w:hAnsi="Courier"/>
          <w:sz w:val="16"/>
        </w:rPr>
        <w:t>/*---------------------------------------------------------------------------*/</w:t>
      </w:r>
    </w:p>
    <w:p w:rsidR="00BD04AD" w:rsidRDefault="00BD04AD">
      <w:pPr>
        <w:rPr>
          <w:rFonts w:ascii="Courier" w:hAnsi="Courier"/>
          <w:sz w:val="16"/>
        </w:rPr>
      </w:pPr>
      <w:r w:rsidRPr="00BD04AD">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VISATYPE.H                                                      */</w:t>
      </w:r>
    </w:p>
    <w:p w:rsidR="00053D2E" w:rsidRDefault="00053D2E">
      <w:pPr>
        <w:rPr>
          <w:rFonts w:ascii="Courier" w:hAnsi="Courier"/>
          <w:sz w:val="16"/>
        </w:rPr>
      </w:pPr>
      <w:r>
        <w:rPr>
          <w:rFonts w:ascii="Courier" w:hAnsi="Courier"/>
          <w:sz w:val="16"/>
        </w:rPr>
        <w:t xml:space="preserve">/* Date    : </w:t>
      </w:r>
      <w:r w:rsidR="003D7127">
        <w:rPr>
          <w:rFonts w:ascii="Courier" w:hAnsi="Courier"/>
          <w:sz w:val="16"/>
        </w:rPr>
        <w:t>0</w:t>
      </w:r>
      <w:r w:rsidR="00F63651">
        <w:rPr>
          <w:rFonts w:ascii="Courier" w:hAnsi="Courier"/>
          <w:sz w:val="16"/>
        </w:rPr>
        <w:t>2</w:t>
      </w:r>
      <w:r w:rsidR="003D7127">
        <w:rPr>
          <w:rFonts w:ascii="Courier" w:hAnsi="Courier"/>
          <w:sz w:val="16"/>
        </w:rPr>
        <w:t>-</w:t>
      </w:r>
      <w:r w:rsidR="00F63651">
        <w:rPr>
          <w:rFonts w:ascii="Courier" w:hAnsi="Courier"/>
          <w:sz w:val="16"/>
        </w:rPr>
        <w:t>01</w:t>
      </w:r>
      <w:r w:rsidR="00A362AD">
        <w:rPr>
          <w:rFonts w:ascii="Courier" w:hAnsi="Courier"/>
          <w:sz w:val="16"/>
        </w:rPr>
        <w:t>-201</w:t>
      </w:r>
      <w:r w:rsidR="00F63651">
        <w:rPr>
          <w:rFonts w:ascii="Courier" w:hAnsi="Courier"/>
          <w:sz w:val="16"/>
        </w:rPr>
        <w:t>6</w:t>
      </w:r>
      <w:r>
        <w:rPr>
          <w:rFonts w:ascii="Courier" w:hAnsi="Courier"/>
          <w:sz w:val="16"/>
        </w:rPr>
        <w:t xml:space="preserve">                                                      */</w:t>
      </w:r>
    </w:p>
    <w:p w:rsidR="00053D2E" w:rsidRDefault="00053D2E">
      <w:pPr>
        <w:rPr>
          <w:rFonts w:ascii="Courier" w:hAnsi="Courier"/>
          <w:sz w:val="16"/>
        </w:rPr>
      </w:pPr>
      <w:r>
        <w:rPr>
          <w:rFonts w:ascii="Courier" w:hAnsi="Courier"/>
          <w:sz w:val="16"/>
        </w:rPr>
        <w:t>/* Purpose : Fundamental VISA data types and macro definitions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__VISATYPE_HEADER__</w:t>
      </w:r>
    </w:p>
    <w:p w:rsidR="00053D2E" w:rsidRDefault="00053D2E">
      <w:pPr>
        <w:rPr>
          <w:rFonts w:ascii="Courier" w:hAnsi="Courier"/>
          <w:sz w:val="16"/>
        </w:rPr>
      </w:pPr>
      <w:r>
        <w:rPr>
          <w:rFonts w:ascii="Courier" w:hAnsi="Courier"/>
          <w:sz w:val="16"/>
        </w:rPr>
        <w:t>#define __VISATYPE_HEADER__</w:t>
      </w:r>
    </w:p>
    <w:p w:rsidR="00053D2E" w:rsidRDefault="00053D2E">
      <w:pPr>
        <w:rPr>
          <w:rFonts w:ascii="Courier" w:hAnsi="Courier"/>
          <w:sz w:val="16"/>
        </w:rPr>
      </w:pPr>
    </w:p>
    <w:p w:rsidR="00E75B8B" w:rsidRPr="00E75B8B" w:rsidRDefault="00E75B8B" w:rsidP="00E75B8B">
      <w:pPr>
        <w:rPr>
          <w:rFonts w:ascii="Courier" w:hAnsi="Courier"/>
          <w:sz w:val="16"/>
        </w:rPr>
      </w:pPr>
      <w:r w:rsidRPr="00E75B8B">
        <w:rPr>
          <w:rFonts w:ascii="Courier" w:hAnsi="Courier"/>
          <w:sz w:val="16"/>
        </w:rPr>
        <w:t>#if defined(_WIN64)</w:t>
      </w:r>
    </w:p>
    <w:p w:rsidR="00E75B8B" w:rsidRPr="00E75B8B" w:rsidRDefault="00E75B8B" w:rsidP="00E75B8B">
      <w:pPr>
        <w:rPr>
          <w:rFonts w:ascii="Courier" w:hAnsi="Courier"/>
          <w:sz w:val="16"/>
        </w:rPr>
      </w:pPr>
      <w:r w:rsidRPr="00E75B8B">
        <w:rPr>
          <w:rFonts w:ascii="Courier" w:hAnsi="Courier"/>
          <w:sz w:val="16"/>
        </w:rPr>
        <w:t>#define _VI_FAR</w:t>
      </w:r>
    </w:p>
    <w:p w:rsidR="00E75B8B" w:rsidRPr="00E75B8B" w:rsidRDefault="00E75B8B" w:rsidP="00E75B8B">
      <w:pPr>
        <w:rPr>
          <w:rFonts w:ascii="Courier" w:hAnsi="Courier"/>
          <w:sz w:val="16"/>
        </w:rPr>
      </w:pPr>
      <w:r w:rsidRPr="00E75B8B">
        <w:rPr>
          <w:rFonts w:ascii="Courier" w:hAnsi="Courier"/>
          <w:sz w:val="16"/>
        </w:rPr>
        <w:t>#define _VI_FUNC            __fastcall</w:t>
      </w:r>
    </w:p>
    <w:p w:rsidR="00E75B8B" w:rsidRPr="00E75B8B" w:rsidRDefault="00E75B8B" w:rsidP="00E75B8B">
      <w:pPr>
        <w:rPr>
          <w:rFonts w:ascii="Courier" w:hAnsi="Courier"/>
          <w:sz w:val="16"/>
        </w:rPr>
      </w:pPr>
      <w:r w:rsidRPr="00E75B8B">
        <w:rPr>
          <w:rFonts w:ascii="Courier" w:hAnsi="Courier"/>
          <w:sz w:val="16"/>
        </w:rPr>
        <w:t>#define _VI_FUNCC           __fastcall</w:t>
      </w:r>
    </w:p>
    <w:p w:rsidR="00E75B8B" w:rsidRPr="00E75B8B" w:rsidRDefault="00E75B8B" w:rsidP="00E75B8B">
      <w:pPr>
        <w:rPr>
          <w:rFonts w:ascii="Courier" w:hAnsi="Courier"/>
          <w:sz w:val="16"/>
        </w:rPr>
      </w:pPr>
      <w:r w:rsidRPr="00E75B8B">
        <w:rPr>
          <w:rFonts w:ascii="Courier" w:hAnsi="Courier"/>
          <w:sz w:val="16"/>
        </w:rPr>
        <w:t>#define _VI_FUNCH           __fastcall</w:t>
      </w:r>
    </w:p>
    <w:p w:rsidR="00E75B8B" w:rsidRPr="00E75B8B" w:rsidRDefault="00E75B8B" w:rsidP="00E75B8B">
      <w:pPr>
        <w:rPr>
          <w:rFonts w:ascii="Courier" w:hAnsi="Courier"/>
          <w:sz w:val="16"/>
        </w:rPr>
      </w:pPr>
      <w:r w:rsidRPr="00E75B8B">
        <w:rPr>
          <w:rFonts w:ascii="Courier" w:hAnsi="Courier"/>
          <w:sz w:val="16"/>
        </w:rPr>
        <w:t>#define _VI_SIGNED          signed</w:t>
      </w:r>
    </w:p>
    <w:p w:rsidR="00053D2E" w:rsidRDefault="00E75B8B">
      <w:pPr>
        <w:rPr>
          <w:rFonts w:ascii="Courier" w:hAnsi="Courier"/>
          <w:sz w:val="16"/>
        </w:rPr>
      </w:pPr>
      <w:r w:rsidRPr="00E75B8B">
        <w:rPr>
          <w:rFonts w:ascii="Courier" w:hAnsi="Courier"/>
          <w:sz w:val="14"/>
        </w:rPr>
        <w:t>#elif (defined(WIN32)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rsidR="00053D2E" w:rsidRPr="00AA605F" w:rsidRDefault="00053D2E">
      <w:pPr>
        <w:rPr>
          <w:rFonts w:ascii="Courier" w:hAnsi="Courier"/>
          <w:sz w:val="16"/>
          <w:lang w:val="es-ES"/>
        </w:rPr>
      </w:pPr>
      <w:r w:rsidRPr="00AA605F">
        <w:rPr>
          <w:rFonts w:ascii="Courier" w:hAnsi="Courier"/>
          <w:sz w:val="16"/>
          <w:lang w:val="es-ES"/>
        </w:rPr>
        <w:t>#define _VI_FUNC            __stdcall</w:t>
      </w:r>
    </w:p>
    <w:p w:rsidR="00053D2E" w:rsidRPr="00AA605F" w:rsidRDefault="00053D2E">
      <w:pPr>
        <w:rPr>
          <w:rFonts w:ascii="Courier" w:hAnsi="Courier"/>
          <w:sz w:val="16"/>
          <w:lang w:val="es-ES"/>
        </w:rPr>
      </w:pPr>
      <w:r w:rsidRPr="00AA605F">
        <w:rPr>
          <w:rFonts w:ascii="Courier" w:hAnsi="Courier"/>
          <w:sz w:val="16"/>
          <w:lang w:val="es-ES"/>
        </w:rPr>
        <w:t>#define _VI_FUNCC           __cdecl</w:t>
      </w:r>
    </w:p>
    <w:p w:rsidR="00053D2E" w:rsidRDefault="00053D2E">
      <w:pPr>
        <w:rPr>
          <w:rFonts w:ascii="Courier" w:hAnsi="Courier"/>
          <w:sz w:val="16"/>
        </w:rPr>
      </w:pPr>
      <w:r>
        <w:rPr>
          <w:rFonts w:ascii="Courier" w:hAnsi="Courier"/>
          <w:sz w:val="16"/>
        </w:rPr>
        <w:t>#define _VI_FUNCH           __stdcall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defined(_CVI_) &amp;&amp; defined(_NI_i386_)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            _pascal</w:t>
      </w:r>
    </w:p>
    <w:p w:rsidR="00053D2E" w:rsidRDefault="00053D2E">
      <w:pPr>
        <w:rPr>
          <w:rFonts w:ascii="Courier" w:hAnsi="Courier"/>
          <w:sz w:val="16"/>
        </w:rPr>
      </w:pPr>
      <w:r>
        <w:rPr>
          <w:rFonts w:ascii="Courier" w:hAnsi="Courier"/>
          <w:sz w:val="16"/>
        </w:rPr>
        <w:t>#define _VI_FUNCC</w:t>
      </w:r>
    </w:p>
    <w:p w:rsidR="00053D2E" w:rsidRDefault="00053D2E">
      <w:pPr>
        <w:rPr>
          <w:rFonts w:ascii="Courier" w:hAnsi="Courier"/>
          <w:sz w:val="16"/>
        </w:rPr>
      </w:pPr>
      <w:r>
        <w:rPr>
          <w:rFonts w:ascii="Courier" w:hAnsi="Courier"/>
          <w:sz w:val="16"/>
        </w:rPr>
        <w:t>#define _VI_FUNCH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(defined(_WINDOWS) || defined(_Windows)) &amp;&amp; !defined(_NI_mswin16_)</w:t>
      </w:r>
    </w:p>
    <w:p w:rsidR="00053D2E" w:rsidRDefault="00053D2E">
      <w:pPr>
        <w:rPr>
          <w:rFonts w:ascii="Courier" w:hAnsi="Courier"/>
          <w:sz w:val="16"/>
        </w:rPr>
      </w:pPr>
      <w:r>
        <w:rPr>
          <w:rFonts w:ascii="Courier" w:hAnsi="Courier"/>
          <w:sz w:val="16"/>
        </w:rPr>
        <w:t>#define _VI_FAR             _far</w:t>
      </w:r>
    </w:p>
    <w:p w:rsidR="00053D2E" w:rsidRDefault="00053D2E">
      <w:pPr>
        <w:rPr>
          <w:rFonts w:ascii="Courier" w:hAnsi="Courier"/>
          <w:sz w:val="16"/>
        </w:rPr>
      </w:pPr>
      <w:r>
        <w:rPr>
          <w:rFonts w:ascii="Courier" w:hAnsi="Courier"/>
          <w:sz w:val="16"/>
        </w:rPr>
        <w:t>#define _VI_FUNC            _far _pascal _export</w:t>
      </w:r>
    </w:p>
    <w:p w:rsidR="00053D2E" w:rsidRDefault="00053D2E">
      <w:pPr>
        <w:rPr>
          <w:rFonts w:ascii="Courier" w:hAnsi="Courier"/>
          <w:sz w:val="16"/>
        </w:rPr>
      </w:pPr>
      <w:r>
        <w:rPr>
          <w:rFonts w:ascii="Courier" w:hAnsi="Courier"/>
          <w:sz w:val="16"/>
        </w:rPr>
        <w:t>#define _VI_FUNCC           _far _cdecl  _export</w:t>
      </w:r>
    </w:p>
    <w:p w:rsidR="00053D2E" w:rsidRDefault="00053D2E">
      <w:pPr>
        <w:rPr>
          <w:rFonts w:ascii="Courier" w:hAnsi="Courier"/>
          <w:sz w:val="16"/>
        </w:rPr>
      </w:pPr>
      <w:r>
        <w:rPr>
          <w:rFonts w:ascii="Courier" w:hAnsi="Courier"/>
          <w:sz w:val="16"/>
        </w:rPr>
        <w:t>#define _VI_FUNCH           _far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(defined(hpux) || defined(__hpux)) &amp;&amp; (defined(__cplusplus) || defined(__cplusplus__))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w:t>
      </w:r>
    </w:p>
    <w:p w:rsidR="00053D2E" w:rsidRDefault="00053D2E">
      <w:pPr>
        <w:rPr>
          <w:rFonts w:ascii="Courier" w:hAnsi="Courier"/>
          <w:sz w:val="16"/>
        </w:rPr>
      </w:pPr>
      <w:r>
        <w:rPr>
          <w:rFonts w:ascii="Courier" w:hAnsi="Courier"/>
          <w:sz w:val="16"/>
        </w:rPr>
        <w:t>#else</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_VI_ERROR           (-2147483647L-1)  /* 0x80000000 */</w:t>
      </w:r>
    </w:p>
    <w:p w:rsidR="00053D2E" w:rsidRDefault="00053D2E">
      <w:pPr>
        <w:rPr>
          <w:rFonts w:ascii="Courier" w:hAnsi="Courier"/>
          <w:sz w:val="16"/>
        </w:rPr>
      </w:pPr>
      <w:r>
        <w:rPr>
          <w:rFonts w:ascii="Courier" w:hAnsi="Courier"/>
          <w:sz w:val="16"/>
        </w:rPr>
        <w:t>#define _VI_PTR             _VI_FAR *</w:t>
      </w:r>
    </w:p>
    <w:p w:rsidR="00053D2E" w:rsidRDefault="00053D2E">
      <w:pPr>
        <w:rPr>
          <w:rFonts w:ascii="Courier" w:hAnsi="Courier"/>
          <w:sz w:val="16"/>
        </w:rPr>
      </w:pPr>
      <w:r>
        <w:rPr>
          <w:rFonts w:ascii="Courier" w:hAnsi="Courier"/>
          <w:sz w:val="16"/>
        </w:rPr>
        <w:br w:type="page"/>
      </w:r>
      <w:r>
        <w:rPr>
          <w:rFonts w:ascii="Courier" w:hAnsi="Courier"/>
          <w:sz w:val="16"/>
        </w:rPr>
        <w:lastRenderedPageBreak/>
        <w:t>/*- VISA Types --------------------------------------------------------------*/</w:t>
      </w:r>
    </w:p>
    <w:p w:rsidR="00053D2E" w:rsidRDefault="00053D2E">
      <w:pPr>
        <w:rPr>
          <w:rFonts w:ascii="Courier" w:hAnsi="Courier"/>
          <w:sz w:val="16"/>
        </w:rPr>
      </w:pPr>
    </w:p>
    <w:p w:rsidR="007B3D5B" w:rsidRPr="007B3D5B" w:rsidRDefault="007B3D5B" w:rsidP="007B3D5B">
      <w:pPr>
        <w:rPr>
          <w:rFonts w:ascii="Courier" w:hAnsi="Courier"/>
          <w:sz w:val="16"/>
        </w:rPr>
      </w:pPr>
      <w:r w:rsidRPr="007B3D5B">
        <w:rPr>
          <w:rFonts w:ascii="Courier" w:hAnsi="Courier"/>
          <w:sz w:val="16"/>
        </w:rPr>
        <w:t>#ifndef _VI_INT64_UINT64_DEFINED</w:t>
      </w:r>
    </w:p>
    <w:p w:rsidR="007B3D5B" w:rsidRPr="007B3D5B" w:rsidRDefault="007B3D5B" w:rsidP="007B3D5B">
      <w:pPr>
        <w:rPr>
          <w:rFonts w:ascii="Courier" w:hAnsi="Courier"/>
          <w:sz w:val="16"/>
        </w:rPr>
      </w:pPr>
      <w:r w:rsidRPr="007B3D5B">
        <w:rPr>
          <w:rFonts w:ascii="Courier" w:hAnsi="Courier"/>
          <w:sz w:val="16"/>
        </w:rPr>
        <w:t>#if defined(_WIN64) || ((defined(WIN32) || defined(_WIN32) || defined(__WIN32__) || defined(__NT__)) &amp;&amp; !defined(_NI_mswin16_))</w:t>
      </w:r>
    </w:p>
    <w:p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r w:rsidR="00C32CD4">
        <w:rPr>
          <w:rFonts w:ascii="Courier" w:hAnsi="Courier"/>
          <w:sz w:val="16"/>
        </w:rPr>
        <w:t xml:space="preserve"> </w:t>
      </w:r>
      <w:r w:rsidR="00C32CD4" w:rsidRPr="00BC0367">
        <w:rPr>
          <w:rFonts w:ascii="Courier" w:hAnsi="Courier"/>
          <w:sz w:val="16"/>
        </w:rPr>
        <w:t>|| (defined(__GNUC__) &amp;&amp; (__GNUC__ &gt;= 3)) || (defined(__clang__) &amp;&amp; (__clang_major__ &gt;= 3))</w:t>
      </w:r>
    </w:p>
    <w:p w:rsidR="007B3D5B" w:rsidRPr="007B3D5B" w:rsidRDefault="007B3D5B" w:rsidP="007B3D5B">
      <w:pPr>
        <w:rPr>
          <w:rFonts w:ascii="Courier" w:hAnsi="Courier"/>
          <w:sz w:val="16"/>
        </w:rPr>
      </w:pPr>
      <w:r w:rsidRPr="007B3D5B">
        <w:rPr>
          <w:rFonts w:ascii="Courier" w:hAnsi="Courier"/>
          <w:sz w:val="16"/>
        </w:rPr>
        <w:t>typedef unsigned   __int64  ViUInt64;</w:t>
      </w:r>
    </w:p>
    <w:p w:rsidR="007B3D5B" w:rsidRPr="007B3D5B" w:rsidRDefault="007B3D5B" w:rsidP="007B3D5B">
      <w:pPr>
        <w:rPr>
          <w:rFonts w:ascii="Courier" w:hAnsi="Courier"/>
          <w:sz w:val="16"/>
        </w:rPr>
      </w:pPr>
      <w:r w:rsidRPr="007B3D5B">
        <w:rPr>
          <w:rFonts w:ascii="Courier" w:hAnsi="Courier"/>
          <w:sz w:val="16"/>
        </w:rPr>
        <w:t>typedef _VI_SIGNED __int64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defined(_WIN64)</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#elif defined(__GNUC__) &amp;&amp; (__GNUC__ &gt;= 3)</w:t>
      </w:r>
    </w:p>
    <w:p w:rsidR="007B3D5B" w:rsidRPr="007B3D5B" w:rsidRDefault="007B3D5B" w:rsidP="007B3D5B">
      <w:pPr>
        <w:rPr>
          <w:rFonts w:ascii="Courier" w:hAnsi="Courier"/>
          <w:sz w:val="16"/>
        </w:rPr>
      </w:pPr>
      <w:r w:rsidRPr="007B3D5B">
        <w:rPr>
          <w:rFonts w:ascii="Courier" w:hAnsi="Courier"/>
          <w:sz w:val="16"/>
        </w:rPr>
        <w:t>#include &lt;limits.h&gt;</w:t>
      </w:r>
    </w:p>
    <w:p w:rsidR="007B3D5B" w:rsidRPr="007B3D5B" w:rsidRDefault="007B3D5B" w:rsidP="007B3D5B">
      <w:pPr>
        <w:rPr>
          <w:rFonts w:ascii="Courier" w:hAnsi="Courier"/>
          <w:sz w:val="16"/>
        </w:rPr>
      </w:pPr>
      <w:r w:rsidRPr="007B3D5B">
        <w:rPr>
          <w:rFonts w:ascii="Courier" w:hAnsi="Courier"/>
          <w:sz w:val="16"/>
        </w:rPr>
        <w:t>#include &lt;sys/types.h&gt;</w:t>
      </w:r>
    </w:p>
    <w:p w:rsidR="007B3D5B" w:rsidRPr="00531C43" w:rsidRDefault="007B3D5B" w:rsidP="007B3D5B">
      <w:pPr>
        <w:rPr>
          <w:rFonts w:ascii="Courier" w:hAnsi="Courier"/>
          <w:sz w:val="16"/>
        </w:rPr>
      </w:pPr>
      <w:r w:rsidRPr="00531C43">
        <w:rPr>
          <w:rFonts w:ascii="Courier" w:hAnsi="Courier"/>
          <w:sz w:val="16"/>
        </w:rPr>
        <w:t>typedef u_int64_t           ViUInt64;</w:t>
      </w:r>
    </w:p>
    <w:p w:rsidR="007B3D5B" w:rsidRPr="007B3D5B" w:rsidRDefault="007B3D5B" w:rsidP="007B3D5B">
      <w:pPr>
        <w:rPr>
          <w:rFonts w:ascii="Courier" w:hAnsi="Courier"/>
          <w:sz w:val="16"/>
        </w:rPr>
      </w:pPr>
      <w:r w:rsidRPr="007B3D5B">
        <w:rPr>
          <w:rFonts w:ascii="Courier" w:hAnsi="Courier"/>
          <w:sz w:val="16"/>
        </w:rPr>
        <w:t>typedef int64_t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defined(LONG_MAX) &amp;&amp; (LONG_MAX &gt; 0x7FFFFFFFL)</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platform does not support 64-bit types */</w:t>
      </w:r>
    </w:p>
    <w:p w:rsidR="007B3D5B" w:rsidRPr="007B3D5B" w:rsidRDefault="007B3D5B" w:rsidP="007B3D5B">
      <w:pPr>
        <w:rPr>
          <w:rFonts w:ascii="Courier" w:hAnsi="Courier"/>
          <w:sz w:val="16"/>
        </w:rPr>
      </w:pPr>
      <w:r w:rsidRPr="007B3D5B">
        <w:rPr>
          <w:rFonts w:ascii="Courier" w:hAnsi="Courier"/>
          <w:sz w:val="16"/>
        </w:rPr>
        <w:t>#endif</w:t>
      </w:r>
    </w:p>
    <w:p w:rsidR="007B3D5B" w:rsidRDefault="007B3D5B" w:rsidP="007B3D5B">
      <w:pPr>
        <w:rPr>
          <w:rFonts w:ascii="Courier" w:hAnsi="Courier"/>
          <w:sz w:val="16"/>
        </w:rPr>
      </w:pPr>
      <w:r w:rsidRPr="007B3D5B">
        <w:rPr>
          <w:rFonts w:ascii="Courier" w:hAnsi="Courier"/>
          <w:sz w:val="16"/>
        </w:rPr>
        <w:t>#endif</w:t>
      </w:r>
      <w:r w:rsidRPr="007B3D5B" w:rsidDel="007B3D5B">
        <w:rPr>
          <w:rFonts w:ascii="Courier" w:hAnsi="Courier"/>
          <w:sz w:val="16"/>
        </w:rPr>
        <w:t xml:space="preserve"> </w:t>
      </w:r>
    </w:p>
    <w:p w:rsidR="0078027B" w:rsidRPr="0078027B" w:rsidRDefault="0078027B" w:rsidP="0078027B">
      <w:pPr>
        <w:rPr>
          <w:rFonts w:ascii="Courier" w:hAnsi="Courier"/>
          <w:sz w:val="16"/>
        </w:rPr>
      </w:pPr>
    </w:p>
    <w:p w:rsidR="0078027B" w:rsidRPr="0078027B" w:rsidRDefault="0078027B" w:rsidP="0078027B">
      <w:pPr>
        <w:rPr>
          <w:rFonts w:ascii="Courier" w:hAnsi="Courier"/>
          <w:sz w:val="16"/>
        </w:rPr>
      </w:pPr>
      <w:r w:rsidRPr="0078027B">
        <w:rPr>
          <w:rFonts w:ascii="Courier" w:hAnsi="Courier"/>
          <w:sz w:val="16"/>
        </w:rPr>
        <w:t>#if defined(_VI_INT64_UINT64_DEFINED)</w:t>
      </w:r>
    </w:p>
    <w:p w:rsidR="0078027B" w:rsidRPr="0078027B" w:rsidRDefault="0078027B" w:rsidP="0078027B">
      <w:pPr>
        <w:rPr>
          <w:rFonts w:ascii="Courier" w:hAnsi="Courier"/>
          <w:sz w:val="16"/>
        </w:rPr>
      </w:pPr>
      <w:r w:rsidRPr="0078027B">
        <w:rPr>
          <w:rFonts w:ascii="Courier" w:hAnsi="Courier"/>
          <w:sz w:val="16"/>
        </w:rPr>
        <w:t>typedef ViUInt64    _VI_PTR ViPUInt64;</w:t>
      </w:r>
    </w:p>
    <w:p w:rsidR="0078027B" w:rsidRPr="0078027B" w:rsidRDefault="0078027B" w:rsidP="0078027B">
      <w:pPr>
        <w:rPr>
          <w:rFonts w:ascii="Courier" w:hAnsi="Courier"/>
          <w:sz w:val="16"/>
        </w:rPr>
      </w:pPr>
      <w:r w:rsidRPr="0078027B">
        <w:rPr>
          <w:rFonts w:ascii="Courier" w:hAnsi="Courier"/>
          <w:sz w:val="16"/>
        </w:rPr>
        <w:t>typedef ViUInt64    _VI_PTR ViAUInt64;</w:t>
      </w:r>
    </w:p>
    <w:p w:rsidR="0078027B" w:rsidRPr="0078027B" w:rsidRDefault="0078027B" w:rsidP="0078027B">
      <w:pPr>
        <w:rPr>
          <w:rFonts w:ascii="Courier" w:hAnsi="Courier"/>
          <w:sz w:val="16"/>
        </w:rPr>
      </w:pPr>
      <w:r w:rsidRPr="0078027B">
        <w:rPr>
          <w:rFonts w:ascii="Courier" w:hAnsi="Courier"/>
          <w:sz w:val="16"/>
        </w:rPr>
        <w:t>typedef ViInt64     _VI_PTR ViPInt64;</w:t>
      </w:r>
    </w:p>
    <w:p w:rsidR="0078027B" w:rsidRPr="0078027B" w:rsidRDefault="0078027B" w:rsidP="0078027B">
      <w:pPr>
        <w:rPr>
          <w:rFonts w:ascii="Courier" w:hAnsi="Courier"/>
          <w:sz w:val="16"/>
        </w:rPr>
      </w:pPr>
      <w:r w:rsidRPr="0078027B">
        <w:rPr>
          <w:rFonts w:ascii="Courier" w:hAnsi="Courier"/>
          <w:sz w:val="16"/>
        </w:rPr>
        <w:t>typedef ViInt64     _VI_PTR ViAInt64;</w:t>
      </w:r>
    </w:p>
    <w:p w:rsidR="0078027B" w:rsidRDefault="0078027B" w:rsidP="0078027B">
      <w:pPr>
        <w:rPr>
          <w:rFonts w:ascii="Courier" w:hAnsi="Courier"/>
          <w:sz w:val="16"/>
        </w:rPr>
      </w:pPr>
      <w:r w:rsidRPr="0078027B">
        <w:rPr>
          <w:rFonts w:ascii="Courier" w:hAnsi="Courier"/>
          <w:sz w:val="16"/>
        </w:rPr>
        <w:t>#endif</w:t>
      </w:r>
    </w:p>
    <w:p w:rsidR="0078027B" w:rsidRPr="0078027B" w:rsidRDefault="0078027B" w:rsidP="0078027B">
      <w:pPr>
        <w:rPr>
          <w:rFonts w:ascii="Courier" w:hAnsi="Courier"/>
          <w:sz w:val="16"/>
        </w:rPr>
      </w:pPr>
    </w:p>
    <w:p w:rsidR="00053D2E" w:rsidRDefault="00053D2E" w:rsidP="0078027B">
      <w:pPr>
        <w:rPr>
          <w:rFonts w:ascii="Courier" w:hAnsi="Courier"/>
          <w:sz w:val="16"/>
        </w:rPr>
      </w:pPr>
      <w:r>
        <w:rPr>
          <w:rFonts w:ascii="Courier" w:hAnsi="Courier"/>
          <w:sz w:val="16"/>
        </w:rPr>
        <w:t>typedef unsigned long       ViUInt32;</w:t>
      </w:r>
    </w:p>
    <w:p w:rsidR="00053D2E" w:rsidRDefault="00053D2E">
      <w:pPr>
        <w:rPr>
          <w:rFonts w:ascii="Courier" w:hAnsi="Courier"/>
          <w:sz w:val="16"/>
        </w:rPr>
      </w:pPr>
      <w:r>
        <w:rPr>
          <w:rFonts w:ascii="Courier" w:hAnsi="Courier"/>
          <w:sz w:val="16"/>
        </w:rPr>
        <w:t>typedef ViUInt32    _VI_PTR ViPUInt32;</w:t>
      </w:r>
    </w:p>
    <w:p w:rsidR="00053D2E" w:rsidRDefault="00053D2E">
      <w:pPr>
        <w:rPr>
          <w:rFonts w:ascii="Courier" w:hAnsi="Courier"/>
          <w:sz w:val="16"/>
        </w:rPr>
      </w:pPr>
      <w:r>
        <w:rPr>
          <w:rFonts w:ascii="Courier" w:hAnsi="Courier"/>
          <w:sz w:val="16"/>
        </w:rPr>
        <w:t>typedef ViUInt32    _VI_PTR ViAUInt32;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long     ViInt32;</w:t>
      </w:r>
    </w:p>
    <w:p w:rsidR="00053D2E" w:rsidRDefault="00053D2E">
      <w:pPr>
        <w:rPr>
          <w:rFonts w:ascii="Courier" w:hAnsi="Courier"/>
          <w:sz w:val="16"/>
        </w:rPr>
      </w:pPr>
      <w:r>
        <w:rPr>
          <w:rFonts w:ascii="Courier" w:hAnsi="Courier"/>
          <w:sz w:val="16"/>
        </w:rPr>
        <w:t>typedef ViInt32     _VI_PTR ViPInt32;</w:t>
      </w:r>
    </w:p>
    <w:p w:rsidR="00053D2E" w:rsidRDefault="00053D2E">
      <w:pPr>
        <w:rPr>
          <w:rFonts w:ascii="Courier" w:hAnsi="Courier"/>
          <w:sz w:val="16"/>
        </w:rPr>
      </w:pPr>
      <w:r>
        <w:rPr>
          <w:rFonts w:ascii="Courier" w:hAnsi="Courier"/>
          <w:sz w:val="16"/>
        </w:rPr>
        <w:t>typedef ViInt32     _VI_PTR ViAInt32;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short      ViUInt16;</w:t>
      </w:r>
    </w:p>
    <w:p w:rsidR="00053D2E" w:rsidRDefault="00053D2E">
      <w:pPr>
        <w:rPr>
          <w:rFonts w:ascii="Courier" w:hAnsi="Courier"/>
          <w:sz w:val="16"/>
        </w:rPr>
      </w:pPr>
      <w:r>
        <w:rPr>
          <w:rFonts w:ascii="Courier" w:hAnsi="Courier"/>
          <w:sz w:val="16"/>
        </w:rPr>
        <w:t>typedef ViUInt16    _VI_PTR ViPUInt16;</w:t>
      </w:r>
    </w:p>
    <w:p w:rsidR="00053D2E" w:rsidRDefault="00053D2E">
      <w:pPr>
        <w:rPr>
          <w:rFonts w:ascii="Courier" w:hAnsi="Courier"/>
          <w:sz w:val="16"/>
        </w:rPr>
      </w:pPr>
      <w:r>
        <w:rPr>
          <w:rFonts w:ascii="Courier" w:hAnsi="Courier"/>
          <w:sz w:val="16"/>
        </w:rPr>
        <w:t>typedef ViUInt16    _VI_PTR ViAUInt16;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short    ViInt16;</w:t>
      </w:r>
    </w:p>
    <w:p w:rsidR="00053D2E" w:rsidRDefault="00053D2E">
      <w:pPr>
        <w:rPr>
          <w:rFonts w:ascii="Courier" w:hAnsi="Courier"/>
          <w:sz w:val="16"/>
        </w:rPr>
      </w:pPr>
      <w:r>
        <w:rPr>
          <w:rFonts w:ascii="Courier" w:hAnsi="Courier"/>
          <w:sz w:val="16"/>
        </w:rPr>
        <w:t>typedef ViInt16     _VI_PTR ViPInt16;</w:t>
      </w:r>
    </w:p>
    <w:p w:rsidR="00053D2E" w:rsidRDefault="00053D2E">
      <w:pPr>
        <w:rPr>
          <w:rFonts w:ascii="Courier" w:hAnsi="Courier"/>
          <w:sz w:val="16"/>
        </w:rPr>
      </w:pPr>
      <w:r>
        <w:rPr>
          <w:rFonts w:ascii="Courier" w:hAnsi="Courier"/>
          <w:sz w:val="16"/>
        </w:rPr>
        <w:t>typedef ViInt16     _VI_PTR ViAInt16;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char       ViUInt8;</w:t>
      </w:r>
    </w:p>
    <w:p w:rsidR="00053D2E" w:rsidRDefault="00053D2E">
      <w:pPr>
        <w:rPr>
          <w:rFonts w:ascii="Courier" w:hAnsi="Courier"/>
          <w:sz w:val="16"/>
        </w:rPr>
      </w:pPr>
      <w:r>
        <w:rPr>
          <w:rFonts w:ascii="Courier" w:hAnsi="Courier"/>
          <w:sz w:val="16"/>
        </w:rPr>
        <w:t>typedef ViUInt8     _VI_PTR ViPUInt8;</w:t>
      </w:r>
    </w:p>
    <w:p w:rsidR="00053D2E" w:rsidRDefault="00053D2E">
      <w:pPr>
        <w:rPr>
          <w:rFonts w:ascii="Courier" w:hAnsi="Courier"/>
          <w:sz w:val="16"/>
        </w:rPr>
      </w:pPr>
      <w:r>
        <w:rPr>
          <w:rFonts w:ascii="Courier" w:hAnsi="Courier"/>
          <w:sz w:val="16"/>
        </w:rPr>
        <w:t>typedef ViUInt8     _VI_PTR ViAUInt8;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char     ViInt8;</w:t>
      </w:r>
    </w:p>
    <w:p w:rsidR="00053D2E" w:rsidRDefault="00053D2E">
      <w:pPr>
        <w:rPr>
          <w:rFonts w:ascii="Courier" w:hAnsi="Courier"/>
          <w:sz w:val="16"/>
        </w:rPr>
      </w:pPr>
      <w:r>
        <w:rPr>
          <w:rFonts w:ascii="Courier" w:hAnsi="Courier"/>
          <w:sz w:val="16"/>
        </w:rPr>
        <w:t>typedef ViInt8      _VI_PTR ViPInt8;</w:t>
      </w:r>
    </w:p>
    <w:p w:rsidR="00053D2E" w:rsidRDefault="00053D2E">
      <w:pPr>
        <w:rPr>
          <w:rFonts w:ascii="Courier" w:hAnsi="Courier"/>
          <w:sz w:val="16"/>
        </w:rPr>
      </w:pPr>
      <w:r>
        <w:rPr>
          <w:rFonts w:ascii="Courier" w:hAnsi="Courier"/>
          <w:sz w:val="16"/>
        </w:rPr>
        <w:t>typedef ViInt8      _VI_PTR ViAInt8;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char                ViChar;</w:t>
      </w:r>
    </w:p>
    <w:p w:rsidR="00053D2E" w:rsidRDefault="00053D2E">
      <w:pPr>
        <w:rPr>
          <w:rFonts w:ascii="Courier" w:hAnsi="Courier"/>
          <w:sz w:val="16"/>
        </w:rPr>
      </w:pPr>
      <w:r>
        <w:rPr>
          <w:rFonts w:ascii="Courier" w:hAnsi="Courier"/>
          <w:sz w:val="16"/>
        </w:rPr>
        <w:t>typedef ViChar      _VI_PTR ViPChar;</w:t>
      </w:r>
    </w:p>
    <w:p w:rsidR="00053D2E" w:rsidRPr="009F39AF" w:rsidRDefault="00053D2E">
      <w:pPr>
        <w:rPr>
          <w:rFonts w:ascii="Courier" w:hAnsi="Courier"/>
          <w:sz w:val="16"/>
          <w:lang w:val="es-ES"/>
        </w:rPr>
      </w:pPr>
      <w:r w:rsidRPr="009F39AF">
        <w:rPr>
          <w:rFonts w:ascii="Courier" w:hAnsi="Courier"/>
          <w:sz w:val="16"/>
          <w:lang w:val="es-ES"/>
        </w:rPr>
        <w:t>typedef ViChar      _VI_PTR ViAChar;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typedef unsigned char       ViByte;</w:t>
      </w:r>
    </w:p>
    <w:p w:rsidR="00053D2E" w:rsidRDefault="00053D2E">
      <w:pPr>
        <w:rPr>
          <w:rFonts w:ascii="Courier" w:hAnsi="Courier"/>
          <w:sz w:val="16"/>
        </w:rPr>
      </w:pPr>
      <w:r>
        <w:rPr>
          <w:rFonts w:ascii="Courier" w:hAnsi="Courier"/>
          <w:sz w:val="16"/>
        </w:rPr>
        <w:t>typedef ViByte      _VI_PTR ViPByte;</w:t>
      </w:r>
    </w:p>
    <w:p w:rsidR="00053D2E" w:rsidRDefault="00053D2E">
      <w:pPr>
        <w:rPr>
          <w:rFonts w:ascii="Courier" w:hAnsi="Courier"/>
          <w:sz w:val="16"/>
        </w:rPr>
      </w:pPr>
      <w:r>
        <w:rPr>
          <w:rFonts w:ascii="Courier" w:hAnsi="Courier"/>
          <w:sz w:val="16"/>
        </w:rPr>
        <w:t>typedef ViByte      _VI_PTR ViAByte;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void        _VI_PTR ViAddr;</w:t>
      </w:r>
    </w:p>
    <w:p w:rsidR="00053D2E" w:rsidRDefault="00053D2E">
      <w:pPr>
        <w:rPr>
          <w:rFonts w:ascii="Courier" w:hAnsi="Courier"/>
          <w:sz w:val="16"/>
        </w:rPr>
      </w:pPr>
      <w:r>
        <w:rPr>
          <w:rFonts w:ascii="Courier" w:hAnsi="Courier"/>
          <w:sz w:val="16"/>
        </w:rPr>
        <w:t>typedef ViAddr      _VI_PTR ViPAddr;</w:t>
      </w:r>
    </w:p>
    <w:p w:rsidR="00053D2E" w:rsidRDefault="00053D2E">
      <w:pPr>
        <w:rPr>
          <w:rFonts w:ascii="Courier" w:hAnsi="Courier"/>
          <w:sz w:val="16"/>
        </w:rPr>
      </w:pPr>
      <w:r>
        <w:rPr>
          <w:rFonts w:ascii="Courier" w:hAnsi="Courier"/>
          <w:sz w:val="16"/>
        </w:rPr>
        <w:t>typedef ViAddr      _VI_PTR ViAAddr;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float               ViReal32;</w:t>
      </w:r>
    </w:p>
    <w:p w:rsidR="00053D2E" w:rsidRDefault="00053D2E">
      <w:pPr>
        <w:rPr>
          <w:rFonts w:ascii="Courier" w:hAnsi="Courier"/>
          <w:sz w:val="16"/>
        </w:rPr>
      </w:pPr>
      <w:r>
        <w:rPr>
          <w:rFonts w:ascii="Courier" w:hAnsi="Courier"/>
          <w:sz w:val="16"/>
        </w:rPr>
        <w:t>typedef ViReal32    _VI_PTR ViPReal32;</w:t>
      </w:r>
    </w:p>
    <w:p w:rsidR="00053D2E" w:rsidRDefault="00053D2E">
      <w:pPr>
        <w:rPr>
          <w:rFonts w:ascii="Courier" w:hAnsi="Courier"/>
          <w:sz w:val="16"/>
        </w:rPr>
      </w:pPr>
      <w:r>
        <w:rPr>
          <w:rFonts w:ascii="Courier" w:hAnsi="Courier"/>
          <w:sz w:val="16"/>
        </w:rPr>
        <w:t>typedef ViReal32    _VI_PTR ViAReal32;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double              ViReal64;</w:t>
      </w:r>
    </w:p>
    <w:p w:rsidR="00053D2E" w:rsidRDefault="00053D2E">
      <w:pPr>
        <w:rPr>
          <w:rFonts w:ascii="Courier" w:hAnsi="Courier"/>
          <w:sz w:val="16"/>
        </w:rPr>
      </w:pPr>
      <w:r>
        <w:rPr>
          <w:rFonts w:ascii="Courier" w:hAnsi="Courier"/>
          <w:sz w:val="16"/>
        </w:rPr>
        <w:t>typedef ViReal64    _VI_PTR ViPReal64;</w:t>
      </w:r>
    </w:p>
    <w:p w:rsidR="00053D2E" w:rsidRDefault="00053D2E">
      <w:pPr>
        <w:rPr>
          <w:rFonts w:ascii="Courier" w:hAnsi="Courier"/>
          <w:sz w:val="16"/>
        </w:rPr>
      </w:pPr>
      <w:r>
        <w:rPr>
          <w:rFonts w:ascii="Courier" w:hAnsi="Courier"/>
          <w:sz w:val="16"/>
        </w:rPr>
        <w:t>typedef ViReal64    _VI_PTR ViAReal64;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ViPByte             ViBuf;</w:t>
      </w:r>
    </w:p>
    <w:p w:rsidR="00053D2E" w:rsidRDefault="00053D2E">
      <w:pPr>
        <w:rPr>
          <w:rFonts w:ascii="Courier" w:hAnsi="Courier"/>
          <w:sz w:val="16"/>
        </w:rPr>
      </w:pPr>
      <w:r>
        <w:rPr>
          <w:rFonts w:ascii="Courier" w:hAnsi="Courier"/>
          <w:sz w:val="16"/>
        </w:rPr>
        <w:t>typedef ViPByte             ViPBuf;</w:t>
      </w:r>
    </w:p>
    <w:p w:rsidR="00053D2E" w:rsidRDefault="00053D2E">
      <w:pPr>
        <w:rPr>
          <w:rFonts w:ascii="Courier" w:hAnsi="Courier"/>
          <w:sz w:val="16"/>
        </w:rPr>
      </w:pPr>
      <w:r>
        <w:rPr>
          <w:rFonts w:ascii="Courier" w:hAnsi="Courier"/>
          <w:sz w:val="16"/>
        </w:rPr>
        <w:t>typedef ViPByte     _VI_PTR ViABuf;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ViPChar             ViString;</w:t>
      </w:r>
    </w:p>
    <w:p w:rsidR="00053D2E" w:rsidRDefault="00053D2E">
      <w:pPr>
        <w:rPr>
          <w:rFonts w:ascii="Courier" w:hAnsi="Courier"/>
          <w:sz w:val="16"/>
        </w:rPr>
      </w:pPr>
      <w:r>
        <w:rPr>
          <w:rFonts w:ascii="Courier" w:hAnsi="Courier"/>
          <w:sz w:val="16"/>
        </w:rPr>
        <w:t>typedef ViPChar             ViPString;</w:t>
      </w:r>
    </w:p>
    <w:p w:rsidR="00053D2E" w:rsidRDefault="00053D2E">
      <w:pPr>
        <w:rPr>
          <w:rFonts w:ascii="Courier" w:hAnsi="Courier"/>
          <w:sz w:val="16"/>
        </w:rPr>
      </w:pPr>
      <w:r>
        <w:rPr>
          <w:rFonts w:ascii="Courier" w:hAnsi="Courier"/>
          <w:sz w:val="16"/>
        </w:rPr>
        <w:t>typedef ViPChar     _VI_PTR ViAString;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ViRsrc;</w:t>
      </w:r>
    </w:p>
    <w:p w:rsidR="00053D2E" w:rsidRDefault="00053D2E">
      <w:pPr>
        <w:rPr>
          <w:rFonts w:ascii="Courier" w:hAnsi="Courier"/>
          <w:sz w:val="16"/>
        </w:rPr>
      </w:pPr>
      <w:r>
        <w:rPr>
          <w:rFonts w:ascii="Courier" w:hAnsi="Courier"/>
          <w:sz w:val="16"/>
        </w:rPr>
        <w:t>typedef ViString            ViPRsrc;</w:t>
      </w:r>
    </w:p>
    <w:p w:rsidR="00053D2E" w:rsidRDefault="00053D2E">
      <w:pPr>
        <w:rPr>
          <w:rFonts w:ascii="Courier" w:hAnsi="Courier"/>
          <w:sz w:val="16"/>
        </w:rPr>
      </w:pPr>
      <w:r>
        <w:rPr>
          <w:rFonts w:ascii="Courier" w:hAnsi="Courier"/>
          <w:sz w:val="16"/>
        </w:rPr>
        <w:t>typedef ViString    _VI_PTR ViARsrc;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ViUInt16            ViBoolean;</w:t>
      </w:r>
    </w:p>
    <w:p w:rsidR="00053D2E" w:rsidRDefault="00053D2E">
      <w:pPr>
        <w:rPr>
          <w:rFonts w:ascii="Courier" w:hAnsi="Courier"/>
          <w:sz w:val="16"/>
        </w:rPr>
      </w:pPr>
      <w:r>
        <w:rPr>
          <w:rFonts w:ascii="Courier" w:hAnsi="Courier"/>
          <w:sz w:val="16"/>
        </w:rPr>
        <w:t>typedef ViBoolean   _VI_PTR ViPBoolean;</w:t>
      </w:r>
    </w:p>
    <w:p w:rsidR="00053D2E" w:rsidRDefault="00053D2E">
      <w:pPr>
        <w:rPr>
          <w:rFonts w:ascii="Courier" w:hAnsi="Courier"/>
          <w:sz w:val="16"/>
        </w:rPr>
      </w:pPr>
      <w:r>
        <w:rPr>
          <w:rFonts w:ascii="Courier" w:hAnsi="Courier"/>
          <w:sz w:val="16"/>
        </w:rPr>
        <w:t>typedef ViBoolean   _VI_PTR ViABoolean;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ViInt32             ViStatus;</w:t>
      </w:r>
    </w:p>
    <w:p w:rsidR="00053D2E" w:rsidRDefault="00053D2E">
      <w:pPr>
        <w:rPr>
          <w:rFonts w:ascii="Courier" w:hAnsi="Courier"/>
          <w:sz w:val="16"/>
        </w:rPr>
      </w:pPr>
      <w:r>
        <w:rPr>
          <w:rFonts w:ascii="Courier" w:hAnsi="Courier"/>
          <w:sz w:val="16"/>
        </w:rPr>
        <w:t>typedef ViStatus    _VI_PTR ViPStatus;</w:t>
      </w:r>
    </w:p>
    <w:p w:rsidR="00053D2E" w:rsidRDefault="00053D2E">
      <w:pPr>
        <w:rPr>
          <w:rFonts w:ascii="Courier" w:hAnsi="Courier"/>
          <w:sz w:val="16"/>
        </w:rPr>
      </w:pPr>
      <w:r>
        <w:rPr>
          <w:rFonts w:ascii="Courier" w:hAnsi="Courier"/>
          <w:sz w:val="16"/>
        </w:rPr>
        <w:t>typedef ViStatus    _VI_PTR ViAStatus;</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ViVersion;</w:t>
      </w:r>
    </w:p>
    <w:p w:rsidR="00053D2E" w:rsidRDefault="00053D2E">
      <w:pPr>
        <w:rPr>
          <w:rFonts w:ascii="Courier" w:hAnsi="Courier"/>
          <w:sz w:val="16"/>
        </w:rPr>
      </w:pPr>
      <w:r>
        <w:rPr>
          <w:rFonts w:ascii="Courier" w:hAnsi="Courier"/>
          <w:sz w:val="16"/>
        </w:rPr>
        <w:t>typedef ViVersion   _VI_PTR ViPVersion;</w:t>
      </w:r>
    </w:p>
    <w:p w:rsidR="00053D2E" w:rsidRDefault="00053D2E">
      <w:pPr>
        <w:rPr>
          <w:rFonts w:ascii="Courier" w:hAnsi="Courier"/>
          <w:sz w:val="16"/>
        </w:rPr>
      </w:pPr>
      <w:r>
        <w:rPr>
          <w:rFonts w:ascii="Courier" w:hAnsi="Courier"/>
          <w:sz w:val="16"/>
        </w:rPr>
        <w:t>typedef ViVersion   _VI_PTR ViAVersion;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ViObject;</w:t>
      </w:r>
    </w:p>
    <w:p w:rsidR="00053D2E" w:rsidRDefault="00053D2E">
      <w:pPr>
        <w:rPr>
          <w:rFonts w:ascii="Courier" w:hAnsi="Courier"/>
          <w:sz w:val="16"/>
        </w:rPr>
      </w:pPr>
      <w:r>
        <w:rPr>
          <w:rFonts w:ascii="Courier" w:hAnsi="Courier"/>
          <w:sz w:val="16"/>
        </w:rPr>
        <w:t>typedef ViObject    _VI_PTR ViPObject;</w:t>
      </w:r>
    </w:p>
    <w:p w:rsidR="00053D2E" w:rsidRDefault="00053D2E">
      <w:pPr>
        <w:rPr>
          <w:rFonts w:ascii="Courier" w:hAnsi="Courier"/>
          <w:sz w:val="16"/>
        </w:rPr>
      </w:pPr>
      <w:r>
        <w:rPr>
          <w:rFonts w:ascii="Courier" w:hAnsi="Courier"/>
          <w:sz w:val="16"/>
        </w:rPr>
        <w:t>typedef ViObject    _VI_PTR ViAObject;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ViObject            ViSession;</w:t>
      </w:r>
    </w:p>
    <w:p w:rsidR="00053D2E" w:rsidRDefault="00053D2E">
      <w:pPr>
        <w:rPr>
          <w:rFonts w:ascii="Courier" w:hAnsi="Courier"/>
          <w:sz w:val="16"/>
        </w:rPr>
      </w:pPr>
      <w:r>
        <w:rPr>
          <w:rFonts w:ascii="Courier" w:hAnsi="Courier"/>
          <w:sz w:val="16"/>
        </w:rPr>
        <w:t>typedef ViSession   _VI_PTR ViPSession;</w:t>
      </w:r>
    </w:p>
    <w:p w:rsidR="00053D2E" w:rsidRDefault="00053D2E">
      <w:pPr>
        <w:rPr>
          <w:rFonts w:ascii="Courier" w:hAnsi="Courier"/>
          <w:sz w:val="16"/>
        </w:rPr>
      </w:pPr>
      <w:r>
        <w:rPr>
          <w:rFonts w:ascii="Courier" w:hAnsi="Courier"/>
          <w:sz w:val="16"/>
        </w:rPr>
        <w:t>typedef ViSession   _VI_PTR ViASession;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_VI_CONST_STRING_DEFINED</w:t>
      </w:r>
    </w:p>
    <w:p w:rsidR="00053D2E" w:rsidRDefault="00053D2E">
      <w:pPr>
        <w:rPr>
          <w:rFonts w:ascii="Courier" w:hAnsi="Courier"/>
          <w:sz w:val="16"/>
        </w:rPr>
      </w:pPr>
      <w:r>
        <w:rPr>
          <w:rFonts w:ascii="Courier" w:hAnsi="Courier"/>
          <w:sz w:val="16"/>
        </w:rPr>
        <w:t>typedef const ViChar * ViConstString;</w:t>
      </w:r>
    </w:p>
    <w:p w:rsidR="00053D2E" w:rsidRDefault="00053D2E">
      <w:pPr>
        <w:rPr>
          <w:rFonts w:ascii="Courier" w:hAnsi="Courier"/>
          <w:sz w:val="16"/>
        </w:rPr>
      </w:pPr>
      <w:r>
        <w:rPr>
          <w:rFonts w:ascii="Courier" w:hAnsi="Courier"/>
          <w:sz w:val="16"/>
        </w:rPr>
        <w:t>#define _VI_CONST_STRING_DEFINED</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          (0L)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VI_NULL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VI_TRUE             (1)</w:t>
      </w:r>
    </w:p>
    <w:p w:rsidR="00053D2E" w:rsidRDefault="00053D2E">
      <w:pPr>
        <w:rPr>
          <w:rFonts w:ascii="Courier" w:hAnsi="Courier"/>
          <w:sz w:val="16"/>
        </w:rPr>
      </w:pPr>
      <w:r>
        <w:rPr>
          <w:rFonts w:ascii="Courier" w:hAnsi="Courier"/>
          <w:sz w:val="16"/>
        </w:rPr>
        <w:t>#define VI_FALSE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Backward Compatibility Macros -------------------------------------------*/</w:t>
      </w:r>
      <w:bookmarkStart w:id="70" w:name="_GoBack"/>
      <w:bookmarkEnd w:id="70"/>
    </w:p>
    <w:p w:rsidR="00053D2E" w:rsidRDefault="00053D2E">
      <w:pPr>
        <w:rPr>
          <w:rFonts w:ascii="Courier" w:hAnsi="Courier"/>
          <w:sz w:val="16"/>
        </w:rPr>
      </w:pPr>
    </w:p>
    <w:p w:rsidR="00053D2E" w:rsidRPr="009F39AF" w:rsidRDefault="00053D2E">
      <w:pPr>
        <w:rPr>
          <w:rFonts w:ascii="Courier" w:hAnsi="Courier"/>
          <w:sz w:val="16"/>
          <w:lang w:val="es-ES"/>
        </w:rPr>
      </w:pPr>
      <w:r w:rsidRPr="009F39AF">
        <w:rPr>
          <w:rFonts w:ascii="Courier" w:hAnsi="Courier"/>
          <w:sz w:val="16"/>
          <w:lang w:val="es-ES"/>
        </w:rPr>
        <w:t>#define VISAFN              _VI_FUNC</w:t>
      </w:r>
    </w:p>
    <w:p w:rsidR="00053D2E" w:rsidRPr="009F39AF" w:rsidRDefault="00053D2E">
      <w:pPr>
        <w:rPr>
          <w:rFonts w:ascii="Courier" w:hAnsi="Courier"/>
          <w:sz w:val="16"/>
          <w:lang w:val="es-ES"/>
        </w:rPr>
      </w:pPr>
      <w:r w:rsidRPr="009F39AF">
        <w:rPr>
          <w:rFonts w:ascii="Courier" w:hAnsi="Courier"/>
          <w:sz w:val="16"/>
          <w:lang w:val="es-ES"/>
        </w:rPr>
        <w:t>#define ViPtr               _VI_PTR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color w:val="000000"/>
          <w:sz w:val="18"/>
        </w:rPr>
      </w:pPr>
      <w:r>
        <w:rPr>
          <w:rFonts w:ascii="Courier" w:hAnsi="Courier"/>
          <w:sz w:val="16"/>
        </w:rPr>
        <w:t>/*- The End -----------------------------------------------------------------*/</w:t>
      </w:r>
    </w:p>
    <w:p w:rsidR="00053D2E" w:rsidRDefault="00053D2E">
      <w:pPr>
        <w:rPr>
          <w:rFonts w:ascii="Courier" w:hAnsi="Courier"/>
          <w:color w:val="000000"/>
          <w:sz w:val="18"/>
        </w:rPr>
        <w:sectPr w:rsidR="00053D2E">
          <w:headerReference w:type="even" r:id="rId54"/>
          <w:headerReference w:type="default" r:id="rId55"/>
          <w:footerReference w:type="even" r:id="rId56"/>
          <w:footerReference w:type="default" r:id="rId57"/>
          <w:pgSz w:w="12240" w:h="15840"/>
          <w:pgMar w:top="1440" w:right="1440" w:bottom="-1440" w:left="1440" w:header="720" w:footer="720" w:gutter="0"/>
          <w:pgNumType w:start="1"/>
          <w:cols w:space="720"/>
          <w:noEndnote/>
        </w:sectPr>
      </w:pPr>
    </w:p>
    <w:p w:rsidR="00053D2E" w:rsidRDefault="00053D2E" w:rsidP="00557285">
      <w:pPr>
        <w:pStyle w:val="Heading2"/>
      </w:pPr>
      <w:bookmarkStart w:id="71" w:name="_Toc27553305"/>
      <w:bookmarkStart w:id="72" w:name="_Toc135113836"/>
      <w:r>
        <w:lastRenderedPageBreak/>
        <w:t>A.2</w:t>
      </w:r>
      <w:r w:rsidR="000E1B8E">
        <w:tab/>
      </w:r>
      <w:r w:rsidR="0015655D">
        <w:t xml:space="preserve">Contents of </w:t>
      </w:r>
      <w:r>
        <w:t>visa.h File</w:t>
      </w:r>
      <w:bookmarkEnd w:id="71"/>
      <w:bookmarkEnd w:id="72"/>
    </w:p>
    <w:p w:rsidR="00053D2E" w:rsidRDefault="00053D2E">
      <w:pPr>
        <w:rPr>
          <w:color w:val="000000"/>
          <w:sz w:val="16"/>
        </w:rPr>
      </w:pPr>
    </w:p>
    <w:p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w:t>
      </w:r>
      <w:r w:rsidR="00640C23">
        <w:rPr>
          <w:color w:val="000000"/>
        </w:rPr>
        <w:t xml:space="preserve"> </w:t>
      </w:r>
      <w:r w:rsidR="00640C23" w:rsidRPr="00640C23">
        <w:rPr>
          <w:color w:val="000000"/>
        </w:rPr>
        <w:t>version as the actual file installed on the system.</w:t>
      </w:r>
    </w:p>
    <w:p w:rsidR="00053D2E" w:rsidRDefault="00053D2E">
      <w:pPr>
        <w:rPr>
          <w:color w:val="000000"/>
          <w:sz w:val="16"/>
        </w:rPr>
      </w:pPr>
    </w:p>
    <w:p w:rsidR="00053D2E" w:rsidRDefault="00053D2E">
      <w:pPr>
        <w:rPr>
          <w:rFonts w:ascii="Courier" w:hAnsi="Courier"/>
          <w:sz w:val="16"/>
        </w:rPr>
      </w:pPr>
      <w:r>
        <w:rPr>
          <w:rFonts w:ascii="Courier" w:hAnsi="Courier"/>
          <w:sz w:val="16"/>
        </w:rPr>
        <w:t>/*---------------------------------------------------------------------------*/</w:t>
      </w:r>
    </w:p>
    <w:p w:rsidR="00AA6E49" w:rsidRDefault="00AA6E49">
      <w:pPr>
        <w:rPr>
          <w:rFonts w:ascii="Courier" w:hAnsi="Courier"/>
          <w:sz w:val="16"/>
        </w:rPr>
      </w:pPr>
      <w:r w:rsidRPr="00AA6E49">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VISA.H                                                          */</w:t>
      </w:r>
    </w:p>
    <w:p w:rsidR="00D03230" w:rsidRDefault="00D03230" w:rsidP="00D03230">
      <w:pPr>
        <w:rPr>
          <w:rFonts w:ascii="Courier" w:hAnsi="Courier"/>
          <w:sz w:val="16"/>
        </w:rPr>
      </w:pPr>
      <w:r>
        <w:rPr>
          <w:rFonts w:ascii="Courier" w:hAnsi="Courier"/>
          <w:sz w:val="16"/>
        </w:rPr>
        <w:t xml:space="preserve">/* Date    : </w:t>
      </w:r>
      <w:r w:rsidR="003D7127">
        <w:rPr>
          <w:rFonts w:ascii="Courier" w:hAnsi="Courier"/>
          <w:sz w:val="16"/>
        </w:rPr>
        <w:t>0</w:t>
      </w:r>
      <w:r w:rsidR="00EF1251">
        <w:rPr>
          <w:rFonts w:ascii="Courier" w:hAnsi="Courier"/>
          <w:sz w:val="16"/>
        </w:rPr>
        <w:t>2</w:t>
      </w:r>
      <w:r w:rsidR="003D7127">
        <w:rPr>
          <w:rFonts w:ascii="Courier" w:hAnsi="Courier"/>
          <w:sz w:val="16"/>
        </w:rPr>
        <w:t>-</w:t>
      </w:r>
      <w:r w:rsidR="00EF1251">
        <w:rPr>
          <w:rFonts w:ascii="Courier" w:hAnsi="Courier"/>
          <w:sz w:val="16"/>
        </w:rPr>
        <w:t>01</w:t>
      </w:r>
      <w:r>
        <w:rPr>
          <w:rFonts w:ascii="Courier" w:hAnsi="Courier"/>
          <w:sz w:val="16"/>
        </w:rPr>
        <w:t>-201</w:t>
      </w:r>
      <w:r w:rsidR="00EF1251">
        <w:rPr>
          <w:rFonts w:ascii="Courier" w:hAnsi="Courier"/>
          <w:sz w:val="16"/>
        </w:rPr>
        <w:t>6</w:t>
      </w:r>
      <w:r>
        <w:rPr>
          <w:rFonts w:ascii="Courier" w:hAnsi="Courier"/>
          <w:sz w:val="16"/>
        </w:rPr>
        <w:t xml:space="preserve">                                                      */</w:t>
      </w:r>
    </w:p>
    <w:p w:rsidR="00D03230" w:rsidRDefault="00D03230" w:rsidP="00D03230">
      <w:pPr>
        <w:rPr>
          <w:rFonts w:ascii="Courier" w:hAnsi="Courier"/>
          <w:sz w:val="16"/>
        </w:rPr>
      </w:pPr>
      <w:r>
        <w:rPr>
          <w:rFonts w:ascii="Courier" w:hAnsi="Courier"/>
          <w:sz w:val="16"/>
        </w:rPr>
        <w:t xml:space="preserve">/* </w:t>
      </w:r>
      <w:proofErr w:type="gramStart"/>
      <w:r>
        <w:rPr>
          <w:rFonts w:ascii="Courier" w:hAnsi="Courier"/>
          <w:sz w:val="16"/>
        </w:rPr>
        <w:t>Purpose :</w:t>
      </w:r>
      <w:proofErr w:type="gramEnd"/>
      <w:r>
        <w:rPr>
          <w:rFonts w:ascii="Courier" w:hAnsi="Courier"/>
          <w:sz w:val="16"/>
        </w:rPr>
        <w:t xml:space="preserve"> Include file for the VISA Library 5.</w:t>
      </w:r>
      <w:r w:rsidR="003505FD">
        <w:rPr>
          <w:rFonts w:ascii="Courier" w:hAnsi="Courier"/>
          <w:sz w:val="16"/>
        </w:rPr>
        <w:t>7</w:t>
      </w:r>
      <w:r>
        <w:rPr>
          <w:rFonts w:ascii="Courier" w:hAnsi="Courier"/>
          <w:sz w:val="16"/>
        </w:rPr>
        <w:t xml:space="preserve"> specification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__VISA_HEADER__</w:t>
      </w:r>
    </w:p>
    <w:p w:rsidR="00053D2E" w:rsidRDefault="00053D2E">
      <w:pPr>
        <w:rPr>
          <w:rFonts w:ascii="Courier" w:hAnsi="Courier"/>
          <w:sz w:val="16"/>
        </w:rPr>
      </w:pPr>
      <w:r>
        <w:rPr>
          <w:rFonts w:ascii="Courier" w:hAnsi="Courier"/>
          <w:sz w:val="16"/>
        </w:rPr>
        <w:t>#define __VISA_HEADER__</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#include &lt;stdarg.h&gt;</w:t>
      </w:r>
    </w:p>
    <w:p w:rsidR="00053D2E" w:rsidRDefault="00053D2E">
      <w:pPr>
        <w:rPr>
          <w:rFonts w:ascii="Courier" w:hAnsi="Courier"/>
          <w:sz w:val="16"/>
        </w:rPr>
      </w:pPr>
      <w:r>
        <w:rPr>
          <w:rFonts w:ascii="Courier" w:hAnsi="Courier"/>
          <w:sz w:val="16"/>
        </w:rPr>
        <w:t>#if !defined(__VISATYPE_HEADER__)</w:t>
      </w:r>
    </w:p>
    <w:p w:rsidR="00053D2E" w:rsidRDefault="00053D2E">
      <w:pPr>
        <w:rPr>
          <w:rFonts w:ascii="Courier" w:hAnsi="Courier"/>
          <w:sz w:val="16"/>
        </w:rPr>
      </w:pPr>
      <w:r>
        <w:rPr>
          <w:rFonts w:ascii="Courier" w:hAnsi="Courier"/>
          <w:sz w:val="16"/>
        </w:rPr>
        <w:t>#include "visatype.h"</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D03230" w:rsidRDefault="00D03230" w:rsidP="00D03230">
      <w:pPr>
        <w:rPr>
          <w:rFonts w:ascii="Courier" w:hAnsi="Courier"/>
          <w:sz w:val="16"/>
        </w:rPr>
      </w:pPr>
      <w:r>
        <w:rPr>
          <w:rFonts w:ascii="Courier" w:hAnsi="Courier"/>
          <w:sz w:val="16"/>
        </w:rPr>
        <w:t>#define VI_SPEC_VERSION     (</w:t>
      </w:r>
      <w:r w:rsidR="005F3164">
        <w:rPr>
          <w:rFonts w:ascii="Courier" w:hAnsi="Courier"/>
          <w:sz w:val="16"/>
        </w:rPr>
        <w:t>0x00500700UL</w:t>
      </w: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extern "C" {</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defined(_CVI_)</w:t>
      </w:r>
    </w:p>
    <w:p w:rsidR="00053D2E" w:rsidRDefault="00053D2E">
      <w:pPr>
        <w:rPr>
          <w:rFonts w:ascii="Courier" w:hAnsi="Courier"/>
          <w:sz w:val="16"/>
        </w:rPr>
      </w:pPr>
      <w:r>
        <w:rPr>
          <w:rFonts w:ascii="Courier" w:hAnsi="Courier"/>
          <w:sz w:val="16"/>
        </w:rPr>
        <w:t>#pragma EnableLibraryRuntimeChecking</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VISA Types --------------------------------------------------------------*/</w:t>
      </w:r>
    </w:p>
    <w:p w:rsidR="00053D2E" w:rsidRDefault="00053D2E">
      <w:pPr>
        <w:rPr>
          <w:rFonts w:ascii="Courier" w:hAnsi="Courier"/>
          <w:sz w:val="16"/>
        </w:rPr>
      </w:pPr>
      <w:r>
        <w:rPr>
          <w:rFonts w:ascii="Courier" w:hAnsi="Courier"/>
          <w:sz w:val="16"/>
        </w:rPr>
        <w:t>typedef ViObject             ViEvent;</w:t>
      </w:r>
    </w:p>
    <w:p w:rsidR="00053D2E" w:rsidRDefault="00053D2E">
      <w:pPr>
        <w:rPr>
          <w:rFonts w:ascii="Courier" w:hAnsi="Courier"/>
          <w:sz w:val="16"/>
        </w:rPr>
      </w:pPr>
      <w:r>
        <w:rPr>
          <w:rFonts w:ascii="Courier" w:hAnsi="Courier"/>
          <w:sz w:val="16"/>
        </w:rPr>
        <w:t>typedef ViEvent      _VI_PTR ViPEvent;</w:t>
      </w:r>
    </w:p>
    <w:p w:rsidR="00053D2E" w:rsidRDefault="00053D2E">
      <w:pPr>
        <w:rPr>
          <w:rFonts w:ascii="Courier" w:hAnsi="Courier"/>
          <w:sz w:val="16"/>
        </w:rPr>
      </w:pPr>
      <w:r>
        <w:rPr>
          <w:rFonts w:ascii="Courier" w:hAnsi="Courier"/>
          <w:sz w:val="16"/>
        </w:rPr>
        <w:t>typedef ViObject             ViFindList;</w:t>
      </w:r>
    </w:p>
    <w:p w:rsidR="00053D2E" w:rsidRDefault="00053D2E">
      <w:pPr>
        <w:rPr>
          <w:rFonts w:ascii="Courier" w:hAnsi="Courier"/>
          <w:sz w:val="16"/>
        </w:rPr>
      </w:pPr>
      <w:r>
        <w:rPr>
          <w:rFonts w:ascii="Courier" w:hAnsi="Courier"/>
          <w:sz w:val="16"/>
        </w:rPr>
        <w:t>typedef ViFindList   _VI_PTR ViPFindList;</w:t>
      </w:r>
    </w:p>
    <w:p w:rsidR="00053D2E" w:rsidRDefault="00053D2E">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 &amp;&amp; defined(_VISA_ENV_IS_64_BIT)</w:t>
      </w:r>
    </w:p>
    <w:p w:rsidR="001431AD" w:rsidRPr="001431AD" w:rsidRDefault="001431AD" w:rsidP="001431AD">
      <w:pPr>
        <w:rPr>
          <w:rFonts w:ascii="Courier" w:hAnsi="Courier"/>
          <w:sz w:val="16"/>
        </w:rPr>
      </w:pPr>
      <w:r w:rsidRPr="001431AD">
        <w:rPr>
          <w:rFonts w:ascii="Courier" w:hAnsi="Courier"/>
          <w:sz w:val="16"/>
        </w:rPr>
        <w:t>typedef ViUInt64             ViBusAddress;</w:t>
      </w:r>
    </w:p>
    <w:p w:rsidR="001431AD" w:rsidRPr="001431AD" w:rsidRDefault="001431AD" w:rsidP="001431AD">
      <w:pPr>
        <w:rPr>
          <w:rFonts w:ascii="Courier" w:hAnsi="Courier"/>
          <w:sz w:val="16"/>
        </w:rPr>
      </w:pPr>
      <w:r w:rsidRPr="001431AD">
        <w:rPr>
          <w:rFonts w:ascii="Courier" w:hAnsi="Courier"/>
          <w:sz w:val="16"/>
        </w:rPr>
        <w:t>typedef ViUInt64             ViBusSize;</w:t>
      </w:r>
    </w:p>
    <w:p w:rsidR="001431AD" w:rsidRPr="001431AD" w:rsidRDefault="001431AD" w:rsidP="001431AD">
      <w:pPr>
        <w:rPr>
          <w:rFonts w:ascii="Courier" w:hAnsi="Courier"/>
          <w:sz w:val="16"/>
        </w:rPr>
      </w:pPr>
      <w:r w:rsidRPr="001431AD">
        <w:rPr>
          <w:rFonts w:ascii="Courier" w:hAnsi="Courier"/>
          <w:sz w:val="16"/>
        </w:rPr>
        <w:t>typedef ViUInt64             ViAttrState;</w:t>
      </w:r>
    </w:p>
    <w:p w:rsidR="001431AD" w:rsidRPr="001431AD" w:rsidRDefault="001431AD" w:rsidP="001431AD">
      <w:pPr>
        <w:rPr>
          <w:rFonts w:ascii="Courier" w:hAnsi="Courier"/>
          <w:sz w:val="16"/>
        </w:rPr>
      </w:pPr>
      <w:r w:rsidRPr="001431AD">
        <w:rPr>
          <w:rFonts w:ascii="Courier" w:hAnsi="Courier"/>
          <w:sz w:val="16"/>
        </w:rPr>
        <w:t>#else</w:t>
      </w:r>
    </w:p>
    <w:p w:rsidR="001431AD" w:rsidRPr="001431AD" w:rsidRDefault="001431AD" w:rsidP="001431AD">
      <w:pPr>
        <w:rPr>
          <w:rFonts w:ascii="Courier" w:hAnsi="Courier"/>
          <w:sz w:val="16"/>
        </w:rPr>
      </w:pPr>
      <w:r w:rsidRPr="001431AD">
        <w:rPr>
          <w:rFonts w:ascii="Courier" w:hAnsi="Courier"/>
          <w:sz w:val="16"/>
        </w:rPr>
        <w:t>typedef ViUInt32             ViBusAddress;</w:t>
      </w:r>
    </w:p>
    <w:p w:rsidR="001431AD" w:rsidRPr="001431AD" w:rsidRDefault="001431AD" w:rsidP="001431AD">
      <w:pPr>
        <w:rPr>
          <w:rFonts w:ascii="Courier" w:hAnsi="Courier"/>
          <w:sz w:val="16"/>
        </w:rPr>
      </w:pPr>
      <w:r w:rsidRPr="001431AD">
        <w:rPr>
          <w:rFonts w:ascii="Courier" w:hAnsi="Courier"/>
          <w:sz w:val="16"/>
        </w:rPr>
        <w:t>typedef ViUInt32             ViBusSize;</w:t>
      </w:r>
    </w:p>
    <w:p w:rsidR="001431AD" w:rsidRPr="001431AD" w:rsidRDefault="001431AD" w:rsidP="001431AD">
      <w:pPr>
        <w:rPr>
          <w:rFonts w:ascii="Courier" w:hAnsi="Courier"/>
          <w:sz w:val="16"/>
        </w:rPr>
      </w:pPr>
      <w:r w:rsidRPr="001431AD">
        <w:rPr>
          <w:rFonts w:ascii="Courier" w:hAnsi="Courier"/>
          <w:sz w:val="16"/>
        </w:rPr>
        <w:t>typedef ViUInt32             ViAttrState;</w:t>
      </w:r>
    </w:p>
    <w:p w:rsidR="001431AD" w:rsidRPr="001431AD" w:rsidRDefault="001431AD" w:rsidP="001431AD">
      <w:pPr>
        <w:rPr>
          <w:rFonts w:ascii="Courier" w:hAnsi="Courier"/>
          <w:sz w:val="16"/>
        </w:rPr>
      </w:pPr>
      <w:r w:rsidRPr="001431AD">
        <w:rPr>
          <w:rFonts w:ascii="Courier" w:hAnsi="Courier"/>
          <w:sz w:val="16"/>
        </w:rPr>
        <w:t>#endif</w:t>
      </w:r>
    </w:p>
    <w:p w:rsidR="001431AD" w:rsidRPr="001431AD" w:rsidRDefault="001431AD" w:rsidP="001431AD">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w:t>
      </w:r>
    </w:p>
    <w:p w:rsidR="001431AD" w:rsidRPr="001431AD" w:rsidRDefault="001431AD" w:rsidP="001431AD">
      <w:pPr>
        <w:rPr>
          <w:rFonts w:ascii="Courier" w:hAnsi="Courier"/>
          <w:sz w:val="16"/>
        </w:rPr>
      </w:pPr>
      <w:r w:rsidRPr="001431AD">
        <w:rPr>
          <w:rFonts w:ascii="Courier" w:hAnsi="Courier"/>
          <w:sz w:val="16"/>
        </w:rPr>
        <w:t>typedef ViUInt64             ViBusAddress64;</w:t>
      </w:r>
    </w:p>
    <w:p w:rsidR="001431AD" w:rsidRPr="001431AD" w:rsidRDefault="001431AD" w:rsidP="001431AD">
      <w:pPr>
        <w:rPr>
          <w:rFonts w:ascii="Courier" w:hAnsi="Courier"/>
          <w:sz w:val="16"/>
        </w:rPr>
      </w:pPr>
      <w:r w:rsidRPr="001431AD">
        <w:rPr>
          <w:rFonts w:ascii="Courier" w:hAnsi="Courier"/>
          <w:sz w:val="16"/>
        </w:rPr>
        <w:t>typedef ViBusAddress64 _VI_PTR ViPBusAddress64;</w:t>
      </w:r>
    </w:p>
    <w:p w:rsidR="001431AD" w:rsidRPr="001431AD" w:rsidRDefault="001431AD" w:rsidP="001431AD">
      <w:pPr>
        <w:rPr>
          <w:rFonts w:ascii="Courier" w:hAnsi="Courier"/>
          <w:sz w:val="16"/>
        </w:rPr>
      </w:pPr>
      <w:r w:rsidRPr="001431AD">
        <w:rPr>
          <w:rFonts w:ascii="Courier" w:hAnsi="Courier"/>
          <w:sz w:val="16"/>
        </w:rPr>
        <w:t>#endif</w:t>
      </w:r>
    </w:p>
    <w:p w:rsidR="001431AD" w:rsidRDefault="001431AD">
      <w:pPr>
        <w:rPr>
          <w:rFonts w:ascii="Courier" w:hAnsi="Courier"/>
          <w:sz w:val="16"/>
        </w:rPr>
      </w:pPr>
    </w:p>
    <w:p w:rsidR="00053D2E" w:rsidRDefault="00053D2E">
      <w:pPr>
        <w:rPr>
          <w:rFonts w:ascii="Courier" w:hAnsi="Courier"/>
          <w:sz w:val="16"/>
        </w:rPr>
      </w:pPr>
      <w:r>
        <w:rPr>
          <w:rFonts w:ascii="Courier" w:hAnsi="Courier"/>
          <w:sz w:val="16"/>
        </w:rPr>
        <w:t>typedef ViUInt32             ViEventType;</w:t>
      </w:r>
    </w:p>
    <w:p w:rsidR="00053D2E" w:rsidRDefault="00053D2E">
      <w:pPr>
        <w:rPr>
          <w:rFonts w:ascii="Courier" w:hAnsi="Courier"/>
          <w:sz w:val="16"/>
        </w:rPr>
      </w:pPr>
      <w:r>
        <w:rPr>
          <w:rFonts w:ascii="Courier" w:hAnsi="Courier"/>
          <w:sz w:val="16"/>
        </w:rPr>
        <w:t>typedef ViEventType  _VI_PTR ViPEventType;</w:t>
      </w:r>
    </w:p>
    <w:p w:rsidR="00053D2E" w:rsidRDefault="00053D2E">
      <w:pPr>
        <w:rPr>
          <w:rFonts w:ascii="Courier" w:hAnsi="Courier"/>
          <w:sz w:val="16"/>
        </w:rPr>
      </w:pPr>
      <w:r>
        <w:rPr>
          <w:rFonts w:ascii="Courier" w:hAnsi="Courier"/>
          <w:sz w:val="16"/>
        </w:rPr>
        <w:t>typedef ViEventType  _VI_PTR ViAEventType;</w:t>
      </w:r>
    </w:p>
    <w:p w:rsidR="00053D2E" w:rsidRDefault="00053D2E">
      <w:pPr>
        <w:rPr>
          <w:rFonts w:ascii="Courier" w:hAnsi="Courier"/>
          <w:sz w:val="16"/>
        </w:rPr>
      </w:pPr>
      <w:r>
        <w:rPr>
          <w:rFonts w:ascii="Courier" w:hAnsi="Courier"/>
          <w:sz w:val="16"/>
        </w:rPr>
        <w:t>typedef void         _VI_PTR ViPAttrState;</w:t>
      </w:r>
    </w:p>
    <w:p w:rsidR="00053D2E" w:rsidRDefault="00053D2E">
      <w:pPr>
        <w:rPr>
          <w:rFonts w:ascii="Courier" w:hAnsi="Courier"/>
          <w:sz w:val="16"/>
        </w:rPr>
      </w:pPr>
      <w:r>
        <w:rPr>
          <w:rFonts w:ascii="Courier" w:hAnsi="Courier"/>
          <w:sz w:val="16"/>
        </w:rPr>
        <w:t>typedef ViAttr       _VI_PTR ViPAttr;</w:t>
      </w:r>
    </w:p>
    <w:p w:rsidR="00053D2E" w:rsidRDefault="00053D2E">
      <w:pPr>
        <w:rPr>
          <w:rFonts w:ascii="Courier" w:hAnsi="Courier"/>
          <w:sz w:val="16"/>
        </w:rPr>
      </w:pPr>
      <w:r>
        <w:rPr>
          <w:rFonts w:ascii="Courier" w:hAnsi="Courier"/>
          <w:sz w:val="16"/>
        </w:rPr>
        <w:t>typedef ViAttr       _VI_PTR ViAAttr;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ViKeyId;</w:t>
      </w:r>
    </w:p>
    <w:p w:rsidR="00053D2E" w:rsidRDefault="00053D2E">
      <w:pPr>
        <w:rPr>
          <w:rFonts w:ascii="Courier" w:hAnsi="Courier"/>
          <w:sz w:val="16"/>
        </w:rPr>
      </w:pPr>
      <w:r>
        <w:rPr>
          <w:rFonts w:ascii="Courier" w:hAnsi="Courier"/>
          <w:sz w:val="16"/>
        </w:rPr>
        <w:t>typedef ViPString            ViPKeyId;</w:t>
      </w:r>
    </w:p>
    <w:p w:rsidR="00053D2E" w:rsidRDefault="00053D2E">
      <w:pPr>
        <w:rPr>
          <w:rFonts w:ascii="Courier" w:hAnsi="Courier"/>
          <w:sz w:val="16"/>
        </w:rPr>
      </w:pPr>
      <w:r>
        <w:rPr>
          <w:rFonts w:ascii="Courier" w:hAnsi="Courier"/>
          <w:sz w:val="16"/>
        </w:rPr>
        <w:t>typedef ViUInt32             ViJobId;</w:t>
      </w:r>
    </w:p>
    <w:p w:rsidR="00053D2E" w:rsidRDefault="00053D2E">
      <w:pPr>
        <w:rPr>
          <w:rFonts w:ascii="Courier" w:hAnsi="Courier"/>
          <w:sz w:val="16"/>
        </w:rPr>
      </w:pPr>
      <w:r>
        <w:rPr>
          <w:rFonts w:ascii="Courier" w:hAnsi="Courier"/>
          <w:sz w:val="16"/>
        </w:rPr>
        <w:t>typedef ViJobId      _VI_PTR ViPJobId;</w:t>
      </w:r>
    </w:p>
    <w:p w:rsidR="00053D2E" w:rsidRDefault="00053D2E">
      <w:pPr>
        <w:rPr>
          <w:rFonts w:ascii="Courier" w:hAnsi="Courier"/>
          <w:sz w:val="16"/>
        </w:rPr>
      </w:pPr>
      <w:r>
        <w:rPr>
          <w:rFonts w:ascii="Courier" w:hAnsi="Courier"/>
          <w:sz w:val="16"/>
        </w:rPr>
        <w:t>typedef ViUInt32             ViAccessMode;</w:t>
      </w:r>
    </w:p>
    <w:p w:rsidR="00053D2E" w:rsidRDefault="00053D2E">
      <w:pPr>
        <w:rPr>
          <w:rFonts w:ascii="Courier" w:hAnsi="Courier"/>
          <w:sz w:val="16"/>
        </w:rPr>
      </w:pPr>
      <w:r>
        <w:rPr>
          <w:rFonts w:ascii="Courier" w:hAnsi="Courier"/>
          <w:sz w:val="16"/>
        </w:rPr>
        <w:t>typedef ViAccessMode _VI_PTR ViPAccessMode;</w:t>
      </w:r>
    </w:p>
    <w:p w:rsidR="00053D2E" w:rsidRDefault="00053D2E">
      <w:pPr>
        <w:rPr>
          <w:rFonts w:ascii="Courier" w:hAnsi="Courier"/>
          <w:sz w:val="16"/>
        </w:rPr>
      </w:pPr>
      <w:r>
        <w:rPr>
          <w:rFonts w:ascii="Courier" w:hAnsi="Courier"/>
          <w:sz w:val="16"/>
        </w:rPr>
        <w:lastRenderedPageBreak/>
        <w:t>typedef ViBusAddress _VI_PTR ViPBusAddress;</w:t>
      </w:r>
    </w:p>
    <w:p w:rsidR="00053D2E" w:rsidRDefault="00053D2E">
      <w:pPr>
        <w:rPr>
          <w:rFonts w:ascii="Courier" w:hAnsi="Courier"/>
          <w:sz w:val="16"/>
        </w:rPr>
      </w:pPr>
      <w:r>
        <w:rPr>
          <w:rFonts w:ascii="Courier" w:hAnsi="Courier"/>
          <w:sz w:val="16"/>
        </w:rPr>
        <w:t>typedef ViUInt32             ViEventFilter;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va_list              ViVAList;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ViStatus (_VI_FUNCH _VI_PTR ViHndlr)</w:t>
      </w:r>
    </w:p>
    <w:p w:rsidR="00053D2E" w:rsidRDefault="00053D2E">
      <w:pPr>
        <w:rPr>
          <w:rFonts w:ascii="Courier" w:hAnsi="Courier"/>
          <w:sz w:val="16"/>
        </w:rPr>
      </w:pPr>
      <w:r>
        <w:rPr>
          <w:rFonts w:ascii="Courier" w:hAnsi="Courier"/>
          <w:sz w:val="16"/>
        </w:rPr>
        <w:t xml:space="preserve">   (ViSession vi, ViEventType eventType, ViEvent event, ViAddr userHandle);</w:t>
      </w:r>
    </w:p>
    <w:p w:rsidR="006E22C0" w:rsidRDefault="006E22C0">
      <w:pPr>
        <w:rPr>
          <w:rFonts w:ascii="Courier" w:hAnsi="Courier"/>
          <w:sz w:val="16"/>
        </w:rPr>
      </w:pPr>
    </w:p>
    <w:p w:rsidR="00053D2E" w:rsidRDefault="00053D2E">
      <w:pPr>
        <w:rPr>
          <w:rFonts w:ascii="Courier" w:hAnsi="Courier"/>
          <w:sz w:val="16"/>
        </w:rPr>
      </w:pPr>
      <w:r>
        <w:rPr>
          <w:rFonts w:ascii="Courier" w:hAnsi="Courier"/>
          <w:sz w:val="16"/>
        </w:rPr>
        <w:t>/*- Resource Manager Functions and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viOpenDefaultRM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viFindRsrc      (ViSession sesn, ViString expr, ViPFindList vi,</w:t>
      </w:r>
    </w:p>
    <w:p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ViPUInt32 retCnt, ViChar _VI_FAR desc[]);</w:t>
      </w:r>
    </w:p>
    <w:p w:rsidR="00053D2E" w:rsidRDefault="00053D2E">
      <w:pPr>
        <w:rPr>
          <w:rFonts w:ascii="Courier" w:hAnsi="Courier"/>
          <w:sz w:val="16"/>
        </w:rPr>
      </w:pPr>
      <w:r>
        <w:rPr>
          <w:rFonts w:ascii="Courier" w:hAnsi="Courier"/>
          <w:sz w:val="16"/>
        </w:rPr>
        <w:t>ViStatus _VI_FUNC  viFindNext      (ViFindList vi, ViChar _VI_FAR desc[]);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viParseRsrc     (ViSession rmSesn, ViRsrc rsrcName,</w:t>
      </w:r>
    </w:p>
    <w:p w:rsidR="00053D2E" w:rsidRDefault="00053D2E">
      <w:pPr>
        <w:rPr>
          <w:rFonts w:ascii="Courier" w:hAnsi="Courier"/>
          <w:sz w:val="16"/>
        </w:rPr>
      </w:pPr>
      <w:r>
        <w:rPr>
          <w:rFonts w:ascii="Courier" w:hAnsi="Courier"/>
          <w:sz w:val="16"/>
        </w:rPr>
        <w:t xml:space="preserve">                                    ViPUInt16 intfType, ViPUInt16 intfNum);</w:t>
      </w:r>
    </w:p>
    <w:p w:rsidR="003F4ABF" w:rsidRPr="003F4ABF" w:rsidRDefault="003F4ABF" w:rsidP="003F4ABF">
      <w:pPr>
        <w:rPr>
          <w:rFonts w:ascii="Courier" w:hAnsi="Courier"/>
          <w:sz w:val="16"/>
        </w:rPr>
      </w:pPr>
      <w:r w:rsidRPr="003F4ABF">
        <w:rPr>
          <w:rFonts w:ascii="Courier" w:hAnsi="Courier"/>
          <w:sz w:val="16"/>
        </w:rPr>
        <w:t>ViStatus _VI_FUNC  viParseRsrcEx   (ViSession rmSesn, ViRsrc rsrcName, ViPUInt16 intfType,</w:t>
      </w:r>
    </w:p>
    <w:p w:rsidR="003F4ABF" w:rsidRPr="003F4ABF" w:rsidRDefault="003F4ABF" w:rsidP="003F4ABF">
      <w:pPr>
        <w:rPr>
          <w:rFonts w:ascii="Courier" w:hAnsi="Courier"/>
          <w:sz w:val="16"/>
        </w:rPr>
      </w:pPr>
      <w:r w:rsidRPr="003F4ABF">
        <w:rPr>
          <w:rFonts w:ascii="Courier" w:hAnsi="Courier"/>
          <w:sz w:val="16"/>
        </w:rPr>
        <w:t xml:space="preserve">                                    ViPUInt16 intfNum, ViChar _VI_FAR rsrcClass[],</w:t>
      </w:r>
    </w:p>
    <w:p w:rsidR="003F4ABF" w:rsidRPr="003F4ABF" w:rsidRDefault="003F4ABF" w:rsidP="003F4ABF">
      <w:pPr>
        <w:rPr>
          <w:rFonts w:ascii="Courier" w:hAnsi="Courier"/>
          <w:sz w:val="16"/>
        </w:rPr>
      </w:pPr>
      <w:r w:rsidRPr="003F4ABF">
        <w:rPr>
          <w:rFonts w:ascii="Courier" w:hAnsi="Courier"/>
          <w:sz w:val="16"/>
        </w:rPr>
        <w:t xml:space="preserve">                                    ViChar _VI_FAR expandedUnaliasedName[],</w:t>
      </w:r>
    </w:p>
    <w:p w:rsidR="003F4ABF" w:rsidRPr="003F4ABF" w:rsidRDefault="003F4ABF" w:rsidP="003F4ABF">
      <w:pPr>
        <w:rPr>
          <w:rFonts w:ascii="Courier" w:hAnsi="Courier"/>
          <w:sz w:val="16"/>
        </w:rPr>
      </w:pPr>
      <w:r w:rsidRPr="003F4ABF">
        <w:rPr>
          <w:rFonts w:ascii="Courier" w:hAnsi="Courier"/>
          <w:sz w:val="16"/>
        </w:rPr>
        <w:t xml:space="preserve">                                    ViChar _VI_FAR aliasIfExists[]);</w:t>
      </w:r>
    </w:p>
    <w:p w:rsidR="00053D2E" w:rsidRDefault="00053D2E" w:rsidP="003F4ABF">
      <w:pPr>
        <w:rPr>
          <w:rFonts w:ascii="Courier" w:hAnsi="Courier"/>
          <w:sz w:val="16"/>
        </w:rPr>
      </w:pPr>
      <w:r>
        <w:rPr>
          <w:rFonts w:ascii="Courier" w:hAnsi="Courier"/>
          <w:sz w:val="16"/>
        </w:rPr>
        <w:t>ViStatus _VI_FUNC  viOpen          (ViSession sesn, ViRsrc name, ViAccessMode mode,</w:t>
      </w:r>
    </w:p>
    <w:p w:rsidR="00053D2E" w:rsidRDefault="00053D2E">
      <w:pPr>
        <w:rPr>
          <w:rFonts w:ascii="Courier" w:hAnsi="Courier"/>
          <w:sz w:val="16"/>
        </w:rPr>
      </w:pPr>
      <w:r>
        <w:rPr>
          <w:rFonts w:ascii="Courier" w:hAnsi="Courier"/>
          <w:sz w:val="16"/>
        </w:rPr>
        <w:t xml:space="preserve">                                    ViUInt32 timeout,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Resource Template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viClose         (ViObject vi);</w:t>
      </w:r>
    </w:p>
    <w:p w:rsidR="00053D2E" w:rsidRPr="00600E65" w:rsidRDefault="00053D2E">
      <w:pPr>
        <w:rPr>
          <w:rFonts w:ascii="Courier" w:hAnsi="Courier"/>
          <w:sz w:val="16"/>
        </w:rPr>
      </w:pPr>
      <w:r w:rsidRPr="00600E65">
        <w:rPr>
          <w:rFonts w:ascii="Courier" w:hAnsi="Courier"/>
          <w:sz w:val="16"/>
        </w:rPr>
        <w:t>ViStatus _VI_FUNC  viSetAttribute  (ViObject vi, ViAttr attrName, ViAttrState attrValue);</w:t>
      </w:r>
    </w:p>
    <w:p w:rsidR="00053D2E" w:rsidRPr="001E4FD2" w:rsidRDefault="00053D2E">
      <w:pPr>
        <w:rPr>
          <w:rFonts w:ascii="Courier" w:hAnsi="Courier"/>
          <w:sz w:val="16"/>
        </w:rPr>
      </w:pPr>
      <w:r w:rsidRPr="001E4FD2">
        <w:rPr>
          <w:rFonts w:ascii="Courier" w:hAnsi="Courier"/>
          <w:sz w:val="16"/>
        </w:rPr>
        <w:t>ViStatus _VI_FUNC  viGetAttribute  (ViObject vi, ViAttr attrName, void _VI_PTR attrValue);</w:t>
      </w:r>
    </w:p>
    <w:p w:rsidR="00053D2E" w:rsidRPr="001E4FD2" w:rsidRDefault="00053D2E">
      <w:pPr>
        <w:rPr>
          <w:rFonts w:ascii="Courier" w:hAnsi="Courier"/>
          <w:sz w:val="16"/>
        </w:rPr>
      </w:pPr>
      <w:r w:rsidRPr="001E4FD2">
        <w:rPr>
          <w:rFonts w:ascii="Courier" w:hAnsi="Courier"/>
          <w:sz w:val="16"/>
        </w:rPr>
        <w:t>ViStatus _VI_FUNC  viStatusDesc    (ViObject vi, ViStatus status, ViChar _VI_FAR desc[]);</w:t>
      </w:r>
    </w:p>
    <w:p w:rsidR="00053D2E" w:rsidRPr="001E4FD2" w:rsidRDefault="00053D2E">
      <w:pPr>
        <w:rPr>
          <w:rFonts w:ascii="Courier" w:hAnsi="Courier"/>
          <w:sz w:val="16"/>
        </w:rPr>
      </w:pPr>
      <w:r w:rsidRPr="001E4FD2">
        <w:rPr>
          <w:rFonts w:ascii="Courier" w:hAnsi="Courier"/>
          <w:sz w:val="16"/>
        </w:rPr>
        <w:t>ViStatus _VI_FUNC  viTerminate     (ViObject vi, ViUInt16 degree, ViJobId jobId);</w:t>
      </w:r>
    </w:p>
    <w:p w:rsidR="00053D2E" w:rsidRPr="001E4FD2"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viLock          (ViSession vi, ViAccessMode lockType, ViUInt32 timeout,</w:t>
      </w:r>
    </w:p>
    <w:p w:rsidR="00053D2E" w:rsidRPr="00600E65" w:rsidRDefault="00053D2E">
      <w:pPr>
        <w:rPr>
          <w:rFonts w:ascii="Courier" w:hAnsi="Courier"/>
          <w:sz w:val="16"/>
        </w:rPr>
      </w:pPr>
      <w:r w:rsidRPr="00531C43">
        <w:rPr>
          <w:rFonts w:ascii="Courier" w:hAnsi="Courier"/>
          <w:sz w:val="16"/>
          <w:lang w:val="fr-FR"/>
        </w:rPr>
        <w:t xml:space="preserve">                                    </w:t>
      </w:r>
      <w:r w:rsidRPr="00600E65">
        <w:rPr>
          <w:rFonts w:ascii="Courier" w:hAnsi="Courier"/>
          <w:sz w:val="16"/>
        </w:rPr>
        <w:t>ViKeyId requestedKey, ViChar _VI_FAR accessKey[]);</w:t>
      </w:r>
    </w:p>
    <w:p w:rsidR="00053D2E" w:rsidRPr="00600E65" w:rsidRDefault="00053D2E">
      <w:pPr>
        <w:rPr>
          <w:rFonts w:ascii="Courier" w:hAnsi="Courier"/>
          <w:sz w:val="16"/>
        </w:rPr>
      </w:pPr>
      <w:r w:rsidRPr="00600E65">
        <w:rPr>
          <w:rFonts w:ascii="Courier" w:hAnsi="Courier"/>
          <w:sz w:val="16"/>
        </w:rPr>
        <w:t>ViStatus _VI_FUNC  viUnlock        (ViSession vi);</w:t>
      </w:r>
    </w:p>
    <w:p w:rsidR="00053D2E" w:rsidRPr="00600E65" w:rsidRDefault="00053D2E">
      <w:pPr>
        <w:rPr>
          <w:rFonts w:ascii="Courier" w:hAnsi="Courier"/>
          <w:sz w:val="16"/>
        </w:rPr>
      </w:pPr>
      <w:r w:rsidRPr="00600E65">
        <w:rPr>
          <w:rFonts w:ascii="Courier" w:hAnsi="Courier"/>
          <w:sz w:val="16"/>
        </w:rPr>
        <w:t>ViStatus _VI_FUNC  viEnableEvent   (ViSession vi, ViEventType eventType, ViUInt16 mechanism,</w:t>
      </w:r>
    </w:p>
    <w:p w:rsidR="00053D2E" w:rsidRPr="00600E65" w:rsidRDefault="00053D2E">
      <w:pPr>
        <w:rPr>
          <w:rFonts w:ascii="Courier" w:hAnsi="Courier"/>
          <w:sz w:val="16"/>
        </w:rPr>
      </w:pPr>
      <w:r w:rsidRPr="00600E65">
        <w:rPr>
          <w:rFonts w:ascii="Courier" w:hAnsi="Courier"/>
          <w:sz w:val="16"/>
        </w:rPr>
        <w:t xml:space="preserve">                                    ViEventFilter context);</w:t>
      </w:r>
    </w:p>
    <w:p w:rsidR="00053D2E" w:rsidRPr="00600E65" w:rsidRDefault="00053D2E">
      <w:pPr>
        <w:rPr>
          <w:rFonts w:ascii="Courier" w:hAnsi="Courier"/>
          <w:sz w:val="16"/>
        </w:rPr>
      </w:pPr>
      <w:r w:rsidRPr="00600E65">
        <w:rPr>
          <w:rFonts w:ascii="Courier" w:hAnsi="Courier"/>
          <w:sz w:val="16"/>
        </w:rPr>
        <w:t>ViStatus _VI_FUNC  viDisableEvent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viDiscardEvents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viWaitOnEvent   (ViSession vi, ViEventType inEventType, ViUInt32 timeout,</w:t>
      </w:r>
    </w:p>
    <w:p w:rsidR="00053D2E" w:rsidRPr="00600E65" w:rsidRDefault="00053D2E">
      <w:pPr>
        <w:rPr>
          <w:rFonts w:ascii="Courier" w:hAnsi="Courier"/>
          <w:sz w:val="16"/>
        </w:rPr>
      </w:pPr>
      <w:r w:rsidRPr="00600E65">
        <w:rPr>
          <w:rFonts w:ascii="Courier" w:hAnsi="Courier"/>
          <w:sz w:val="16"/>
        </w:rPr>
        <w:t xml:space="preserve">                                    ViPEventType outEventType, ViPEvent outContext);</w:t>
      </w:r>
    </w:p>
    <w:p w:rsidR="00053D2E" w:rsidRPr="00600E65" w:rsidRDefault="00053D2E">
      <w:pPr>
        <w:rPr>
          <w:rFonts w:ascii="Courier" w:hAnsi="Courier"/>
          <w:sz w:val="16"/>
        </w:rPr>
      </w:pPr>
      <w:r w:rsidRPr="00600E65">
        <w:rPr>
          <w:rFonts w:ascii="Courier" w:hAnsi="Courier"/>
          <w:sz w:val="16"/>
        </w:rPr>
        <w:t>ViStatus _VI_FUNC  viInstallHandler(ViSession vi, ViEventType eventType, ViHndlr handler,</w:t>
      </w:r>
    </w:p>
    <w:p w:rsidR="00053D2E" w:rsidRPr="00600E65" w:rsidRDefault="00053D2E">
      <w:pPr>
        <w:rPr>
          <w:rFonts w:ascii="Courier" w:hAnsi="Courier"/>
          <w:sz w:val="16"/>
        </w:rPr>
      </w:pPr>
      <w:r w:rsidRPr="00600E65">
        <w:rPr>
          <w:rFonts w:ascii="Courier" w:hAnsi="Courier"/>
          <w:sz w:val="16"/>
        </w:rPr>
        <w:t xml:space="preserve">                                    ViAddr userHandle);</w:t>
      </w:r>
    </w:p>
    <w:p w:rsidR="00053D2E" w:rsidRDefault="00053D2E">
      <w:pPr>
        <w:rPr>
          <w:rFonts w:ascii="Courier" w:hAnsi="Courier"/>
          <w:sz w:val="16"/>
        </w:rPr>
      </w:pPr>
      <w:r>
        <w:rPr>
          <w:rFonts w:ascii="Courier" w:hAnsi="Courier"/>
          <w:sz w:val="16"/>
        </w:rPr>
        <w:t>ViStatus _VI_FUNC  viUninstallHandler(ViSession vi, ViEventType eventType, ViHndlr handler,</w:t>
      </w:r>
    </w:p>
    <w:p w:rsidR="00053D2E" w:rsidRDefault="00053D2E">
      <w:pPr>
        <w:rPr>
          <w:rFonts w:ascii="Courier" w:hAnsi="Courier"/>
          <w:sz w:val="16"/>
        </w:rPr>
      </w:pPr>
      <w:r>
        <w:rPr>
          <w:rFonts w:ascii="Courier" w:hAnsi="Courier"/>
          <w:sz w:val="16"/>
        </w:rPr>
        <w:t xml:space="preserve">                                      ViAddr userHandle);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Basic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viRead          (ViSession vi, ViPBuf buf, ViUInt32 cnt, ViPUInt32 retCnt);</w:t>
      </w:r>
    </w:p>
    <w:p w:rsidR="00053D2E" w:rsidRDefault="00053D2E">
      <w:pPr>
        <w:rPr>
          <w:rFonts w:ascii="Courier" w:hAnsi="Courier"/>
          <w:sz w:val="16"/>
        </w:rPr>
      </w:pPr>
      <w:r>
        <w:rPr>
          <w:rFonts w:ascii="Courier" w:hAnsi="Courier"/>
          <w:sz w:val="16"/>
        </w:rPr>
        <w:t>ViStatus _VI_FUNC  viReadAsync     (ViSession vi, ViPBuf buf, ViUInt32 cnt, ViPJobId  jobId);</w:t>
      </w:r>
    </w:p>
    <w:p w:rsidR="00053D2E" w:rsidRDefault="00053D2E">
      <w:pPr>
        <w:rPr>
          <w:rFonts w:ascii="Courier" w:hAnsi="Courier"/>
          <w:sz w:val="16"/>
        </w:rPr>
      </w:pPr>
      <w:r>
        <w:rPr>
          <w:rFonts w:ascii="Courier" w:hAnsi="Courier"/>
          <w:sz w:val="16"/>
        </w:rPr>
        <w:t>ViStatus _VI_FUNC  viReadToFile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Pr="007D25F1" w:rsidRDefault="00053D2E">
      <w:pPr>
        <w:rPr>
          <w:rFonts w:ascii="Courier" w:hAnsi="Courier"/>
          <w:sz w:val="16"/>
          <w:lang w:val="fr-FR"/>
        </w:rPr>
      </w:pPr>
      <w:r w:rsidRPr="007D25F1">
        <w:rPr>
          <w:rFonts w:ascii="Courier" w:hAnsi="Courier"/>
          <w:sz w:val="16"/>
          <w:lang w:val="fr-FR"/>
        </w:rPr>
        <w:t>ViStatus _VI_FUNC  viWrite         (ViSession vi, ViBuf  buf, ViUInt32 cnt, ViPUInt32 retCnt);</w:t>
      </w:r>
    </w:p>
    <w:p w:rsidR="00053D2E" w:rsidRPr="007D25F1" w:rsidRDefault="00053D2E">
      <w:pPr>
        <w:rPr>
          <w:rFonts w:ascii="Courier" w:hAnsi="Courier"/>
          <w:sz w:val="16"/>
          <w:lang w:val="fr-FR"/>
        </w:rPr>
      </w:pPr>
      <w:r w:rsidRPr="007D25F1">
        <w:rPr>
          <w:rFonts w:ascii="Courier" w:hAnsi="Courier"/>
          <w:sz w:val="16"/>
          <w:lang w:val="fr-FR"/>
        </w:rPr>
        <w:t>ViStatus _VI_FUNC  viWriteAsync    (ViSession vi, ViBuf  buf, ViUInt32 cnt, ViPJobId  jobId);</w:t>
      </w:r>
    </w:p>
    <w:p w:rsidR="00053D2E" w:rsidRDefault="00053D2E">
      <w:pPr>
        <w:rPr>
          <w:rFonts w:ascii="Courier" w:hAnsi="Courier"/>
          <w:sz w:val="16"/>
        </w:rPr>
      </w:pPr>
      <w:r>
        <w:rPr>
          <w:rFonts w:ascii="Courier" w:hAnsi="Courier"/>
          <w:sz w:val="16"/>
        </w:rPr>
        <w:t>ViStatus _VI_FUNC  viWriteFromFile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Default="00053D2E">
      <w:pPr>
        <w:rPr>
          <w:rFonts w:ascii="Courier" w:hAnsi="Courier"/>
          <w:sz w:val="16"/>
        </w:rPr>
      </w:pPr>
      <w:r>
        <w:rPr>
          <w:rFonts w:ascii="Courier" w:hAnsi="Courier"/>
          <w:sz w:val="16"/>
        </w:rPr>
        <w:t>ViStatus _VI_FUNC  viAssertTrigger (ViSession vi, ViUInt16 protocol);</w:t>
      </w:r>
    </w:p>
    <w:p w:rsidR="00053D2E" w:rsidRDefault="00053D2E">
      <w:pPr>
        <w:rPr>
          <w:rFonts w:ascii="Courier" w:hAnsi="Courier"/>
          <w:sz w:val="16"/>
        </w:rPr>
      </w:pPr>
      <w:r>
        <w:rPr>
          <w:rFonts w:ascii="Courier" w:hAnsi="Courier"/>
          <w:sz w:val="16"/>
        </w:rPr>
        <w:t>ViStatus _VI_FUNC  viReadSTB       (ViSession vi, ViPUInt16 status);</w:t>
      </w:r>
    </w:p>
    <w:p w:rsidR="00053D2E" w:rsidRDefault="00053D2E">
      <w:pPr>
        <w:rPr>
          <w:rFonts w:ascii="Courier" w:hAnsi="Courier"/>
          <w:sz w:val="16"/>
        </w:rPr>
      </w:pPr>
      <w:r>
        <w:rPr>
          <w:rFonts w:ascii="Courier" w:hAnsi="Courier"/>
          <w:sz w:val="16"/>
        </w:rPr>
        <w:t>ViStatus _VI_FUNC  viClear         (ViSession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Formatted and Buffered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viSetBuf        (ViSession vi, ViUInt16 mask, ViUInt32 size);</w:t>
      </w:r>
    </w:p>
    <w:p w:rsidR="00053D2E" w:rsidRDefault="00053D2E">
      <w:pPr>
        <w:rPr>
          <w:rFonts w:ascii="Courier" w:hAnsi="Courier"/>
          <w:sz w:val="16"/>
        </w:rPr>
      </w:pPr>
      <w:r>
        <w:rPr>
          <w:rFonts w:ascii="Courier" w:hAnsi="Courier"/>
          <w:sz w:val="16"/>
        </w:rPr>
        <w:t>ViStatus _VI_FUNC  viFlush         (ViSession vi, ViUInt16 mask);</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viBufWrite      (ViSession vi, ViBuf  buf, ViUInt32 cnt, ViPUInt32 retCnt);</w:t>
      </w:r>
    </w:p>
    <w:p w:rsidR="00053D2E" w:rsidRDefault="00053D2E">
      <w:pPr>
        <w:rPr>
          <w:rFonts w:ascii="Courier" w:hAnsi="Courier"/>
          <w:sz w:val="16"/>
        </w:rPr>
      </w:pPr>
      <w:r>
        <w:rPr>
          <w:rFonts w:ascii="Courier" w:hAnsi="Courier"/>
          <w:sz w:val="16"/>
        </w:rPr>
        <w:t>ViStatus _VI_FUNC  viBufRead       (ViSession vi, ViPBuf buf, ViUInt32 cnt, ViPUInt32 retCnt);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_VI_FUNCC viPrintf        (ViSession vi, ViString writeFmt, ...);</w:t>
      </w:r>
    </w:p>
    <w:p w:rsidR="00053D2E" w:rsidRDefault="00053D2E">
      <w:pPr>
        <w:rPr>
          <w:rFonts w:ascii="Courier" w:hAnsi="Courier"/>
          <w:sz w:val="16"/>
        </w:rPr>
      </w:pPr>
      <w:r>
        <w:rPr>
          <w:rFonts w:ascii="Courier" w:hAnsi="Courier"/>
          <w:sz w:val="16"/>
        </w:rPr>
        <w:t>ViStatus _VI_FUNC  viVPrintf       (ViSession vi, ViString writeFmt, ViVAList params);</w:t>
      </w:r>
    </w:p>
    <w:p w:rsidR="00053D2E" w:rsidRDefault="00053D2E">
      <w:pPr>
        <w:rPr>
          <w:rFonts w:ascii="Courier" w:hAnsi="Courier"/>
          <w:sz w:val="16"/>
        </w:rPr>
      </w:pPr>
      <w:r>
        <w:rPr>
          <w:rFonts w:ascii="Courier" w:hAnsi="Courier"/>
          <w:sz w:val="16"/>
        </w:rPr>
        <w:lastRenderedPageBreak/>
        <w:t>ViStatus _VI_FUNCC viSPrintf       (ViSession vi, ViPBuf buf, ViString writeFmt, ...);</w:t>
      </w:r>
    </w:p>
    <w:p w:rsidR="00053D2E" w:rsidRDefault="00053D2E">
      <w:pPr>
        <w:rPr>
          <w:rFonts w:ascii="Courier" w:hAnsi="Courier"/>
          <w:sz w:val="16"/>
        </w:rPr>
      </w:pPr>
      <w:r>
        <w:rPr>
          <w:rFonts w:ascii="Courier" w:hAnsi="Courier"/>
          <w:sz w:val="16"/>
        </w:rPr>
        <w:t>ViStatus _VI_FUNC  viVSPrintf      (ViSession vi, ViPBuf buf, ViString writeFmt,</w:t>
      </w:r>
    </w:p>
    <w:p w:rsidR="00053D2E" w:rsidRDefault="00053D2E">
      <w:pPr>
        <w:rPr>
          <w:rFonts w:ascii="Courier" w:hAnsi="Courier"/>
          <w:sz w:val="16"/>
        </w:rPr>
      </w:pPr>
      <w:r>
        <w:rPr>
          <w:rFonts w:ascii="Courier" w:hAnsi="Courier"/>
          <w:sz w:val="16"/>
        </w:rPr>
        <w:t xml:space="preserve">                                    ViVAList parms);</w:t>
      </w:r>
    </w:p>
    <w:p w:rsidR="00053D2E" w:rsidRDefault="00053D2E">
      <w:pPr>
        <w:rPr>
          <w:rFonts w:ascii="Courier" w:hAnsi="Courier"/>
          <w:sz w:val="16"/>
        </w:rPr>
      </w:pPr>
      <w:r>
        <w:rPr>
          <w:rFonts w:ascii="Courier" w:hAnsi="Courier"/>
          <w:sz w:val="16"/>
        </w:rPr>
        <w:t>ViStatus _VI_FUNCC viScanf         (ViSession vi, ViString readFmt, ...);</w:t>
      </w:r>
    </w:p>
    <w:p w:rsidR="00053D2E" w:rsidRDefault="00053D2E">
      <w:pPr>
        <w:rPr>
          <w:rFonts w:ascii="Courier" w:hAnsi="Courier"/>
          <w:sz w:val="16"/>
        </w:rPr>
      </w:pPr>
      <w:r>
        <w:rPr>
          <w:rFonts w:ascii="Courier" w:hAnsi="Courier"/>
          <w:sz w:val="16"/>
        </w:rPr>
        <w:t>ViStatus _VI_FUNC  viVScanf        (ViSession vi, ViString readFmt, ViVAList params);</w:t>
      </w:r>
    </w:p>
    <w:p w:rsidR="00053D2E" w:rsidRDefault="00053D2E">
      <w:pPr>
        <w:rPr>
          <w:rFonts w:ascii="Courier" w:hAnsi="Courier"/>
          <w:sz w:val="16"/>
        </w:rPr>
      </w:pPr>
      <w:r>
        <w:rPr>
          <w:rFonts w:ascii="Courier" w:hAnsi="Courier"/>
          <w:sz w:val="16"/>
        </w:rPr>
        <w:t>ViStatus _VI_FUNCC viSScanf        (ViSession vi, ViBuf buf, ViString readFmt, ...);</w:t>
      </w:r>
    </w:p>
    <w:p w:rsidR="00053D2E" w:rsidRDefault="00053D2E">
      <w:pPr>
        <w:rPr>
          <w:rFonts w:ascii="Courier" w:hAnsi="Courier"/>
          <w:sz w:val="16"/>
        </w:rPr>
      </w:pPr>
      <w:r>
        <w:rPr>
          <w:rFonts w:ascii="Courier" w:hAnsi="Courier"/>
          <w:sz w:val="16"/>
        </w:rPr>
        <w:t>ViStatus _VI_FUNC  viVSScanf       (ViSession vi, ViBuf buf, ViString readFmt,</w:t>
      </w:r>
    </w:p>
    <w:p w:rsidR="00053D2E" w:rsidRDefault="00053D2E">
      <w:pPr>
        <w:rPr>
          <w:rFonts w:ascii="Courier" w:hAnsi="Courier"/>
          <w:sz w:val="16"/>
        </w:rPr>
      </w:pPr>
      <w:r>
        <w:rPr>
          <w:rFonts w:ascii="Courier" w:hAnsi="Courier"/>
          <w:sz w:val="16"/>
        </w:rPr>
        <w:t xml:space="preserve">                                    ViVAList parms);</w:t>
      </w:r>
    </w:p>
    <w:p w:rsidR="00053D2E" w:rsidRDefault="00053D2E">
      <w:pPr>
        <w:rPr>
          <w:rFonts w:ascii="Courier" w:hAnsi="Courier"/>
          <w:sz w:val="16"/>
        </w:rPr>
      </w:pPr>
      <w:r>
        <w:rPr>
          <w:rFonts w:ascii="Courier" w:hAnsi="Courier"/>
          <w:sz w:val="16"/>
        </w:rPr>
        <w:t>ViStatus _VI_FUNCC viQueryf        (ViSession vi, ViString writeFmt, ViString readFmt, ...);</w:t>
      </w:r>
    </w:p>
    <w:p w:rsidR="00053D2E" w:rsidRDefault="00053D2E">
      <w:pPr>
        <w:rPr>
          <w:rFonts w:ascii="Courier" w:hAnsi="Courier"/>
          <w:sz w:val="16"/>
        </w:rPr>
      </w:pPr>
      <w:r>
        <w:rPr>
          <w:rFonts w:ascii="Courier" w:hAnsi="Courier"/>
          <w:sz w:val="16"/>
        </w:rPr>
        <w:t xml:space="preserve">ViStatus _VI_FUNC  viVQueryf       (ViSession vi, ViString writeFmt, ViString readFmt, </w:t>
      </w:r>
    </w:p>
    <w:p w:rsidR="00053D2E" w:rsidRDefault="00053D2E">
      <w:pPr>
        <w:rPr>
          <w:rFonts w:ascii="Courier" w:hAnsi="Courier"/>
          <w:sz w:val="16"/>
        </w:rPr>
      </w:pPr>
      <w:r>
        <w:rPr>
          <w:rFonts w:ascii="Courier" w:hAnsi="Courier"/>
          <w:sz w:val="16"/>
        </w:rPr>
        <w:t xml:space="preserve">                                    ViVAList params);</w:t>
      </w:r>
    </w:p>
    <w:p w:rsidR="00053D2E" w:rsidRDefault="00053D2E">
      <w:pPr>
        <w:rPr>
          <w:rFonts w:ascii="Courier" w:hAnsi="Courier"/>
          <w:sz w:val="16"/>
        </w:rPr>
      </w:pPr>
    </w:p>
    <w:p w:rsidR="00053D2E" w:rsidRDefault="00053D2E" w:rsidP="003F4ABF">
      <w:pPr>
        <w:keepNext/>
        <w:rPr>
          <w:rFonts w:ascii="Courier" w:hAnsi="Courier"/>
          <w:sz w:val="16"/>
        </w:rPr>
      </w:pPr>
      <w:r>
        <w:rPr>
          <w:rFonts w:ascii="Courier" w:hAnsi="Courier"/>
          <w:sz w:val="16"/>
        </w:rPr>
        <w:t>/*- Memory I/O Operations ---------------------------------------------------*/</w:t>
      </w:r>
    </w:p>
    <w:p w:rsidR="00053D2E"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viIn8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ViPUInt8  val8);</w:t>
      </w:r>
    </w:p>
    <w:p w:rsidR="00053D2E" w:rsidRPr="00531C43" w:rsidRDefault="00053D2E">
      <w:pPr>
        <w:rPr>
          <w:rFonts w:ascii="Courier" w:hAnsi="Courier"/>
          <w:sz w:val="16"/>
          <w:lang w:val="fr-FR"/>
        </w:rPr>
      </w:pPr>
      <w:r w:rsidRPr="00531C43">
        <w:rPr>
          <w:rFonts w:ascii="Courier" w:hAnsi="Courier"/>
          <w:sz w:val="16"/>
          <w:lang w:val="fr-FR"/>
        </w:rPr>
        <w:t>ViStatus _VI_FUNC  viOut8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ViUInt8   val8);</w:t>
      </w:r>
    </w:p>
    <w:p w:rsidR="00053D2E" w:rsidRPr="00531C43" w:rsidRDefault="00053D2E">
      <w:pPr>
        <w:rPr>
          <w:rFonts w:ascii="Courier" w:hAnsi="Courier"/>
          <w:sz w:val="16"/>
          <w:lang w:val="fr-FR"/>
        </w:rPr>
      </w:pPr>
      <w:r w:rsidRPr="00531C43">
        <w:rPr>
          <w:rFonts w:ascii="Courier" w:hAnsi="Courier"/>
          <w:sz w:val="16"/>
          <w:lang w:val="fr-FR"/>
        </w:rPr>
        <w:t>ViStatus _VI_FUNC  viIn16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ViPUInt16 val16);</w:t>
      </w:r>
    </w:p>
    <w:p w:rsidR="00053D2E" w:rsidRPr="00531C43" w:rsidRDefault="00053D2E">
      <w:pPr>
        <w:rPr>
          <w:rFonts w:ascii="Courier" w:hAnsi="Courier"/>
          <w:sz w:val="16"/>
          <w:lang w:val="fr-FR"/>
        </w:rPr>
      </w:pPr>
      <w:r w:rsidRPr="00531C43">
        <w:rPr>
          <w:rFonts w:ascii="Courier" w:hAnsi="Courier"/>
          <w:sz w:val="16"/>
          <w:lang w:val="fr-FR"/>
        </w:rPr>
        <w:t>ViStatus _VI_FUNC  viOut16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ViUInt16  val16);</w:t>
      </w:r>
    </w:p>
    <w:p w:rsidR="00053D2E" w:rsidRPr="00531C43" w:rsidRDefault="00053D2E">
      <w:pPr>
        <w:rPr>
          <w:rFonts w:ascii="Courier" w:hAnsi="Courier"/>
          <w:sz w:val="16"/>
          <w:lang w:val="fr-FR"/>
        </w:rPr>
      </w:pPr>
      <w:r w:rsidRPr="00531C43">
        <w:rPr>
          <w:rFonts w:ascii="Courier" w:hAnsi="Courier"/>
          <w:sz w:val="16"/>
          <w:lang w:val="fr-FR"/>
        </w:rPr>
        <w:t>ViStatus _VI_FUNC  viIn32          (ViSession vi, ViUInt16 space,</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ViBusAddress offset, ViPUInt32 val32);</w:t>
      </w:r>
    </w:p>
    <w:p w:rsidR="00053D2E" w:rsidRPr="00600E65" w:rsidRDefault="00053D2E">
      <w:pPr>
        <w:rPr>
          <w:rFonts w:ascii="Courier" w:hAnsi="Courier"/>
          <w:sz w:val="16"/>
          <w:lang w:val="fr-FR"/>
        </w:rPr>
      </w:pPr>
      <w:r w:rsidRPr="00600E65">
        <w:rPr>
          <w:rFonts w:ascii="Courier" w:hAnsi="Courier"/>
          <w:sz w:val="16"/>
          <w:lang w:val="fr-FR"/>
        </w:rPr>
        <w:t>ViStatus _VI_FUNC  viOut32         (ViSession vi, ViUInt16 space,</w:t>
      </w:r>
    </w:p>
    <w:p w:rsidR="00053D2E" w:rsidRDefault="00053D2E">
      <w:pPr>
        <w:rPr>
          <w:rFonts w:ascii="Courier" w:hAnsi="Courier"/>
          <w:sz w:val="16"/>
        </w:rPr>
      </w:pPr>
      <w:r w:rsidRPr="00600E65">
        <w:rPr>
          <w:rFonts w:ascii="Courier" w:hAnsi="Courier"/>
          <w:sz w:val="16"/>
          <w:lang w:val="fr-FR"/>
        </w:rPr>
        <w:t xml:space="preserve">                                    </w:t>
      </w:r>
      <w:r>
        <w:rPr>
          <w:rFonts w:ascii="Courier" w:hAnsi="Courier"/>
          <w:sz w:val="16"/>
        </w:rPr>
        <w:t>ViBusAddress offset, ViUInt32  val32);</w:t>
      </w:r>
    </w:p>
    <w:p w:rsidR="00053D2E" w:rsidRDefault="00053D2E">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ViUInt64  val64);</w:t>
      </w:r>
    </w:p>
    <w:p w:rsidR="00DC2210" w:rsidRPr="00531C43" w:rsidRDefault="00DC2210" w:rsidP="00DC2210">
      <w:pPr>
        <w:rPr>
          <w:rFonts w:ascii="Courier" w:hAnsi="Courier"/>
          <w:sz w:val="16"/>
          <w:lang w:val="fr-FR"/>
        </w:rPr>
      </w:pPr>
    </w:p>
    <w:p w:rsidR="00DC2210" w:rsidRPr="00531C43" w:rsidRDefault="00DC2210" w:rsidP="00DC2210">
      <w:pPr>
        <w:rPr>
          <w:rFonts w:ascii="Courier" w:hAnsi="Courier"/>
          <w:sz w:val="16"/>
          <w:lang w:val="fr-FR"/>
        </w:rPr>
      </w:pPr>
      <w:r w:rsidRPr="00531C43">
        <w:rPr>
          <w:rFonts w:ascii="Courier" w:hAnsi="Courier"/>
          <w:sz w:val="16"/>
          <w:lang w:val="fr-FR"/>
        </w:rPr>
        <w:t>ViStatus _VI_FUNC  viIn8Ex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viIn16Ex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viIn32Ex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ViUInt64  val64);</w:t>
      </w:r>
    </w:p>
    <w:p w:rsidR="00DC2210" w:rsidRPr="00531C43" w:rsidRDefault="00DC2210">
      <w:pPr>
        <w:rPr>
          <w:rFonts w:ascii="Courier" w:hAnsi="Courier"/>
          <w:sz w:val="16"/>
          <w:lang w:val="fr-FR"/>
        </w:rPr>
      </w:pPr>
      <w:r w:rsidRPr="00531C43">
        <w:rPr>
          <w:rFonts w:ascii="Courier" w:hAnsi="Courier"/>
          <w:sz w:val="16"/>
          <w:lang w:val="fr-FR"/>
        </w:rPr>
        <w:t>#endif</w:t>
      </w:r>
    </w:p>
    <w:p w:rsidR="006772D8" w:rsidRPr="00531C43" w:rsidRDefault="00DC2210">
      <w:pPr>
        <w:rPr>
          <w:rFonts w:ascii="Courier" w:hAnsi="Courier"/>
          <w:sz w:val="16"/>
          <w:lang w:val="fr-FR"/>
        </w:rPr>
      </w:pPr>
      <w:r w:rsidRPr="00531C43" w:rsidDel="00DC2210">
        <w:rPr>
          <w:rFonts w:ascii="Courier" w:hAnsi="Courier"/>
          <w:sz w:val="16"/>
          <w:lang w:val="fr-FR"/>
        </w:rPr>
        <w:t xml:space="preserve"> </w:t>
      </w:r>
    </w:p>
    <w:p w:rsidR="00053D2E" w:rsidRPr="00531C43" w:rsidRDefault="00053D2E">
      <w:pPr>
        <w:rPr>
          <w:rFonts w:ascii="Courier" w:hAnsi="Courier"/>
          <w:sz w:val="16"/>
          <w:lang w:val="fr-FR"/>
        </w:rPr>
      </w:pPr>
      <w:r w:rsidRPr="00531C43">
        <w:rPr>
          <w:rFonts w:ascii="Courier" w:hAnsi="Courier"/>
          <w:sz w:val="16"/>
          <w:lang w:val="fr-FR"/>
        </w:rPr>
        <w:t>ViStatus _VI_FUNC  viMoveIn8       (ViSession vi, ViUInt16 space, ViBusAddress offset,</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ViBusSize length, ViAUInt8  buf8);</w:t>
      </w:r>
    </w:p>
    <w:p w:rsidR="00053D2E" w:rsidRDefault="00053D2E">
      <w:pPr>
        <w:rPr>
          <w:rFonts w:ascii="Courier" w:hAnsi="Courier"/>
          <w:sz w:val="16"/>
        </w:rPr>
      </w:pPr>
      <w:r>
        <w:rPr>
          <w:rFonts w:ascii="Courier" w:hAnsi="Courier"/>
          <w:sz w:val="16"/>
        </w:rPr>
        <w:t>ViStatus _VI_FUNC  viMoveOut8      (ViSession vi, ViUInt16 space, ViBusAddress offset,</w:t>
      </w:r>
    </w:p>
    <w:p w:rsidR="00053D2E" w:rsidRDefault="00053D2E">
      <w:pPr>
        <w:rPr>
          <w:rFonts w:ascii="Courier" w:hAnsi="Courier"/>
          <w:sz w:val="16"/>
        </w:rPr>
      </w:pPr>
      <w:r>
        <w:rPr>
          <w:rFonts w:ascii="Courier" w:hAnsi="Courier"/>
          <w:sz w:val="16"/>
        </w:rPr>
        <w:t xml:space="preserve">                                    ViBusSize length, ViAUInt8  buf8);</w:t>
      </w:r>
    </w:p>
    <w:p w:rsidR="00053D2E" w:rsidRDefault="00053D2E">
      <w:pPr>
        <w:rPr>
          <w:rFonts w:ascii="Courier" w:hAnsi="Courier"/>
          <w:sz w:val="16"/>
        </w:rPr>
      </w:pPr>
      <w:r>
        <w:rPr>
          <w:rFonts w:ascii="Courier" w:hAnsi="Courier"/>
          <w:sz w:val="16"/>
        </w:rPr>
        <w:t>ViStatus _VI_FUNC  viMoveIn16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viMoveOut16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viMoveIn32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053D2E" w:rsidRDefault="00053D2E">
      <w:pPr>
        <w:rPr>
          <w:rFonts w:ascii="Courier" w:hAnsi="Courier"/>
          <w:sz w:val="16"/>
        </w:rPr>
      </w:pPr>
      <w:r>
        <w:rPr>
          <w:rFonts w:ascii="Courier" w:hAnsi="Courier"/>
          <w:sz w:val="16"/>
        </w:rPr>
        <w:t>ViStatus _VI_FUNC  viMoveOut32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FC62F9" w:rsidRDefault="00FC62F9">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DC2210" w:rsidRDefault="00DC2210" w:rsidP="00DC2210">
      <w:pPr>
        <w:rPr>
          <w:rFonts w:ascii="Courier" w:hAnsi="Courier"/>
          <w:sz w:val="16"/>
        </w:rPr>
      </w:pPr>
      <w:r w:rsidRPr="00DC2210">
        <w:rPr>
          <w:rFonts w:ascii="Courier" w:hAnsi="Courier"/>
          <w:sz w:val="16"/>
        </w:rPr>
        <w:t>ViStatus _VI_FUNC  viMoveIn64      (ViSession vi, ViUInt16 space, ViBusAddress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     (ViSession vi, ViUInt16 space, ViBusAddress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ViStatus _VI_FUNC  viMoveIn8Ex     (ViSession vi, ViUInt16 space, ViBusAddress64 offset,</w:t>
      </w:r>
    </w:p>
    <w:p w:rsidR="00DC2210" w:rsidRPr="00DC2210" w:rsidRDefault="00DC2210" w:rsidP="00DC2210">
      <w:pPr>
        <w:rPr>
          <w:rFonts w:ascii="Courier" w:hAnsi="Courier"/>
          <w:sz w:val="16"/>
        </w:rPr>
      </w:pPr>
      <w:r w:rsidRPr="00DC2210">
        <w:rPr>
          <w:rFonts w:ascii="Courier" w:hAnsi="Courier"/>
          <w:sz w:val="16"/>
        </w:rPr>
        <w:lastRenderedPageBreak/>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viMoveOut8Ex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viMoveIn16Ex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viMoveOut16Ex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viMoveIn32Ex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viMoveOut32Ex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viMoveIn64Ex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FC62F9" w:rsidRDefault="00DC2210" w:rsidP="00FC62F9">
      <w:pPr>
        <w:rPr>
          <w:rFonts w:ascii="Courier" w:hAnsi="Courier"/>
          <w:sz w:val="16"/>
        </w:rPr>
      </w:pPr>
      <w:r w:rsidRPr="00DC2210">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viMove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w:t>
      </w:r>
    </w:p>
    <w:p w:rsidR="00053D2E" w:rsidRDefault="00053D2E">
      <w:pPr>
        <w:rPr>
          <w:rFonts w:ascii="Courier" w:hAnsi="Courier"/>
          <w:sz w:val="16"/>
        </w:rPr>
      </w:pPr>
      <w:r>
        <w:rPr>
          <w:rFonts w:ascii="Courier" w:hAnsi="Courier"/>
          <w:sz w:val="16"/>
        </w:rPr>
        <w:t>ViStatus _VI_FUNC  viMoveAsync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ViPJobId jobId); </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viMoveEx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w:t>
      </w:r>
    </w:p>
    <w:p w:rsidR="00FC62F9" w:rsidRPr="00FC62F9" w:rsidRDefault="00FC62F9" w:rsidP="00FC62F9">
      <w:pPr>
        <w:rPr>
          <w:rFonts w:ascii="Courier" w:hAnsi="Courier"/>
          <w:sz w:val="16"/>
        </w:rPr>
      </w:pPr>
      <w:r w:rsidRPr="00FC62F9">
        <w:rPr>
          <w:rFonts w:ascii="Courier" w:hAnsi="Courier"/>
          <w:sz w:val="16"/>
        </w:rPr>
        <w:t>ViStatus _VI_FUNC  viMoveAsyncEx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ViPJobId jobId);</w:t>
      </w:r>
    </w:p>
    <w:p w:rsidR="00FC62F9" w:rsidRDefault="00FC62F9" w:rsidP="00FC62F9">
      <w:pPr>
        <w:rPr>
          <w:rFonts w:ascii="Courier" w:hAnsi="Courier"/>
          <w:sz w:val="16"/>
        </w:rPr>
      </w:pPr>
      <w:r w:rsidRPr="00FC62F9">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viMapAddress    (ViSession vi, ViUInt16 mapSpace, ViBusAddress mapOffset,</w:t>
      </w:r>
    </w:p>
    <w:p w:rsidR="00053D2E" w:rsidRDefault="00053D2E">
      <w:pPr>
        <w:rPr>
          <w:rFonts w:ascii="Courier" w:hAnsi="Courier"/>
          <w:sz w:val="16"/>
        </w:rPr>
      </w:pPr>
      <w:r>
        <w:rPr>
          <w:rFonts w:ascii="Courier" w:hAnsi="Courier"/>
          <w:sz w:val="16"/>
        </w:rPr>
        <w:t xml:space="preserve">                                    ViBusSize mapSize, ViBoolean access,</w:t>
      </w:r>
    </w:p>
    <w:p w:rsidR="00053D2E" w:rsidRDefault="00053D2E">
      <w:pPr>
        <w:rPr>
          <w:rFonts w:ascii="Courier" w:hAnsi="Courier"/>
          <w:sz w:val="16"/>
        </w:rPr>
      </w:pPr>
      <w:r>
        <w:rPr>
          <w:rFonts w:ascii="Courier" w:hAnsi="Courier"/>
          <w:sz w:val="16"/>
        </w:rPr>
        <w:t xml:space="preserve">                                    ViAddr suggested, ViPAddr address);</w:t>
      </w:r>
    </w:p>
    <w:p w:rsidR="00053D2E" w:rsidRDefault="00053D2E">
      <w:pPr>
        <w:rPr>
          <w:rFonts w:ascii="Courier" w:hAnsi="Courier"/>
          <w:sz w:val="16"/>
        </w:rPr>
      </w:pPr>
      <w:r>
        <w:rPr>
          <w:rFonts w:ascii="Courier" w:hAnsi="Courier"/>
          <w:sz w:val="16"/>
        </w:rPr>
        <w:t>ViStatus _VI_FUNC  viUnmapAddress  (ViSession vi);</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viMapAddressEx</w:t>
      </w:r>
      <w:r w:rsidR="00DC2210">
        <w:rPr>
          <w:rFonts w:ascii="Courier" w:hAnsi="Courier"/>
          <w:sz w:val="16"/>
        </w:rPr>
        <w:t xml:space="preserve">  </w:t>
      </w:r>
      <w:r w:rsidRPr="00FC62F9">
        <w:rPr>
          <w:rFonts w:ascii="Courier" w:hAnsi="Courier"/>
          <w:sz w:val="16"/>
        </w:rPr>
        <w:t>(ViSession vi, ViUInt16 mapSpace, ViBusAddress64 mapOffset,</w:t>
      </w:r>
    </w:p>
    <w:p w:rsidR="00FC62F9" w:rsidRPr="00FC62F9" w:rsidRDefault="00FC62F9" w:rsidP="00FC62F9">
      <w:pPr>
        <w:rPr>
          <w:rFonts w:ascii="Courier" w:hAnsi="Courier"/>
          <w:sz w:val="16"/>
        </w:rPr>
      </w:pPr>
      <w:r w:rsidRPr="00FC62F9">
        <w:rPr>
          <w:rFonts w:ascii="Courier" w:hAnsi="Courier"/>
          <w:sz w:val="16"/>
        </w:rPr>
        <w:t xml:space="preserve">                                    ViBusSize mapSize, ViBoolean access,</w:t>
      </w:r>
    </w:p>
    <w:p w:rsidR="00FC62F9" w:rsidRPr="00FC62F9" w:rsidRDefault="00FC62F9" w:rsidP="00FC62F9">
      <w:pPr>
        <w:rPr>
          <w:rFonts w:ascii="Courier" w:hAnsi="Courier"/>
          <w:sz w:val="16"/>
        </w:rPr>
      </w:pPr>
      <w:r w:rsidRPr="00FC62F9">
        <w:rPr>
          <w:rFonts w:ascii="Courier" w:hAnsi="Courier"/>
          <w:sz w:val="16"/>
        </w:rPr>
        <w:t xml:space="preserve">                                    ViAddr suggested, ViPAddr address);</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void     _VI_FUNC  viPeek8         (ViSession vi, ViAddr address, ViPUInt8  val8);</w:t>
      </w:r>
    </w:p>
    <w:p w:rsidR="00053D2E" w:rsidRDefault="00053D2E">
      <w:pPr>
        <w:rPr>
          <w:rFonts w:ascii="Courier" w:hAnsi="Courier"/>
          <w:sz w:val="16"/>
        </w:rPr>
      </w:pPr>
      <w:r>
        <w:rPr>
          <w:rFonts w:ascii="Courier" w:hAnsi="Courier"/>
          <w:sz w:val="16"/>
        </w:rPr>
        <w:t>void     _VI_FUNC  viPoke8         (ViSession vi, ViAddr address, ViUInt8   val8);</w:t>
      </w:r>
    </w:p>
    <w:p w:rsidR="00053D2E" w:rsidRDefault="00053D2E">
      <w:pPr>
        <w:rPr>
          <w:rFonts w:ascii="Courier" w:hAnsi="Courier"/>
          <w:sz w:val="16"/>
        </w:rPr>
      </w:pPr>
      <w:r>
        <w:rPr>
          <w:rFonts w:ascii="Courier" w:hAnsi="Courier"/>
          <w:sz w:val="16"/>
        </w:rPr>
        <w:t>void     _VI_FUNC  viPeek16        (ViSession vi, ViAddr address, ViPUInt16 val16);</w:t>
      </w:r>
    </w:p>
    <w:p w:rsidR="00053D2E" w:rsidRDefault="00053D2E">
      <w:pPr>
        <w:rPr>
          <w:rFonts w:ascii="Courier" w:hAnsi="Courier"/>
          <w:sz w:val="16"/>
        </w:rPr>
      </w:pPr>
      <w:r>
        <w:rPr>
          <w:rFonts w:ascii="Courier" w:hAnsi="Courier"/>
          <w:sz w:val="16"/>
        </w:rPr>
        <w:t>void     _VI_FUNC  viPoke16        (ViSession vi, ViAddr address, ViUInt16  val16);</w:t>
      </w:r>
    </w:p>
    <w:p w:rsidR="00053D2E" w:rsidRDefault="00053D2E">
      <w:pPr>
        <w:rPr>
          <w:rFonts w:ascii="Courier" w:hAnsi="Courier"/>
          <w:sz w:val="16"/>
        </w:rPr>
      </w:pPr>
      <w:r>
        <w:rPr>
          <w:rFonts w:ascii="Courier" w:hAnsi="Courier"/>
          <w:sz w:val="16"/>
        </w:rPr>
        <w:t>void     _VI_FUNC  viPeek32        (ViSession vi, ViAddr address, ViPUInt32 val32);</w:t>
      </w:r>
    </w:p>
    <w:p w:rsidR="00053D2E" w:rsidRDefault="00053D2E">
      <w:pPr>
        <w:rPr>
          <w:rFonts w:ascii="Courier" w:hAnsi="Courier"/>
          <w:sz w:val="16"/>
        </w:rPr>
      </w:pPr>
      <w:r>
        <w:rPr>
          <w:rFonts w:ascii="Courier" w:hAnsi="Courier"/>
          <w:sz w:val="16"/>
        </w:rPr>
        <w:t>void     _VI_FUNC  viPoke32        (ViSession vi, ViAddr address, ViUInt32  val32);</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void     _VI_FUNC  viPeek64        (ViSession vi, ViAddr address, ViPUInt64 val64);</w:t>
      </w:r>
    </w:p>
    <w:p w:rsidR="00FC62F9" w:rsidRPr="00FC62F9" w:rsidRDefault="00FC62F9" w:rsidP="00FC62F9">
      <w:pPr>
        <w:rPr>
          <w:rFonts w:ascii="Courier" w:hAnsi="Courier"/>
          <w:sz w:val="16"/>
        </w:rPr>
      </w:pPr>
      <w:r w:rsidRPr="00FC62F9">
        <w:rPr>
          <w:rFonts w:ascii="Courier" w:hAnsi="Courier"/>
          <w:sz w:val="16"/>
        </w:rPr>
        <w:t>void     _VI_FUNC  viPoke64        (ViSession vi, ViAddr address, ViUInt64  val64);</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 Shared Memory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viMemAlloc      (ViSession vi, ViBusSize size, ViPBusAddress offset);</w:t>
      </w:r>
    </w:p>
    <w:p w:rsidR="00053D2E" w:rsidRDefault="00053D2E">
      <w:pPr>
        <w:rPr>
          <w:rFonts w:ascii="Courier" w:hAnsi="Courier"/>
          <w:sz w:val="16"/>
        </w:rPr>
      </w:pPr>
      <w:r>
        <w:rPr>
          <w:rFonts w:ascii="Courier" w:hAnsi="Courier"/>
          <w:sz w:val="16"/>
        </w:rPr>
        <w:t>ViStatus _VI_FUNC  viMemFree       (ViSession vi, ViBusAddress offset);</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viMemAllocEx</w:t>
      </w:r>
      <w:r w:rsidR="00DC2210">
        <w:rPr>
          <w:rFonts w:ascii="Courier" w:hAnsi="Courier"/>
          <w:sz w:val="16"/>
        </w:rPr>
        <w:t xml:space="preserve">  </w:t>
      </w:r>
      <w:r w:rsidRPr="00FC62F9">
        <w:rPr>
          <w:rFonts w:ascii="Courier" w:hAnsi="Courier"/>
          <w:sz w:val="16"/>
        </w:rPr>
        <w:t xml:space="preserve">  (ViSession vi, ViBusSize size, ViPBusAddress64 offset);</w:t>
      </w:r>
    </w:p>
    <w:p w:rsidR="00FC62F9" w:rsidRPr="00FC62F9" w:rsidRDefault="00FC62F9" w:rsidP="00FC62F9">
      <w:pPr>
        <w:rPr>
          <w:rFonts w:ascii="Courier" w:hAnsi="Courier"/>
          <w:sz w:val="16"/>
        </w:rPr>
      </w:pPr>
      <w:r w:rsidRPr="00FC62F9">
        <w:rPr>
          <w:rFonts w:ascii="Courier" w:hAnsi="Courier"/>
          <w:sz w:val="16"/>
        </w:rPr>
        <w:t>ViStatus _VI_FUNC  viMemFreeEx</w:t>
      </w:r>
      <w:r w:rsidR="00DC2210">
        <w:rPr>
          <w:rFonts w:ascii="Courier" w:hAnsi="Courier"/>
          <w:sz w:val="16"/>
        </w:rPr>
        <w:t xml:space="preserve">  </w:t>
      </w:r>
      <w:r w:rsidRPr="00FC62F9">
        <w:rPr>
          <w:rFonts w:ascii="Courier" w:hAnsi="Courier"/>
          <w:sz w:val="16"/>
        </w:rPr>
        <w:t xml:space="preserve">   (ViSession vi, ViBusAddress64 offset);</w:t>
      </w:r>
    </w:p>
    <w:p w:rsidR="00FC62F9" w:rsidRPr="00531C43" w:rsidRDefault="00FC62F9" w:rsidP="00FC62F9">
      <w:pPr>
        <w:rPr>
          <w:rFonts w:ascii="Courier" w:hAnsi="Courier"/>
          <w:sz w:val="16"/>
          <w:lang w:val="fr-FR"/>
        </w:rPr>
      </w:pPr>
      <w:r w:rsidRPr="00531C43">
        <w:rPr>
          <w:rFonts w:ascii="Courier" w:hAnsi="Courier"/>
          <w:sz w:val="16"/>
          <w:lang w:val="fr-FR"/>
        </w:rPr>
        <w:t>#endif</w:t>
      </w:r>
    </w:p>
    <w:p w:rsidR="00FC62F9" w:rsidRPr="00531C43" w:rsidRDefault="00FC62F9">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 Interface Specific Operations -------------------------------------------*/</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viGpibControlREN(ViSession vi, ViUInt16 mode);</w:t>
      </w:r>
    </w:p>
    <w:p w:rsidR="00053D2E" w:rsidRPr="00531C43" w:rsidRDefault="00053D2E">
      <w:pPr>
        <w:rPr>
          <w:rFonts w:ascii="Courier" w:hAnsi="Courier"/>
          <w:sz w:val="16"/>
          <w:lang w:val="fr-FR"/>
        </w:rPr>
      </w:pPr>
      <w:r w:rsidRPr="00531C43">
        <w:rPr>
          <w:rFonts w:ascii="Courier" w:hAnsi="Courier"/>
          <w:sz w:val="16"/>
          <w:lang w:val="fr-FR"/>
        </w:rPr>
        <w:t>ViStatus _VI_FUNC  viGpibControlATN(ViSession vi, ViUInt16 mode);</w:t>
      </w:r>
    </w:p>
    <w:p w:rsidR="00053D2E" w:rsidRPr="00531C43" w:rsidRDefault="00053D2E">
      <w:pPr>
        <w:rPr>
          <w:rFonts w:ascii="Courier" w:hAnsi="Courier"/>
          <w:sz w:val="16"/>
          <w:lang w:val="fr-FR"/>
        </w:rPr>
      </w:pPr>
      <w:r w:rsidRPr="00531C43">
        <w:rPr>
          <w:rFonts w:ascii="Courier" w:hAnsi="Courier"/>
          <w:sz w:val="16"/>
          <w:lang w:val="fr-FR"/>
        </w:rPr>
        <w:t>ViStatus _VI_FUNC  viGpibSendIFC   (ViSession vi);</w:t>
      </w:r>
    </w:p>
    <w:p w:rsidR="00053D2E" w:rsidRPr="00531C43" w:rsidRDefault="00053D2E">
      <w:pPr>
        <w:keepNext/>
        <w:rPr>
          <w:rFonts w:ascii="Courier" w:hAnsi="Courier"/>
          <w:sz w:val="16"/>
          <w:lang w:val="fr-FR"/>
        </w:rPr>
      </w:pPr>
      <w:r w:rsidRPr="00531C43">
        <w:rPr>
          <w:rFonts w:ascii="Courier" w:hAnsi="Courier"/>
          <w:sz w:val="16"/>
          <w:lang w:val="fr-FR"/>
        </w:rPr>
        <w:t>ViStatus _VI_FUNC  viGpibCommand   (ViSession vi, ViBuf cmd, ViUInt32 cnt, ViPUInt32 retCnt);</w:t>
      </w:r>
    </w:p>
    <w:p w:rsidR="00053D2E" w:rsidRPr="00531C43" w:rsidRDefault="00053D2E">
      <w:pPr>
        <w:rPr>
          <w:rFonts w:ascii="Courier" w:hAnsi="Courier"/>
          <w:sz w:val="16"/>
          <w:lang w:val="fr-FR"/>
        </w:rPr>
      </w:pPr>
      <w:r w:rsidRPr="00531C43">
        <w:rPr>
          <w:rFonts w:ascii="Courier" w:hAnsi="Courier"/>
          <w:sz w:val="16"/>
          <w:lang w:val="fr-FR"/>
        </w:rPr>
        <w:t>ViStatus _VI_FUNC  viGpibPassControl(ViSession vi, ViUInt16 primAddr, ViUInt16 secAddr);</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viVxiCommandQuery(ViSession vi, ViUInt16 mode, ViUInt32 cmd,</w:t>
      </w:r>
    </w:p>
    <w:p w:rsidR="00053D2E" w:rsidRPr="00531C43" w:rsidRDefault="00053D2E">
      <w:pPr>
        <w:rPr>
          <w:rFonts w:ascii="Courier" w:hAnsi="Courier"/>
          <w:sz w:val="16"/>
          <w:lang w:val="fr-FR"/>
        </w:rPr>
      </w:pPr>
      <w:r w:rsidRPr="00531C43">
        <w:rPr>
          <w:rFonts w:ascii="Courier" w:hAnsi="Courier"/>
          <w:sz w:val="16"/>
          <w:lang w:val="fr-FR"/>
        </w:rPr>
        <w:t xml:space="preserve">                                     ViPUInt32 response);</w:t>
      </w:r>
    </w:p>
    <w:p w:rsidR="00053D2E" w:rsidRPr="00531C43" w:rsidRDefault="00053D2E">
      <w:pPr>
        <w:rPr>
          <w:rFonts w:ascii="Courier" w:hAnsi="Courier"/>
          <w:sz w:val="16"/>
          <w:lang w:val="fr-FR"/>
        </w:rPr>
      </w:pPr>
      <w:r w:rsidRPr="00531C43">
        <w:rPr>
          <w:rFonts w:ascii="Courier" w:hAnsi="Courier"/>
          <w:sz w:val="16"/>
          <w:lang w:val="fr-FR"/>
        </w:rPr>
        <w:t>ViStatus _VI_FUNC  viAssertUtilSignal(ViSession vi, ViUInt16 line);</w:t>
      </w:r>
    </w:p>
    <w:p w:rsidR="00053D2E" w:rsidRPr="00531C43" w:rsidRDefault="00053D2E">
      <w:pPr>
        <w:rPr>
          <w:rFonts w:ascii="Courier" w:hAnsi="Courier"/>
          <w:sz w:val="16"/>
          <w:lang w:val="fr-FR"/>
        </w:rPr>
      </w:pPr>
      <w:r w:rsidRPr="00531C43">
        <w:rPr>
          <w:rFonts w:ascii="Courier" w:hAnsi="Courier"/>
          <w:sz w:val="16"/>
          <w:lang w:val="fr-FR"/>
        </w:rPr>
        <w:t>ViStatus _VI_FUNC  viAssertIntrSignal(ViSession vi, ViInt16 mode, ViUInt32 statusID);</w:t>
      </w:r>
    </w:p>
    <w:p w:rsidR="00053D2E" w:rsidRPr="00531C43" w:rsidRDefault="00053D2E">
      <w:pPr>
        <w:rPr>
          <w:rFonts w:ascii="Courier" w:hAnsi="Courier"/>
          <w:sz w:val="16"/>
          <w:lang w:val="fr-FR"/>
        </w:rPr>
      </w:pPr>
      <w:r w:rsidRPr="00531C43">
        <w:rPr>
          <w:rFonts w:ascii="Courier" w:hAnsi="Courier"/>
          <w:sz w:val="16"/>
          <w:lang w:val="fr-FR"/>
        </w:rPr>
        <w:t xml:space="preserve">ViStatus _VI_FUNC  viMapTrigger    (ViSession vi, ViInt16 trigSrc, ViInt16 trigDest, </w:t>
      </w:r>
    </w:p>
    <w:p w:rsidR="00053D2E" w:rsidRPr="00531C43" w:rsidRDefault="00053D2E">
      <w:pPr>
        <w:rPr>
          <w:rFonts w:ascii="Courier" w:hAnsi="Courier"/>
          <w:sz w:val="16"/>
          <w:lang w:val="fr-FR"/>
        </w:rPr>
      </w:pPr>
      <w:r w:rsidRPr="00531C43">
        <w:rPr>
          <w:rFonts w:ascii="Courier" w:hAnsi="Courier"/>
          <w:sz w:val="16"/>
          <w:lang w:val="fr-FR"/>
        </w:rPr>
        <w:t xml:space="preserve">                                    ViUInt16 mode);</w:t>
      </w:r>
    </w:p>
    <w:p w:rsidR="00053D2E" w:rsidRPr="00531C43" w:rsidRDefault="00053D2E">
      <w:pPr>
        <w:rPr>
          <w:rFonts w:ascii="Courier" w:hAnsi="Courier"/>
          <w:sz w:val="16"/>
          <w:lang w:val="fr-FR"/>
        </w:rPr>
      </w:pPr>
      <w:r w:rsidRPr="00531C43">
        <w:rPr>
          <w:rFonts w:ascii="Courier" w:hAnsi="Courier"/>
          <w:sz w:val="16"/>
          <w:lang w:val="fr-FR"/>
        </w:rPr>
        <w:t>ViStatus _VI_FUNC  viUnmapTrigger  (ViSession vi, ViInt16 trigSrc, ViInt16 trigDest);</w:t>
      </w:r>
    </w:p>
    <w:p w:rsidR="003F4ABF" w:rsidRPr="00531C43" w:rsidRDefault="003F4ABF" w:rsidP="003F4ABF">
      <w:pPr>
        <w:rPr>
          <w:rFonts w:ascii="Courier" w:hAnsi="Courier"/>
          <w:sz w:val="16"/>
          <w:lang w:val="fr-FR"/>
        </w:rPr>
      </w:pPr>
      <w:r w:rsidRPr="00531C43">
        <w:rPr>
          <w:rFonts w:ascii="Courier" w:hAnsi="Courier"/>
          <w:sz w:val="16"/>
          <w:lang w:val="fr-FR"/>
        </w:rPr>
        <w:t>ViStatus _VI_FUNC  viUsbControlOut (ViSession vi, ViInt16 bmRequestType, ViInt16 bRequest,</w:t>
      </w:r>
    </w:p>
    <w:p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ViBuf buf);</w:t>
      </w:r>
    </w:p>
    <w:p w:rsidR="003F4ABF" w:rsidRPr="007D25F1" w:rsidRDefault="003F4ABF" w:rsidP="003F4ABF">
      <w:pPr>
        <w:rPr>
          <w:rFonts w:ascii="Courier" w:hAnsi="Courier"/>
          <w:sz w:val="16"/>
          <w:lang w:val="fr-FR"/>
        </w:rPr>
      </w:pPr>
      <w:r w:rsidRPr="007D25F1">
        <w:rPr>
          <w:rFonts w:ascii="Courier" w:hAnsi="Courier"/>
          <w:sz w:val="16"/>
          <w:lang w:val="fr-FR"/>
        </w:rPr>
        <w:t>ViStatus _VI_FUNC  viUsbControlIn  (ViSession vi, ViInt16 bmRequestType, ViInt16 bRequest,</w:t>
      </w:r>
    </w:p>
    <w:p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ViPBuf buf, ViPUInt16 retCnt);</w:t>
      </w:r>
    </w:p>
    <w:p w:rsidR="001B0CA0" w:rsidRPr="00600E65" w:rsidRDefault="001B0CA0" w:rsidP="001B0CA0">
      <w:pPr>
        <w:rPr>
          <w:rFonts w:ascii="Courier" w:hAnsi="Courier"/>
          <w:sz w:val="16"/>
        </w:rPr>
      </w:pPr>
      <w:r w:rsidRPr="00600E65">
        <w:rPr>
          <w:rFonts w:ascii="Courier" w:hAnsi="Courier"/>
          <w:sz w:val="16"/>
        </w:rPr>
        <w:t xml:space="preserve">ViStatus </w:t>
      </w:r>
      <w:r w:rsidRPr="003F4ABF">
        <w:rPr>
          <w:rFonts w:ascii="Courier" w:hAnsi="Courier"/>
          <w:sz w:val="16"/>
        </w:rPr>
        <w:t xml:space="preserve">_VI_FUNC  </w:t>
      </w:r>
      <w:r w:rsidRPr="00600E65">
        <w:rPr>
          <w:rFonts w:ascii="Courier" w:hAnsi="Courier"/>
          <w:sz w:val="16"/>
        </w:rPr>
        <w:t>viPxiReserveTriggers(ViSession vi, ViInt16 cnt, ViAInt16 trigBuses,</w:t>
      </w:r>
    </w:p>
    <w:p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ViAInt16 trigLines, ViPInt16 failureIndex);</w:t>
      </w:r>
    </w:p>
    <w:p w:rsidR="00053D2E" w:rsidRDefault="00053D2E">
      <w:pPr>
        <w:rPr>
          <w:rFonts w:ascii="Courier" w:hAnsi="Courier"/>
          <w:sz w:val="16"/>
        </w:rPr>
      </w:pPr>
    </w:p>
    <w:p w:rsidR="00053D2E" w:rsidRDefault="00053D2E">
      <w:pPr>
        <w:rPr>
          <w:rFonts w:ascii="Courier" w:hAnsi="Courier"/>
          <w:sz w:val="16"/>
        </w:rPr>
      </w:pPr>
    </w:p>
    <w:p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rsidR="00053D2E" w:rsidRDefault="00053D2E">
      <w:pPr>
        <w:rPr>
          <w:rFonts w:ascii="Courier" w:hAnsi="Courier"/>
          <w:sz w:val="16"/>
        </w:rPr>
      </w:pP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VI_ATTR_RSRC_CLASS                    (0xBFFF0001UL)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VI_ATTR_RSRC_NAME                     (0xBFFF0002UL)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VI_ATTR_RSRC_IMPL_VERSION             (0x3FFF0003UL)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VI_ATTR_RSRC_LOCK_STATE               (0x3FFF0004UL)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VI_ATTR_MAX_QUEUE_LENGTH              (0x3FFF0005UL)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VI_ATTR_USER_DATA_32                  (0x3FFF0007UL)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VI_ATTR_FDC_CHNL                      (0x3FFF000DUL)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VI_ATTR_FDC_MODE                      (0x3FFF000FUL)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VI_ATTR_FDC_GEN_SIGNAL_EN             (0x3FFF0011UL)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VI_ATTR_FDC_USE_PAIR                  (0x3FFF0013UL)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VI_ATTR_SEND_END_EN                   (0x3FFF0016UL)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                      (0x3FFF0018UL)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VI_ATTR_TMO_VALUE                     (0x3FFF001AUL)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VI_ATTR_GPIB_READDR_EN                (0x3FFF001BUL)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VI_ATTR_IO_PROT                       (0x3FFF001CUL)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VI_ATTR_DMA_ALLOW_EN                  (0x3FFF001EUL)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VI_ATTR_ASRL_BAUD                     (0x3FFF0021UL)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VI_ATTR_ASRL_DATA_BITS                (0x3FFF0022UL)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VI_ATTR_ASRL_PARITY                   (0x3FFF0023UL)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VI_ATTR_ASRL_STOP_BITS                (0x3FFF0024UL)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VI_ATTR_ASRL_FLOW_CNTRL               (0x3FFF0025UL)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VI_ATTR_RD_BUF_OPER_MODE              (0x3FFF002AUL)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VI_ATTR_RD_BUF_SIZE                   (0x3FFF002BUL)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VI_ATTR_WR_BUF_OPER_MODE              (0x3FFF002DUL)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VI_ATTR_WR_BUF_SIZE                   (0x3FFF002EUL)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VI_ATTR_SUPPRESS_END_EN               (0x3FFF0036UL)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VI_ATTR_TERMCHAR_EN                   (0x3FFF0038UL)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VI_ATTR_DEST_ACCESS_PRIV              (0x3FFF0039UL)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VI_ATTR_DEST_BYTE_ORDER               (0x3FFF003AUL)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VI_ATTR_SRC_ACCESS_PRIV               (0x3FFF003CUL)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VI_ATTR_SRC_BYTE_ORDER                (0x3FFF003DUL)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VI_ATTR_SRC_INCREMENT                 (0x3FFF0040UL)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VI_ATTR_DEST_INCREMENT                (0x3FFF0041UL)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VI_ATTR_WIN_ACCESS_PRIV               (0x3FFF0045UL)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VI_ATTR_WIN_BYTE_ORDER                (0x3FFF0047UL)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VI_ATTR_GPIB_ATN_STATE                (0x3FFF0057UL)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VI_ATTR_GPIB_ADDR_STATE               (0x3FFF005CUL)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VI_ATTR_GPIB_CIC_STATE                (0x3FFF005EUL)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VI_ATTR_GPIB_NDAC_STATE               (0x3FFF0062UL)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VI_ATTR_GPIB_SRQ_STATE                (0x3FFF0067UL)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VI_ATTR_GPIB_SYS_CNTRL_STATE          (0x3FFF0068UL)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VI_ATTR_GPIB_HS488_CBL_LEN            (0x3FFF0069UL)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VI_ATTR_CMDR_LA                       (0x3FFF006BUL)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VI_ATTR_VXI_DEV_CLASS                 (0x3FFF006CUL)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VI_ATTR_MAINFRAME_LA                  (0x3FFF0070UL)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lastRenderedPageBreak/>
        <w:t>#define VI_ATTR_MANF_NAME                     (0xBFFF0072UL)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VI_ATTR_MODEL_NAME                    (0xBFFF0077UL)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VI_ATTR_VXI_VME_INTR_STATUS           (0x3FFF008BUL)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VI_ATTR_VXI_TRIG_STATUS               (0x3FFF008DUL)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VI_ATTR_VXI_VME_SYSFAIL_STATE         (0x3FFF0094UL)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VI_ATTR_WIN_BASE_ADDR_32              (0x3FFF0098UL)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VI_ATTR_WIN_SIZE_32                   (0x3FFF009AUL)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VI_ATTR_ASRL_AVAIL_NUM                (0x3FFF00ACUL)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VI_ATTR_MEM_BASE_32                   (0x3FFF00ADUL)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VI_ATTR_ASRL_CTS_STATE                (0x3FFF00AEUL)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VI_ATTR_ASRL_DCD_STATE                (0x3FFF00AFUL)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VI_ATTR_ASRL_DSR_STATE                (0x3FFF00B1UL)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VI_ATTR_ASRL_DTR_STATE                (0x3FFF00B2UL)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VI_ATTR_ASRL_END_IN                   (0x3FFF00B3UL)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VI_ATTR_ASRL_END_OUT                  (0x3FFF00B4UL)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VI_ATTR_ASRL_REPLACE_CHAR             (0x3FFF00BEUL)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VI_ATTR_ASRL_RI_STATE                 (0x3FFF00BFUL)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VI_ATTR_ASRL_RTS_STATE                (0x3FFF00C0UL)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VI_ATTR_ASRL_XON_CHAR                 (0x3FFF00C1UL)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VI_ATTR_ASRL_XOFF_CHAR                (0x3FFF00C2UL)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                    (0x3FFF00C3UL)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VI_ATTR_RM_SESSION                    (0x3FFF00C4UL)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VI_ATTR_VXI_LA                        (0x3FFF00D5UL)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VI_ATTR_MANF_ID                       (0x3FFF00D9UL)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VI_ATTR_MEM_SIZE_32                   (0x3FFF00DDUL)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VI_ATTR_MEM_SPACE                     (0x3FFF00DEUL)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VI_ATTR_MODEL_CODE                    (0x3FFF00DFUL)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VI_ATTR_SLOT                          (0x3FFF00E8UL)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VI_ATTR_INTF_INST_NAME                (0xBFFF00E9UL)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VI_ATTR_IMMEDIATE_SERV                (0x3FFF0100UL)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VI_ATTR_INTF_PARENT_NUM               (0x3FFF0101UL)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VI_ATTR_RSRC_SPEC_VERSION             (0x3FFF0170UL)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VI_ATTR_INTF_TYPE                     (0x3FFF0171UL)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VI_ATTR_GPIB_PRIMARY_ADDR             (0x3FFF0172UL)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VI_ATTR_GPIB_SECONDARY_ADDR           (0x3FFF0173UL)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VI_ATTR_RSRC_MANF_NAME                (0xBFFF0174UL)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VI_ATTR_RSRC_MANF_ID                  (0x3FFF0175UL)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VI_ATTR_INTF_NUM                      (0x3FFF0176UL)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VI_ATTR_TRIG_ID                       (0x3FFF0177UL)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VI_ATTR_GPIB_REN_STATE                (0x3FFF0181UL)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VI_ATTR_GPIB_UNADDR_EN                (0x3FFF0184UL)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VI_ATTR_DEV_STATUS_BYTE               (0x3FFF0189UL)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VI_ATTR_FILE_APPEND_EN                (0x3FFF0192UL)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VI_ATTR_VXI_TRIG_SUPPORT              (0x3FFF0194UL)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VI_ATTR_TCPIP_ADDR                    (0xBFFF0195UL)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VI_ATTR_TCPIP_HOSTNAME                (0xBFFF0196UL)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VI_ATTR_TCPIP_PORT                    (0x3FFF0197UL)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VI_ATTR_TCPIP_DEVICE_NAME             (0xBFFF0199UL)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VI_ATTR_TCPIP_NODELAY                 (0x3FFF019AUL)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VI_ATTR_TCPIP_KEEPALIVE               (0x3FFF019BUL)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VI_ATTR_4882_COMPLIANT                (0x3FFF019FUL)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VI_ATTR_USB_SERIAL_NUM                (0xBFFF01A0UL)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VI_ATTR_USB_INTFC_NUM                 (0x3FFF01A1UL)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VI_ATTR_USB_PROTOCOL                  (0x3FFF01A7UL)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VI_ATTR_USB_MAX_INTR_SIZE             (0x3FFF01AFUL)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VI_ATTR_PXI_DEV_NUM                   (0x3FFF0201UL)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VI_ATTR_PXI_FUNC_NUM                  (0x3FFF0202UL)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VI_ATTR_PXI_BUS_NUM                   (0x3FFF0205UL)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VI_ATTR_PXI_CHASSIS                   (0x3FFF0206UL)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VI_ATTR_PXI_SLOTPATH                  (0xBFFF0207UL)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VI_ATTR_PXI_SLOT_LBUS_LEFT            (0x3FFF0208UL)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VI_ATTR_PXI_SLOT_LBUS_RIGHT           (0x3FFF0209UL)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VI_ATTR_PXI_TRIG_BUS                  (0x3FFF020AUL)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VI_ATTR_PXI_STAR_TRIG_BUS             (0x3FFF020BUL)</w:t>
      </w:r>
    </w:p>
    <w:p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VI_ATTR_PXI_STAR_TRIG_LINE            (0x3FFF020CUL)</w:t>
      </w:r>
    </w:p>
    <w:p w:rsidR="00305A3C" w:rsidRDefault="00305A3C" w:rsidP="0057703C">
      <w:pPr>
        <w:pStyle w:val="FVICode1nosp"/>
        <w:spacing w:line="240" w:lineRule="auto"/>
        <w:ind w:left="0"/>
        <w:rPr>
          <w:sz w:val="16"/>
          <w:szCs w:val="16"/>
        </w:rPr>
      </w:pPr>
      <w:r w:rsidRPr="00AD74FC">
        <w:rPr>
          <w:w w:val="100"/>
          <w:sz w:val="16"/>
          <w:szCs w:val="16"/>
        </w:rPr>
        <w:t xml:space="preserve">#define </w:t>
      </w:r>
      <w:r w:rsidRPr="00756101">
        <w:rPr>
          <w:sz w:val="16"/>
          <w:szCs w:val="16"/>
        </w:rPr>
        <w:t>VI_ATTR_PXI_SRC_TRIG_BUS</w:t>
      </w:r>
      <w:r>
        <w:rPr>
          <w:sz w:val="16"/>
          <w:szCs w:val="16"/>
        </w:rPr>
        <w:t xml:space="preserve">    </w:t>
      </w:r>
      <w:r w:rsidR="0057703C">
        <w:rPr>
          <w:sz w:val="16"/>
          <w:szCs w:val="16"/>
        </w:rPr>
        <w:t xml:space="preserve">          </w:t>
      </w:r>
      <w:r>
        <w:rPr>
          <w:sz w:val="16"/>
          <w:szCs w:val="16"/>
        </w:rPr>
        <w:t>(0x3FFF020DUL)</w:t>
      </w:r>
    </w:p>
    <w:p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r>
        <w:rPr>
          <w:sz w:val="16"/>
          <w:szCs w:val="16"/>
        </w:rPr>
        <w:t>(0x3FFF020EUL)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r w:rsidRPr="00AD74FC">
        <w:rPr>
          <w:w w:val="100"/>
          <w:sz w:val="16"/>
          <w:szCs w:val="16"/>
        </w:rPr>
        <w:t>(0x3FFF0211UL)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r w:rsidRPr="00AD74FC">
        <w:rPr>
          <w:w w:val="100"/>
          <w:sz w:val="16"/>
          <w:szCs w:val="16"/>
        </w:rPr>
        <w:t>(0x3FFF0212UL)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r w:rsidRPr="00AD74FC">
        <w:rPr>
          <w:w w:val="100"/>
          <w:sz w:val="16"/>
          <w:szCs w:val="16"/>
        </w:rPr>
        <w:t>(0x3FFF0213UL)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r w:rsidRPr="00AD74FC">
        <w:rPr>
          <w:w w:val="100"/>
          <w:sz w:val="16"/>
          <w:szCs w:val="16"/>
        </w:rPr>
        <w:t>(0x3FFF0214UL)</w:t>
      </w:r>
    </w:p>
    <w:p w:rsidR="00AD74FC" w:rsidRPr="00AD74FC" w:rsidRDefault="00AD74FC" w:rsidP="00AD74FC">
      <w:pPr>
        <w:pStyle w:val="FVICode1nosp"/>
        <w:spacing w:line="240" w:lineRule="auto"/>
        <w:ind w:left="0"/>
        <w:rPr>
          <w:w w:val="100"/>
          <w:sz w:val="16"/>
          <w:szCs w:val="16"/>
        </w:rPr>
      </w:pPr>
      <w:r w:rsidRPr="00AD74FC">
        <w:rPr>
          <w:w w:val="100"/>
          <w:sz w:val="16"/>
          <w:szCs w:val="16"/>
        </w:rPr>
        <w:lastRenderedPageBreak/>
        <w:t xml:space="preserve">#define VI_ATTR_PXI_MEM_TYPE_BAR4   </w:t>
      </w:r>
      <w:r w:rsidR="0057703C">
        <w:rPr>
          <w:sz w:val="16"/>
          <w:szCs w:val="16"/>
        </w:rPr>
        <w:t xml:space="preserve">          </w:t>
      </w:r>
      <w:r w:rsidRPr="00AD74FC">
        <w:rPr>
          <w:w w:val="100"/>
          <w:sz w:val="16"/>
          <w:szCs w:val="16"/>
        </w:rPr>
        <w:t>(0x3FFF0215UL)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r w:rsidRPr="00AD74FC">
        <w:rPr>
          <w:w w:val="100"/>
          <w:sz w:val="16"/>
          <w:szCs w:val="16"/>
        </w:rPr>
        <w:t>(0x3FFF0216UL)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(0x3FFF0224UL)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(0x3FFF0225UL)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(0x3FFF0226UL)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r w:rsidRPr="00AD74FC">
        <w:rPr>
          <w:w w:val="100"/>
          <w:sz w:val="16"/>
          <w:szCs w:val="16"/>
        </w:rPr>
        <w:t>(0x3FFF022</w:t>
      </w:r>
      <w:r w:rsidR="0019762E">
        <w:rPr>
          <w:w w:val="100"/>
          <w:sz w:val="16"/>
          <w:szCs w:val="16"/>
        </w:rPr>
        <w:t>8</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(0x3FFF0229</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(0x3FFF022A</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(0x3FFF022B</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(0x3FFF022C</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(0x3FFF022D</w:t>
      </w:r>
      <w:r w:rsidRPr="00AD74FC">
        <w:rPr>
          <w:w w:val="100"/>
          <w:sz w:val="16"/>
          <w:szCs w:val="16"/>
        </w:rPr>
        <w:t>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(0x3FFF0234UL)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(0x3FFF0235UL)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(0x3FFF0236UL)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r w:rsidRPr="0057703C">
        <w:rPr>
          <w:w w:val="100"/>
          <w:sz w:val="16"/>
          <w:szCs w:val="16"/>
        </w:rPr>
        <w:t>(0x3FFF0238UL)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r w:rsidRPr="0057703C">
        <w:rPr>
          <w:w w:val="100"/>
          <w:sz w:val="16"/>
          <w:szCs w:val="16"/>
        </w:rPr>
        <w:t>(0x3FFF0239UL)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r w:rsidRPr="0057703C">
        <w:rPr>
          <w:w w:val="100"/>
          <w:sz w:val="16"/>
          <w:szCs w:val="16"/>
        </w:rPr>
        <w:t>(0x3FFF023AUL)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r w:rsidRPr="0057703C">
        <w:rPr>
          <w:w w:val="100"/>
          <w:sz w:val="16"/>
          <w:szCs w:val="16"/>
        </w:rPr>
        <w:t>(0x3FFF023BUL)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r w:rsidRPr="0057703C">
        <w:rPr>
          <w:w w:val="100"/>
          <w:sz w:val="16"/>
          <w:szCs w:val="16"/>
        </w:rPr>
        <w:t>(0x3FFF023CUL)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r w:rsidRPr="0057703C">
        <w:rPr>
          <w:w w:val="100"/>
          <w:sz w:val="16"/>
          <w:szCs w:val="16"/>
        </w:rPr>
        <w:t>(0x3FFF023DUL)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r w:rsidRPr="0057703C">
        <w:rPr>
          <w:rFonts w:ascii="Courier" w:hAnsi="Courier"/>
          <w:sz w:val="16"/>
          <w:szCs w:val="16"/>
        </w:rPr>
        <w:t>(0x3FFF0240UL)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r w:rsidRPr="0057703C">
        <w:rPr>
          <w:rFonts w:ascii="Courier" w:hAnsi="Courier"/>
          <w:sz w:val="16"/>
          <w:szCs w:val="16"/>
        </w:rPr>
        <w:t>(0x3FFF0241UL)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r w:rsidRPr="0057703C">
        <w:rPr>
          <w:rFonts w:ascii="Courier" w:hAnsi="Courier"/>
          <w:sz w:val="16"/>
          <w:szCs w:val="16"/>
        </w:rPr>
        <w:t>(0x3FFF0242UL)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r w:rsidRPr="0057703C">
        <w:rPr>
          <w:rFonts w:ascii="Courier" w:hAnsi="Courier"/>
          <w:sz w:val="16"/>
          <w:szCs w:val="16"/>
        </w:rPr>
        <w:t>(0x3FFF0243UL)</w:t>
      </w:r>
    </w:p>
    <w:p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(0x3FFF0244UL)</w:t>
      </w:r>
    </w:p>
    <w:p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(0x3FFF0245UL)</w:t>
      </w:r>
    </w:p>
    <w:p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r w:rsidRPr="0057703C">
        <w:rPr>
          <w:rFonts w:ascii="Courier" w:hAnsi="Courier"/>
          <w:sz w:val="16"/>
          <w:szCs w:val="16"/>
        </w:rPr>
        <w:t>(0x3FFF0246UL)</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0x3FFF0300UL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0x3FFF0301UL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0x3FFF0302UL</w:t>
      </w:r>
      <w:r w:rsidRPr="0057703C">
        <w:rPr>
          <w:rFonts w:ascii="Courier" w:hAnsi="Courier"/>
          <w:sz w:val="16"/>
        </w:rPr>
        <w:t>)</w:t>
      </w:r>
    </w:p>
    <w:p w:rsidR="00295F0E" w:rsidRPr="009C3F70" w:rsidRDefault="00295F0E" w:rsidP="009C3F70">
      <w:pPr>
        <w:rPr>
          <w:rFonts w:ascii="Courier" w:hAnsi="Courier"/>
          <w:sz w:val="16"/>
          <w:szCs w:val="16"/>
        </w:rPr>
      </w:pPr>
      <w:r w:rsidRPr="00295F0E">
        <w:rPr>
          <w:rFonts w:ascii="Courier" w:hAnsi="Courier"/>
          <w:sz w:val="16"/>
          <w:szCs w:val="16"/>
        </w:rPr>
        <w:t>#define VI_ATTR_TCPIP_IS_HISLIP               (0x3FFF0303UL)</w:t>
      </w:r>
    </w:p>
    <w:p w:rsidR="00053D2E" w:rsidRDefault="00053D2E">
      <w:pPr>
        <w:rPr>
          <w:rFonts w:ascii="Courier" w:hAnsi="Courier"/>
          <w:sz w:val="16"/>
        </w:rPr>
      </w:pPr>
      <w:r>
        <w:rPr>
          <w:rFonts w:ascii="Courier" w:hAnsi="Courier"/>
          <w:sz w:val="16"/>
        </w:rPr>
        <w:t xml:space="preserve">#define VI_ATTR_JOB_ID              </w:t>
      </w:r>
      <w:r w:rsidR="0057703C" w:rsidRPr="0057703C">
        <w:rPr>
          <w:rFonts w:ascii="Courier" w:hAnsi="Courier"/>
          <w:sz w:val="16"/>
          <w:szCs w:val="16"/>
        </w:rPr>
        <w:t xml:space="preserve">          </w:t>
      </w:r>
      <w:r>
        <w:rPr>
          <w:rFonts w:ascii="Courier" w:hAnsi="Courier"/>
          <w:sz w:val="16"/>
        </w:rPr>
        <w:t>(0x3FFF4006UL)</w:t>
      </w:r>
    </w:p>
    <w:p w:rsidR="00053D2E" w:rsidRDefault="00053D2E">
      <w:pPr>
        <w:rPr>
          <w:rFonts w:ascii="Courier" w:hAnsi="Courier"/>
          <w:sz w:val="16"/>
        </w:rPr>
      </w:pPr>
      <w:r>
        <w:rPr>
          <w:rFonts w:ascii="Courier" w:hAnsi="Courier"/>
          <w:sz w:val="16"/>
        </w:rPr>
        <w:t xml:space="preserve">#define VI_ATTR_EVENT_TYPE          </w:t>
      </w:r>
      <w:r w:rsidR="0057703C" w:rsidRPr="0057703C">
        <w:rPr>
          <w:rFonts w:ascii="Courier" w:hAnsi="Courier"/>
          <w:sz w:val="16"/>
          <w:szCs w:val="16"/>
        </w:rPr>
        <w:t xml:space="preserve">          </w:t>
      </w:r>
      <w:r>
        <w:rPr>
          <w:rFonts w:ascii="Courier" w:hAnsi="Courier"/>
          <w:sz w:val="16"/>
        </w:rPr>
        <w:t>(0x3FFF4010UL)</w:t>
      </w:r>
    </w:p>
    <w:p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r>
        <w:rPr>
          <w:rFonts w:ascii="Courier" w:hAnsi="Courier"/>
          <w:sz w:val="16"/>
        </w:rPr>
        <w:t>(0x3FFF4011UL)</w:t>
      </w:r>
    </w:p>
    <w:p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r>
        <w:rPr>
          <w:rFonts w:ascii="Courier" w:hAnsi="Courier"/>
          <w:sz w:val="16"/>
        </w:rPr>
        <w:t>(0x3FFF4012UL)</w:t>
      </w:r>
    </w:p>
    <w:p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r>
        <w:rPr>
          <w:rFonts w:ascii="Courier" w:hAnsi="Courier"/>
          <w:sz w:val="16"/>
        </w:rPr>
        <w:t>(0x3FFF4023UL)</w:t>
      </w:r>
    </w:p>
    <w:p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r>
        <w:rPr>
          <w:rFonts w:ascii="Courier" w:hAnsi="Courier"/>
          <w:sz w:val="16"/>
        </w:rPr>
        <w:t>(0x3FFF4025UL)</w:t>
      </w:r>
    </w:p>
    <w:p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r w:rsidRPr="00672905">
        <w:rPr>
          <w:rFonts w:ascii="Courier" w:hAnsi="Courier"/>
          <w:sz w:val="16"/>
        </w:rPr>
        <w:t>(0x3FFF4026UL)</w:t>
      </w:r>
      <w:r w:rsidRPr="00672905" w:rsidDel="00672905">
        <w:rPr>
          <w:rFonts w:ascii="Courier" w:hAnsi="Courier"/>
          <w:sz w:val="16"/>
        </w:rPr>
        <w:t xml:space="preserve"> </w:t>
      </w:r>
    </w:p>
    <w:p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r>
        <w:rPr>
          <w:rFonts w:ascii="Courier" w:hAnsi="Courier"/>
          <w:sz w:val="16"/>
        </w:rPr>
        <w:t>(0x3FFF4027UL)</w:t>
      </w:r>
    </w:p>
    <w:p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r>
        <w:rPr>
          <w:rFonts w:ascii="Courier" w:hAnsi="Courier"/>
          <w:sz w:val="16"/>
        </w:rPr>
        <w:t>(0x3FFF4041UL)</w:t>
      </w:r>
    </w:p>
    <w:p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r>
        <w:rPr>
          <w:rFonts w:ascii="Courier" w:hAnsi="Courier"/>
          <w:sz w:val="16"/>
        </w:rPr>
        <w:t>(0xBFFF4042UL)</w:t>
      </w:r>
    </w:p>
    <w:p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r>
        <w:rPr>
          <w:rFonts w:ascii="Courier" w:hAnsi="Courier"/>
          <w:sz w:val="16"/>
        </w:rPr>
        <w:t>(0x3FFF4193UL)</w:t>
      </w:r>
    </w:p>
    <w:p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r>
        <w:rPr>
          <w:rFonts w:ascii="Courier" w:hAnsi="Courier"/>
          <w:sz w:val="16"/>
        </w:rPr>
        <w:t>(0xBFFF4198UL)</w:t>
      </w:r>
    </w:p>
    <w:p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r w:rsidRPr="009D0D43">
        <w:rPr>
          <w:rFonts w:ascii="Courier" w:hAnsi="Courier"/>
          <w:sz w:val="16"/>
        </w:rPr>
        <w:t>(0x3FFF41B0UL)</w:t>
      </w:r>
    </w:p>
    <w:p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r w:rsidRPr="009D0D43">
        <w:rPr>
          <w:rFonts w:ascii="Courier" w:hAnsi="Courier"/>
          <w:sz w:val="16"/>
        </w:rPr>
        <w:t>(0xBFFF41B1UL)</w:t>
      </w:r>
    </w:p>
    <w:p w:rsidR="0079483A" w:rsidRPr="0079483A" w:rsidRDefault="0079483A" w:rsidP="0079483A">
      <w:pPr>
        <w:rPr>
          <w:rFonts w:ascii="Courier" w:hAnsi="Courier"/>
          <w:sz w:val="16"/>
        </w:rPr>
      </w:pPr>
      <w:r w:rsidRPr="0079483A">
        <w:rPr>
          <w:rFonts w:ascii="Courier" w:hAnsi="Courier"/>
          <w:sz w:val="16"/>
        </w:rPr>
        <w:t>#define VI_ATTR_PXI_RECV_INTR_SEQ             (0x3FFF4240UL)</w:t>
      </w:r>
    </w:p>
    <w:p w:rsidR="00053D2E" w:rsidRDefault="0079483A" w:rsidP="0079483A">
      <w:pPr>
        <w:rPr>
          <w:rFonts w:ascii="Courier" w:hAnsi="Courier"/>
          <w:sz w:val="16"/>
        </w:rPr>
      </w:pPr>
      <w:r w:rsidRPr="0079483A">
        <w:rPr>
          <w:rFonts w:ascii="Courier" w:hAnsi="Courier"/>
          <w:sz w:val="16"/>
        </w:rPr>
        <w:t>#define VI_ATTR_PXI_RECV_INTR_DATA            (0x3FFF4241UL)</w:t>
      </w:r>
    </w:p>
    <w:p w:rsidR="0079483A" w:rsidRDefault="0079483A" w:rsidP="0079483A">
      <w:pPr>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lastRenderedPageBreak/>
        <w:t>/*- Attributes (platform dependent size) ------------------------------------*/</w:t>
      </w:r>
    </w:p>
    <w:p w:rsidR="00672905" w:rsidRPr="00672905" w:rsidRDefault="00672905" w:rsidP="00672905">
      <w:pPr>
        <w:keepNext/>
        <w:keepLines/>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r w:rsidRPr="00672905">
        <w:rPr>
          <w:rFonts w:ascii="Courier" w:hAnsi="Courier"/>
          <w:sz w:val="16"/>
        </w:rPr>
        <w:t>(0x3FFF000AUL)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r w:rsidRPr="00672905">
        <w:rPr>
          <w:rFonts w:ascii="Courier" w:hAnsi="Courier"/>
          <w:sz w:val="16"/>
        </w:rPr>
        <w:t>(0x3FFF4028UL)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(VI_ATTR_RET_COUNT_64)</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(VI_ATTR_RET_COUNT_32)</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r w:rsidRPr="00672905">
        <w:rPr>
          <w:rFonts w:ascii="Courier" w:hAnsi="Courier"/>
          <w:sz w:val="16"/>
        </w:rPr>
        <w:t>(0x3FFF009BUL)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r w:rsidRPr="00672905">
        <w:rPr>
          <w:rFonts w:ascii="Courier" w:hAnsi="Courier"/>
          <w:sz w:val="16"/>
        </w:rPr>
        <w:t>(0x3FFF009CUL)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r w:rsidRPr="00672905">
        <w:rPr>
          <w:rFonts w:ascii="Courier" w:hAnsi="Courier"/>
          <w:sz w:val="16"/>
        </w:rPr>
        <w:t>(0x3FFF00D0UL)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r w:rsidRPr="00672905">
        <w:rPr>
          <w:rFonts w:ascii="Courier" w:hAnsi="Courier"/>
          <w:sz w:val="16"/>
        </w:rPr>
        <w:t>(0x3FFF00D1UL)</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(VI_ATTR_MEM_SIZE_64)</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BASE_BAR3_64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BASE_BAR4_64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BASE_BAR5_64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SIZE_BAR1_64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SIZE_BAR2_64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SIZE_BAR5_64</w:t>
      </w:r>
      <w:r w:rsidRPr="00AD74FC">
        <w:rPr>
          <w:w w:val="100"/>
          <w:sz w:val="16"/>
          <w:szCs w:val="16"/>
        </w:rPr>
        <w:t>)</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(VI_ATTR_MEM_SIZE_32)</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BASE_BAR3_32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BASE_BAR4_32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BASE_BAR5_32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SIZE_BAR1_32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SIZE_BAR2_32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SIZE_BAR5_32</w:t>
      </w:r>
      <w:r w:rsidRPr="00AD74FC">
        <w:rPr>
          <w:w w:val="100"/>
          <w:sz w:val="16"/>
          <w:szCs w:val="16"/>
        </w:rPr>
        <w:t>)</w:t>
      </w:r>
    </w:p>
    <w:p w:rsidR="00672905" w:rsidRDefault="00672905" w:rsidP="00672905">
      <w:pPr>
        <w:keepNext/>
        <w:keepLines/>
        <w:rPr>
          <w:rFonts w:ascii="Courier" w:hAnsi="Courier"/>
          <w:sz w:val="16"/>
        </w:rPr>
      </w:pPr>
      <w:r w:rsidRPr="00672905">
        <w:rPr>
          <w:rFonts w:ascii="Courier" w:hAnsi="Courier"/>
          <w:sz w:val="16"/>
        </w:rPr>
        <w:t xml:space="preserve">#endif </w:t>
      </w:r>
    </w:p>
    <w:p w:rsidR="00672905" w:rsidRDefault="00672905" w:rsidP="00672905">
      <w:pPr>
        <w:keepNext/>
        <w:keepLines/>
        <w:rPr>
          <w:rFonts w:ascii="Courier" w:hAnsi="Courier"/>
          <w:sz w:val="16"/>
        </w:rPr>
      </w:pPr>
    </w:p>
    <w:p w:rsidR="00053D2E" w:rsidRDefault="00053D2E" w:rsidP="00672905">
      <w:pPr>
        <w:keepNext/>
        <w:keepLines/>
        <w:rPr>
          <w:rFonts w:ascii="Courier" w:hAnsi="Courier"/>
          <w:sz w:val="16"/>
        </w:rPr>
      </w:pPr>
      <w:r>
        <w:rPr>
          <w:rFonts w:ascii="Courier" w:hAnsi="Courier"/>
          <w:sz w:val="16"/>
        </w:rPr>
        <w:t>/*- Event Types -------------------------------------------------------------*/</w:t>
      </w:r>
    </w:p>
    <w:p w:rsidR="00053D2E" w:rsidRDefault="00053D2E" w:rsidP="00614F6D">
      <w:pPr>
        <w:keepNext/>
        <w:keepLines/>
        <w:rPr>
          <w:rFonts w:ascii="Courier" w:hAnsi="Courier"/>
          <w:sz w:val="16"/>
        </w:rPr>
      </w:pPr>
    </w:p>
    <w:p w:rsidR="006E58D4" w:rsidRPr="006E58D4" w:rsidRDefault="006E58D4" w:rsidP="006E58D4">
      <w:pPr>
        <w:rPr>
          <w:rFonts w:ascii="Courier" w:hAnsi="Courier"/>
          <w:sz w:val="16"/>
        </w:rPr>
      </w:pPr>
      <w:r w:rsidRPr="006E58D4">
        <w:rPr>
          <w:rFonts w:ascii="Courier" w:hAnsi="Courier"/>
          <w:sz w:val="16"/>
        </w:rPr>
        <w:t>#define VI_EVENT_IO_COMPLETION                (0x3FFF2009UL)</w:t>
      </w:r>
    </w:p>
    <w:p w:rsidR="006E58D4" w:rsidRPr="006E58D4" w:rsidRDefault="006E58D4" w:rsidP="006E58D4">
      <w:pPr>
        <w:rPr>
          <w:rFonts w:ascii="Courier" w:hAnsi="Courier"/>
          <w:sz w:val="16"/>
        </w:rPr>
      </w:pPr>
      <w:r w:rsidRPr="006E58D4">
        <w:rPr>
          <w:rFonts w:ascii="Courier" w:hAnsi="Courier"/>
          <w:sz w:val="16"/>
        </w:rPr>
        <w:t>#define VI_EVENT_TRIG                         (0xBFFF200AUL)</w:t>
      </w:r>
    </w:p>
    <w:p w:rsidR="006E58D4" w:rsidRPr="006E58D4" w:rsidRDefault="006E58D4" w:rsidP="006E58D4">
      <w:pPr>
        <w:rPr>
          <w:rFonts w:ascii="Courier" w:hAnsi="Courier"/>
          <w:sz w:val="16"/>
        </w:rPr>
      </w:pPr>
      <w:r w:rsidRPr="006E58D4">
        <w:rPr>
          <w:rFonts w:ascii="Courier" w:hAnsi="Courier"/>
          <w:sz w:val="16"/>
        </w:rPr>
        <w:t>#define VI_EVENT_SERVICE_REQ                  (0x3FFF200BUL)</w:t>
      </w:r>
    </w:p>
    <w:p w:rsidR="006E58D4" w:rsidRPr="006E58D4" w:rsidRDefault="006E58D4" w:rsidP="006E58D4">
      <w:pPr>
        <w:rPr>
          <w:rFonts w:ascii="Courier" w:hAnsi="Courier"/>
          <w:sz w:val="16"/>
        </w:rPr>
      </w:pPr>
      <w:r w:rsidRPr="006E58D4">
        <w:rPr>
          <w:rFonts w:ascii="Courier" w:hAnsi="Courier"/>
          <w:sz w:val="16"/>
        </w:rPr>
        <w:t>#define VI_EVENT_CLEAR                        (0x3FFF200DUL)</w:t>
      </w:r>
    </w:p>
    <w:p w:rsidR="006E58D4" w:rsidRPr="006E58D4" w:rsidRDefault="006E58D4" w:rsidP="006E58D4">
      <w:pPr>
        <w:rPr>
          <w:rFonts w:ascii="Courier" w:hAnsi="Courier"/>
          <w:sz w:val="16"/>
        </w:rPr>
      </w:pPr>
      <w:r w:rsidRPr="006E58D4">
        <w:rPr>
          <w:rFonts w:ascii="Courier" w:hAnsi="Courier"/>
          <w:sz w:val="16"/>
        </w:rPr>
        <w:t>#define VI_EVENT_EXCEPTION                    (0xBFFF200EUL)</w:t>
      </w:r>
    </w:p>
    <w:p w:rsidR="006E58D4" w:rsidRPr="006E58D4" w:rsidRDefault="006E58D4" w:rsidP="006E58D4">
      <w:pPr>
        <w:rPr>
          <w:rFonts w:ascii="Courier" w:hAnsi="Courier"/>
          <w:sz w:val="16"/>
        </w:rPr>
      </w:pPr>
      <w:r w:rsidRPr="006E58D4">
        <w:rPr>
          <w:rFonts w:ascii="Courier" w:hAnsi="Courier"/>
          <w:sz w:val="16"/>
        </w:rPr>
        <w:t>#define VI_EVENT_GPIB_CIC                     (0x3FFF2012UL)</w:t>
      </w:r>
    </w:p>
    <w:p w:rsidR="006E58D4" w:rsidRPr="006E58D4" w:rsidRDefault="006E58D4" w:rsidP="006E58D4">
      <w:pPr>
        <w:rPr>
          <w:rFonts w:ascii="Courier" w:hAnsi="Courier"/>
          <w:sz w:val="16"/>
        </w:rPr>
      </w:pPr>
      <w:r w:rsidRPr="006E58D4">
        <w:rPr>
          <w:rFonts w:ascii="Courier" w:hAnsi="Courier"/>
          <w:sz w:val="16"/>
        </w:rPr>
        <w:t>#define VI_EVENT_GPIB_TALK                    (0x3FFF2013UL)</w:t>
      </w:r>
    </w:p>
    <w:p w:rsidR="006E58D4" w:rsidRPr="006E58D4" w:rsidRDefault="006E58D4" w:rsidP="006E58D4">
      <w:pPr>
        <w:rPr>
          <w:rFonts w:ascii="Courier" w:hAnsi="Courier"/>
          <w:sz w:val="16"/>
        </w:rPr>
      </w:pPr>
      <w:r w:rsidRPr="006E58D4">
        <w:rPr>
          <w:rFonts w:ascii="Courier" w:hAnsi="Courier"/>
          <w:sz w:val="16"/>
        </w:rPr>
        <w:t>#define VI_EVENT_GPIB_LISTEN                  (0x3FFF2014UL)</w:t>
      </w:r>
    </w:p>
    <w:p w:rsidR="006E58D4" w:rsidRPr="006E58D4" w:rsidRDefault="006E58D4" w:rsidP="006E58D4">
      <w:pPr>
        <w:rPr>
          <w:rFonts w:ascii="Courier" w:hAnsi="Courier"/>
          <w:sz w:val="16"/>
        </w:rPr>
      </w:pPr>
      <w:r w:rsidRPr="006E58D4">
        <w:rPr>
          <w:rFonts w:ascii="Courier" w:hAnsi="Courier"/>
          <w:sz w:val="16"/>
        </w:rPr>
        <w:t>#define VI_EVENT_VXI_VME_SYSFAIL              (0x3FFF201DUL)</w:t>
      </w:r>
    </w:p>
    <w:p w:rsidR="006E58D4" w:rsidRPr="006E58D4" w:rsidRDefault="006E58D4" w:rsidP="006E58D4">
      <w:pPr>
        <w:rPr>
          <w:rFonts w:ascii="Courier" w:hAnsi="Courier"/>
          <w:sz w:val="16"/>
        </w:rPr>
      </w:pPr>
      <w:r w:rsidRPr="006E58D4">
        <w:rPr>
          <w:rFonts w:ascii="Courier" w:hAnsi="Courier"/>
          <w:sz w:val="16"/>
        </w:rPr>
        <w:t>#define VI_EVENT_VXI_VME_SYSRESET             (0x3FFF201EUL)</w:t>
      </w:r>
    </w:p>
    <w:p w:rsidR="006E58D4" w:rsidRPr="006E58D4" w:rsidRDefault="006E58D4" w:rsidP="006E58D4">
      <w:pPr>
        <w:rPr>
          <w:rFonts w:ascii="Courier" w:hAnsi="Courier"/>
          <w:sz w:val="16"/>
        </w:rPr>
      </w:pPr>
      <w:r w:rsidRPr="006E58D4">
        <w:rPr>
          <w:rFonts w:ascii="Courier" w:hAnsi="Courier"/>
          <w:sz w:val="16"/>
        </w:rPr>
        <w:t>#define VI_EVENT_VXI_SIGP                     (0x3FFF2020UL)</w:t>
      </w:r>
    </w:p>
    <w:p w:rsidR="006E58D4" w:rsidRPr="006E58D4" w:rsidRDefault="006E58D4" w:rsidP="006E58D4">
      <w:pPr>
        <w:rPr>
          <w:rFonts w:ascii="Courier" w:hAnsi="Courier"/>
          <w:sz w:val="16"/>
        </w:rPr>
      </w:pPr>
      <w:r w:rsidRPr="006E58D4">
        <w:rPr>
          <w:rFonts w:ascii="Courier" w:hAnsi="Courier"/>
          <w:sz w:val="16"/>
        </w:rPr>
        <w:t>#define VI_EVENT_VXI_VME_INTR                 (0xBFFF2021UL)</w:t>
      </w:r>
    </w:p>
    <w:p w:rsidR="006E58D4" w:rsidRPr="006E58D4" w:rsidRDefault="006E58D4" w:rsidP="006E58D4">
      <w:pPr>
        <w:rPr>
          <w:rFonts w:ascii="Courier" w:hAnsi="Courier"/>
          <w:sz w:val="16"/>
        </w:rPr>
      </w:pPr>
      <w:r w:rsidRPr="006E58D4">
        <w:rPr>
          <w:rFonts w:ascii="Courier" w:hAnsi="Courier"/>
          <w:sz w:val="16"/>
        </w:rPr>
        <w:t>#define VI_EVENT_PXI_INTR                     (0x3FFF2022UL)</w:t>
      </w:r>
    </w:p>
    <w:p w:rsidR="006E58D4" w:rsidRPr="006E58D4" w:rsidRDefault="006E58D4" w:rsidP="006E58D4">
      <w:pPr>
        <w:rPr>
          <w:rFonts w:ascii="Courier" w:hAnsi="Courier"/>
          <w:sz w:val="16"/>
        </w:rPr>
      </w:pPr>
      <w:r w:rsidRPr="006E58D4">
        <w:rPr>
          <w:rFonts w:ascii="Courier" w:hAnsi="Courier"/>
          <w:sz w:val="16"/>
        </w:rPr>
        <w:t>#define VI_EVENT_TCPIP_CONNECT                (0x3FFF2036UL)</w:t>
      </w:r>
    </w:p>
    <w:p w:rsidR="006E58D4" w:rsidRPr="006E58D4" w:rsidRDefault="006E58D4" w:rsidP="006E58D4">
      <w:pPr>
        <w:rPr>
          <w:rFonts w:ascii="Courier" w:hAnsi="Courier"/>
          <w:sz w:val="16"/>
        </w:rPr>
      </w:pPr>
      <w:r w:rsidRPr="006E58D4">
        <w:rPr>
          <w:rFonts w:ascii="Courier" w:hAnsi="Courier"/>
          <w:sz w:val="16"/>
        </w:rPr>
        <w:t>#define VI_EVENT_USB_INTR                     (0x3FFF2037UL)</w:t>
      </w:r>
    </w:p>
    <w:p w:rsidR="006E58D4" w:rsidRPr="006E58D4" w:rsidRDefault="006E58D4" w:rsidP="006E58D4">
      <w:pPr>
        <w:rPr>
          <w:rFonts w:ascii="Courier" w:hAnsi="Courier"/>
          <w:sz w:val="16"/>
        </w:rPr>
      </w:pPr>
    </w:p>
    <w:p w:rsidR="00053D2E" w:rsidRDefault="006E58D4" w:rsidP="006E58D4">
      <w:pPr>
        <w:rPr>
          <w:rFonts w:ascii="Courier" w:hAnsi="Courier"/>
          <w:sz w:val="16"/>
        </w:rPr>
      </w:pPr>
      <w:r w:rsidRPr="006E58D4">
        <w:rPr>
          <w:rFonts w:ascii="Courier" w:hAnsi="Courier"/>
          <w:sz w:val="16"/>
        </w:rPr>
        <w:lastRenderedPageBreak/>
        <w:t>#define VI_ALL_ENABLED_EVENTS                 (0x3FFF7FFFUL)</w:t>
      </w:r>
    </w:p>
    <w:p w:rsidR="006E58D4" w:rsidRDefault="006E58D4" w:rsidP="006E58D4">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VI_SUCCESS_EVENT_EN                   (0x3FFF0002L) /* 3FFF0002,  1073676290 */</w:t>
      </w:r>
    </w:p>
    <w:p w:rsidR="00053D2E" w:rsidRDefault="00053D2E">
      <w:pPr>
        <w:rPr>
          <w:rFonts w:ascii="Courier" w:hAnsi="Courier"/>
          <w:sz w:val="16"/>
        </w:rPr>
      </w:pPr>
      <w:r>
        <w:rPr>
          <w:rFonts w:ascii="Courier" w:hAnsi="Courier"/>
          <w:sz w:val="16"/>
        </w:rPr>
        <w:t>#define VI_SUCCESS_EVENT_DIS                  (0x3FFF0003L) /* 3FFF0003,  1073676291 */</w:t>
      </w:r>
    </w:p>
    <w:p w:rsidR="00053D2E" w:rsidRDefault="00053D2E">
      <w:pPr>
        <w:rPr>
          <w:rFonts w:ascii="Courier" w:hAnsi="Courier"/>
          <w:sz w:val="16"/>
        </w:rPr>
      </w:pPr>
      <w:r>
        <w:rPr>
          <w:rFonts w:ascii="Courier" w:hAnsi="Courier"/>
          <w:sz w:val="16"/>
        </w:rPr>
        <w:t>#define VI_SUCCESS_QUEUE_EMPTY                (0x3FFF0004L) /* 3FFF0004,  1073676292 */</w:t>
      </w:r>
    </w:p>
    <w:p w:rsidR="00053D2E" w:rsidRDefault="00053D2E">
      <w:pPr>
        <w:rPr>
          <w:rFonts w:ascii="Courier" w:hAnsi="Courier"/>
          <w:sz w:val="16"/>
        </w:rPr>
      </w:pPr>
      <w:r>
        <w:rPr>
          <w:rFonts w:ascii="Courier" w:hAnsi="Courier"/>
          <w:sz w:val="16"/>
        </w:rPr>
        <w:t>#define VI_SUCCESS_TERM_CHAR                  (0x3FFF0005L) /* 3FFF0005,  1073676293 */</w:t>
      </w:r>
    </w:p>
    <w:p w:rsidR="00053D2E" w:rsidRDefault="00053D2E">
      <w:pPr>
        <w:rPr>
          <w:rFonts w:ascii="Courier" w:hAnsi="Courier"/>
          <w:sz w:val="16"/>
        </w:rPr>
      </w:pPr>
      <w:r>
        <w:rPr>
          <w:rFonts w:ascii="Courier" w:hAnsi="Courier"/>
          <w:sz w:val="16"/>
        </w:rPr>
        <w:t>#define VI_SUCCESS_MAX_CNT                    (0x3FFF0006L) /* 3FFF0006,  1073676294 */</w:t>
      </w:r>
    </w:p>
    <w:p w:rsidR="00053D2E" w:rsidRDefault="00053D2E">
      <w:pPr>
        <w:rPr>
          <w:rFonts w:ascii="Courier" w:hAnsi="Courier"/>
          <w:sz w:val="16"/>
        </w:rPr>
      </w:pPr>
      <w:r>
        <w:rPr>
          <w:rFonts w:ascii="Courier" w:hAnsi="Courier"/>
          <w:sz w:val="16"/>
        </w:rPr>
        <w:t>#define VI_SUCCESS_DEV_NPRESENT               (0x3FFF007DL) /* 3FFF007D,  1073676413 */</w:t>
      </w:r>
    </w:p>
    <w:p w:rsidR="00053D2E" w:rsidRDefault="00053D2E">
      <w:pPr>
        <w:rPr>
          <w:rFonts w:ascii="Courier" w:hAnsi="Courier"/>
          <w:sz w:val="16"/>
        </w:rPr>
      </w:pPr>
      <w:r>
        <w:rPr>
          <w:rFonts w:ascii="Courier" w:hAnsi="Courier"/>
          <w:sz w:val="16"/>
        </w:rPr>
        <w:t>#define VI_SUCCESS_TRIG_MAPPED                (0x3FFF007EL) /* 3FFF007E,  1073676414 */</w:t>
      </w:r>
    </w:p>
    <w:p w:rsidR="00053D2E" w:rsidRDefault="00053D2E">
      <w:pPr>
        <w:rPr>
          <w:rFonts w:ascii="Courier" w:hAnsi="Courier"/>
          <w:sz w:val="16"/>
        </w:rPr>
      </w:pPr>
      <w:r>
        <w:rPr>
          <w:rFonts w:ascii="Courier" w:hAnsi="Courier"/>
          <w:sz w:val="16"/>
        </w:rPr>
        <w:t>#define VI_SUCCESS_QUEUE_NEMPTY               (0x3FFF0080L) /* 3FFF0080,  1073676416 */</w:t>
      </w:r>
    </w:p>
    <w:p w:rsidR="00053D2E" w:rsidRDefault="00053D2E">
      <w:pPr>
        <w:rPr>
          <w:rFonts w:ascii="Courier" w:hAnsi="Courier"/>
          <w:sz w:val="16"/>
        </w:rPr>
      </w:pPr>
      <w:r>
        <w:rPr>
          <w:rFonts w:ascii="Courier" w:hAnsi="Courier"/>
          <w:sz w:val="16"/>
        </w:rPr>
        <w:t>#define VI_SUCCESS_NCHAIN                     (0x3FFF0098L) /* 3FFF0098,  1073676440 */</w:t>
      </w:r>
    </w:p>
    <w:p w:rsidR="00053D2E" w:rsidRDefault="00053D2E">
      <w:pPr>
        <w:rPr>
          <w:rFonts w:ascii="Courier" w:hAnsi="Courier"/>
          <w:sz w:val="16"/>
        </w:rPr>
      </w:pPr>
      <w:r>
        <w:rPr>
          <w:rFonts w:ascii="Courier" w:hAnsi="Courier"/>
          <w:sz w:val="16"/>
        </w:rPr>
        <w:t>#define VI_SUCCESS_NESTED_SHARED              (0x3FFF0099L) /* 3FFF0099,  1073676441 */</w:t>
      </w:r>
    </w:p>
    <w:p w:rsidR="00053D2E" w:rsidRDefault="00053D2E">
      <w:pPr>
        <w:rPr>
          <w:rFonts w:ascii="Courier" w:hAnsi="Courier"/>
          <w:sz w:val="16"/>
        </w:rPr>
      </w:pPr>
      <w:r>
        <w:rPr>
          <w:rFonts w:ascii="Courier" w:hAnsi="Courier"/>
          <w:sz w:val="16"/>
        </w:rPr>
        <w:t>#define VI_SUCCESS_NESTED_EXCLUSIVE           (0x3FFF009AL) /* 3FFF009A,  1073676442 */</w:t>
      </w:r>
    </w:p>
    <w:p w:rsidR="00053D2E" w:rsidRDefault="00053D2E">
      <w:pPr>
        <w:rPr>
          <w:rFonts w:ascii="Courier" w:hAnsi="Courier"/>
          <w:sz w:val="16"/>
        </w:rPr>
      </w:pPr>
      <w:r>
        <w:rPr>
          <w:rFonts w:ascii="Courier" w:hAnsi="Courier"/>
          <w:sz w:val="16"/>
        </w:rPr>
        <w:t>#define VI_SUCCESS_SYNC                       (0x3FFF009BL) /* 3FFF009B,  1073676443 */</w:t>
      </w:r>
    </w:p>
    <w:p w:rsidR="00053D2E" w:rsidRDefault="00053D2E">
      <w:pPr>
        <w:rPr>
          <w:rFonts w:ascii="Courier" w:hAnsi="Courier"/>
          <w:sz w:val="16"/>
        </w:rPr>
      </w:pPr>
    </w:p>
    <w:p w:rsidR="009D0D43" w:rsidRDefault="009D0D43">
      <w:pPr>
        <w:rPr>
          <w:rFonts w:ascii="Courier" w:hAnsi="Courier"/>
          <w:sz w:val="16"/>
        </w:rPr>
      </w:pPr>
      <w:r w:rsidRPr="009D0D43">
        <w:rPr>
          <w:rFonts w:ascii="Courier" w:hAnsi="Courier"/>
          <w:sz w:val="16"/>
        </w:rPr>
        <w:t>#define VI_WARN_QUEUE_OVERFLOW                (0x3FFF000CL) /* 3FFF000C,  1073676300 */</w:t>
      </w:r>
    </w:p>
    <w:p w:rsidR="00053D2E" w:rsidRDefault="00053D2E">
      <w:pPr>
        <w:rPr>
          <w:rFonts w:ascii="Courier" w:hAnsi="Courier"/>
          <w:sz w:val="16"/>
        </w:rPr>
      </w:pPr>
      <w:r>
        <w:rPr>
          <w:rFonts w:ascii="Courier" w:hAnsi="Courier"/>
          <w:sz w:val="16"/>
        </w:rPr>
        <w:t>#define VI_WARN_CONFIG_NLOADED                (0x3FFF0077L) /* 3FFF0077,  1073676407 */</w:t>
      </w:r>
    </w:p>
    <w:p w:rsidR="00053D2E" w:rsidRDefault="00053D2E">
      <w:pPr>
        <w:rPr>
          <w:rFonts w:ascii="Courier" w:hAnsi="Courier"/>
          <w:sz w:val="16"/>
        </w:rPr>
      </w:pPr>
      <w:r>
        <w:rPr>
          <w:rFonts w:ascii="Courier" w:hAnsi="Courier"/>
          <w:sz w:val="16"/>
        </w:rPr>
        <w:t>#define VI_WARN_NULL_OBJECT                   (0x3FFF0082L) /* 3FFF0082,  1073676418 */</w:t>
      </w:r>
    </w:p>
    <w:p w:rsidR="00053D2E" w:rsidRDefault="00053D2E">
      <w:pPr>
        <w:rPr>
          <w:rFonts w:ascii="Courier" w:hAnsi="Courier"/>
          <w:sz w:val="16"/>
        </w:rPr>
      </w:pPr>
      <w:r>
        <w:rPr>
          <w:rFonts w:ascii="Courier" w:hAnsi="Courier"/>
          <w:sz w:val="16"/>
        </w:rPr>
        <w:t>#define VI_WARN_NSUP_ATTR_STATE               (0x3FFF0084L) /* 3FFF0084,  1073676420 */</w:t>
      </w:r>
    </w:p>
    <w:p w:rsidR="00053D2E" w:rsidRDefault="00053D2E">
      <w:pPr>
        <w:rPr>
          <w:rFonts w:ascii="Courier" w:hAnsi="Courier"/>
          <w:sz w:val="16"/>
        </w:rPr>
      </w:pPr>
      <w:r>
        <w:rPr>
          <w:rFonts w:ascii="Courier" w:hAnsi="Courier"/>
          <w:sz w:val="16"/>
        </w:rPr>
        <w:t>#define VI_WARN_UNKNOWN_STATUS                (0x3FFF0085L) /* 3FFF0085,  1073676421 */</w:t>
      </w:r>
    </w:p>
    <w:p w:rsidR="00053D2E" w:rsidRDefault="00053D2E">
      <w:pPr>
        <w:rPr>
          <w:rFonts w:ascii="Courier" w:hAnsi="Courier"/>
          <w:sz w:val="16"/>
        </w:rPr>
      </w:pPr>
      <w:r>
        <w:rPr>
          <w:rFonts w:ascii="Courier" w:hAnsi="Courier"/>
          <w:sz w:val="16"/>
        </w:rPr>
        <w:t>#define VI_WARN_NSUP_BUF                      (0x3FFF0088L) /* 3FFF0088,  1073676424 */</w:t>
      </w:r>
    </w:p>
    <w:p w:rsidR="00053D2E" w:rsidRDefault="009D0D43">
      <w:pPr>
        <w:rPr>
          <w:rFonts w:ascii="Courier" w:hAnsi="Courier"/>
          <w:sz w:val="16"/>
        </w:rPr>
      </w:pPr>
      <w:r w:rsidRPr="009D0D43">
        <w:rPr>
          <w:rFonts w:ascii="Courier" w:hAnsi="Courier"/>
          <w:sz w:val="16"/>
        </w:rPr>
        <w:t>#define VI_WARN_EXT_FUNC_NIMPL                (0x3FFF00A9L) /* 3FFF00A9,  1073676457 */</w:t>
      </w:r>
    </w:p>
    <w:p w:rsidR="009D0D43" w:rsidRDefault="009D0D43">
      <w:pPr>
        <w:rPr>
          <w:rFonts w:ascii="Courier" w:hAnsi="Courier"/>
          <w:sz w:val="16"/>
        </w:rPr>
      </w:pPr>
    </w:p>
    <w:p w:rsidR="00053D2E" w:rsidRDefault="00053D2E">
      <w:pPr>
        <w:rPr>
          <w:rFonts w:ascii="Courier" w:hAnsi="Courier"/>
          <w:sz w:val="16"/>
        </w:rPr>
      </w:pPr>
      <w:r>
        <w:rPr>
          <w:rFonts w:ascii="Courier" w:hAnsi="Courier"/>
          <w:sz w:val="16"/>
        </w:rPr>
        <w:t>#define VI_ERROR_SYSTEM_ERROR       (_VI_ERROR+0x3FFF0000L) /* BFFF0000, -1073807360 */</w:t>
      </w:r>
    </w:p>
    <w:p w:rsidR="00053D2E" w:rsidRDefault="00053D2E">
      <w:pPr>
        <w:rPr>
          <w:rFonts w:ascii="Courier" w:hAnsi="Courier"/>
          <w:sz w:val="16"/>
        </w:rPr>
      </w:pPr>
      <w:r>
        <w:rPr>
          <w:rFonts w:ascii="Courier" w:hAnsi="Courier"/>
          <w:sz w:val="16"/>
        </w:rPr>
        <w:t>#define VI_ERROR_INV_OBJECT         (_VI_ERROR+0x3FFF000EL) /* BFFF000E, -1073807346 */</w:t>
      </w:r>
    </w:p>
    <w:p w:rsidR="00053D2E" w:rsidRDefault="00053D2E">
      <w:pPr>
        <w:rPr>
          <w:rFonts w:ascii="Courier" w:hAnsi="Courier"/>
          <w:sz w:val="16"/>
        </w:rPr>
      </w:pPr>
      <w:r>
        <w:rPr>
          <w:rFonts w:ascii="Courier" w:hAnsi="Courier"/>
          <w:sz w:val="16"/>
        </w:rPr>
        <w:t>#define VI_ERROR_RSRC_LOCKED        (_VI_ERROR+0x3FFF000FL) /* BFFF000F, -1073807345 */</w:t>
      </w:r>
    </w:p>
    <w:p w:rsidR="00053D2E" w:rsidRPr="009F39AF" w:rsidRDefault="00053D2E">
      <w:pPr>
        <w:rPr>
          <w:rFonts w:ascii="Courier" w:hAnsi="Courier"/>
          <w:sz w:val="16"/>
          <w:lang w:val="es-ES"/>
        </w:rPr>
      </w:pPr>
      <w:r w:rsidRPr="009F39AF">
        <w:rPr>
          <w:rFonts w:ascii="Courier" w:hAnsi="Courier"/>
          <w:sz w:val="16"/>
          <w:lang w:val="es-ES"/>
        </w:rPr>
        <w:t>#define VI_ERROR_INV_EXPR           (_VI_ERROR+0x3FFF0010L) /* BFFF0010, -1073807344 */</w:t>
      </w:r>
    </w:p>
    <w:p w:rsidR="00053D2E" w:rsidRPr="009F39AF" w:rsidRDefault="00053D2E">
      <w:pPr>
        <w:rPr>
          <w:rFonts w:ascii="Courier" w:hAnsi="Courier"/>
          <w:sz w:val="16"/>
          <w:lang w:val="es-ES"/>
        </w:rPr>
      </w:pPr>
      <w:r w:rsidRPr="009F39AF">
        <w:rPr>
          <w:rFonts w:ascii="Courier" w:hAnsi="Courier"/>
          <w:sz w:val="16"/>
          <w:lang w:val="es-ES"/>
        </w:rPr>
        <w:t>#define VI_ERROR_RSRC_NFOUND        (_VI_ERROR+0x3FFF0011L) /* BFFF0011, -1073807343 */</w:t>
      </w:r>
    </w:p>
    <w:p w:rsidR="00053D2E" w:rsidRPr="009F39AF" w:rsidRDefault="00053D2E">
      <w:pPr>
        <w:rPr>
          <w:rFonts w:ascii="Courier" w:hAnsi="Courier"/>
          <w:sz w:val="16"/>
          <w:lang w:val="es-ES"/>
        </w:rPr>
      </w:pPr>
      <w:r w:rsidRPr="009F39AF">
        <w:rPr>
          <w:rFonts w:ascii="Courier" w:hAnsi="Courier"/>
          <w:sz w:val="16"/>
          <w:lang w:val="es-ES"/>
        </w:rPr>
        <w:t>#define VI_ERROR_INV_RSRC_NAME      (_VI_ERROR+0x3FFF0012L) /* BFFF0012, -1073807342 */</w:t>
      </w:r>
    </w:p>
    <w:p w:rsidR="00053D2E" w:rsidRPr="009F39AF" w:rsidRDefault="00053D2E">
      <w:pPr>
        <w:rPr>
          <w:rFonts w:ascii="Courier" w:hAnsi="Courier"/>
          <w:sz w:val="16"/>
          <w:lang w:val="es-ES"/>
        </w:rPr>
      </w:pPr>
      <w:r w:rsidRPr="009F39AF">
        <w:rPr>
          <w:rFonts w:ascii="Courier" w:hAnsi="Courier"/>
          <w:sz w:val="16"/>
          <w:lang w:val="es-ES"/>
        </w:rPr>
        <w:t>#define VI_ERROR_INV_ACC_MODE       (_VI_ERROR+0x3FFF0013L) /* BFFF0013, -1073807341 */</w:t>
      </w:r>
    </w:p>
    <w:p w:rsidR="00053D2E" w:rsidRPr="009F39AF" w:rsidRDefault="00053D2E">
      <w:pPr>
        <w:rPr>
          <w:rFonts w:ascii="Courier" w:hAnsi="Courier"/>
          <w:sz w:val="16"/>
          <w:lang w:val="es-ES"/>
        </w:rPr>
      </w:pPr>
      <w:r w:rsidRPr="009F39AF">
        <w:rPr>
          <w:rFonts w:ascii="Courier" w:hAnsi="Courier"/>
          <w:sz w:val="16"/>
          <w:lang w:val="es-ES"/>
        </w:rPr>
        <w:t>#define VI_ERROR_TMO                (_VI_ERROR+0x3FFF0015L) /* BFFF0015, -1073807339 */</w:t>
      </w:r>
    </w:p>
    <w:p w:rsidR="00053D2E" w:rsidRDefault="00053D2E">
      <w:pPr>
        <w:rPr>
          <w:rFonts w:ascii="Courier" w:hAnsi="Courier"/>
          <w:sz w:val="16"/>
        </w:rPr>
      </w:pPr>
      <w:r>
        <w:rPr>
          <w:rFonts w:ascii="Courier" w:hAnsi="Courier"/>
          <w:sz w:val="16"/>
        </w:rPr>
        <w:t>#define VI_ERROR_CLOSING_FAILED     (_VI_ERROR+0x3FFF0016L) /* BFFF0016, -1073807338 */</w:t>
      </w:r>
    </w:p>
    <w:p w:rsidR="00053D2E" w:rsidRDefault="00053D2E">
      <w:pPr>
        <w:rPr>
          <w:rFonts w:ascii="Courier" w:hAnsi="Courier"/>
          <w:sz w:val="16"/>
        </w:rPr>
      </w:pPr>
      <w:r>
        <w:rPr>
          <w:rFonts w:ascii="Courier" w:hAnsi="Courier"/>
          <w:sz w:val="16"/>
        </w:rPr>
        <w:t>#define VI_ERROR_INV_DEGREE         (_VI_ERROR+0x3FFF001BL) /* BFFF001B, -1073807333 */</w:t>
      </w:r>
    </w:p>
    <w:p w:rsidR="00053D2E" w:rsidRDefault="00053D2E">
      <w:pPr>
        <w:rPr>
          <w:rFonts w:ascii="Courier" w:hAnsi="Courier"/>
          <w:sz w:val="16"/>
        </w:rPr>
      </w:pPr>
      <w:r>
        <w:rPr>
          <w:rFonts w:ascii="Courier" w:hAnsi="Courier"/>
          <w:sz w:val="16"/>
        </w:rPr>
        <w:t>#define VI_ERROR_INV_JOB_ID         (_VI_ERROR+0x3FFF001CL) /* BFFF001C, -1073807332 */</w:t>
      </w:r>
    </w:p>
    <w:p w:rsidR="00053D2E" w:rsidRDefault="00053D2E">
      <w:pPr>
        <w:rPr>
          <w:rFonts w:ascii="Courier" w:hAnsi="Courier"/>
          <w:sz w:val="16"/>
        </w:rPr>
      </w:pPr>
      <w:r>
        <w:rPr>
          <w:rFonts w:ascii="Courier" w:hAnsi="Courier"/>
          <w:sz w:val="16"/>
        </w:rPr>
        <w:t>#define VI_ERROR_NSUP_ATTR          (_VI_ERROR+0x3FFF001DL) /* BFFF001D, -1073807331 */</w:t>
      </w:r>
    </w:p>
    <w:p w:rsidR="00053D2E" w:rsidRPr="009F39AF" w:rsidRDefault="00053D2E">
      <w:pPr>
        <w:rPr>
          <w:rFonts w:ascii="Courier" w:hAnsi="Courier"/>
          <w:sz w:val="16"/>
          <w:lang w:val="es-ES"/>
        </w:rPr>
      </w:pPr>
      <w:r w:rsidRPr="009F39AF">
        <w:rPr>
          <w:rFonts w:ascii="Courier" w:hAnsi="Courier"/>
          <w:sz w:val="16"/>
          <w:lang w:val="es-ES"/>
        </w:rPr>
        <w:t>#define VI_ERROR_NSUP_ATTR_STATE    (_VI_ERROR+0x3FFF001EL) /* BFFF001E, -1073807330 */</w:t>
      </w:r>
    </w:p>
    <w:p w:rsidR="00053D2E" w:rsidRPr="009F39AF" w:rsidRDefault="00053D2E">
      <w:pPr>
        <w:rPr>
          <w:rFonts w:ascii="Courier" w:hAnsi="Courier"/>
          <w:sz w:val="16"/>
          <w:lang w:val="es-ES"/>
        </w:rPr>
      </w:pPr>
      <w:r w:rsidRPr="009F39AF">
        <w:rPr>
          <w:rFonts w:ascii="Courier" w:hAnsi="Courier"/>
          <w:sz w:val="16"/>
          <w:lang w:val="es-ES"/>
        </w:rPr>
        <w:t>#define VI_ERROR_ATTR_READONLY      (_VI_ERROR+0x3FFF001FL) /* BFFF001F, -1073807329 */</w:t>
      </w:r>
    </w:p>
    <w:p w:rsidR="00053D2E" w:rsidRPr="009F39AF" w:rsidRDefault="00053D2E">
      <w:pPr>
        <w:rPr>
          <w:rFonts w:ascii="Courier" w:hAnsi="Courier"/>
          <w:sz w:val="16"/>
          <w:lang w:val="es-ES"/>
        </w:rPr>
      </w:pPr>
      <w:r w:rsidRPr="009F39AF">
        <w:rPr>
          <w:rFonts w:ascii="Courier" w:hAnsi="Courier"/>
          <w:sz w:val="16"/>
          <w:lang w:val="es-ES"/>
        </w:rPr>
        <w:t>#define VI_ERROR_INV_LOCK_TYPE      (_VI_ERROR+0x3FFF0020L) /* BFFF0020, -1073807328 */</w:t>
      </w:r>
    </w:p>
    <w:p w:rsidR="00053D2E" w:rsidRDefault="00053D2E">
      <w:pPr>
        <w:rPr>
          <w:rFonts w:ascii="Courier" w:hAnsi="Courier"/>
          <w:sz w:val="16"/>
        </w:rPr>
      </w:pPr>
      <w:r>
        <w:rPr>
          <w:rFonts w:ascii="Courier" w:hAnsi="Courier"/>
          <w:sz w:val="16"/>
        </w:rPr>
        <w:t>#define VI_ERROR_INV_ACCESS_KEY     (_VI_ERROR+0x3FFF0021L) /* BFFF0021, -1073807327 */</w:t>
      </w:r>
    </w:p>
    <w:p w:rsidR="00053D2E" w:rsidRDefault="00053D2E">
      <w:pPr>
        <w:rPr>
          <w:rFonts w:ascii="Courier" w:hAnsi="Courier"/>
          <w:sz w:val="16"/>
        </w:rPr>
      </w:pPr>
      <w:r>
        <w:rPr>
          <w:rFonts w:ascii="Courier" w:hAnsi="Courier"/>
          <w:sz w:val="16"/>
        </w:rPr>
        <w:t>#define VI_ERROR_INV_EVENT          (_VI_ERROR+0x3FFF0026L) /* BFFF0026, -1073807322 */</w:t>
      </w:r>
    </w:p>
    <w:p w:rsidR="00053D2E" w:rsidRDefault="00053D2E">
      <w:pPr>
        <w:rPr>
          <w:rFonts w:ascii="Courier" w:hAnsi="Courier"/>
          <w:sz w:val="16"/>
        </w:rPr>
      </w:pPr>
      <w:r>
        <w:rPr>
          <w:rFonts w:ascii="Courier" w:hAnsi="Courier"/>
          <w:sz w:val="16"/>
        </w:rPr>
        <w:t>#define VI_ERROR_INV_MECH           (_VI_ERROR+0x3FFF0027L) /* BFFF0027, -1073807321 */</w:t>
      </w:r>
    </w:p>
    <w:p w:rsidR="00053D2E" w:rsidRDefault="00053D2E">
      <w:pPr>
        <w:rPr>
          <w:rFonts w:ascii="Courier" w:hAnsi="Courier"/>
          <w:sz w:val="16"/>
        </w:rPr>
      </w:pPr>
      <w:r>
        <w:rPr>
          <w:rFonts w:ascii="Courier" w:hAnsi="Courier"/>
          <w:sz w:val="16"/>
        </w:rPr>
        <w:t>#define VI_ERROR_HNDLR_NINSTALLED   (_VI_ERROR+0x3FFF0028L) /* BFFF0028, -1073807320 */</w:t>
      </w:r>
    </w:p>
    <w:p w:rsidR="00053D2E" w:rsidRDefault="00053D2E">
      <w:pPr>
        <w:rPr>
          <w:rFonts w:ascii="Courier" w:hAnsi="Courier"/>
          <w:sz w:val="16"/>
        </w:rPr>
      </w:pPr>
      <w:r>
        <w:rPr>
          <w:rFonts w:ascii="Courier" w:hAnsi="Courier"/>
          <w:sz w:val="16"/>
        </w:rPr>
        <w:t>#define VI_ERROR_INV_HNDLR_REF      (_VI_ERROR+0x3FFF0029L) /* BFFF0029, -1073807319 */</w:t>
      </w:r>
    </w:p>
    <w:p w:rsidR="00053D2E" w:rsidRPr="009F39AF" w:rsidRDefault="00053D2E">
      <w:pPr>
        <w:rPr>
          <w:rFonts w:ascii="Courier" w:hAnsi="Courier"/>
          <w:sz w:val="16"/>
          <w:lang w:val="es-ES"/>
        </w:rPr>
      </w:pPr>
      <w:r w:rsidRPr="009F39AF">
        <w:rPr>
          <w:rFonts w:ascii="Courier" w:hAnsi="Courier"/>
          <w:sz w:val="16"/>
          <w:lang w:val="es-ES"/>
        </w:rPr>
        <w:t>#define VI_ERROR_INV_CONTEXT        (_VI_ERROR+0x3FFF002AL) /* BFFF002A, -1073807318 */</w:t>
      </w:r>
    </w:p>
    <w:p w:rsidR="00053D2E" w:rsidRPr="009F39AF" w:rsidRDefault="00053D2E">
      <w:pPr>
        <w:rPr>
          <w:rFonts w:ascii="Courier" w:hAnsi="Courier"/>
          <w:sz w:val="16"/>
          <w:lang w:val="es-ES"/>
        </w:rPr>
      </w:pPr>
      <w:r w:rsidRPr="009F39AF">
        <w:rPr>
          <w:rFonts w:ascii="Courier" w:hAnsi="Courier"/>
          <w:sz w:val="16"/>
          <w:lang w:val="es-ES"/>
        </w:rPr>
        <w:t>#define VI_ERROR_NENABLED           (_VI_ERROR+0x3FFF002FL) /* BFFF002F, -1073807313 */</w:t>
      </w:r>
    </w:p>
    <w:p w:rsidR="00053D2E" w:rsidRPr="009F39AF" w:rsidRDefault="00053D2E">
      <w:pPr>
        <w:rPr>
          <w:rFonts w:ascii="Courier" w:hAnsi="Courier"/>
          <w:sz w:val="16"/>
          <w:lang w:val="es-ES"/>
        </w:rPr>
      </w:pPr>
      <w:r w:rsidRPr="009F39AF">
        <w:rPr>
          <w:rFonts w:ascii="Courier" w:hAnsi="Courier"/>
          <w:sz w:val="16"/>
          <w:lang w:val="es-ES"/>
        </w:rPr>
        <w:t>#define VI_ERROR_ABORT              (_VI_ERROR+0x3FFF0030L) /* BFFF0030, -1073807312 */</w:t>
      </w:r>
    </w:p>
    <w:p w:rsidR="00053D2E" w:rsidRPr="009F39AF" w:rsidRDefault="00053D2E">
      <w:pPr>
        <w:rPr>
          <w:rFonts w:ascii="Courier" w:hAnsi="Courier"/>
          <w:sz w:val="16"/>
          <w:lang w:val="es-ES"/>
        </w:rPr>
      </w:pPr>
      <w:r w:rsidRPr="009F39AF">
        <w:rPr>
          <w:rFonts w:ascii="Courier" w:hAnsi="Courier"/>
          <w:sz w:val="16"/>
          <w:lang w:val="es-ES"/>
        </w:rPr>
        <w:t>#define VI_ERROR_RAW_WR_PROT_VIOL   (_VI_ERROR+0x3FFF0034L) /* BFFF0034, -1073807308 */</w:t>
      </w:r>
    </w:p>
    <w:p w:rsidR="00053D2E" w:rsidRPr="009F39AF" w:rsidRDefault="00053D2E">
      <w:pPr>
        <w:rPr>
          <w:rFonts w:ascii="Courier" w:hAnsi="Courier"/>
          <w:sz w:val="16"/>
          <w:lang w:val="es-ES"/>
        </w:rPr>
      </w:pPr>
      <w:r w:rsidRPr="009F39AF">
        <w:rPr>
          <w:rFonts w:ascii="Courier" w:hAnsi="Courier"/>
          <w:sz w:val="16"/>
          <w:lang w:val="es-ES"/>
        </w:rPr>
        <w:t>#define VI_ERROR_RAW_RD_PROT_VIOL   (_VI_ERROR+0x3FFF0035L) /* BFFF0035, -1073807307 */</w:t>
      </w:r>
    </w:p>
    <w:p w:rsidR="00053D2E" w:rsidRPr="009F39AF" w:rsidRDefault="00053D2E">
      <w:pPr>
        <w:rPr>
          <w:rFonts w:ascii="Courier" w:hAnsi="Courier"/>
          <w:sz w:val="16"/>
          <w:lang w:val="es-ES"/>
        </w:rPr>
      </w:pPr>
      <w:r w:rsidRPr="009F39AF">
        <w:rPr>
          <w:rFonts w:ascii="Courier" w:hAnsi="Courier"/>
          <w:sz w:val="16"/>
          <w:lang w:val="es-ES"/>
        </w:rPr>
        <w:t>#define VI_ERROR_OUTP_PROT_VIOL     (_VI_ERROR+0x3FFF0036L) /* BFFF0036, -1073807306 */</w:t>
      </w:r>
    </w:p>
    <w:p w:rsidR="00053D2E" w:rsidRPr="009F39AF" w:rsidRDefault="00053D2E">
      <w:pPr>
        <w:rPr>
          <w:rFonts w:ascii="Courier" w:hAnsi="Courier"/>
          <w:sz w:val="16"/>
          <w:lang w:val="es-ES"/>
        </w:rPr>
      </w:pPr>
      <w:r w:rsidRPr="009F39AF">
        <w:rPr>
          <w:rFonts w:ascii="Courier" w:hAnsi="Courier"/>
          <w:sz w:val="16"/>
          <w:lang w:val="es-ES"/>
        </w:rPr>
        <w:t>#define VI_ERROR_INP_PROT_VIOL      (_VI_ERROR+0x3FFF0037L) /* BFFF0037, -1073807305 */</w:t>
      </w:r>
    </w:p>
    <w:p w:rsidR="00053D2E" w:rsidRPr="009F39AF" w:rsidRDefault="00053D2E">
      <w:pPr>
        <w:rPr>
          <w:rFonts w:ascii="Courier" w:hAnsi="Courier"/>
          <w:sz w:val="16"/>
          <w:lang w:val="es-ES"/>
        </w:rPr>
      </w:pPr>
      <w:r w:rsidRPr="009F39AF">
        <w:rPr>
          <w:rFonts w:ascii="Courier" w:hAnsi="Courier"/>
          <w:sz w:val="16"/>
          <w:lang w:val="es-ES"/>
        </w:rPr>
        <w:t>#define VI_ERROR_BERR               (_VI_ERROR+0x3FFF0038L) /* BFFF0038, -1073807304 */</w:t>
      </w:r>
    </w:p>
    <w:p w:rsidR="009D0D43" w:rsidRPr="009F39AF" w:rsidRDefault="009D0D43">
      <w:pPr>
        <w:rPr>
          <w:rFonts w:ascii="Courier" w:hAnsi="Courier"/>
          <w:sz w:val="16"/>
          <w:lang w:val="es-ES"/>
        </w:rPr>
      </w:pPr>
      <w:r w:rsidRPr="009F39AF">
        <w:rPr>
          <w:rFonts w:ascii="Courier" w:hAnsi="Courier"/>
          <w:sz w:val="16"/>
          <w:lang w:val="es-ES"/>
        </w:rPr>
        <w:t>#define VI_ERROR_IN_PROGRESS        (_VI_ERROR+0x3FFF0039L) /* BFFF0039, -1073807303 */</w:t>
      </w:r>
    </w:p>
    <w:p w:rsidR="00053D2E" w:rsidRPr="009F39AF" w:rsidRDefault="00053D2E">
      <w:pPr>
        <w:rPr>
          <w:rFonts w:ascii="Courier" w:hAnsi="Courier"/>
          <w:sz w:val="16"/>
          <w:lang w:val="es-ES"/>
        </w:rPr>
      </w:pPr>
      <w:r w:rsidRPr="009F39AF">
        <w:rPr>
          <w:rFonts w:ascii="Courier" w:hAnsi="Courier"/>
          <w:sz w:val="16"/>
          <w:lang w:val="es-ES"/>
        </w:rPr>
        <w:t>#define VI_ERROR_INV_SETUP          (_VI_ERROR+0x3FFF003AL) /* BFFF003A, -1073807302 */</w:t>
      </w:r>
    </w:p>
    <w:p w:rsidR="00053D2E" w:rsidRPr="009F39AF" w:rsidRDefault="00053D2E">
      <w:pPr>
        <w:rPr>
          <w:rFonts w:ascii="Courier" w:hAnsi="Courier"/>
          <w:sz w:val="16"/>
          <w:lang w:val="es-ES"/>
        </w:rPr>
      </w:pPr>
      <w:r w:rsidRPr="009F39AF">
        <w:rPr>
          <w:rFonts w:ascii="Courier" w:hAnsi="Courier"/>
          <w:sz w:val="16"/>
          <w:lang w:val="es-ES"/>
        </w:rPr>
        <w:t>#define VI_ERROR_QUEUE_ERROR        (_VI_ERROR+0x3FFF003BL) /* BFFF003B, -1073807301 */</w:t>
      </w:r>
    </w:p>
    <w:p w:rsidR="00053D2E" w:rsidRPr="009F39AF" w:rsidRDefault="00053D2E">
      <w:pPr>
        <w:rPr>
          <w:rFonts w:ascii="Courier" w:hAnsi="Courier"/>
          <w:sz w:val="16"/>
          <w:lang w:val="es-ES"/>
        </w:rPr>
      </w:pPr>
      <w:r w:rsidRPr="009F39AF">
        <w:rPr>
          <w:rFonts w:ascii="Courier" w:hAnsi="Courier"/>
          <w:sz w:val="16"/>
          <w:lang w:val="es-ES"/>
        </w:rPr>
        <w:t>#define VI_ERROR_ALLOC              (_VI_ERROR+0x3FFF003CL) /* BFFF003C, -1073807300 */</w:t>
      </w:r>
    </w:p>
    <w:p w:rsidR="00053D2E" w:rsidRPr="009F39AF" w:rsidRDefault="00053D2E">
      <w:pPr>
        <w:rPr>
          <w:rFonts w:ascii="Courier" w:hAnsi="Courier"/>
          <w:sz w:val="16"/>
          <w:lang w:val="es-ES"/>
        </w:rPr>
      </w:pPr>
      <w:r w:rsidRPr="009F39AF">
        <w:rPr>
          <w:rFonts w:ascii="Courier" w:hAnsi="Courier"/>
          <w:sz w:val="16"/>
          <w:lang w:val="es-ES"/>
        </w:rPr>
        <w:t>#define VI_ERROR_INV_MASK           (_VI_ERROR+0x3FFF003DL) /* BFFF003D, -1073807299 */</w:t>
      </w:r>
    </w:p>
    <w:p w:rsidR="00053D2E" w:rsidRPr="009F39AF" w:rsidRDefault="00053D2E">
      <w:pPr>
        <w:rPr>
          <w:rFonts w:ascii="Courier" w:hAnsi="Courier"/>
          <w:sz w:val="16"/>
          <w:lang w:val="es-ES"/>
        </w:rPr>
      </w:pPr>
      <w:r w:rsidRPr="009F39AF">
        <w:rPr>
          <w:rFonts w:ascii="Courier" w:hAnsi="Courier"/>
          <w:sz w:val="16"/>
          <w:lang w:val="es-ES"/>
        </w:rPr>
        <w:t>#define VI_ERROR_IO                 (_VI_ERROR+0x3FFF003EL) /* BFFF003E, -1073807298 */</w:t>
      </w:r>
    </w:p>
    <w:p w:rsidR="00053D2E" w:rsidRPr="009F39AF" w:rsidRDefault="00053D2E">
      <w:pPr>
        <w:rPr>
          <w:rFonts w:ascii="Courier" w:hAnsi="Courier"/>
          <w:sz w:val="16"/>
          <w:lang w:val="es-ES"/>
        </w:rPr>
      </w:pPr>
      <w:r w:rsidRPr="009F39AF">
        <w:rPr>
          <w:rFonts w:ascii="Courier" w:hAnsi="Courier"/>
          <w:sz w:val="16"/>
          <w:lang w:val="es-ES"/>
        </w:rPr>
        <w:t>#define VI_ERROR_INV_FMT            (_VI_ERROR+0x3FFF003FL) /* BFFF003F, -1073807297 */</w:t>
      </w:r>
    </w:p>
    <w:p w:rsidR="00053D2E" w:rsidRPr="009F39AF" w:rsidRDefault="00053D2E">
      <w:pPr>
        <w:rPr>
          <w:rFonts w:ascii="Courier" w:hAnsi="Courier"/>
          <w:sz w:val="16"/>
          <w:lang w:val="es-ES"/>
        </w:rPr>
      </w:pPr>
      <w:r w:rsidRPr="009F39AF">
        <w:rPr>
          <w:rFonts w:ascii="Courier" w:hAnsi="Courier"/>
          <w:sz w:val="16"/>
          <w:lang w:val="es-ES"/>
        </w:rPr>
        <w:t>#define VI_ERROR_NSUP_FMT           (_VI_ERROR+0x3FFF0041L) /* BFFF0041, -1073807295 */</w:t>
      </w:r>
    </w:p>
    <w:p w:rsidR="00053D2E" w:rsidRDefault="00053D2E">
      <w:pPr>
        <w:rPr>
          <w:rFonts w:ascii="Courier" w:hAnsi="Courier"/>
          <w:sz w:val="16"/>
          <w:lang w:val="es-ES"/>
        </w:rPr>
      </w:pPr>
      <w:r w:rsidRPr="00531C43">
        <w:rPr>
          <w:rFonts w:ascii="Courier" w:hAnsi="Courier"/>
          <w:sz w:val="16"/>
          <w:lang w:val="es-ES"/>
        </w:rPr>
        <w:t>#define VI_ERROR_LINE_IN_USE        (_VI_ERROR+0x3FFF0042L) /* BFFF0042, -1073807294 */</w:t>
      </w:r>
    </w:p>
    <w:p w:rsidR="00970449" w:rsidRPr="00531C43" w:rsidRDefault="00970449">
      <w:pPr>
        <w:rPr>
          <w:rFonts w:ascii="Courier" w:hAnsi="Courier"/>
          <w:sz w:val="16"/>
          <w:lang w:val="es-ES"/>
        </w:rPr>
      </w:pPr>
      <w:r>
        <w:rPr>
          <w:rFonts w:ascii="Courier" w:hAnsi="Courier"/>
          <w:sz w:val="16"/>
          <w:lang w:val="es-ES"/>
        </w:rPr>
        <w:t>#define VI_ERROR_LINE_NRESERVED     (_VI_ERROR+0x3FFF0043L) /* BFFF0043, -1073807293 */</w:t>
      </w:r>
    </w:p>
    <w:p w:rsidR="00053D2E" w:rsidRPr="009F39AF" w:rsidRDefault="00053D2E">
      <w:pPr>
        <w:rPr>
          <w:rFonts w:ascii="Courier" w:hAnsi="Courier"/>
          <w:sz w:val="16"/>
          <w:lang w:val="es-ES"/>
        </w:rPr>
      </w:pPr>
      <w:r w:rsidRPr="009F39AF">
        <w:rPr>
          <w:rFonts w:ascii="Courier" w:hAnsi="Courier"/>
          <w:sz w:val="16"/>
          <w:lang w:val="es-ES"/>
        </w:rPr>
        <w:t>#define VI_ERROR_NSUP_MODE          (_VI_ERROR+0x3FFF0046L) /* BFFF0046, -1073807290 */</w:t>
      </w:r>
    </w:p>
    <w:p w:rsidR="00053D2E" w:rsidRPr="009F39AF" w:rsidRDefault="00053D2E">
      <w:pPr>
        <w:rPr>
          <w:rFonts w:ascii="Courier" w:hAnsi="Courier"/>
          <w:sz w:val="16"/>
          <w:lang w:val="es-ES"/>
        </w:rPr>
      </w:pPr>
      <w:r w:rsidRPr="009F39AF">
        <w:rPr>
          <w:rFonts w:ascii="Courier" w:hAnsi="Courier"/>
          <w:sz w:val="16"/>
          <w:lang w:val="es-ES"/>
        </w:rPr>
        <w:t>#define VI_ERROR_SRQ_NOCCURRED      (_VI_ERROR+0x3FFF004AL) /* BFFF004A, -1073807286 */</w:t>
      </w:r>
    </w:p>
    <w:p w:rsidR="00053D2E" w:rsidRPr="009F39AF" w:rsidRDefault="00053D2E">
      <w:pPr>
        <w:rPr>
          <w:rFonts w:ascii="Courier" w:hAnsi="Courier"/>
          <w:sz w:val="16"/>
          <w:lang w:val="es-ES"/>
        </w:rPr>
      </w:pPr>
      <w:r w:rsidRPr="009F39AF">
        <w:rPr>
          <w:rFonts w:ascii="Courier" w:hAnsi="Courier"/>
          <w:sz w:val="16"/>
          <w:lang w:val="es-ES"/>
        </w:rPr>
        <w:t>#define VI_ERROR_INV_SPACE          (_VI_ERROR+0x3FFF004EL) /* BFFF004E, -1073807282 */</w:t>
      </w:r>
    </w:p>
    <w:p w:rsidR="00053D2E" w:rsidRPr="009F39AF" w:rsidRDefault="00053D2E">
      <w:pPr>
        <w:rPr>
          <w:rFonts w:ascii="Courier" w:hAnsi="Courier"/>
          <w:sz w:val="16"/>
          <w:lang w:val="es-ES"/>
        </w:rPr>
      </w:pPr>
      <w:r w:rsidRPr="009F39AF">
        <w:rPr>
          <w:rFonts w:ascii="Courier" w:hAnsi="Courier"/>
          <w:sz w:val="16"/>
          <w:lang w:val="es-ES"/>
        </w:rPr>
        <w:t>#define VI_ERROR_INV_OFFSET         (_VI_ERROR+0x3FFF0051L) /* BFFF0051, -1073807279 */</w:t>
      </w:r>
    </w:p>
    <w:p w:rsidR="00053D2E" w:rsidRPr="009F39AF" w:rsidRDefault="00053D2E">
      <w:pPr>
        <w:rPr>
          <w:rFonts w:ascii="Courier" w:hAnsi="Courier"/>
          <w:sz w:val="16"/>
          <w:lang w:val="es-ES"/>
        </w:rPr>
      </w:pPr>
      <w:r w:rsidRPr="009F39AF">
        <w:rPr>
          <w:rFonts w:ascii="Courier" w:hAnsi="Courier"/>
          <w:sz w:val="16"/>
          <w:lang w:val="es-ES"/>
        </w:rPr>
        <w:t>#define VI_ERROR_INV_WIDTH          (_VI_ERROR+0x3FFF0052L) /* BFFF0052, -1073807278 */</w:t>
      </w:r>
    </w:p>
    <w:p w:rsidR="00053D2E" w:rsidRPr="009F39AF" w:rsidRDefault="00053D2E">
      <w:pPr>
        <w:rPr>
          <w:rFonts w:ascii="Courier" w:hAnsi="Courier"/>
          <w:sz w:val="16"/>
          <w:lang w:val="es-ES"/>
        </w:rPr>
      </w:pPr>
      <w:r w:rsidRPr="009F39AF">
        <w:rPr>
          <w:rFonts w:ascii="Courier" w:hAnsi="Courier"/>
          <w:sz w:val="16"/>
          <w:lang w:val="es-ES"/>
        </w:rPr>
        <w:t>#define VI_ERROR_NSUP_OFFSET        (_VI_ERROR+0x3FFF0054L) /* BFFF0054, -1073807276 */</w:t>
      </w:r>
    </w:p>
    <w:p w:rsidR="00053D2E" w:rsidRPr="009F39AF" w:rsidRDefault="00053D2E">
      <w:pPr>
        <w:rPr>
          <w:rFonts w:ascii="Courier" w:hAnsi="Courier"/>
          <w:sz w:val="16"/>
          <w:lang w:val="es-ES"/>
        </w:rPr>
      </w:pPr>
      <w:r w:rsidRPr="009F39AF">
        <w:rPr>
          <w:rFonts w:ascii="Courier" w:hAnsi="Courier"/>
          <w:sz w:val="16"/>
          <w:lang w:val="es-ES"/>
        </w:rPr>
        <w:t>#define VI_ERROR_NSUP_VAR_WIDTH     (_VI_ERROR+0x3FFF0055L) /* BFFF0055, -1073807275 */</w:t>
      </w:r>
    </w:p>
    <w:p w:rsidR="00053D2E" w:rsidRPr="009F39AF" w:rsidRDefault="00053D2E">
      <w:pPr>
        <w:rPr>
          <w:rFonts w:ascii="Courier" w:hAnsi="Courier"/>
          <w:sz w:val="16"/>
          <w:lang w:val="es-ES"/>
        </w:rPr>
      </w:pPr>
      <w:r w:rsidRPr="009F39AF">
        <w:rPr>
          <w:rFonts w:ascii="Courier" w:hAnsi="Courier"/>
          <w:sz w:val="16"/>
          <w:lang w:val="es-ES"/>
        </w:rPr>
        <w:t>#define VI_ERROR_WINDOW_NMAPPED     (_VI_ERROR+0x3FFF0057L) /* BFFF0057, -1073807273 */</w:t>
      </w:r>
    </w:p>
    <w:p w:rsidR="00053D2E" w:rsidRPr="009F39AF" w:rsidRDefault="00053D2E">
      <w:pPr>
        <w:rPr>
          <w:rFonts w:ascii="Courier" w:hAnsi="Courier"/>
          <w:sz w:val="16"/>
          <w:lang w:val="es-ES"/>
        </w:rPr>
      </w:pPr>
      <w:r w:rsidRPr="009F39AF">
        <w:rPr>
          <w:rFonts w:ascii="Courier" w:hAnsi="Courier"/>
          <w:sz w:val="16"/>
          <w:lang w:val="es-ES"/>
        </w:rPr>
        <w:lastRenderedPageBreak/>
        <w:t>#define VI_ERROR_RESP_PENDING       (_VI_ERROR+0x3FFF0059L) /* BFFF0059, -1073807271 */</w:t>
      </w:r>
    </w:p>
    <w:p w:rsidR="00053D2E" w:rsidRPr="009F39AF" w:rsidRDefault="00053D2E">
      <w:pPr>
        <w:rPr>
          <w:rFonts w:ascii="Courier" w:hAnsi="Courier"/>
          <w:sz w:val="16"/>
          <w:lang w:val="es-ES"/>
        </w:rPr>
      </w:pPr>
      <w:r w:rsidRPr="009F39AF">
        <w:rPr>
          <w:rFonts w:ascii="Courier" w:hAnsi="Courier"/>
          <w:sz w:val="16"/>
          <w:lang w:val="es-ES"/>
        </w:rPr>
        <w:t>#define VI_ERROR_NLISTENERS         (_VI_ERROR+0x3FFF005FL) /* BFFF005F, -1073807265 */</w:t>
      </w:r>
    </w:p>
    <w:p w:rsidR="00053D2E" w:rsidRPr="009F39AF" w:rsidRDefault="00053D2E">
      <w:pPr>
        <w:rPr>
          <w:rFonts w:ascii="Courier" w:hAnsi="Courier"/>
          <w:sz w:val="16"/>
          <w:lang w:val="es-ES"/>
        </w:rPr>
      </w:pPr>
      <w:r w:rsidRPr="009F39AF">
        <w:rPr>
          <w:rFonts w:ascii="Courier" w:hAnsi="Courier"/>
          <w:sz w:val="16"/>
          <w:lang w:val="es-ES"/>
        </w:rPr>
        <w:t>#define VI_ERROR_NCIC               (_VI_ERROR+0x3FFF0060L) /* BFFF0060, -1073807264 */</w:t>
      </w:r>
    </w:p>
    <w:p w:rsidR="00053D2E" w:rsidRPr="009F39AF" w:rsidRDefault="00053D2E">
      <w:pPr>
        <w:rPr>
          <w:rFonts w:ascii="Courier" w:hAnsi="Courier"/>
          <w:sz w:val="16"/>
          <w:lang w:val="es-ES"/>
        </w:rPr>
      </w:pPr>
      <w:r w:rsidRPr="009F39AF">
        <w:rPr>
          <w:rFonts w:ascii="Courier" w:hAnsi="Courier"/>
          <w:sz w:val="16"/>
          <w:lang w:val="es-ES"/>
        </w:rPr>
        <w:t>#define VI_ERROR_NSYS_CNTLR         (_VI_ERROR+0x3FFF0061L) /* BFFF0061, -1073807263 */</w:t>
      </w:r>
    </w:p>
    <w:p w:rsidR="00053D2E" w:rsidRPr="009F39AF" w:rsidRDefault="00053D2E">
      <w:pPr>
        <w:rPr>
          <w:rFonts w:ascii="Courier" w:hAnsi="Courier"/>
          <w:sz w:val="16"/>
          <w:lang w:val="es-ES"/>
        </w:rPr>
      </w:pPr>
      <w:r w:rsidRPr="009F39AF">
        <w:rPr>
          <w:rFonts w:ascii="Courier" w:hAnsi="Courier"/>
          <w:sz w:val="16"/>
          <w:lang w:val="es-ES"/>
        </w:rPr>
        <w:t>#define VI_ERROR_NSUP_OPER          (_VI_ERROR+0x3FFF0067L) /* BFFF0067, -1073807257 */</w:t>
      </w:r>
    </w:p>
    <w:p w:rsidR="00053D2E" w:rsidRPr="009F39AF" w:rsidRDefault="00053D2E">
      <w:pPr>
        <w:rPr>
          <w:rFonts w:ascii="Courier" w:hAnsi="Courier"/>
          <w:sz w:val="16"/>
          <w:lang w:val="es-ES"/>
        </w:rPr>
      </w:pPr>
      <w:r w:rsidRPr="009F39AF">
        <w:rPr>
          <w:rFonts w:ascii="Courier" w:hAnsi="Courier"/>
          <w:sz w:val="16"/>
          <w:lang w:val="es-ES"/>
        </w:rPr>
        <w:t>#define VI_ERROR_INTR_PENDING       (_VI_ERROR+0x3FFF0068L) /* BFFF0068, -1073807256 */</w:t>
      </w:r>
    </w:p>
    <w:p w:rsidR="00053D2E" w:rsidRPr="009F39AF" w:rsidRDefault="00053D2E">
      <w:pPr>
        <w:rPr>
          <w:rFonts w:ascii="Courier" w:hAnsi="Courier"/>
          <w:sz w:val="16"/>
          <w:lang w:val="es-ES"/>
        </w:rPr>
      </w:pPr>
      <w:r w:rsidRPr="009F39AF">
        <w:rPr>
          <w:rFonts w:ascii="Courier" w:hAnsi="Courier"/>
          <w:sz w:val="16"/>
          <w:lang w:val="es-ES"/>
        </w:rPr>
        <w:t>#define VI_ERROR_ASRL_PARITY        (_VI_ERROR+0x3FFF006AL) /* BFFF006A, -1073807254 */</w:t>
      </w:r>
    </w:p>
    <w:p w:rsidR="00053D2E" w:rsidRPr="009F39AF" w:rsidRDefault="00053D2E">
      <w:pPr>
        <w:rPr>
          <w:rFonts w:ascii="Courier" w:hAnsi="Courier"/>
          <w:sz w:val="16"/>
          <w:lang w:val="es-ES"/>
        </w:rPr>
      </w:pPr>
      <w:r w:rsidRPr="009F39AF">
        <w:rPr>
          <w:rFonts w:ascii="Courier" w:hAnsi="Courier"/>
          <w:sz w:val="16"/>
          <w:lang w:val="es-ES"/>
        </w:rPr>
        <w:t>#define VI_ERROR_ASRL_FRAMING       (_VI_ERROR+0x3FFF006BL) /* BFFF006B, -1073807253 */</w:t>
      </w:r>
    </w:p>
    <w:p w:rsidR="00053D2E" w:rsidRPr="009F39AF" w:rsidRDefault="00053D2E">
      <w:pPr>
        <w:rPr>
          <w:rFonts w:ascii="Courier" w:hAnsi="Courier"/>
          <w:sz w:val="16"/>
          <w:lang w:val="es-ES"/>
        </w:rPr>
      </w:pPr>
      <w:r w:rsidRPr="009F39AF">
        <w:rPr>
          <w:rFonts w:ascii="Courier" w:hAnsi="Courier"/>
          <w:sz w:val="16"/>
          <w:lang w:val="es-ES"/>
        </w:rPr>
        <w:t>#define VI_ERROR_ASRL_OVERRUN       (_VI_ERROR+0x3FFF006CL) /* BFFF006C, -1073807252 */</w:t>
      </w:r>
    </w:p>
    <w:p w:rsidR="00053D2E" w:rsidRPr="009F39AF" w:rsidRDefault="00053D2E">
      <w:pPr>
        <w:rPr>
          <w:rFonts w:ascii="Courier" w:hAnsi="Courier"/>
          <w:sz w:val="16"/>
          <w:lang w:val="es-ES"/>
        </w:rPr>
      </w:pPr>
      <w:r w:rsidRPr="009F39AF">
        <w:rPr>
          <w:rFonts w:ascii="Courier" w:hAnsi="Courier"/>
          <w:sz w:val="16"/>
          <w:lang w:val="es-ES"/>
        </w:rPr>
        <w:t>#define VI_ERROR_TRIG_NMAPPED       (_VI_ERROR+0x3FFF006EL) /* BFFF006E, -1073807250 */</w:t>
      </w:r>
    </w:p>
    <w:p w:rsidR="00053D2E" w:rsidRPr="009F39AF" w:rsidRDefault="00053D2E">
      <w:pPr>
        <w:rPr>
          <w:rFonts w:ascii="Courier" w:hAnsi="Courier"/>
          <w:sz w:val="16"/>
          <w:lang w:val="es-ES"/>
        </w:rPr>
      </w:pPr>
      <w:r w:rsidRPr="009F39AF">
        <w:rPr>
          <w:rFonts w:ascii="Courier" w:hAnsi="Courier"/>
          <w:sz w:val="16"/>
          <w:lang w:val="es-ES"/>
        </w:rPr>
        <w:t>#define VI_ERROR_NSUP_ALIGN_OFFSET  (_VI_ERROR+0x3FFF0070L) /* BFFF0070, -1073807248 */</w:t>
      </w:r>
    </w:p>
    <w:p w:rsidR="00053D2E" w:rsidRPr="009F39AF" w:rsidRDefault="00053D2E">
      <w:pPr>
        <w:rPr>
          <w:rFonts w:ascii="Courier" w:hAnsi="Courier"/>
          <w:sz w:val="16"/>
          <w:lang w:val="es-ES"/>
        </w:rPr>
      </w:pPr>
      <w:r w:rsidRPr="009F39AF">
        <w:rPr>
          <w:rFonts w:ascii="Courier" w:hAnsi="Courier"/>
          <w:sz w:val="16"/>
          <w:lang w:val="es-ES"/>
        </w:rPr>
        <w:t>#define VI_ERROR_USER_BUF           (_VI_ERROR+0x3FFF0071L) /* BFFF0071, -1073807247 */</w:t>
      </w:r>
    </w:p>
    <w:p w:rsidR="00053D2E" w:rsidRPr="009F39AF" w:rsidRDefault="00053D2E">
      <w:pPr>
        <w:rPr>
          <w:rFonts w:ascii="Courier" w:hAnsi="Courier"/>
          <w:sz w:val="16"/>
          <w:lang w:val="es-ES"/>
        </w:rPr>
      </w:pPr>
      <w:r w:rsidRPr="009F39AF">
        <w:rPr>
          <w:rFonts w:ascii="Courier" w:hAnsi="Courier"/>
          <w:sz w:val="16"/>
          <w:lang w:val="es-ES"/>
        </w:rPr>
        <w:t>#define VI_ERROR_RSRC_BUSY          (_VI_ERROR+0x3FFF0072L) /* BFFF0072, -1073807246 */</w:t>
      </w:r>
    </w:p>
    <w:p w:rsidR="00053D2E" w:rsidRPr="009F39AF" w:rsidRDefault="00053D2E">
      <w:pPr>
        <w:rPr>
          <w:rFonts w:ascii="Courier" w:hAnsi="Courier"/>
          <w:sz w:val="16"/>
          <w:lang w:val="es-ES"/>
        </w:rPr>
      </w:pPr>
      <w:r w:rsidRPr="009F39AF">
        <w:rPr>
          <w:rFonts w:ascii="Courier" w:hAnsi="Courier"/>
          <w:sz w:val="16"/>
          <w:lang w:val="es-ES"/>
        </w:rPr>
        <w:t>#define VI_ERROR_NSUP_WIDTH         (_VI_ERROR+0x3FFF0076L) /* BFFF0076, -1073807242 */</w:t>
      </w:r>
    </w:p>
    <w:p w:rsidR="00053D2E" w:rsidRPr="009F39AF" w:rsidRDefault="00053D2E">
      <w:pPr>
        <w:rPr>
          <w:rFonts w:ascii="Courier" w:hAnsi="Courier"/>
          <w:sz w:val="16"/>
          <w:lang w:val="es-ES"/>
        </w:rPr>
      </w:pPr>
      <w:r w:rsidRPr="009F39AF">
        <w:rPr>
          <w:rFonts w:ascii="Courier" w:hAnsi="Courier"/>
          <w:sz w:val="16"/>
          <w:lang w:val="es-ES"/>
        </w:rPr>
        <w:t>#define VI_ERROR_INV_PARAMETER      (_VI_ERROR+0x3FFF0078L) /* BFFF0078, -1073807240 */</w:t>
      </w:r>
    </w:p>
    <w:p w:rsidR="00053D2E" w:rsidRPr="009F39AF" w:rsidRDefault="00053D2E">
      <w:pPr>
        <w:rPr>
          <w:rFonts w:ascii="Courier" w:hAnsi="Courier"/>
          <w:sz w:val="16"/>
          <w:lang w:val="es-ES"/>
        </w:rPr>
      </w:pPr>
      <w:r w:rsidRPr="009F39AF">
        <w:rPr>
          <w:rFonts w:ascii="Courier" w:hAnsi="Courier"/>
          <w:sz w:val="16"/>
          <w:lang w:val="es-ES"/>
        </w:rPr>
        <w:t>#define VI_ERROR_INV_PROT           (_VI_ERROR+0x3FFF0079L) /* BFFF0079, -1073807239 */</w:t>
      </w:r>
    </w:p>
    <w:p w:rsidR="00053D2E" w:rsidRPr="009F39AF" w:rsidRDefault="00053D2E">
      <w:pPr>
        <w:rPr>
          <w:rFonts w:ascii="Courier" w:hAnsi="Courier"/>
          <w:sz w:val="16"/>
          <w:lang w:val="es-ES"/>
        </w:rPr>
      </w:pPr>
      <w:r w:rsidRPr="009F39AF">
        <w:rPr>
          <w:rFonts w:ascii="Courier" w:hAnsi="Courier"/>
          <w:sz w:val="16"/>
          <w:lang w:val="es-ES"/>
        </w:rPr>
        <w:t>#define VI_ERROR_INV_SIZE           (_VI_ERROR+0x3FFF007BL) /* BFFF007B, -1073807237 */</w:t>
      </w:r>
    </w:p>
    <w:p w:rsidR="00053D2E" w:rsidRDefault="00053D2E">
      <w:pPr>
        <w:rPr>
          <w:rFonts w:ascii="Courier" w:hAnsi="Courier"/>
          <w:sz w:val="16"/>
        </w:rPr>
      </w:pPr>
      <w:r>
        <w:rPr>
          <w:rFonts w:ascii="Courier" w:hAnsi="Courier"/>
          <w:sz w:val="16"/>
        </w:rPr>
        <w:t>#define VI_ERROR_WINDOW_MAPPED      (_VI_ERROR+0x3FFF0080L) /* BFFF0080, -1073807232 */</w:t>
      </w:r>
    </w:p>
    <w:p w:rsidR="00053D2E" w:rsidRPr="009F39AF" w:rsidRDefault="00053D2E">
      <w:pPr>
        <w:rPr>
          <w:rFonts w:ascii="Courier" w:hAnsi="Courier"/>
          <w:sz w:val="16"/>
          <w:lang w:val="es-ES"/>
        </w:rPr>
      </w:pPr>
      <w:r w:rsidRPr="009F39AF">
        <w:rPr>
          <w:rFonts w:ascii="Courier" w:hAnsi="Courier"/>
          <w:sz w:val="16"/>
          <w:lang w:val="es-ES"/>
        </w:rPr>
        <w:t>#define VI_ERROR_NIMPL_OPER         (_VI_ERROR+0x3FFF0081L) /* BFFF0081, -1073807231 */</w:t>
      </w:r>
    </w:p>
    <w:p w:rsidR="00053D2E" w:rsidRPr="009F39AF" w:rsidRDefault="00053D2E">
      <w:pPr>
        <w:rPr>
          <w:rFonts w:ascii="Courier" w:hAnsi="Courier"/>
          <w:sz w:val="16"/>
          <w:lang w:val="es-ES"/>
        </w:rPr>
      </w:pPr>
      <w:r w:rsidRPr="009F39AF">
        <w:rPr>
          <w:rFonts w:ascii="Courier" w:hAnsi="Courier"/>
          <w:sz w:val="16"/>
          <w:lang w:val="es-ES"/>
        </w:rPr>
        <w:t>#define VI_ERROR_INV_LENGTH         (_VI_ERROR+0x3FFF0083L) /* BFFF0083, -1073807229 */</w:t>
      </w:r>
    </w:p>
    <w:p w:rsidR="00053D2E" w:rsidRPr="009F39AF" w:rsidRDefault="00053D2E">
      <w:pPr>
        <w:rPr>
          <w:rFonts w:ascii="Courier" w:hAnsi="Courier"/>
          <w:sz w:val="16"/>
          <w:lang w:val="es-ES"/>
        </w:rPr>
      </w:pPr>
      <w:r w:rsidRPr="009F39AF">
        <w:rPr>
          <w:rFonts w:ascii="Courier" w:hAnsi="Courier"/>
          <w:sz w:val="16"/>
          <w:lang w:val="es-ES"/>
        </w:rPr>
        <w:t>#define VI_ERROR_INV_MODE           (_VI_ERROR+0x3FFF0091L) /* BFFF0091, -1073807215 */</w:t>
      </w:r>
    </w:p>
    <w:p w:rsidR="00053D2E" w:rsidRPr="009F39AF" w:rsidRDefault="00053D2E">
      <w:pPr>
        <w:rPr>
          <w:rFonts w:ascii="Courier" w:hAnsi="Courier"/>
          <w:sz w:val="16"/>
          <w:lang w:val="es-ES"/>
        </w:rPr>
      </w:pPr>
      <w:r w:rsidRPr="009F39AF">
        <w:rPr>
          <w:rFonts w:ascii="Courier" w:hAnsi="Courier"/>
          <w:sz w:val="16"/>
          <w:lang w:val="es-ES"/>
        </w:rPr>
        <w:t>#define VI_ERROR_SESN_NLOCKED       (_VI_ERROR+0x3FFF009CL) /* BFFF009C, -1073807204 */</w:t>
      </w:r>
    </w:p>
    <w:p w:rsidR="00053D2E" w:rsidRPr="009F39AF" w:rsidRDefault="00053D2E">
      <w:pPr>
        <w:rPr>
          <w:rFonts w:ascii="Courier" w:hAnsi="Courier"/>
          <w:sz w:val="16"/>
          <w:lang w:val="es-ES"/>
        </w:rPr>
      </w:pPr>
      <w:r w:rsidRPr="009F39AF">
        <w:rPr>
          <w:rFonts w:ascii="Courier" w:hAnsi="Courier"/>
          <w:sz w:val="16"/>
          <w:lang w:val="es-ES"/>
        </w:rPr>
        <w:t>#define VI_ERROR_MEM_NSHARED        (_VI_ERROR+0x3FFF009DL) /* BFFF009D, -1073807203 */</w:t>
      </w:r>
    </w:p>
    <w:p w:rsidR="00053D2E" w:rsidRPr="009F39AF" w:rsidRDefault="00053D2E">
      <w:pPr>
        <w:rPr>
          <w:rFonts w:ascii="Courier" w:hAnsi="Courier"/>
          <w:sz w:val="16"/>
          <w:lang w:val="es-ES"/>
        </w:rPr>
      </w:pPr>
      <w:r w:rsidRPr="009F39AF">
        <w:rPr>
          <w:rFonts w:ascii="Courier" w:hAnsi="Courier"/>
          <w:sz w:val="16"/>
          <w:lang w:val="es-ES"/>
        </w:rPr>
        <w:t>#define VI_ERROR_LIBRARY_NFOUND     (_VI_ERROR+0x3FFF009EL) /* BFFF009E, -1073807202 */</w:t>
      </w:r>
    </w:p>
    <w:p w:rsidR="00053D2E" w:rsidRPr="009F39AF" w:rsidRDefault="00053D2E">
      <w:pPr>
        <w:rPr>
          <w:rFonts w:ascii="Courier" w:hAnsi="Courier"/>
          <w:sz w:val="16"/>
          <w:lang w:val="es-ES"/>
        </w:rPr>
      </w:pPr>
      <w:r w:rsidRPr="009F39AF">
        <w:rPr>
          <w:rFonts w:ascii="Courier" w:hAnsi="Courier"/>
          <w:sz w:val="16"/>
          <w:lang w:val="es-ES"/>
        </w:rPr>
        <w:t>#define VI_ERROR_NSUP_INTR          (_VI_ERROR+0x3FFF009FL) /* BFFF009F, -1073807201 */</w:t>
      </w:r>
    </w:p>
    <w:p w:rsidR="00053D2E" w:rsidRPr="009F39AF" w:rsidRDefault="00053D2E">
      <w:pPr>
        <w:rPr>
          <w:rFonts w:ascii="Courier" w:hAnsi="Courier"/>
          <w:sz w:val="16"/>
          <w:lang w:val="es-ES"/>
        </w:rPr>
      </w:pPr>
      <w:r w:rsidRPr="009F39AF">
        <w:rPr>
          <w:rFonts w:ascii="Courier" w:hAnsi="Courier"/>
          <w:sz w:val="16"/>
          <w:lang w:val="es-ES"/>
        </w:rPr>
        <w:t>#define VI_ERROR_INV_LINE           (_VI_ERROR+0x3FFF00A0L) /* BFFF00A0, -1073807200 */</w:t>
      </w:r>
    </w:p>
    <w:p w:rsidR="00053D2E" w:rsidRPr="009F39AF" w:rsidRDefault="00053D2E">
      <w:pPr>
        <w:rPr>
          <w:rFonts w:ascii="Courier" w:hAnsi="Courier"/>
          <w:sz w:val="16"/>
          <w:lang w:val="es-ES"/>
        </w:rPr>
      </w:pPr>
      <w:r w:rsidRPr="009F39AF">
        <w:rPr>
          <w:rFonts w:ascii="Courier" w:hAnsi="Courier"/>
          <w:sz w:val="16"/>
          <w:lang w:val="es-ES"/>
        </w:rPr>
        <w:t>#define VI_ERROR_FILE_ACCESS        (_VI_ERROR+0x3FFF00A1L) /* BFFF00A1, -1073807199 */</w:t>
      </w:r>
    </w:p>
    <w:p w:rsidR="00053D2E" w:rsidRPr="009F39AF" w:rsidRDefault="00053D2E">
      <w:pPr>
        <w:rPr>
          <w:rFonts w:ascii="Courier" w:hAnsi="Courier"/>
          <w:sz w:val="16"/>
          <w:lang w:val="es-ES"/>
        </w:rPr>
      </w:pPr>
      <w:r w:rsidRPr="009F39AF">
        <w:rPr>
          <w:rFonts w:ascii="Courier" w:hAnsi="Courier"/>
          <w:sz w:val="16"/>
          <w:lang w:val="es-ES"/>
        </w:rPr>
        <w:t>#define VI_ERROR_FILE_IO            (_VI_ERROR+0x3FFF00A2L) /* BFFF00A2, -1073807198 */</w:t>
      </w:r>
    </w:p>
    <w:p w:rsidR="00053D2E" w:rsidRPr="009F39AF" w:rsidRDefault="00053D2E">
      <w:pPr>
        <w:rPr>
          <w:rFonts w:ascii="Courier" w:hAnsi="Courier"/>
          <w:sz w:val="16"/>
          <w:lang w:val="es-ES"/>
        </w:rPr>
      </w:pPr>
      <w:r w:rsidRPr="009F39AF">
        <w:rPr>
          <w:rFonts w:ascii="Courier" w:hAnsi="Courier"/>
          <w:sz w:val="16"/>
          <w:lang w:val="es-ES"/>
        </w:rPr>
        <w:t>#define VI_ERROR_NSUP_LINE          (_VI_ERROR+0x3FFF00A3L) /* BFFF00A3, -1073807197 */</w:t>
      </w:r>
    </w:p>
    <w:p w:rsidR="00053D2E" w:rsidRPr="009F39AF" w:rsidRDefault="00053D2E">
      <w:pPr>
        <w:rPr>
          <w:rFonts w:ascii="Courier" w:hAnsi="Courier"/>
          <w:sz w:val="16"/>
          <w:lang w:val="es-ES"/>
        </w:rPr>
      </w:pPr>
      <w:r w:rsidRPr="009F39AF">
        <w:rPr>
          <w:rFonts w:ascii="Courier" w:hAnsi="Courier"/>
          <w:sz w:val="16"/>
          <w:lang w:val="es-ES"/>
        </w:rPr>
        <w:t>#define VI_ERROR_NSUP_MECH          (_VI_ERROR+0x3FFF00A4L) /* BFFF00A4, -1073807196 */</w:t>
      </w:r>
    </w:p>
    <w:p w:rsidR="00053D2E" w:rsidRPr="009F39AF" w:rsidRDefault="00053D2E">
      <w:pPr>
        <w:rPr>
          <w:rFonts w:ascii="Courier" w:hAnsi="Courier"/>
          <w:sz w:val="16"/>
          <w:lang w:val="es-ES"/>
        </w:rPr>
      </w:pPr>
      <w:r w:rsidRPr="009F39AF">
        <w:rPr>
          <w:rFonts w:ascii="Courier" w:hAnsi="Courier"/>
          <w:sz w:val="16"/>
          <w:lang w:val="es-ES"/>
        </w:rPr>
        <w:t>#define VI_ERROR_INTF_NUM_NCONFIG   (_VI_ERROR+0x3FFF00A5L) /* BFFF00A5, -1073807195 */</w:t>
      </w:r>
    </w:p>
    <w:p w:rsidR="00053D2E" w:rsidRPr="009F39AF" w:rsidRDefault="00053D2E">
      <w:pPr>
        <w:rPr>
          <w:rFonts w:ascii="Courier" w:hAnsi="Courier"/>
          <w:sz w:val="16"/>
          <w:lang w:val="es-ES"/>
        </w:rPr>
      </w:pPr>
      <w:r w:rsidRPr="009F39AF">
        <w:rPr>
          <w:rFonts w:ascii="Courier" w:hAnsi="Courier"/>
          <w:sz w:val="16"/>
          <w:lang w:val="es-ES"/>
        </w:rPr>
        <w:t>#define VI_ERROR_CONN_LOST          (_VI_ERROR+0x3FFF00A6L) /* BFFF00A6, -1073807194 */</w:t>
      </w:r>
    </w:p>
    <w:p w:rsidR="00053D2E" w:rsidRPr="00DC2210" w:rsidRDefault="00DC2210">
      <w:pPr>
        <w:rPr>
          <w:rFonts w:ascii="Courier" w:hAnsi="Courier"/>
          <w:sz w:val="16"/>
          <w:lang w:val="es-ES"/>
        </w:rPr>
      </w:pPr>
      <w:r>
        <w:rPr>
          <w:rFonts w:ascii="Courier" w:hAnsi="Courier"/>
          <w:sz w:val="16"/>
          <w:lang w:val="es-ES"/>
        </w:rPr>
        <w:t>#define VI_ERROR_NPERMISSION        (</w:t>
      </w:r>
      <w:r w:rsidRPr="00DC2210">
        <w:rPr>
          <w:rFonts w:ascii="Courier" w:hAnsi="Courier"/>
          <w:sz w:val="16"/>
          <w:lang w:val="es-ES"/>
        </w:rPr>
        <w:t>_VI_ERROR+0x3FFF00A8L) /* BFFF00A8, -1073807192 */</w:t>
      </w:r>
    </w:p>
    <w:p w:rsidR="00DC2210" w:rsidRPr="009F39AF" w:rsidRDefault="00DC2210">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 Other VISA Definitions --------------------------------------------------*/</w:t>
      </w:r>
    </w:p>
    <w:p w:rsidR="00053D2E" w:rsidRPr="009F39AF" w:rsidRDefault="00053D2E">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#define VI_VERSION_MAJOR(ver)       ((((ViVersion)ver) &amp; 0xFFF00000UL) &gt;&gt; 20)</w:t>
      </w:r>
    </w:p>
    <w:p w:rsidR="00053D2E" w:rsidRPr="009F39AF" w:rsidRDefault="00053D2E">
      <w:pPr>
        <w:rPr>
          <w:rFonts w:ascii="Courier" w:hAnsi="Courier"/>
          <w:sz w:val="16"/>
          <w:lang w:val="es-ES"/>
        </w:rPr>
      </w:pPr>
      <w:r w:rsidRPr="009F39AF">
        <w:rPr>
          <w:rFonts w:ascii="Courier" w:hAnsi="Courier"/>
          <w:sz w:val="16"/>
          <w:lang w:val="es-ES"/>
        </w:rPr>
        <w:t>#define VI_VERSION_MINOR(ver)       ((((ViVersion)ver) &amp; 0x000FFF00UL) &gt;&gt;  8)</w:t>
      </w:r>
    </w:p>
    <w:p w:rsidR="00053D2E" w:rsidRPr="009F39AF" w:rsidRDefault="00053D2E">
      <w:pPr>
        <w:rPr>
          <w:rFonts w:ascii="Courier" w:hAnsi="Courier"/>
          <w:sz w:val="16"/>
          <w:lang w:val="es-ES"/>
        </w:rPr>
      </w:pPr>
      <w:r w:rsidRPr="009F39AF">
        <w:rPr>
          <w:rFonts w:ascii="Courier" w:hAnsi="Courier"/>
          <w:sz w:val="16"/>
          <w:lang w:val="es-ES"/>
        </w:rPr>
        <w:t>#define VI_VERSION_SUBMINOR(ver)    ((((ViVersion)ver) &amp; 0x000000FFUL)      )</w:t>
      </w:r>
    </w:p>
    <w:p w:rsidR="00053D2E" w:rsidRPr="009F39AF" w:rsidRDefault="00053D2E">
      <w:pPr>
        <w:rPr>
          <w:rFonts w:ascii="Courier" w:hAnsi="Courier"/>
          <w:sz w:val="16"/>
          <w:lang w:val="es-ES"/>
        </w:rPr>
      </w:pPr>
    </w:p>
    <w:p w:rsidR="00053D2E" w:rsidRPr="00053D2E" w:rsidRDefault="00053D2E">
      <w:pPr>
        <w:rPr>
          <w:rFonts w:ascii="Courier" w:hAnsi="Courier"/>
          <w:sz w:val="16"/>
          <w:lang w:val="de-DE"/>
        </w:rPr>
      </w:pPr>
      <w:r w:rsidRPr="00053D2E">
        <w:rPr>
          <w:rFonts w:ascii="Courier" w:hAnsi="Courier"/>
          <w:sz w:val="16"/>
          <w:lang w:val="de-DE"/>
        </w:rPr>
        <w:t>#define VI_FIND_BUFLEN              (256)</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VI_INTF_GPIB                (1)</w:t>
      </w:r>
    </w:p>
    <w:p w:rsidR="00053D2E" w:rsidRPr="00053D2E" w:rsidRDefault="00053D2E">
      <w:pPr>
        <w:rPr>
          <w:rFonts w:ascii="Courier" w:hAnsi="Courier"/>
          <w:sz w:val="16"/>
          <w:lang w:val="de-DE"/>
        </w:rPr>
      </w:pPr>
      <w:r w:rsidRPr="00053D2E">
        <w:rPr>
          <w:rFonts w:ascii="Courier" w:hAnsi="Courier"/>
          <w:sz w:val="16"/>
          <w:lang w:val="de-DE"/>
        </w:rPr>
        <w:t>#define VI_INTF_VXI                 (2)</w:t>
      </w:r>
    </w:p>
    <w:p w:rsidR="00053D2E" w:rsidRPr="00053D2E" w:rsidRDefault="00053D2E">
      <w:pPr>
        <w:rPr>
          <w:rFonts w:ascii="Courier" w:hAnsi="Courier"/>
          <w:sz w:val="16"/>
          <w:lang w:val="de-DE"/>
        </w:rPr>
      </w:pPr>
      <w:r w:rsidRPr="00053D2E">
        <w:rPr>
          <w:rFonts w:ascii="Courier" w:hAnsi="Courier"/>
          <w:sz w:val="16"/>
          <w:lang w:val="de-DE"/>
        </w:rPr>
        <w:t>#define VI_INTF_GPIB_VXI            (3)</w:t>
      </w:r>
    </w:p>
    <w:p w:rsidR="00053D2E" w:rsidRPr="00053D2E" w:rsidRDefault="00053D2E">
      <w:pPr>
        <w:rPr>
          <w:rFonts w:ascii="Courier" w:hAnsi="Courier"/>
          <w:sz w:val="16"/>
          <w:lang w:val="de-DE"/>
        </w:rPr>
      </w:pPr>
      <w:r w:rsidRPr="00053D2E">
        <w:rPr>
          <w:rFonts w:ascii="Courier" w:hAnsi="Courier"/>
          <w:sz w:val="16"/>
          <w:lang w:val="de-DE"/>
        </w:rPr>
        <w:t>#define VI_INTF_ASRL                (4)</w:t>
      </w:r>
    </w:p>
    <w:p w:rsidR="00361F65" w:rsidRDefault="00361F65">
      <w:pPr>
        <w:rPr>
          <w:rFonts w:ascii="Courier" w:hAnsi="Courier"/>
          <w:sz w:val="16"/>
          <w:lang w:val="de-DE"/>
        </w:rPr>
      </w:pPr>
      <w:r>
        <w:rPr>
          <w:rFonts w:ascii="Courier" w:hAnsi="Courier"/>
          <w:sz w:val="16"/>
          <w:lang w:val="de-DE"/>
        </w:rPr>
        <w:t>#define VI_INTF_PXI                 (5)</w:t>
      </w:r>
    </w:p>
    <w:p w:rsidR="00053D2E" w:rsidRDefault="00053D2E">
      <w:pPr>
        <w:rPr>
          <w:rFonts w:ascii="Courier" w:hAnsi="Courier"/>
          <w:sz w:val="16"/>
          <w:lang w:val="de-DE"/>
        </w:rPr>
      </w:pPr>
      <w:r w:rsidRPr="00053D2E">
        <w:rPr>
          <w:rFonts w:ascii="Courier" w:hAnsi="Courier"/>
          <w:sz w:val="16"/>
          <w:lang w:val="de-DE"/>
        </w:rPr>
        <w:t>#define VI_INTF_TCPIP               (6)</w:t>
      </w:r>
    </w:p>
    <w:p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rsidR="009A79DF" w:rsidRPr="00053D2E" w:rsidRDefault="009A79DF">
      <w:pPr>
        <w:rPr>
          <w:rFonts w:ascii="Courier" w:hAnsi="Courier"/>
          <w:sz w:val="16"/>
          <w:lang w:val="de-DE"/>
        </w:rPr>
      </w:pPr>
    </w:p>
    <w:p w:rsidR="00053D2E" w:rsidRPr="00053D2E" w:rsidRDefault="00053D2E">
      <w:pPr>
        <w:rPr>
          <w:rFonts w:ascii="Courier" w:hAnsi="Courier"/>
          <w:sz w:val="16"/>
          <w:lang w:val="de-DE"/>
        </w:rPr>
      </w:pPr>
    </w:p>
    <w:p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rsidR="009D0D43" w:rsidRPr="009D0D43" w:rsidRDefault="009D0D43" w:rsidP="009D0D43">
      <w:pPr>
        <w:rPr>
          <w:rFonts w:ascii="Courier" w:hAnsi="Courier"/>
          <w:sz w:val="16"/>
          <w:lang w:val="de-DE"/>
        </w:rPr>
      </w:pPr>
      <w:r w:rsidRPr="009D0D43">
        <w:rPr>
          <w:rFonts w:ascii="Courier" w:hAnsi="Courier"/>
          <w:sz w:val="16"/>
          <w:lang w:val="de-DE"/>
        </w:rPr>
        <w:t>#define VI_PROT_FDC                 (2)</w:t>
      </w:r>
    </w:p>
    <w:p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rsidR="00053D2E" w:rsidRPr="009D0D43" w:rsidRDefault="009D0D43">
      <w:pPr>
        <w:rPr>
          <w:rFonts w:ascii="Courier" w:hAnsi="Courier"/>
          <w:sz w:val="16"/>
          <w:lang w:val="de-DE"/>
        </w:rPr>
      </w:pPr>
      <w:r w:rsidRPr="009D0D43" w:rsidDel="009D0D43">
        <w:rPr>
          <w:rFonts w:ascii="Courier" w:hAnsi="Courier"/>
          <w:sz w:val="16"/>
          <w:lang w:val="de-DE"/>
        </w:rPr>
        <w:t xml:space="preserve"> </w:t>
      </w:r>
    </w:p>
    <w:p w:rsidR="00053D2E" w:rsidRPr="00531C43" w:rsidRDefault="00053D2E">
      <w:pPr>
        <w:rPr>
          <w:rFonts w:ascii="Courier" w:hAnsi="Courier"/>
          <w:sz w:val="16"/>
        </w:rPr>
      </w:pPr>
      <w:r w:rsidRPr="00531C43">
        <w:rPr>
          <w:rFonts w:ascii="Courier" w:hAnsi="Courier"/>
          <w:sz w:val="16"/>
        </w:rPr>
        <w:t>#define VI_FDC_NORMAL               (1)</w:t>
      </w:r>
    </w:p>
    <w:p w:rsidR="00053D2E" w:rsidRPr="00531C43" w:rsidRDefault="00053D2E">
      <w:pPr>
        <w:rPr>
          <w:rFonts w:ascii="Courier" w:hAnsi="Courier"/>
          <w:sz w:val="16"/>
        </w:rPr>
      </w:pPr>
      <w:r w:rsidRPr="00531C43">
        <w:rPr>
          <w:rFonts w:ascii="Courier" w:hAnsi="Courier"/>
          <w:sz w:val="16"/>
        </w:rPr>
        <w:t>#define VI_FDC_STREAM               (2)</w:t>
      </w:r>
    </w:p>
    <w:p w:rsidR="00053D2E" w:rsidRPr="00531C43" w:rsidRDefault="00053D2E">
      <w:pPr>
        <w:rPr>
          <w:rFonts w:ascii="Courier" w:hAnsi="Courier"/>
          <w:sz w:val="16"/>
        </w:rPr>
      </w:pPr>
    </w:p>
    <w:p w:rsidR="00053D2E" w:rsidRPr="00531C43" w:rsidRDefault="00053D2E">
      <w:pPr>
        <w:rPr>
          <w:rFonts w:ascii="Courier" w:hAnsi="Courier"/>
          <w:sz w:val="16"/>
        </w:rPr>
      </w:pPr>
      <w:r w:rsidRPr="00531C43">
        <w:rPr>
          <w:rFonts w:ascii="Courier" w:hAnsi="Courier"/>
          <w:sz w:val="16"/>
        </w:rPr>
        <w:t>#define VI_LOCAL_SPACE              (0)</w:t>
      </w:r>
    </w:p>
    <w:p w:rsidR="00053D2E" w:rsidRPr="00531C43" w:rsidRDefault="00053D2E">
      <w:pPr>
        <w:rPr>
          <w:rFonts w:ascii="Courier" w:hAnsi="Courier"/>
          <w:sz w:val="16"/>
        </w:rPr>
      </w:pPr>
      <w:r w:rsidRPr="00531C43">
        <w:rPr>
          <w:rFonts w:ascii="Courier" w:hAnsi="Courier"/>
          <w:sz w:val="16"/>
        </w:rPr>
        <w:t>#define VI_A16_SPACE                (1)</w:t>
      </w:r>
    </w:p>
    <w:p w:rsidR="00053D2E" w:rsidRDefault="00053D2E">
      <w:pPr>
        <w:rPr>
          <w:rFonts w:ascii="Courier" w:hAnsi="Courier"/>
          <w:sz w:val="16"/>
        </w:rPr>
      </w:pPr>
      <w:r>
        <w:rPr>
          <w:rFonts w:ascii="Courier" w:hAnsi="Courier"/>
          <w:sz w:val="16"/>
        </w:rPr>
        <w:t>#define VI_A24_SPACE                (2)</w:t>
      </w:r>
    </w:p>
    <w:p w:rsidR="00053D2E" w:rsidRDefault="00053D2E">
      <w:pPr>
        <w:rPr>
          <w:rFonts w:ascii="Courier" w:hAnsi="Courier"/>
          <w:sz w:val="16"/>
        </w:rPr>
      </w:pPr>
      <w:r>
        <w:rPr>
          <w:rFonts w:ascii="Courier" w:hAnsi="Courier"/>
          <w:sz w:val="16"/>
        </w:rPr>
        <w:t>#define VI_A32_SPACE                (3)</w:t>
      </w:r>
    </w:p>
    <w:p w:rsidR="00DC2210" w:rsidRDefault="00DC2210" w:rsidP="008E5133">
      <w:pPr>
        <w:pStyle w:val="FVICode1nosp"/>
        <w:spacing w:line="240" w:lineRule="auto"/>
        <w:ind w:left="0"/>
        <w:rPr>
          <w:w w:val="100"/>
          <w:sz w:val="16"/>
          <w:szCs w:val="16"/>
        </w:rPr>
      </w:pPr>
      <w:r>
        <w:rPr>
          <w:w w:val="100"/>
          <w:sz w:val="16"/>
          <w:szCs w:val="16"/>
        </w:rPr>
        <w:t>#define VI_A64_SPACE                (4)</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VI_PXI_ALLOC_SPACE          (9)</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VI_PXI_CFG_SPACE            (10)</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VI_PXI_BAR0_SPACE           (11)</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VI_PXI_BAR1_SPACE           (12)</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VI_PXI_BAR2_SPACE           (13)</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VI_PXI_BAR3_SPACE           (14)</w:t>
      </w:r>
    </w:p>
    <w:p w:rsidR="008E5133" w:rsidRPr="001D6FA9" w:rsidRDefault="008E5133" w:rsidP="008E5133">
      <w:pPr>
        <w:pStyle w:val="FVICode1nosp"/>
        <w:spacing w:line="240" w:lineRule="auto"/>
        <w:ind w:left="0"/>
        <w:rPr>
          <w:w w:val="100"/>
          <w:sz w:val="16"/>
          <w:szCs w:val="16"/>
        </w:rPr>
      </w:pPr>
      <w:r w:rsidRPr="001D6FA9">
        <w:rPr>
          <w:w w:val="100"/>
          <w:sz w:val="16"/>
          <w:szCs w:val="16"/>
        </w:rPr>
        <w:lastRenderedPageBreak/>
        <w:t>#define VI_PXI_BAR4_SPACE           (15)</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VI_PXI_BAR5_SPACE           (16)</w:t>
      </w:r>
    </w:p>
    <w:p w:rsidR="00053D2E" w:rsidRPr="009F39AF" w:rsidRDefault="00B600CB">
      <w:pPr>
        <w:rPr>
          <w:rFonts w:ascii="Courier" w:hAnsi="Courier"/>
          <w:sz w:val="16"/>
          <w:lang w:val="es-ES"/>
        </w:rPr>
      </w:pPr>
      <w:r w:rsidRPr="009F39AF">
        <w:rPr>
          <w:rFonts w:ascii="Courier" w:hAnsi="Courier"/>
          <w:sz w:val="16"/>
          <w:lang w:val="es-ES"/>
        </w:rPr>
        <w:t>#define VI_OPAQUE_SPACE             (0xFFFF)</w:t>
      </w:r>
    </w:p>
    <w:p w:rsidR="00B600CB" w:rsidRPr="009F39AF" w:rsidRDefault="00B600CB">
      <w:pPr>
        <w:rPr>
          <w:rFonts w:ascii="Courier" w:hAnsi="Courier"/>
          <w:sz w:val="16"/>
          <w:lang w:val="es-ES"/>
        </w:rPr>
      </w:pPr>
    </w:p>
    <w:p w:rsidR="00053D2E" w:rsidRDefault="00053D2E">
      <w:pPr>
        <w:rPr>
          <w:rFonts w:ascii="Courier" w:hAnsi="Courier"/>
          <w:sz w:val="16"/>
        </w:rPr>
      </w:pPr>
      <w:r>
        <w:rPr>
          <w:rFonts w:ascii="Courier" w:hAnsi="Courier"/>
          <w:sz w:val="16"/>
        </w:rPr>
        <w:t>#define VI_UNKNOWN_LA               (-1)</w:t>
      </w:r>
    </w:p>
    <w:p w:rsidR="00053D2E" w:rsidRDefault="00053D2E">
      <w:pPr>
        <w:rPr>
          <w:rFonts w:ascii="Courier" w:hAnsi="Courier"/>
          <w:sz w:val="16"/>
        </w:rPr>
      </w:pPr>
      <w:r>
        <w:rPr>
          <w:rFonts w:ascii="Courier" w:hAnsi="Courier"/>
          <w:sz w:val="16"/>
        </w:rPr>
        <w:t>#define VI_UNKNOWN_SLOT             (-1)</w:t>
      </w:r>
    </w:p>
    <w:p w:rsidR="00053D2E" w:rsidRDefault="00053D2E">
      <w:pPr>
        <w:rPr>
          <w:rFonts w:ascii="Courier" w:hAnsi="Courier"/>
          <w:sz w:val="16"/>
        </w:rPr>
      </w:pPr>
      <w:r>
        <w:rPr>
          <w:rFonts w:ascii="Courier" w:hAnsi="Courier"/>
          <w:sz w:val="16"/>
        </w:rPr>
        <w:t>#define VI_UNKNOWN_LEVEL            (-1)</w:t>
      </w:r>
    </w:p>
    <w:p w:rsidR="003C0C2F" w:rsidRPr="001D6FA9" w:rsidRDefault="003C0C2F" w:rsidP="003C0C2F">
      <w:pPr>
        <w:pStyle w:val="FVICode1nosp"/>
        <w:spacing w:line="240" w:lineRule="auto"/>
        <w:ind w:left="0"/>
        <w:rPr>
          <w:w w:val="100"/>
          <w:sz w:val="16"/>
          <w:szCs w:val="16"/>
        </w:rPr>
      </w:pPr>
      <w:r w:rsidRPr="001D6FA9">
        <w:rPr>
          <w:w w:val="100"/>
          <w:sz w:val="16"/>
          <w:szCs w:val="16"/>
        </w:rPr>
        <w:t>#define VI_UNKNOWN_CHASSIS          (-1)</w:t>
      </w:r>
    </w:p>
    <w:p w:rsidR="00053D2E" w:rsidRDefault="00053D2E">
      <w:pPr>
        <w:rPr>
          <w:rFonts w:ascii="Courier" w:hAnsi="Courier"/>
          <w:sz w:val="16"/>
        </w:rPr>
      </w:pPr>
    </w:p>
    <w:p w:rsidR="00053D2E" w:rsidRPr="00531C43" w:rsidRDefault="00053D2E">
      <w:pPr>
        <w:rPr>
          <w:rFonts w:ascii="Courier" w:hAnsi="Courier"/>
          <w:sz w:val="16"/>
          <w:lang w:val="de-DE"/>
        </w:rPr>
      </w:pPr>
      <w:r w:rsidRPr="00531C43">
        <w:rPr>
          <w:rFonts w:ascii="Courier" w:hAnsi="Courier"/>
          <w:sz w:val="16"/>
          <w:lang w:val="de-DE"/>
        </w:rPr>
        <w:t>#define VI_QUEUE                    (1)</w:t>
      </w:r>
    </w:p>
    <w:p w:rsidR="00053D2E" w:rsidRPr="00531C43" w:rsidRDefault="00053D2E">
      <w:pPr>
        <w:rPr>
          <w:rFonts w:ascii="Courier" w:hAnsi="Courier"/>
          <w:sz w:val="16"/>
          <w:lang w:val="de-DE"/>
        </w:rPr>
      </w:pPr>
      <w:r w:rsidRPr="00531C43">
        <w:rPr>
          <w:rFonts w:ascii="Courier" w:hAnsi="Courier"/>
          <w:sz w:val="16"/>
          <w:lang w:val="de-DE"/>
        </w:rPr>
        <w:t>#define VI_HNDLR                    (2)</w:t>
      </w:r>
    </w:p>
    <w:p w:rsidR="00053D2E" w:rsidRDefault="00053D2E">
      <w:pPr>
        <w:rPr>
          <w:rFonts w:ascii="Courier" w:hAnsi="Courier"/>
          <w:sz w:val="16"/>
        </w:rPr>
      </w:pPr>
      <w:r>
        <w:rPr>
          <w:rFonts w:ascii="Courier" w:hAnsi="Courier"/>
          <w:sz w:val="16"/>
        </w:rPr>
        <w:t>#define VI_SUSPEND_HNDLR            (4)</w:t>
      </w:r>
    </w:p>
    <w:p w:rsidR="00053D2E" w:rsidRDefault="00053D2E">
      <w:pPr>
        <w:rPr>
          <w:rFonts w:ascii="Courier" w:hAnsi="Courier"/>
          <w:sz w:val="16"/>
        </w:rPr>
      </w:pPr>
      <w:r>
        <w:rPr>
          <w:rFonts w:ascii="Courier" w:hAnsi="Courier"/>
          <w:sz w:val="16"/>
        </w:rPr>
        <w:t>#define VI_ALL_MECH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VI_ANY_HNDLR                (0)</w:t>
      </w:r>
    </w:p>
    <w:p w:rsidR="00053D2E" w:rsidRDefault="00053D2E">
      <w:pPr>
        <w:rPr>
          <w:rFonts w:ascii="Courier" w:hAnsi="Courier"/>
          <w:sz w:val="16"/>
        </w:rPr>
      </w:pPr>
    </w:p>
    <w:p w:rsidR="00053D2E" w:rsidRPr="009F39AF" w:rsidRDefault="00053D2E">
      <w:pPr>
        <w:rPr>
          <w:rFonts w:ascii="Courier" w:hAnsi="Courier"/>
          <w:sz w:val="16"/>
        </w:rPr>
      </w:pPr>
      <w:r w:rsidRPr="009F39AF">
        <w:rPr>
          <w:rFonts w:ascii="Courier" w:hAnsi="Courier"/>
          <w:sz w:val="16"/>
        </w:rPr>
        <w:t>#define VI_TRIG_ALL                 (-2)</w:t>
      </w:r>
    </w:p>
    <w:p w:rsidR="00053D2E" w:rsidRPr="009F39AF" w:rsidRDefault="00053D2E">
      <w:pPr>
        <w:rPr>
          <w:rFonts w:ascii="Courier" w:hAnsi="Courier"/>
          <w:sz w:val="16"/>
        </w:rPr>
      </w:pPr>
      <w:r w:rsidRPr="009F39AF">
        <w:rPr>
          <w:rFonts w:ascii="Courier" w:hAnsi="Courier"/>
          <w:sz w:val="16"/>
        </w:rPr>
        <w:t>#define VI_TRIG_SW                  (-1)</w:t>
      </w:r>
    </w:p>
    <w:p w:rsidR="00053D2E" w:rsidRPr="009F39AF" w:rsidRDefault="00053D2E">
      <w:pPr>
        <w:rPr>
          <w:rFonts w:ascii="Courier" w:hAnsi="Courier"/>
          <w:sz w:val="16"/>
        </w:rPr>
      </w:pPr>
      <w:r w:rsidRPr="009F39AF">
        <w:rPr>
          <w:rFonts w:ascii="Courier" w:hAnsi="Courier"/>
          <w:sz w:val="16"/>
        </w:rPr>
        <w:t>#define VI_TRIG_TTL0                (0)</w:t>
      </w:r>
    </w:p>
    <w:p w:rsidR="00053D2E" w:rsidRPr="009F39AF" w:rsidRDefault="00053D2E">
      <w:pPr>
        <w:rPr>
          <w:rFonts w:ascii="Courier" w:hAnsi="Courier"/>
          <w:sz w:val="16"/>
        </w:rPr>
      </w:pPr>
      <w:r w:rsidRPr="009F39AF">
        <w:rPr>
          <w:rFonts w:ascii="Courier" w:hAnsi="Courier"/>
          <w:sz w:val="16"/>
        </w:rPr>
        <w:t>#define VI_TRIG_TTL1                (1)</w:t>
      </w:r>
    </w:p>
    <w:p w:rsidR="00053D2E" w:rsidRPr="009F39AF" w:rsidRDefault="00053D2E">
      <w:pPr>
        <w:rPr>
          <w:rFonts w:ascii="Courier" w:hAnsi="Courier"/>
          <w:sz w:val="16"/>
        </w:rPr>
      </w:pPr>
      <w:r w:rsidRPr="009F39AF">
        <w:rPr>
          <w:rFonts w:ascii="Courier" w:hAnsi="Courier"/>
          <w:sz w:val="16"/>
        </w:rPr>
        <w:t>#define VI_TRIG_TTL2                (2)</w:t>
      </w:r>
    </w:p>
    <w:p w:rsidR="00053D2E" w:rsidRPr="009F39AF" w:rsidRDefault="00053D2E">
      <w:pPr>
        <w:rPr>
          <w:rFonts w:ascii="Courier" w:hAnsi="Courier"/>
          <w:sz w:val="16"/>
        </w:rPr>
      </w:pPr>
      <w:r w:rsidRPr="009F39AF">
        <w:rPr>
          <w:rFonts w:ascii="Courier" w:hAnsi="Courier"/>
          <w:sz w:val="16"/>
        </w:rPr>
        <w:t>#define VI_TRIG_TTL3                (3)</w:t>
      </w:r>
    </w:p>
    <w:p w:rsidR="00053D2E" w:rsidRPr="009F39AF" w:rsidRDefault="00053D2E">
      <w:pPr>
        <w:rPr>
          <w:rFonts w:ascii="Courier" w:hAnsi="Courier"/>
          <w:sz w:val="16"/>
        </w:rPr>
      </w:pPr>
      <w:r w:rsidRPr="009F39AF">
        <w:rPr>
          <w:rFonts w:ascii="Courier" w:hAnsi="Courier"/>
          <w:sz w:val="16"/>
        </w:rPr>
        <w:t>#define VI_TRIG_TTL4                (4)</w:t>
      </w:r>
    </w:p>
    <w:p w:rsidR="00053D2E" w:rsidRPr="009F39AF" w:rsidRDefault="00053D2E">
      <w:pPr>
        <w:rPr>
          <w:rFonts w:ascii="Courier" w:hAnsi="Courier"/>
          <w:sz w:val="16"/>
        </w:rPr>
      </w:pPr>
      <w:r w:rsidRPr="009F39AF">
        <w:rPr>
          <w:rFonts w:ascii="Courier" w:hAnsi="Courier"/>
          <w:sz w:val="16"/>
        </w:rPr>
        <w:t>#define VI_TRIG_TTL5                (5)</w:t>
      </w:r>
    </w:p>
    <w:p w:rsidR="00053D2E" w:rsidRPr="009F39AF" w:rsidRDefault="00053D2E">
      <w:pPr>
        <w:rPr>
          <w:rFonts w:ascii="Courier" w:hAnsi="Courier"/>
          <w:sz w:val="16"/>
        </w:rPr>
      </w:pPr>
      <w:r w:rsidRPr="009F39AF">
        <w:rPr>
          <w:rFonts w:ascii="Courier" w:hAnsi="Courier"/>
          <w:sz w:val="16"/>
        </w:rPr>
        <w:t>#define VI_TRIG_TTL6                (6)</w:t>
      </w:r>
    </w:p>
    <w:p w:rsidR="00053D2E" w:rsidRPr="009F39AF" w:rsidRDefault="00053D2E">
      <w:pPr>
        <w:rPr>
          <w:rFonts w:ascii="Courier" w:hAnsi="Courier"/>
          <w:sz w:val="16"/>
        </w:rPr>
      </w:pPr>
      <w:r w:rsidRPr="009F39AF">
        <w:rPr>
          <w:rFonts w:ascii="Courier" w:hAnsi="Courier"/>
          <w:sz w:val="16"/>
        </w:rPr>
        <w:t>#define VI_TRIG_TTL7                (7)</w:t>
      </w:r>
    </w:p>
    <w:p w:rsidR="00053D2E" w:rsidRPr="00531C43" w:rsidRDefault="00053D2E">
      <w:pPr>
        <w:rPr>
          <w:rFonts w:ascii="Courier" w:hAnsi="Courier"/>
          <w:sz w:val="16"/>
          <w:lang w:val="de-DE"/>
        </w:rPr>
      </w:pPr>
      <w:r w:rsidRPr="00531C43">
        <w:rPr>
          <w:rFonts w:ascii="Courier" w:hAnsi="Courier"/>
          <w:sz w:val="16"/>
          <w:lang w:val="de-DE"/>
        </w:rPr>
        <w:t>#define VI_TRIG_ECL0                (8)</w:t>
      </w:r>
    </w:p>
    <w:p w:rsidR="00053D2E" w:rsidRPr="00531C43" w:rsidRDefault="00053D2E">
      <w:pPr>
        <w:rPr>
          <w:rFonts w:ascii="Courier" w:hAnsi="Courier"/>
          <w:sz w:val="16"/>
          <w:lang w:val="de-DE"/>
        </w:rPr>
      </w:pPr>
      <w:r w:rsidRPr="00531C43">
        <w:rPr>
          <w:rFonts w:ascii="Courier" w:hAnsi="Courier"/>
          <w:sz w:val="16"/>
          <w:lang w:val="de-DE"/>
        </w:rPr>
        <w:t>#define VI_TRIG_ECL1                (9)</w:t>
      </w:r>
    </w:p>
    <w:p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rsidR="00053D2E" w:rsidRDefault="00053D2E">
      <w:pPr>
        <w:rPr>
          <w:rFonts w:ascii="Courier" w:hAnsi="Courier"/>
          <w:sz w:val="16"/>
        </w:rPr>
      </w:pPr>
      <w:r>
        <w:rPr>
          <w:rFonts w:ascii="Courier" w:hAnsi="Courier"/>
          <w:sz w:val="16"/>
        </w:rPr>
        <w:t>#define VI_TRIG_PANEL_IN            (27)</w:t>
      </w:r>
    </w:p>
    <w:p w:rsidR="00053D2E" w:rsidRDefault="00053D2E">
      <w:pPr>
        <w:rPr>
          <w:rFonts w:ascii="Courier" w:hAnsi="Courier"/>
          <w:sz w:val="16"/>
        </w:rPr>
      </w:pPr>
      <w:r>
        <w:rPr>
          <w:rFonts w:ascii="Courier" w:hAnsi="Courier"/>
          <w:sz w:val="16"/>
        </w:rPr>
        <w:t>#define VI_TRIG_PANEL_OUT           (28)</w:t>
      </w:r>
    </w:p>
    <w:p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8</w:t>
      </w:r>
      <w:r w:rsidRPr="009F39AF">
        <w:rPr>
          <w:rFonts w:ascii="Courier" w:hAnsi="Courier"/>
          <w:sz w:val="16"/>
        </w:rPr>
        <w:t xml:space="preserve">                (</w:t>
      </w:r>
      <w:r>
        <w:rPr>
          <w:rFonts w:ascii="Courier" w:hAnsi="Courier"/>
          <w:sz w:val="16"/>
        </w:rPr>
        <w:t>32</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9</w:t>
      </w:r>
      <w:r w:rsidRPr="009F39AF">
        <w:rPr>
          <w:rFonts w:ascii="Courier" w:hAnsi="Courier"/>
          <w:sz w:val="16"/>
        </w:rPr>
        <w:t xml:space="preserve">                (</w:t>
      </w:r>
      <w:r>
        <w:rPr>
          <w:rFonts w:ascii="Courier" w:hAnsi="Courier"/>
          <w:sz w:val="16"/>
        </w:rPr>
        <w:t>33</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10</w:t>
      </w:r>
      <w:r w:rsidRPr="009F39AF">
        <w:rPr>
          <w:rFonts w:ascii="Courier" w:hAnsi="Courier"/>
          <w:sz w:val="16"/>
        </w:rPr>
        <w:t xml:space="preserve">               (</w:t>
      </w:r>
      <w:r>
        <w:rPr>
          <w:rFonts w:ascii="Courier" w:hAnsi="Courier"/>
          <w:sz w:val="16"/>
        </w:rPr>
        <w:t>34</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11</w:t>
      </w:r>
      <w:r w:rsidRPr="009F39AF">
        <w:rPr>
          <w:rFonts w:ascii="Courier" w:hAnsi="Courier"/>
          <w:sz w:val="16"/>
        </w:rPr>
        <w:t xml:space="preserve">               (</w:t>
      </w:r>
      <w:r>
        <w:rPr>
          <w:rFonts w:ascii="Courier" w:hAnsi="Courier"/>
          <w:sz w:val="16"/>
        </w:rPr>
        <w:t>35</w:t>
      </w:r>
      <w:r w:rsidRPr="009F39AF">
        <w:rPr>
          <w:rFonts w:ascii="Courier" w:hAnsi="Courier"/>
          <w:sz w:val="16"/>
        </w:rPr>
        <w:t>)</w:t>
      </w:r>
    </w:p>
    <w:p w:rsidR="00053D2E" w:rsidRPr="009B4DA9" w:rsidRDefault="00053D2E">
      <w:pPr>
        <w:rPr>
          <w:rFonts w:ascii="Courier" w:hAnsi="Courier"/>
          <w:sz w:val="16"/>
          <w:lang w:val="de-DE"/>
        </w:rPr>
      </w:pPr>
    </w:p>
    <w:p w:rsidR="00053D2E" w:rsidRDefault="00053D2E">
      <w:pPr>
        <w:rPr>
          <w:rFonts w:ascii="Courier" w:hAnsi="Courier"/>
          <w:sz w:val="16"/>
        </w:rPr>
      </w:pPr>
      <w:r>
        <w:rPr>
          <w:rFonts w:ascii="Courier" w:hAnsi="Courier"/>
          <w:sz w:val="16"/>
        </w:rPr>
        <w:t>#define VI_TRIG_PROT_DEFAULT        (0)</w:t>
      </w:r>
    </w:p>
    <w:p w:rsidR="00053D2E" w:rsidRDefault="00053D2E">
      <w:pPr>
        <w:rPr>
          <w:rFonts w:ascii="Courier" w:hAnsi="Courier"/>
          <w:sz w:val="16"/>
        </w:rPr>
      </w:pPr>
      <w:r>
        <w:rPr>
          <w:rFonts w:ascii="Courier" w:hAnsi="Courier"/>
          <w:sz w:val="16"/>
        </w:rPr>
        <w:t>#define VI_TRIG_PROT_ON             (1)</w:t>
      </w:r>
    </w:p>
    <w:p w:rsidR="00053D2E" w:rsidRDefault="00053D2E">
      <w:pPr>
        <w:rPr>
          <w:rFonts w:ascii="Courier" w:hAnsi="Courier"/>
          <w:sz w:val="16"/>
        </w:rPr>
      </w:pPr>
      <w:r>
        <w:rPr>
          <w:rFonts w:ascii="Courier" w:hAnsi="Courier"/>
          <w:sz w:val="16"/>
        </w:rPr>
        <w:t>#define VI_TRIG_PROT_OFF            (2)</w:t>
      </w:r>
    </w:p>
    <w:p w:rsidR="00053D2E" w:rsidRDefault="00053D2E">
      <w:pPr>
        <w:rPr>
          <w:rFonts w:ascii="Courier" w:hAnsi="Courier"/>
          <w:sz w:val="16"/>
        </w:rPr>
      </w:pPr>
      <w:r>
        <w:rPr>
          <w:rFonts w:ascii="Courier" w:hAnsi="Courier"/>
          <w:sz w:val="16"/>
        </w:rPr>
        <w:t>#define VI_TRIG_PROT_SYNC           (5)</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r>
        <w:rPr>
          <w:w w:val="100"/>
          <w:sz w:val="16"/>
          <w:szCs w:val="16"/>
        </w:rPr>
        <w:t>(</w:t>
      </w:r>
      <w:r w:rsidRPr="00A642A4">
        <w:rPr>
          <w:w w:val="100"/>
          <w:sz w:val="16"/>
          <w:szCs w:val="16"/>
        </w:rPr>
        <w:t>6</w:t>
      </w:r>
      <w:r>
        <w:rPr>
          <w:w w:val="100"/>
          <w:sz w:val="16"/>
          <w:szCs w:val="16"/>
        </w:rPr>
        <w:t>)</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r>
        <w:rPr>
          <w:w w:val="100"/>
          <w:sz w:val="16"/>
          <w:szCs w:val="16"/>
        </w:rPr>
        <w:t>(</w:t>
      </w:r>
      <w:r w:rsidRPr="00A642A4">
        <w:rPr>
          <w:w w:val="100"/>
          <w:sz w:val="16"/>
          <w:szCs w:val="16"/>
        </w:rPr>
        <w:t>7</w:t>
      </w:r>
      <w:r>
        <w:rPr>
          <w:w w:val="100"/>
          <w:sz w:val="16"/>
          <w:szCs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VI_READ_BUF                 (1)</w:t>
      </w:r>
    </w:p>
    <w:p w:rsidR="00053D2E" w:rsidRDefault="00053D2E">
      <w:pPr>
        <w:rPr>
          <w:rFonts w:ascii="Courier" w:hAnsi="Courier"/>
          <w:sz w:val="16"/>
        </w:rPr>
      </w:pPr>
      <w:r>
        <w:rPr>
          <w:rFonts w:ascii="Courier" w:hAnsi="Courier"/>
          <w:sz w:val="16"/>
        </w:rPr>
        <w:t>#define VI_WRITE_BUF                (2)</w:t>
      </w:r>
    </w:p>
    <w:p w:rsidR="00053D2E" w:rsidRDefault="00053D2E">
      <w:pPr>
        <w:rPr>
          <w:rFonts w:ascii="Courier" w:hAnsi="Courier"/>
          <w:sz w:val="16"/>
        </w:rPr>
      </w:pPr>
      <w:r>
        <w:rPr>
          <w:rFonts w:ascii="Courier" w:hAnsi="Courier"/>
          <w:sz w:val="16"/>
        </w:rPr>
        <w:t>#define VI_READ_BUF_DISCARD         (4)</w:t>
      </w:r>
    </w:p>
    <w:p w:rsidR="00053D2E" w:rsidRDefault="00053D2E">
      <w:pPr>
        <w:rPr>
          <w:rFonts w:ascii="Courier" w:hAnsi="Courier"/>
          <w:sz w:val="16"/>
        </w:rPr>
      </w:pPr>
      <w:r>
        <w:rPr>
          <w:rFonts w:ascii="Courier" w:hAnsi="Courier"/>
          <w:sz w:val="16"/>
        </w:rPr>
        <w:t>#define VI_WRITE_BUF_DISCARD        (8)</w:t>
      </w:r>
    </w:p>
    <w:p w:rsidR="00053D2E" w:rsidRPr="009F39AF" w:rsidRDefault="00053D2E">
      <w:pPr>
        <w:rPr>
          <w:rFonts w:ascii="Courier" w:hAnsi="Courier"/>
          <w:sz w:val="16"/>
          <w:lang w:val="de-DE"/>
        </w:rPr>
      </w:pPr>
      <w:r w:rsidRPr="009F39AF">
        <w:rPr>
          <w:rFonts w:ascii="Courier" w:hAnsi="Courier"/>
          <w:sz w:val="16"/>
          <w:lang w:val="de-DE"/>
        </w:rPr>
        <w:t>#define VI_IO_IN_BUF                (16)</w:t>
      </w:r>
    </w:p>
    <w:p w:rsidR="00053D2E" w:rsidRDefault="00053D2E">
      <w:pPr>
        <w:rPr>
          <w:rFonts w:ascii="Courier" w:hAnsi="Courier"/>
          <w:sz w:val="16"/>
        </w:rPr>
      </w:pPr>
      <w:r>
        <w:rPr>
          <w:rFonts w:ascii="Courier" w:hAnsi="Courier"/>
          <w:sz w:val="16"/>
        </w:rPr>
        <w:t>#define VI_IO_OUT_BUF               (32)</w:t>
      </w:r>
    </w:p>
    <w:p w:rsidR="00053D2E" w:rsidRDefault="00053D2E">
      <w:pPr>
        <w:keepNext/>
        <w:rPr>
          <w:rFonts w:ascii="Courier" w:hAnsi="Courier"/>
          <w:sz w:val="16"/>
        </w:rPr>
      </w:pPr>
      <w:r>
        <w:rPr>
          <w:rFonts w:ascii="Courier" w:hAnsi="Courier"/>
          <w:sz w:val="16"/>
        </w:rPr>
        <w:t>#define VI_IO_IN_BUF_DISCARD        (64)</w:t>
      </w:r>
    </w:p>
    <w:p w:rsidR="00053D2E" w:rsidRDefault="00053D2E">
      <w:pPr>
        <w:rPr>
          <w:rFonts w:ascii="Courier" w:hAnsi="Courier"/>
          <w:sz w:val="16"/>
        </w:rPr>
      </w:pPr>
      <w:r>
        <w:rPr>
          <w:rFonts w:ascii="Courier" w:hAnsi="Courier"/>
          <w:sz w:val="16"/>
        </w:rPr>
        <w:t>#define VI_IO_OUT_BUF_DISCARD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#define VI_FLUSH_ON_ACCESS          (1)</w:t>
      </w:r>
    </w:p>
    <w:p w:rsidR="00053D2E" w:rsidRDefault="00053D2E">
      <w:pPr>
        <w:rPr>
          <w:rFonts w:ascii="Courier" w:hAnsi="Courier"/>
          <w:sz w:val="16"/>
        </w:rPr>
      </w:pPr>
      <w:r>
        <w:rPr>
          <w:rFonts w:ascii="Courier" w:hAnsi="Courier"/>
          <w:sz w:val="16"/>
        </w:rPr>
        <w:t>#define VI_FLUSH_WHEN_FULL          (2)</w:t>
      </w:r>
    </w:p>
    <w:p w:rsidR="00053D2E" w:rsidRDefault="00053D2E">
      <w:pPr>
        <w:rPr>
          <w:rFonts w:ascii="Courier" w:hAnsi="Courier"/>
          <w:sz w:val="16"/>
        </w:rPr>
      </w:pPr>
      <w:r>
        <w:rPr>
          <w:rFonts w:ascii="Courier" w:hAnsi="Courier"/>
          <w:sz w:val="16"/>
        </w:rPr>
        <w:t>#define VI_FLUSH_DISABLE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VI_NMAPPED                  (1)</w:t>
      </w:r>
    </w:p>
    <w:p w:rsidR="00053D2E" w:rsidRDefault="00053D2E">
      <w:pPr>
        <w:rPr>
          <w:rFonts w:ascii="Courier" w:hAnsi="Courier"/>
          <w:sz w:val="16"/>
        </w:rPr>
      </w:pPr>
      <w:r>
        <w:rPr>
          <w:rFonts w:ascii="Courier" w:hAnsi="Courier"/>
          <w:sz w:val="16"/>
        </w:rPr>
        <w:t>#define VI_USE_OPERS                (2)</w:t>
      </w:r>
    </w:p>
    <w:p w:rsidR="00053D2E" w:rsidRDefault="00053D2E">
      <w:pPr>
        <w:rPr>
          <w:rFonts w:ascii="Courier" w:hAnsi="Courier"/>
          <w:sz w:val="16"/>
        </w:rPr>
      </w:pPr>
      <w:r>
        <w:rPr>
          <w:rFonts w:ascii="Courier" w:hAnsi="Courier"/>
          <w:sz w:val="16"/>
        </w:rPr>
        <w:t>#define VI_DEREF_ADDR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VI_TMO_IMMEDIATE            (0L)</w:t>
      </w:r>
    </w:p>
    <w:p w:rsidR="00053D2E" w:rsidRDefault="00053D2E">
      <w:pPr>
        <w:rPr>
          <w:rFonts w:ascii="Courier" w:hAnsi="Courier"/>
          <w:sz w:val="16"/>
        </w:rPr>
      </w:pPr>
      <w:r>
        <w:rPr>
          <w:rFonts w:ascii="Courier" w:hAnsi="Courier"/>
          <w:sz w:val="16"/>
        </w:rPr>
        <w:t>#define VI_TMO_INFINITE             (0xFFFFFFFFUL)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VI_NO_LOCK                  (0)</w:t>
      </w:r>
    </w:p>
    <w:p w:rsidR="00053D2E" w:rsidRDefault="00053D2E">
      <w:pPr>
        <w:rPr>
          <w:rFonts w:ascii="Courier" w:hAnsi="Courier"/>
          <w:sz w:val="16"/>
        </w:rPr>
      </w:pPr>
      <w:r>
        <w:rPr>
          <w:rFonts w:ascii="Courier" w:hAnsi="Courier"/>
          <w:sz w:val="16"/>
        </w:rPr>
        <w:t>#define VI_EXCLUSIVE_LOCK           (1)</w:t>
      </w:r>
    </w:p>
    <w:p w:rsidR="00053D2E" w:rsidRDefault="00053D2E">
      <w:pPr>
        <w:rPr>
          <w:rFonts w:ascii="Courier" w:hAnsi="Courier"/>
          <w:sz w:val="16"/>
        </w:rPr>
      </w:pPr>
      <w:r>
        <w:rPr>
          <w:rFonts w:ascii="Courier" w:hAnsi="Courier"/>
          <w:sz w:val="16"/>
        </w:rPr>
        <w:t>#define VI_SHARED_LOCK              (2)</w:t>
      </w:r>
    </w:p>
    <w:p w:rsidR="00053D2E" w:rsidRDefault="00053D2E">
      <w:pPr>
        <w:rPr>
          <w:rFonts w:ascii="Courier" w:hAnsi="Courier"/>
          <w:sz w:val="16"/>
        </w:rPr>
      </w:pPr>
      <w:r>
        <w:rPr>
          <w:rFonts w:ascii="Courier" w:hAnsi="Courier"/>
          <w:sz w:val="16"/>
        </w:rPr>
        <w:t>#define VI_LOAD_CONFIG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VI_NO_SEC_ADDR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VI_ASRL_PAR_NONE            (0)</w:t>
      </w:r>
    </w:p>
    <w:p w:rsidR="00053D2E" w:rsidRDefault="00053D2E">
      <w:pPr>
        <w:rPr>
          <w:rFonts w:ascii="Courier" w:hAnsi="Courier"/>
          <w:sz w:val="16"/>
        </w:rPr>
      </w:pPr>
      <w:r>
        <w:rPr>
          <w:rFonts w:ascii="Courier" w:hAnsi="Courier"/>
          <w:sz w:val="16"/>
        </w:rPr>
        <w:t>#define VI_ASRL_PAR_ODD             (1)</w:t>
      </w:r>
    </w:p>
    <w:p w:rsidR="00053D2E" w:rsidRDefault="00053D2E">
      <w:pPr>
        <w:rPr>
          <w:rFonts w:ascii="Courier" w:hAnsi="Courier"/>
          <w:sz w:val="16"/>
        </w:rPr>
      </w:pPr>
      <w:r>
        <w:rPr>
          <w:rFonts w:ascii="Courier" w:hAnsi="Courier"/>
          <w:sz w:val="16"/>
        </w:rPr>
        <w:t>#define VI_ASRL_PAR_EVEN            (2)</w:t>
      </w:r>
    </w:p>
    <w:p w:rsidR="00053D2E" w:rsidRPr="009F39AF" w:rsidRDefault="00053D2E">
      <w:pPr>
        <w:rPr>
          <w:rFonts w:ascii="Courier" w:hAnsi="Courier"/>
          <w:sz w:val="16"/>
        </w:rPr>
      </w:pPr>
      <w:r w:rsidRPr="009F39AF">
        <w:rPr>
          <w:rFonts w:ascii="Courier" w:hAnsi="Courier"/>
          <w:sz w:val="16"/>
        </w:rPr>
        <w:t>#define VI_ASRL_PAR_MARK            (3)</w:t>
      </w:r>
    </w:p>
    <w:p w:rsidR="00053D2E" w:rsidRDefault="00053D2E">
      <w:pPr>
        <w:rPr>
          <w:rFonts w:ascii="Courier" w:hAnsi="Courier"/>
          <w:sz w:val="16"/>
        </w:rPr>
      </w:pPr>
      <w:r>
        <w:rPr>
          <w:rFonts w:ascii="Courier" w:hAnsi="Courier"/>
          <w:sz w:val="16"/>
        </w:rPr>
        <w:t>#define VI_ASRL_PAR_SPACE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VI_ASRL_STOP_ONE            (10)</w:t>
      </w:r>
    </w:p>
    <w:p w:rsidR="00053D2E" w:rsidRDefault="00053D2E">
      <w:pPr>
        <w:rPr>
          <w:rFonts w:ascii="Courier" w:hAnsi="Courier"/>
          <w:sz w:val="16"/>
        </w:rPr>
      </w:pPr>
      <w:r>
        <w:rPr>
          <w:rFonts w:ascii="Courier" w:hAnsi="Courier"/>
          <w:sz w:val="16"/>
        </w:rPr>
        <w:t>#define VI_ASRL_STOP_ONE5           (15)</w:t>
      </w:r>
    </w:p>
    <w:p w:rsidR="00053D2E" w:rsidRDefault="00053D2E">
      <w:pPr>
        <w:rPr>
          <w:rFonts w:ascii="Courier" w:hAnsi="Courier"/>
          <w:sz w:val="16"/>
        </w:rPr>
      </w:pPr>
      <w:r>
        <w:rPr>
          <w:rFonts w:ascii="Courier" w:hAnsi="Courier"/>
          <w:sz w:val="16"/>
        </w:rPr>
        <w:t>#define VI_ASRL_STOP_TWO            (20)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VI_ASRL_FLOW_NONE           (0)</w:t>
      </w:r>
    </w:p>
    <w:p w:rsidR="00053D2E" w:rsidRDefault="00053D2E">
      <w:pPr>
        <w:rPr>
          <w:rFonts w:ascii="Courier" w:hAnsi="Courier"/>
          <w:sz w:val="16"/>
        </w:rPr>
      </w:pPr>
      <w:r>
        <w:rPr>
          <w:rFonts w:ascii="Courier" w:hAnsi="Courier"/>
          <w:sz w:val="16"/>
        </w:rPr>
        <w:t>#define VI_ASRL_FLOW_XON_XOFF       (1)</w:t>
      </w:r>
    </w:p>
    <w:p w:rsidR="00053D2E" w:rsidRDefault="00053D2E">
      <w:pPr>
        <w:rPr>
          <w:rFonts w:ascii="Courier" w:hAnsi="Courier"/>
          <w:sz w:val="16"/>
        </w:rPr>
      </w:pPr>
      <w:r>
        <w:rPr>
          <w:rFonts w:ascii="Courier" w:hAnsi="Courier"/>
          <w:sz w:val="16"/>
        </w:rPr>
        <w:t>#define VI_ASRL_FLOW_RTS_CTS        (2)</w:t>
      </w:r>
    </w:p>
    <w:p w:rsidR="00053D2E" w:rsidRDefault="00053D2E">
      <w:pPr>
        <w:rPr>
          <w:rFonts w:ascii="Courier" w:hAnsi="Courier"/>
          <w:sz w:val="16"/>
        </w:rPr>
      </w:pPr>
      <w:r>
        <w:rPr>
          <w:rFonts w:ascii="Courier" w:hAnsi="Courier"/>
          <w:sz w:val="16"/>
        </w:rPr>
        <w:t>#define VI_ASRL_FLOW_DTR_DSR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VI_ASRL_END_NONE            (0)</w:t>
      </w:r>
    </w:p>
    <w:p w:rsidR="00053D2E" w:rsidRDefault="00053D2E">
      <w:pPr>
        <w:rPr>
          <w:rFonts w:ascii="Courier" w:hAnsi="Courier"/>
          <w:sz w:val="16"/>
        </w:rPr>
      </w:pPr>
      <w:r>
        <w:rPr>
          <w:rFonts w:ascii="Courier" w:hAnsi="Courier"/>
          <w:sz w:val="16"/>
        </w:rPr>
        <w:t>#define VI_ASRL_END_LAST_BIT        (1)</w:t>
      </w:r>
    </w:p>
    <w:p w:rsidR="00053D2E" w:rsidRDefault="00053D2E">
      <w:pPr>
        <w:rPr>
          <w:rFonts w:ascii="Courier" w:hAnsi="Courier"/>
          <w:sz w:val="16"/>
        </w:rPr>
      </w:pPr>
      <w:r>
        <w:rPr>
          <w:rFonts w:ascii="Courier" w:hAnsi="Courier"/>
          <w:sz w:val="16"/>
        </w:rPr>
        <w:t>#define VI_ASRL_END_TERMCHAR        (2)</w:t>
      </w:r>
    </w:p>
    <w:p w:rsidR="00053D2E" w:rsidRDefault="00053D2E">
      <w:pPr>
        <w:rPr>
          <w:rFonts w:ascii="Courier" w:hAnsi="Courier"/>
          <w:sz w:val="16"/>
        </w:rPr>
      </w:pPr>
      <w:r>
        <w:rPr>
          <w:rFonts w:ascii="Courier" w:hAnsi="Courier"/>
          <w:sz w:val="16"/>
        </w:rPr>
        <w:t>#define VI_ASRL_END_BREAK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VI_STATE_ASSERTED           (1)</w:t>
      </w:r>
    </w:p>
    <w:p w:rsidR="00053D2E" w:rsidRDefault="00053D2E">
      <w:pPr>
        <w:rPr>
          <w:rFonts w:ascii="Courier" w:hAnsi="Courier"/>
          <w:sz w:val="16"/>
        </w:rPr>
      </w:pPr>
      <w:r>
        <w:rPr>
          <w:rFonts w:ascii="Courier" w:hAnsi="Courier"/>
          <w:sz w:val="16"/>
        </w:rPr>
        <w:t>#define VI_STATE_UNASSERTED         (0)</w:t>
      </w:r>
    </w:p>
    <w:p w:rsidR="00053D2E" w:rsidRDefault="00053D2E">
      <w:pPr>
        <w:rPr>
          <w:rFonts w:ascii="Courier" w:hAnsi="Courier"/>
          <w:sz w:val="16"/>
        </w:rPr>
      </w:pPr>
      <w:r>
        <w:rPr>
          <w:rFonts w:ascii="Courier" w:hAnsi="Courier"/>
          <w:sz w:val="16"/>
        </w:rPr>
        <w:t>#define VI_STATE_UNKNOWN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VI_BIG_ENDIAN               (0)</w:t>
      </w:r>
    </w:p>
    <w:p w:rsidR="00053D2E" w:rsidRDefault="00053D2E">
      <w:pPr>
        <w:rPr>
          <w:rFonts w:ascii="Courier" w:hAnsi="Courier"/>
          <w:sz w:val="16"/>
        </w:rPr>
      </w:pPr>
      <w:r>
        <w:rPr>
          <w:rFonts w:ascii="Courier" w:hAnsi="Courier"/>
          <w:sz w:val="16"/>
        </w:rPr>
        <w:t>#define VI_LITTLE_ENDIAN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VI_DATA_PRIV                (0)</w:t>
      </w:r>
    </w:p>
    <w:p w:rsidR="00053D2E" w:rsidRPr="00053D2E" w:rsidRDefault="00053D2E">
      <w:pPr>
        <w:rPr>
          <w:rFonts w:ascii="Courier" w:hAnsi="Courier"/>
          <w:sz w:val="16"/>
          <w:lang w:val="de-DE"/>
        </w:rPr>
      </w:pPr>
      <w:r w:rsidRPr="00053D2E">
        <w:rPr>
          <w:rFonts w:ascii="Courier" w:hAnsi="Courier"/>
          <w:sz w:val="16"/>
          <w:lang w:val="de-DE"/>
        </w:rPr>
        <w:t>#define VI_DATA_NPRIV               (1)</w:t>
      </w:r>
    </w:p>
    <w:p w:rsidR="00053D2E" w:rsidRPr="00053D2E" w:rsidRDefault="00053D2E">
      <w:pPr>
        <w:rPr>
          <w:rFonts w:ascii="Courier" w:hAnsi="Courier"/>
          <w:sz w:val="16"/>
          <w:lang w:val="de-DE"/>
        </w:rPr>
      </w:pPr>
      <w:r w:rsidRPr="00053D2E">
        <w:rPr>
          <w:rFonts w:ascii="Courier" w:hAnsi="Courier"/>
          <w:sz w:val="16"/>
          <w:lang w:val="de-DE"/>
        </w:rPr>
        <w:t>#define VI_PROG_PRIV                (2)</w:t>
      </w:r>
    </w:p>
    <w:p w:rsidR="00053D2E" w:rsidRPr="00053D2E" w:rsidRDefault="00053D2E">
      <w:pPr>
        <w:rPr>
          <w:rFonts w:ascii="Courier" w:hAnsi="Courier"/>
          <w:sz w:val="16"/>
          <w:lang w:val="de-DE"/>
        </w:rPr>
      </w:pPr>
      <w:r w:rsidRPr="00053D2E">
        <w:rPr>
          <w:rFonts w:ascii="Courier" w:hAnsi="Courier"/>
          <w:sz w:val="16"/>
          <w:lang w:val="de-DE"/>
        </w:rPr>
        <w:t>#define VI_PROG_NPRIV               (3)</w:t>
      </w:r>
    </w:p>
    <w:p w:rsidR="00053D2E" w:rsidRPr="00053D2E" w:rsidRDefault="00053D2E">
      <w:pPr>
        <w:rPr>
          <w:rFonts w:ascii="Courier" w:hAnsi="Courier"/>
          <w:sz w:val="16"/>
          <w:lang w:val="de-DE"/>
        </w:rPr>
      </w:pPr>
      <w:r w:rsidRPr="00053D2E">
        <w:rPr>
          <w:rFonts w:ascii="Courier" w:hAnsi="Courier"/>
          <w:sz w:val="16"/>
          <w:lang w:val="de-DE"/>
        </w:rPr>
        <w:t>#define VI_BLCK_PRIV                (4)</w:t>
      </w:r>
    </w:p>
    <w:p w:rsidR="00053D2E" w:rsidRPr="00053D2E" w:rsidRDefault="00053D2E">
      <w:pPr>
        <w:rPr>
          <w:rFonts w:ascii="Courier" w:hAnsi="Courier"/>
          <w:sz w:val="16"/>
          <w:lang w:val="de-DE"/>
        </w:rPr>
      </w:pPr>
      <w:r w:rsidRPr="00053D2E">
        <w:rPr>
          <w:rFonts w:ascii="Courier" w:hAnsi="Courier"/>
          <w:sz w:val="16"/>
          <w:lang w:val="de-DE"/>
        </w:rPr>
        <w:t>#define VI_BLCK_NPRIV               (5)</w:t>
      </w:r>
    </w:p>
    <w:p w:rsidR="00053D2E" w:rsidRPr="00053D2E" w:rsidRDefault="00053D2E">
      <w:pPr>
        <w:rPr>
          <w:rFonts w:ascii="Courier" w:hAnsi="Courier"/>
          <w:sz w:val="16"/>
          <w:lang w:val="de-DE"/>
        </w:rPr>
      </w:pPr>
      <w:r w:rsidRPr="00053D2E">
        <w:rPr>
          <w:rFonts w:ascii="Courier" w:hAnsi="Courier"/>
          <w:sz w:val="16"/>
          <w:lang w:val="de-DE"/>
        </w:rPr>
        <w:t>#define VI_D64_PRIV                 (6)</w:t>
      </w:r>
    </w:p>
    <w:p w:rsidR="00053D2E" w:rsidRPr="00053D2E" w:rsidRDefault="00053D2E">
      <w:pPr>
        <w:rPr>
          <w:rFonts w:ascii="Courier" w:hAnsi="Courier"/>
          <w:sz w:val="16"/>
          <w:lang w:val="de-DE"/>
        </w:rPr>
      </w:pPr>
      <w:r w:rsidRPr="00053D2E">
        <w:rPr>
          <w:rFonts w:ascii="Courier" w:hAnsi="Courier"/>
          <w:sz w:val="16"/>
          <w:lang w:val="de-DE"/>
        </w:rPr>
        <w:t>#define VI_D64_NPRIV                (7)</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VI_WIDTH_8                  (1)</w:t>
      </w:r>
    </w:p>
    <w:p w:rsidR="00053D2E" w:rsidRPr="00053D2E" w:rsidRDefault="00053D2E">
      <w:pPr>
        <w:rPr>
          <w:rFonts w:ascii="Courier" w:hAnsi="Courier"/>
          <w:sz w:val="16"/>
          <w:lang w:val="de-DE"/>
        </w:rPr>
      </w:pPr>
      <w:r w:rsidRPr="00053D2E">
        <w:rPr>
          <w:rFonts w:ascii="Courier" w:hAnsi="Courier"/>
          <w:sz w:val="16"/>
          <w:lang w:val="de-DE"/>
        </w:rPr>
        <w:t>#define VI_WIDTH_16                 (2)</w:t>
      </w:r>
    </w:p>
    <w:p w:rsidR="00053D2E" w:rsidRPr="00053D2E" w:rsidRDefault="00053D2E">
      <w:pPr>
        <w:rPr>
          <w:rFonts w:ascii="Courier" w:hAnsi="Courier"/>
          <w:sz w:val="16"/>
          <w:lang w:val="de-DE"/>
        </w:rPr>
      </w:pPr>
      <w:r w:rsidRPr="00053D2E">
        <w:rPr>
          <w:rFonts w:ascii="Courier" w:hAnsi="Courier"/>
          <w:sz w:val="16"/>
          <w:lang w:val="de-DE"/>
        </w:rPr>
        <w:t>#define VI_WIDTH_32                 (4)</w:t>
      </w:r>
    </w:p>
    <w:p w:rsidR="00053D2E" w:rsidRDefault="00DC2210">
      <w:pPr>
        <w:rPr>
          <w:rFonts w:ascii="Courier" w:hAnsi="Courier"/>
          <w:sz w:val="16"/>
          <w:lang w:val="de-DE"/>
        </w:rPr>
      </w:pPr>
      <w:r>
        <w:rPr>
          <w:rFonts w:ascii="Courier" w:hAnsi="Courier"/>
          <w:sz w:val="16"/>
          <w:lang w:val="de-DE"/>
        </w:rPr>
        <w:t>#define VI_WIDTH_64                 (8)</w:t>
      </w:r>
    </w:p>
    <w:p w:rsidR="00DC2210" w:rsidRPr="00053D2E" w:rsidRDefault="00DC2210">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VI_GPIB_REN_DEASSERT        (0)</w:t>
      </w:r>
    </w:p>
    <w:p w:rsidR="00053D2E" w:rsidRPr="00053D2E" w:rsidRDefault="00053D2E">
      <w:pPr>
        <w:rPr>
          <w:rFonts w:ascii="Courier" w:hAnsi="Courier"/>
          <w:sz w:val="16"/>
          <w:lang w:val="de-DE"/>
        </w:rPr>
      </w:pPr>
      <w:r w:rsidRPr="00053D2E">
        <w:rPr>
          <w:rFonts w:ascii="Courier" w:hAnsi="Courier"/>
          <w:sz w:val="16"/>
          <w:lang w:val="de-DE"/>
        </w:rPr>
        <w:t>#define VI_GPIB_REN_ASSERT          (1)</w:t>
      </w:r>
    </w:p>
    <w:p w:rsidR="00053D2E" w:rsidRPr="00053D2E" w:rsidRDefault="00053D2E">
      <w:pPr>
        <w:rPr>
          <w:rFonts w:ascii="Courier" w:hAnsi="Courier"/>
          <w:sz w:val="16"/>
          <w:lang w:val="de-DE"/>
        </w:rPr>
      </w:pPr>
      <w:r w:rsidRPr="00053D2E">
        <w:rPr>
          <w:rFonts w:ascii="Courier" w:hAnsi="Courier"/>
          <w:sz w:val="16"/>
          <w:lang w:val="de-DE"/>
        </w:rPr>
        <w:t>#define VI_GPIB_REN_DEASSERT_GTL    (2)</w:t>
      </w:r>
    </w:p>
    <w:p w:rsidR="00053D2E" w:rsidRDefault="00053D2E">
      <w:pPr>
        <w:rPr>
          <w:rFonts w:ascii="Courier" w:hAnsi="Courier"/>
          <w:sz w:val="16"/>
        </w:rPr>
      </w:pPr>
      <w:r>
        <w:rPr>
          <w:rFonts w:ascii="Courier" w:hAnsi="Courier"/>
          <w:sz w:val="16"/>
        </w:rPr>
        <w:t>#define VI_GPIB_REN_ASSERT_ADDRESS  (3)</w:t>
      </w:r>
    </w:p>
    <w:p w:rsidR="00053D2E" w:rsidRDefault="00053D2E">
      <w:pPr>
        <w:rPr>
          <w:rFonts w:ascii="Courier" w:hAnsi="Courier"/>
          <w:sz w:val="16"/>
        </w:rPr>
      </w:pPr>
      <w:r>
        <w:rPr>
          <w:rFonts w:ascii="Courier" w:hAnsi="Courier"/>
          <w:sz w:val="16"/>
        </w:rPr>
        <w:t>#define VI_GPIB_REN_ASSERT_LLO      (4)</w:t>
      </w:r>
    </w:p>
    <w:p w:rsidR="00053D2E" w:rsidRDefault="00053D2E">
      <w:pPr>
        <w:rPr>
          <w:rFonts w:ascii="Courier" w:hAnsi="Courier"/>
          <w:sz w:val="16"/>
        </w:rPr>
      </w:pPr>
      <w:r>
        <w:rPr>
          <w:rFonts w:ascii="Courier" w:hAnsi="Courier"/>
          <w:sz w:val="16"/>
        </w:rPr>
        <w:t>#define VI_GPIB_REN_ASSERT_ADDRESS_LLO (5)</w:t>
      </w:r>
    </w:p>
    <w:p w:rsidR="00053D2E" w:rsidRDefault="00053D2E">
      <w:pPr>
        <w:rPr>
          <w:rFonts w:ascii="Courier" w:hAnsi="Courier"/>
          <w:sz w:val="16"/>
        </w:rPr>
      </w:pPr>
      <w:r>
        <w:rPr>
          <w:rFonts w:ascii="Courier" w:hAnsi="Courier"/>
          <w:sz w:val="16"/>
        </w:rPr>
        <w:t>#define VI_GPIB_REN_ADDRESS_GTL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#define VI_GPIB_ATN_DEASSERT        (0)</w:t>
      </w:r>
    </w:p>
    <w:p w:rsidR="00053D2E" w:rsidRDefault="00053D2E">
      <w:pPr>
        <w:rPr>
          <w:rFonts w:ascii="Courier" w:hAnsi="Courier"/>
          <w:sz w:val="16"/>
        </w:rPr>
      </w:pPr>
      <w:r>
        <w:rPr>
          <w:rFonts w:ascii="Courier" w:hAnsi="Courier"/>
          <w:sz w:val="16"/>
        </w:rPr>
        <w:t>#define VI_GPIB_ATN_ASSERT          (1)</w:t>
      </w:r>
    </w:p>
    <w:p w:rsidR="00053D2E" w:rsidRDefault="00053D2E">
      <w:pPr>
        <w:rPr>
          <w:rFonts w:ascii="Courier" w:hAnsi="Courier"/>
          <w:sz w:val="16"/>
        </w:rPr>
      </w:pPr>
      <w:r>
        <w:rPr>
          <w:rFonts w:ascii="Courier" w:hAnsi="Courier"/>
          <w:sz w:val="16"/>
        </w:rPr>
        <w:t>#define VI_GPIB_ATN_DEASSERT_HANDSHAKE (2)</w:t>
      </w:r>
    </w:p>
    <w:p w:rsidR="00053D2E" w:rsidRDefault="00053D2E">
      <w:pPr>
        <w:rPr>
          <w:rFonts w:ascii="Courier" w:hAnsi="Courier"/>
          <w:sz w:val="16"/>
        </w:rPr>
      </w:pPr>
      <w:r>
        <w:rPr>
          <w:rFonts w:ascii="Courier" w:hAnsi="Courier"/>
          <w:sz w:val="16"/>
        </w:rPr>
        <w:t>#define VI_GPIB_ATN_ASSERT_IMMEDIATE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VI_GPIB_HS488_DISABLED      (0)</w:t>
      </w:r>
    </w:p>
    <w:p w:rsidR="00053D2E" w:rsidRDefault="00053D2E">
      <w:pPr>
        <w:rPr>
          <w:rFonts w:ascii="Courier" w:hAnsi="Courier"/>
          <w:sz w:val="16"/>
        </w:rPr>
      </w:pPr>
      <w:r>
        <w:rPr>
          <w:rFonts w:ascii="Courier" w:hAnsi="Courier"/>
          <w:sz w:val="16"/>
        </w:rPr>
        <w:t>#define VI_GPIB_HS488_NIMPL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VI_GPIB_UNADDRESSED         (0)</w:t>
      </w:r>
    </w:p>
    <w:p w:rsidR="00053D2E" w:rsidRDefault="00053D2E">
      <w:pPr>
        <w:rPr>
          <w:rFonts w:ascii="Courier" w:hAnsi="Courier"/>
          <w:sz w:val="16"/>
        </w:rPr>
      </w:pPr>
      <w:r>
        <w:rPr>
          <w:rFonts w:ascii="Courier" w:hAnsi="Courier"/>
          <w:sz w:val="16"/>
        </w:rPr>
        <w:t>#define VI_GPIB_TALKER              (1)</w:t>
      </w:r>
    </w:p>
    <w:p w:rsidR="00053D2E" w:rsidRPr="00531C43" w:rsidRDefault="00053D2E">
      <w:pPr>
        <w:rPr>
          <w:rFonts w:ascii="Courier" w:hAnsi="Courier"/>
          <w:sz w:val="16"/>
          <w:lang w:val="de-DE"/>
        </w:rPr>
      </w:pPr>
      <w:r w:rsidRPr="00531C43">
        <w:rPr>
          <w:rFonts w:ascii="Courier" w:hAnsi="Courier"/>
          <w:sz w:val="16"/>
          <w:lang w:val="de-DE"/>
        </w:rPr>
        <w:t>#define VI_GPIB_LISTENER            (2)</w:t>
      </w:r>
    </w:p>
    <w:p w:rsidR="00053D2E" w:rsidRPr="00531C43" w:rsidRDefault="00053D2E">
      <w:pPr>
        <w:rPr>
          <w:rFonts w:ascii="Courier" w:hAnsi="Courier"/>
          <w:sz w:val="16"/>
          <w:lang w:val="de-DE"/>
        </w:rPr>
      </w:pPr>
    </w:p>
    <w:p w:rsidR="00053D2E" w:rsidRPr="00531C43" w:rsidRDefault="00053D2E">
      <w:pPr>
        <w:rPr>
          <w:rFonts w:ascii="Courier" w:hAnsi="Courier"/>
          <w:sz w:val="16"/>
          <w:lang w:val="de-DE"/>
        </w:rPr>
      </w:pPr>
      <w:r w:rsidRPr="00531C43">
        <w:rPr>
          <w:rFonts w:ascii="Courier" w:hAnsi="Courier"/>
          <w:sz w:val="16"/>
          <w:lang w:val="de-DE"/>
        </w:rPr>
        <w:t>#define VI_VXI_CMD16                (0x0200)</w:t>
      </w:r>
    </w:p>
    <w:p w:rsidR="00053D2E" w:rsidRPr="00531C43" w:rsidRDefault="00053D2E">
      <w:pPr>
        <w:rPr>
          <w:rFonts w:ascii="Courier" w:hAnsi="Courier"/>
          <w:sz w:val="16"/>
          <w:lang w:val="de-DE"/>
        </w:rPr>
      </w:pPr>
      <w:r w:rsidRPr="00531C43">
        <w:rPr>
          <w:rFonts w:ascii="Courier" w:hAnsi="Courier"/>
          <w:sz w:val="16"/>
          <w:lang w:val="de-DE"/>
        </w:rPr>
        <w:t>#define VI_VXI_CMD16_RESP16         (0x0202)</w:t>
      </w:r>
    </w:p>
    <w:p w:rsidR="00053D2E" w:rsidRPr="00531C43" w:rsidRDefault="00053D2E">
      <w:pPr>
        <w:rPr>
          <w:rFonts w:ascii="Courier" w:hAnsi="Courier"/>
          <w:sz w:val="16"/>
          <w:lang w:val="de-DE"/>
        </w:rPr>
      </w:pPr>
      <w:r w:rsidRPr="00531C43">
        <w:rPr>
          <w:rFonts w:ascii="Courier" w:hAnsi="Courier"/>
          <w:sz w:val="16"/>
          <w:lang w:val="de-DE"/>
        </w:rPr>
        <w:t>#define VI_VXI_RESP16               (0x0002)</w:t>
      </w:r>
    </w:p>
    <w:p w:rsidR="00053D2E" w:rsidRPr="00531C43" w:rsidRDefault="00053D2E">
      <w:pPr>
        <w:rPr>
          <w:rFonts w:ascii="Courier" w:hAnsi="Courier"/>
          <w:sz w:val="16"/>
          <w:lang w:val="de-DE"/>
        </w:rPr>
      </w:pPr>
      <w:r w:rsidRPr="00531C43">
        <w:rPr>
          <w:rFonts w:ascii="Courier" w:hAnsi="Courier"/>
          <w:sz w:val="16"/>
          <w:lang w:val="de-DE"/>
        </w:rPr>
        <w:t>#define VI_VXI_CMD32                (0x0400)</w:t>
      </w:r>
    </w:p>
    <w:p w:rsidR="00053D2E" w:rsidRPr="00531C43" w:rsidRDefault="00053D2E">
      <w:pPr>
        <w:rPr>
          <w:rFonts w:ascii="Courier" w:hAnsi="Courier"/>
          <w:sz w:val="16"/>
          <w:lang w:val="de-DE"/>
        </w:rPr>
      </w:pPr>
      <w:r w:rsidRPr="00531C43">
        <w:rPr>
          <w:rFonts w:ascii="Courier" w:hAnsi="Courier"/>
          <w:sz w:val="16"/>
          <w:lang w:val="de-DE"/>
        </w:rPr>
        <w:t>#define VI_VXI_CMD32_RESP16         (0x0402)</w:t>
      </w:r>
    </w:p>
    <w:p w:rsidR="00053D2E" w:rsidRDefault="00053D2E">
      <w:pPr>
        <w:rPr>
          <w:rFonts w:ascii="Courier" w:hAnsi="Courier"/>
          <w:sz w:val="16"/>
        </w:rPr>
      </w:pPr>
      <w:r>
        <w:rPr>
          <w:rFonts w:ascii="Courier" w:hAnsi="Courier"/>
          <w:sz w:val="16"/>
        </w:rPr>
        <w:t>#define VI_VXI_CMD32_RESP32         (0x0404)</w:t>
      </w:r>
    </w:p>
    <w:p w:rsidR="00053D2E" w:rsidRDefault="00053D2E">
      <w:pPr>
        <w:rPr>
          <w:rFonts w:ascii="Courier" w:hAnsi="Courier"/>
          <w:sz w:val="16"/>
        </w:rPr>
      </w:pPr>
      <w:r>
        <w:rPr>
          <w:rFonts w:ascii="Courier" w:hAnsi="Courier"/>
          <w:sz w:val="16"/>
        </w:rPr>
        <w:t>#define VI_VXI_RESP32               (0x0004)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VI_ASSERT_SIGNAL            (-1)</w:t>
      </w:r>
    </w:p>
    <w:p w:rsidR="00053D2E" w:rsidRDefault="00053D2E">
      <w:pPr>
        <w:rPr>
          <w:rFonts w:ascii="Courier" w:hAnsi="Courier"/>
          <w:sz w:val="16"/>
        </w:rPr>
      </w:pPr>
      <w:r>
        <w:rPr>
          <w:rFonts w:ascii="Courier" w:hAnsi="Courier"/>
          <w:sz w:val="16"/>
        </w:rPr>
        <w:t>#define VI_ASSERT_USE_ASSIGNED      (0)</w:t>
      </w:r>
    </w:p>
    <w:p w:rsidR="00053D2E" w:rsidRDefault="00053D2E">
      <w:pPr>
        <w:rPr>
          <w:rFonts w:ascii="Courier" w:hAnsi="Courier"/>
          <w:sz w:val="16"/>
        </w:rPr>
      </w:pPr>
      <w:r>
        <w:rPr>
          <w:rFonts w:ascii="Courier" w:hAnsi="Courier"/>
          <w:sz w:val="16"/>
        </w:rPr>
        <w:t>#define VI_ASSERT_IRQ1              (1)</w:t>
      </w:r>
    </w:p>
    <w:p w:rsidR="00053D2E" w:rsidRDefault="00053D2E">
      <w:pPr>
        <w:rPr>
          <w:rFonts w:ascii="Courier" w:hAnsi="Courier"/>
          <w:sz w:val="16"/>
        </w:rPr>
      </w:pPr>
      <w:r>
        <w:rPr>
          <w:rFonts w:ascii="Courier" w:hAnsi="Courier"/>
          <w:sz w:val="16"/>
        </w:rPr>
        <w:t>#define VI_ASSERT_IRQ2              (2)</w:t>
      </w:r>
    </w:p>
    <w:p w:rsidR="00053D2E" w:rsidRDefault="00053D2E">
      <w:pPr>
        <w:rPr>
          <w:rFonts w:ascii="Courier" w:hAnsi="Courier"/>
          <w:sz w:val="16"/>
        </w:rPr>
      </w:pPr>
      <w:r>
        <w:rPr>
          <w:rFonts w:ascii="Courier" w:hAnsi="Courier"/>
          <w:sz w:val="16"/>
        </w:rPr>
        <w:t>#define VI_ASSERT_IRQ3              (3)</w:t>
      </w:r>
    </w:p>
    <w:p w:rsidR="00053D2E" w:rsidRDefault="00053D2E">
      <w:pPr>
        <w:rPr>
          <w:rFonts w:ascii="Courier" w:hAnsi="Courier"/>
          <w:sz w:val="16"/>
        </w:rPr>
      </w:pPr>
      <w:r>
        <w:rPr>
          <w:rFonts w:ascii="Courier" w:hAnsi="Courier"/>
          <w:sz w:val="16"/>
        </w:rPr>
        <w:t>#define VI_ASSERT_IRQ4              (4)</w:t>
      </w:r>
    </w:p>
    <w:p w:rsidR="00053D2E" w:rsidRDefault="00053D2E">
      <w:pPr>
        <w:rPr>
          <w:rFonts w:ascii="Courier" w:hAnsi="Courier"/>
          <w:sz w:val="16"/>
        </w:rPr>
      </w:pPr>
      <w:r>
        <w:rPr>
          <w:rFonts w:ascii="Courier" w:hAnsi="Courier"/>
          <w:sz w:val="16"/>
        </w:rPr>
        <w:t>#define VI_ASSERT_IRQ5              (5)</w:t>
      </w:r>
    </w:p>
    <w:p w:rsidR="00053D2E" w:rsidRDefault="00053D2E">
      <w:pPr>
        <w:rPr>
          <w:rFonts w:ascii="Courier" w:hAnsi="Courier"/>
          <w:sz w:val="16"/>
        </w:rPr>
      </w:pPr>
      <w:r>
        <w:rPr>
          <w:rFonts w:ascii="Courier" w:hAnsi="Courier"/>
          <w:sz w:val="16"/>
        </w:rPr>
        <w:t>#define VI_ASSERT_IRQ6              (6)</w:t>
      </w:r>
    </w:p>
    <w:p w:rsidR="00053D2E" w:rsidRDefault="00053D2E">
      <w:pPr>
        <w:rPr>
          <w:rFonts w:ascii="Courier" w:hAnsi="Courier"/>
          <w:sz w:val="16"/>
        </w:rPr>
      </w:pPr>
      <w:r>
        <w:rPr>
          <w:rFonts w:ascii="Courier" w:hAnsi="Courier"/>
          <w:sz w:val="16"/>
        </w:rPr>
        <w:t>#define VI_ASSERT_IRQ7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VI_UTIL_ASSERT_SYSRESET     (1)</w:t>
      </w:r>
    </w:p>
    <w:p w:rsidR="00053D2E" w:rsidRDefault="00053D2E">
      <w:pPr>
        <w:rPr>
          <w:rFonts w:ascii="Courier" w:hAnsi="Courier"/>
          <w:sz w:val="16"/>
        </w:rPr>
      </w:pPr>
      <w:r>
        <w:rPr>
          <w:rFonts w:ascii="Courier" w:hAnsi="Courier"/>
          <w:sz w:val="16"/>
        </w:rPr>
        <w:t>#define VI_UTIL_ASSERT_SYSFAIL      (2)</w:t>
      </w:r>
    </w:p>
    <w:p w:rsidR="00053D2E" w:rsidRDefault="00053D2E">
      <w:pPr>
        <w:rPr>
          <w:rFonts w:ascii="Courier" w:hAnsi="Courier"/>
          <w:sz w:val="16"/>
        </w:rPr>
      </w:pPr>
      <w:r>
        <w:rPr>
          <w:rFonts w:ascii="Courier" w:hAnsi="Courier"/>
          <w:sz w:val="16"/>
        </w:rPr>
        <w:t>#define VI_UTIL_DEASSERT_SYSFAIL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VI_VXI_CLASS_MEMORY         (0)</w:t>
      </w:r>
    </w:p>
    <w:p w:rsidR="00053D2E" w:rsidRDefault="00053D2E">
      <w:pPr>
        <w:rPr>
          <w:rFonts w:ascii="Courier" w:hAnsi="Courier"/>
          <w:sz w:val="16"/>
        </w:rPr>
      </w:pPr>
      <w:r>
        <w:rPr>
          <w:rFonts w:ascii="Courier" w:hAnsi="Courier"/>
          <w:sz w:val="16"/>
        </w:rPr>
        <w:t>#define VI_VXI_CLASS_EXTENDED       (1)</w:t>
      </w:r>
    </w:p>
    <w:p w:rsidR="00053D2E" w:rsidRDefault="00053D2E">
      <w:pPr>
        <w:rPr>
          <w:rFonts w:ascii="Courier" w:hAnsi="Courier"/>
          <w:sz w:val="16"/>
        </w:rPr>
      </w:pPr>
      <w:r>
        <w:rPr>
          <w:rFonts w:ascii="Courier" w:hAnsi="Courier"/>
          <w:sz w:val="16"/>
        </w:rPr>
        <w:t>#define VI_VXI_CLASS_MESSAGE        (2)</w:t>
      </w:r>
    </w:p>
    <w:p w:rsidR="00053D2E" w:rsidRDefault="00053D2E">
      <w:pPr>
        <w:rPr>
          <w:rFonts w:ascii="Courier" w:hAnsi="Courier"/>
          <w:sz w:val="16"/>
        </w:rPr>
      </w:pPr>
      <w:r>
        <w:rPr>
          <w:rFonts w:ascii="Courier" w:hAnsi="Courier"/>
          <w:sz w:val="16"/>
        </w:rPr>
        <w:t>#define VI_VXI_CLASS_REGISTER       (3)</w:t>
      </w:r>
    </w:p>
    <w:p w:rsidR="00053D2E" w:rsidRDefault="00053D2E">
      <w:pPr>
        <w:rPr>
          <w:rFonts w:ascii="Courier" w:hAnsi="Courier"/>
          <w:sz w:val="16"/>
        </w:rPr>
      </w:pPr>
      <w:r>
        <w:rPr>
          <w:rFonts w:ascii="Courier" w:hAnsi="Courier"/>
          <w:sz w:val="16"/>
        </w:rPr>
        <w:t>#define VI_VXI_CLASS_OTHER          (4)</w:t>
      </w:r>
    </w:p>
    <w:p w:rsidR="00AB7266" w:rsidRDefault="00AB7266">
      <w:pPr>
        <w:rPr>
          <w:rFonts w:ascii="Courier" w:hAnsi="Courier"/>
          <w:sz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VI_PXI_ADDR_NONE            (0)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VI_PXI_ADDR_MEM             (1)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VI_PXI_ADDR_IO              (2)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VI_PXI_ADDR_CFG             (3)</w:t>
      </w:r>
    </w:p>
    <w:p w:rsidR="001D6FA9" w:rsidRPr="001D6FA9" w:rsidRDefault="001D6FA9" w:rsidP="001D6FA9">
      <w:pPr>
        <w:pStyle w:val="FVICode1nosp"/>
        <w:spacing w:line="240" w:lineRule="auto"/>
        <w:ind w:left="0"/>
        <w:rPr>
          <w:w w:val="100"/>
          <w:sz w:val="16"/>
          <w:szCs w:val="16"/>
        </w:rPr>
      </w:pPr>
    </w:p>
    <w:p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r w:rsidRPr="001D6FA9">
        <w:rPr>
          <w:w w:val="100"/>
          <w:sz w:val="16"/>
          <w:szCs w:val="16"/>
        </w:rPr>
        <w:t>(-1)</w:t>
      </w:r>
    </w:p>
    <w:p w:rsidR="0027245A" w:rsidRPr="001D6FA9" w:rsidRDefault="0027245A" w:rsidP="001D6FA9">
      <w:pPr>
        <w:pStyle w:val="FVICode1nosp"/>
        <w:spacing w:line="240" w:lineRule="auto"/>
        <w:ind w:left="0"/>
        <w:rPr>
          <w:w w:val="100"/>
          <w:sz w:val="16"/>
          <w:szCs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VI_PXI_LBUS_STAR_TRIG_BUS_0 (1000)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VI_PXI_LBUS_STAR_TRIG_BUS_1 (1001)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VI_PXI_LBUS_STAR_TRIG_BUS_2 (1002)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VI_PXI_LBUS_STAR_TRIG_BUS_3 (1003)</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VI_PXI_LBUS_STAR_TRIG_BUS_4 (1004)</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VI_PXI_LBUS_STAR_TRIG_BUS_5 (1005)</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VI_PXI_LBUS_STAR_TRIG_BUS_6 (1006)</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VI_PXI_LBUS_STAR_TRIG_BUS_7 (1007)</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VI_PXI_LBUS_STAR_TRIG_BUS_8 (1008)</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VI_PXI_LBUS_STAR_TRIG_BUS_9 (1009)</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VI_PXI_STAR_TRIG_CONTROLLER (1413)</w:t>
      </w:r>
    </w:p>
    <w:p w:rsidR="001D6FA9" w:rsidRPr="001D6FA9" w:rsidRDefault="001D6FA9" w:rsidP="001D6FA9">
      <w:pPr>
        <w:rPr>
          <w:rFonts w:ascii="Courier" w:hAnsi="Courier"/>
          <w:sz w:val="16"/>
          <w:szCs w:val="16"/>
        </w:rPr>
      </w:pPr>
    </w:p>
    <w:p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viGetDefaultRM(vi)          viOpenDefaultRM(vi)</w:t>
      </w:r>
    </w:p>
    <w:p w:rsidR="00053D2E" w:rsidRDefault="00053D2E">
      <w:pPr>
        <w:rPr>
          <w:rFonts w:ascii="Courier" w:hAnsi="Courier"/>
          <w:sz w:val="16"/>
        </w:rPr>
      </w:pPr>
      <w:r>
        <w:rPr>
          <w:rFonts w:ascii="Courier" w:hAnsi="Courier"/>
          <w:sz w:val="16"/>
        </w:rPr>
        <w:t>#define VI_ERROR_INV_SESSION        (VI_ERROR_INV_OBJECT)</w:t>
      </w:r>
    </w:p>
    <w:p w:rsidR="00053D2E" w:rsidRPr="009F39AF" w:rsidRDefault="00053D2E">
      <w:pPr>
        <w:rPr>
          <w:rFonts w:ascii="Courier" w:hAnsi="Courier"/>
          <w:sz w:val="16"/>
          <w:lang w:val="es-ES"/>
        </w:rPr>
      </w:pPr>
      <w:r w:rsidRPr="009F39AF">
        <w:rPr>
          <w:rFonts w:ascii="Courier" w:hAnsi="Courier"/>
          <w:sz w:val="16"/>
          <w:lang w:val="es-ES"/>
        </w:rPr>
        <w:t>#define VI_INFINITE                 (VI_TMO_INFINITE)</w:t>
      </w:r>
    </w:p>
    <w:p w:rsidR="009D0D43" w:rsidRPr="009F39AF" w:rsidRDefault="009D0D43" w:rsidP="009D0D43">
      <w:pPr>
        <w:rPr>
          <w:rFonts w:ascii="Courier" w:hAnsi="Courier"/>
          <w:sz w:val="16"/>
          <w:lang w:val="es-ES"/>
        </w:rPr>
      </w:pPr>
      <w:r w:rsidRPr="009F39AF">
        <w:rPr>
          <w:rFonts w:ascii="Courier" w:hAnsi="Courier"/>
          <w:sz w:val="16"/>
          <w:lang w:val="es-ES"/>
        </w:rPr>
        <w:t>#define VI_NORMAL                   (VI_PROT_NORMAL)</w:t>
      </w:r>
    </w:p>
    <w:p w:rsidR="009D0D43" w:rsidRPr="009F39AF" w:rsidRDefault="009D0D43" w:rsidP="009D0D43">
      <w:pPr>
        <w:rPr>
          <w:rFonts w:ascii="Courier" w:hAnsi="Courier"/>
          <w:sz w:val="16"/>
          <w:lang w:val="es-ES"/>
        </w:rPr>
      </w:pPr>
      <w:r w:rsidRPr="009F39AF">
        <w:rPr>
          <w:rFonts w:ascii="Courier" w:hAnsi="Courier"/>
          <w:sz w:val="16"/>
          <w:lang w:val="es-ES"/>
        </w:rPr>
        <w:t>#define VI_FDC                      (VI_PROT_FDC)</w:t>
      </w:r>
    </w:p>
    <w:p w:rsidR="009D0D43" w:rsidRPr="009F39AF" w:rsidRDefault="009D0D43" w:rsidP="009D0D43">
      <w:pPr>
        <w:rPr>
          <w:rFonts w:ascii="Courier" w:hAnsi="Courier"/>
          <w:sz w:val="16"/>
          <w:lang w:val="es-ES"/>
        </w:rPr>
      </w:pPr>
      <w:r w:rsidRPr="009F39AF">
        <w:rPr>
          <w:rFonts w:ascii="Courier" w:hAnsi="Courier"/>
          <w:sz w:val="16"/>
          <w:lang w:val="es-ES"/>
        </w:rPr>
        <w:t>#define VI_HS488                    (VI_PROT_HS488)</w:t>
      </w:r>
    </w:p>
    <w:p w:rsidR="00053D2E" w:rsidRPr="009F39AF" w:rsidRDefault="00053D2E" w:rsidP="009D0D43">
      <w:pPr>
        <w:rPr>
          <w:rFonts w:ascii="Courier" w:hAnsi="Courier"/>
          <w:sz w:val="16"/>
          <w:lang w:val="es-ES"/>
        </w:rPr>
      </w:pPr>
      <w:r w:rsidRPr="009F39AF">
        <w:rPr>
          <w:rFonts w:ascii="Courier" w:hAnsi="Courier"/>
          <w:sz w:val="16"/>
          <w:lang w:val="es-ES"/>
        </w:rPr>
        <w:t>#define VI_ASRL488                  (VI_PROT_4882_STRS)</w:t>
      </w:r>
    </w:p>
    <w:p w:rsidR="00053D2E" w:rsidRPr="00531C43" w:rsidRDefault="00053D2E">
      <w:pPr>
        <w:rPr>
          <w:rFonts w:ascii="Courier" w:hAnsi="Courier"/>
          <w:sz w:val="16"/>
        </w:rPr>
      </w:pPr>
      <w:r w:rsidRPr="00531C43">
        <w:rPr>
          <w:rFonts w:ascii="Courier" w:hAnsi="Courier"/>
          <w:sz w:val="16"/>
        </w:rPr>
        <w:t>#define VI_ASRL_IN_BUF              (VI_IO_IN_BUF)</w:t>
      </w:r>
    </w:p>
    <w:p w:rsidR="00053D2E" w:rsidRDefault="00053D2E">
      <w:pPr>
        <w:rPr>
          <w:rFonts w:ascii="Courier" w:hAnsi="Courier"/>
          <w:sz w:val="16"/>
        </w:rPr>
      </w:pPr>
      <w:r>
        <w:rPr>
          <w:rFonts w:ascii="Courier" w:hAnsi="Courier"/>
          <w:sz w:val="16"/>
        </w:rPr>
        <w:t>#define VI_ASRL_OUT_BUF             (VI_IO_OUT_BUF)</w:t>
      </w:r>
    </w:p>
    <w:p w:rsidR="00053D2E" w:rsidRDefault="00053D2E">
      <w:pPr>
        <w:rPr>
          <w:rFonts w:ascii="Courier" w:hAnsi="Courier"/>
          <w:sz w:val="16"/>
        </w:rPr>
      </w:pPr>
      <w:r>
        <w:rPr>
          <w:rFonts w:ascii="Courier" w:hAnsi="Courier"/>
          <w:sz w:val="16"/>
        </w:rPr>
        <w:t>#define VI_ASRL_IN_BUF_DISCARD      (VI_IO_IN_BUF_DISCARD)</w:t>
      </w:r>
    </w:p>
    <w:p w:rsidR="00053D2E" w:rsidRDefault="00053D2E">
      <w:pPr>
        <w:rPr>
          <w:rFonts w:ascii="Courier" w:hAnsi="Courier"/>
          <w:sz w:val="16"/>
        </w:rPr>
      </w:pPr>
      <w:r>
        <w:rPr>
          <w:rFonts w:ascii="Courier" w:hAnsi="Courier"/>
          <w:sz w:val="16"/>
        </w:rPr>
        <w:lastRenderedPageBreak/>
        <w:t>#define VI_ASRL_OUT_BUF_DISCARD     (VI_IO_OUT_BUF_DISCARD)</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The End -----------------------------------------------------------------*/</w:t>
      </w:r>
    </w:p>
    <w:p w:rsidR="00053D2E" w:rsidRDefault="00053D2E">
      <w:pPr>
        <w:rPr>
          <w:color w:val="000000"/>
        </w:rPr>
        <w:sectPr w:rsidR="00053D2E">
          <w:headerReference w:type="even" r:id="rId58"/>
          <w:headerReference w:type="default" r:id="rId59"/>
          <w:footerReference w:type="even" r:id="rId60"/>
          <w:footerReference w:type="default" r:id="rId61"/>
          <w:pgSz w:w="12240" w:h="15840"/>
          <w:pgMar w:top="1440" w:right="1440" w:bottom="-1440" w:left="1440" w:header="720" w:footer="720" w:gutter="0"/>
          <w:cols w:space="720"/>
          <w:noEndnote/>
        </w:sectPr>
      </w:pPr>
    </w:p>
    <w:p w:rsidR="00053D2E" w:rsidRDefault="00053D2E" w:rsidP="008771B9">
      <w:pPr>
        <w:pStyle w:val="Heading2"/>
      </w:pPr>
      <w:bookmarkStart w:id="73" w:name="_Toc27553306"/>
      <w:bookmarkStart w:id="74" w:name="_Toc135113837"/>
      <w:r>
        <w:lastRenderedPageBreak/>
        <w:t>A.</w:t>
      </w:r>
      <w:r w:rsidR="001F3112">
        <w:t>3</w:t>
      </w:r>
      <w:r w:rsidR="00AF0C62">
        <w:tab/>
      </w:r>
      <w:r w:rsidR="0015655D">
        <w:t xml:space="preserve">Contents of </w:t>
      </w:r>
      <w:r>
        <w:t>visa32.bas File</w:t>
      </w:r>
      <w:bookmarkEnd w:id="73"/>
      <w:bookmarkEnd w:id="74"/>
      <w:r>
        <w:t xml:space="preserve">  </w:t>
      </w:r>
    </w:p>
    <w:p w:rsidR="00053D2E" w:rsidRDefault="00053D2E">
      <w:pPr>
        <w:rPr>
          <w:color w:val="000000"/>
        </w:rPr>
      </w:pPr>
    </w:p>
    <w:p w:rsidR="00053D2E" w:rsidRDefault="00053D2E" w:rsidP="002878CE">
      <w:pPr>
        <w:rPr>
          <w:color w:val="000000"/>
        </w:rPr>
      </w:pPr>
      <w:r>
        <w:rPr>
          <w:color w:val="000000"/>
        </w:rPr>
        <w:t>This file reflects the required implementation of the specifications given in this document.</w:t>
      </w:r>
      <w:r w:rsidR="002878CE">
        <w:rPr>
          <w:color w:val="000000"/>
        </w:rPr>
        <w:t xml:space="preserve"> </w:t>
      </w:r>
      <w:r w:rsidR="002878CE" w:rsidRPr="002878CE">
        <w:rPr>
          <w:color w:val="000000"/>
        </w:rPr>
        <w:t>It is provided as a reference and may not have the same date or version as the actual file installed on the system.</w:t>
      </w:r>
    </w:p>
    <w:p w:rsidR="00053D2E" w:rsidRDefault="00053D2E">
      <w:pPr>
        <w:rPr>
          <w:color w:val="000000"/>
        </w:rPr>
      </w:pP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Distributed by VXIplug&amp;play Systems Alliance</w:t>
      </w:r>
    </w:p>
    <w:p w:rsidR="00053D2E" w:rsidRDefault="00053D2E">
      <w:pPr>
        <w:rPr>
          <w:rFonts w:ascii="Courier" w:hAnsi="Courier"/>
          <w:sz w:val="16"/>
        </w:rPr>
      </w:pPr>
      <w:r>
        <w:rPr>
          <w:rFonts w:ascii="Courier" w:hAnsi="Courier"/>
          <w:sz w:val="16"/>
        </w:rPr>
        <w:t>'  Do not modify the contents of this file.</w:t>
      </w:r>
    </w:p>
    <w:p w:rsidR="00053D2E" w:rsidRPr="00531C43" w:rsidRDefault="00053D2E">
      <w:pPr>
        <w:rPr>
          <w:rFonts w:ascii="Courier" w:hAnsi="Courier"/>
          <w:sz w:val="16"/>
          <w:lang w:val="fr-FR"/>
        </w:rPr>
      </w:pPr>
      <w:r w:rsidRPr="00531C43">
        <w:rPr>
          <w:rFonts w:ascii="Courier" w:hAnsi="Courier"/>
          <w:sz w:val="16"/>
          <w:lang w:val="fr-FR"/>
        </w:rPr>
        <w:t>' -------------------------------------------------------------------------</w:t>
      </w:r>
    </w:p>
    <w:p w:rsidR="00053D2E" w:rsidRPr="00531C43" w:rsidRDefault="00053D2E">
      <w:pPr>
        <w:rPr>
          <w:rFonts w:ascii="Courier" w:hAnsi="Courier"/>
          <w:sz w:val="16"/>
          <w:lang w:val="fr-FR"/>
        </w:rPr>
      </w:pPr>
      <w:r w:rsidRPr="00531C43">
        <w:rPr>
          <w:rFonts w:ascii="Courier" w:hAnsi="Courier"/>
          <w:sz w:val="16"/>
          <w:lang w:val="fr-FR"/>
        </w:rPr>
        <w:t>'  Title   : VISA32.BAS</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 xml:space="preserve">Date </w:t>
      </w:r>
      <w:r w:rsidR="00165D68">
        <w:rPr>
          <w:rFonts w:ascii="Courier" w:hAnsi="Courier" w:cs="Courier"/>
          <w:sz w:val="16"/>
          <w:szCs w:val="16"/>
          <w:lang w:eastAsia="en-US"/>
        </w:rPr>
        <w:t xml:space="preserve">   </w:t>
      </w:r>
      <w:r>
        <w:rPr>
          <w:rFonts w:ascii="Courier" w:hAnsi="Courier" w:cs="Courier"/>
          <w:sz w:val="16"/>
          <w:szCs w:val="16"/>
          <w:lang w:eastAsia="en-US"/>
        </w:rPr>
        <w:t>: 06-08-2010</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 : Include file for the VISA Library 5.0 spec</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rsidR="00167DFC" w:rsidRDefault="00167DFC">
      <w:pPr>
        <w:rPr>
          <w:rFonts w:ascii="Courier" w:hAnsi="Courier" w:cs="Courier"/>
          <w:sz w:val="16"/>
          <w:szCs w:val="16"/>
          <w:lang w:eastAsia="en-US"/>
        </w:rPr>
      </w:pPr>
    </w:p>
    <w:p w:rsidR="00053D2E" w:rsidRDefault="00167DFC">
      <w:pPr>
        <w:rPr>
          <w:rFonts w:ascii="Courier" w:hAnsi="Courier"/>
          <w:sz w:val="16"/>
        </w:rPr>
      </w:pPr>
      <w:r>
        <w:rPr>
          <w:rFonts w:ascii="Courier" w:hAnsi="Courier" w:cs="Courier"/>
          <w:sz w:val="16"/>
          <w:szCs w:val="16"/>
          <w:lang w:eastAsia="en-US"/>
        </w:rPr>
        <w:t>Global Const VI_SPEC_VERSION = &amp;H00500000&amp;</w:t>
      </w:r>
    </w:p>
    <w:p w:rsidR="00167DFC" w:rsidRDefault="00167DFC">
      <w:pPr>
        <w:ind w:left="2610" w:hanging="2610"/>
        <w:rPr>
          <w:rFonts w:ascii="Courier" w:hAnsi="Courier"/>
          <w:sz w:val="16"/>
        </w:rPr>
      </w:pPr>
    </w:p>
    <w:p w:rsidR="00053D2E" w:rsidRDefault="00053D2E">
      <w:pPr>
        <w:ind w:left="2610" w:hanging="2610"/>
        <w:rPr>
          <w:rFonts w:ascii="Courier" w:hAnsi="Courier"/>
          <w:sz w:val="16"/>
        </w:rPr>
      </w:pPr>
      <w:r>
        <w:rPr>
          <w:rFonts w:ascii="Courier" w:hAnsi="Courier"/>
          <w:sz w:val="16"/>
        </w:rPr>
        <w:t>' - Resource Template Functions and Operations ----------------------------</w:t>
      </w:r>
    </w:p>
    <w:p w:rsidR="00053D2E" w:rsidRDefault="00053D2E">
      <w:pPr>
        <w:ind w:left="2610" w:hanging="261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viOpenDefaultRM Lib "VISA32.DLL" Alias "#141" (sesn As Long) As Long</w:t>
      </w:r>
    </w:p>
    <w:p w:rsidR="00053D2E" w:rsidRDefault="00053D2E">
      <w:pPr>
        <w:ind w:left="1890" w:hanging="1890"/>
        <w:rPr>
          <w:rFonts w:ascii="Courier" w:hAnsi="Courier"/>
          <w:sz w:val="16"/>
        </w:rPr>
      </w:pPr>
      <w:r>
        <w:rPr>
          <w:rFonts w:ascii="Courier" w:hAnsi="Courier"/>
          <w:sz w:val="16"/>
        </w:rPr>
        <w:t>Declare Function viGetDefaultRM Lib "VISA32.DLL" Alias "#128" (sesn As Long) As Long</w:t>
      </w:r>
    </w:p>
    <w:p w:rsidR="00053D2E" w:rsidRDefault="00053D2E">
      <w:pPr>
        <w:ind w:left="1890" w:hanging="1890"/>
        <w:rPr>
          <w:rFonts w:ascii="Courier" w:hAnsi="Courier"/>
          <w:sz w:val="16"/>
        </w:rPr>
      </w:pPr>
      <w:r>
        <w:rPr>
          <w:rFonts w:ascii="Courier" w:hAnsi="Courier"/>
          <w:sz w:val="16"/>
        </w:rPr>
        <w:t>Declare Function viFindRsrc Lib "VISA32.DLL" Alias "#129" (ByVal sesn As Long, ByVal expr As String, vi As Long, retCount As Long, ByVal desc As String) As Long</w:t>
      </w:r>
    </w:p>
    <w:p w:rsidR="00053D2E" w:rsidRDefault="00053D2E">
      <w:pPr>
        <w:ind w:left="1890" w:hanging="1890"/>
        <w:rPr>
          <w:rFonts w:ascii="Courier" w:hAnsi="Courier"/>
          <w:sz w:val="16"/>
        </w:rPr>
      </w:pPr>
      <w:r>
        <w:rPr>
          <w:rFonts w:ascii="Courier" w:hAnsi="Courier"/>
          <w:sz w:val="16"/>
        </w:rPr>
        <w:t>Declare Function viFindNext Lib "VISA32.DLL" Alias "#130" (ByVal vi As Long, ByVal desc As String) As Long</w:t>
      </w:r>
    </w:p>
    <w:p w:rsidR="00053D2E" w:rsidRDefault="00053D2E">
      <w:pPr>
        <w:pStyle w:val="BodyTextIndent"/>
        <w:pBdr>
          <w:left w:val="none" w:sz="0" w:space="0" w:color="auto"/>
          <w:right w:val="none" w:sz="0" w:space="0" w:color="auto"/>
        </w:pBdr>
        <w:rPr>
          <w:sz w:val="16"/>
        </w:rPr>
      </w:pPr>
      <w:r>
        <w:rPr>
          <w:sz w:val="16"/>
        </w:rPr>
        <w:t>Declare Function viParseRsrc Lib "VISA32.DLL" Alias "#146" (ByVal sesn As Long, ByVal desc As String, intfType As Integer, intfNum As Integer) As Long</w:t>
      </w:r>
    </w:p>
    <w:p w:rsidR="00556153" w:rsidRPr="00556153" w:rsidRDefault="00556153">
      <w:pPr>
        <w:pStyle w:val="BodyTextIndent"/>
        <w:pBdr>
          <w:left w:val="none" w:sz="0" w:space="0" w:color="auto"/>
          <w:right w:val="none" w:sz="0" w:space="0" w:color="auto"/>
        </w:pBdr>
        <w:rPr>
          <w:sz w:val="16"/>
        </w:rPr>
      </w:pPr>
      <w:r w:rsidRPr="00556153">
        <w:rPr>
          <w:sz w:val="16"/>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ind w:left="1890" w:hanging="1890"/>
        <w:rPr>
          <w:rFonts w:ascii="Courier" w:hAnsi="Courier"/>
          <w:sz w:val="16"/>
        </w:rPr>
      </w:pPr>
      <w:r>
        <w:rPr>
          <w:rFonts w:ascii="Courier" w:hAnsi="Courier"/>
          <w:sz w:val="16"/>
        </w:rPr>
        <w:t>Declare Function viOpen Lib "VISA32.DLL" Alias "#131" (ByVal sesn As Long, ByVal viDesc As String, ByVal mode As Long, ByVal timeout As Long, vi As Long) As Long</w:t>
      </w:r>
    </w:p>
    <w:p w:rsidR="00053D2E" w:rsidRDefault="00053D2E">
      <w:pPr>
        <w:ind w:left="1890" w:hanging="1890"/>
        <w:rPr>
          <w:rFonts w:ascii="Courier" w:hAnsi="Courier"/>
          <w:sz w:val="16"/>
        </w:rPr>
      </w:pPr>
      <w:r>
        <w:rPr>
          <w:rFonts w:ascii="Courier" w:hAnsi="Courier"/>
          <w:sz w:val="16"/>
        </w:rPr>
        <w:t>Declare Function viClose Lib "VISA32.DLL" Alias "#132" (ByVal vi As Long) As Long</w:t>
      </w:r>
    </w:p>
    <w:p w:rsidR="00053D2E" w:rsidRDefault="00053D2E">
      <w:pPr>
        <w:ind w:left="1890" w:hanging="1890"/>
        <w:rPr>
          <w:rFonts w:ascii="Courier" w:hAnsi="Courier"/>
          <w:sz w:val="16"/>
        </w:rPr>
      </w:pPr>
      <w:r>
        <w:rPr>
          <w:rFonts w:ascii="Courier" w:hAnsi="Courier"/>
          <w:sz w:val="16"/>
        </w:rPr>
        <w:t>Declare Function viGetAttribute Lib "VISA32.DLL" Alias "#133" (ByVal vi As Long, ByVal attrName As Long, attrValue As Any) As Long</w:t>
      </w:r>
    </w:p>
    <w:p w:rsidR="00053D2E" w:rsidRDefault="00053D2E">
      <w:pPr>
        <w:ind w:left="1890" w:hanging="1890"/>
        <w:rPr>
          <w:rFonts w:ascii="Courier" w:hAnsi="Courier"/>
          <w:sz w:val="16"/>
        </w:rPr>
      </w:pPr>
      <w:r>
        <w:rPr>
          <w:rFonts w:ascii="Courier" w:hAnsi="Courier"/>
          <w:sz w:val="16"/>
        </w:rPr>
        <w:t>Declare Function viSetAttribute Lib "VISA32.DLL" Alias "#134" (ByVal vi As Long, ByVal attrName As Long, ByVal attrValue As Long) As Long</w:t>
      </w:r>
    </w:p>
    <w:p w:rsidR="00053D2E" w:rsidRDefault="00053D2E">
      <w:pPr>
        <w:ind w:left="1890" w:hanging="1890"/>
        <w:rPr>
          <w:rFonts w:ascii="Courier" w:hAnsi="Courier"/>
          <w:sz w:val="16"/>
        </w:rPr>
      </w:pPr>
      <w:r>
        <w:rPr>
          <w:rFonts w:ascii="Courier" w:hAnsi="Courier"/>
          <w:sz w:val="16"/>
        </w:rPr>
        <w:t>Declare Function viStatusDesc Lib "VISA32.DLL" Alias "#142" (ByVal vi As Long, ByVal status As Long, ByVal desc As String) As Long</w:t>
      </w:r>
    </w:p>
    <w:p w:rsidR="00053D2E" w:rsidRDefault="00053D2E">
      <w:pPr>
        <w:ind w:left="1890" w:hanging="1890"/>
        <w:rPr>
          <w:rFonts w:ascii="Courier" w:hAnsi="Courier"/>
          <w:sz w:val="16"/>
        </w:rPr>
      </w:pPr>
      <w:r>
        <w:rPr>
          <w:rFonts w:ascii="Courier" w:hAnsi="Courier"/>
          <w:sz w:val="16"/>
        </w:rPr>
        <w:t>Declare Function viLock Lib "VISA32.DLL" Alias "#144" (ByVal vi As Long, ByVal lockType As Long, ByVal timeout As Long, ByVal requestedKey As String, ByVal accessKey As String) As Long</w:t>
      </w:r>
    </w:p>
    <w:p w:rsidR="00053D2E" w:rsidRDefault="00053D2E">
      <w:pPr>
        <w:ind w:left="1890" w:hanging="1890"/>
        <w:rPr>
          <w:rFonts w:ascii="Courier" w:hAnsi="Courier"/>
          <w:sz w:val="16"/>
        </w:rPr>
      </w:pPr>
      <w:r>
        <w:rPr>
          <w:rFonts w:ascii="Courier" w:hAnsi="Courier"/>
          <w:sz w:val="16"/>
        </w:rPr>
        <w:t>Declare Function viUnlock Lib "VISA32.DLL" Alias "#145" (ByVal vi As Long) As Long</w:t>
      </w:r>
    </w:p>
    <w:p w:rsidR="00053D2E" w:rsidRDefault="00053D2E">
      <w:pPr>
        <w:ind w:left="1890" w:hanging="1890"/>
        <w:rPr>
          <w:rFonts w:ascii="Courier" w:hAnsi="Courier"/>
          <w:sz w:val="16"/>
        </w:rPr>
      </w:pPr>
      <w:r>
        <w:rPr>
          <w:rFonts w:ascii="Courier" w:hAnsi="Courier"/>
          <w:sz w:val="16"/>
        </w:rPr>
        <w:t>Declare Function viEnableEvent Lib "VISA32.DLL" Alias "#135" (ByVal vi As Long, ByVal eventType As Long, ByVal mechanism As Integer, ByVal context As Long) As Long</w:t>
      </w:r>
    </w:p>
    <w:p w:rsidR="00053D2E" w:rsidRDefault="00053D2E">
      <w:pPr>
        <w:ind w:left="1890" w:hanging="1890"/>
        <w:rPr>
          <w:rFonts w:ascii="Courier" w:hAnsi="Courier"/>
          <w:sz w:val="16"/>
        </w:rPr>
      </w:pPr>
      <w:r>
        <w:rPr>
          <w:rFonts w:ascii="Courier" w:hAnsi="Courier"/>
          <w:sz w:val="16"/>
        </w:rPr>
        <w:t>Declare Function viDisableEvent Lib "VISA32.DLL" Alias "#136"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viDiscardEvents Lib "VISA32.DLL" Alias "#137"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viWaitOnEvent Lib "VISA32.DLL" Alias "#138" (ByVal vi As Long, ByVal inEventType As Long, ByVal timeout As Long, outEventType As Long, outEventContext As Long)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Basic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viRead Lib "VISA32.DLL" Alias "#256" (ByVal vi As Long, ByVal Buffer As String, ByVal count As Long, retCount As Long) As Long</w:t>
      </w:r>
    </w:p>
    <w:p w:rsidR="00053D2E" w:rsidRDefault="00053D2E">
      <w:pPr>
        <w:pStyle w:val="BodyTextIndent3"/>
      </w:pPr>
      <w:r>
        <w:t>Declare Function viReadToFile Lib "VISA32.DLL" Alias "#219"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viWrite Lib "VISA32.DLL" Alias "#257" (ByVal vi As Long, ByVal Buffer As String, ByVal count As Long, retCount As Long) As Long</w:t>
      </w:r>
    </w:p>
    <w:p w:rsidR="00053D2E" w:rsidRDefault="00053D2E">
      <w:pPr>
        <w:ind w:left="1890" w:hanging="1890"/>
        <w:rPr>
          <w:rFonts w:ascii="Courier" w:hAnsi="Courier"/>
          <w:sz w:val="16"/>
        </w:rPr>
      </w:pPr>
      <w:r>
        <w:rPr>
          <w:rFonts w:ascii="Courier" w:hAnsi="Courier"/>
          <w:color w:val="000000"/>
          <w:sz w:val="16"/>
        </w:rPr>
        <w:t>Declare Function viWriteFromFile Lib "VISA32.DLL" Alias "#218"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viAssertTrigger Lib "VISA32.DLL" Alias "#258"(ByVal vi As Long, ByVal protocol As Integer) As Long</w:t>
      </w:r>
    </w:p>
    <w:p w:rsidR="00053D2E" w:rsidRDefault="00053D2E">
      <w:pPr>
        <w:ind w:left="1890" w:hanging="1890"/>
        <w:rPr>
          <w:rFonts w:ascii="Courier" w:hAnsi="Courier"/>
          <w:sz w:val="16"/>
        </w:rPr>
      </w:pPr>
      <w:r>
        <w:rPr>
          <w:rFonts w:ascii="Courier" w:hAnsi="Courier"/>
          <w:sz w:val="16"/>
        </w:rPr>
        <w:t>Declare Function viReadSTB Lib "VISA32.DLL" Alias "#259" (ByVal vi As Long, status As Integer) As Long</w:t>
      </w:r>
    </w:p>
    <w:p w:rsidR="00053D2E" w:rsidRDefault="00053D2E">
      <w:pPr>
        <w:ind w:left="1890" w:hanging="1890"/>
        <w:rPr>
          <w:rFonts w:ascii="Courier" w:hAnsi="Courier"/>
          <w:sz w:val="16"/>
        </w:rPr>
      </w:pPr>
      <w:r>
        <w:rPr>
          <w:rFonts w:ascii="Courier" w:hAnsi="Courier"/>
          <w:sz w:val="16"/>
        </w:rPr>
        <w:t>Declare Function viClear Lib "VISA32.DLL" Alias "#260" (ByVal vi As Long) As Long</w:t>
      </w:r>
    </w:p>
    <w:p w:rsidR="009B52E3" w:rsidRPr="00BE48DE" w:rsidRDefault="009B52E3" w:rsidP="009B52E3">
      <w:pPr>
        <w:rPr>
          <w:color w:val="000000"/>
          <w:sz w:val="16"/>
          <w:szCs w:val="16"/>
        </w:rPr>
      </w:pPr>
    </w:p>
    <w:p w:rsidR="00053D2E" w:rsidRDefault="00053D2E">
      <w:pPr>
        <w:ind w:left="1890" w:hanging="1890"/>
        <w:rPr>
          <w:rFonts w:ascii="Courier" w:hAnsi="Courier"/>
          <w:sz w:val="16"/>
        </w:rPr>
      </w:pPr>
      <w:r>
        <w:rPr>
          <w:rFonts w:ascii="Courier" w:hAnsi="Courier"/>
          <w:sz w:val="16"/>
        </w:rPr>
        <w:t>' - Formatted and Buffered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viSetBuf Lib "VISA32.DLL" Alias "#267" (ByVal vi As Long, ByVal mask As Integer, ByVal bufSize As Long) As Long</w:t>
      </w:r>
    </w:p>
    <w:p w:rsidR="00053D2E" w:rsidRDefault="00053D2E">
      <w:pPr>
        <w:ind w:left="1890" w:hanging="1890"/>
        <w:rPr>
          <w:rFonts w:ascii="Courier" w:hAnsi="Courier"/>
          <w:sz w:val="16"/>
        </w:rPr>
      </w:pPr>
      <w:r>
        <w:rPr>
          <w:rFonts w:ascii="Courier" w:hAnsi="Courier"/>
          <w:sz w:val="16"/>
        </w:rPr>
        <w:t>Declare Function viFlush Lib "VISA32.DLL" Alias "#268" (ByVal vi As Long, ByVal mask As Integer) As Long</w:t>
      </w:r>
    </w:p>
    <w:p w:rsidR="00053D2E" w:rsidRDefault="00053D2E">
      <w:pPr>
        <w:pStyle w:val="BodyText2"/>
      </w:pPr>
      <w:r>
        <w:t>Declare Function viBufWrite Lib "VISA32.DLL" Alias "#202" (ByVal vi As Long, ByVal Buffer As String, ByVal count As Long, retCount As Long) As Long</w:t>
      </w:r>
    </w:p>
    <w:p w:rsidR="00053D2E" w:rsidRDefault="00053D2E">
      <w:pPr>
        <w:pStyle w:val="BodyText2"/>
      </w:pPr>
      <w:r>
        <w:t>Declare Function viBufRead Lib "VISA32.DLL" Alias "#203" (ByVal vi As Long, ByVal Buffer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viVPrintf Lib "VISA32.DLL" Alias "#270" (ByVal vi As Long, ByVal writeFmt As String, params As Any) As Long</w:t>
      </w:r>
    </w:p>
    <w:p w:rsidR="00053D2E" w:rsidRDefault="00053D2E">
      <w:pPr>
        <w:pStyle w:val="BodyText2"/>
      </w:pPr>
      <w:r>
        <w:t>Declare Function viVSPrintf Lib "VISA32.DLL" Alias "#205" (ByVal vi As Long, ByVal Buffer As String, ByVal writeFmt As String, params As Any) As Long</w:t>
      </w:r>
    </w:p>
    <w:p w:rsidR="00053D2E" w:rsidRDefault="00053D2E">
      <w:pPr>
        <w:ind w:left="1890" w:hanging="1890"/>
        <w:rPr>
          <w:rFonts w:ascii="Courier" w:hAnsi="Courier"/>
          <w:sz w:val="16"/>
        </w:rPr>
      </w:pPr>
      <w:r>
        <w:rPr>
          <w:rFonts w:ascii="Courier" w:hAnsi="Courier"/>
          <w:sz w:val="16"/>
        </w:rPr>
        <w:t>Declare Function viVScanf Lib "VISA32.DLL" Alias "#272" (ByVal vi As Long, ByVal readFmt As String, params As Any) As Long</w:t>
      </w:r>
    </w:p>
    <w:p w:rsidR="00053D2E" w:rsidRDefault="00053D2E">
      <w:pPr>
        <w:pStyle w:val="BodyText2"/>
      </w:pPr>
      <w:r>
        <w:t>Declare Function viVSScanf Lib "VISA32.DLL" Alias "#207" (ByVal vi As Long, ByVal Buffer As String, ByVal readFmt As String, params As Any) As Long</w:t>
      </w:r>
    </w:p>
    <w:p w:rsidR="00053D2E" w:rsidRDefault="00053D2E">
      <w:pPr>
        <w:ind w:left="1890" w:hanging="1890"/>
        <w:rPr>
          <w:rFonts w:ascii="Courier" w:hAnsi="Courier"/>
          <w:sz w:val="16"/>
        </w:rPr>
      </w:pPr>
      <w:r>
        <w:rPr>
          <w:rFonts w:ascii="Courier" w:hAnsi="Courier"/>
          <w:sz w:val="16"/>
        </w:rPr>
        <w:t>Declare Function viVQueryf Lib "VISA32.DLL" Alias "#280" (ByVal vi As Long, ByVal writeFmt As String, ByVal readFmt As String, params As Any)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Memory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viIn8 Lib "VISA32.DLL" Alias "#273" (ByVal vi As Long, ByVal accSpace As Integer, ByVal offset As Long, val8 As Byte) As Long</w:t>
      </w:r>
    </w:p>
    <w:p w:rsidR="00053D2E" w:rsidRDefault="00053D2E">
      <w:pPr>
        <w:ind w:left="1890" w:hanging="1890"/>
        <w:rPr>
          <w:rFonts w:ascii="Courier" w:hAnsi="Courier"/>
          <w:sz w:val="16"/>
        </w:rPr>
      </w:pPr>
      <w:r>
        <w:rPr>
          <w:rFonts w:ascii="Courier" w:hAnsi="Courier"/>
          <w:sz w:val="16"/>
        </w:rPr>
        <w:t>Declare Function viOut8 Lib "VISA32.DLL" Alias "#274" (ByVal vi As Long, ByVal accSpace As Integer, ByVal offset As Long, ByVal val8 As Byte) As Long</w:t>
      </w:r>
    </w:p>
    <w:p w:rsidR="00053D2E" w:rsidRDefault="00053D2E">
      <w:pPr>
        <w:ind w:left="1890" w:hanging="1890"/>
        <w:rPr>
          <w:rFonts w:ascii="Courier" w:hAnsi="Courier"/>
          <w:sz w:val="16"/>
        </w:rPr>
      </w:pPr>
      <w:r>
        <w:rPr>
          <w:rFonts w:ascii="Courier" w:hAnsi="Courier"/>
          <w:sz w:val="16"/>
        </w:rPr>
        <w:t>Declare Function viIn16 Lib "VISA32.DLL" Alias "#261" (ByVal vi As Long, ByVal accSpace As Integer, ByVal offset As Long, val16 As Integer) As Long</w:t>
      </w:r>
    </w:p>
    <w:p w:rsidR="00053D2E" w:rsidRDefault="00053D2E">
      <w:pPr>
        <w:ind w:left="1890" w:hanging="1890"/>
        <w:rPr>
          <w:rFonts w:ascii="Courier" w:hAnsi="Courier"/>
          <w:sz w:val="16"/>
        </w:rPr>
      </w:pPr>
      <w:r>
        <w:rPr>
          <w:rFonts w:ascii="Courier" w:hAnsi="Courier"/>
          <w:sz w:val="16"/>
        </w:rPr>
        <w:t>Declare Function viOut16 Lib "VISA32.DLL" Alias "#262" (ByVal vi As Long, ByVal accSpace As Integer, ByVal offset As Long, ByVal val16 As Integer) As Long</w:t>
      </w:r>
    </w:p>
    <w:p w:rsidR="00053D2E" w:rsidRDefault="00053D2E">
      <w:pPr>
        <w:ind w:left="1890" w:hanging="1890"/>
        <w:rPr>
          <w:rFonts w:ascii="Courier" w:hAnsi="Courier"/>
          <w:sz w:val="16"/>
        </w:rPr>
      </w:pPr>
      <w:r>
        <w:rPr>
          <w:rFonts w:ascii="Courier" w:hAnsi="Courier"/>
          <w:sz w:val="16"/>
        </w:rPr>
        <w:t>Declare Function viIn32 Lib "VISA32.DLL" Alias "#281" (ByVal vi As Long, ByVal accSpace As Integer, ByVal offset As Long, val32 As Long) As Long</w:t>
      </w:r>
    </w:p>
    <w:p w:rsidR="00053D2E" w:rsidRDefault="00053D2E">
      <w:pPr>
        <w:ind w:left="1890" w:hanging="1890"/>
        <w:rPr>
          <w:rFonts w:ascii="Courier" w:hAnsi="Courier"/>
          <w:sz w:val="16"/>
        </w:rPr>
      </w:pPr>
      <w:r>
        <w:rPr>
          <w:rFonts w:ascii="Courier" w:hAnsi="Courier"/>
          <w:sz w:val="16"/>
        </w:rPr>
        <w:t>Declare Function viOut32 Lib "VISA32.DLL" Alias "#282" (ByVal vi As Long, ByVal accSpace As Integer, ByVal offset As Long, ByVal val32 As Long) As Long</w:t>
      </w:r>
    </w:p>
    <w:p w:rsidR="00053D2E" w:rsidRDefault="00053D2E">
      <w:pPr>
        <w:ind w:left="1890" w:hanging="1890"/>
        <w:rPr>
          <w:rFonts w:ascii="Courier" w:hAnsi="Courier"/>
          <w:sz w:val="16"/>
        </w:rPr>
      </w:pPr>
      <w:r>
        <w:rPr>
          <w:rFonts w:ascii="Courier" w:hAnsi="Courier"/>
          <w:sz w:val="16"/>
        </w:rPr>
        <w:t>Declare Function viMoveIn8 Lib "VISA32.DLL" Alias "#283"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viMoveOut8 Lib "VISA32.DLL" Alias "#284"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viMoveIn16 Lib "VISA32.DLL" Alias "#285"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viMoveOut16 Lib "VISA32.DLL" Alias "#286"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viMoveIn32 Lib "VISA32.DLL" Alias "#287"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sz w:val="16"/>
        </w:rPr>
        <w:t>Declare Function viMoveOut32 Lib "VISA32.DLL" Alias "#288"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color w:val="000000"/>
          <w:sz w:val="16"/>
        </w:rPr>
        <w:t xml:space="preserve">Declare Function viMove Lib "VISA32.DLL" Alias "#200" (ByVal vi As Long, ByVal srcSpace As Integer, ByVal srcOffset As Long, ByVal srcWidth As Integer, </w:t>
      </w:r>
      <w:r>
        <w:rPr>
          <w:rFonts w:ascii="Courier" w:hAnsi="Courier"/>
          <w:sz w:val="16"/>
        </w:rPr>
        <w:t xml:space="preserve">ByVal </w:t>
      </w:r>
      <w:r>
        <w:rPr>
          <w:rFonts w:ascii="Courier" w:hAnsi="Courier"/>
          <w:color w:val="000000"/>
          <w:sz w:val="16"/>
        </w:rPr>
        <w:t xml:space="preserve">destSpace As Integer, ByVal destOffset As Long, ByVal destWidth As Integer, </w:t>
      </w:r>
      <w:r>
        <w:rPr>
          <w:rFonts w:ascii="Courier" w:hAnsi="Courier"/>
          <w:sz w:val="16"/>
        </w:rPr>
        <w:t xml:space="preserve">ByVal </w:t>
      </w:r>
      <w:r>
        <w:rPr>
          <w:rFonts w:ascii="Courier" w:hAnsi="Courier"/>
          <w:color w:val="000000"/>
          <w:sz w:val="16"/>
        </w:rPr>
        <w:t>srcLength As Long) As Long</w:t>
      </w:r>
    </w:p>
    <w:p w:rsidR="00053D2E" w:rsidRDefault="00053D2E">
      <w:pPr>
        <w:ind w:left="1890" w:hanging="1890"/>
        <w:rPr>
          <w:rFonts w:ascii="Courier" w:hAnsi="Courier"/>
          <w:sz w:val="16"/>
        </w:rPr>
      </w:pPr>
      <w:r>
        <w:rPr>
          <w:rFonts w:ascii="Courier" w:hAnsi="Courier"/>
          <w:sz w:val="16"/>
        </w:rPr>
        <w:t>Declare Function viMapAddress Lib "VISA32.DLL" Alias "#263" (ByVal vi As Long, ByVal mapSpace As Integer, ByVal mapOffset As Long, ByVal mapSize As Long, ByVal accMode As Integer, ByVal suggested As Long, address As Long) As Long</w:t>
      </w:r>
    </w:p>
    <w:p w:rsidR="00053D2E" w:rsidRDefault="00053D2E">
      <w:pPr>
        <w:ind w:left="1890" w:hanging="1890"/>
        <w:rPr>
          <w:rFonts w:ascii="Courier" w:hAnsi="Courier"/>
          <w:sz w:val="16"/>
        </w:rPr>
      </w:pPr>
      <w:r>
        <w:rPr>
          <w:rFonts w:ascii="Courier" w:hAnsi="Courier"/>
          <w:sz w:val="16"/>
        </w:rPr>
        <w:t>Declare Function viUnmapAddress Lib "VISA32.DLL" Alias "#264" (ByVal vi As Long) As Long</w:t>
      </w:r>
    </w:p>
    <w:p w:rsidR="00053D2E" w:rsidRDefault="00053D2E">
      <w:pPr>
        <w:ind w:left="1890" w:hanging="1890"/>
        <w:rPr>
          <w:rFonts w:ascii="Courier" w:hAnsi="Courier"/>
          <w:sz w:val="16"/>
        </w:rPr>
      </w:pPr>
      <w:r>
        <w:rPr>
          <w:rFonts w:ascii="Courier" w:hAnsi="Courier"/>
          <w:sz w:val="16"/>
        </w:rPr>
        <w:t>Declare Sub viPeek8 Lib "VISA32.DLL" Alias "#275" (ByVal vi As Long, ByVal address As Long, val8 As Byte)</w:t>
      </w:r>
    </w:p>
    <w:p w:rsidR="00053D2E" w:rsidRDefault="00053D2E">
      <w:pPr>
        <w:ind w:left="1890" w:hanging="1890"/>
        <w:rPr>
          <w:rFonts w:ascii="Courier" w:hAnsi="Courier"/>
          <w:sz w:val="16"/>
        </w:rPr>
      </w:pPr>
      <w:r>
        <w:rPr>
          <w:rFonts w:ascii="Courier" w:hAnsi="Courier"/>
          <w:sz w:val="16"/>
        </w:rPr>
        <w:t>Declare Sub viPoke8 Lib "VISA32.DLL" Alias "#276" (ByVal vi As Long, ByVal address As Long, ByVal val8 As Byte)</w:t>
      </w:r>
    </w:p>
    <w:p w:rsidR="00053D2E" w:rsidRDefault="00053D2E">
      <w:pPr>
        <w:ind w:left="1890" w:hanging="1890"/>
        <w:rPr>
          <w:rFonts w:ascii="Courier" w:hAnsi="Courier"/>
          <w:sz w:val="16"/>
        </w:rPr>
      </w:pPr>
      <w:r>
        <w:rPr>
          <w:rFonts w:ascii="Courier" w:hAnsi="Courier"/>
          <w:sz w:val="16"/>
        </w:rPr>
        <w:t>Declare Sub viPeek16 Lib "VISA32.DLL" Alias "#265" (ByVal vi As Long, ByVal address As Long, val16 As Integer)</w:t>
      </w:r>
    </w:p>
    <w:p w:rsidR="00053D2E" w:rsidRDefault="00053D2E">
      <w:pPr>
        <w:ind w:left="1890" w:hanging="1890"/>
        <w:rPr>
          <w:rFonts w:ascii="Courier" w:hAnsi="Courier"/>
          <w:sz w:val="16"/>
        </w:rPr>
      </w:pPr>
      <w:r>
        <w:rPr>
          <w:rFonts w:ascii="Courier" w:hAnsi="Courier"/>
          <w:sz w:val="16"/>
        </w:rPr>
        <w:t>Declare Sub viPoke16 Lib "VISA32.DLL" Alias "#266" (ByVal vi As Long, ByVal address As Long, ByVal val16 As Integer)</w:t>
      </w:r>
    </w:p>
    <w:p w:rsidR="00053D2E" w:rsidRDefault="00053D2E">
      <w:pPr>
        <w:ind w:left="1890" w:hanging="1890"/>
        <w:rPr>
          <w:rFonts w:ascii="Courier" w:hAnsi="Courier"/>
          <w:sz w:val="16"/>
        </w:rPr>
      </w:pPr>
      <w:r>
        <w:rPr>
          <w:rFonts w:ascii="Courier" w:hAnsi="Courier"/>
          <w:sz w:val="16"/>
        </w:rPr>
        <w:t>Declare Sub viPeek32 Lib "VISA32.DLL" Alias "#289" (ByVal vi As Long, ByVal address As Long, val32 As Long)</w:t>
      </w:r>
    </w:p>
    <w:p w:rsidR="00053D2E" w:rsidRDefault="00053D2E">
      <w:pPr>
        <w:ind w:left="1890" w:hanging="1890"/>
        <w:rPr>
          <w:rFonts w:ascii="Courier" w:hAnsi="Courier"/>
          <w:sz w:val="16"/>
        </w:rPr>
      </w:pPr>
      <w:r>
        <w:rPr>
          <w:rFonts w:ascii="Courier" w:hAnsi="Courier"/>
          <w:sz w:val="16"/>
        </w:rPr>
        <w:t>Declare Sub viPoke32 Lib "VISA32.DLL" Alias "#290" (ByVal vi As Long, ByVal address As Long, ByVal val32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xml:space="preserve">' - Shared Memory Operations ----------------------------------------------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viMemAlloc Lib "VISA32.DLL" Alias "#291" (ByVal vi As Long, ByVal memSize As Long, offset As Long) As Long</w:t>
      </w:r>
    </w:p>
    <w:p w:rsidR="00053D2E" w:rsidRDefault="00053D2E">
      <w:pPr>
        <w:ind w:left="1890" w:hanging="1890"/>
        <w:rPr>
          <w:rFonts w:ascii="Courier" w:hAnsi="Courier"/>
          <w:sz w:val="16"/>
        </w:rPr>
      </w:pPr>
      <w:r>
        <w:rPr>
          <w:rFonts w:ascii="Courier" w:hAnsi="Courier"/>
          <w:sz w:val="16"/>
        </w:rPr>
        <w:t>Declare Function viMemFree Lib "VISA32.DLL" Alias "#292" (ByVal vi As Long, ByVal offset As Long) As Long</w:t>
      </w:r>
    </w:p>
    <w:p w:rsidR="00053D2E" w:rsidRDefault="00053D2E">
      <w:pPr>
        <w:ind w:left="1890" w:hanging="1890"/>
        <w:rPr>
          <w:rFonts w:ascii="Courier" w:hAnsi="Courier"/>
          <w:sz w:val="16"/>
        </w:rPr>
      </w:pPr>
    </w:p>
    <w:p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rsidR="00053D2E" w:rsidRDefault="00053D2E">
      <w:pPr>
        <w:ind w:left="1890" w:hanging="1890"/>
        <w:rPr>
          <w:rFonts w:ascii="Courier" w:hAnsi="Courier"/>
          <w:sz w:val="16"/>
        </w:rPr>
      </w:pPr>
    </w:p>
    <w:p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viGpibControlREN Lib "VISA32.DLL" Alias "#208"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viGpibControlATN Lib "VISA32.DLL" Alias "#210"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viGpibSendIFC Lib "VISA32.DLL" Alias "#211" (ByVal vi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viGpibCommand Lib "VISA32.DLL" Alias "#212" (ByVal vi As Long, ByVal Buffer As String, ByVal count As Long, retCount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viGpibPassControl Lib "VISA32.DLL" Alias "#213" (ByVal vi As Long, ByVal primAddr As Integer, ByVal secAddr As Integer) As Long</w:t>
      </w:r>
    </w:p>
    <w:p w:rsidR="00053D2E" w:rsidRDefault="00053D2E">
      <w:pPr>
        <w:ind w:left="1890" w:hanging="1890"/>
        <w:rPr>
          <w:rFonts w:ascii="Courier" w:hAnsi="Courier"/>
          <w:sz w:val="16"/>
        </w:rPr>
      </w:pPr>
      <w:r>
        <w:rPr>
          <w:rFonts w:ascii="Courier" w:hAnsi="Courier"/>
          <w:sz w:val="16"/>
        </w:rPr>
        <w:t>Declare Function viVxiCommandQuery Lib "VISA32.DLL" Alias "#209" (ByVal vi As Long, ByVal mode As Integer, ByVal devCmd As Long, devResponse As Long) As Long</w:t>
      </w:r>
    </w:p>
    <w:p w:rsidR="00053D2E" w:rsidRDefault="00053D2E">
      <w:pPr>
        <w:ind w:left="1890" w:hanging="1890"/>
        <w:rPr>
          <w:rFonts w:ascii="Courier" w:hAnsi="Courier"/>
          <w:color w:val="000000"/>
          <w:sz w:val="16"/>
        </w:rPr>
      </w:pPr>
      <w:r>
        <w:rPr>
          <w:rFonts w:ascii="Courier" w:hAnsi="Courier"/>
          <w:color w:val="000000"/>
          <w:sz w:val="16"/>
        </w:rPr>
        <w:t>Declare Function viAssertUtilSignal Lib "VISA32.DLL" Alias "#214" (ByVal vi As Long, ByVal line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viAssertIntrSignal Lib "VISA32.DLL" Alias "#215" (ByVal vi As Long, ByVal mode As Integer, ByVal statusID As Long) As Long</w:t>
      </w:r>
    </w:p>
    <w:p w:rsidR="00053D2E" w:rsidRDefault="00053D2E">
      <w:pPr>
        <w:ind w:left="1890" w:hanging="1890"/>
        <w:rPr>
          <w:rFonts w:ascii="Courier" w:hAnsi="Courier"/>
          <w:color w:val="000000"/>
          <w:sz w:val="16"/>
        </w:rPr>
      </w:pPr>
      <w:r>
        <w:rPr>
          <w:rFonts w:ascii="Courier" w:hAnsi="Courier"/>
          <w:color w:val="000000"/>
          <w:sz w:val="16"/>
        </w:rPr>
        <w:t>Declare Function viMapTrigger Lib "VISA32.DLL" Alias "#216" (ByVal vi As Long, ByVal trigSrc As Integer, ByVal trigDest As Integer, ByVal mode As Integer) As Long</w:t>
      </w:r>
    </w:p>
    <w:p w:rsidR="00053D2E" w:rsidRDefault="00053D2E">
      <w:pPr>
        <w:pStyle w:val="BodyTextIndent2"/>
        <w:rPr>
          <w:sz w:val="16"/>
        </w:rPr>
      </w:pPr>
      <w:r>
        <w:rPr>
          <w:sz w:val="16"/>
        </w:rPr>
        <w:t>Declare Function viUnmapTrigger Lib "VISA32.DLL" Alias "#217" (ByVal vi As Long, ByVal trigSrc As Integer, ByVal trigDest As Integer) As Long</w:t>
      </w:r>
    </w:p>
    <w:p w:rsidR="00F81D38" w:rsidRPr="00F81D38" w:rsidRDefault="00F81D38" w:rsidP="00F81D38">
      <w:pPr>
        <w:pStyle w:val="BodyTextIndent2"/>
        <w:rPr>
          <w:sz w:val="16"/>
        </w:rPr>
      </w:pPr>
      <w:r w:rsidRPr="00F81D38">
        <w:rPr>
          <w:sz w:val="16"/>
        </w:rPr>
        <w:t>Declare Function viUsbControlOut Lib "VISA32.DLL" Alias "#293" (ByVal vi As Long, ByVal bmRequestType As Integer, ByVal bRequest As Integer, ByVal wValue As Integer, ByVal wIndex As Integer, ByVal wLength As Integer, buf As Byte) As Long</w:t>
      </w:r>
    </w:p>
    <w:p w:rsidR="00F81D38" w:rsidRPr="00F81D38" w:rsidRDefault="00F81D38" w:rsidP="00F81D38">
      <w:pPr>
        <w:pStyle w:val="BodyTextIndent2"/>
        <w:rPr>
          <w:sz w:val="16"/>
        </w:rPr>
      </w:pPr>
      <w:r w:rsidRPr="00F81D38">
        <w:rPr>
          <w:sz w:val="16"/>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Attributes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VI_ATTR_RSRC_CLASS                  = &amp;HBFFF0001&amp;</w:t>
      </w:r>
    </w:p>
    <w:p w:rsidR="00053D2E" w:rsidRDefault="00053D2E">
      <w:pPr>
        <w:rPr>
          <w:rFonts w:ascii="Courier" w:hAnsi="Courier"/>
          <w:sz w:val="16"/>
        </w:rPr>
      </w:pPr>
      <w:r>
        <w:rPr>
          <w:rFonts w:ascii="Courier" w:hAnsi="Courier"/>
          <w:sz w:val="16"/>
        </w:rPr>
        <w:t>Global Const VI_ATTR_RSRC_NAME                   = &amp;HBFFF0002&amp;</w:t>
      </w:r>
    </w:p>
    <w:p w:rsidR="00053D2E" w:rsidRDefault="00053D2E">
      <w:pPr>
        <w:rPr>
          <w:rFonts w:ascii="Courier" w:hAnsi="Courier"/>
          <w:sz w:val="16"/>
        </w:rPr>
      </w:pPr>
      <w:r>
        <w:rPr>
          <w:rFonts w:ascii="Courier" w:hAnsi="Courier"/>
          <w:sz w:val="16"/>
        </w:rPr>
        <w:t>Global Const VI_ATTR_RSRC_IMPL_VERSION           = &amp;H3FFF0003&amp;</w:t>
      </w:r>
    </w:p>
    <w:p w:rsidR="00053D2E" w:rsidRDefault="00053D2E">
      <w:pPr>
        <w:rPr>
          <w:rFonts w:ascii="Courier" w:hAnsi="Courier"/>
          <w:sz w:val="16"/>
        </w:rPr>
      </w:pPr>
      <w:r>
        <w:rPr>
          <w:rFonts w:ascii="Courier" w:hAnsi="Courier"/>
          <w:sz w:val="16"/>
        </w:rPr>
        <w:t>Global Const VI_ATTR_RSRC_LOCK_STATE             = &amp;H3FFF0004&amp;</w:t>
      </w:r>
    </w:p>
    <w:p w:rsidR="00053D2E" w:rsidRDefault="00053D2E">
      <w:pPr>
        <w:rPr>
          <w:rFonts w:ascii="Courier" w:hAnsi="Courier"/>
          <w:sz w:val="16"/>
        </w:rPr>
      </w:pPr>
      <w:r>
        <w:rPr>
          <w:rFonts w:ascii="Courier" w:hAnsi="Courier"/>
          <w:sz w:val="16"/>
        </w:rPr>
        <w:t>Global Const VI_ATTR_MAX_QUEUE_LENGTH            = &amp;H3FFF0005&amp;</w:t>
      </w:r>
    </w:p>
    <w:p w:rsidR="00053D2E" w:rsidRDefault="00053D2E">
      <w:pPr>
        <w:rPr>
          <w:rFonts w:ascii="Courier" w:hAnsi="Courier"/>
          <w:sz w:val="16"/>
        </w:rPr>
      </w:pPr>
      <w:r>
        <w:rPr>
          <w:rFonts w:ascii="Courier" w:hAnsi="Courier"/>
          <w:sz w:val="16"/>
        </w:rPr>
        <w:t>Global Const VI_ATTR_USER_DATA                   = &amp;H3FFF0007&amp;</w:t>
      </w:r>
    </w:p>
    <w:p w:rsidR="00F237E8" w:rsidRDefault="00F237E8" w:rsidP="00F237E8">
      <w:pPr>
        <w:rPr>
          <w:rFonts w:ascii="Courier" w:hAnsi="Courier"/>
          <w:sz w:val="16"/>
        </w:rPr>
      </w:pPr>
      <w:r>
        <w:rPr>
          <w:rFonts w:ascii="Courier" w:hAnsi="Courier"/>
          <w:sz w:val="16"/>
        </w:rPr>
        <w:t>Global Const VI_ATTR_USER_DATA_32                = &amp;H3FFF0007&amp;</w:t>
      </w:r>
    </w:p>
    <w:p w:rsidR="00053D2E" w:rsidRDefault="00053D2E">
      <w:pPr>
        <w:rPr>
          <w:rFonts w:ascii="Courier" w:hAnsi="Courier"/>
          <w:sz w:val="16"/>
        </w:rPr>
      </w:pPr>
      <w:r>
        <w:rPr>
          <w:rFonts w:ascii="Courier" w:hAnsi="Courier"/>
          <w:sz w:val="16"/>
        </w:rPr>
        <w:t>Global Const VI_ATTR_FDC_CHNL                    = &amp;H3FFF000D&amp;</w:t>
      </w:r>
    </w:p>
    <w:p w:rsidR="00053D2E" w:rsidRDefault="00053D2E">
      <w:pPr>
        <w:rPr>
          <w:rFonts w:ascii="Courier" w:hAnsi="Courier"/>
          <w:sz w:val="16"/>
        </w:rPr>
      </w:pPr>
      <w:r>
        <w:rPr>
          <w:rFonts w:ascii="Courier" w:hAnsi="Courier"/>
          <w:sz w:val="16"/>
        </w:rPr>
        <w:t>Global Const VI_ATTR_FDC_MODE                    = &amp;H3FFF000F&amp;</w:t>
      </w:r>
    </w:p>
    <w:p w:rsidR="00053D2E" w:rsidRDefault="00053D2E">
      <w:pPr>
        <w:rPr>
          <w:rFonts w:ascii="Courier" w:hAnsi="Courier"/>
          <w:sz w:val="16"/>
        </w:rPr>
      </w:pPr>
      <w:r>
        <w:rPr>
          <w:rFonts w:ascii="Courier" w:hAnsi="Courier"/>
          <w:sz w:val="16"/>
        </w:rPr>
        <w:t>Global Const VI_ATTR_FDC_GEN_SIGNAL_EN           = &amp;H3FFF0011&amp;</w:t>
      </w:r>
    </w:p>
    <w:p w:rsidR="00053D2E" w:rsidRDefault="00053D2E">
      <w:pPr>
        <w:rPr>
          <w:rFonts w:ascii="Courier" w:hAnsi="Courier"/>
          <w:sz w:val="16"/>
        </w:rPr>
      </w:pPr>
      <w:r>
        <w:rPr>
          <w:rFonts w:ascii="Courier" w:hAnsi="Courier"/>
          <w:sz w:val="16"/>
        </w:rPr>
        <w:t>Global Const VI_ATTR_FDC_USE_PAIR                = &amp;H3FFF0013&amp;</w:t>
      </w:r>
    </w:p>
    <w:p w:rsidR="00053D2E" w:rsidRDefault="00053D2E">
      <w:pPr>
        <w:rPr>
          <w:rFonts w:ascii="Courier" w:hAnsi="Courier"/>
          <w:sz w:val="16"/>
        </w:rPr>
      </w:pPr>
      <w:r>
        <w:rPr>
          <w:rFonts w:ascii="Courier" w:hAnsi="Courier"/>
          <w:sz w:val="16"/>
        </w:rPr>
        <w:t>Global Const VI_ATTR_SEND_END_EN                 = &amp;H3FFF0016&amp;</w:t>
      </w:r>
    </w:p>
    <w:p w:rsidR="00053D2E" w:rsidRDefault="00053D2E">
      <w:pPr>
        <w:rPr>
          <w:rFonts w:ascii="Courier" w:hAnsi="Courier"/>
          <w:sz w:val="16"/>
        </w:rPr>
      </w:pPr>
      <w:r>
        <w:rPr>
          <w:rFonts w:ascii="Courier" w:hAnsi="Courier"/>
          <w:sz w:val="16"/>
        </w:rPr>
        <w:t>Global Const VI_ATTR_TERMCHAR                    = &amp;H3FFF0018&amp;</w:t>
      </w:r>
    </w:p>
    <w:p w:rsidR="00053D2E" w:rsidRDefault="00053D2E">
      <w:pPr>
        <w:rPr>
          <w:rFonts w:ascii="Courier" w:hAnsi="Courier"/>
          <w:sz w:val="16"/>
        </w:rPr>
      </w:pPr>
      <w:r>
        <w:rPr>
          <w:rFonts w:ascii="Courier" w:hAnsi="Courier"/>
          <w:sz w:val="16"/>
        </w:rPr>
        <w:t>Global Const VI_ATTR_TMO_VALUE                   = &amp;H3FFF001A&amp;</w:t>
      </w:r>
    </w:p>
    <w:p w:rsidR="00053D2E" w:rsidRDefault="00053D2E">
      <w:pPr>
        <w:rPr>
          <w:rFonts w:ascii="Courier" w:hAnsi="Courier"/>
          <w:sz w:val="16"/>
        </w:rPr>
      </w:pPr>
      <w:r>
        <w:rPr>
          <w:rFonts w:ascii="Courier" w:hAnsi="Courier"/>
          <w:sz w:val="16"/>
        </w:rPr>
        <w:t>Global Const VI_ATTR_GPIB_READDR_EN              = &amp;H3FFF001B&amp;</w:t>
      </w:r>
    </w:p>
    <w:p w:rsidR="00053D2E" w:rsidRDefault="00053D2E">
      <w:pPr>
        <w:rPr>
          <w:rFonts w:ascii="Courier" w:hAnsi="Courier"/>
          <w:sz w:val="16"/>
        </w:rPr>
      </w:pPr>
      <w:r>
        <w:rPr>
          <w:rFonts w:ascii="Courier" w:hAnsi="Courier"/>
          <w:sz w:val="16"/>
        </w:rPr>
        <w:t>Global Const VI_ATTR_IO_PROT                     = &amp;H3FFF001C&amp;</w:t>
      </w:r>
    </w:p>
    <w:p w:rsidR="00053D2E" w:rsidRDefault="00053D2E">
      <w:pPr>
        <w:rPr>
          <w:rFonts w:ascii="Courier" w:hAnsi="Courier"/>
          <w:sz w:val="16"/>
        </w:rPr>
      </w:pPr>
      <w:r>
        <w:rPr>
          <w:rFonts w:ascii="Courier" w:hAnsi="Courier"/>
          <w:sz w:val="16"/>
        </w:rPr>
        <w:t>Global Const VI_ATTR_DMA_ALLOW_EN                = &amp;H3FFF001E&amp;</w:t>
      </w:r>
    </w:p>
    <w:p w:rsidR="00053D2E" w:rsidRDefault="00053D2E">
      <w:pPr>
        <w:rPr>
          <w:rFonts w:ascii="Courier" w:hAnsi="Courier"/>
          <w:sz w:val="16"/>
        </w:rPr>
      </w:pPr>
      <w:r>
        <w:rPr>
          <w:rFonts w:ascii="Courier" w:hAnsi="Courier"/>
          <w:sz w:val="16"/>
        </w:rPr>
        <w:t>Global Const VI_ATTR_ASRL_BAUD                   = &amp;H3FFF0021&amp;</w:t>
      </w:r>
    </w:p>
    <w:p w:rsidR="00053D2E" w:rsidRDefault="00053D2E">
      <w:pPr>
        <w:rPr>
          <w:rFonts w:ascii="Courier" w:hAnsi="Courier"/>
          <w:sz w:val="16"/>
        </w:rPr>
      </w:pPr>
      <w:r>
        <w:rPr>
          <w:rFonts w:ascii="Courier" w:hAnsi="Courier"/>
          <w:sz w:val="16"/>
        </w:rPr>
        <w:t>Global Const VI_ATTR_ASRL_DATA_BITS              = &amp;H3FFF0022&amp;</w:t>
      </w:r>
    </w:p>
    <w:p w:rsidR="00053D2E" w:rsidRDefault="00053D2E">
      <w:pPr>
        <w:rPr>
          <w:rFonts w:ascii="Courier" w:hAnsi="Courier"/>
          <w:sz w:val="16"/>
        </w:rPr>
      </w:pPr>
      <w:r>
        <w:rPr>
          <w:rFonts w:ascii="Courier" w:hAnsi="Courier"/>
          <w:sz w:val="16"/>
        </w:rPr>
        <w:t>Global Const VI_ATTR_ASRL_PARITY                 = &amp;H3FFF0023&amp;</w:t>
      </w:r>
    </w:p>
    <w:p w:rsidR="00053D2E" w:rsidRDefault="00053D2E">
      <w:pPr>
        <w:rPr>
          <w:rFonts w:ascii="Courier" w:hAnsi="Courier"/>
          <w:sz w:val="16"/>
        </w:rPr>
      </w:pPr>
      <w:r>
        <w:rPr>
          <w:rFonts w:ascii="Courier" w:hAnsi="Courier"/>
          <w:sz w:val="16"/>
        </w:rPr>
        <w:t>Global Const VI_ATTR_ASRL_STOP_BITS              = &amp;H3FFF0024&amp;</w:t>
      </w:r>
    </w:p>
    <w:p w:rsidR="00053D2E" w:rsidRDefault="00053D2E">
      <w:pPr>
        <w:rPr>
          <w:rFonts w:ascii="Courier" w:hAnsi="Courier"/>
          <w:sz w:val="16"/>
        </w:rPr>
      </w:pPr>
      <w:r>
        <w:rPr>
          <w:rFonts w:ascii="Courier" w:hAnsi="Courier"/>
          <w:sz w:val="16"/>
        </w:rPr>
        <w:t>Global Const VI_ATTR_ASRL_FLOW_CNTRL             = &amp;H3FFF0025&amp;</w:t>
      </w:r>
    </w:p>
    <w:p w:rsidR="00053D2E" w:rsidRDefault="00053D2E">
      <w:pPr>
        <w:rPr>
          <w:rFonts w:ascii="Courier" w:hAnsi="Courier"/>
          <w:sz w:val="16"/>
        </w:rPr>
      </w:pPr>
      <w:r>
        <w:rPr>
          <w:rFonts w:ascii="Courier" w:hAnsi="Courier"/>
          <w:sz w:val="16"/>
        </w:rPr>
        <w:t>Global Const VI_ATTR_RD_BUF_OPER_MODE            = &amp;H3FFF002A&amp;</w:t>
      </w:r>
    </w:p>
    <w:p w:rsidR="00F6596B" w:rsidRPr="00F6596B" w:rsidRDefault="00F6596B">
      <w:pPr>
        <w:rPr>
          <w:rFonts w:ascii="Courier" w:hAnsi="Courier"/>
          <w:sz w:val="16"/>
        </w:rPr>
      </w:pPr>
      <w:r w:rsidRPr="00F6596B">
        <w:rPr>
          <w:rFonts w:ascii="Courier" w:hAnsi="Courier"/>
          <w:sz w:val="16"/>
        </w:rPr>
        <w:t>Global Const VI_ATTR_RD_BUF_SIZE                 = &amp;H3FFF002B&amp;</w:t>
      </w:r>
    </w:p>
    <w:p w:rsidR="00053D2E" w:rsidRDefault="00053D2E">
      <w:pPr>
        <w:rPr>
          <w:rFonts w:ascii="Courier" w:hAnsi="Courier"/>
          <w:sz w:val="16"/>
        </w:rPr>
      </w:pPr>
      <w:r>
        <w:rPr>
          <w:rFonts w:ascii="Courier" w:hAnsi="Courier"/>
          <w:sz w:val="16"/>
        </w:rPr>
        <w:t>Global Const VI_ATTR_WR_BUF_OPER_MODE            = &amp;H3FFF002D&amp;</w:t>
      </w:r>
    </w:p>
    <w:p w:rsidR="00F6596B" w:rsidRPr="00F6596B" w:rsidRDefault="00F6596B">
      <w:pPr>
        <w:rPr>
          <w:rFonts w:ascii="Courier" w:hAnsi="Courier"/>
          <w:sz w:val="16"/>
        </w:rPr>
      </w:pPr>
      <w:r w:rsidRPr="00F6596B">
        <w:rPr>
          <w:rFonts w:ascii="Courier" w:hAnsi="Courier"/>
          <w:sz w:val="16"/>
        </w:rPr>
        <w:t>Global Const VI_ATTR_WR_BUF_SIZE                 = &amp;H3FFF002E&amp;</w:t>
      </w:r>
    </w:p>
    <w:p w:rsidR="00053D2E" w:rsidRDefault="00053D2E">
      <w:pPr>
        <w:rPr>
          <w:rFonts w:ascii="Courier" w:hAnsi="Courier"/>
          <w:sz w:val="16"/>
        </w:rPr>
      </w:pPr>
      <w:r>
        <w:rPr>
          <w:rFonts w:ascii="Courier" w:hAnsi="Courier"/>
          <w:sz w:val="16"/>
        </w:rPr>
        <w:t>Global Const VI_ATTR_SUPPRESS_END_EN             = &amp;H3FFF0036&amp;</w:t>
      </w:r>
    </w:p>
    <w:p w:rsidR="00053D2E" w:rsidRDefault="00053D2E">
      <w:pPr>
        <w:rPr>
          <w:rFonts w:ascii="Courier" w:hAnsi="Courier"/>
          <w:sz w:val="16"/>
        </w:rPr>
      </w:pPr>
      <w:r>
        <w:rPr>
          <w:rFonts w:ascii="Courier" w:hAnsi="Courier"/>
          <w:sz w:val="16"/>
        </w:rPr>
        <w:t>Global Const VI_ATTR_TERMCHAR_EN                 = &amp;H3FFF0038&amp;</w:t>
      </w:r>
    </w:p>
    <w:p w:rsidR="00053D2E" w:rsidRDefault="00053D2E">
      <w:pPr>
        <w:rPr>
          <w:rFonts w:ascii="Courier" w:hAnsi="Courier"/>
          <w:sz w:val="16"/>
        </w:rPr>
      </w:pPr>
      <w:r>
        <w:rPr>
          <w:rFonts w:ascii="Courier" w:hAnsi="Courier"/>
          <w:sz w:val="16"/>
        </w:rPr>
        <w:t>Global Const VI_ATTR_DEST_ACCESS_PRIV            = &amp;H3FFF0039&amp;</w:t>
      </w:r>
    </w:p>
    <w:p w:rsidR="00053D2E" w:rsidRDefault="00053D2E">
      <w:pPr>
        <w:rPr>
          <w:rFonts w:ascii="Courier" w:hAnsi="Courier"/>
          <w:sz w:val="16"/>
        </w:rPr>
      </w:pPr>
      <w:r>
        <w:rPr>
          <w:rFonts w:ascii="Courier" w:hAnsi="Courier"/>
          <w:sz w:val="16"/>
        </w:rPr>
        <w:t>Global Const VI_ATTR_DEST_BYTE_ORDER             = &amp;H3FFF003A&amp;</w:t>
      </w:r>
    </w:p>
    <w:p w:rsidR="00053D2E" w:rsidRDefault="00053D2E">
      <w:pPr>
        <w:rPr>
          <w:rFonts w:ascii="Courier" w:hAnsi="Courier"/>
          <w:sz w:val="16"/>
        </w:rPr>
      </w:pPr>
      <w:r>
        <w:rPr>
          <w:rFonts w:ascii="Courier" w:hAnsi="Courier"/>
          <w:sz w:val="16"/>
        </w:rPr>
        <w:t>Global Const VI_ATTR_SRC_ACCESS_PRIV             = &amp;H3FFF003C&amp;</w:t>
      </w:r>
    </w:p>
    <w:p w:rsidR="00053D2E" w:rsidRDefault="00053D2E">
      <w:pPr>
        <w:rPr>
          <w:rFonts w:ascii="Courier" w:hAnsi="Courier"/>
          <w:sz w:val="16"/>
        </w:rPr>
      </w:pPr>
      <w:r>
        <w:rPr>
          <w:rFonts w:ascii="Courier" w:hAnsi="Courier"/>
          <w:sz w:val="16"/>
        </w:rPr>
        <w:t>Global Const VI_ATTR_SRC_BYTE_ORDER              = &amp;H3FFF003D&amp;</w:t>
      </w:r>
    </w:p>
    <w:p w:rsidR="00053D2E" w:rsidRDefault="00053D2E">
      <w:pPr>
        <w:rPr>
          <w:rFonts w:ascii="Courier" w:hAnsi="Courier"/>
          <w:sz w:val="16"/>
        </w:rPr>
      </w:pPr>
      <w:r>
        <w:rPr>
          <w:rFonts w:ascii="Courier" w:hAnsi="Courier"/>
          <w:sz w:val="16"/>
        </w:rPr>
        <w:t>Global Const VI_ATTR_SRC_INCREMENT               = &amp;H3FFF0040&amp;</w:t>
      </w:r>
    </w:p>
    <w:p w:rsidR="00053D2E" w:rsidRDefault="00053D2E">
      <w:pPr>
        <w:rPr>
          <w:rFonts w:ascii="Courier" w:hAnsi="Courier"/>
          <w:sz w:val="16"/>
        </w:rPr>
      </w:pPr>
      <w:r>
        <w:rPr>
          <w:rFonts w:ascii="Courier" w:hAnsi="Courier"/>
          <w:sz w:val="16"/>
        </w:rPr>
        <w:t>Global Const VI_ATTR_DEST_INCREMENT              = &amp;H3FFF0041&amp;</w:t>
      </w:r>
    </w:p>
    <w:p w:rsidR="00053D2E" w:rsidRDefault="00053D2E">
      <w:pPr>
        <w:rPr>
          <w:rFonts w:ascii="Courier" w:hAnsi="Courier"/>
          <w:sz w:val="16"/>
        </w:rPr>
      </w:pPr>
      <w:r>
        <w:rPr>
          <w:rFonts w:ascii="Courier" w:hAnsi="Courier"/>
          <w:sz w:val="16"/>
        </w:rPr>
        <w:lastRenderedPageBreak/>
        <w:t>Global Const VI_ATTR_WIN_ACCESS_PRIV             = &amp;H3FFF0045&amp;</w:t>
      </w:r>
    </w:p>
    <w:p w:rsidR="00053D2E" w:rsidRDefault="00053D2E">
      <w:pPr>
        <w:rPr>
          <w:rFonts w:ascii="Courier" w:hAnsi="Courier"/>
          <w:sz w:val="16"/>
        </w:rPr>
      </w:pPr>
      <w:r>
        <w:rPr>
          <w:rFonts w:ascii="Courier" w:hAnsi="Courier"/>
          <w:sz w:val="16"/>
        </w:rPr>
        <w:t>Global Const VI_ATTR_WIN_BYTE_ORDER              = &amp;H3FFF0047&amp;</w:t>
      </w:r>
    </w:p>
    <w:p w:rsidR="00053D2E" w:rsidRDefault="00053D2E">
      <w:pPr>
        <w:rPr>
          <w:rFonts w:ascii="Courier" w:hAnsi="Courier"/>
          <w:sz w:val="16"/>
        </w:rPr>
      </w:pPr>
      <w:r>
        <w:rPr>
          <w:rFonts w:ascii="Courier" w:hAnsi="Courier"/>
          <w:sz w:val="16"/>
        </w:rPr>
        <w:t>Global Const VI_ATTR_GPIB_ATN_STATE              = &amp;H3FFF0057&amp;</w:t>
      </w:r>
    </w:p>
    <w:p w:rsidR="00053D2E" w:rsidRDefault="00053D2E">
      <w:pPr>
        <w:rPr>
          <w:rFonts w:ascii="Courier" w:hAnsi="Courier"/>
          <w:sz w:val="16"/>
        </w:rPr>
      </w:pPr>
      <w:r>
        <w:rPr>
          <w:rFonts w:ascii="Courier" w:hAnsi="Courier"/>
          <w:sz w:val="16"/>
        </w:rPr>
        <w:t>Global Const VI_ATTR_GPIB_ADDR_STATE             = &amp;H3FFF005C&amp;</w:t>
      </w:r>
    </w:p>
    <w:p w:rsidR="00053D2E" w:rsidRDefault="00053D2E">
      <w:pPr>
        <w:rPr>
          <w:rFonts w:ascii="Courier" w:hAnsi="Courier"/>
          <w:sz w:val="16"/>
        </w:rPr>
      </w:pPr>
      <w:r>
        <w:rPr>
          <w:rFonts w:ascii="Courier" w:hAnsi="Courier"/>
          <w:sz w:val="16"/>
        </w:rPr>
        <w:t>Global Const VI_ATTR_GPIB_CIC_STATE              = &amp;H3FFF005E&amp;</w:t>
      </w:r>
    </w:p>
    <w:p w:rsidR="00053D2E" w:rsidRDefault="00053D2E">
      <w:pPr>
        <w:rPr>
          <w:rFonts w:ascii="Courier" w:hAnsi="Courier"/>
          <w:sz w:val="16"/>
        </w:rPr>
      </w:pPr>
      <w:r>
        <w:rPr>
          <w:rFonts w:ascii="Courier" w:hAnsi="Courier"/>
          <w:sz w:val="16"/>
        </w:rPr>
        <w:t>Global Const VI_ATTR_GPIB_NDAC_STATE             = &amp;H3FFF0062&amp;</w:t>
      </w:r>
    </w:p>
    <w:p w:rsidR="00053D2E" w:rsidRDefault="00053D2E">
      <w:pPr>
        <w:rPr>
          <w:rFonts w:ascii="Courier" w:hAnsi="Courier"/>
          <w:sz w:val="16"/>
        </w:rPr>
      </w:pPr>
      <w:r>
        <w:rPr>
          <w:rFonts w:ascii="Courier" w:hAnsi="Courier"/>
          <w:sz w:val="16"/>
        </w:rPr>
        <w:t>Global Const VI_ATTR_GPIB_SRQ_STATE              = &amp;H3FFF0067&amp;</w:t>
      </w:r>
    </w:p>
    <w:p w:rsidR="00053D2E" w:rsidRDefault="00053D2E">
      <w:pPr>
        <w:rPr>
          <w:rFonts w:ascii="Courier" w:hAnsi="Courier"/>
          <w:sz w:val="16"/>
        </w:rPr>
      </w:pPr>
      <w:r>
        <w:rPr>
          <w:rFonts w:ascii="Courier" w:hAnsi="Courier"/>
          <w:sz w:val="16"/>
        </w:rPr>
        <w:t>Global Const VI_ATTR_GPIB_SYS_CNTRL_STATE        = &amp;H3FFF0068&amp;</w:t>
      </w:r>
    </w:p>
    <w:p w:rsidR="00053D2E" w:rsidRDefault="00053D2E">
      <w:pPr>
        <w:rPr>
          <w:rFonts w:ascii="Courier" w:hAnsi="Courier"/>
          <w:sz w:val="16"/>
        </w:rPr>
      </w:pPr>
      <w:r>
        <w:rPr>
          <w:rFonts w:ascii="Courier" w:hAnsi="Courier"/>
          <w:sz w:val="16"/>
        </w:rPr>
        <w:t>Global Const VI_ATTR_GPIB_HS488_CBL_LEN          = &amp;H3FFF0069&amp;</w:t>
      </w:r>
    </w:p>
    <w:p w:rsidR="00053D2E" w:rsidRPr="00531C43" w:rsidRDefault="00053D2E">
      <w:pPr>
        <w:rPr>
          <w:rFonts w:ascii="Courier" w:hAnsi="Courier"/>
          <w:sz w:val="16"/>
          <w:lang w:val="fr-FR"/>
        </w:rPr>
      </w:pPr>
      <w:r w:rsidRPr="00531C43">
        <w:rPr>
          <w:rFonts w:ascii="Courier" w:hAnsi="Courier"/>
          <w:sz w:val="16"/>
          <w:lang w:val="fr-FR"/>
        </w:rPr>
        <w:t>Global Const VI_ATTR_CMDR_LA                     = &amp;H3FFF006B&amp;</w:t>
      </w:r>
    </w:p>
    <w:p w:rsidR="00053D2E" w:rsidRDefault="00053D2E">
      <w:pPr>
        <w:rPr>
          <w:rFonts w:ascii="Courier" w:hAnsi="Courier"/>
          <w:sz w:val="16"/>
        </w:rPr>
      </w:pPr>
      <w:r>
        <w:rPr>
          <w:rFonts w:ascii="Courier" w:hAnsi="Courier"/>
          <w:sz w:val="16"/>
        </w:rPr>
        <w:t>Global Const VI_ATTR_VXI_DEV_CLASS               = &amp;H3FFF006C&amp;</w:t>
      </w:r>
    </w:p>
    <w:p w:rsidR="00053D2E" w:rsidRPr="00531C43" w:rsidRDefault="00053D2E">
      <w:pPr>
        <w:rPr>
          <w:rFonts w:ascii="Courier" w:hAnsi="Courier"/>
          <w:sz w:val="16"/>
          <w:lang w:val="fr-FR"/>
        </w:rPr>
      </w:pPr>
      <w:r w:rsidRPr="00531C43">
        <w:rPr>
          <w:rFonts w:ascii="Courier" w:hAnsi="Courier"/>
          <w:sz w:val="16"/>
          <w:lang w:val="fr-FR"/>
        </w:rPr>
        <w:t>Global Const VI_ATTR_MAINFRAME_LA                = &amp;H3FFF0070&amp;</w:t>
      </w:r>
    </w:p>
    <w:p w:rsidR="00053D2E" w:rsidRDefault="00053D2E">
      <w:pPr>
        <w:rPr>
          <w:rFonts w:ascii="Courier" w:hAnsi="Courier"/>
          <w:sz w:val="16"/>
        </w:rPr>
      </w:pPr>
      <w:r>
        <w:rPr>
          <w:rFonts w:ascii="Courier" w:hAnsi="Courier"/>
          <w:sz w:val="16"/>
        </w:rPr>
        <w:t>Global Const VI_ATTR_MANF_NAME                   = &amp;HBFFF0072&amp;</w:t>
      </w:r>
    </w:p>
    <w:p w:rsidR="00053D2E" w:rsidRDefault="00053D2E">
      <w:pPr>
        <w:rPr>
          <w:rFonts w:ascii="Courier" w:hAnsi="Courier"/>
          <w:sz w:val="16"/>
        </w:rPr>
      </w:pPr>
      <w:r>
        <w:rPr>
          <w:rFonts w:ascii="Courier" w:hAnsi="Courier"/>
          <w:sz w:val="16"/>
        </w:rPr>
        <w:t>Global Const VI_ATTR_MODEL_NAME                  = &amp;HBFFF0077&amp;</w:t>
      </w:r>
    </w:p>
    <w:p w:rsidR="00053D2E" w:rsidRDefault="00053D2E">
      <w:pPr>
        <w:rPr>
          <w:rFonts w:ascii="Courier" w:hAnsi="Courier"/>
          <w:sz w:val="16"/>
        </w:rPr>
      </w:pPr>
      <w:r>
        <w:rPr>
          <w:rFonts w:ascii="Courier" w:hAnsi="Courier"/>
          <w:sz w:val="16"/>
        </w:rPr>
        <w:t>Global Const VI_ATTR_VXI_VME_INTR_STATUS         = &amp;H3FFF008B&amp;</w:t>
      </w:r>
    </w:p>
    <w:p w:rsidR="00053D2E" w:rsidRDefault="00053D2E">
      <w:pPr>
        <w:rPr>
          <w:rFonts w:ascii="Courier" w:hAnsi="Courier"/>
          <w:sz w:val="16"/>
        </w:rPr>
      </w:pPr>
      <w:r>
        <w:rPr>
          <w:rFonts w:ascii="Courier" w:hAnsi="Courier"/>
          <w:sz w:val="16"/>
        </w:rPr>
        <w:t>Global Const VI_ATTR_VXI_TRIG_STATUS             = &amp;H3FFF008D&amp;</w:t>
      </w:r>
    </w:p>
    <w:p w:rsidR="00053D2E" w:rsidRDefault="00053D2E">
      <w:pPr>
        <w:rPr>
          <w:rFonts w:ascii="Courier" w:hAnsi="Courier"/>
          <w:sz w:val="16"/>
        </w:rPr>
      </w:pPr>
      <w:r>
        <w:rPr>
          <w:rFonts w:ascii="Courier" w:hAnsi="Courier"/>
          <w:sz w:val="16"/>
        </w:rPr>
        <w:t>Global Const VI_ATTR_VXI_VME_SYSFAIL_STATE       = &amp;H3FFF0094&amp;</w:t>
      </w:r>
    </w:p>
    <w:p w:rsidR="00053D2E" w:rsidRDefault="00053D2E">
      <w:pPr>
        <w:rPr>
          <w:rFonts w:ascii="Courier" w:hAnsi="Courier"/>
          <w:sz w:val="16"/>
        </w:rPr>
      </w:pPr>
      <w:r>
        <w:rPr>
          <w:rFonts w:ascii="Courier" w:hAnsi="Courier"/>
          <w:sz w:val="16"/>
        </w:rPr>
        <w:t>Global Const VI_ATTR_WIN_BASE_ADDR               = &amp;H3FFF0098&amp;</w:t>
      </w:r>
    </w:p>
    <w:p w:rsidR="00F237E8" w:rsidRDefault="00F237E8" w:rsidP="00F237E8">
      <w:pPr>
        <w:rPr>
          <w:rFonts w:ascii="Courier" w:hAnsi="Courier"/>
          <w:sz w:val="16"/>
        </w:rPr>
      </w:pPr>
      <w:r>
        <w:rPr>
          <w:rFonts w:ascii="Courier" w:hAnsi="Courier"/>
          <w:sz w:val="16"/>
        </w:rPr>
        <w:t>Global Const VI_ATTR_WIN_BASE_ADDR_32            = &amp;H3FFF0098&amp;</w:t>
      </w:r>
    </w:p>
    <w:p w:rsidR="00053D2E" w:rsidRDefault="00053D2E">
      <w:pPr>
        <w:rPr>
          <w:rFonts w:ascii="Courier" w:hAnsi="Courier"/>
          <w:sz w:val="16"/>
        </w:rPr>
      </w:pPr>
      <w:r>
        <w:rPr>
          <w:rFonts w:ascii="Courier" w:hAnsi="Courier"/>
          <w:sz w:val="16"/>
        </w:rPr>
        <w:t>Global Const VI_ATTR_WIN_SIZE                    = &amp;H3FFF009A&amp;</w:t>
      </w:r>
    </w:p>
    <w:p w:rsidR="00F237E8" w:rsidRDefault="00F237E8" w:rsidP="00F237E8">
      <w:pPr>
        <w:rPr>
          <w:rFonts w:ascii="Courier" w:hAnsi="Courier"/>
          <w:sz w:val="16"/>
        </w:rPr>
      </w:pPr>
      <w:r>
        <w:rPr>
          <w:rFonts w:ascii="Courier" w:hAnsi="Courier"/>
          <w:sz w:val="16"/>
        </w:rPr>
        <w:t>Global Const VI_ATTR_WIN_SIZE_32                 = &amp;H3FFF009A&amp;</w:t>
      </w:r>
    </w:p>
    <w:p w:rsidR="00053D2E" w:rsidRDefault="00053D2E">
      <w:pPr>
        <w:rPr>
          <w:rFonts w:ascii="Courier" w:hAnsi="Courier"/>
          <w:sz w:val="16"/>
        </w:rPr>
      </w:pPr>
      <w:r>
        <w:rPr>
          <w:rFonts w:ascii="Courier" w:hAnsi="Courier"/>
          <w:sz w:val="16"/>
        </w:rPr>
        <w:t>Global Const VI_ATTR_ASRL_AVAIL_NUM              = &amp;H3FFF00AC&amp;</w:t>
      </w:r>
    </w:p>
    <w:p w:rsidR="00053D2E" w:rsidRDefault="00053D2E">
      <w:pPr>
        <w:rPr>
          <w:rFonts w:ascii="Courier" w:hAnsi="Courier"/>
          <w:sz w:val="16"/>
        </w:rPr>
      </w:pPr>
      <w:r>
        <w:rPr>
          <w:rFonts w:ascii="Courier" w:hAnsi="Courier"/>
          <w:sz w:val="16"/>
        </w:rPr>
        <w:t>Global Const VI_ATTR_MEM_BASE                    = &amp;H3FFF00AD&amp;</w:t>
      </w:r>
    </w:p>
    <w:p w:rsidR="00F237E8" w:rsidRDefault="00F237E8" w:rsidP="00F237E8">
      <w:pPr>
        <w:rPr>
          <w:rFonts w:ascii="Courier" w:hAnsi="Courier"/>
          <w:sz w:val="16"/>
        </w:rPr>
      </w:pPr>
      <w:r>
        <w:rPr>
          <w:rFonts w:ascii="Courier" w:hAnsi="Courier"/>
          <w:sz w:val="16"/>
        </w:rPr>
        <w:t>Global Const VI_ATTR_MEM_BASE_32                 = &amp;H3FFF00AD&amp;</w:t>
      </w:r>
    </w:p>
    <w:p w:rsidR="00053D2E" w:rsidRDefault="00053D2E">
      <w:pPr>
        <w:rPr>
          <w:rFonts w:ascii="Courier" w:hAnsi="Courier"/>
          <w:sz w:val="16"/>
        </w:rPr>
      </w:pPr>
      <w:r>
        <w:rPr>
          <w:rFonts w:ascii="Courier" w:hAnsi="Courier"/>
          <w:sz w:val="16"/>
        </w:rPr>
        <w:t>Global Const VI_ATTR_ASRL_CTS_STATE              = &amp;H3FFF00AE&amp;</w:t>
      </w:r>
    </w:p>
    <w:p w:rsidR="00053D2E" w:rsidRDefault="00053D2E">
      <w:pPr>
        <w:rPr>
          <w:rFonts w:ascii="Courier" w:hAnsi="Courier"/>
          <w:sz w:val="16"/>
        </w:rPr>
      </w:pPr>
      <w:r>
        <w:rPr>
          <w:rFonts w:ascii="Courier" w:hAnsi="Courier"/>
          <w:sz w:val="16"/>
        </w:rPr>
        <w:t>Global Const VI_ATTR_ASRL_DCD_STATE              = &amp;H3FFF00AF&amp;</w:t>
      </w:r>
    </w:p>
    <w:p w:rsidR="00053D2E" w:rsidRDefault="00053D2E">
      <w:pPr>
        <w:rPr>
          <w:rFonts w:ascii="Courier" w:hAnsi="Courier"/>
          <w:sz w:val="16"/>
        </w:rPr>
      </w:pPr>
      <w:r>
        <w:rPr>
          <w:rFonts w:ascii="Courier" w:hAnsi="Courier"/>
          <w:sz w:val="16"/>
        </w:rPr>
        <w:t>Global Const VI_ATTR_ASRL_DSR_STATE              = &amp;H3FFF00B1&amp;</w:t>
      </w:r>
    </w:p>
    <w:p w:rsidR="00053D2E" w:rsidRDefault="00053D2E">
      <w:pPr>
        <w:rPr>
          <w:rFonts w:ascii="Courier" w:hAnsi="Courier"/>
          <w:sz w:val="16"/>
        </w:rPr>
      </w:pPr>
      <w:r>
        <w:rPr>
          <w:rFonts w:ascii="Courier" w:hAnsi="Courier"/>
          <w:sz w:val="16"/>
        </w:rPr>
        <w:t>Global Const VI_ATTR_ASRL_DTR_STATE              = &amp;H3FFF00B2&amp;</w:t>
      </w:r>
    </w:p>
    <w:p w:rsidR="00053D2E" w:rsidRDefault="00053D2E">
      <w:pPr>
        <w:rPr>
          <w:rFonts w:ascii="Courier" w:hAnsi="Courier"/>
          <w:sz w:val="16"/>
        </w:rPr>
      </w:pPr>
      <w:r>
        <w:rPr>
          <w:rFonts w:ascii="Courier" w:hAnsi="Courier"/>
          <w:sz w:val="16"/>
        </w:rPr>
        <w:t>Global Const VI_ATTR_ASRL_END_IN                 = &amp;H3FFF00B3&amp;</w:t>
      </w:r>
    </w:p>
    <w:p w:rsidR="00053D2E" w:rsidRDefault="00053D2E">
      <w:pPr>
        <w:rPr>
          <w:rFonts w:ascii="Courier" w:hAnsi="Courier"/>
          <w:sz w:val="16"/>
        </w:rPr>
      </w:pPr>
      <w:r>
        <w:rPr>
          <w:rFonts w:ascii="Courier" w:hAnsi="Courier"/>
          <w:sz w:val="16"/>
        </w:rPr>
        <w:t>Global Const VI_ATTR_ASRL_END_OUT                = &amp;H3FFF00B4&amp;</w:t>
      </w:r>
    </w:p>
    <w:p w:rsidR="00053D2E" w:rsidRDefault="00053D2E">
      <w:pPr>
        <w:rPr>
          <w:rFonts w:ascii="Courier" w:hAnsi="Courier"/>
          <w:sz w:val="16"/>
        </w:rPr>
      </w:pPr>
      <w:r>
        <w:rPr>
          <w:rFonts w:ascii="Courier" w:hAnsi="Courier"/>
          <w:sz w:val="16"/>
        </w:rPr>
        <w:t>Global Const VI_ATTR_ASRL_REPLACE_CHAR           = &amp;H3FFF00BE&amp;</w:t>
      </w:r>
    </w:p>
    <w:p w:rsidR="00053D2E" w:rsidRDefault="00053D2E">
      <w:pPr>
        <w:rPr>
          <w:rFonts w:ascii="Courier" w:hAnsi="Courier"/>
          <w:sz w:val="16"/>
        </w:rPr>
      </w:pPr>
      <w:r>
        <w:rPr>
          <w:rFonts w:ascii="Courier" w:hAnsi="Courier"/>
          <w:sz w:val="16"/>
        </w:rPr>
        <w:t>Global Const VI_ATTR_ASRL_RI_STATE               = &amp;H3FFF00BF&amp;</w:t>
      </w:r>
    </w:p>
    <w:p w:rsidR="00053D2E" w:rsidRDefault="00053D2E">
      <w:pPr>
        <w:rPr>
          <w:rFonts w:ascii="Courier" w:hAnsi="Courier"/>
          <w:sz w:val="16"/>
        </w:rPr>
      </w:pPr>
      <w:r>
        <w:rPr>
          <w:rFonts w:ascii="Courier" w:hAnsi="Courier"/>
          <w:sz w:val="16"/>
        </w:rPr>
        <w:t>Global Const VI_ATTR_ASRL_RTS_STATE              = &amp;H3FFF00C0&amp;</w:t>
      </w:r>
    </w:p>
    <w:p w:rsidR="00053D2E" w:rsidRDefault="00053D2E">
      <w:pPr>
        <w:rPr>
          <w:rFonts w:ascii="Courier" w:hAnsi="Courier"/>
          <w:sz w:val="16"/>
        </w:rPr>
      </w:pPr>
      <w:r>
        <w:rPr>
          <w:rFonts w:ascii="Courier" w:hAnsi="Courier"/>
          <w:sz w:val="16"/>
        </w:rPr>
        <w:t>Global Const VI_ATTR_ASRL_XON_CHAR               = &amp;H3FFF00C1&amp;</w:t>
      </w:r>
    </w:p>
    <w:p w:rsidR="00053D2E" w:rsidRDefault="00053D2E">
      <w:pPr>
        <w:rPr>
          <w:rFonts w:ascii="Courier" w:hAnsi="Courier"/>
          <w:sz w:val="16"/>
        </w:rPr>
      </w:pPr>
      <w:r>
        <w:rPr>
          <w:rFonts w:ascii="Courier" w:hAnsi="Courier"/>
          <w:sz w:val="16"/>
        </w:rPr>
        <w:t>Global Const VI_ATTR_ASRL_XOFF_CHAR              = &amp;H3FFF00C2&amp;</w:t>
      </w:r>
    </w:p>
    <w:p w:rsidR="00053D2E" w:rsidRDefault="00053D2E">
      <w:pPr>
        <w:rPr>
          <w:rFonts w:ascii="Courier" w:hAnsi="Courier"/>
          <w:sz w:val="16"/>
        </w:rPr>
      </w:pPr>
      <w:r>
        <w:rPr>
          <w:rFonts w:ascii="Courier" w:hAnsi="Courier"/>
          <w:sz w:val="16"/>
        </w:rPr>
        <w:t>Global Const VI_ATTR_WIN_ACCESS                  = &amp;H3FFF00C3&amp;</w:t>
      </w:r>
    </w:p>
    <w:p w:rsidR="00053D2E" w:rsidRDefault="00053D2E">
      <w:pPr>
        <w:rPr>
          <w:rFonts w:ascii="Courier" w:hAnsi="Courier"/>
          <w:sz w:val="16"/>
        </w:rPr>
      </w:pPr>
      <w:r>
        <w:rPr>
          <w:rFonts w:ascii="Courier" w:hAnsi="Courier"/>
          <w:sz w:val="16"/>
        </w:rPr>
        <w:t>Global Const VI_ATTR_RM_SESSION                  = &amp;H3FFF00C4&amp;</w:t>
      </w:r>
    </w:p>
    <w:p w:rsidR="00053D2E" w:rsidRPr="00531C43" w:rsidRDefault="00053D2E">
      <w:pPr>
        <w:rPr>
          <w:rFonts w:ascii="Courier" w:hAnsi="Courier"/>
          <w:sz w:val="16"/>
          <w:lang w:val="fr-FR"/>
        </w:rPr>
      </w:pPr>
      <w:r w:rsidRPr="00531C43">
        <w:rPr>
          <w:rFonts w:ascii="Courier" w:hAnsi="Courier"/>
          <w:sz w:val="16"/>
          <w:lang w:val="fr-FR"/>
        </w:rPr>
        <w:t>Global Const VI_ATTR_VXI_LA                      = &amp;H3FFF00D5&amp;</w:t>
      </w:r>
    </w:p>
    <w:p w:rsidR="00053D2E" w:rsidRDefault="00053D2E">
      <w:pPr>
        <w:rPr>
          <w:rFonts w:ascii="Courier" w:hAnsi="Courier"/>
          <w:sz w:val="16"/>
        </w:rPr>
      </w:pPr>
      <w:r>
        <w:rPr>
          <w:rFonts w:ascii="Courier" w:hAnsi="Courier"/>
          <w:sz w:val="16"/>
        </w:rPr>
        <w:t>Global Const VI_ATTR_MANF_ID                     = &amp;H3FFF00D9&amp;</w:t>
      </w:r>
    </w:p>
    <w:p w:rsidR="00053D2E" w:rsidRDefault="00053D2E">
      <w:pPr>
        <w:rPr>
          <w:rFonts w:ascii="Courier" w:hAnsi="Courier"/>
          <w:sz w:val="16"/>
        </w:rPr>
      </w:pPr>
      <w:r>
        <w:rPr>
          <w:rFonts w:ascii="Courier" w:hAnsi="Courier"/>
          <w:sz w:val="16"/>
        </w:rPr>
        <w:t>Global Const VI_ATTR_MEM_SIZE                    = &amp;H3FFF00DD&amp;</w:t>
      </w:r>
    </w:p>
    <w:p w:rsidR="00D4260E" w:rsidRDefault="00D4260E" w:rsidP="00D4260E">
      <w:pPr>
        <w:rPr>
          <w:rFonts w:ascii="Courier" w:hAnsi="Courier"/>
          <w:sz w:val="16"/>
        </w:rPr>
      </w:pPr>
      <w:r>
        <w:rPr>
          <w:rFonts w:ascii="Courier" w:hAnsi="Courier"/>
          <w:sz w:val="16"/>
        </w:rPr>
        <w:t>Global Const VI_ATTR_MEM_SIZE_32                 = &amp;H3FFF00DD&amp;</w:t>
      </w:r>
    </w:p>
    <w:p w:rsidR="00053D2E" w:rsidRDefault="00053D2E">
      <w:pPr>
        <w:rPr>
          <w:rFonts w:ascii="Courier" w:hAnsi="Courier"/>
          <w:sz w:val="16"/>
        </w:rPr>
      </w:pPr>
      <w:r>
        <w:rPr>
          <w:rFonts w:ascii="Courier" w:hAnsi="Courier"/>
          <w:sz w:val="16"/>
        </w:rPr>
        <w:t>Global Const VI_ATTR_MEM_SPACE                   = &amp;H3FFF00DE&amp;</w:t>
      </w:r>
    </w:p>
    <w:p w:rsidR="00053D2E" w:rsidRDefault="00053D2E">
      <w:pPr>
        <w:rPr>
          <w:rFonts w:ascii="Courier" w:hAnsi="Courier"/>
          <w:sz w:val="16"/>
        </w:rPr>
      </w:pPr>
      <w:r>
        <w:rPr>
          <w:rFonts w:ascii="Courier" w:hAnsi="Courier"/>
          <w:sz w:val="16"/>
        </w:rPr>
        <w:t>Global Const VI_ATTR_MODEL_CODE                  = &amp;H3FFF00DF&amp;</w:t>
      </w:r>
    </w:p>
    <w:p w:rsidR="00053D2E" w:rsidRDefault="00053D2E">
      <w:pPr>
        <w:rPr>
          <w:rFonts w:ascii="Courier" w:hAnsi="Courier"/>
          <w:sz w:val="16"/>
        </w:rPr>
      </w:pPr>
      <w:r>
        <w:rPr>
          <w:rFonts w:ascii="Courier" w:hAnsi="Courier"/>
          <w:sz w:val="16"/>
        </w:rPr>
        <w:t>Global Const VI_ATTR_SLOT                        = &amp;H3FFF00E8&amp;</w:t>
      </w:r>
    </w:p>
    <w:p w:rsidR="00053D2E" w:rsidRDefault="00053D2E">
      <w:pPr>
        <w:rPr>
          <w:rFonts w:ascii="Courier" w:hAnsi="Courier"/>
          <w:sz w:val="16"/>
        </w:rPr>
      </w:pPr>
      <w:r>
        <w:rPr>
          <w:rFonts w:ascii="Courier" w:hAnsi="Courier"/>
          <w:sz w:val="16"/>
        </w:rPr>
        <w:t>Global Const VI_ATTR_INTF_INST_NAME              = &amp;HBFFF00E9&amp;</w:t>
      </w:r>
    </w:p>
    <w:p w:rsidR="00053D2E" w:rsidRDefault="00053D2E">
      <w:pPr>
        <w:rPr>
          <w:rFonts w:ascii="Courier" w:hAnsi="Courier"/>
          <w:sz w:val="16"/>
        </w:rPr>
      </w:pPr>
      <w:r>
        <w:rPr>
          <w:rFonts w:ascii="Courier" w:hAnsi="Courier"/>
          <w:sz w:val="16"/>
        </w:rPr>
        <w:t>Global Const VI_ATTR_IMMEDIATE_SERV              = &amp;H3FFF0100&amp;</w:t>
      </w:r>
    </w:p>
    <w:p w:rsidR="00053D2E" w:rsidRDefault="00053D2E">
      <w:pPr>
        <w:rPr>
          <w:rFonts w:ascii="Courier" w:hAnsi="Courier"/>
          <w:sz w:val="16"/>
        </w:rPr>
      </w:pPr>
      <w:r>
        <w:rPr>
          <w:rFonts w:ascii="Courier" w:hAnsi="Courier"/>
          <w:sz w:val="16"/>
        </w:rPr>
        <w:t>Global Const VI_ATTR_INTF_PARENT_NUM             = &amp;H3FFF0101&amp;</w:t>
      </w:r>
    </w:p>
    <w:p w:rsidR="00053D2E" w:rsidRDefault="00053D2E">
      <w:pPr>
        <w:rPr>
          <w:rFonts w:ascii="Courier" w:hAnsi="Courier"/>
          <w:sz w:val="16"/>
        </w:rPr>
      </w:pPr>
      <w:r>
        <w:rPr>
          <w:rFonts w:ascii="Courier" w:hAnsi="Courier"/>
          <w:sz w:val="16"/>
        </w:rPr>
        <w:t>Global Const VI_ATTR_RSRC_SPEC_VERSION           = &amp;H3FFF0170&amp;</w:t>
      </w:r>
    </w:p>
    <w:p w:rsidR="00053D2E" w:rsidRDefault="00053D2E">
      <w:pPr>
        <w:rPr>
          <w:rFonts w:ascii="Courier" w:hAnsi="Courier"/>
          <w:sz w:val="16"/>
        </w:rPr>
      </w:pPr>
      <w:r>
        <w:rPr>
          <w:rFonts w:ascii="Courier" w:hAnsi="Courier"/>
          <w:sz w:val="16"/>
        </w:rPr>
        <w:t>Global Const VI_ATTR_INTF_TYPE                   = &amp;H3FFF0171&amp;</w:t>
      </w:r>
    </w:p>
    <w:p w:rsidR="00053D2E" w:rsidRDefault="00053D2E">
      <w:pPr>
        <w:rPr>
          <w:rFonts w:ascii="Courier" w:hAnsi="Courier"/>
          <w:sz w:val="16"/>
        </w:rPr>
      </w:pPr>
      <w:r>
        <w:rPr>
          <w:rFonts w:ascii="Courier" w:hAnsi="Courier"/>
          <w:sz w:val="16"/>
        </w:rPr>
        <w:t>Global Const VI_ATTR_GPIB_PRIMARY_ADDR           = &amp;H3FFF0172&amp;</w:t>
      </w:r>
    </w:p>
    <w:p w:rsidR="00053D2E" w:rsidRDefault="00053D2E">
      <w:pPr>
        <w:rPr>
          <w:rFonts w:ascii="Courier" w:hAnsi="Courier"/>
          <w:sz w:val="16"/>
        </w:rPr>
      </w:pPr>
      <w:r>
        <w:rPr>
          <w:rFonts w:ascii="Courier" w:hAnsi="Courier"/>
          <w:sz w:val="16"/>
        </w:rPr>
        <w:t>Global Const VI_ATTR_GPIB_SECONDARY_ADDR         = &amp;H3FFF0173&amp;</w:t>
      </w:r>
    </w:p>
    <w:p w:rsidR="00053D2E" w:rsidRDefault="00053D2E">
      <w:pPr>
        <w:rPr>
          <w:rFonts w:ascii="Courier" w:hAnsi="Courier"/>
          <w:sz w:val="16"/>
        </w:rPr>
      </w:pPr>
      <w:r>
        <w:rPr>
          <w:rFonts w:ascii="Courier" w:hAnsi="Courier"/>
          <w:sz w:val="16"/>
        </w:rPr>
        <w:t>Global Const VI_ATTR_RSRC_MANF_NAME              = &amp;HBFFF0174&amp;</w:t>
      </w:r>
    </w:p>
    <w:p w:rsidR="00053D2E" w:rsidRDefault="00053D2E">
      <w:pPr>
        <w:rPr>
          <w:rFonts w:ascii="Courier" w:hAnsi="Courier"/>
          <w:sz w:val="16"/>
        </w:rPr>
      </w:pPr>
      <w:r>
        <w:rPr>
          <w:rFonts w:ascii="Courier" w:hAnsi="Courier"/>
          <w:sz w:val="16"/>
        </w:rPr>
        <w:t>Global Const VI_ATTR_RSRC_MANF_ID                = &amp;H3FFF0175&amp;</w:t>
      </w:r>
    </w:p>
    <w:p w:rsidR="00053D2E" w:rsidRDefault="00053D2E">
      <w:pPr>
        <w:rPr>
          <w:rFonts w:ascii="Courier" w:hAnsi="Courier"/>
          <w:sz w:val="16"/>
        </w:rPr>
      </w:pPr>
      <w:r>
        <w:rPr>
          <w:rFonts w:ascii="Courier" w:hAnsi="Courier"/>
          <w:sz w:val="16"/>
        </w:rPr>
        <w:t>Global Const VI_ATTR_INTF_NUM                    = &amp;H3FFF0176&amp;</w:t>
      </w:r>
    </w:p>
    <w:p w:rsidR="00053D2E" w:rsidRDefault="00053D2E">
      <w:pPr>
        <w:rPr>
          <w:rFonts w:ascii="Courier" w:hAnsi="Courier"/>
          <w:sz w:val="16"/>
        </w:rPr>
      </w:pPr>
      <w:r>
        <w:rPr>
          <w:rFonts w:ascii="Courier" w:hAnsi="Courier"/>
          <w:sz w:val="16"/>
        </w:rPr>
        <w:t>Global Const VI_ATTR_TRIG_ID                     = &amp;H3FFF0177&amp;</w:t>
      </w:r>
    </w:p>
    <w:p w:rsidR="00053D2E" w:rsidRDefault="00053D2E">
      <w:pPr>
        <w:rPr>
          <w:rFonts w:ascii="Courier" w:hAnsi="Courier"/>
          <w:sz w:val="16"/>
        </w:rPr>
      </w:pPr>
      <w:r>
        <w:rPr>
          <w:rFonts w:ascii="Courier" w:hAnsi="Courier"/>
          <w:sz w:val="16"/>
        </w:rPr>
        <w:t>Global Const VI_ATTR_GPIB_REN_STATE              = &amp;H3FFF0181&amp;</w:t>
      </w:r>
    </w:p>
    <w:p w:rsidR="00053D2E" w:rsidRDefault="00053D2E">
      <w:pPr>
        <w:rPr>
          <w:rFonts w:ascii="Courier" w:hAnsi="Courier"/>
          <w:sz w:val="16"/>
        </w:rPr>
      </w:pPr>
      <w:r>
        <w:rPr>
          <w:rFonts w:ascii="Courier" w:hAnsi="Courier"/>
          <w:sz w:val="16"/>
        </w:rPr>
        <w:t>Global Const VI_ATTR_GPIB_UNADDR_EN              = &amp;H3FFF0184&amp;</w:t>
      </w:r>
    </w:p>
    <w:p w:rsidR="00053D2E" w:rsidRDefault="00053D2E">
      <w:pPr>
        <w:rPr>
          <w:rFonts w:ascii="Courier" w:hAnsi="Courier"/>
          <w:sz w:val="16"/>
        </w:rPr>
      </w:pPr>
      <w:r>
        <w:rPr>
          <w:rFonts w:ascii="Courier" w:hAnsi="Courier"/>
          <w:sz w:val="16"/>
        </w:rPr>
        <w:t>Global Const VI_ATTR_DEV_STATUS_BYTE             = &amp;H3FFF0189&amp;</w:t>
      </w:r>
    </w:p>
    <w:p w:rsidR="00053D2E" w:rsidRDefault="00053D2E">
      <w:pPr>
        <w:rPr>
          <w:rFonts w:ascii="Courier" w:hAnsi="Courier"/>
          <w:sz w:val="16"/>
        </w:rPr>
      </w:pPr>
      <w:r>
        <w:rPr>
          <w:rFonts w:ascii="Courier" w:hAnsi="Courier"/>
          <w:sz w:val="16"/>
        </w:rPr>
        <w:t>Global Const VI_ATTR_FILE_APPEND_EN              = &amp;H3FFF0192&amp;</w:t>
      </w:r>
    </w:p>
    <w:p w:rsidR="00053D2E" w:rsidRDefault="00053D2E">
      <w:pPr>
        <w:rPr>
          <w:rFonts w:ascii="Courier" w:hAnsi="Courier"/>
          <w:sz w:val="16"/>
        </w:rPr>
      </w:pPr>
      <w:r>
        <w:rPr>
          <w:rFonts w:ascii="Courier" w:hAnsi="Courier"/>
          <w:sz w:val="16"/>
        </w:rPr>
        <w:t>Global Const VI_ATTR_VXI_TRIG_SUPPORT            = &amp;H3FFF0194&amp;</w:t>
      </w:r>
    </w:p>
    <w:p w:rsidR="00053D2E" w:rsidRDefault="00053D2E">
      <w:pPr>
        <w:rPr>
          <w:rFonts w:ascii="Courier" w:hAnsi="Courier"/>
          <w:sz w:val="16"/>
        </w:rPr>
      </w:pPr>
      <w:r>
        <w:rPr>
          <w:rFonts w:ascii="Courier" w:hAnsi="Courier"/>
          <w:sz w:val="16"/>
        </w:rPr>
        <w:t>Global Const VI_ATTR_TCPIP_ADDR                  = &amp;HBFFF0195&amp;</w:t>
      </w:r>
    </w:p>
    <w:p w:rsidR="00053D2E" w:rsidRDefault="00053D2E">
      <w:pPr>
        <w:rPr>
          <w:rFonts w:ascii="Courier" w:hAnsi="Courier"/>
          <w:sz w:val="16"/>
        </w:rPr>
      </w:pPr>
      <w:r>
        <w:rPr>
          <w:rFonts w:ascii="Courier" w:hAnsi="Courier"/>
          <w:sz w:val="16"/>
        </w:rPr>
        <w:t>Global Const VI_ATTR_TCPIP_HOSTNAME              = &amp;HBFFF0196&amp;</w:t>
      </w:r>
    </w:p>
    <w:p w:rsidR="00053D2E" w:rsidRDefault="00053D2E">
      <w:pPr>
        <w:rPr>
          <w:rFonts w:ascii="Courier" w:hAnsi="Courier"/>
          <w:sz w:val="16"/>
        </w:rPr>
      </w:pPr>
      <w:r>
        <w:rPr>
          <w:rFonts w:ascii="Courier" w:hAnsi="Courier"/>
          <w:sz w:val="16"/>
        </w:rPr>
        <w:t>Global Const VI_ATTR_TCPIP_PORT                  = &amp;H3FFF0197&amp;</w:t>
      </w:r>
    </w:p>
    <w:p w:rsidR="00053D2E" w:rsidRDefault="00053D2E">
      <w:pPr>
        <w:rPr>
          <w:rFonts w:ascii="Courier" w:hAnsi="Courier"/>
          <w:sz w:val="16"/>
        </w:rPr>
      </w:pPr>
      <w:r>
        <w:rPr>
          <w:rFonts w:ascii="Courier" w:hAnsi="Courier"/>
          <w:sz w:val="16"/>
        </w:rPr>
        <w:t>Global Const VI_ATTR_TCPIP_DEVICE_NAME           = &amp;HBFFF0199&amp;</w:t>
      </w:r>
    </w:p>
    <w:p w:rsidR="00053D2E" w:rsidRDefault="00053D2E">
      <w:pPr>
        <w:rPr>
          <w:rFonts w:ascii="Courier" w:hAnsi="Courier"/>
          <w:sz w:val="16"/>
        </w:rPr>
      </w:pPr>
      <w:r>
        <w:rPr>
          <w:rFonts w:ascii="Courier" w:hAnsi="Courier"/>
          <w:sz w:val="16"/>
        </w:rPr>
        <w:t>Global Const VI_ATTR_TCPIP_NODELAY               = &amp;H3FFF019A&amp;</w:t>
      </w:r>
    </w:p>
    <w:p w:rsidR="00053D2E" w:rsidRDefault="00053D2E">
      <w:pPr>
        <w:rPr>
          <w:rFonts w:ascii="Courier" w:hAnsi="Courier"/>
          <w:sz w:val="16"/>
        </w:rPr>
      </w:pPr>
      <w:r>
        <w:rPr>
          <w:rFonts w:ascii="Courier" w:hAnsi="Courier"/>
          <w:sz w:val="16"/>
        </w:rPr>
        <w:t>Global Const VI_ATTR_TCPIP_KEEPALIVE             = &amp;H3FFF019B&amp;</w:t>
      </w:r>
    </w:p>
    <w:p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rsidR="00F6596B" w:rsidRPr="00F6596B" w:rsidRDefault="00F6596B" w:rsidP="00F6596B">
      <w:pPr>
        <w:rPr>
          <w:rFonts w:ascii="Courier" w:hAnsi="Courier"/>
          <w:sz w:val="16"/>
        </w:rPr>
      </w:pPr>
      <w:r w:rsidRPr="00F6596B">
        <w:rPr>
          <w:rFonts w:ascii="Courier" w:hAnsi="Courier"/>
          <w:sz w:val="16"/>
        </w:rPr>
        <w:t>Global Const VI_ATTR_USB_PROTOCOL                = &amp;H3FFF01A7&amp;</w:t>
      </w:r>
    </w:p>
    <w:p w:rsidR="00053D2E" w:rsidRDefault="00F6596B" w:rsidP="00F6596B">
      <w:pPr>
        <w:rPr>
          <w:rFonts w:ascii="Courier" w:hAnsi="Courier"/>
          <w:sz w:val="16"/>
        </w:rPr>
      </w:pPr>
      <w:r w:rsidRPr="00F6596B">
        <w:rPr>
          <w:rFonts w:ascii="Courier" w:hAnsi="Courier"/>
          <w:sz w:val="16"/>
        </w:rPr>
        <w:t>Global Const VI_ATTR_USB_MAX_INTR_SIZE           = &amp;H3FFF01AF&amp;</w:t>
      </w:r>
    </w:p>
    <w:p w:rsidR="00F6596B" w:rsidRPr="00F6596B" w:rsidRDefault="00F6596B" w:rsidP="00F6596B">
      <w:pPr>
        <w:rPr>
          <w:rFonts w:ascii="Courier" w:hAnsi="Courier"/>
          <w:sz w:val="16"/>
        </w:rPr>
      </w:pPr>
    </w:p>
    <w:p w:rsidR="00AD74FC" w:rsidRPr="00A642A4" w:rsidRDefault="00AD74FC" w:rsidP="00AD74FC">
      <w:pPr>
        <w:pStyle w:val="FVICode1"/>
        <w:spacing w:before="0" w:line="240" w:lineRule="auto"/>
        <w:ind w:left="0"/>
        <w:rPr>
          <w:w w:val="100"/>
          <w:sz w:val="16"/>
          <w:szCs w:val="16"/>
        </w:rPr>
      </w:pPr>
      <w:r w:rsidRPr="00A642A4">
        <w:rPr>
          <w:w w:val="100"/>
          <w:sz w:val="16"/>
          <w:szCs w:val="16"/>
        </w:rPr>
        <w:t xml:space="preserve">Global Const VI_ATTR_PXI_DEV_NUM   </w:t>
      </w:r>
      <w:r>
        <w:rPr>
          <w:w w:val="100"/>
          <w:sz w:val="16"/>
          <w:szCs w:val="16"/>
        </w:rPr>
        <w:t xml:space="preserve">        </w:t>
      </w:r>
      <w:r w:rsidRPr="00A642A4">
        <w:rPr>
          <w:w w:val="100"/>
          <w:sz w:val="16"/>
          <w:szCs w:val="16"/>
        </w:rPr>
        <w:t xml:space="preserve">      = &amp;H3FFF0201&amp;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rsidR="00937187" w:rsidRDefault="00937187" w:rsidP="00B30754">
      <w:pPr>
        <w:rPr>
          <w:rFonts w:ascii="Courier" w:hAnsi="Courier"/>
          <w:sz w:val="16"/>
          <w:szCs w:val="16"/>
        </w:rPr>
      </w:pP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rsidR="00937187" w:rsidRPr="00B30754"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rsidR="00B30754" w:rsidRPr="00A642A4" w:rsidRDefault="00B30754" w:rsidP="00AD74FC">
      <w:pPr>
        <w:rPr>
          <w:rFonts w:ascii="Courier" w:hAnsi="Courier"/>
          <w:sz w:val="16"/>
          <w:szCs w:val="16"/>
        </w:rPr>
      </w:pPr>
    </w:p>
    <w:p w:rsidR="00053D2E" w:rsidRDefault="00053D2E">
      <w:pPr>
        <w:rPr>
          <w:rFonts w:ascii="Courier" w:hAnsi="Courier"/>
          <w:sz w:val="16"/>
        </w:rPr>
      </w:pPr>
      <w:r>
        <w:rPr>
          <w:rFonts w:ascii="Courier" w:hAnsi="Courier"/>
          <w:sz w:val="16"/>
        </w:rPr>
        <w:t>Global Const VI_ATTR_JOB_ID                      = &amp;H3FFF4006&amp;</w:t>
      </w:r>
    </w:p>
    <w:p w:rsidR="00053D2E" w:rsidRDefault="00053D2E">
      <w:pPr>
        <w:rPr>
          <w:rFonts w:ascii="Courier" w:hAnsi="Courier"/>
          <w:sz w:val="16"/>
        </w:rPr>
      </w:pPr>
      <w:r>
        <w:rPr>
          <w:rFonts w:ascii="Courier" w:hAnsi="Courier"/>
          <w:sz w:val="16"/>
        </w:rPr>
        <w:t>Global Const VI_ATTR_EVENT_TYPE                  = &amp;H3FFF4010&amp;</w:t>
      </w:r>
    </w:p>
    <w:p w:rsidR="00053D2E" w:rsidRDefault="00053D2E">
      <w:pPr>
        <w:rPr>
          <w:rFonts w:ascii="Courier" w:hAnsi="Courier"/>
          <w:sz w:val="16"/>
        </w:rPr>
      </w:pPr>
      <w:r>
        <w:rPr>
          <w:rFonts w:ascii="Courier" w:hAnsi="Courier"/>
          <w:sz w:val="16"/>
        </w:rPr>
        <w:t>Global Const VI_ATTR_SIGP_STATUS_ID              = &amp;H3FFF4011&amp;</w:t>
      </w:r>
    </w:p>
    <w:p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rsidR="00053D2E" w:rsidRDefault="00053D2E">
      <w:pPr>
        <w:rPr>
          <w:rFonts w:ascii="Courier" w:hAnsi="Courier"/>
          <w:sz w:val="16"/>
        </w:rPr>
      </w:pPr>
      <w:r>
        <w:rPr>
          <w:rFonts w:ascii="Courier" w:hAnsi="Courier"/>
          <w:sz w:val="16"/>
        </w:rPr>
        <w:t>Global Const VI_ATTR_INTR_STATUS_ID              = &amp;H3FFF4023&amp;</w:t>
      </w:r>
    </w:p>
    <w:p w:rsidR="00053D2E" w:rsidRDefault="00053D2E">
      <w:pPr>
        <w:rPr>
          <w:rFonts w:ascii="Courier" w:hAnsi="Courier"/>
          <w:sz w:val="16"/>
        </w:rPr>
      </w:pPr>
      <w:r>
        <w:rPr>
          <w:rFonts w:ascii="Courier" w:hAnsi="Courier"/>
          <w:sz w:val="16"/>
        </w:rPr>
        <w:t>Global Const VI_ATTR_STATUS                      = &amp;H3FFF4025&amp;</w:t>
      </w:r>
    </w:p>
    <w:p w:rsidR="00053D2E" w:rsidRDefault="00053D2E">
      <w:pPr>
        <w:rPr>
          <w:rFonts w:ascii="Courier" w:hAnsi="Courier"/>
          <w:sz w:val="16"/>
        </w:rPr>
      </w:pPr>
      <w:r>
        <w:rPr>
          <w:rFonts w:ascii="Courier" w:hAnsi="Courier"/>
          <w:sz w:val="16"/>
        </w:rPr>
        <w:t>Global Const VI_ATTR_RET_COUNT                   = &amp;H3FFF4026&amp;</w:t>
      </w:r>
    </w:p>
    <w:p w:rsidR="00D4260E" w:rsidRDefault="00D4260E" w:rsidP="00D4260E">
      <w:pPr>
        <w:rPr>
          <w:rFonts w:ascii="Courier" w:hAnsi="Courier"/>
          <w:sz w:val="16"/>
        </w:rPr>
      </w:pPr>
      <w:r>
        <w:rPr>
          <w:rFonts w:ascii="Courier" w:hAnsi="Courier"/>
          <w:sz w:val="16"/>
        </w:rPr>
        <w:t>Global Const VI_ATTR_RET_COUNT_32                = &amp;H3FFF4026&amp;</w:t>
      </w:r>
    </w:p>
    <w:p w:rsidR="00053D2E" w:rsidRDefault="00053D2E">
      <w:pPr>
        <w:rPr>
          <w:rFonts w:ascii="Courier" w:hAnsi="Courier"/>
          <w:sz w:val="16"/>
        </w:rPr>
      </w:pPr>
      <w:r>
        <w:rPr>
          <w:rFonts w:ascii="Courier" w:hAnsi="Courier"/>
          <w:sz w:val="16"/>
        </w:rPr>
        <w:t>Global Const VI_ATTR_BUFFER                      = &amp;H3FFF4027&amp;</w:t>
      </w:r>
    </w:p>
    <w:p w:rsidR="00053D2E" w:rsidRDefault="00053D2E">
      <w:pPr>
        <w:rPr>
          <w:rFonts w:ascii="Courier" w:hAnsi="Courier"/>
          <w:sz w:val="16"/>
        </w:rPr>
      </w:pPr>
      <w:r>
        <w:rPr>
          <w:rFonts w:ascii="Courier" w:hAnsi="Courier"/>
          <w:sz w:val="16"/>
        </w:rPr>
        <w:t>Global Const VI_ATTR_RECV_INTR_LEVEL             = &amp;H3FFF4041&amp;</w:t>
      </w:r>
    </w:p>
    <w:p w:rsidR="00053D2E" w:rsidRDefault="00053D2E">
      <w:pPr>
        <w:rPr>
          <w:rFonts w:ascii="Courier" w:hAnsi="Courier"/>
          <w:sz w:val="16"/>
        </w:rPr>
      </w:pPr>
      <w:r>
        <w:rPr>
          <w:rFonts w:ascii="Courier" w:hAnsi="Courier"/>
          <w:sz w:val="16"/>
        </w:rPr>
        <w:t>Global Const VI_ATTR_OPER_NAME                   = &amp;HBFFF4042&amp;</w:t>
      </w:r>
    </w:p>
    <w:p w:rsidR="00053D2E" w:rsidRDefault="00053D2E">
      <w:pPr>
        <w:rPr>
          <w:rFonts w:ascii="Courier" w:hAnsi="Courier"/>
          <w:sz w:val="16"/>
        </w:rPr>
      </w:pPr>
      <w:r>
        <w:rPr>
          <w:rFonts w:ascii="Courier" w:hAnsi="Courier"/>
          <w:sz w:val="16"/>
        </w:rPr>
        <w:t>Global Const VI_ATTR_GPIB_RECV_CIC_STATE         = &amp;H3FFF4193&amp;</w:t>
      </w:r>
    </w:p>
    <w:p w:rsidR="00053D2E" w:rsidRDefault="00053D2E">
      <w:pPr>
        <w:rPr>
          <w:rFonts w:ascii="Courier" w:hAnsi="Courier"/>
          <w:sz w:val="16"/>
        </w:rPr>
      </w:pPr>
      <w:r>
        <w:rPr>
          <w:rFonts w:ascii="Courier" w:hAnsi="Courier"/>
          <w:sz w:val="16"/>
        </w:rPr>
        <w:t>Global Const VI_ATTR_RECV_TCPIP_ADDR             = &amp;HBFFF4198&amp;</w:t>
      </w:r>
    </w:p>
    <w:p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rsidR="00F237E8" w:rsidRDefault="00F237E8" w:rsidP="00F6596B">
      <w:pPr>
        <w:keepNext/>
        <w:rPr>
          <w:rFonts w:ascii="Courier" w:hAnsi="Courier"/>
          <w:sz w:val="16"/>
        </w:rPr>
      </w:pPr>
    </w:p>
    <w:p w:rsidR="00053D2E" w:rsidRDefault="00053D2E" w:rsidP="00F6596B">
      <w:pPr>
        <w:keepNext/>
        <w:rPr>
          <w:rFonts w:ascii="Courier" w:hAnsi="Courier"/>
          <w:sz w:val="16"/>
        </w:rPr>
      </w:pPr>
      <w:r>
        <w:rPr>
          <w:rFonts w:ascii="Courier" w:hAnsi="Courier"/>
          <w:sz w:val="16"/>
        </w:rPr>
        <w:t>' - Event Types -----------------------------------------------------------</w:t>
      </w:r>
    </w:p>
    <w:p w:rsidR="00053D2E" w:rsidRDefault="00053D2E" w:rsidP="00F6596B">
      <w:pPr>
        <w:keepNext/>
        <w:rPr>
          <w:rFonts w:ascii="Courier" w:hAnsi="Courier"/>
          <w:sz w:val="16"/>
        </w:rPr>
      </w:pPr>
    </w:p>
    <w:p w:rsidR="00053D2E" w:rsidRDefault="00053D2E">
      <w:pPr>
        <w:rPr>
          <w:rFonts w:ascii="Courier" w:hAnsi="Courier"/>
          <w:sz w:val="16"/>
        </w:rPr>
      </w:pPr>
      <w:r>
        <w:rPr>
          <w:rFonts w:ascii="Courier" w:hAnsi="Courier"/>
          <w:sz w:val="16"/>
        </w:rPr>
        <w:t>Global Const VI_EVENT_IO_COMPLETION              = &amp;H3FFF2009&amp;</w:t>
      </w:r>
    </w:p>
    <w:p w:rsidR="00053D2E" w:rsidRDefault="00053D2E">
      <w:pPr>
        <w:rPr>
          <w:rFonts w:ascii="Courier" w:hAnsi="Courier"/>
          <w:sz w:val="16"/>
        </w:rPr>
      </w:pPr>
      <w:r>
        <w:rPr>
          <w:rFonts w:ascii="Courier" w:hAnsi="Courier"/>
          <w:sz w:val="16"/>
        </w:rPr>
        <w:t>Global Const VI_EVENT_TRIG                       = &amp;HBFFF200A&amp;</w:t>
      </w:r>
    </w:p>
    <w:p w:rsidR="00053D2E" w:rsidRDefault="00053D2E">
      <w:pPr>
        <w:rPr>
          <w:rFonts w:ascii="Courier" w:hAnsi="Courier"/>
          <w:sz w:val="16"/>
        </w:rPr>
      </w:pPr>
      <w:r>
        <w:rPr>
          <w:rFonts w:ascii="Courier" w:hAnsi="Courier"/>
          <w:sz w:val="16"/>
        </w:rPr>
        <w:t>Global Const VI_EVENT_SERVICE_REQ                = &amp;H3FFF200B&amp;</w:t>
      </w:r>
    </w:p>
    <w:p w:rsidR="00053D2E" w:rsidRDefault="00053D2E">
      <w:pPr>
        <w:rPr>
          <w:rFonts w:ascii="Courier" w:hAnsi="Courier"/>
          <w:sz w:val="16"/>
        </w:rPr>
      </w:pPr>
      <w:r>
        <w:rPr>
          <w:rFonts w:ascii="Courier" w:hAnsi="Courier"/>
          <w:sz w:val="16"/>
        </w:rPr>
        <w:t>Global Const VI_EVENT_CLEAR                      = &amp;H3FFF200D&amp;</w:t>
      </w:r>
    </w:p>
    <w:p w:rsidR="00053D2E" w:rsidRDefault="00053D2E">
      <w:pPr>
        <w:rPr>
          <w:rFonts w:ascii="Courier" w:hAnsi="Courier"/>
          <w:sz w:val="16"/>
        </w:rPr>
      </w:pPr>
      <w:r>
        <w:rPr>
          <w:rFonts w:ascii="Courier" w:hAnsi="Courier"/>
          <w:sz w:val="16"/>
        </w:rPr>
        <w:t>Global Const VI_EVENT_EXCEPTION                  = &amp;HBFFF200E&amp;</w:t>
      </w:r>
    </w:p>
    <w:p w:rsidR="00053D2E" w:rsidRDefault="00053D2E">
      <w:pPr>
        <w:rPr>
          <w:rFonts w:ascii="Courier" w:hAnsi="Courier"/>
          <w:sz w:val="16"/>
        </w:rPr>
      </w:pPr>
      <w:r>
        <w:rPr>
          <w:rFonts w:ascii="Courier" w:hAnsi="Courier"/>
          <w:sz w:val="16"/>
        </w:rPr>
        <w:t>Global Const VI_EVENT_GPIB_CIC                   = &amp;H3FFF2012&amp;</w:t>
      </w:r>
    </w:p>
    <w:p w:rsidR="00053D2E" w:rsidRDefault="00053D2E">
      <w:pPr>
        <w:rPr>
          <w:rFonts w:ascii="Courier" w:hAnsi="Courier"/>
          <w:sz w:val="16"/>
        </w:rPr>
      </w:pPr>
      <w:r>
        <w:rPr>
          <w:rFonts w:ascii="Courier" w:hAnsi="Courier"/>
          <w:sz w:val="16"/>
        </w:rPr>
        <w:t>Global Const VI_EVENT_GPIB_TALK                  = &amp;H3FFF2013&amp;</w:t>
      </w:r>
    </w:p>
    <w:p w:rsidR="00053D2E" w:rsidRDefault="00053D2E">
      <w:pPr>
        <w:rPr>
          <w:rFonts w:ascii="Courier" w:hAnsi="Courier"/>
          <w:sz w:val="16"/>
        </w:rPr>
      </w:pPr>
      <w:r>
        <w:rPr>
          <w:rFonts w:ascii="Courier" w:hAnsi="Courier"/>
          <w:sz w:val="16"/>
        </w:rPr>
        <w:t>Global Const VI_EVENT_GPIB_LISTEN                = &amp;H3FFF2014&amp;</w:t>
      </w:r>
    </w:p>
    <w:p w:rsidR="00053D2E" w:rsidRDefault="00053D2E">
      <w:pPr>
        <w:rPr>
          <w:rFonts w:ascii="Courier" w:hAnsi="Courier"/>
          <w:sz w:val="16"/>
        </w:rPr>
      </w:pPr>
      <w:r>
        <w:rPr>
          <w:rFonts w:ascii="Courier" w:hAnsi="Courier"/>
          <w:sz w:val="16"/>
        </w:rPr>
        <w:t>Global Const VI_EVENT_VXI_VME_SYSFAIL            = &amp;H3FFF201D&amp;</w:t>
      </w:r>
    </w:p>
    <w:p w:rsidR="00053D2E" w:rsidRDefault="00053D2E">
      <w:pPr>
        <w:rPr>
          <w:rFonts w:ascii="Courier" w:hAnsi="Courier"/>
          <w:sz w:val="16"/>
        </w:rPr>
      </w:pPr>
      <w:r>
        <w:rPr>
          <w:rFonts w:ascii="Courier" w:hAnsi="Courier"/>
          <w:sz w:val="16"/>
        </w:rPr>
        <w:t>Global Const VI_EVENT_VXI_VME_SYSRESET           = &amp;H3FFF201E&amp;</w:t>
      </w:r>
    </w:p>
    <w:p w:rsidR="00053D2E" w:rsidRDefault="00053D2E">
      <w:pPr>
        <w:rPr>
          <w:rFonts w:ascii="Courier" w:hAnsi="Courier"/>
          <w:sz w:val="16"/>
        </w:rPr>
      </w:pPr>
      <w:r>
        <w:rPr>
          <w:rFonts w:ascii="Courier" w:hAnsi="Courier"/>
          <w:sz w:val="16"/>
        </w:rPr>
        <w:t>Global Const VI_EVENT_VXI_SIGP                   = &amp;H3FFF2020&amp;</w:t>
      </w:r>
    </w:p>
    <w:p w:rsidR="00053D2E" w:rsidRDefault="00053D2E">
      <w:pPr>
        <w:rPr>
          <w:rFonts w:ascii="Courier" w:hAnsi="Courier"/>
          <w:sz w:val="16"/>
        </w:rPr>
      </w:pPr>
      <w:r>
        <w:rPr>
          <w:rFonts w:ascii="Courier" w:hAnsi="Courier"/>
          <w:sz w:val="16"/>
        </w:rPr>
        <w:t>Global Const VI_EVENT_VXI_VME_INTR               = &amp;HBFFF2021&amp;</w:t>
      </w:r>
    </w:p>
    <w:p w:rsidR="00053D2E" w:rsidRDefault="00053D2E">
      <w:pPr>
        <w:rPr>
          <w:rFonts w:ascii="Courier" w:hAnsi="Courier"/>
          <w:sz w:val="16"/>
        </w:rPr>
      </w:pPr>
      <w:r>
        <w:rPr>
          <w:rFonts w:ascii="Courier" w:hAnsi="Courier"/>
          <w:sz w:val="16"/>
        </w:rPr>
        <w:t>Global Const VI_EVENT_TCPIP_CONNECT              = &amp;H3FFF2036&amp;</w:t>
      </w:r>
    </w:p>
    <w:p w:rsidR="00053D2E" w:rsidRPr="00532528" w:rsidRDefault="00532528">
      <w:pPr>
        <w:rPr>
          <w:rFonts w:ascii="Courier" w:hAnsi="Courier"/>
          <w:sz w:val="16"/>
        </w:rPr>
      </w:pPr>
      <w:r w:rsidRPr="00532528">
        <w:rPr>
          <w:rFonts w:ascii="Courier" w:hAnsi="Courier"/>
          <w:sz w:val="16"/>
        </w:rPr>
        <w:lastRenderedPageBreak/>
        <w:t>Global Const VI_EVENT_USB_INTR                   = &amp;H3FFF2037&amp;</w:t>
      </w:r>
    </w:p>
    <w:p w:rsidR="00A642A4" w:rsidRPr="00A642A4" w:rsidRDefault="00A642A4" w:rsidP="00A642A4">
      <w:pPr>
        <w:pStyle w:val="FVICode1nosp"/>
        <w:ind w:left="0"/>
        <w:rPr>
          <w:w w:val="100"/>
          <w:sz w:val="16"/>
          <w:szCs w:val="16"/>
        </w:rPr>
      </w:pPr>
      <w:r w:rsidRPr="00A642A4">
        <w:rPr>
          <w:w w:val="100"/>
          <w:sz w:val="16"/>
          <w:szCs w:val="16"/>
        </w:rPr>
        <w:t xml:space="preserve">Global Const VI_EVENT_PXI_INTR          </w:t>
      </w:r>
      <w:r>
        <w:rPr>
          <w:w w:val="100"/>
          <w:sz w:val="16"/>
          <w:szCs w:val="16"/>
        </w:rPr>
        <w:t xml:space="preserve">        </w:t>
      </w:r>
      <w:r w:rsidRPr="00A642A4">
        <w:rPr>
          <w:w w:val="100"/>
          <w:sz w:val="16"/>
          <w:szCs w:val="16"/>
        </w:rPr>
        <w:t xml:space="preserve"> = &amp;H3FFF2022&amp;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VI_ALL_ENABLED_EVENTS               = &amp;H3FFF7FFF&amp;</w:t>
      </w:r>
    </w:p>
    <w:p w:rsidR="00053D2E" w:rsidRDefault="00053D2E">
      <w:pPr>
        <w:rPr>
          <w:rFonts w:ascii="Courier" w:hAnsi="Courier"/>
          <w:sz w:val="16"/>
        </w:rPr>
      </w:pP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VI_SUCCESS                          = &amp;H0&amp;</w:t>
      </w:r>
    </w:p>
    <w:p w:rsidR="00053D2E" w:rsidRDefault="00053D2E">
      <w:pPr>
        <w:rPr>
          <w:rFonts w:ascii="Courier" w:hAnsi="Courier"/>
          <w:sz w:val="16"/>
        </w:rPr>
      </w:pPr>
      <w:r>
        <w:rPr>
          <w:rFonts w:ascii="Courier" w:hAnsi="Courier"/>
          <w:sz w:val="16"/>
        </w:rPr>
        <w:t>Global Const VI_SUCCESS_EVENT_EN                 = &amp;H3FFF0002&amp;</w:t>
      </w:r>
    </w:p>
    <w:p w:rsidR="00053D2E" w:rsidRDefault="00053D2E">
      <w:pPr>
        <w:rPr>
          <w:rFonts w:ascii="Courier" w:hAnsi="Courier"/>
          <w:sz w:val="16"/>
        </w:rPr>
      </w:pPr>
      <w:r>
        <w:rPr>
          <w:rFonts w:ascii="Courier" w:hAnsi="Courier"/>
          <w:sz w:val="16"/>
        </w:rPr>
        <w:t>Global Const VI_SUCCESS_EVENT_DIS                = &amp;H3FFF0003&amp;</w:t>
      </w:r>
    </w:p>
    <w:p w:rsidR="00053D2E" w:rsidRDefault="00053D2E">
      <w:pPr>
        <w:rPr>
          <w:rFonts w:ascii="Courier" w:hAnsi="Courier"/>
          <w:sz w:val="16"/>
        </w:rPr>
      </w:pPr>
      <w:r>
        <w:rPr>
          <w:rFonts w:ascii="Courier" w:hAnsi="Courier"/>
          <w:sz w:val="16"/>
        </w:rPr>
        <w:t>Global Const VI_SUCCESS_QUEUE_EMPTY              = &amp;H3FFF0004&amp;</w:t>
      </w:r>
    </w:p>
    <w:p w:rsidR="00053D2E" w:rsidRDefault="00053D2E">
      <w:pPr>
        <w:rPr>
          <w:rFonts w:ascii="Courier" w:hAnsi="Courier"/>
          <w:sz w:val="16"/>
        </w:rPr>
      </w:pPr>
      <w:r>
        <w:rPr>
          <w:rFonts w:ascii="Courier" w:hAnsi="Courier"/>
          <w:sz w:val="16"/>
        </w:rPr>
        <w:t>Global Const VI_SUCCESS_TERM_CHAR                = &amp;H3FFF0005&amp;</w:t>
      </w:r>
    </w:p>
    <w:p w:rsidR="00053D2E" w:rsidRDefault="00053D2E">
      <w:pPr>
        <w:rPr>
          <w:rFonts w:ascii="Courier" w:hAnsi="Courier"/>
          <w:sz w:val="16"/>
        </w:rPr>
      </w:pPr>
      <w:r>
        <w:rPr>
          <w:rFonts w:ascii="Courier" w:hAnsi="Courier"/>
          <w:sz w:val="16"/>
        </w:rPr>
        <w:t>Global Const VI_SUCCESS_MAX_CNT                  = &amp;H3FFF0006&amp;</w:t>
      </w:r>
    </w:p>
    <w:p w:rsidR="00053D2E" w:rsidRDefault="00053D2E">
      <w:pPr>
        <w:rPr>
          <w:rFonts w:ascii="Courier" w:hAnsi="Courier"/>
          <w:sz w:val="16"/>
        </w:rPr>
      </w:pPr>
      <w:r>
        <w:rPr>
          <w:rFonts w:ascii="Courier" w:hAnsi="Courier"/>
          <w:sz w:val="16"/>
        </w:rPr>
        <w:t>Global Const VI_SUCCESS_DEV_NPRESENT             = &amp;H3FFF007D&amp;</w:t>
      </w:r>
    </w:p>
    <w:p w:rsidR="00053D2E" w:rsidRDefault="00053D2E">
      <w:pPr>
        <w:rPr>
          <w:rFonts w:ascii="Courier" w:hAnsi="Courier"/>
          <w:sz w:val="16"/>
        </w:rPr>
      </w:pPr>
      <w:r>
        <w:rPr>
          <w:rFonts w:ascii="Courier" w:hAnsi="Courier"/>
          <w:sz w:val="16"/>
        </w:rPr>
        <w:t>Global Const VI_SUCCESS_TRIG_MAPPED              = &amp;H3FFF007E&amp;</w:t>
      </w:r>
    </w:p>
    <w:p w:rsidR="00053D2E" w:rsidRDefault="00053D2E">
      <w:pPr>
        <w:rPr>
          <w:rFonts w:ascii="Courier" w:hAnsi="Courier"/>
          <w:sz w:val="16"/>
        </w:rPr>
      </w:pPr>
      <w:r>
        <w:rPr>
          <w:rFonts w:ascii="Courier" w:hAnsi="Courier"/>
          <w:sz w:val="16"/>
        </w:rPr>
        <w:t>Global Const VI_SUCCESS_QUEUE_NEMPTY             = &amp;H3FFF0080&amp;</w:t>
      </w:r>
    </w:p>
    <w:p w:rsidR="00053D2E" w:rsidRDefault="00053D2E">
      <w:pPr>
        <w:rPr>
          <w:rFonts w:ascii="Courier" w:hAnsi="Courier"/>
          <w:sz w:val="16"/>
        </w:rPr>
      </w:pPr>
      <w:r>
        <w:rPr>
          <w:rFonts w:ascii="Courier" w:hAnsi="Courier"/>
          <w:sz w:val="16"/>
        </w:rPr>
        <w:t>Global Const VI_SUCCESS_NCHAIN                   = &amp;H3FFF0098&amp;</w:t>
      </w:r>
    </w:p>
    <w:p w:rsidR="00053D2E" w:rsidRDefault="00053D2E">
      <w:pPr>
        <w:rPr>
          <w:rFonts w:ascii="Courier" w:hAnsi="Courier"/>
          <w:sz w:val="16"/>
        </w:rPr>
      </w:pPr>
      <w:r>
        <w:rPr>
          <w:rFonts w:ascii="Courier" w:hAnsi="Courier"/>
          <w:sz w:val="16"/>
        </w:rPr>
        <w:t>Global Const VI_SUCCESS_NESTED_SHARED            = &amp;H3FFF0099&amp;</w:t>
      </w:r>
    </w:p>
    <w:p w:rsidR="00053D2E" w:rsidRDefault="00053D2E">
      <w:pPr>
        <w:rPr>
          <w:rFonts w:ascii="Courier" w:hAnsi="Courier"/>
          <w:sz w:val="16"/>
        </w:rPr>
      </w:pPr>
      <w:r>
        <w:rPr>
          <w:rFonts w:ascii="Courier" w:hAnsi="Courier"/>
          <w:sz w:val="16"/>
        </w:rPr>
        <w:t>Global Const VI_SUCCESS_NESTED_EXCLUSIVE         = &amp;H3FFF009A&amp;</w:t>
      </w:r>
    </w:p>
    <w:p w:rsidR="00053D2E" w:rsidRDefault="00053D2E">
      <w:pPr>
        <w:rPr>
          <w:rFonts w:ascii="Courier" w:hAnsi="Courier"/>
          <w:sz w:val="16"/>
        </w:rPr>
      </w:pPr>
      <w:r>
        <w:rPr>
          <w:rFonts w:ascii="Courier" w:hAnsi="Courier"/>
          <w:sz w:val="16"/>
        </w:rPr>
        <w:t>Global Const VI_SUCCESS_SYNC                     = &amp;H3FFF009B&amp;</w:t>
      </w:r>
    </w:p>
    <w:p w:rsidR="00053D2E" w:rsidRDefault="00053D2E">
      <w:pPr>
        <w:rPr>
          <w:rFonts w:ascii="Courier" w:hAnsi="Courier"/>
          <w:sz w:val="16"/>
        </w:rPr>
      </w:pPr>
    </w:p>
    <w:p w:rsidR="00532528" w:rsidRPr="00532528" w:rsidRDefault="00532528">
      <w:pPr>
        <w:rPr>
          <w:rFonts w:ascii="Courier" w:hAnsi="Courier"/>
          <w:sz w:val="16"/>
        </w:rPr>
      </w:pPr>
      <w:r w:rsidRPr="00532528">
        <w:rPr>
          <w:rFonts w:ascii="Courier" w:hAnsi="Courier"/>
          <w:sz w:val="16"/>
        </w:rPr>
        <w:t>Global Const VI_WARN_QUEUE_OVERFLOW              = &amp;H3FFF000C&amp;</w:t>
      </w:r>
    </w:p>
    <w:p w:rsidR="00053D2E" w:rsidRDefault="00053D2E">
      <w:pPr>
        <w:rPr>
          <w:rFonts w:ascii="Courier" w:hAnsi="Courier"/>
          <w:sz w:val="16"/>
        </w:rPr>
      </w:pPr>
      <w:r>
        <w:rPr>
          <w:rFonts w:ascii="Courier" w:hAnsi="Courier"/>
          <w:sz w:val="16"/>
        </w:rPr>
        <w:t>Global Const VI_WARN_CONFIG_NLOADED              = &amp;H3FFF0077&amp;</w:t>
      </w:r>
    </w:p>
    <w:p w:rsidR="00053D2E" w:rsidRDefault="00053D2E">
      <w:pPr>
        <w:rPr>
          <w:rFonts w:ascii="Courier" w:hAnsi="Courier"/>
          <w:sz w:val="16"/>
        </w:rPr>
      </w:pPr>
      <w:r>
        <w:rPr>
          <w:rFonts w:ascii="Courier" w:hAnsi="Courier"/>
          <w:sz w:val="16"/>
        </w:rPr>
        <w:t>Global Const VI_WARN_NULL_OBJECT                 = &amp;H3FFF0082&amp;</w:t>
      </w:r>
    </w:p>
    <w:p w:rsidR="00053D2E" w:rsidRDefault="00053D2E">
      <w:pPr>
        <w:rPr>
          <w:rFonts w:ascii="Courier" w:hAnsi="Courier"/>
          <w:sz w:val="16"/>
        </w:rPr>
      </w:pPr>
      <w:r>
        <w:rPr>
          <w:rFonts w:ascii="Courier" w:hAnsi="Courier"/>
          <w:sz w:val="16"/>
        </w:rPr>
        <w:t>Global Const VI_WARN_NSUP_ATTR_STATE             = &amp;H3FFF0084&amp;</w:t>
      </w:r>
    </w:p>
    <w:p w:rsidR="00053D2E" w:rsidRDefault="00053D2E">
      <w:pPr>
        <w:rPr>
          <w:rFonts w:ascii="Courier" w:hAnsi="Courier"/>
          <w:sz w:val="16"/>
        </w:rPr>
      </w:pPr>
      <w:r>
        <w:rPr>
          <w:rFonts w:ascii="Courier" w:hAnsi="Courier"/>
          <w:sz w:val="16"/>
        </w:rPr>
        <w:t>Global Const VI_WARN_UNKNOWN_STATUS              = &amp;H3FFF0085&amp;</w:t>
      </w:r>
    </w:p>
    <w:p w:rsidR="00053D2E" w:rsidRDefault="00053D2E">
      <w:pPr>
        <w:rPr>
          <w:rFonts w:ascii="Courier" w:hAnsi="Courier"/>
          <w:sz w:val="16"/>
        </w:rPr>
      </w:pPr>
      <w:r>
        <w:rPr>
          <w:rFonts w:ascii="Courier" w:hAnsi="Courier"/>
          <w:sz w:val="16"/>
        </w:rPr>
        <w:t>Global Const VI_WARN_NSUP_BUF                    = &amp;H3FFF0088&amp;</w:t>
      </w:r>
    </w:p>
    <w:p w:rsidR="00053D2E" w:rsidRPr="00532528" w:rsidRDefault="00532528">
      <w:pPr>
        <w:rPr>
          <w:rFonts w:ascii="Courier" w:hAnsi="Courier"/>
          <w:sz w:val="16"/>
        </w:rPr>
      </w:pPr>
      <w:r w:rsidRPr="00532528">
        <w:rPr>
          <w:rFonts w:ascii="Courier" w:hAnsi="Courier"/>
          <w:sz w:val="16"/>
        </w:rPr>
        <w:t>Global Const VI_WARN_EXT_FUNC_NIMPL              = &amp;H3FFF00A9&amp;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VI_ERROR_SYSTEM_ERROR               = &amp;HBFFF0000&amp;</w:t>
      </w:r>
    </w:p>
    <w:p w:rsidR="00053D2E" w:rsidRDefault="00053D2E">
      <w:pPr>
        <w:rPr>
          <w:rFonts w:ascii="Courier" w:hAnsi="Courier"/>
          <w:sz w:val="16"/>
        </w:rPr>
      </w:pPr>
      <w:r>
        <w:rPr>
          <w:rFonts w:ascii="Courier" w:hAnsi="Courier"/>
          <w:sz w:val="16"/>
        </w:rPr>
        <w:t>Global Const VI_ERROR_INV_OBJECT                 = &amp;HBFFF000E&amp;</w:t>
      </w:r>
    </w:p>
    <w:p w:rsidR="00053D2E" w:rsidRDefault="00053D2E">
      <w:pPr>
        <w:rPr>
          <w:rFonts w:ascii="Courier" w:hAnsi="Courier"/>
          <w:sz w:val="16"/>
        </w:rPr>
      </w:pPr>
      <w:r>
        <w:rPr>
          <w:rFonts w:ascii="Courier" w:hAnsi="Courier"/>
          <w:sz w:val="16"/>
        </w:rPr>
        <w:t>Global Const VI_ERROR_RSRC_LOCKED                = &amp;HBFFF000F&amp;</w:t>
      </w:r>
    </w:p>
    <w:p w:rsidR="00053D2E" w:rsidRDefault="00053D2E">
      <w:pPr>
        <w:rPr>
          <w:rFonts w:ascii="Courier" w:hAnsi="Courier"/>
          <w:sz w:val="16"/>
        </w:rPr>
      </w:pPr>
      <w:r>
        <w:rPr>
          <w:rFonts w:ascii="Courier" w:hAnsi="Courier"/>
          <w:sz w:val="16"/>
        </w:rPr>
        <w:t>Global Const VI_ERROR_INV_EXPR                   = &amp;HBFFF0010&amp;</w:t>
      </w:r>
    </w:p>
    <w:p w:rsidR="00053D2E" w:rsidRDefault="00053D2E">
      <w:pPr>
        <w:rPr>
          <w:rFonts w:ascii="Courier" w:hAnsi="Courier"/>
          <w:sz w:val="16"/>
        </w:rPr>
      </w:pPr>
      <w:r>
        <w:rPr>
          <w:rFonts w:ascii="Courier" w:hAnsi="Courier"/>
          <w:sz w:val="16"/>
        </w:rPr>
        <w:t>Global Const VI_ERROR_RSRC_NFOUND                = &amp;HBFFF0011&amp;</w:t>
      </w:r>
    </w:p>
    <w:p w:rsidR="00053D2E" w:rsidRDefault="00053D2E">
      <w:pPr>
        <w:rPr>
          <w:rFonts w:ascii="Courier" w:hAnsi="Courier"/>
          <w:sz w:val="16"/>
        </w:rPr>
      </w:pPr>
      <w:r>
        <w:rPr>
          <w:rFonts w:ascii="Courier" w:hAnsi="Courier"/>
          <w:sz w:val="16"/>
        </w:rPr>
        <w:t>Global Const VI_ERROR_INV_RSRC_NAME              = &amp;HBFFF0012&amp;</w:t>
      </w:r>
    </w:p>
    <w:p w:rsidR="00053D2E" w:rsidRDefault="00053D2E">
      <w:pPr>
        <w:rPr>
          <w:rFonts w:ascii="Courier" w:hAnsi="Courier"/>
          <w:sz w:val="16"/>
        </w:rPr>
      </w:pPr>
      <w:r>
        <w:rPr>
          <w:rFonts w:ascii="Courier" w:hAnsi="Courier"/>
          <w:sz w:val="16"/>
        </w:rPr>
        <w:t>Global Const VI_ERROR_INV_ACC_MODE               = &amp;HBFFF0013&amp;</w:t>
      </w:r>
    </w:p>
    <w:p w:rsidR="00053D2E" w:rsidRDefault="00053D2E">
      <w:pPr>
        <w:rPr>
          <w:rFonts w:ascii="Courier" w:hAnsi="Courier"/>
          <w:sz w:val="16"/>
        </w:rPr>
      </w:pPr>
      <w:r>
        <w:rPr>
          <w:rFonts w:ascii="Courier" w:hAnsi="Courier"/>
          <w:sz w:val="16"/>
        </w:rPr>
        <w:t>Global Const VI_ERROR_TMO                        = &amp;HBFFF0015&amp;</w:t>
      </w:r>
    </w:p>
    <w:p w:rsidR="00053D2E" w:rsidRDefault="00053D2E">
      <w:pPr>
        <w:rPr>
          <w:rFonts w:ascii="Courier" w:hAnsi="Courier"/>
          <w:sz w:val="16"/>
        </w:rPr>
      </w:pPr>
      <w:r>
        <w:rPr>
          <w:rFonts w:ascii="Courier" w:hAnsi="Courier"/>
          <w:sz w:val="16"/>
        </w:rPr>
        <w:t>Global Const VI_ERROR_CLOSING_FAILED             = &amp;HBFFF0016&amp;</w:t>
      </w:r>
    </w:p>
    <w:p w:rsidR="00053D2E" w:rsidRDefault="00053D2E">
      <w:pPr>
        <w:rPr>
          <w:rFonts w:ascii="Courier" w:hAnsi="Courier"/>
          <w:sz w:val="16"/>
        </w:rPr>
      </w:pPr>
      <w:r>
        <w:rPr>
          <w:rFonts w:ascii="Courier" w:hAnsi="Courier"/>
          <w:sz w:val="16"/>
        </w:rPr>
        <w:t>Global Const VI_ERROR_INV_DEGREE                 = &amp;HBFFF001B&amp;</w:t>
      </w:r>
    </w:p>
    <w:p w:rsidR="00053D2E" w:rsidRDefault="00053D2E">
      <w:pPr>
        <w:rPr>
          <w:rFonts w:ascii="Courier" w:hAnsi="Courier"/>
          <w:sz w:val="16"/>
        </w:rPr>
      </w:pPr>
      <w:r>
        <w:rPr>
          <w:rFonts w:ascii="Courier" w:hAnsi="Courier"/>
          <w:sz w:val="16"/>
        </w:rPr>
        <w:t>Global Const VI_ERROR_INV_JOB_ID                 = &amp;HBFFF001C&amp;</w:t>
      </w:r>
    </w:p>
    <w:p w:rsidR="00053D2E" w:rsidRDefault="00053D2E">
      <w:pPr>
        <w:rPr>
          <w:rFonts w:ascii="Courier" w:hAnsi="Courier"/>
          <w:sz w:val="16"/>
        </w:rPr>
      </w:pPr>
      <w:r>
        <w:rPr>
          <w:rFonts w:ascii="Courier" w:hAnsi="Courier"/>
          <w:sz w:val="16"/>
        </w:rPr>
        <w:t>Global Const VI_ERROR_NSUP_ATTR                  = &amp;HBFFF001D&amp;</w:t>
      </w:r>
    </w:p>
    <w:p w:rsidR="00053D2E" w:rsidRDefault="00053D2E">
      <w:pPr>
        <w:rPr>
          <w:rFonts w:ascii="Courier" w:hAnsi="Courier"/>
          <w:sz w:val="16"/>
        </w:rPr>
      </w:pPr>
      <w:r>
        <w:rPr>
          <w:rFonts w:ascii="Courier" w:hAnsi="Courier"/>
          <w:sz w:val="16"/>
        </w:rPr>
        <w:t>Global Const VI_ERROR_NSUP_ATTR_STATE            = &amp;HBFFF001E&amp;</w:t>
      </w:r>
    </w:p>
    <w:p w:rsidR="00053D2E" w:rsidRDefault="00053D2E">
      <w:pPr>
        <w:rPr>
          <w:rFonts w:ascii="Courier" w:hAnsi="Courier"/>
          <w:sz w:val="16"/>
        </w:rPr>
      </w:pPr>
      <w:r>
        <w:rPr>
          <w:rFonts w:ascii="Courier" w:hAnsi="Courier"/>
          <w:sz w:val="16"/>
        </w:rPr>
        <w:t>Global Const VI_ERROR_ATTR_READONLY              = &amp;HBFFF001F&amp;</w:t>
      </w:r>
    </w:p>
    <w:p w:rsidR="00053D2E" w:rsidRDefault="00053D2E">
      <w:pPr>
        <w:rPr>
          <w:rFonts w:ascii="Courier" w:hAnsi="Courier"/>
          <w:sz w:val="16"/>
        </w:rPr>
      </w:pPr>
      <w:r>
        <w:rPr>
          <w:rFonts w:ascii="Courier" w:hAnsi="Courier"/>
          <w:sz w:val="16"/>
        </w:rPr>
        <w:t>Global Const VI_ERROR_INV_LOCK_TYPE              = &amp;HBFFF0020&amp;</w:t>
      </w:r>
    </w:p>
    <w:p w:rsidR="00053D2E" w:rsidRDefault="00053D2E">
      <w:pPr>
        <w:rPr>
          <w:rFonts w:ascii="Courier" w:hAnsi="Courier"/>
          <w:sz w:val="16"/>
        </w:rPr>
      </w:pPr>
      <w:r>
        <w:rPr>
          <w:rFonts w:ascii="Courier" w:hAnsi="Courier"/>
          <w:sz w:val="16"/>
        </w:rPr>
        <w:t>Global Const VI_ERROR_INV_ACCESS_KEY             = &amp;HBFFF0021&amp;</w:t>
      </w:r>
    </w:p>
    <w:p w:rsidR="00053D2E" w:rsidRDefault="00053D2E">
      <w:pPr>
        <w:rPr>
          <w:rFonts w:ascii="Courier" w:hAnsi="Courier"/>
          <w:sz w:val="16"/>
        </w:rPr>
      </w:pPr>
      <w:r>
        <w:rPr>
          <w:rFonts w:ascii="Courier" w:hAnsi="Courier"/>
          <w:sz w:val="16"/>
        </w:rPr>
        <w:t>Global Const VI_ERROR_INV_EVENT                  = &amp;HBFFF0026&amp;</w:t>
      </w:r>
    </w:p>
    <w:p w:rsidR="00053D2E" w:rsidRDefault="00053D2E">
      <w:pPr>
        <w:rPr>
          <w:rFonts w:ascii="Courier" w:hAnsi="Courier"/>
          <w:sz w:val="16"/>
        </w:rPr>
      </w:pPr>
      <w:r>
        <w:rPr>
          <w:rFonts w:ascii="Courier" w:hAnsi="Courier"/>
          <w:sz w:val="16"/>
        </w:rPr>
        <w:t>Global Const VI_ERROR_INV_MECH                   = &amp;HBFFF0027&amp;</w:t>
      </w:r>
    </w:p>
    <w:p w:rsidR="00053D2E" w:rsidRDefault="00053D2E">
      <w:pPr>
        <w:rPr>
          <w:rFonts w:ascii="Courier" w:hAnsi="Courier"/>
          <w:sz w:val="16"/>
        </w:rPr>
      </w:pPr>
      <w:r>
        <w:rPr>
          <w:rFonts w:ascii="Courier" w:hAnsi="Courier"/>
          <w:sz w:val="16"/>
        </w:rPr>
        <w:t>Global Const VI_ERROR_HNDLR_NINSTALLED           = &amp;HBFFF0028&amp;</w:t>
      </w:r>
    </w:p>
    <w:p w:rsidR="00053D2E" w:rsidRDefault="00053D2E">
      <w:pPr>
        <w:rPr>
          <w:rFonts w:ascii="Courier" w:hAnsi="Courier"/>
          <w:sz w:val="16"/>
        </w:rPr>
      </w:pPr>
      <w:r>
        <w:rPr>
          <w:rFonts w:ascii="Courier" w:hAnsi="Courier"/>
          <w:sz w:val="16"/>
        </w:rPr>
        <w:t>Global Const VI_ERROR_INV_HNDLR_REF              = &amp;HBFFF0029&amp;</w:t>
      </w:r>
    </w:p>
    <w:p w:rsidR="00053D2E" w:rsidRDefault="00053D2E">
      <w:pPr>
        <w:rPr>
          <w:rFonts w:ascii="Courier" w:hAnsi="Courier"/>
          <w:sz w:val="16"/>
        </w:rPr>
      </w:pPr>
      <w:r>
        <w:rPr>
          <w:rFonts w:ascii="Courier" w:hAnsi="Courier"/>
          <w:sz w:val="16"/>
        </w:rPr>
        <w:t>Global Const VI_ERROR_INV_CONTEXT                = &amp;HBFFF002A&amp;</w:t>
      </w:r>
    </w:p>
    <w:p w:rsidR="00053D2E" w:rsidRDefault="00053D2E">
      <w:pPr>
        <w:rPr>
          <w:rFonts w:ascii="Courier" w:hAnsi="Courier"/>
          <w:sz w:val="16"/>
        </w:rPr>
      </w:pPr>
      <w:r>
        <w:rPr>
          <w:rFonts w:ascii="Courier" w:hAnsi="Courier"/>
          <w:sz w:val="16"/>
        </w:rPr>
        <w:t>Global Const VI_ERROR_NENABLED                   = &amp;HBFFF002F&amp;</w:t>
      </w:r>
    </w:p>
    <w:p w:rsidR="00053D2E" w:rsidRDefault="00053D2E">
      <w:pPr>
        <w:rPr>
          <w:rFonts w:ascii="Courier" w:hAnsi="Courier"/>
          <w:sz w:val="16"/>
        </w:rPr>
      </w:pPr>
      <w:r>
        <w:rPr>
          <w:rFonts w:ascii="Courier" w:hAnsi="Courier"/>
          <w:sz w:val="16"/>
        </w:rPr>
        <w:t>Global Const VI_ERROR_ABORT                      = &amp;HBFFF0030&amp;</w:t>
      </w:r>
    </w:p>
    <w:p w:rsidR="00053D2E" w:rsidRDefault="00053D2E">
      <w:pPr>
        <w:rPr>
          <w:rFonts w:ascii="Courier" w:hAnsi="Courier"/>
          <w:sz w:val="16"/>
        </w:rPr>
      </w:pPr>
      <w:r>
        <w:rPr>
          <w:rFonts w:ascii="Courier" w:hAnsi="Courier"/>
          <w:sz w:val="16"/>
        </w:rPr>
        <w:t>Global Const VI_ERROR_RAW_WR_PROT_VIOL           = &amp;HBFFF0034&amp;</w:t>
      </w:r>
    </w:p>
    <w:p w:rsidR="00053D2E" w:rsidRDefault="00053D2E">
      <w:pPr>
        <w:rPr>
          <w:rFonts w:ascii="Courier" w:hAnsi="Courier"/>
          <w:sz w:val="16"/>
        </w:rPr>
      </w:pPr>
      <w:r>
        <w:rPr>
          <w:rFonts w:ascii="Courier" w:hAnsi="Courier"/>
          <w:sz w:val="16"/>
        </w:rPr>
        <w:t>Global Const VI_ERROR_RAW_RD_PROT_VIOL           = &amp;HBFFF0035&amp;</w:t>
      </w:r>
    </w:p>
    <w:p w:rsidR="00053D2E" w:rsidRDefault="00053D2E">
      <w:pPr>
        <w:rPr>
          <w:rFonts w:ascii="Courier" w:hAnsi="Courier"/>
          <w:sz w:val="16"/>
        </w:rPr>
      </w:pPr>
      <w:r>
        <w:rPr>
          <w:rFonts w:ascii="Courier" w:hAnsi="Courier"/>
          <w:sz w:val="16"/>
        </w:rPr>
        <w:t>Global Const VI_ERROR_OUTP_PROT_VIOL             = &amp;HBFFF0036&amp;</w:t>
      </w:r>
    </w:p>
    <w:p w:rsidR="00053D2E" w:rsidRDefault="00053D2E">
      <w:pPr>
        <w:rPr>
          <w:rFonts w:ascii="Courier" w:hAnsi="Courier"/>
          <w:sz w:val="16"/>
        </w:rPr>
      </w:pPr>
      <w:r>
        <w:rPr>
          <w:rFonts w:ascii="Courier" w:hAnsi="Courier"/>
          <w:sz w:val="16"/>
        </w:rPr>
        <w:t>Global Const VI_ERROR_INP_PROT_VIOL              = &amp;HBFFF0037&amp;</w:t>
      </w:r>
    </w:p>
    <w:p w:rsidR="00053D2E" w:rsidRDefault="00053D2E">
      <w:pPr>
        <w:rPr>
          <w:rFonts w:ascii="Courier" w:hAnsi="Courier"/>
          <w:sz w:val="16"/>
        </w:rPr>
      </w:pPr>
      <w:r>
        <w:rPr>
          <w:rFonts w:ascii="Courier" w:hAnsi="Courier"/>
          <w:sz w:val="16"/>
        </w:rPr>
        <w:t>Global Const VI_ERROR_BERR                       = &amp;HBFFF0038&amp;</w:t>
      </w:r>
    </w:p>
    <w:p w:rsidR="00532528" w:rsidRPr="00532528" w:rsidRDefault="00532528">
      <w:pPr>
        <w:rPr>
          <w:rFonts w:ascii="Courier" w:hAnsi="Courier"/>
          <w:sz w:val="16"/>
        </w:rPr>
      </w:pPr>
      <w:r w:rsidRPr="00532528">
        <w:rPr>
          <w:rFonts w:ascii="Courier" w:hAnsi="Courier"/>
          <w:sz w:val="16"/>
        </w:rPr>
        <w:t>Global Const VI_ERROR_IN_PROGRESS                = &amp;HBFFF0039&amp;</w:t>
      </w:r>
    </w:p>
    <w:p w:rsidR="00053D2E" w:rsidRDefault="00053D2E">
      <w:pPr>
        <w:rPr>
          <w:rFonts w:ascii="Courier" w:hAnsi="Courier"/>
          <w:sz w:val="16"/>
        </w:rPr>
      </w:pPr>
      <w:r>
        <w:rPr>
          <w:rFonts w:ascii="Courier" w:hAnsi="Courier"/>
          <w:sz w:val="16"/>
        </w:rPr>
        <w:t>Global Const VI_ERROR_INV_SETUP                  = &amp;HBFFF003A&amp;</w:t>
      </w:r>
    </w:p>
    <w:p w:rsidR="00053D2E" w:rsidRPr="009F39AF" w:rsidRDefault="00053D2E">
      <w:pPr>
        <w:rPr>
          <w:rFonts w:ascii="Courier" w:hAnsi="Courier"/>
          <w:sz w:val="16"/>
          <w:lang w:val="es-ES"/>
        </w:rPr>
      </w:pPr>
      <w:r w:rsidRPr="009F39AF">
        <w:rPr>
          <w:rFonts w:ascii="Courier" w:hAnsi="Courier"/>
          <w:sz w:val="16"/>
          <w:lang w:val="es-ES"/>
        </w:rPr>
        <w:t>Global Const VI_ERROR_QUEUE_ERROR                = &amp;HBFFF003B&amp;</w:t>
      </w:r>
    </w:p>
    <w:p w:rsidR="00053D2E" w:rsidRPr="009F39AF" w:rsidRDefault="00053D2E">
      <w:pPr>
        <w:rPr>
          <w:rFonts w:ascii="Courier" w:hAnsi="Courier"/>
          <w:sz w:val="16"/>
          <w:lang w:val="es-ES"/>
        </w:rPr>
      </w:pPr>
      <w:r w:rsidRPr="009F39AF">
        <w:rPr>
          <w:rFonts w:ascii="Courier" w:hAnsi="Courier"/>
          <w:sz w:val="16"/>
          <w:lang w:val="es-ES"/>
        </w:rPr>
        <w:t>Global Const VI_ERROR_ALLOC                      = &amp;HBFFF003C&amp;</w:t>
      </w:r>
    </w:p>
    <w:p w:rsidR="00053D2E" w:rsidRPr="009F39AF" w:rsidRDefault="00053D2E">
      <w:pPr>
        <w:rPr>
          <w:rFonts w:ascii="Courier" w:hAnsi="Courier"/>
          <w:sz w:val="16"/>
          <w:lang w:val="es-ES"/>
        </w:rPr>
      </w:pPr>
      <w:r w:rsidRPr="009F39AF">
        <w:rPr>
          <w:rFonts w:ascii="Courier" w:hAnsi="Courier"/>
          <w:sz w:val="16"/>
          <w:lang w:val="es-ES"/>
        </w:rPr>
        <w:t>Global Const VI_ERROR_INV_MASK                   = &amp;HBFFF003D&amp;</w:t>
      </w:r>
    </w:p>
    <w:p w:rsidR="00053D2E" w:rsidRPr="009F39AF" w:rsidRDefault="00053D2E">
      <w:pPr>
        <w:rPr>
          <w:rFonts w:ascii="Courier" w:hAnsi="Courier"/>
          <w:sz w:val="16"/>
          <w:lang w:val="es-ES"/>
        </w:rPr>
      </w:pPr>
      <w:r w:rsidRPr="009F39AF">
        <w:rPr>
          <w:rFonts w:ascii="Courier" w:hAnsi="Courier"/>
          <w:sz w:val="16"/>
          <w:lang w:val="es-ES"/>
        </w:rPr>
        <w:t>Global Const VI_ERROR_IO                         = &amp;HBFFF003E&amp;</w:t>
      </w:r>
    </w:p>
    <w:p w:rsidR="00053D2E" w:rsidRPr="009F39AF" w:rsidRDefault="00053D2E">
      <w:pPr>
        <w:rPr>
          <w:rFonts w:ascii="Courier" w:hAnsi="Courier"/>
          <w:sz w:val="16"/>
          <w:lang w:val="es-ES"/>
        </w:rPr>
      </w:pPr>
      <w:r w:rsidRPr="009F39AF">
        <w:rPr>
          <w:rFonts w:ascii="Courier" w:hAnsi="Courier"/>
          <w:sz w:val="16"/>
          <w:lang w:val="es-ES"/>
        </w:rPr>
        <w:t>Global Const VI_ERROR_INV_FMT                    = &amp;HBFFF003F&amp;</w:t>
      </w:r>
    </w:p>
    <w:p w:rsidR="00053D2E" w:rsidRDefault="00053D2E">
      <w:pPr>
        <w:rPr>
          <w:rFonts w:ascii="Courier" w:hAnsi="Courier"/>
          <w:sz w:val="16"/>
        </w:rPr>
      </w:pPr>
      <w:r>
        <w:rPr>
          <w:rFonts w:ascii="Courier" w:hAnsi="Courier"/>
          <w:sz w:val="16"/>
        </w:rPr>
        <w:t>Global Const VI_ERROR_NSUP_FMT                   = &amp;HBFFF0041&amp;</w:t>
      </w:r>
    </w:p>
    <w:p w:rsidR="00E758F4" w:rsidRDefault="00053D2E">
      <w:pPr>
        <w:rPr>
          <w:rFonts w:ascii="Courier" w:hAnsi="Courier"/>
          <w:sz w:val="16"/>
        </w:rPr>
      </w:pPr>
      <w:r>
        <w:rPr>
          <w:rFonts w:ascii="Courier" w:hAnsi="Courier"/>
          <w:sz w:val="16"/>
        </w:rPr>
        <w:t>Global Const VI_ERROR_LINE_IN_USE                = &amp;HBFFF0042&amp;</w:t>
      </w:r>
    </w:p>
    <w:p w:rsidR="00053D2E" w:rsidRDefault="00053D2E">
      <w:pPr>
        <w:rPr>
          <w:rFonts w:ascii="Courier" w:hAnsi="Courier"/>
          <w:sz w:val="16"/>
        </w:rPr>
      </w:pPr>
      <w:r>
        <w:rPr>
          <w:rFonts w:ascii="Courier" w:hAnsi="Courier"/>
          <w:sz w:val="16"/>
        </w:rPr>
        <w:t>Global Const VI_ERROR_NSUP_MODE                  = &amp;HBFFF0046&amp;</w:t>
      </w:r>
    </w:p>
    <w:p w:rsidR="00053D2E" w:rsidRDefault="00053D2E">
      <w:pPr>
        <w:rPr>
          <w:rFonts w:ascii="Courier" w:hAnsi="Courier"/>
          <w:sz w:val="16"/>
        </w:rPr>
      </w:pPr>
      <w:r>
        <w:rPr>
          <w:rFonts w:ascii="Courier" w:hAnsi="Courier"/>
          <w:sz w:val="16"/>
        </w:rPr>
        <w:t>Global Const VI_ERROR_SRQ_NOCCURRED              = &amp;HBFFF004A&amp;</w:t>
      </w:r>
    </w:p>
    <w:p w:rsidR="00053D2E" w:rsidRDefault="00053D2E">
      <w:pPr>
        <w:rPr>
          <w:rFonts w:ascii="Courier" w:hAnsi="Courier"/>
          <w:sz w:val="16"/>
        </w:rPr>
      </w:pPr>
      <w:r>
        <w:rPr>
          <w:rFonts w:ascii="Courier" w:hAnsi="Courier"/>
          <w:sz w:val="16"/>
        </w:rPr>
        <w:t>Global Const VI_ERROR_INV_SPACE                  = &amp;HBFFF004E&amp;</w:t>
      </w:r>
    </w:p>
    <w:p w:rsidR="00053D2E" w:rsidRDefault="00053D2E">
      <w:pPr>
        <w:rPr>
          <w:rFonts w:ascii="Courier" w:hAnsi="Courier"/>
          <w:sz w:val="16"/>
        </w:rPr>
      </w:pPr>
      <w:r>
        <w:rPr>
          <w:rFonts w:ascii="Courier" w:hAnsi="Courier"/>
          <w:sz w:val="16"/>
        </w:rPr>
        <w:t>Global Const VI_ERROR_INV_OFFSET                 = &amp;HBFFF0051&amp;</w:t>
      </w:r>
    </w:p>
    <w:p w:rsidR="00053D2E" w:rsidRDefault="00053D2E">
      <w:pPr>
        <w:rPr>
          <w:rFonts w:ascii="Courier" w:hAnsi="Courier"/>
          <w:sz w:val="16"/>
        </w:rPr>
      </w:pPr>
      <w:r>
        <w:rPr>
          <w:rFonts w:ascii="Courier" w:hAnsi="Courier"/>
          <w:sz w:val="16"/>
        </w:rPr>
        <w:lastRenderedPageBreak/>
        <w:t>Global Const VI_ERROR_INV_WIDTH                  = &amp;HBFFF0052&amp;</w:t>
      </w:r>
    </w:p>
    <w:p w:rsidR="00053D2E" w:rsidRDefault="00053D2E">
      <w:pPr>
        <w:rPr>
          <w:rFonts w:ascii="Courier" w:hAnsi="Courier"/>
          <w:sz w:val="16"/>
        </w:rPr>
      </w:pPr>
      <w:r>
        <w:rPr>
          <w:rFonts w:ascii="Courier" w:hAnsi="Courier"/>
          <w:sz w:val="16"/>
        </w:rPr>
        <w:t>Global Const VI_ERROR_NSUP_OFFSET                = &amp;HBFFF0054&amp;</w:t>
      </w:r>
    </w:p>
    <w:p w:rsidR="00053D2E" w:rsidRDefault="00053D2E">
      <w:pPr>
        <w:rPr>
          <w:rFonts w:ascii="Courier" w:hAnsi="Courier"/>
          <w:sz w:val="16"/>
        </w:rPr>
      </w:pPr>
      <w:r>
        <w:rPr>
          <w:rFonts w:ascii="Courier" w:hAnsi="Courier"/>
          <w:sz w:val="16"/>
        </w:rPr>
        <w:t>Global Const VI_ERROR_NSUP_VAR_WIDTH             = &amp;HBFFF0055&amp;</w:t>
      </w:r>
    </w:p>
    <w:p w:rsidR="00053D2E" w:rsidRDefault="00053D2E">
      <w:pPr>
        <w:rPr>
          <w:rFonts w:ascii="Courier" w:hAnsi="Courier"/>
          <w:sz w:val="16"/>
        </w:rPr>
      </w:pPr>
      <w:r>
        <w:rPr>
          <w:rFonts w:ascii="Courier" w:hAnsi="Courier"/>
          <w:sz w:val="16"/>
        </w:rPr>
        <w:t>Global Const VI_ERROR_WINDOW_NMAPPED             = &amp;HBFFF0057&amp;</w:t>
      </w:r>
    </w:p>
    <w:p w:rsidR="00053D2E" w:rsidRDefault="00053D2E">
      <w:pPr>
        <w:rPr>
          <w:rFonts w:ascii="Courier" w:hAnsi="Courier"/>
          <w:sz w:val="16"/>
        </w:rPr>
      </w:pPr>
      <w:r>
        <w:rPr>
          <w:rFonts w:ascii="Courier" w:hAnsi="Courier"/>
          <w:sz w:val="16"/>
        </w:rPr>
        <w:t>Global Const VI_ERROR_RESP_PENDING               = &amp;HBFFF0059&amp;</w:t>
      </w:r>
    </w:p>
    <w:p w:rsidR="00053D2E" w:rsidRDefault="00053D2E">
      <w:pPr>
        <w:rPr>
          <w:rFonts w:ascii="Courier" w:hAnsi="Courier"/>
          <w:sz w:val="16"/>
        </w:rPr>
      </w:pPr>
      <w:r>
        <w:rPr>
          <w:rFonts w:ascii="Courier" w:hAnsi="Courier"/>
          <w:sz w:val="16"/>
        </w:rPr>
        <w:t>Global Const VI_ERROR_NLISTENERS                 = &amp;HBFFF005F&amp;</w:t>
      </w:r>
    </w:p>
    <w:p w:rsidR="00053D2E" w:rsidRDefault="00053D2E">
      <w:pPr>
        <w:rPr>
          <w:rFonts w:ascii="Courier" w:hAnsi="Courier"/>
          <w:sz w:val="16"/>
        </w:rPr>
      </w:pPr>
      <w:r>
        <w:rPr>
          <w:rFonts w:ascii="Courier" w:hAnsi="Courier"/>
          <w:sz w:val="16"/>
        </w:rPr>
        <w:t>Global Const VI_ERROR_NCIC                       = &amp;HBFFF0060&amp;</w:t>
      </w:r>
    </w:p>
    <w:p w:rsidR="00053D2E" w:rsidRDefault="00053D2E">
      <w:pPr>
        <w:rPr>
          <w:rFonts w:ascii="Courier" w:hAnsi="Courier"/>
          <w:sz w:val="16"/>
        </w:rPr>
      </w:pPr>
      <w:r>
        <w:rPr>
          <w:rFonts w:ascii="Courier" w:hAnsi="Courier"/>
          <w:sz w:val="16"/>
        </w:rPr>
        <w:t>Global Const VI_ERROR_NSYS_CNTLR                 = &amp;HBFFF0061&amp;</w:t>
      </w:r>
    </w:p>
    <w:p w:rsidR="00053D2E" w:rsidRDefault="00053D2E">
      <w:pPr>
        <w:rPr>
          <w:rFonts w:ascii="Courier" w:hAnsi="Courier"/>
          <w:sz w:val="16"/>
        </w:rPr>
      </w:pPr>
      <w:r>
        <w:rPr>
          <w:rFonts w:ascii="Courier" w:hAnsi="Courier"/>
          <w:sz w:val="16"/>
        </w:rPr>
        <w:t>Global Const VI_ERROR_NSUP_OPER                  = &amp;HBFFF0067&amp;</w:t>
      </w:r>
    </w:p>
    <w:p w:rsidR="00053D2E" w:rsidRDefault="00053D2E">
      <w:pPr>
        <w:rPr>
          <w:rFonts w:ascii="Courier" w:hAnsi="Courier"/>
          <w:sz w:val="16"/>
        </w:rPr>
      </w:pPr>
      <w:r>
        <w:rPr>
          <w:rFonts w:ascii="Courier" w:hAnsi="Courier"/>
          <w:sz w:val="16"/>
        </w:rPr>
        <w:t>Global Const VI_ERROR_INTR_PENDING               = &amp;HBFFF0068&amp;</w:t>
      </w:r>
    </w:p>
    <w:p w:rsidR="00053D2E" w:rsidRDefault="00053D2E">
      <w:pPr>
        <w:rPr>
          <w:rFonts w:ascii="Courier" w:hAnsi="Courier"/>
          <w:sz w:val="16"/>
        </w:rPr>
      </w:pPr>
      <w:r>
        <w:rPr>
          <w:rFonts w:ascii="Courier" w:hAnsi="Courier"/>
          <w:sz w:val="16"/>
        </w:rPr>
        <w:t>Global Const VI_ERROR_ASRL_PARITY                = &amp;HBFFF006A&amp;</w:t>
      </w:r>
    </w:p>
    <w:p w:rsidR="00053D2E" w:rsidRDefault="00053D2E">
      <w:pPr>
        <w:rPr>
          <w:rFonts w:ascii="Courier" w:hAnsi="Courier"/>
          <w:sz w:val="16"/>
        </w:rPr>
      </w:pPr>
      <w:r>
        <w:rPr>
          <w:rFonts w:ascii="Courier" w:hAnsi="Courier"/>
          <w:sz w:val="16"/>
        </w:rPr>
        <w:t>Global Const VI_ERROR_ASRL_FRAMING               = &amp;HBFFF006B&amp;</w:t>
      </w:r>
    </w:p>
    <w:p w:rsidR="00053D2E" w:rsidRDefault="00053D2E">
      <w:pPr>
        <w:rPr>
          <w:rFonts w:ascii="Courier" w:hAnsi="Courier"/>
          <w:sz w:val="16"/>
        </w:rPr>
      </w:pPr>
      <w:r>
        <w:rPr>
          <w:rFonts w:ascii="Courier" w:hAnsi="Courier"/>
          <w:sz w:val="16"/>
        </w:rPr>
        <w:t>Global Const VI_ERROR_ASRL_OVERRUN               = &amp;HBFFF006C&amp;</w:t>
      </w:r>
    </w:p>
    <w:p w:rsidR="00053D2E" w:rsidRDefault="00053D2E">
      <w:pPr>
        <w:rPr>
          <w:rFonts w:ascii="Courier" w:hAnsi="Courier"/>
          <w:sz w:val="16"/>
        </w:rPr>
      </w:pPr>
      <w:r>
        <w:rPr>
          <w:rFonts w:ascii="Courier" w:hAnsi="Courier"/>
          <w:sz w:val="16"/>
        </w:rPr>
        <w:t>Global Const VI_ERROR_TRIG_NMAPPED               = &amp;HBFFF006E&amp;</w:t>
      </w:r>
    </w:p>
    <w:p w:rsidR="00053D2E" w:rsidRDefault="00053D2E">
      <w:pPr>
        <w:rPr>
          <w:rFonts w:ascii="Courier" w:hAnsi="Courier"/>
          <w:sz w:val="16"/>
        </w:rPr>
      </w:pPr>
      <w:r>
        <w:rPr>
          <w:rFonts w:ascii="Courier" w:hAnsi="Courier"/>
          <w:sz w:val="16"/>
        </w:rPr>
        <w:t>Global Const VI_ERROR_NSUP_ALIGN_OFFSET          = &amp;HBFFF0070&amp;</w:t>
      </w:r>
    </w:p>
    <w:p w:rsidR="00053D2E" w:rsidRDefault="00053D2E">
      <w:pPr>
        <w:rPr>
          <w:rFonts w:ascii="Courier" w:hAnsi="Courier"/>
          <w:sz w:val="16"/>
        </w:rPr>
      </w:pPr>
      <w:r>
        <w:rPr>
          <w:rFonts w:ascii="Courier" w:hAnsi="Courier"/>
          <w:sz w:val="16"/>
        </w:rPr>
        <w:t>Global Const VI_ERROR_USER_BUF                   = &amp;HBFFF0071&amp;</w:t>
      </w:r>
    </w:p>
    <w:p w:rsidR="00053D2E" w:rsidRDefault="00053D2E">
      <w:pPr>
        <w:rPr>
          <w:rFonts w:ascii="Courier" w:hAnsi="Courier"/>
          <w:sz w:val="16"/>
        </w:rPr>
      </w:pPr>
      <w:r>
        <w:rPr>
          <w:rFonts w:ascii="Courier" w:hAnsi="Courier"/>
          <w:sz w:val="16"/>
        </w:rPr>
        <w:t>Global Const VI_ERROR_RSRC_BUSY                  = &amp;HBFFF0072&amp;</w:t>
      </w:r>
    </w:p>
    <w:p w:rsidR="00053D2E" w:rsidRDefault="00053D2E">
      <w:pPr>
        <w:rPr>
          <w:rFonts w:ascii="Courier" w:hAnsi="Courier"/>
          <w:sz w:val="16"/>
        </w:rPr>
      </w:pPr>
      <w:r>
        <w:rPr>
          <w:rFonts w:ascii="Courier" w:hAnsi="Courier"/>
          <w:sz w:val="16"/>
        </w:rPr>
        <w:t>Global Const VI_ERROR_NSUP_WIDTH                 = &amp;HBFFF0076&amp;</w:t>
      </w:r>
    </w:p>
    <w:p w:rsidR="00053D2E" w:rsidRDefault="00053D2E">
      <w:pPr>
        <w:rPr>
          <w:rFonts w:ascii="Courier" w:hAnsi="Courier"/>
          <w:sz w:val="16"/>
        </w:rPr>
      </w:pPr>
      <w:r>
        <w:rPr>
          <w:rFonts w:ascii="Courier" w:hAnsi="Courier"/>
          <w:sz w:val="16"/>
        </w:rPr>
        <w:t>Global Const VI_ERROR_INV_PARAMETER              = &amp;HBFFF0078&amp;</w:t>
      </w:r>
    </w:p>
    <w:p w:rsidR="00053D2E" w:rsidRDefault="00053D2E">
      <w:pPr>
        <w:rPr>
          <w:rFonts w:ascii="Courier" w:hAnsi="Courier"/>
          <w:sz w:val="16"/>
        </w:rPr>
      </w:pPr>
      <w:r>
        <w:rPr>
          <w:rFonts w:ascii="Courier" w:hAnsi="Courier"/>
          <w:sz w:val="16"/>
        </w:rPr>
        <w:t>Global Const VI_ERROR_INV_PROT                   = &amp;HBFFF0079&amp;</w:t>
      </w:r>
    </w:p>
    <w:p w:rsidR="00053D2E" w:rsidRDefault="00053D2E">
      <w:pPr>
        <w:rPr>
          <w:rFonts w:ascii="Courier" w:hAnsi="Courier"/>
          <w:sz w:val="16"/>
        </w:rPr>
      </w:pPr>
      <w:r>
        <w:rPr>
          <w:rFonts w:ascii="Courier" w:hAnsi="Courier"/>
          <w:sz w:val="16"/>
        </w:rPr>
        <w:t>Global Const VI_ERROR_INV_SIZE                   = &amp;HBFFF007B&amp;</w:t>
      </w:r>
    </w:p>
    <w:p w:rsidR="00053D2E" w:rsidRDefault="00053D2E">
      <w:pPr>
        <w:rPr>
          <w:rFonts w:ascii="Courier" w:hAnsi="Courier"/>
          <w:sz w:val="16"/>
        </w:rPr>
      </w:pPr>
      <w:r>
        <w:rPr>
          <w:rFonts w:ascii="Courier" w:hAnsi="Courier"/>
          <w:sz w:val="16"/>
        </w:rPr>
        <w:t>Global Const VI_ERROR_WINDOW_MAPPED              = &amp;HBFFF0080&amp;</w:t>
      </w:r>
    </w:p>
    <w:p w:rsidR="00053D2E" w:rsidRDefault="00053D2E">
      <w:pPr>
        <w:rPr>
          <w:rFonts w:ascii="Courier" w:hAnsi="Courier"/>
          <w:sz w:val="16"/>
        </w:rPr>
      </w:pPr>
      <w:r>
        <w:rPr>
          <w:rFonts w:ascii="Courier" w:hAnsi="Courier"/>
          <w:sz w:val="16"/>
        </w:rPr>
        <w:t>Global Const VI_ERROR_NIMPL_OPER                 = &amp;HBFFF0081&amp;</w:t>
      </w:r>
    </w:p>
    <w:p w:rsidR="00053D2E" w:rsidRDefault="00053D2E">
      <w:pPr>
        <w:rPr>
          <w:rFonts w:ascii="Courier" w:hAnsi="Courier"/>
          <w:sz w:val="16"/>
        </w:rPr>
      </w:pPr>
      <w:r>
        <w:rPr>
          <w:rFonts w:ascii="Courier" w:hAnsi="Courier"/>
          <w:sz w:val="16"/>
        </w:rPr>
        <w:t>Global Const VI_ERROR_INV_LENGTH                 = &amp;HBFFF0083&amp;</w:t>
      </w:r>
    </w:p>
    <w:p w:rsidR="00053D2E" w:rsidRDefault="00053D2E">
      <w:pPr>
        <w:rPr>
          <w:rFonts w:ascii="Courier" w:hAnsi="Courier"/>
          <w:sz w:val="16"/>
        </w:rPr>
      </w:pPr>
      <w:r>
        <w:rPr>
          <w:rFonts w:ascii="Courier" w:hAnsi="Courier"/>
          <w:sz w:val="16"/>
        </w:rPr>
        <w:t>Global Const VI_ERROR_INV_MODE                   = &amp;HBFFF0091&amp;</w:t>
      </w:r>
    </w:p>
    <w:p w:rsidR="00053D2E" w:rsidRDefault="00053D2E">
      <w:pPr>
        <w:rPr>
          <w:rFonts w:ascii="Courier" w:hAnsi="Courier"/>
          <w:sz w:val="16"/>
        </w:rPr>
      </w:pPr>
      <w:r>
        <w:rPr>
          <w:rFonts w:ascii="Courier" w:hAnsi="Courier"/>
          <w:sz w:val="16"/>
        </w:rPr>
        <w:t>Global Const VI_ERROR_SESN_NLOCKED               = &amp;HBFFF009C&amp;</w:t>
      </w:r>
    </w:p>
    <w:p w:rsidR="00053D2E" w:rsidRDefault="00053D2E">
      <w:pPr>
        <w:rPr>
          <w:rFonts w:ascii="Courier" w:hAnsi="Courier"/>
          <w:sz w:val="16"/>
        </w:rPr>
      </w:pPr>
      <w:r>
        <w:rPr>
          <w:rFonts w:ascii="Courier" w:hAnsi="Courier"/>
          <w:sz w:val="16"/>
        </w:rPr>
        <w:t>Global Const VI_ERROR_MEM_NSHARED                = &amp;HBFFF009D&amp;</w:t>
      </w:r>
    </w:p>
    <w:p w:rsidR="00053D2E" w:rsidRDefault="00053D2E">
      <w:pPr>
        <w:rPr>
          <w:rFonts w:ascii="Courier" w:hAnsi="Courier"/>
          <w:sz w:val="16"/>
        </w:rPr>
      </w:pPr>
      <w:r>
        <w:rPr>
          <w:rFonts w:ascii="Courier" w:hAnsi="Courier"/>
          <w:sz w:val="16"/>
        </w:rPr>
        <w:t>Global Const VI_ERROR_LIBRARY_NFOUND             = &amp;HBFFF009E&amp;</w:t>
      </w:r>
    </w:p>
    <w:p w:rsidR="00053D2E" w:rsidRDefault="00053D2E">
      <w:pPr>
        <w:rPr>
          <w:rFonts w:ascii="Courier" w:hAnsi="Courier"/>
          <w:sz w:val="16"/>
        </w:rPr>
      </w:pPr>
      <w:r>
        <w:rPr>
          <w:rFonts w:ascii="Courier" w:hAnsi="Courier"/>
          <w:sz w:val="16"/>
        </w:rPr>
        <w:t>Global Const VI_ERROR_NSUP_INTR                  = &amp;HBFFF009F&amp;</w:t>
      </w:r>
    </w:p>
    <w:p w:rsidR="00053D2E" w:rsidRDefault="00053D2E">
      <w:pPr>
        <w:rPr>
          <w:rFonts w:ascii="Courier" w:hAnsi="Courier"/>
          <w:sz w:val="16"/>
        </w:rPr>
      </w:pPr>
      <w:r>
        <w:rPr>
          <w:rFonts w:ascii="Courier" w:hAnsi="Courier"/>
          <w:sz w:val="16"/>
        </w:rPr>
        <w:t>Global Const VI_ERROR_INV_LINE                   = &amp;HBFFF00A0&amp;</w:t>
      </w:r>
    </w:p>
    <w:p w:rsidR="00053D2E" w:rsidRDefault="00053D2E">
      <w:pPr>
        <w:rPr>
          <w:rFonts w:ascii="Courier" w:hAnsi="Courier"/>
          <w:sz w:val="16"/>
        </w:rPr>
      </w:pPr>
      <w:r>
        <w:rPr>
          <w:rFonts w:ascii="Courier" w:hAnsi="Courier"/>
          <w:sz w:val="16"/>
        </w:rPr>
        <w:t>Global Const VI_ERROR_FILE_ACCESS                = &amp;HBFFF00A1&amp;</w:t>
      </w:r>
    </w:p>
    <w:p w:rsidR="00053D2E" w:rsidRDefault="00053D2E">
      <w:pPr>
        <w:rPr>
          <w:rFonts w:ascii="Courier" w:hAnsi="Courier"/>
          <w:sz w:val="16"/>
        </w:rPr>
      </w:pPr>
      <w:r>
        <w:rPr>
          <w:rFonts w:ascii="Courier" w:hAnsi="Courier"/>
          <w:sz w:val="16"/>
        </w:rPr>
        <w:t>Global Const VI_ERROR_FILE_IO                    = &amp;HBFFF00A2&amp;</w:t>
      </w:r>
    </w:p>
    <w:p w:rsidR="00053D2E" w:rsidRDefault="00053D2E">
      <w:pPr>
        <w:rPr>
          <w:rFonts w:ascii="Courier" w:hAnsi="Courier"/>
          <w:sz w:val="16"/>
        </w:rPr>
      </w:pPr>
      <w:r>
        <w:rPr>
          <w:rFonts w:ascii="Courier" w:hAnsi="Courier"/>
          <w:sz w:val="16"/>
        </w:rPr>
        <w:t>Global Const VI_ERROR_NSUP_LINE                  = &amp;HBFFF00A3&amp;</w:t>
      </w:r>
    </w:p>
    <w:p w:rsidR="00053D2E" w:rsidRDefault="00053D2E">
      <w:pPr>
        <w:rPr>
          <w:rFonts w:ascii="Courier" w:hAnsi="Courier"/>
          <w:sz w:val="16"/>
        </w:rPr>
      </w:pPr>
      <w:r>
        <w:rPr>
          <w:rFonts w:ascii="Courier" w:hAnsi="Courier"/>
          <w:sz w:val="16"/>
        </w:rPr>
        <w:t>Global Const VI_ERROR_NSUP_MECH                  = &amp;HBFFF00A4&amp;</w:t>
      </w:r>
    </w:p>
    <w:p w:rsidR="00053D2E" w:rsidRDefault="00053D2E">
      <w:pPr>
        <w:rPr>
          <w:rFonts w:ascii="Courier" w:hAnsi="Courier"/>
          <w:sz w:val="16"/>
        </w:rPr>
      </w:pPr>
      <w:r>
        <w:rPr>
          <w:rFonts w:ascii="Courier" w:hAnsi="Courier"/>
          <w:sz w:val="16"/>
        </w:rPr>
        <w:t>Global Const VI_ERROR_INTF_NUM_NCONFIG           = &amp;HBFFF00A5&amp;</w:t>
      </w:r>
    </w:p>
    <w:p w:rsidR="00053D2E" w:rsidRDefault="00053D2E">
      <w:pPr>
        <w:rPr>
          <w:rFonts w:ascii="Courier" w:hAnsi="Courier"/>
          <w:sz w:val="16"/>
        </w:rPr>
      </w:pPr>
      <w:r>
        <w:rPr>
          <w:rFonts w:ascii="Courier" w:hAnsi="Courier"/>
          <w:sz w:val="16"/>
        </w:rPr>
        <w:t>Global Const VI_ERROR_CONN_LOST                  = &amp;HBFFF00A6&amp;</w:t>
      </w:r>
    </w:p>
    <w:p w:rsidR="00B30754" w:rsidRDefault="00B30754">
      <w:pPr>
        <w:rPr>
          <w:rFonts w:ascii="Courier" w:hAnsi="Courier"/>
          <w:sz w:val="16"/>
        </w:rPr>
      </w:pPr>
      <w:r>
        <w:rPr>
          <w:rFonts w:ascii="Courier" w:hAnsi="Courier"/>
          <w:sz w:val="16"/>
        </w:rPr>
        <w:t>Global Const VI_ERROR_NPERMISSION                = &amp;HBFFF00A8&amp;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VI_FIND_BUFLEN                      = 256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VI_NULL                             = 0</w:t>
      </w:r>
    </w:p>
    <w:p w:rsidR="00053D2E" w:rsidRDefault="00053D2E">
      <w:pPr>
        <w:rPr>
          <w:rFonts w:ascii="Courier" w:hAnsi="Courier"/>
          <w:sz w:val="16"/>
        </w:rPr>
      </w:pPr>
      <w:r>
        <w:rPr>
          <w:rFonts w:ascii="Courier" w:hAnsi="Courier"/>
          <w:sz w:val="16"/>
        </w:rPr>
        <w:t>Global Const VI_TRUE                             = 1</w:t>
      </w:r>
    </w:p>
    <w:p w:rsidR="00053D2E" w:rsidRDefault="00053D2E">
      <w:pPr>
        <w:rPr>
          <w:rFonts w:ascii="Courier" w:hAnsi="Courier"/>
          <w:sz w:val="16"/>
        </w:rPr>
      </w:pPr>
      <w:r>
        <w:rPr>
          <w:rFonts w:ascii="Courier" w:hAnsi="Courier"/>
          <w:sz w:val="16"/>
        </w:rPr>
        <w:t>Global Const VI_FALSE                            =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VI_INTF_GPIB                        = 1</w:t>
      </w:r>
    </w:p>
    <w:p w:rsidR="00053D2E" w:rsidRDefault="00053D2E">
      <w:pPr>
        <w:rPr>
          <w:rFonts w:ascii="Courier" w:hAnsi="Courier"/>
          <w:sz w:val="16"/>
        </w:rPr>
      </w:pPr>
      <w:r>
        <w:rPr>
          <w:rFonts w:ascii="Courier" w:hAnsi="Courier"/>
          <w:sz w:val="16"/>
        </w:rPr>
        <w:t>Global Const VI_INTF_VXI                         = 2</w:t>
      </w:r>
    </w:p>
    <w:p w:rsidR="00053D2E" w:rsidRDefault="00053D2E">
      <w:pPr>
        <w:rPr>
          <w:rFonts w:ascii="Courier" w:hAnsi="Courier"/>
          <w:sz w:val="16"/>
        </w:rPr>
      </w:pPr>
      <w:r>
        <w:rPr>
          <w:rFonts w:ascii="Courier" w:hAnsi="Courier"/>
          <w:sz w:val="16"/>
        </w:rPr>
        <w:t>Global Const VI_INTF_GPIB_VXI                    = 3</w:t>
      </w:r>
    </w:p>
    <w:p w:rsidR="00053D2E" w:rsidRDefault="00053D2E">
      <w:pPr>
        <w:rPr>
          <w:rFonts w:ascii="Courier" w:hAnsi="Courier"/>
          <w:sz w:val="16"/>
        </w:rPr>
      </w:pPr>
      <w:r>
        <w:rPr>
          <w:rFonts w:ascii="Courier" w:hAnsi="Courier"/>
          <w:sz w:val="16"/>
        </w:rPr>
        <w:t xml:space="preserve">Global Const VI_INTF_ASRL                        = 4 </w:t>
      </w:r>
    </w:p>
    <w:p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rsidR="00053D2E" w:rsidRDefault="00053D2E">
      <w:pPr>
        <w:rPr>
          <w:rFonts w:ascii="Courier" w:hAnsi="Courier"/>
          <w:sz w:val="16"/>
        </w:rPr>
      </w:pPr>
      <w:r>
        <w:rPr>
          <w:rFonts w:ascii="Courier" w:hAnsi="Courier"/>
          <w:sz w:val="16"/>
        </w:rPr>
        <w:t>Global Const VI_INTF_TCPIP                       = 6</w:t>
      </w:r>
    </w:p>
    <w:p w:rsidR="00BC3AE5" w:rsidRPr="00BC3AE5" w:rsidRDefault="00BC3AE5" w:rsidP="00BC3AE5">
      <w:pPr>
        <w:rPr>
          <w:rFonts w:ascii="Courier" w:hAnsi="Courier"/>
          <w:sz w:val="16"/>
        </w:rPr>
      </w:pPr>
      <w:r w:rsidRPr="00BC3AE5">
        <w:rPr>
          <w:rFonts w:ascii="Courier" w:hAnsi="Courier"/>
          <w:sz w:val="16"/>
        </w:rPr>
        <w:t>Global Const VI_INTF_USB                         = 7</w:t>
      </w:r>
    </w:p>
    <w:p w:rsidR="00BC3AE5" w:rsidRPr="00BC3AE5" w:rsidRDefault="00BC3AE5" w:rsidP="00BC3AE5">
      <w:pPr>
        <w:rPr>
          <w:rFonts w:ascii="Courier" w:hAnsi="Courier"/>
          <w:sz w:val="16"/>
        </w:rPr>
      </w:pPr>
    </w:p>
    <w:p w:rsidR="00BC3AE5" w:rsidRPr="00BC3AE5" w:rsidRDefault="00BC3AE5" w:rsidP="00BC3AE5">
      <w:pPr>
        <w:rPr>
          <w:rFonts w:ascii="Courier" w:hAnsi="Courier"/>
          <w:sz w:val="16"/>
        </w:rPr>
      </w:pPr>
      <w:r w:rsidRPr="00BC3AE5">
        <w:rPr>
          <w:rFonts w:ascii="Courier" w:hAnsi="Courier"/>
          <w:sz w:val="16"/>
        </w:rPr>
        <w:t>Global Const VI_PROT_NORMAL                      = 1</w:t>
      </w:r>
    </w:p>
    <w:p w:rsidR="00BC3AE5" w:rsidRPr="00BC3AE5" w:rsidRDefault="00BC3AE5" w:rsidP="00BC3AE5">
      <w:pPr>
        <w:rPr>
          <w:rFonts w:ascii="Courier" w:hAnsi="Courier"/>
          <w:sz w:val="16"/>
        </w:rPr>
      </w:pPr>
      <w:r w:rsidRPr="00BC3AE5">
        <w:rPr>
          <w:rFonts w:ascii="Courier" w:hAnsi="Courier"/>
          <w:sz w:val="16"/>
        </w:rPr>
        <w:t>Global Const VI_PROT_FDC                         = 2</w:t>
      </w:r>
    </w:p>
    <w:p w:rsidR="00BC3AE5" w:rsidRPr="00BC3AE5" w:rsidRDefault="00BC3AE5" w:rsidP="00BC3AE5">
      <w:pPr>
        <w:rPr>
          <w:rFonts w:ascii="Courier" w:hAnsi="Courier"/>
          <w:sz w:val="16"/>
        </w:rPr>
      </w:pPr>
      <w:r w:rsidRPr="00BC3AE5">
        <w:rPr>
          <w:rFonts w:ascii="Courier" w:hAnsi="Courier"/>
          <w:sz w:val="16"/>
        </w:rPr>
        <w:t>Global Const VI_PROT_HS488                       = 3</w:t>
      </w:r>
    </w:p>
    <w:p w:rsidR="00BC3AE5" w:rsidRPr="00BC3AE5" w:rsidRDefault="00BC3AE5" w:rsidP="00BC3AE5">
      <w:pPr>
        <w:rPr>
          <w:rFonts w:ascii="Courier" w:hAnsi="Courier"/>
          <w:sz w:val="16"/>
        </w:rPr>
      </w:pPr>
      <w:r w:rsidRPr="00BC3AE5">
        <w:rPr>
          <w:rFonts w:ascii="Courier" w:hAnsi="Courier"/>
          <w:sz w:val="16"/>
        </w:rPr>
        <w:t>Global Const VI_PROT_4882_STRS                   = 4</w:t>
      </w:r>
    </w:p>
    <w:p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rsidR="00053D2E" w:rsidRDefault="00053D2E" w:rsidP="00BC3AE5">
      <w:pPr>
        <w:rPr>
          <w:rFonts w:ascii="Courier" w:hAnsi="Courier"/>
          <w:sz w:val="16"/>
        </w:rPr>
      </w:pPr>
    </w:p>
    <w:p w:rsidR="00053D2E" w:rsidRDefault="00053D2E">
      <w:pPr>
        <w:rPr>
          <w:rFonts w:ascii="Courier" w:hAnsi="Courier"/>
          <w:sz w:val="16"/>
        </w:rPr>
      </w:pPr>
      <w:r>
        <w:rPr>
          <w:rFonts w:ascii="Courier" w:hAnsi="Courier"/>
          <w:sz w:val="16"/>
        </w:rPr>
        <w:t>Global Const VI_FDC_NORMAL                       = 1</w:t>
      </w:r>
    </w:p>
    <w:p w:rsidR="00053D2E" w:rsidRDefault="00053D2E">
      <w:pPr>
        <w:rPr>
          <w:rFonts w:ascii="Courier" w:hAnsi="Courier"/>
          <w:sz w:val="16"/>
        </w:rPr>
      </w:pPr>
      <w:r>
        <w:rPr>
          <w:rFonts w:ascii="Courier" w:hAnsi="Courier"/>
          <w:sz w:val="16"/>
        </w:rPr>
        <w:t>Global Const VI_FDC_STREAM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VI_LOCAL_SPACE                      = 0</w:t>
      </w:r>
    </w:p>
    <w:p w:rsidR="00053D2E" w:rsidRDefault="00053D2E">
      <w:pPr>
        <w:rPr>
          <w:rFonts w:ascii="Courier" w:hAnsi="Courier"/>
          <w:sz w:val="16"/>
        </w:rPr>
      </w:pPr>
      <w:r>
        <w:rPr>
          <w:rFonts w:ascii="Courier" w:hAnsi="Courier"/>
          <w:sz w:val="16"/>
        </w:rPr>
        <w:t>Global Const VI_A16_SPACE                        = 1</w:t>
      </w:r>
    </w:p>
    <w:p w:rsidR="00053D2E" w:rsidRDefault="00053D2E">
      <w:pPr>
        <w:rPr>
          <w:rFonts w:ascii="Courier" w:hAnsi="Courier"/>
          <w:sz w:val="16"/>
        </w:rPr>
      </w:pPr>
      <w:r>
        <w:rPr>
          <w:rFonts w:ascii="Courier" w:hAnsi="Courier"/>
          <w:sz w:val="16"/>
        </w:rPr>
        <w:t>Global Const VI_A24_SPACE                        = 2</w:t>
      </w:r>
    </w:p>
    <w:p w:rsidR="00053D2E" w:rsidRDefault="00053D2E">
      <w:pPr>
        <w:rPr>
          <w:rFonts w:ascii="Courier" w:hAnsi="Courier"/>
          <w:sz w:val="16"/>
        </w:rPr>
      </w:pPr>
      <w:r>
        <w:rPr>
          <w:rFonts w:ascii="Courier" w:hAnsi="Courier"/>
          <w:sz w:val="16"/>
        </w:rPr>
        <w:t>Global Const VI_A32_SPACE                        = 3</w:t>
      </w:r>
    </w:p>
    <w:p w:rsidR="00C45D23" w:rsidRDefault="00C45D23" w:rsidP="009C3F70">
      <w:pPr>
        <w:pStyle w:val="FVICode1nosp"/>
        <w:spacing w:line="240" w:lineRule="auto"/>
        <w:ind w:left="0"/>
        <w:rPr>
          <w:w w:val="100"/>
          <w:sz w:val="16"/>
          <w:szCs w:val="16"/>
        </w:rPr>
      </w:pPr>
      <w:r>
        <w:rPr>
          <w:w w:val="100"/>
          <w:sz w:val="16"/>
          <w:szCs w:val="16"/>
        </w:rPr>
        <w:t>Global Const VI_A64_SPACE                        = 4</w:t>
      </w:r>
    </w:p>
    <w:p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rsidR="009C3F70" w:rsidRPr="00A642A4" w:rsidRDefault="009C3F70" w:rsidP="009C3F70">
      <w:pPr>
        <w:pStyle w:val="FVICode1nosp"/>
        <w:spacing w:line="240" w:lineRule="auto"/>
        <w:ind w:left="0"/>
        <w:rPr>
          <w:w w:val="100"/>
          <w:sz w:val="16"/>
          <w:szCs w:val="16"/>
        </w:rPr>
      </w:pPr>
      <w:r w:rsidRPr="00A642A4">
        <w:rPr>
          <w:w w:val="100"/>
          <w:sz w:val="16"/>
          <w:szCs w:val="16"/>
        </w:rPr>
        <w:lastRenderedPageBreak/>
        <w:t>Global Const VI_PXI_BAR1_SPACE                   = 12</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VI_PXI_BAR2_SPACE                   = 13</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rsidR="00053D2E" w:rsidRDefault="00B600CB">
      <w:pPr>
        <w:rPr>
          <w:rFonts w:ascii="Courier" w:hAnsi="Courier"/>
          <w:sz w:val="16"/>
        </w:rPr>
      </w:pPr>
      <w:r>
        <w:rPr>
          <w:rFonts w:ascii="Courier" w:hAnsi="Courier"/>
          <w:sz w:val="16"/>
        </w:rPr>
        <w:t>Global Const VI_OPAQUE_SPACE                     = &amp;HFFFF</w:t>
      </w:r>
    </w:p>
    <w:p w:rsidR="00B600CB" w:rsidRDefault="00B600CB">
      <w:pPr>
        <w:rPr>
          <w:rFonts w:ascii="Courier" w:hAnsi="Courier"/>
          <w:sz w:val="16"/>
        </w:rPr>
      </w:pPr>
    </w:p>
    <w:p w:rsidR="00053D2E" w:rsidRDefault="00053D2E">
      <w:pPr>
        <w:rPr>
          <w:rFonts w:ascii="Courier" w:hAnsi="Courier"/>
          <w:sz w:val="16"/>
        </w:rPr>
      </w:pPr>
      <w:r>
        <w:rPr>
          <w:rFonts w:ascii="Courier" w:hAnsi="Courier"/>
          <w:sz w:val="16"/>
        </w:rPr>
        <w:t>Global Const VI_UNKNOWN_LA                       = -1</w:t>
      </w:r>
    </w:p>
    <w:p w:rsidR="00053D2E" w:rsidRDefault="00053D2E">
      <w:pPr>
        <w:rPr>
          <w:rFonts w:ascii="Courier" w:hAnsi="Courier"/>
          <w:sz w:val="16"/>
        </w:rPr>
      </w:pPr>
      <w:r>
        <w:rPr>
          <w:rFonts w:ascii="Courier" w:hAnsi="Courier"/>
          <w:sz w:val="16"/>
        </w:rPr>
        <w:t>Global Const VI_UNKNOWN_SLOT                     = -1</w:t>
      </w:r>
    </w:p>
    <w:p w:rsidR="00053D2E" w:rsidRDefault="00053D2E">
      <w:pPr>
        <w:rPr>
          <w:rFonts w:ascii="Courier" w:hAnsi="Courier"/>
          <w:sz w:val="16"/>
        </w:rPr>
      </w:pPr>
      <w:r>
        <w:rPr>
          <w:rFonts w:ascii="Courier" w:hAnsi="Courier"/>
          <w:sz w:val="16"/>
        </w:rPr>
        <w:t>Global Const VI_UNKNOWN_LEVEL                    = -1</w:t>
      </w:r>
    </w:p>
    <w:p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VI_QUEUE                            = 1</w:t>
      </w:r>
    </w:p>
    <w:p w:rsidR="00053D2E" w:rsidRDefault="00053D2E">
      <w:pPr>
        <w:rPr>
          <w:rFonts w:ascii="Courier" w:hAnsi="Courier"/>
          <w:sz w:val="16"/>
        </w:rPr>
      </w:pPr>
      <w:r>
        <w:rPr>
          <w:rFonts w:ascii="Courier" w:hAnsi="Courier"/>
          <w:sz w:val="16"/>
        </w:rPr>
        <w:t>Global Const VI_ALL_MECH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VI_TRIG_ALL                         = -2</w:t>
      </w:r>
    </w:p>
    <w:p w:rsidR="00053D2E" w:rsidRDefault="00053D2E">
      <w:pPr>
        <w:rPr>
          <w:rFonts w:ascii="Courier" w:hAnsi="Courier"/>
          <w:sz w:val="16"/>
        </w:rPr>
      </w:pPr>
      <w:r>
        <w:rPr>
          <w:rFonts w:ascii="Courier" w:hAnsi="Courier"/>
          <w:sz w:val="16"/>
        </w:rPr>
        <w:t>Global Const VI_TRIG_SW                          = -1</w:t>
      </w:r>
    </w:p>
    <w:p w:rsidR="00053D2E" w:rsidRDefault="00053D2E">
      <w:pPr>
        <w:rPr>
          <w:rFonts w:ascii="Courier" w:hAnsi="Courier"/>
          <w:sz w:val="16"/>
        </w:rPr>
      </w:pPr>
      <w:r>
        <w:rPr>
          <w:rFonts w:ascii="Courier" w:hAnsi="Courier"/>
          <w:sz w:val="16"/>
        </w:rPr>
        <w:t>Global Const VI_TRIG_TTL0                        = 0</w:t>
      </w:r>
    </w:p>
    <w:p w:rsidR="00053D2E" w:rsidRDefault="00053D2E">
      <w:pPr>
        <w:rPr>
          <w:rFonts w:ascii="Courier" w:hAnsi="Courier"/>
          <w:sz w:val="16"/>
        </w:rPr>
      </w:pPr>
      <w:r>
        <w:rPr>
          <w:rFonts w:ascii="Courier" w:hAnsi="Courier"/>
          <w:sz w:val="16"/>
        </w:rPr>
        <w:t>Global Const VI_TRIG_TTL1                        = 1</w:t>
      </w:r>
    </w:p>
    <w:p w:rsidR="00053D2E" w:rsidRDefault="00053D2E">
      <w:pPr>
        <w:rPr>
          <w:rFonts w:ascii="Courier" w:hAnsi="Courier"/>
          <w:sz w:val="16"/>
        </w:rPr>
      </w:pPr>
      <w:r>
        <w:rPr>
          <w:rFonts w:ascii="Courier" w:hAnsi="Courier"/>
          <w:sz w:val="16"/>
        </w:rPr>
        <w:t>Global Const VI_TRIG_TTL2                        = 2</w:t>
      </w:r>
    </w:p>
    <w:p w:rsidR="00053D2E" w:rsidRDefault="00053D2E">
      <w:pPr>
        <w:rPr>
          <w:rFonts w:ascii="Courier" w:hAnsi="Courier"/>
          <w:sz w:val="16"/>
        </w:rPr>
      </w:pPr>
      <w:r>
        <w:rPr>
          <w:rFonts w:ascii="Courier" w:hAnsi="Courier"/>
          <w:sz w:val="16"/>
        </w:rPr>
        <w:t>Global Const VI_TRIG_TTL3                        = 3</w:t>
      </w:r>
    </w:p>
    <w:p w:rsidR="00053D2E" w:rsidRDefault="00053D2E">
      <w:pPr>
        <w:rPr>
          <w:rFonts w:ascii="Courier" w:hAnsi="Courier"/>
          <w:sz w:val="16"/>
        </w:rPr>
      </w:pPr>
      <w:r>
        <w:rPr>
          <w:rFonts w:ascii="Courier" w:hAnsi="Courier"/>
          <w:sz w:val="16"/>
        </w:rPr>
        <w:t>Global Const VI_TRIG_TTL4                        = 4</w:t>
      </w:r>
    </w:p>
    <w:p w:rsidR="00053D2E" w:rsidRDefault="00053D2E">
      <w:pPr>
        <w:rPr>
          <w:rFonts w:ascii="Courier" w:hAnsi="Courier"/>
          <w:sz w:val="16"/>
        </w:rPr>
      </w:pPr>
      <w:r>
        <w:rPr>
          <w:rFonts w:ascii="Courier" w:hAnsi="Courier"/>
          <w:sz w:val="16"/>
        </w:rPr>
        <w:t>Global Const VI_TRIG_TTL5                        = 5</w:t>
      </w:r>
    </w:p>
    <w:p w:rsidR="00053D2E" w:rsidRDefault="00053D2E">
      <w:pPr>
        <w:rPr>
          <w:rFonts w:ascii="Courier" w:hAnsi="Courier"/>
          <w:sz w:val="16"/>
        </w:rPr>
      </w:pPr>
      <w:r>
        <w:rPr>
          <w:rFonts w:ascii="Courier" w:hAnsi="Courier"/>
          <w:sz w:val="16"/>
        </w:rPr>
        <w:t>Global Const VI_TRIG_TTL6                        = 6</w:t>
      </w:r>
    </w:p>
    <w:p w:rsidR="00053D2E" w:rsidRDefault="00053D2E">
      <w:pPr>
        <w:rPr>
          <w:rFonts w:ascii="Courier" w:hAnsi="Courier"/>
          <w:sz w:val="16"/>
        </w:rPr>
      </w:pPr>
      <w:r>
        <w:rPr>
          <w:rFonts w:ascii="Courier" w:hAnsi="Courier"/>
          <w:sz w:val="16"/>
        </w:rPr>
        <w:t>Global Const VI_TRIG_TTL7                        = 7</w:t>
      </w:r>
    </w:p>
    <w:p w:rsidR="00053D2E" w:rsidRDefault="00053D2E">
      <w:pPr>
        <w:rPr>
          <w:rFonts w:ascii="Courier" w:hAnsi="Courier"/>
          <w:sz w:val="16"/>
        </w:rPr>
      </w:pPr>
      <w:r>
        <w:rPr>
          <w:rFonts w:ascii="Courier" w:hAnsi="Courier"/>
          <w:sz w:val="16"/>
        </w:rPr>
        <w:t>Global Const VI_TRIG_ECL0                        = 8</w:t>
      </w:r>
    </w:p>
    <w:p w:rsidR="00053D2E" w:rsidRDefault="00053D2E">
      <w:pPr>
        <w:rPr>
          <w:rFonts w:ascii="Courier" w:hAnsi="Courier"/>
          <w:sz w:val="16"/>
        </w:rPr>
      </w:pPr>
      <w:r>
        <w:rPr>
          <w:rFonts w:ascii="Courier" w:hAnsi="Courier"/>
          <w:sz w:val="16"/>
        </w:rPr>
        <w:t>Global Const VI_TRIG_ECL1                        = 9</w:t>
      </w:r>
    </w:p>
    <w:p w:rsidR="00053D2E" w:rsidRDefault="00053D2E">
      <w:pPr>
        <w:rPr>
          <w:rFonts w:ascii="Courier" w:hAnsi="Courier"/>
          <w:sz w:val="16"/>
        </w:rPr>
      </w:pPr>
      <w:r>
        <w:rPr>
          <w:rFonts w:ascii="Courier" w:hAnsi="Courier"/>
          <w:sz w:val="16"/>
        </w:rPr>
        <w:t>Global Const VI_TRIG_PANEL_IN                    = 27</w:t>
      </w:r>
    </w:p>
    <w:p w:rsidR="00053D2E" w:rsidRDefault="00053D2E">
      <w:pPr>
        <w:rPr>
          <w:rFonts w:ascii="Courier" w:hAnsi="Courier"/>
          <w:sz w:val="16"/>
        </w:rPr>
      </w:pPr>
      <w:r>
        <w:rPr>
          <w:rFonts w:ascii="Courier" w:hAnsi="Courier"/>
          <w:sz w:val="16"/>
        </w:rPr>
        <w:t>Global Const VI_TRIG_PANEL_OUT                   = 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VI_TRIG_PROT_DEFAULT                = 0</w:t>
      </w:r>
    </w:p>
    <w:p w:rsidR="00053D2E" w:rsidRDefault="00053D2E">
      <w:pPr>
        <w:rPr>
          <w:rFonts w:ascii="Courier" w:hAnsi="Courier"/>
          <w:sz w:val="16"/>
        </w:rPr>
      </w:pPr>
      <w:r>
        <w:rPr>
          <w:rFonts w:ascii="Courier" w:hAnsi="Courier"/>
          <w:sz w:val="16"/>
        </w:rPr>
        <w:t>Global Const VI_TRIG_PROT_ON                     = 1</w:t>
      </w:r>
    </w:p>
    <w:p w:rsidR="00053D2E" w:rsidRDefault="00053D2E">
      <w:pPr>
        <w:rPr>
          <w:rFonts w:ascii="Courier" w:hAnsi="Courier"/>
          <w:sz w:val="16"/>
        </w:rPr>
      </w:pPr>
      <w:r>
        <w:rPr>
          <w:rFonts w:ascii="Courier" w:hAnsi="Courier"/>
          <w:sz w:val="16"/>
        </w:rPr>
        <w:t>Global Const VI_TRIG_PROT_OFF                    = 2</w:t>
      </w:r>
    </w:p>
    <w:p w:rsidR="00053D2E" w:rsidRDefault="00053D2E">
      <w:pPr>
        <w:rPr>
          <w:rFonts w:ascii="Courier" w:hAnsi="Courier"/>
          <w:sz w:val="16"/>
        </w:rPr>
      </w:pPr>
      <w:r>
        <w:rPr>
          <w:rFonts w:ascii="Courier" w:hAnsi="Courier"/>
          <w:sz w:val="16"/>
        </w:rPr>
        <w:t>Global Const VI_TRIG_PROT_SYNC                   = 5</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VI_READ_BUF                         = 1</w:t>
      </w:r>
    </w:p>
    <w:p w:rsidR="00053D2E" w:rsidRDefault="00053D2E">
      <w:pPr>
        <w:rPr>
          <w:rFonts w:ascii="Courier" w:hAnsi="Courier"/>
          <w:sz w:val="16"/>
        </w:rPr>
      </w:pPr>
      <w:r>
        <w:rPr>
          <w:rFonts w:ascii="Courier" w:hAnsi="Courier"/>
          <w:sz w:val="16"/>
        </w:rPr>
        <w:t>Global Const VI_WRITE_BUF                        = 2</w:t>
      </w:r>
    </w:p>
    <w:p w:rsidR="00053D2E" w:rsidRDefault="00053D2E">
      <w:pPr>
        <w:rPr>
          <w:rFonts w:ascii="Courier" w:hAnsi="Courier"/>
          <w:sz w:val="16"/>
        </w:rPr>
      </w:pPr>
      <w:r>
        <w:rPr>
          <w:rFonts w:ascii="Courier" w:hAnsi="Courier"/>
          <w:sz w:val="16"/>
        </w:rPr>
        <w:t>Global Const VI_READ_BUF_DISCARD                 = 4</w:t>
      </w:r>
    </w:p>
    <w:p w:rsidR="00053D2E" w:rsidRDefault="00053D2E">
      <w:pPr>
        <w:rPr>
          <w:rFonts w:ascii="Courier" w:hAnsi="Courier"/>
          <w:sz w:val="16"/>
        </w:rPr>
      </w:pPr>
      <w:r>
        <w:rPr>
          <w:rFonts w:ascii="Courier" w:hAnsi="Courier"/>
          <w:sz w:val="16"/>
        </w:rPr>
        <w:t>Global Const VI_WRITE_BUF_DISCARD                = 8</w:t>
      </w:r>
    </w:p>
    <w:p w:rsidR="00053D2E" w:rsidRDefault="00053D2E">
      <w:pPr>
        <w:rPr>
          <w:rFonts w:ascii="Courier" w:hAnsi="Courier"/>
          <w:sz w:val="16"/>
        </w:rPr>
      </w:pPr>
      <w:r>
        <w:rPr>
          <w:rFonts w:ascii="Courier" w:hAnsi="Courier"/>
          <w:sz w:val="16"/>
        </w:rPr>
        <w:t>Global Const VI_IO_IN_BUF                        = 16</w:t>
      </w:r>
    </w:p>
    <w:p w:rsidR="00053D2E" w:rsidRDefault="00053D2E">
      <w:pPr>
        <w:rPr>
          <w:rFonts w:ascii="Courier" w:hAnsi="Courier"/>
          <w:sz w:val="16"/>
        </w:rPr>
      </w:pPr>
      <w:r>
        <w:rPr>
          <w:rFonts w:ascii="Courier" w:hAnsi="Courier"/>
          <w:sz w:val="16"/>
        </w:rPr>
        <w:t>Global Const VI_IO_OUT_BUF                       = 32</w:t>
      </w:r>
    </w:p>
    <w:p w:rsidR="00053D2E" w:rsidRDefault="00053D2E">
      <w:pPr>
        <w:rPr>
          <w:rFonts w:ascii="Courier" w:hAnsi="Courier"/>
          <w:sz w:val="16"/>
        </w:rPr>
      </w:pPr>
      <w:r>
        <w:rPr>
          <w:rFonts w:ascii="Courier" w:hAnsi="Courier"/>
          <w:sz w:val="16"/>
        </w:rPr>
        <w:t>Global Const VI_IO_IN_BUF_DISCARD                = 64</w:t>
      </w:r>
    </w:p>
    <w:p w:rsidR="00053D2E" w:rsidRDefault="00053D2E">
      <w:pPr>
        <w:rPr>
          <w:rFonts w:ascii="Courier" w:hAnsi="Courier"/>
          <w:sz w:val="16"/>
        </w:rPr>
      </w:pPr>
      <w:r>
        <w:rPr>
          <w:rFonts w:ascii="Courier" w:hAnsi="Courier"/>
          <w:sz w:val="16"/>
        </w:rPr>
        <w:t>Global Const VI_IO_OUT_BUF_DISCARD               =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VI_FLUSH_ON_ACCESS                  = 1</w:t>
      </w:r>
    </w:p>
    <w:p w:rsidR="00053D2E" w:rsidRDefault="00053D2E">
      <w:pPr>
        <w:rPr>
          <w:rFonts w:ascii="Courier" w:hAnsi="Courier"/>
          <w:sz w:val="16"/>
        </w:rPr>
      </w:pPr>
      <w:r>
        <w:rPr>
          <w:rFonts w:ascii="Courier" w:hAnsi="Courier"/>
          <w:sz w:val="16"/>
        </w:rPr>
        <w:t>Global Const VI_FLUSH_WHEN_FULL                  = 2</w:t>
      </w:r>
    </w:p>
    <w:p w:rsidR="00053D2E" w:rsidRDefault="00053D2E">
      <w:pPr>
        <w:rPr>
          <w:rFonts w:ascii="Courier" w:hAnsi="Courier"/>
          <w:sz w:val="16"/>
        </w:rPr>
      </w:pPr>
      <w:r>
        <w:rPr>
          <w:rFonts w:ascii="Courier" w:hAnsi="Courier"/>
          <w:sz w:val="16"/>
        </w:rPr>
        <w:t>Global Const VI_FLUSH_DISABLE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VI_NMAPPED                          = 1</w:t>
      </w:r>
    </w:p>
    <w:p w:rsidR="00053D2E" w:rsidRDefault="00053D2E">
      <w:pPr>
        <w:rPr>
          <w:rFonts w:ascii="Courier" w:hAnsi="Courier"/>
          <w:sz w:val="16"/>
        </w:rPr>
      </w:pPr>
      <w:r>
        <w:rPr>
          <w:rFonts w:ascii="Courier" w:hAnsi="Courier"/>
          <w:sz w:val="16"/>
        </w:rPr>
        <w:t>Global Const VI_USE_OPERS                        = 2</w:t>
      </w:r>
    </w:p>
    <w:p w:rsidR="00053D2E" w:rsidRDefault="00053D2E">
      <w:pPr>
        <w:rPr>
          <w:rFonts w:ascii="Courier" w:hAnsi="Courier"/>
          <w:sz w:val="16"/>
        </w:rPr>
      </w:pPr>
      <w:r>
        <w:rPr>
          <w:rFonts w:ascii="Courier" w:hAnsi="Courier"/>
          <w:sz w:val="16"/>
        </w:rPr>
        <w:t>Global Const VI_DEREF_ADDR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VI_TMO_IMMEDIATE                    = &amp;H0&amp;</w:t>
      </w:r>
    </w:p>
    <w:p w:rsidR="00053D2E" w:rsidRDefault="00053D2E">
      <w:pPr>
        <w:rPr>
          <w:rFonts w:ascii="Courier" w:hAnsi="Courier"/>
          <w:sz w:val="16"/>
        </w:rPr>
      </w:pPr>
      <w:r>
        <w:rPr>
          <w:rFonts w:ascii="Courier" w:hAnsi="Courier"/>
          <w:sz w:val="16"/>
        </w:rPr>
        <w:t>Global Const VI_TMO_INFINITE                     = &amp;HFFFFFFFF&amp;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VI_NO_LOCK                          = 0</w:t>
      </w:r>
    </w:p>
    <w:p w:rsidR="00053D2E" w:rsidRDefault="00053D2E">
      <w:pPr>
        <w:rPr>
          <w:rFonts w:ascii="Courier" w:hAnsi="Courier"/>
          <w:sz w:val="16"/>
        </w:rPr>
      </w:pPr>
      <w:r>
        <w:rPr>
          <w:rFonts w:ascii="Courier" w:hAnsi="Courier"/>
          <w:sz w:val="16"/>
        </w:rPr>
        <w:t>Global Const VI_EXCLUSIVE_LOCK                   = 1</w:t>
      </w:r>
    </w:p>
    <w:p w:rsidR="00053D2E" w:rsidRDefault="00053D2E">
      <w:pPr>
        <w:rPr>
          <w:rFonts w:ascii="Courier" w:hAnsi="Courier"/>
          <w:sz w:val="16"/>
        </w:rPr>
      </w:pPr>
      <w:r>
        <w:rPr>
          <w:rFonts w:ascii="Courier" w:hAnsi="Courier"/>
          <w:sz w:val="16"/>
        </w:rPr>
        <w:t>Global Const VI_SHARED_LOCK                      = 2</w:t>
      </w:r>
    </w:p>
    <w:p w:rsidR="00053D2E" w:rsidRDefault="00053D2E">
      <w:pPr>
        <w:rPr>
          <w:rFonts w:ascii="Courier" w:hAnsi="Courier"/>
          <w:sz w:val="16"/>
        </w:rPr>
      </w:pPr>
      <w:r>
        <w:rPr>
          <w:rFonts w:ascii="Courier" w:hAnsi="Courier"/>
          <w:sz w:val="16"/>
        </w:rPr>
        <w:t>Global Const VI_LOAD_CONFIG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VI_NO_SEC_ADDR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VI_ASRL_PAR_NONE                    = 0 </w:t>
      </w:r>
    </w:p>
    <w:p w:rsidR="00053D2E" w:rsidRDefault="00053D2E">
      <w:pPr>
        <w:rPr>
          <w:rFonts w:ascii="Courier" w:hAnsi="Courier"/>
          <w:sz w:val="16"/>
        </w:rPr>
      </w:pPr>
      <w:r>
        <w:rPr>
          <w:rFonts w:ascii="Courier" w:hAnsi="Courier"/>
          <w:sz w:val="16"/>
        </w:rPr>
        <w:t xml:space="preserve">Global Const VI_ASRL_PAR_ODD                     = 1 </w:t>
      </w:r>
    </w:p>
    <w:p w:rsidR="00053D2E" w:rsidRDefault="00053D2E">
      <w:pPr>
        <w:rPr>
          <w:rFonts w:ascii="Courier" w:hAnsi="Courier"/>
          <w:sz w:val="16"/>
        </w:rPr>
      </w:pPr>
      <w:r>
        <w:rPr>
          <w:rFonts w:ascii="Courier" w:hAnsi="Courier"/>
          <w:sz w:val="16"/>
        </w:rPr>
        <w:t xml:space="preserve">Global Const VI_ASRL_PAR_EVEN                    = 2 </w:t>
      </w:r>
    </w:p>
    <w:p w:rsidR="00053D2E" w:rsidRDefault="00053D2E">
      <w:pPr>
        <w:rPr>
          <w:rFonts w:ascii="Courier" w:hAnsi="Courier"/>
          <w:sz w:val="16"/>
        </w:rPr>
      </w:pPr>
      <w:r>
        <w:rPr>
          <w:rFonts w:ascii="Courier" w:hAnsi="Courier"/>
          <w:sz w:val="16"/>
        </w:rPr>
        <w:t xml:space="preserve">Global Const VI_ASRL_PAR_MARK                    = 3 </w:t>
      </w:r>
    </w:p>
    <w:p w:rsidR="00053D2E" w:rsidRDefault="00053D2E">
      <w:pPr>
        <w:rPr>
          <w:rFonts w:ascii="Courier" w:hAnsi="Courier"/>
          <w:sz w:val="16"/>
        </w:rPr>
      </w:pPr>
      <w:r>
        <w:rPr>
          <w:rFonts w:ascii="Courier" w:hAnsi="Courier"/>
          <w:sz w:val="16"/>
        </w:rPr>
        <w:t xml:space="preserve">Global Const VI_ASRL_PAR_SPACE                   = 4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VI_ASRL_STOP_ONE                    = 10 </w:t>
      </w:r>
    </w:p>
    <w:p w:rsidR="00053D2E" w:rsidRDefault="00053D2E">
      <w:pPr>
        <w:rPr>
          <w:rFonts w:ascii="Courier" w:hAnsi="Courier"/>
          <w:sz w:val="16"/>
        </w:rPr>
      </w:pPr>
      <w:r>
        <w:rPr>
          <w:rFonts w:ascii="Courier" w:hAnsi="Courier"/>
          <w:sz w:val="16"/>
        </w:rPr>
        <w:lastRenderedPageBreak/>
        <w:t>Global Const VI_ASRL_STOP_ONE5                   = 15</w:t>
      </w:r>
    </w:p>
    <w:p w:rsidR="00053D2E" w:rsidRDefault="00053D2E">
      <w:pPr>
        <w:rPr>
          <w:rFonts w:ascii="Courier" w:hAnsi="Courier"/>
          <w:sz w:val="16"/>
        </w:rPr>
      </w:pPr>
      <w:r>
        <w:rPr>
          <w:rFonts w:ascii="Courier" w:hAnsi="Courier"/>
          <w:sz w:val="16"/>
        </w:rPr>
        <w:t xml:space="preserve">Global Const VI_ASRL_STOP_TWO                    = 20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VI_ASRL_FLOW_NONE                   = 0 </w:t>
      </w:r>
    </w:p>
    <w:p w:rsidR="00053D2E" w:rsidRDefault="00053D2E">
      <w:pPr>
        <w:rPr>
          <w:rFonts w:ascii="Courier" w:hAnsi="Courier"/>
          <w:sz w:val="16"/>
        </w:rPr>
      </w:pPr>
      <w:r>
        <w:rPr>
          <w:rFonts w:ascii="Courier" w:hAnsi="Courier"/>
          <w:sz w:val="16"/>
        </w:rPr>
        <w:t xml:space="preserve">Global Const VI_ASRL_FLOW_XON_XOFF               = 1 </w:t>
      </w:r>
    </w:p>
    <w:p w:rsidR="00053D2E" w:rsidRDefault="00053D2E">
      <w:pPr>
        <w:rPr>
          <w:rFonts w:ascii="Courier" w:hAnsi="Courier"/>
          <w:sz w:val="16"/>
        </w:rPr>
      </w:pPr>
      <w:r>
        <w:rPr>
          <w:rFonts w:ascii="Courier" w:hAnsi="Courier"/>
          <w:sz w:val="16"/>
        </w:rPr>
        <w:t xml:space="preserve">Global Const VI_ASRL_FLOW_RTS_CTS                = 2 </w:t>
      </w:r>
    </w:p>
    <w:p w:rsidR="00053D2E" w:rsidRDefault="00053D2E">
      <w:pPr>
        <w:rPr>
          <w:rFonts w:ascii="Courier" w:hAnsi="Courier"/>
          <w:sz w:val="16"/>
        </w:rPr>
      </w:pPr>
      <w:r>
        <w:rPr>
          <w:rFonts w:ascii="Courier" w:hAnsi="Courier"/>
          <w:sz w:val="16"/>
        </w:rPr>
        <w:t>Global Const VI_ASRL_FLOW_DTR_DSR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VI_ASRL_END_NONE                    = 0 </w:t>
      </w:r>
    </w:p>
    <w:p w:rsidR="00053D2E" w:rsidRDefault="00053D2E">
      <w:pPr>
        <w:rPr>
          <w:rFonts w:ascii="Courier" w:hAnsi="Courier"/>
          <w:sz w:val="16"/>
        </w:rPr>
      </w:pPr>
      <w:r>
        <w:rPr>
          <w:rFonts w:ascii="Courier" w:hAnsi="Courier"/>
          <w:sz w:val="16"/>
        </w:rPr>
        <w:t xml:space="preserve">Global Const VI_ASRL_END_LAST_BIT                = 1 </w:t>
      </w:r>
    </w:p>
    <w:p w:rsidR="00053D2E" w:rsidRDefault="00053D2E">
      <w:pPr>
        <w:rPr>
          <w:rFonts w:ascii="Courier" w:hAnsi="Courier"/>
          <w:sz w:val="16"/>
        </w:rPr>
      </w:pPr>
      <w:r>
        <w:rPr>
          <w:rFonts w:ascii="Courier" w:hAnsi="Courier"/>
          <w:sz w:val="16"/>
        </w:rPr>
        <w:t xml:space="preserve">Global Const VI_ASRL_END_TERMCHAR                = 2 </w:t>
      </w:r>
    </w:p>
    <w:p w:rsidR="00053D2E" w:rsidRDefault="00053D2E">
      <w:pPr>
        <w:rPr>
          <w:rFonts w:ascii="Courier" w:hAnsi="Courier"/>
          <w:sz w:val="16"/>
        </w:rPr>
      </w:pPr>
      <w:r>
        <w:rPr>
          <w:rFonts w:ascii="Courier" w:hAnsi="Courier"/>
          <w:sz w:val="16"/>
        </w:rPr>
        <w:t xml:space="preserve">Global Const VI_ASRL_END_BREAK                   = 3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VI_STATE_ASSERTED                   = 1</w:t>
      </w:r>
    </w:p>
    <w:p w:rsidR="00053D2E" w:rsidRDefault="00053D2E">
      <w:pPr>
        <w:rPr>
          <w:rFonts w:ascii="Courier" w:hAnsi="Courier"/>
          <w:sz w:val="16"/>
        </w:rPr>
      </w:pPr>
      <w:r>
        <w:rPr>
          <w:rFonts w:ascii="Courier" w:hAnsi="Courier"/>
          <w:sz w:val="16"/>
        </w:rPr>
        <w:t>Global Const VI_STATE_UNASSERTED                 = 0</w:t>
      </w:r>
    </w:p>
    <w:p w:rsidR="00053D2E" w:rsidRDefault="00053D2E">
      <w:pPr>
        <w:rPr>
          <w:rFonts w:ascii="Courier" w:hAnsi="Courier"/>
          <w:sz w:val="16"/>
        </w:rPr>
      </w:pPr>
      <w:r>
        <w:rPr>
          <w:rFonts w:ascii="Courier" w:hAnsi="Courier"/>
          <w:sz w:val="16"/>
        </w:rPr>
        <w:t>Global Const VI_STATE_UNKNOWN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VI_BIG_ENDIAN                       = 0</w:t>
      </w:r>
    </w:p>
    <w:p w:rsidR="00053D2E" w:rsidRDefault="00053D2E">
      <w:pPr>
        <w:rPr>
          <w:rFonts w:ascii="Courier" w:hAnsi="Courier"/>
          <w:sz w:val="16"/>
        </w:rPr>
      </w:pPr>
      <w:r>
        <w:rPr>
          <w:rFonts w:ascii="Courier" w:hAnsi="Courier"/>
          <w:sz w:val="16"/>
        </w:rPr>
        <w:t>Global Const VI_LITTLE_ENDIAN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VI_DATA_PRIV                        = 0</w:t>
      </w:r>
    </w:p>
    <w:p w:rsidR="00053D2E" w:rsidRDefault="00053D2E">
      <w:pPr>
        <w:rPr>
          <w:rFonts w:ascii="Courier" w:hAnsi="Courier"/>
          <w:sz w:val="16"/>
        </w:rPr>
      </w:pPr>
      <w:r>
        <w:rPr>
          <w:rFonts w:ascii="Courier" w:hAnsi="Courier"/>
          <w:sz w:val="16"/>
        </w:rPr>
        <w:t>Global Const VI_DATA_NPRIV                       = 1</w:t>
      </w:r>
    </w:p>
    <w:p w:rsidR="00053D2E" w:rsidRDefault="00053D2E">
      <w:pPr>
        <w:rPr>
          <w:rFonts w:ascii="Courier" w:hAnsi="Courier"/>
          <w:sz w:val="16"/>
        </w:rPr>
      </w:pPr>
      <w:r>
        <w:rPr>
          <w:rFonts w:ascii="Courier" w:hAnsi="Courier"/>
          <w:sz w:val="16"/>
        </w:rPr>
        <w:t>Global Const VI_PROG_PRIV                        = 2</w:t>
      </w:r>
    </w:p>
    <w:p w:rsidR="00053D2E" w:rsidRDefault="00053D2E">
      <w:pPr>
        <w:rPr>
          <w:rFonts w:ascii="Courier" w:hAnsi="Courier"/>
          <w:sz w:val="16"/>
        </w:rPr>
      </w:pPr>
      <w:r>
        <w:rPr>
          <w:rFonts w:ascii="Courier" w:hAnsi="Courier"/>
          <w:sz w:val="16"/>
        </w:rPr>
        <w:t>Global Const VI_PROG_NPRIV                       = 3</w:t>
      </w:r>
    </w:p>
    <w:p w:rsidR="00053D2E" w:rsidRDefault="00053D2E">
      <w:pPr>
        <w:rPr>
          <w:rFonts w:ascii="Courier" w:hAnsi="Courier"/>
          <w:sz w:val="16"/>
        </w:rPr>
      </w:pPr>
      <w:r>
        <w:rPr>
          <w:rFonts w:ascii="Courier" w:hAnsi="Courier"/>
          <w:sz w:val="16"/>
        </w:rPr>
        <w:t>Global Const VI_BLCK_PRIV                        = 4</w:t>
      </w:r>
    </w:p>
    <w:p w:rsidR="00053D2E" w:rsidRDefault="00053D2E">
      <w:pPr>
        <w:rPr>
          <w:rFonts w:ascii="Courier" w:hAnsi="Courier"/>
          <w:sz w:val="16"/>
        </w:rPr>
      </w:pPr>
      <w:r>
        <w:rPr>
          <w:rFonts w:ascii="Courier" w:hAnsi="Courier"/>
          <w:sz w:val="16"/>
        </w:rPr>
        <w:t>Global Const VI_BLCK_NPRIV                       = 5</w:t>
      </w:r>
    </w:p>
    <w:p w:rsidR="00053D2E" w:rsidRDefault="00053D2E">
      <w:pPr>
        <w:rPr>
          <w:rFonts w:ascii="Courier" w:hAnsi="Courier"/>
          <w:sz w:val="16"/>
        </w:rPr>
      </w:pPr>
      <w:r>
        <w:rPr>
          <w:rFonts w:ascii="Courier" w:hAnsi="Courier"/>
          <w:sz w:val="16"/>
        </w:rPr>
        <w:t>Global Const VI_D64_PRIV                         = 6</w:t>
      </w:r>
    </w:p>
    <w:p w:rsidR="00053D2E" w:rsidRDefault="00053D2E">
      <w:pPr>
        <w:rPr>
          <w:rFonts w:ascii="Courier" w:hAnsi="Courier"/>
          <w:sz w:val="16"/>
        </w:rPr>
      </w:pPr>
      <w:r>
        <w:rPr>
          <w:rFonts w:ascii="Courier" w:hAnsi="Courier"/>
          <w:sz w:val="16"/>
        </w:rPr>
        <w:t>Global Const VI_D64_NPRIV                        = 7</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VI_WIDTH_8                          = 1</w:t>
      </w:r>
    </w:p>
    <w:p w:rsidR="00053D2E" w:rsidRDefault="00053D2E">
      <w:pPr>
        <w:rPr>
          <w:rFonts w:ascii="Courier" w:hAnsi="Courier"/>
          <w:sz w:val="16"/>
        </w:rPr>
      </w:pPr>
      <w:r>
        <w:rPr>
          <w:rFonts w:ascii="Courier" w:hAnsi="Courier"/>
          <w:sz w:val="16"/>
        </w:rPr>
        <w:t>Global Const VI_WIDTH_16                         = 2</w:t>
      </w:r>
    </w:p>
    <w:p w:rsidR="00053D2E" w:rsidRDefault="00053D2E">
      <w:pPr>
        <w:rPr>
          <w:rFonts w:ascii="Courier" w:hAnsi="Courier"/>
          <w:sz w:val="16"/>
        </w:rPr>
      </w:pPr>
      <w:r>
        <w:rPr>
          <w:rFonts w:ascii="Courier" w:hAnsi="Courier"/>
          <w:sz w:val="16"/>
        </w:rPr>
        <w:t>Global Const VI_WIDTH_32                         = 4</w:t>
      </w:r>
    </w:p>
    <w:p w:rsidR="00A7258E" w:rsidRDefault="00A7258E" w:rsidP="00A7258E">
      <w:pPr>
        <w:rPr>
          <w:rFonts w:ascii="Courier" w:hAnsi="Courier"/>
          <w:sz w:val="16"/>
        </w:rPr>
      </w:pPr>
      <w:r>
        <w:rPr>
          <w:rFonts w:ascii="Courier" w:hAnsi="Courier"/>
          <w:sz w:val="16"/>
        </w:rPr>
        <w:t>Global Const VI_WIDTH_64                         = 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VI_GPIB_REN_DEASSERT                = 0</w:t>
      </w:r>
    </w:p>
    <w:p w:rsidR="00053D2E" w:rsidRDefault="00053D2E">
      <w:pPr>
        <w:rPr>
          <w:rFonts w:ascii="Courier" w:hAnsi="Courier"/>
          <w:sz w:val="16"/>
        </w:rPr>
      </w:pPr>
      <w:r>
        <w:rPr>
          <w:rFonts w:ascii="Courier" w:hAnsi="Courier"/>
          <w:sz w:val="16"/>
        </w:rPr>
        <w:t>Global Const VI_GPIB_REN_ASSERT                  = 1</w:t>
      </w:r>
    </w:p>
    <w:p w:rsidR="00053D2E" w:rsidRDefault="00053D2E">
      <w:pPr>
        <w:rPr>
          <w:rFonts w:ascii="Courier" w:hAnsi="Courier"/>
          <w:sz w:val="16"/>
        </w:rPr>
      </w:pPr>
      <w:r>
        <w:rPr>
          <w:rFonts w:ascii="Courier" w:hAnsi="Courier"/>
          <w:sz w:val="16"/>
        </w:rPr>
        <w:t>Global Const VI_GPIB_REN_DEASSERT_GTL            = 2</w:t>
      </w:r>
    </w:p>
    <w:p w:rsidR="00053D2E" w:rsidRDefault="00053D2E">
      <w:pPr>
        <w:rPr>
          <w:rFonts w:ascii="Courier" w:hAnsi="Courier"/>
          <w:sz w:val="16"/>
        </w:rPr>
      </w:pPr>
      <w:r>
        <w:rPr>
          <w:rFonts w:ascii="Courier" w:hAnsi="Courier"/>
          <w:sz w:val="16"/>
        </w:rPr>
        <w:t>Global Const VI_GPIB_REN_ASSERT_ADDRESS          = 3</w:t>
      </w:r>
    </w:p>
    <w:p w:rsidR="00053D2E" w:rsidRDefault="00053D2E">
      <w:pPr>
        <w:rPr>
          <w:rFonts w:ascii="Courier" w:hAnsi="Courier"/>
          <w:sz w:val="16"/>
        </w:rPr>
      </w:pPr>
      <w:r>
        <w:rPr>
          <w:rFonts w:ascii="Courier" w:hAnsi="Courier"/>
          <w:sz w:val="16"/>
        </w:rPr>
        <w:t>Global Const VI_GPIB_REN_ASSERT_LLO              = 4</w:t>
      </w:r>
    </w:p>
    <w:p w:rsidR="00053D2E" w:rsidRDefault="00053D2E">
      <w:pPr>
        <w:rPr>
          <w:rFonts w:ascii="Courier" w:hAnsi="Courier"/>
          <w:sz w:val="16"/>
        </w:rPr>
      </w:pPr>
      <w:r>
        <w:rPr>
          <w:rFonts w:ascii="Courier" w:hAnsi="Courier"/>
          <w:sz w:val="16"/>
        </w:rPr>
        <w:t>Global Const VI_GPIB_REN_ASSERT_ADDRESS_LLO      = 5</w:t>
      </w:r>
    </w:p>
    <w:p w:rsidR="00053D2E" w:rsidRDefault="00053D2E">
      <w:pPr>
        <w:rPr>
          <w:rFonts w:ascii="Courier" w:hAnsi="Courier"/>
          <w:sz w:val="16"/>
        </w:rPr>
      </w:pPr>
      <w:r>
        <w:rPr>
          <w:rFonts w:ascii="Courier" w:hAnsi="Courier"/>
          <w:sz w:val="16"/>
        </w:rPr>
        <w:t>Global Const VI_GPIB_REN_ADDRESS_GTL             =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VI_GPIB_ATN_DEASSERT                = 0</w:t>
      </w:r>
    </w:p>
    <w:p w:rsidR="00053D2E" w:rsidRDefault="00053D2E">
      <w:pPr>
        <w:rPr>
          <w:rFonts w:ascii="Courier" w:hAnsi="Courier"/>
          <w:sz w:val="16"/>
        </w:rPr>
      </w:pPr>
      <w:r>
        <w:rPr>
          <w:rFonts w:ascii="Courier" w:hAnsi="Courier"/>
          <w:sz w:val="16"/>
        </w:rPr>
        <w:t>Global Const VI_GPIB_ATN_ASSERT                  = 1</w:t>
      </w:r>
    </w:p>
    <w:p w:rsidR="00053D2E" w:rsidRDefault="00053D2E">
      <w:pPr>
        <w:rPr>
          <w:rFonts w:ascii="Courier" w:hAnsi="Courier"/>
          <w:sz w:val="16"/>
        </w:rPr>
      </w:pPr>
      <w:r>
        <w:rPr>
          <w:rFonts w:ascii="Courier" w:hAnsi="Courier"/>
          <w:sz w:val="16"/>
        </w:rPr>
        <w:t>Global Const VI_GPIB_ATN_DEASSERT_HANDSHAKE      = 2</w:t>
      </w:r>
    </w:p>
    <w:p w:rsidR="00053D2E" w:rsidRDefault="00053D2E">
      <w:pPr>
        <w:rPr>
          <w:rFonts w:ascii="Courier" w:hAnsi="Courier"/>
          <w:sz w:val="16"/>
        </w:rPr>
      </w:pPr>
      <w:r>
        <w:rPr>
          <w:rFonts w:ascii="Courier" w:hAnsi="Courier"/>
          <w:sz w:val="16"/>
        </w:rPr>
        <w:t>Global Const VI_GPIB_ATN_ASSERT_IMMEDIATE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VI_GPIB_HS488_DISABLED              = 0</w:t>
      </w:r>
    </w:p>
    <w:p w:rsidR="00053D2E" w:rsidRDefault="00053D2E">
      <w:pPr>
        <w:rPr>
          <w:rFonts w:ascii="Courier" w:hAnsi="Courier"/>
          <w:sz w:val="16"/>
        </w:rPr>
      </w:pPr>
      <w:r>
        <w:rPr>
          <w:rFonts w:ascii="Courier" w:hAnsi="Courier"/>
          <w:sz w:val="16"/>
        </w:rPr>
        <w:t>Global Const VI_GPIB_HS488_NIMPL                 =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VI_GPIB_UNADDRESSED                 = 0</w:t>
      </w:r>
    </w:p>
    <w:p w:rsidR="00053D2E" w:rsidRDefault="00053D2E">
      <w:pPr>
        <w:rPr>
          <w:rFonts w:ascii="Courier" w:hAnsi="Courier"/>
          <w:sz w:val="16"/>
        </w:rPr>
      </w:pPr>
      <w:r>
        <w:rPr>
          <w:rFonts w:ascii="Courier" w:hAnsi="Courier"/>
          <w:sz w:val="16"/>
        </w:rPr>
        <w:t>Global Const VI_GPIB_TALKER                      = 1</w:t>
      </w:r>
    </w:p>
    <w:p w:rsidR="00053D2E" w:rsidRDefault="00053D2E">
      <w:pPr>
        <w:rPr>
          <w:rFonts w:ascii="Courier" w:hAnsi="Courier"/>
          <w:sz w:val="16"/>
        </w:rPr>
      </w:pPr>
      <w:r>
        <w:rPr>
          <w:rFonts w:ascii="Courier" w:hAnsi="Courier"/>
          <w:sz w:val="16"/>
        </w:rPr>
        <w:t>Global Const VI_GPIB_LISTENER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VI_VXI_CMD16                        = &amp;H0200</w:t>
      </w:r>
    </w:p>
    <w:p w:rsidR="00053D2E" w:rsidRDefault="00053D2E">
      <w:pPr>
        <w:rPr>
          <w:rFonts w:ascii="Courier" w:hAnsi="Courier"/>
          <w:sz w:val="16"/>
        </w:rPr>
      </w:pPr>
      <w:r>
        <w:rPr>
          <w:rFonts w:ascii="Courier" w:hAnsi="Courier"/>
          <w:sz w:val="16"/>
        </w:rPr>
        <w:t>Global Const VI_VXI_CMD16_RESP16                 = &amp;H0202</w:t>
      </w:r>
    </w:p>
    <w:p w:rsidR="00053D2E" w:rsidRDefault="00053D2E">
      <w:pPr>
        <w:rPr>
          <w:rFonts w:ascii="Courier" w:hAnsi="Courier"/>
          <w:sz w:val="16"/>
        </w:rPr>
      </w:pPr>
      <w:r>
        <w:rPr>
          <w:rFonts w:ascii="Courier" w:hAnsi="Courier"/>
          <w:sz w:val="16"/>
        </w:rPr>
        <w:t>Global Const VI_VXI_RESP16                       = &amp;H0002</w:t>
      </w:r>
    </w:p>
    <w:p w:rsidR="00053D2E" w:rsidRDefault="00053D2E">
      <w:pPr>
        <w:rPr>
          <w:rFonts w:ascii="Courier" w:hAnsi="Courier"/>
          <w:sz w:val="16"/>
        </w:rPr>
      </w:pPr>
      <w:r>
        <w:rPr>
          <w:rFonts w:ascii="Courier" w:hAnsi="Courier"/>
          <w:sz w:val="16"/>
        </w:rPr>
        <w:t>Global Const VI_VXI_CMD32                        = &amp;H0400</w:t>
      </w:r>
    </w:p>
    <w:p w:rsidR="00053D2E" w:rsidRDefault="00053D2E">
      <w:pPr>
        <w:rPr>
          <w:rFonts w:ascii="Courier" w:hAnsi="Courier"/>
          <w:sz w:val="16"/>
        </w:rPr>
      </w:pPr>
      <w:r>
        <w:rPr>
          <w:rFonts w:ascii="Courier" w:hAnsi="Courier"/>
          <w:sz w:val="16"/>
        </w:rPr>
        <w:t>Global Const VI_VXI_CMD32_RESP16                 = &amp;H0402</w:t>
      </w:r>
    </w:p>
    <w:p w:rsidR="00053D2E" w:rsidRDefault="00053D2E">
      <w:pPr>
        <w:rPr>
          <w:rFonts w:ascii="Courier" w:hAnsi="Courier"/>
          <w:sz w:val="16"/>
        </w:rPr>
      </w:pPr>
      <w:r>
        <w:rPr>
          <w:rFonts w:ascii="Courier" w:hAnsi="Courier"/>
          <w:sz w:val="16"/>
        </w:rPr>
        <w:t>Global Const VI_VXI_CMD32_RESP32                 = &amp;H0404</w:t>
      </w:r>
    </w:p>
    <w:p w:rsidR="00053D2E" w:rsidRDefault="00053D2E">
      <w:pPr>
        <w:rPr>
          <w:rFonts w:ascii="Courier" w:hAnsi="Courier"/>
          <w:sz w:val="16"/>
        </w:rPr>
      </w:pPr>
      <w:r>
        <w:rPr>
          <w:rFonts w:ascii="Courier" w:hAnsi="Courier"/>
          <w:sz w:val="16"/>
        </w:rPr>
        <w:t>Global Const VI_VXI_RESP32                       = &amp;H0004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VI_ASSERT_SIGNAL                    = -1</w:t>
      </w:r>
    </w:p>
    <w:p w:rsidR="00053D2E" w:rsidRDefault="00053D2E">
      <w:pPr>
        <w:rPr>
          <w:rFonts w:ascii="Courier" w:hAnsi="Courier"/>
          <w:sz w:val="16"/>
        </w:rPr>
      </w:pPr>
      <w:r>
        <w:rPr>
          <w:rFonts w:ascii="Courier" w:hAnsi="Courier"/>
          <w:sz w:val="16"/>
        </w:rPr>
        <w:t>Global Const VI_ASSERT_USE_ASSIGNED              = 0</w:t>
      </w:r>
    </w:p>
    <w:p w:rsidR="00053D2E" w:rsidRDefault="00053D2E">
      <w:pPr>
        <w:rPr>
          <w:rFonts w:ascii="Courier" w:hAnsi="Courier"/>
          <w:sz w:val="16"/>
        </w:rPr>
      </w:pPr>
      <w:r>
        <w:rPr>
          <w:rFonts w:ascii="Courier" w:hAnsi="Courier"/>
          <w:sz w:val="16"/>
        </w:rPr>
        <w:t>Global Const VI_ASSERT_IRQ1                      = 1</w:t>
      </w:r>
    </w:p>
    <w:p w:rsidR="00053D2E" w:rsidRDefault="00053D2E">
      <w:pPr>
        <w:rPr>
          <w:rFonts w:ascii="Courier" w:hAnsi="Courier"/>
          <w:sz w:val="16"/>
        </w:rPr>
      </w:pPr>
      <w:r>
        <w:rPr>
          <w:rFonts w:ascii="Courier" w:hAnsi="Courier"/>
          <w:sz w:val="16"/>
        </w:rPr>
        <w:t>Global Const VI_ASSERT_IRQ2                      = 2</w:t>
      </w:r>
    </w:p>
    <w:p w:rsidR="00053D2E" w:rsidRDefault="00053D2E">
      <w:pPr>
        <w:rPr>
          <w:rFonts w:ascii="Courier" w:hAnsi="Courier"/>
          <w:sz w:val="16"/>
        </w:rPr>
      </w:pPr>
      <w:r>
        <w:rPr>
          <w:rFonts w:ascii="Courier" w:hAnsi="Courier"/>
          <w:sz w:val="16"/>
        </w:rPr>
        <w:t>Global Const VI_ASSERT_IRQ3                      = 3</w:t>
      </w:r>
    </w:p>
    <w:p w:rsidR="00053D2E" w:rsidRDefault="00053D2E">
      <w:pPr>
        <w:rPr>
          <w:rFonts w:ascii="Courier" w:hAnsi="Courier"/>
          <w:sz w:val="16"/>
        </w:rPr>
      </w:pPr>
      <w:r>
        <w:rPr>
          <w:rFonts w:ascii="Courier" w:hAnsi="Courier"/>
          <w:sz w:val="16"/>
        </w:rPr>
        <w:t>Global Const VI_ASSERT_IRQ4                      = 4</w:t>
      </w:r>
    </w:p>
    <w:p w:rsidR="00053D2E" w:rsidRDefault="00053D2E">
      <w:pPr>
        <w:rPr>
          <w:rFonts w:ascii="Courier" w:hAnsi="Courier"/>
          <w:sz w:val="16"/>
        </w:rPr>
      </w:pPr>
      <w:r>
        <w:rPr>
          <w:rFonts w:ascii="Courier" w:hAnsi="Courier"/>
          <w:sz w:val="16"/>
        </w:rPr>
        <w:t>Global Const VI_ASSERT_IRQ5                      = 5</w:t>
      </w:r>
    </w:p>
    <w:p w:rsidR="00053D2E" w:rsidRDefault="00053D2E">
      <w:pPr>
        <w:rPr>
          <w:rFonts w:ascii="Courier" w:hAnsi="Courier"/>
          <w:sz w:val="16"/>
        </w:rPr>
      </w:pPr>
      <w:r>
        <w:rPr>
          <w:rFonts w:ascii="Courier" w:hAnsi="Courier"/>
          <w:sz w:val="16"/>
        </w:rPr>
        <w:t>Global Const VI_ASSERT_IRQ6                      = 6</w:t>
      </w:r>
    </w:p>
    <w:p w:rsidR="00053D2E" w:rsidRDefault="00053D2E">
      <w:pPr>
        <w:rPr>
          <w:rFonts w:ascii="Courier" w:hAnsi="Courier"/>
          <w:sz w:val="16"/>
        </w:rPr>
      </w:pPr>
      <w:r>
        <w:rPr>
          <w:rFonts w:ascii="Courier" w:hAnsi="Courier"/>
          <w:sz w:val="16"/>
        </w:rPr>
        <w:t>Global Const VI_ASSERT_IRQ7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VI_UTIL_ASSERT_SYSRESET             = 1</w:t>
      </w:r>
    </w:p>
    <w:p w:rsidR="00053D2E" w:rsidRDefault="00053D2E">
      <w:pPr>
        <w:rPr>
          <w:rFonts w:ascii="Courier" w:hAnsi="Courier"/>
          <w:sz w:val="16"/>
        </w:rPr>
      </w:pPr>
      <w:r>
        <w:rPr>
          <w:rFonts w:ascii="Courier" w:hAnsi="Courier"/>
          <w:sz w:val="16"/>
        </w:rPr>
        <w:t>Global Const VI_UTIL_ASSERT_SYSFAIL              = 2</w:t>
      </w:r>
    </w:p>
    <w:p w:rsidR="00053D2E" w:rsidRDefault="00053D2E">
      <w:pPr>
        <w:rPr>
          <w:rFonts w:ascii="Courier" w:hAnsi="Courier"/>
          <w:sz w:val="16"/>
        </w:rPr>
      </w:pPr>
      <w:r>
        <w:rPr>
          <w:rFonts w:ascii="Courier" w:hAnsi="Courier"/>
          <w:sz w:val="16"/>
        </w:rPr>
        <w:t>Global Const VI_UTIL_DEASSERT_SYSFAIL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VI_VXI_CLASS_MEMORY                 = 0</w:t>
      </w:r>
    </w:p>
    <w:p w:rsidR="00053D2E" w:rsidRDefault="00053D2E">
      <w:pPr>
        <w:rPr>
          <w:rFonts w:ascii="Courier" w:hAnsi="Courier"/>
          <w:sz w:val="16"/>
        </w:rPr>
      </w:pPr>
      <w:r>
        <w:rPr>
          <w:rFonts w:ascii="Courier" w:hAnsi="Courier"/>
          <w:sz w:val="16"/>
        </w:rPr>
        <w:t>Global Const VI_VXI_CLASS_EXTENDED               = 1</w:t>
      </w:r>
    </w:p>
    <w:p w:rsidR="00053D2E" w:rsidRDefault="00053D2E">
      <w:pPr>
        <w:rPr>
          <w:rFonts w:ascii="Courier" w:hAnsi="Courier"/>
          <w:sz w:val="16"/>
        </w:rPr>
      </w:pPr>
      <w:r>
        <w:rPr>
          <w:rFonts w:ascii="Courier" w:hAnsi="Courier"/>
          <w:sz w:val="16"/>
        </w:rPr>
        <w:t>Global Const VI_VXI_CLASS_MESSAGE                = 2</w:t>
      </w:r>
    </w:p>
    <w:p w:rsidR="00053D2E" w:rsidRDefault="00053D2E">
      <w:pPr>
        <w:rPr>
          <w:rFonts w:ascii="Courier" w:hAnsi="Courier"/>
          <w:sz w:val="16"/>
        </w:rPr>
      </w:pPr>
      <w:r>
        <w:rPr>
          <w:rFonts w:ascii="Courier" w:hAnsi="Courier"/>
          <w:sz w:val="16"/>
        </w:rPr>
        <w:t>Global Const VI_VXI_CLASS_REGISTER               = 3</w:t>
      </w:r>
    </w:p>
    <w:p w:rsidR="00053D2E" w:rsidRDefault="00053D2E">
      <w:pPr>
        <w:rPr>
          <w:rFonts w:ascii="Courier" w:hAnsi="Courier"/>
          <w:sz w:val="16"/>
        </w:rPr>
      </w:pPr>
      <w:r>
        <w:rPr>
          <w:rFonts w:ascii="Courier" w:hAnsi="Courier"/>
          <w:sz w:val="16"/>
        </w:rPr>
        <w:t>Global Const VI_VXI_CLASS_OTHER                  = 4</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rsidR="00A642A4" w:rsidRDefault="00A642A4" w:rsidP="00A642A4">
      <w:pPr>
        <w:rPr>
          <w:rFonts w:ascii="Courier" w:hAnsi="Courier"/>
          <w:sz w:val="16"/>
        </w:rPr>
      </w:pPr>
    </w:p>
    <w:p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rsidR="00BC3AE5" w:rsidRPr="00BC3AE5" w:rsidRDefault="00BC3AE5" w:rsidP="00BC3AE5">
      <w:pPr>
        <w:rPr>
          <w:rFonts w:ascii="Courier" w:hAnsi="Courier"/>
          <w:color w:val="000000"/>
          <w:sz w:val="16"/>
        </w:rPr>
      </w:pPr>
    </w:p>
    <w:p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rsidR="00BC3AE5" w:rsidRPr="00BC3AE5" w:rsidRDefault="00BC3AE5" w:rsidP="00BC3AE5">
      <w:pPr>
        <w:rPr>
          <w:rFonts w:ascii="Courier" w:hAnsi="Courier"/>
          <w:color w:val="000000"/>
          <w:sz w:val="16"/>
        </w:rPr>
      </w:pPr>
    </w:p>
    <w:p w:rsidR="00053D2E" w:rsidRDefault="00053D2E">
      <w:pPr>
        <w:rPr>
          <w:color w:val="000000"/>
        </w:rPr>
        <w:sectPr w:rsidR="00053D2E">
          <w:headerReference w:type="even" r:id="rId62"/>
          <w:headerReference w:type="default" r:id="rId63"/>
          <w:footerReference w:type="even" r:id="rId64"/>
          <w:footerReference w:type="default" r:id="rId65"/>
          <w:pgSz w:w="12240" w:h="15840"/>
          <w:pgMar w:top="1440" w:right="1440" w:bottom="-1440" w:left="1440" w:header="720" w:footer="720" w:gutter="0"/>
          <w:cols w:space="720"/>
          <w:noEndnote/>
        </w:sectPr>
      </w:pPr>
    </w:p>
    <w:p w:rsidR="00053D2E" w:rsidRDefault="00053D2E" w:rsidP="008771B9">
      <w:pPr>
        <w:pStyle w:val="Heading2"/>
      </w:pPr>
      <w:bookmarkStart w:id="75" w:name="_Toc27553307"/>
      <w:bookmarkStart w:id="76" w:name="_Toc135113838"/>
      <w:r>
        <w:lastRenderedPageBreak/>
        <w:t>A.</w:t>
      </w:r>
      <w:r w:rsidR="001F3112">
        <w:t>4</w:t>
      </w:r>
      <w:r w:rsidR="00AF0C62">
        <w:tab/>
      </w:r>
      <w:r w:rsidR="0015655D">
        <w:t xml:space="preserve">Contents of </w:t>
      </w:r>
      <w:r>
        <w:t>visa32.def File</w:t>
      </w:r>
      <w:bookmarkEnd w:id="75"/>
      <w:bookmarkEnd w:id="76"/>
      <w:r>
        <w:t xml:space="preserve">  </w:t>
      </w:r>
    </w:p>
    <w:p w:rsidR="00053D2E" w:rsidRDefault="00053D2E">
      <w:pPr>
        <w:rPr>
          <w:color w:val="000000"/>
        </w:rPr>
      </w:pPr>
    </w:p>
    <w:p w:rsidR="00053D2E" w:rsidRDefault="00053D2E">
      <w:pPr>
        <w:rPr>
          <w:color w:val="000000"/>
        </w:rPr>
      </w:pPr>
      <w:r>
        <w:rPr>
          <w:color w:val="000000"/>
        </w:rPr>
        <w:t>This file reflects a preferred implementation of the specifications given in this document.</w:t>
      </w:r>
    </w:p>
    <w:p w:rsidR="00053D2E" w:rsidRDefault="00053D2E">
      <w:pPr>
        <w:rPr>
          <w:color w:val="000000"/>
        </w:rPr>
      </w:pPr>
    </w:p>
    <w:p w:rsidR="00053D2E" w:rsidRDefault="00053D2E">
      <w:pPr>
        <w:ind w:left="1440"/>
        <w:rPr>
          <w:rFonts w:ascii="Courier" w:hAnsi="Courier"/>
          <w:color w:val="000000"/>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rsidR="00053D2E" w:rsidRPr="00AA605F" w:rsidRDefault="00053D2E">
      <w:pPr>
        <w:ind w:left="1440"/>
        <w:rPr>
          <w:rFonts w:ascii="Courier" w:hAnsi="Courier"/>
          <w:color w:val="000000"/>
          <w:sz w:val="16"/>
          <w:lang w:val="es-ES"/>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viGetDefaultRM         @128</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viOpenDefaultRM        @141</w:t>
      </w:r>
    </w:p>
    <w:p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r w:rsidRPr="001E4FD2">
        <w:rPr>
          <w:rFonts w:ascii="Courier" w:hAnsi="Courier"/>
          <w:color w:val="000000"/>
          <w:sz w:val="16"/>
          <w:lang w:val="es-ES"/>
        </w:rPr>
        <w:t>viFindRsrc             @129</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viFindNext             @130</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viOpen                 @131</w:t>
      </w:r>
    </w:p>
    <w:p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r w:rsidRPr="00531C43">
        <w:rPr>
          <w:rFonts w:ascii="Courier" w:hAnsi="Courier"/>
          <w:color w:val="000000"/>
          <w:sz w:val="16"/>
          <w:lang w:val="fr-FR"/>
        </w:rPr>
        <w:t>viClose                @132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viLock                 @144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viUnlock               @145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                 @200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viBufRead              @203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viSPrintf              @204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viSScanf               @206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viVSScanf              @207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053D2E" w:rsidRPr="00600E65" w:rsidRDefault="00053D2E">
      <w:pPr>
        <w:ind w:left="1440"/>
        <w:rPr>
          <w:rFonts w:ascii="Courier" w:hAnsi="Courier"/>
          <w:color w:val="000000"/>
          <w:sz w:val="16"/>
        </w:rPr>
      </w:pPr>
      <w:r w:rsidRPr="00600E65">
        <w:rPr>
          <w:rFonts w:ascii="Courier" w:hAnsi="Courier"/>
          <w:color w:val="000000"/>
          <w:sz w:val="16"/>
        </w:rPr>
        <w:t xml:space="preserve">        viAssertIntrSignal     @215</w:t>
      </w:r>
    </w:p>
    <w:p w:rsidR="00053D2E" w:rsidRDefault="00053D2E">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053D2E" w:rsidRDefault="00053D2E">
      <w:pPr>
        <w:ind w:left="1440"/>
        <w:rPr>
          <w:rFonts w:ascii="Courier" w:hAnsi="Courier"/>
          <w:color w:val="000000"/>
          <w:sz w:val="16"/>
        </w:rPr>
      </w:pPr>
      <w:r>
        <w:rPr>
          <w:rFonts w:ascii="Courier" w:hAnsi="Courier"/>
          <w:color w:val="000000"/>
          <w:sz w:val="16"/>
        </w:rPr>
        <w:t xml:space="preserve">        viUnmapTrigger         @217</w:t>
      </w:r>
    </w:p>
    <w:p w:rsidR="00053D2E" w:rsidRDefault="00053D2E">
      <w:pPr>
        <w:ind w:left="1440"/>
        <w:rPr>
          <w:rFonts w:ascii="Courier" w:hAnsi="Courier"/>
          <w:color w:val="000000"/>
          <w:sz w:val="16"/>
        </w:rPr>
      </w:pPr>
      <w:r>
        <w:rPr>
          <w:rFonts w:ascii="Courier" w:hAnsi="Courier"/>
          <w:color w:val="000000"/>
          <w:sz w:val="16"/>
        </w:rPr>
        <w:t xml:space="preserve">        viWriteFromFile        @218</w:t>
      </w:r>
    </w:p>
    <w:p w:rsidR="00053D2E" w:rsidRPr="001E4FD2" w:rsidRDefault="00053D2E">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053D2E" w:rsidRDefault="00053D2E" w:rsidP="00B30754">
      <w:pPr>
        <w:ind w:left="1440"/>
        <w:rPr>
          <w:rFonts w:ascii="Courier" w:hAnsi="Courier"/>
          <w:color w:val="000000"/>
          <w:sz w:val="16"/>
        </w:rPr>
      </w:pPr>
      <w:r>
        <w:rPr>
          <w:rFonts w:ascii="Courier" w:hAnsi="Courier"/>
          <w:color w:val="000000"/>
          <w:sz w:val="16"/>
        </w:rPr>
        <w:t xml:space="preserve">        viRead                 @256</w:t>
      </w:r>
    </w:p>
    <w:p w:rsidR="00053D2E" w:rsidRDefault="00053D2E">
      <w:pPr>
        <w:ind w:left="1440"/>
        <w:rPr>
          <w:rFonts w:ascii="Courier" w:hAnsi="Courier"/>
          <w:color w:val="000000"/>
          <w:sz w:val="16"/>
        </w:rPr>
      </w:pPr>
      <w:r>
        <w:rPr>
          <w:rFonts w:ascii="Courier" w:hAnsi="Courier"/>
          <w:color w:val="000000"/>
          <w:sz w:val="16"/>
        </w:rPr>
        <w:t xml:space="preserve">        viReadAsync            @277</w:t>
      </w:r>
    </w:p>
    <w:p w:rsidR="00053D2E" w:rsidRDefault="00053D2E">
      <w:pPr>
        <w:ind w:left="1440"/>
        <w:rPr>
          <w:rFonts w:ascii="Courier" w:hAnsi="Courier"/>
          <w:color w:val="000000"/>
          <w:sz w:val="16"/>
        </w:rPr>
      </w:pPr>
      <w:r>
        <w:rPr>
          <w:rFonts w:ascii="Courier" w:hAnsi="Courier"/>
          <w:color w:val="000000"/>
          <w:sz w:val="16"/>
        </w:rPr>
        <w:t xml:space="preserve">        viWrite                @257</w:t>
      </w:r>
    </w:p>
    <w:p w:rsidR="00053D2E" w:rsidRDefault="00053D2E">
      <w:pPr>
        <w:ind w:left="1440"/>
        <w:rPr>
          <w:rFonts w:ascii="Courier" w:hAnsi="Courier"/>
          <w:color w:val="000000"/>
          <w:sz w:val="16"/>
        </w:rPr>
      </w:pPr>
      <w:r>
        <w:rPr>
          <w:rFonts w:ascii="Courier" w:hAnsi="Courier"/>
          <w:color w:val="000000"/>
          <w:sz w:val="16"/>
        </w:rPr>
        <w:t xml:space="preserve">        viWriteAsync           @278</w:t>
      </w:r>
    </w:p>
    <w:p w:rsidR="00053D2E" w:rsidRDefault="00053D2E">
      <w:pPr>
        <w:ind w:left="1440"/>
        <w:rPr>
          <w:rFonts w:ascii="Courier" w:hAnsi="Courier"/>
          <w:color w:val="000000"/>
          <w:sz w:val="16"/>
        </w:rPr>
      </w:pPr>
      <w:r>
        <w:rPr>
          <w:rFonts w:ascii="Courier" w:hAnsi="Courier"/>
          <w:color w:val="000000"/>
          <w:sz w:val="16"/>
        </w:rPr>
        <w:t xml:space="preserve">        viAssertTrigger        @258</w:t>
      </w:r>
    </w:p>
    <w:p w:rsidR="00053D2E" w:rsidRDefault="00053D2E">
      <w:pPr>
        <w:ind w:left="1440"/>
        <w:rPr>
          <w:rFonts w:ascii="Courier" w:hAnsi="Courier"/>
          <w:color w:val="000000"/>
          <w:sz w:val="16"/>
        </w:rPr>
      </w:pPr>
      <w:r>
        <w:rPr>
          <w:rFonts w:ascii="Courier" w:hAnsi="Courier"/>
          <w:color w:val="000000"/>
          <w:sz w:val="16"/>
        </w:rPr>
        <w:t xml:space="preserve">        viReadSTB              @259</w:t>
      </w:r>
    </w:p>
    <w:p w:rsidR="00053D2E" w:rsidRDefault="00053D2E">
      <w:pPr>
        <w:ind w:left="1440"/>
        <w:rPr>
          <w:rFonts w:ascii="Courier" w:hAnsi="Courier"/>
          <w:color w:val="000000"/>
          <w:sz w:val="16"/>
        </w:rPr>
      </w:pPr>
      <w:r>
        <w:rPr>
          <w:rFonts w:ascii="Courier" w:hAnsi="Courier"/>
          <w:color w:val="000000"/>
          <w:sz w:val="16"/>
        </w:rPr>
        <w:t xml:space="preserve">        viClear                @260</w:t>
      </w:r>
    </w:p>
    <w:p w:rsidR="00053D2E" w:rsidRDefault="00053D2E">
      <w:pPr>
        <w:ind w:left="1440"/>
        <w:rPr>
          <w:rFonts w:ascii="Courier" w:hAnsi="Courier"/>
          <w:color w:val="000000"/>
          <w:sz w:val="16"/>
        </w:rPr>
      </w:pPr>
      <w:r>
        <w:rPr>
          <w:rFonts w:ascii="Courier" w:hAnsi="Courier"/>
          <w:color w:val="000000"/>
          <w:sz w:val="16"/>
        </w:rPr>
        <w:t xml:space="preserve">        viSetBuf               @267</w:t>
      </w:r>
    </w:p>
    <w:p w:rsidR="00053D2E" w:rsidRDefault="00053D2E">
      <w:pPr>
        <w:ind w:left="1440"/>
        <w:rPr>
          <w:rFonts w:ascii="Courier" w:hAnsi="Courier"/>
          <w:color w:val="000000"/>
          <w:sz w:val="16"/>
        </w:rPr>
      </w:pPr>
      <w:r>
        <w:rPr>
          <w:rFonts w:ascii="Courier" w:hAnsi="Courier"/>
          <w:color w:val="000000"/>
          <w:sz w:val="16"/>
        </w:rPr>
        <w:t xml:space="preserve">        viFlush                @268</w:t>
      </w:r>
    </w:p>
    <w:p w:rsidR="00053D2E" w:rsidRDefault="00053D2E">
      <w:pPr>
        <w:ind w:left="1440"/>
        <w:rPr>
          <w:rFonts w:ascii="Courier" w:hAnsi="Courier"/>
          <w:color w:val="000000"/>
          <w:sz w:val="16"/>
        </w:rPr>
      </w:pPr>
      <w:r>
        <w:rPr>
          <w:rFonts w:ascii="Courier" w:hAnsi="Courier"/>
          <w:color w:val="000000"/>
          <w:sz w:val="16"/>
        </w:rPr>
        <w:t xml:space="preserve">        viPrintf               @269</w:t>
      </w:r>
    </w:p>
    <w:p w:rsidR="00053D2E" w:rsidRDefault="00053D2E">
      <w:pPr>
        <w:ind w:left="1440"/>
        <w:rPr>
          <w:rFonts w:ascii="Courier" w:hAnsi="Courier"/>
          <w:color w:val="000000"/>
          <w:sz w:val="16"/>
        </w:rPr>
      </w:pPr>
      <w:r>
        <w:rPr>
          <w:rFonts w:ascii="Courier" w:hAnsi="Courier"/>
          <w:color w:val="000000"/>
          <w:sz w:val="16"/>
        </w:rPr>
        <w:t xml:space="preserve">        viVPrintf              @270</w:t>
      </w:r>
    </w:p>
    <w:p w:rsidR="00053D2E" w:rsidRDefault="00053D2E">
      <w:pPr>
        <w:ind w:left="1440"/>
        <w:rPr>
          <w:rFonts w:ascii="Courier" w:hAnsi="Courier"/>
          <w:color w:val="000000"/>
          <w:sz w:val="16"/>
        </w:rPr>
      </w:pPr>
      <w:r>
        <w:rPr>
          <w:rFonts w:ascii="Courier" w:hAnsi="Courier"/>
          <w:color w:val="000000"/>
          <w:sz w:val="16"/>
        </w:rPr>
        <w:t xml:space="preserve">        viScanf                @271</w:t>
      </w:r>
    </w:p>
    <w:p w:rsidR="00053D2E" w:rsidRDefault="00053D2E">
      <w:pPr>
        <w:ind w:left="1440"/>
        <w:rPr>
          <w:rFonts w:ascii="Courier" w:hAnsi="Courier"/>
          <w:color w:val="000000"/>
          <w:sz w:val="16"/>
        </w:rPr>
      </w:pPr>
      <w:r>
        <w:rPr>
          <w:rFonts w:ascii="Courier" w:hAnsi="Courier"/>
          <w:color w:val="000000"/>
          <w:sz w:val="16"/>
        </w:rPr>
        <w:t xml:space="preserve">        viVScanf               @272</w:t>
      </w:r>
    </w:p>
    <w:p w:rsidR="00053D2E" w:rsidRDefault="00053D2E">
      <w:pPr>
        <w:ind w:left="1440"/>
        <w:rPr>
          <w:rFonts w:ascii="Courier" w:hAnsi="Courier"/>
          <w:color w:val="000000"/>
          <w:sz w:val="16"/>
        </w:rPr>
      </w:pPr>
      <w:r>
        <w:rPr>
          <w:rFonts w:ascii="Courier" w:hAnsi="Courier"/>
          <w:color w:val="000000"/>
          <w:sz w:val="16"/>
        </w:rPr>
        <w:t xml:space="preserve">        viQueryf               @279</w:t>
      </w:r>
    </w:p>
    <w:p w:rsidR="00053D2E" w:rsidRPr="00600E65" w:rsidRDefault="00053D2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053D2E" w:rsidRDefault="00053D2E">
      <w:pPr>
        <w:ind w:left="1440"/>
        <w:rPr>
          <w:rFonts w:ascii="Courier" w:hAnsi="Courier"/>
          <w:color w:val="000000"/>
          <w:sz w:val="16"/>
        </w:rPr>
      </w:pPr>
      <w:r>
        <w:rPr>
          <w:rFonts w:ascii="Courier" w:hAnsi="Courier"/>
          <w:color w:val="000000"/>
          <w:sz w:val="16"/>
        </w:rPr>
        <w:t xml:space="preserve">        viMoveIn8              @283</w:t>
      </w:r>
    </w:p>
    <w:p w:rsidR="00053D2E" w:rsidRDefault="00053D2E">
      <w:pPr>
        <w:ind w:left="1440"/>
        <w:rPr>
          <w:rFonts w:ascii="Courier" w:hAnsi="Courier"/>
          <w:color w:val="000000"/>
          <w:sz w:val="16"/>
        </w:rPr>
      </w:pPr>
      <w:r>
        <w:rPr>
          <w:rFonts w:ascii="Courier" w:hAnsi="Courier"/>
          <w:color w:val="000000"/>
          <w:sz w:val="16"/>
        </w:rPr>
        <w:t xml:space="preserve">        viMoveOut8             @284</w:t>
      </w:r>
    </w:p>
    <w:p w:rsidR="00053D2E" w:rsidRDefault="00053D2E">
      <w:pPr>
        <w:ind w:left="1440"/>
        <w:rPr>
          <w:rFonts w:ascii="Courier" w:hAnsi="Courier"/>
          <w:color w:val="000000"/>
          <w:sz w:val="16"/>
        </w:rPr>
      </w:pPr>
      <w:r>
        <w:rPr>
          <w:rFonts w:ascii="Courier" w:hAnsi="Courier"/>
          <w:color w:val="000000"/>
          <w:sz w:val="16"/>
        </w:rPr>
        <w:t xml:space="preserve">        viMoveIn16             @285</w:t>
      </w:r>
    </w:p>
    <w:p w:rsidR="00053D2E" w:rsidRDefault="00053D2E">
      <w:pPr>
        <w:ind w:left="1440"/>
        <w:rPr>
          <w:rFonts w:ascii="Courier" w:hAnsi="Courier"/>
          <w:color w:val="000000"/>
          <w:sz w:val="16"/>
        </w:rPr>
      </w:pPr>
      <w:r>
        <w:rPr>
          <w:rFonts w:ascii="Courier" w:hAnsi="Courier"/>
          <w:color w:val="000000"/>
          <w:sz w:val="16"/>
        </w:rPr>
        <w:t xml:space="preserve">        viMoveOut16            @286</w:t>
      </w:r>
    </w:p>
    <w:p w:rsidR="00053D2E" w:rsidRDefault="00053D2E">
      <w:pPr>
        <w:ind w:left="1440"/>
        <w:rPr>
          <w:rFonts w:ascii="Courier" w:hAnsi="Courier"/>
          <w:color w:val="000000"/>
          <w:sz w:val="16"/>
        </w:rPr>
      </w:pPr>
      <w:r>
        <w:rPr>
          <w:rFonts w:ascii="Courier" w:hAnsi="Courier"/>
          <w:color w:val="000000"/>
          <w:sz w:val="16"/>
        </w:rPr>
        <w:t xml:space="preserve">        viMoveIn32             @287</w:t>
      </w:r>
    </w:p>
    <w:p w:rsidR="00053D2E" w:rsidRDefault="00053D2E">
      <w:pPr>
        <w:ind w:left="1440"/>
        <w:rPr>
          <w:rFonts w:ascii="Courier" w:hAnsi="Courier"/>
          <w:color w:val="000000"/>
          <w:sz w:val="16"/>
        </w:rPr>
      </w:pPr>
      <w:r>
        <w:rPr>
          <w:rFonts w:ascii="Courier" w:hAnsi="Courier"/>
          <w:color w:val="000000"/>
          <w:sz w:val="16"/>
        </w:rPr>
        <w:t xml:space="preserve">        viMoveOut32            @288</w:t>
      </w:r>
    </w:p>
    <w:p w:rsidR="00053D2E" w:rsidRDefault="00053D2E">
      <w:pPr>
        <w:ind w:left="1440"/>
        <w:rPr>
          <w:rFonts w:ascii="Courier" w:hAnsi="Courier"/>
          <w:color w:val="000000"/>
          <w:sz w:val="16"/>
        </w:rPr>
      </w:pPr>
      <w:r>
        <w:rPr>
          <w:rFonts w:ascii="Courier" w:hAnsi="Courier"/>
          <w:color w:val="000000"/>
          <w:sz w:val="16"/>
        </w:rPr>
        <w:t xml:space="preserve">        viMapAddress           @263</w:t>
      </w:r>
    </w:p>
    <w:p w:rsidR="00053D2E" w:rsidRDefault="00053D2E">
      <w:pPr>
        <w:ind w:left="1440"/>
        <w:rPr>
          <w:rFonts w:ascii="Courier" w:hAnsi="Courier"/>
          <w:color w:val="000000"/>
          <w:sz w:val="16"/>
        </w:rPr>
      </w:pPr>
      <w:r>
        <w:rPr>
          <w:rFonts w:ascii="Courier" w:hAnsi="Courier"/>
          <w:color w:val="000000"/>
          <w:sz w:val="16"/>
        </w:rPr>
        <w:t xml:space="preserve">        viUnmapAddress         @264</w:t>
      </w:r>
    </w:p>
    <w:p w:rsidR="00053D2E" w:rsidRDefault="00053D2E">
      <w:pPr>
        <w:ind w:left="1440"/>
        <w:rPr>
          <w:rFonts w:ascii="Courier" w:hAnsi="Courier"/>
          <w:color w:val="000000"/>
          <w:sz w:val="16"/>
        </w:rPr>
      </w:pPr>
      <w:r>
        <w:rPr>
          <w:rFonts w:ascii="Courier" w:hAnsi="Courier"/>
          <w:color w:val="000000"/>
          <w:sz w:val="16"/>
        </w:rPr>
        <w:t xml:space="preserve">        viPeek8                @275</w:t>
      </w:r>
    </w:p>
    <w:p w:rsidR="00053D2E" w:rsidRDefault="00053D2E">
      <w:pPr>
        <w:ind w:left="1440"/>
        <w:rPr>
          <w:rFonts w:ascii="Courier" w:hAnsi="Courier"/>
          <w:color w:val="000000"/>
          <w:sz w:val="16"/>
        </w:rPr>
      </w:pPr>
      <w:r>
        <w:rPr>
          <w:rFonts w:ascii="Courier" w:hAnsi="Courier"/>
          <w:color w:val="000000"/>
          <w:sz w:val="16"/>
        </w:rPr>
        <w:t xml:space="preserve">        viPoke8                @276</w:t>
      </w:r>
    </w:p>
    <w:p w:rsidR="00053D2E" w:rsidRDefault="00053D2E">
      <w:pPr>
        <w:ind w:left="1440"/>
        <w:rPr>
          <w:rFonts w:ascii="Courier" w:hAnsi="Courier"/>
          <w:color w:val="000000"/>
          <w:sz w:val="16"/>
        </w:rPr>
      </w:pPr>
      <w:r>
        <w:rPr>
          <w:rFonts w:ascii="Courier" w:hAnsi="Courier"/>
          <w:color w:val="000000"/>
          <w:sz w:val="16"/>
        </w:rPr>
        <w:t xml:space="preserve">        viPeek16               @265</w:t>
      </w:r>
    </w:p>
    <w:p w:rsidR="00053D2E" w:rsidRDefault="00053D2E">
      <w:pPr>
        <w:ind w:left="1440"/>
        <w:rPr>
          <w:rFonts w:ascii="Courier" w:hAnsi="Courier"/>
          <w:color w:val="000000"/>
          <w:sz w:val="16"/>
        </w:rPr>
      </w:pPr>
      <w:r>
        <w:rPr>
          <w:rFonts w:ascii="Courier" w:hAnsi="Courier"/>
          <w:color w:val="000000"/>
          <w:sz w:val="16"/>
        </w:rPr>
        <w:t xml:space="preserve">        viPoke16               @266</w:t>
      </w:r>
    </w:p>
    <w:p w:rsidR="00053D2E" w:rsidRDefault="00053D2E">
      <w:pPr>
        <w:ind w:left="1440"/>
        <w:rPr>
          <w:rFonts w:ascii="Courier" w:hAnsi="Courier"/>
          <w:color w:val="000000"/>
          <w:sz w:val="16"/>
        </w:rPr>
      </w:pPr>
      <w:r>
        <w:rPr>
          <w:rFonts w:ascii="Courier" w:hAnsi="Courier"/>
          <w:color w:val="000000"/>
          <w:sz w:val="16"/>
        </w:rPr>
        <w:t xml:space="preserve">        viPeek32               @289</w:t>
      </w:r>
    </w:p>
    <w:p w:rsidR="00053D2E" w:rsidRDefault="00053D2E">
      <w:pPr>
        <w:ind w:left="1440"/>
        <w:rPr>
          <w:rFonts w:ascii="Courier" w:hAnsi="Courier"/>
          <w:color w:val="000000"/>
          <w:sz w:val="16"/>
        </w:rPr>
      </w:pPr>
      <w:r>
        <w:rPr>
          <w:rFonts w:ascii="Courier" w:hAnsi="Courier"/>
          <w:color w:val="000000"/>
          <w:sz w:val="16"/>
        </w:rPr>
        <w:t xml:space="preserve">        viPoke32               @290</w:t>
      </w:r>
    </w:p>
    <w:p w:rsidR="00053D2E" w:rsidRDefault="00053D2E">
      <w:pPr>
        <w:ind w:left="1440"/>
        <w:rPr>
          <w:rFonts w:ascii="Courier" w:hAnsi="Courier"/>
          <w:color w:val="000000"/>
          <w:sz w:val="16"/>
        </w:rPr>
      </w:pPr>
      <w:r>
        <w:rPr>
          <w:rFonts w:ascii="Courier" w:hAnsi="Courier"/>
          <w:color w:val="000000"/>
          <w:sz w:val="16"/>
        </w:rPr>
        <w:t xml:space="preserve">        viMemAlloc             @291</w:t>
      </w:r>
    </w:p>
    <w:p w:rsidR="00053D2E" w:rsidRDefault="00053D2E">
      <w:pPr>
        <w:ind w:left="1440"/>
        <w:rPr>
          <w:rFonts w:ascii="Courier" w:hAnsi="Courier"/>
          <w:color w:val="000000"/>
          <w:sz w:val="16"/>
        </w:rPr>
      </w:pPr>
      <w:r>
        <w:rPr>
          <w:rFonts w:ascii="Courier" w:hAnsi="Courier"/>
          <w:color w:val="000000"/>
          <w:sz w:val="16"/>
        </w:rPr>
        <w:t xml:space="preserve">        viMemFree              @292</w:t>
      </w:r>
    </w:p>
    <w:p w:rsidR="002C733E" w:rsidRDefault="002C733E" w:rsidP="002C733E">
      <w:pPr>
        <w:ind w:left="1440"/>
        <w:rPr>
          <w:rFonts w:ascii="Courier" w:hAnsi="Courier"/>
          <w:color w:val="000000"/>
          <w:sz w:val="16"/>
        </w:rPr>
      </w:pPr>
      <w:r>
        <w:rPr>
          <w:rFonts w:ascii="Courier" w:hAnsi="Courier"/>
          <w:color w:val="000000"/>
          <w:sz w:val="16"/>
        </w:rPr>
        <w:t xml:space="preserve">        viUsbControlOut        @293</w:t>
      </w:r>
    </w:p>
    <w:p w:rsidR="002C733E" w:rsidRDefault="002C733E" w:rsidP="002C733E">
      <w:pPr>
        <w:ind w:left="1440"/>
        <w:rPr>
          <w:rFonts w:ascii="Courier" w:hAnsi="Courier"/>
          <w:color w:val="000000"/>
          <w:sz w:val="16"/>
        </w:rPr>
      </w:pPr>
      <w:r>
        <w:rPr>
          <w:rFonts w:ascii="Courier" w:hAnsi="Courier"/>
          <w:color w:val="000000"/>
          <w:sz w:val="16"/>
        </w:rPr>
        <w:t xml:space="preserve">        viUsbControlIn         @294</w:t>
      </w:r>
    </w:p>
    <w:p w:rsidR="00891C45" w:rsidRDefault="00891C45" w:rsidP="002C733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viPxiReserveTriggers   @295</w:t>
      </w:r>
    </w:p>
    <w:p w:rsidR="0036493D" w:rsidRPr="00BC3AE5" w:rsidRDefault="0036493D" w:rsidP="0036493D">
      <w:pPr>
        <w:rPr>
          <w:rFonts w:ascii="Courier" w:hAnsi="Courier"/>
          <w:color w:val="000000"/>
          <w:sz w:val="16"/>
        </w:rPr>
      </w:pPr>
    </w:p>
    <w:p w:rsidR="0036493D" w:rsidRDefault="0036493D" w:rsidP="0036493D">
      <w:pPr>
        <w:rPr>
          <w:color w:val="000000"/>
        </w:rPr>
        <w:sectPr w:rsidR="0036493D">
          <w:headerReference w:type="even" r:id="rId66"/>
          <w:headerReference w:type="default" r:id="rId67"/>
          <w:footerReference w:type="even" r:id="rId68"/>
          <w:footerReference w:type="default" r:id="rId69"/>
          <w:pgSz w:w="12240" w:h="15840"/>
          <w:pgMar w:top="1440" w:right="1440" w:bottom="-1440" w:left="1440" w:header="720" w:footer="720" w:gutter="0"/>
          <w:cols w:space="720"/>
          <w:noEndnote/>
        </w:sectPr>
      </w:pPr>
    </w:p>
    <w:p w:rsidR="0036493D" w:rsidRDefault="0036493D" w:rsidP="0036493D">
      <w:pPr>
        <w:pStyle w:val="Heading2"/>
      </w:pPr>
      <w:bookmarkStart w:id="77" w:name="_Toc135113839"/>
      <w:r>
        <w:lastRenderedPageBreak/>
        <w:t>A.</w:t>
      </w:r>
      <w:r w:rsidR="00AF0C62">
        <w:t>5</w:t>
      </w:r>
      <w:r w:rsidR="00AF0C62">
        <w:tab/>
      </w:r>
      <w:r>
        <w:t>Contents of visa64.def File</w:t>
      </w:r>
      <w:bookmarkEnd w:id="77"/>
      <w:r>
        <w:t xml:space="preserve">  </w:t>
      </w:r>
    </w:p>
    <w:p w:rsidR="0036493D" w:rsidRDefault="0036493D" w:rsidP="0036493D">
      <w:pPr>
        <w:rPr>
          <w:color w:val="000000"/>
        </w:rPr>
      </w:pPr>
    </w:p>
    <w:p w:rsidR="0036493D" w:rsidRDefault="0036493D" w:rsidP="0036493D">
      <w:pPr>
        <w:rPr>
          <w:color w:val="000000"/>
        </w:rPr>
      </w:pPr>
      <w:r>
        <w:rPr>
          <w:color w:val="000000"/>
        </w:rPr>
        <w:t>This file reflects a preferred implementation of the specifications given in this document.</w:t>
      </w:r>
    </w:p>
    <w:p w:rsidR="0036493D" w:rsidRDefault="0036493D" w:rsidP="0036493D">
      <w:pPr>
        <w:rPr>
          <w:color w:val="000000"/>
        </w:rPr>
      </w:pPr>
    </w:p>
    <w:p w:rsidR="0036493D" w:rsidRDefault="0036493D" w:rsidP="0036493D">
      <w:pPr>
        <w:ind w:left="1440"/>
        <w:rPr>
          <w:rFonts w:ascii="Courier" w:hAnsi="Courier"/>
          <w:color w:val="000000"/>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rsidR="0036493D" w:rsidRPr="009F39AF" w:rsidRDefault="0036493D" w:rsidP="0036493D">
      <w:pPr>
        <w:ind w:left="1440"/>
        <w:rPr>
          <w:rFonts w:ascii="Courier" w:hAnsi="Courier"/>
          <w:color w:val="000000"/>
          <w:sz w:val="16"/>
          <w:lang w:val="es-ES"/>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viGetDefaultRM         @128</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viOpenDefaultRM        @141</w:t>
      </w:r>
    </w:p>
    <w:p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r w:rsidR="00CC7028" w:rsidRPr="00CC7028">
        <w:rPr>
          <w:rFonts w:ascii="Courier" w:hAnsi="Courier"/>
          <w:color w:val="000000"/>
          <w:sz w:val="16"/>
          <w:lang w:val="es-ES"/>
        </w:rPr>
        <w:t>viFindRsrc             @129</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viFindNext             @130</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viOpen                 @131</w:t>
      </w:r>
    </w:p>
    <w:p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r w:rsidR="0036493D" w:rsidRPr="00531C43">
        <w:rPr>
          <w:rFonts w:ascii="Courier" w:hAnsi="Courier"/>
          <w:color w:val="000000"/>
          <w:sz w:val="16"/>
          <w:lang w:val="fr-FR"/>
        </w:rPr>
        <w:t>viClose                @132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viLock                 @144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viUnlock               @145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                 @200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viBufRead              @203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viSPrintf              @204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viSScanf               @206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viVSScanf              @207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viAssertIntrSignal     @215</w:t>
      </w:r>
    </w:p>
    <w:p w:rsidR="0036493D" w:rsidRDefault="0036493D" w:rsidP="0036493D">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36493D" w:rsidRDefault="0036493D" w:rsidP="0036493D">
      <w:pPr>
        <w:ind w:left="1440"/>
        <w:rPr>
          <w:rFonts w:ascii="Courier" w:hAnsi="Courier"/>
          <w:color w:val="000000"/>
          <w:sz w:val="16"/>
        </w:rPr>
      </w:pPr>
      <w:r>
        <w:rPr>
          <w:rFonts w:ascii="Courier" w:hAnsi="Courier"/>
          <w:color w:val="000000"/>
          <w:sz w:val="16"/>
        </w:rPr>
        <w:t xml:space="preserve">        viUnmapTrigger         @217</w:t>
      </w:r>
    </w:p>
    <w:p w:rsidR="0036493D" w:rsidRDefault="0036493D" w:rsidP="0036493D">
      <w:pPr>
        <w:ind w:left="1440"/>
        <w:rPr>
          <w:rFonts w:ascii="Courier" w:hAnsi="Courier"/>
          <w:color w:val="000000"/>
          <w:sz w:val="16"/>
        </w:rPr>
      </w:pPr>
      <w:r>
        <w:rPr>
          <w:rFonts w:ascii="Courier" w:hAnsi="Courier"/>
          <w:color w:val="000000"/>
          <w:sz w:val="16"/>
        </w:rPr>
        <w:t xml:space="preserve">        viWriteFromFile        @218</w:t>
      </w:r>
    </w:p>
    <w:p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36493D" w:rsidRDefault="0036493D" w:rsidP="00B30754">
      <w:pPr>
        <w:ind w:left="1440"/>
        <w:rPr>
          <w:rFonts w:ascii="Courier" w:hAnsi="Courier"/>
          <w:color w:val="000000"/>
          <w:sz w:val="16"/>
        </w:rPr>
      </w:pPr>
      <w:r>
        <w:rPr>
          <w:rFonts w:ascii="Courier" w:hAnsi="Courier"/>
          <w:color w:val="000000"/>
          <w:sz w:val="16"/>
        </w:rPr>
        <w:t xml:space="preserve">        viRead                 @256</w:t>
      </w:r>
    </w:p>
    <w:p w:rsidR="0036493D" w:rsidRDefault="0036493D" w:rsidP="0036493D">
      <w:pPr>
        <w:ind w:left="1440"/>
        <w:rPr>
          <w:rFonts w:ascii="Courier" w:hAnsi="Courier"/>
          <w:color w:val="000000"/>
          <w:sz w:val="16"/>
        </w:rPr>
      </w:pPr>
      <w:r>
        <w:rPr>
          <w:rFonts w:ascii="Courier" w:hAnsi="Courier"/>
          <w:color w:val="000000"/>
          <w:sz w:val="16"/>
        </w:rPr>
        <w:t xml:space="preserve">        viReadAsync            @277</w:t>
      </w:r>
    </w:p>
    <w:p w:rsidR="0036493D" w:rsidRDefault="0036493D" w:rsidP="0036493D">
      <w:pPr>
        <w:ind w:left="1440"/>
        <w:rPr>
          <w:rFonts w:ascii="Courier" w:hAnsi="Courier"/>
          <w:color w:val="000000"/>
          <w:sz w:val="16"/>
        </w:rPr>
      </w:pPr>
      <w:r>
        <w:rPr>
          <w:rFonts w:ascii="Courier" w:hAnsi="Courier"/>
          <w:color w:val="000000"/>
          <w:sz w:val="16"/>
        </w:rPr>
        <w:t xml:space="preserve">        viWrite                @257</w:t>
      </w:r>
    </w:p>
    <w:p w:rsidR="0036493D" w:rsidRDefault="0036493D" w:rsidP="0036493D">
      <w:pPr>
        <w:ind w:left="1440"/>
        <w:rPr>
          <w:rFonts w:ascii="Courier" w:hAnsi="Courier"/>
          <w:color w:val="000000"/>
          <w:sz w:val="16"/>
        </w:rPr>
      </w:pPr>
      <w:r>
        <w:rPr>
          <w:rFonts w:ascii="Courier" w:hAnsi="Courier"/>
          <w:color w:val="000000"/>
          <w:sz w:val="16"/>
        </w:rPr>
        <w:t xml:space="preserve">        viWriteAsync           @278</w:t>
      </w:r>
    </w:p>
    <w:p w:rsidR="0036493D" w:rsidRDefault="0036493D" w:rsidP="0036493D">
      <w:pPr>
        <w:ind w:left="1440"/>
        <w:rPr>
          <w:rFonts w:ascii="Courier" w:hAnsi="Courier"/>
          <w:color w:val="000000"/>
          <w:sz w:val="16"/>
        </w:rPr>
      </w:pPr>
      <w:r>
        <w:rPr>
          <w:rFonts w:ascii="Courier" w:hAnsi="Courier"/>
          <w:color w:val="000000"/>
          <w:sz w:val="16"/>
        </w:rPr>
        <w:t xml:space="preserve">        viAssertTrigger        @258</w:t>
      </w:r>
    </w:p>
    <w:p w:rsidR="0036493D" w:rsidRDefault="0036493D" w:rsidP="0036493D">
      <w:pPr>
        <w:ind w:left="1440"/>
        <w:rPr>
          <w:rFonts w:ascii="Courier" w:hAnsi="Courier"/>
          <w:color w:val="000000"/>
          <w:sz w:val="16"/>
        </w:rPr>
      </w:pPr>
      <w:r>
        <w:rPr>
          <w:rFonts w:ascii="Courier" w:hAnsi="Courier"/>
          <w:color w:val="000000"/>
          <w:sz w:val="16"/>
        </w:rPr>
        <w:t xml:space="preserve">        viReadSTB              @259</w:t>
      </w:r>
    </w:p>
    <w:p w:rsidR="0036493D" w:rsidRDefault="0036493D" w:rsidP="0036493D">
      <w:pPr>
        <w:ind w:left="1440"/>
        <w:rPr>
          <w:rFonts w:ascii="Courier" w:hAnsi="Courier"/>
          <w:color w:val="000000"/>
          <w:sz w:val="16"/>
        </w:rPr>
      </w:pPr>
      <w:r>
        <w:rPr>
          <w:rFonts w:ascii="Courier" w:hAnsi="Courier"/>
          <w:color w:val="000000"/>
          <w:sz w:val="16"/>
        </w:rPr>
        <w:t xml:space="preserve">        viClear                @260</w:t>
      </w:r>
    </w:p>
    <w:p w:rsidR="0036493D" w:rsidRDefault="0036493D" w:rsidP="0036493D">
      <w:pPr>
        <w:ind w:left="1440"/>
        <w:rPr>
          <w:rFonts w:ascii="Courier" w:hAnsi="Courier"/>
          <w:color w:val="000000"/>
          <w:sz w:val="16"/>
        </w:rPr>
      </w:pPr>
      <w:r>
        <w:rPr>
          <w:rFonts w:ascii="Courier" w:hAnsi="Courier"/>
          <w:color w:val="000000"/>
          <w:sz w:val="16"/>
        </w:rPr>
        <w:t xml:space="preserve">        viSetBuf               @267</w:t>
      </w:r>
    </w:p>
    <w:p w:rsidR="0036493D" w:rsidRDefault="0036493D" w:rsidP="0036493D">
      <w:pPr>
        <w:ind w:left="1440"/>
        <w:rPr>
          <w:rFonts w:ascii="Courier" w:hAnsi="Courier"/>
          <w:color w:val="000000"/>
          <w:sz w:val="16"/>
        </w:rPr>
      </w:pPr>
      <w:r>
        <w:rPr>
          <w:rFonts w:ascii="Courier" w:hAnsi="Courier"/>
          <w:color w:val="000000"/>
          <w:sz w:val="16"/>
        </w:rPr>
        <w:t xml:space="preserve">        viFlush                @268</w:t>
      </w:r>
    </w:p>
    <w:p w:rsidR="0036493D" w:rsidRDefault="0036493D" w:rsidP="0036493D">
      <w:pPr>
        <w:ind w:left="1440"/>
        <w:rPr>
          <w:rFonts w:ascii="Courier" w:hAnsi="Courier"/>
          <w:color w:val="000000"/>
          <w:sz w:val="16"/>
        </w:rPr>
      </w:pPr>
      <w:r>
        <w:rPr>
          <w:rFonts w:ascii="Courier" w:hAnsi="Courier"/>
          <w:color w:val="000000"/>
          <w:sz w:val="16"/>
        </w:rPr>
        <w:t xml:space="preserve">        viPrintf               @269</w:t>
      </w:r>
    </w:p>
    <w:p w:rsidR="0036493D" w:rsidRDefault="0036493D" w:rsidP="0036493D">
      <w:pPr>
        <w:ind w:left="1440"/>
        <w:rPr>
          <w:rFonts w:ascii="Courier" w:hAnsi="Courier"/>
          <w:color w:val="000000"/>
          <w:sz w:val="16"/>
        </w:rPr>
      </w:pPr>
      <w:r>
        <w:rPr>
          <w:rFonts w:ascii="Courier" w:hAnsi="Courier"/>
          <w:color w:val="000000"/>
          <w:sz w:val="16"/>
        </w:rPr>
        <w:t xml:space="preserve">        viVPrintf              @270</w:t>
      </w:r>
    </w:p>
    <w:p w:rsidR="0036493D" w:rsidRDefault="0036493D" w:rsidP="0036493D">
      <w:pPr>
        <w:ind w:left="1440"/>
        <w:rPr>
          <w:rFonts w:ascii="Courier" w:hAnsi="Courier"/>
          <w:color w:val="000000"/>
          <w:sz w:val="16"/>
        </w:rPr>
      </w:pPr>
      <w:r>
        <w:rPr>
          <w:rFonts w:ascii="Courier" w:hAnsi="Courier"/>
          <w:color w:val="000000"/>
          <w:sz w:val="16"/>
        </w:rPr>
        <w:t xml:space="preserve">        viScanf                @271</w:t>
      </w:r>
    </w:p>
    <w:p w:rsidR="0036493D" w:rsidRDefault="0036493D" w:rsidP="0036493D">
      <w:pPr>
        <w:ind w:left="1440"/>
        <w:rPr>
          <w:rFonts w:ascii="Courier" w:hAnsi="Courier"/>
          <w:color w:val="000000"/>
          <w:sz w:val="16"/>
        </w:rPr>
      </w:pPr>
      <w:r>
        <w:rPr>
          <w:rFonts w:ascii="Courier" w:hAnsi="Courier"/>
          <w:color w:val="000000"/>
          <w:sz w:val="16"/>
        </w:rPr>
        <w:t xml:space="preserve">        viVScanf               @272</w:t>
      </w:r>
    </w:p>
    <w:p w:rsidR="0036493D" w:rsidRDefault="0036493D" w:rsidP="0036493D">
      <w:pPr>
        <w:ind w:left="1440"/>
        <w:rPr>
          <w:rFonts w:ascii="Courier" w:hAnsi="Courier"/>
          <w:color w:val="000000"/>
          <w:sz w:val="16"/>
        </w:rPr>
      </w:pPr>
      <w:r>
        <w:rPr>
          <w:rFonts w:ascii="Courier" w:hAnsi="Courier"/>
          <w:color w:val="000000"/>
          <w:sz w:val="16"/>
        </w:rPr>
        <w:t xml:space="preserve">        viQueryf               @279</w:t>
      </w:r>
    </w:p>
    <w:p w:rsidR="0036493D" w:rsidRPr="00600E65" w:rsidRDefault="0036493D" w:rsidP="0036493D">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36493D" w:rsidRDefault="0036493D" w:rsidP="0036493D">
      <w:pPr>
        <w:ind w:left="1440"/>
        <w:rPr>
          <w:rFonts w:ascii="Courier" w:hAnsi="Courier"/>
          <w:color w:val="000000"/>
          <w:sz w:val="16"/>
        </w:rPr>
      </w:pPr>
      <w:r>
        <w:rPr>
          <w:rFonts w:ascii="Courier" w:hAnsi="Courier"/>
          <w:color w:val="000000"/>
          <w:sz w:val="16"/>
        </w:rPr>
        <w:t xml:space="preserve">        viMoveIn8              @283</w:t>
      </w:r>
    </w:p>
    <w:p w:rsidR="0036493D" w:rsidRDefault="0036493D" w:rsidP="0036493D">
      <w:pPr>
        <w:ind w:left="1440"/>
        <w:rPr>
          <w:rFonts w:ascii="Courier" w:hAnsi="Courier"/>
          <w:color w:val="000000"/>
          <w:sz w:val="16"/>
        </w:rPr>
      </w:pPr>
      <w:r>
        <w:rPr>
          <w:rFonts w:ascii="Courier" w:hAnsi="Courier"/>
          <w:color w:val="000000"/>
          <w:sz w:val="16"/>
        </w:rPr>
        <w:t xml:space="preserve">        viMoveOut8             @284</w:t>
      </w:r>
    </w:p>
    <w:p w:rsidR="0036493D" w:rsidRDefault="0036493D" w:rsidP="0036493D">
      <w:pPr>
        <w:ind w:left="1440"/>
        <w:rPr>
          <w:rFonts w:ascii="Courier" w:hAnsi="Courier"/>
          <w:color w:val="000000"/>
          <w:sz w:val="16"/>
        </w:rPr>
      </w:pPr>
      <w:r>
        <w:rPr>
          <w:rFonts w:ascii="Courier" w:hAnsi="Courier"/>
          <w:color w:val="000000"/>
          <w:sz w:val="16"/>
        </w:rPr>
        <w:t xml:space="preserve">        viMoveIn16             @285</w:t>
      </w:r>
    </w:p>
    <w:p w:rsidR="0036493D" w:rsidRDefault="0036493D" w:rsidP="0036493D">
      <w:pPr>
        <w:ind w:left="1440"/>
        <w:rPr>
          <w:rFonts w:ascii="Courier" w:hAnsi="Courier"/>
          <w:color w:val="000000"/>
          <w:sz w:val="16"/>
        </w:rPr>
      </w:pPr>
      <w:r>
        <w:rPr>
          <w:rFonts w:ascii="Courier" w:hAnsi="Courier"/>
          <w:color w:val="000000"/>
          <w:sz w:val="16"/>
        </w:rPr>
        <w:t xml:space="preserve">        viMoveOut16            @286</w:t>
      </w:r>
    </w:p>
    <w:p w:rsidR="0036493D" w:rsidRDefault="0036493D" w:rsidP="0036493D">
      <w:pPr>
        <w:ind w:left="1440"/>
        <w:rPr>
          <w:rFonts w:ascii="Courier" w:hAnsi="Courier"/>
          <w:color w:val="000000"/>
          <w:sz w:val="16"/>
        </w:rPr>
      </w:pPr>
      <w:r>
        <w:rPr>
          <w:rFonts w:ascii="Courier" w:hAnsi="Courier"/>
          <w:color w:val="000000"/>
          <w:sz w:val="16"/>
        </w:rPr>
        <w:t xml:space="preserve">        viMoveIn32             @287</w:t>
      </w:r>
    </w:p>
    <w:p w:rsidR="0036493D" w:rsidRDefault="0036493D" w:rsidP="0036493D">
      <w:pPr>
        <w:ind w:left="1440"/>
        <w:rPr>
          <w:rFonts w:ascii="Courier" w:hAnsi="Courier"/>
          <w:color w:val="000000"/>
          <w:sz w:val="16"/>
        </w:rPr>
      </w:pPr>
      <w:r>
        <w:rPr>
          <w:rFonts w:ascii="Courier" w:hAnsi="Courier"/>
          <w:color w:val="000000"/>
          <w:sz w:val="16"/>
        </w:rPr>
        <w:t xml:space="preserve">        viMoveOut32            @288</w:t>
      </w:r>
    </w:p>
    <w:p w:rsidR="0036493D" w:rsidRDefault="0036493D" w:rsidP="0036493D">
      <w:pPr>
        <w:ind w:left="1440"/>
        <w:rPr>
          <w:rFonts w:ascii="Courier" w:hAnsi="Courier"/>
          <w:color w:val="000000"/>
          <w:sz w:val="16"/>
        </w:rPr>
      </w:pPr>
      <w:r>
        <w:rPr>
          <w:rFonts w:ascii="Courier" w:hAnsi="Courier"/>
          <w:color w:val="000000"/>
          <w:sz w:val="16"/>
        </w:rPr>
        <w:t xml:space="preserve">        viMapAddress           @263</w:t>
      </w:r>
    </w:p>
    <w:p w:rsidR="0036493D" w:rsidRDefault="0036493D" w:rsidP="0036493D">
      <w:pPr>
        <w:ind w:left="1440"/>
        <w:rPr>
          <w:rFonts w:ascii="Courier" w:hAnsi="Courier"/>
          <w:color w:val="000000"/>
          <w:sz w:val="16"/>
        </w:rPr>
      </w:pPr>
      <w:r>
        <w:rPr>
          <w:rFonts w:ascii="Courier" w:hAnsi="Courier"/>
          <w:color w:val="000000"/>
          <w:sz w:val="16"/>
        </w:rPr>
        <w:t xml:space="preserve">        viUnmapAddress         @264</w:t>
      </w:r>
    </w:p>
    <w:p w:rsidR="0036493D" w:rsidRDefault="0036493D" w:rsidP="0036493D">
      <w:pPr>
        <w:ind w:left="1440"/>
        <w:rPr>
          <w:rFonts w:ascii="Courier" w:hAnsi="Courier"/>
          <w:color w:val="000000"/>
          <w:sz w:val="16"/>
        </w:rPr>
      </w:pPr>
      <w:r>
        <w:rPr>
          <w:rFonts w:ascii="Courier" w:hAnsi="Courier"/>
          <w:color w:val="000000"/>
          <w:sz w:val="16"/>
        </w:rPr>
        <w:t xml:space="preserve">        viPeek8                @275</w:t>
      </w:r>
    </w:p>
    <w:p w:rsidR="0036493D" w:rsidRDefault="0036493D" w:rsidP="0036493D">
      <w:pPr>
        <w:ind w:left="1440"/>
        <w:rPr>
          <w:rFonts w:ascii="Courier" w:hAnsi="Courier"/>
          <w:color w:val="000000"/>
          <w:sz w:val="16"/>
        </w:rPr>
      </w:pPr>
      <w:r>
        <w:rPr>
          <w:rFonts w:ascii="Courier" w:hAnsi="Courier"/>
          <w:color w:val="000000"/>
          <w:sz w:val="16"/>
        </w:rPr>
        <w:t xml:space="preserve">        viPoke8                @276</w:t>
      </w:r>
    </w:p>
    <w:p w:rsidR="0036493D" w:rsidRDefault="0036493D" w:rsidP="0036493D">
      <w:pPr>
        <w:ind w:left="1440"/>
        <w:rPr>
          <w:rFonts w:ascii="Courier" w:hAnsi="Courier"/>
          <w:color w:val="000000"/>
          <w:sz w:val="16"/>
        </w:rPr>
      </w:pPr>
      <w:r>
        <w:rPr>
          <w:rFonts w:ascii="Courier" w:hAnsi="Courier"/>
          <w:color w:val="000000"/>
          <w:sz w:val="16"/>
        </w:rPr>
        <w:t xml:space="preserve">        viPeek16               @265</w:t>
      </w:r>
    </w:p>
    <w:p w:rsidR="0036493D" w:rsidRDefault="0036493D" w:rsidP="0036493D">
      <w:pPr>
        <w:ind w:left="1440"/>
        <w:rPr>
          <w:rFonts w:ascii="Courier" w:hAnsi="Courier"/>
          <w:color w:val="000000"/>
          <w:sz w:val="16"/>
        </w:rPr>
      </w:pPr>
      <w:r>
        <w:rPr>
          <w:rFonts w:ascii="Courier" w:hAnsi="Courier"/>
          <w:color w:val="000000"/>
          <w:sz w:val="16"/>
        </w:rPr>
        <w:t xml:space="preserve">        viPoke16               @266</w:t>
      </w:r>
    </w:p>
    <w:p w:rsidR="0036493D" w:rsidRDefault="0036493D" w:rsidP="0036493D">
      <w:pPr>
        <w:ind w:left="1440"/>
        <w:rPr>
          <w:rFonts w:ascii="Courier" w:hAnsi="Courier"/>
          <w:color w:val="000000"/>
          <w:sz w:val="16"/>
        </w:rPr>
      </w:pPr>
      <w:r>
        <w:rPr>
          <w:rFonts w:ascii="Courier" w:hAnsi="Courier"/>
          <w:color w:val="000000"/>
          <w:sz w:val="16"/>
        </w:rPr>
        <w:t xml:space="preserve">        viPeek32               @289</w:t>
      </w:r>
    </w:p>
    <w:p w:rsidR="0036493D" w:rsidRDefault="0036493D" w:rsidP="0036493D">
      <w:pPr>
        <w:ind w:left="1440"/>
        <w:rPr>
          <w:rFonts w:ascii="Courier" w:hAnsi="Courier"/>
          <w:color w:val="000000"/>
          <w:sz w:val="16"/>
        </w:rPr>
      </w:pPr>
      <w:r>
        <w:rPr>
          <w:rFonts w:ascii="Courier" w:hAnsi="Courier"/>
          <w:color w:val="000000"/>
          <w:sz w:val="16"/>
        </w:rPr>
        <w:t xml:space="preserve">        viPoke32               @290</w:t>
      </w:r>
    </w:p>
    <w:p w:rsidR="0036493D" w:rsidRDefault="0036493D" w:rsidP="0036493D">
      <w:pPr>
        <w:ind w:left="1440"/>
        <w:rPr>
          <w:rFonts w:ascii="Courier" w:hAnsi="Courier"/>
          <w:color w:val="000000"/>
          <w:sz w:val="16"/>
        </w:rPr>
      </w:pPr>
      <w:r>
        <w:rPr>
          <w:rFonts w:ascii="Courier" w:hAnsi="Courier"/>
          <w:color w:val="000000"/>
          <w:sz w:val="16"/>
        </w:rPr>
        <w:t xml:space="preserve">        viMemAlloc             @291</w:t>
      </w:r>
    </w:p>
    <w:p w:rsidR="0036493D" w:rsidRDefault="0036493D" w:rsidP="0036493D">
      <w:pPr>
        <w:ind w:left="1440"/>
        <w:rPr>
          <w:rFonts w:ascii="Courier" w:hAnsi="Courier"/>
          <w:color w:val="000000"/>
          <w:sz w:val="16"/>
        </w:rPr>
      </w:pPr>
      <w:r>
        <w:rPr>
          <w:rFonts w:ascii="Courier" w:hAnsi="Courier"/>
          <w:color w:val="000000"/>
          <w:sz w:val="16"/>
        </w:rPr>
        <w:t xml:space="preserve">        viMemFree              @292</w:t>
      </w:r>
    </w:p>
    <w:p w:rsidR="0036493D" w:rsidRDefault="0036493D" w:rsidP="0036493D">
      <w:pPr>
        <w:ind w:left="1440"/>
        <w:rPr>
          <w:rFonts w:ascii="Courier" w:hAnsi="Courier"/>
          <w:color w:val="000000"/>
          <w:sz w:val="16"/>
        </w:rPr>
      </w:pPr>
      <w:r>
        <w:rPr>
          <w:rFonts w:ascii="Courier" w:hAnsi="Courier"/>
          <w:color w:val="000000"/>
          <w:sz w:val="16"/>
        </w:rPr>
        <w:t xml:space="preserve">        viUsbControlOut        @293</w:t>
      </w:r>
    </w:p>
    <w:p w:rsidR="0036493D" w:rsidRDefault="0036493D" w:rsidP="0036493D">
      <w:pPr>
        <w:ind w:left="1440"/>
        <w:rPr>
          <w:rFonts w:ascii="Courier" w:hAnsi="Courier"/>
          <w:color w:val="000000"/>
          <w:sz w:val="16"/>
        </w:rPr>
      </w:pPr>
      <w:r>
        <w:rPr>
          <w:rFonts w:ascii="Courier" w:hAnsi="Courier"/>
          <w:color w:val="000000"/>
          <w:sz w:val="16"/>
        </w:rPr>
        <w:t xml:space="preserve">        viUsbControlIn         @294</w:t>
      </w:r>
    </w:p>
    <w:p w:rsidR="002C2A7A" w:rsidRDefault="002C2A7A" w:rsidP="002C2A7A">
      <w:pPr>
        <w:ind w:left="1440"/>
        <w:rPr>
          <w:rFonts w:ascii="Courier" w:hAnsi="Courier"/>
          <w:color w:val="000000"/>
          <w:sz w:val="16"/>
        </w:rPr>
      </w:pPr>
      <w:r>
        <w:rPr>
          <w:rFonts w:ascii="Courier" w:hAnsi="Courier"/>
          <w:color w:val="000000"/>
          <w:sz w:val="16"/>
        </w:rPr>
        <w:t xml:space="preserve">        </w:t>
      </w:r>
      <w:r w:rsidRPr="002C2A7A">
        <w:rPr>
          <w:rFonts w:ascii="Courier" w:hAnsi="Courier"/>
          <w:color w:val="000000"/>
          <w:sz w:val="16"/>
        </w:rPr>
        <w:t>viPxiReserveTriggers   @295</w:t>
      </w:r>
    </w:p>
    <w:p w:rsidR="0036493D" w:rsidRDefault="0036493D" w:rsidP="0036493D">
      <w:pPr>
        <w:ind w:left="360"/>
        <w:rPr>
          <w:rFonts w:ascii="Courier" w:hAnsi="Courier"/>
          <w:color w:val="000000"/>
        </w:rPr>
      </w:pPr>
    </w:p>
    <w:p w:rsidR="00053D2E" w:rsidRDefault="00053D2E">
      <w:pPr>
        <w:ind w:left="360"/>
        <w:rPr>
          <w:rFonts w:ascii="Courier" w:hAnsi="Courier"/>
          <w:color w:val="000000"/>
        </w:rPr>
      </w:pPr>
    </w:p>
    <w:sectPr w:rsidR="00053D2E" w:rsidSect="005A40AA">
      <w:headerReference w:type="even" r:id="rId70"/>
      <w:headerReference w:type="default" r:id="rId71"/>
      <w:footerReference w:type="even" r:id="rId72"/>
      <w:footerReference w:type="default" r:id="rI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1E" w:rsidRDefault="00E8491E">
      <w:r>
        <w:separator/>
      </w:r>
    </w:p>
  </w:endnote>
  <w:endnote w:type="continuationSeparator" w:id="0">
    <w:p w:rsidR="00E8491E" w:rsidRDefault="00E8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8640"/>
        <w:tab w:val="right" w:pos="936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Revision 3.0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right" w:pos="9360"/>
      </w:tabs>
      <w:rPr>
        <w:i/>
      </w:rPr>
    </w:pPr>
  </w:p>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widowControl w:val="0"/>
      <w:tabs>
        <w:tab w:val="center" w:pos="4680"/>
        <w:tab w:val="right" w:pos="9360"/>
      </w:tabs>
      <w:rPr>
        <w:i/>
        <w:sz w:val="2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0514CC" w:rsidRDefault="005F3164" w:rsidP="0065205F">
    <w:pPr>
      <w:pStyle w:val="Footer"/>
      <w:widowControl w:val="0"/>
      <w:tabs>
        <w:tab w:val="clear" w:pos="4320"/>
        <w:tab w:val="clear" w:pos="8640"/>
        <w:tab w:val="right" w:pos="9360"/>
      </w:tabs>
      <w:rPr>
        <w:b/>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widowControl w:val="0"/>
      <w:tabs>
        <w:tab w:val="center" w:pos="4680"/>
        <w:tab w:val="right" w:pos="9360"/>
      </w:tabs>
      <w:rPr>
        <w:i/>
        <w:sz w:val="24"/>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r>
      <w:rPr>
        <w:i/>
      </w:rPr>
      <w:tab/>
      <w:t>Revision 4.0 Draft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right" w:pos="9360"/>
      </w:tabs>
      <w:rPr>
        <w:i/>
      </w:rPr>
    </w:pPr>
  </w:p>
  <w:p w:rsidR="005F3164" w:rsidRDefault="005F3164">
    <w:pPr>
      <w:pStyle w:val="Footer"/>
      <w:widowControl w:val="0"/>
      <w:tabs>
        <w:tab w:val="clear" w:pos="4320"/>
        <w:tab w:val="clear" w:pos="8640"/>
        <w:tab w:val="center" w:pos="3860"/>
        <w:tab w:val="right" w:pos="9360"/>
      </w:tabs>
      <w:rPr>
        <w:i/>
      </w:rPr>
    </w:pPr>
    <w:r>
      <w:rPr>
        <w:i/>
      </w:rPr>
      <w:t>Revision 2.0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VPP-4.3.2:  VISA Impl. Spec. for Textual Languages</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1E" w:rsidRDefault="00E8491E">
      <w:r>
        <w:separator/>
      </w:r>
    </w:p>
  </w:footnote>
  <w:footnote w:type="continuationSeparator" w:id="0">
    <w:p w:rsidR="00E8491E" w:rsidRDefault="00E84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widowControl w:val="0"/>
      <w:tabs>
        <w:tab w:val="center" w:pos="4680"/>
        <w:tab w:val="right" w:pos="9360"/>
      </w:tabs>
      <w:rPr>
        <w:sz w:val="24"/>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5F3164" w:rsidRDefault="005F3164">
    <w:pPr>
      <w:widowControl w:val="0"/>
      <w:tabs>
        <w:tab w:val="center" w:pos="4680"/>
      </w:tabs>
    </w:pPr>
  </w:p>
  <w:p w:rsidR="005F3164" w:rsidRDefault="005F3164">
    <w:pPr>
      <w:widowControl w:val="0"/>
      <w:tabs>
        <w:tab w:val="center" w:pos="39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5F3164" w:rsidRDefault="005F3164">
    <w:pPr>
      <w:widowControl w:val="0"/>
    </w:pPr>
  </w:p>
  <w:p w:rsidR="005F3164" w:rsidRDefault="005F3164">
    <w:pPr>
      <w:widowControl w:val="0"/>
      <w:tabs>
        <w:tab w:val="center" w:pos="468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Appendix A</w:t>
    </w:r>
    <w:proofErr w:type="gramStart"/>
    <w:r w:rsidRPr="00600E65">
      <w:rPr>
        <w:i/>
        <w:lang w:val="fr-FR"/>
      </w:rPr>
      <w:t>:  Implementation</w:t>
    </w:r>
    <w:proofErr w:type="gramEnd"/>
    <w:r w:rsidRPr="00600E65">
      <w:rPr>
        <w:i/>
        <w:lang w:val="fr-FR"/>
      </w:rPr>
      <w:t xml:space="preserve"> Files </w:t>
    </w:r>
  </w:p>
  <w:p w:rsidR="005F3164" w:rsidRPr="00600E65" w:rsidRDefault="005F3164">
    <w:pPr>
      <w:widowControl w:val="0"/>
      <w:tabs>
        <w:tab w:val="center" w:pos="4680"/>
      </w:tabs>
      <w:rPr>
        <w:lang w:val="fr-FR"/>
      </w:rPr>
    </w:pPr>
  </w:p>
  <w:p w:rsidR="005F3164" w:rsidRPr="00600E65" w:rsidRDefault="005F3164">
    <w:pPr>
      <w:widowControl w:val="0"/>
      <w:tabs>
        <w:tab w:val="center" w:pos="3960"/>
      </w:tabs>
      <w:rPr>
        <w:lang w:val="fr-F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5400"/>
        <w:tab w:val="right" w:pos="9360"/>
      </w:tabs>
      <w:rPr>
        <w:i/>
        <w:lang w:val="fr-FR"/>
      </w:rPr>
    </w:pPr>
    <w:r w:rsidRPr="00600E65">
      <w:rPr>
        <w:i/>
        <w:lang w:val="fr-FR"/>
      </w:rPr>
      <w:t>Appendix A</w:t>
    </w:r>
    <w:proofErr w:type="gramStart"/>
    <w:r w:rsidRPr="00600E65">
      <w:rPr>
        <w:i/>
        <w:lang w:val="fr-FR"/>
      </w:rPr>
      <w:t>:  Implementation</w:t>
    </w:r>
    <w:proofErr w:type="gramEnd"/>
    <w:r w:rsidRPr="00600E65">
      <w:rPr>
        <w:i/>
        <w:lang w:val="fr-FR"/>
      </w:rPr>
      <w:t xml:space="preserve"> Files </w:t>
    </w:r>
    <w:r w:rsidRPr="00600E65">
      <w:rPr>
        <w:i/>
        <w:lang w:val="fr-FR"/>
      </w:rPr>
      <w:tab/>
    </w:r>
    <w:r w:rsidRPr="00600E65">
      <w:rPr>
        <w:i/>
        <w:lang w:val="fr-FR"/>
      </w:rPr>
      <w:tab/>
      <w:t>Page A-</w:t>
    </w:r>
    <w:r>
      <w:rPr>
        <w:i/>
      </w:rPr>
      <w:pgNum/>
    </w:r>
  </w:p>
  <w:p w:rsidR="005F3164" w:rsidRPr="00600E65" w:rsidRDefault="005F3164">
    <w:pPr>
      <w:widowControl w:val="0"/>
      <w:rPr>
        <w:lang w:val="fr-FR"/>
      </w:rPr>
    </w:pPr>
  </w:p>
  <w:p w:rsidR="005F3164" w:rsidRPr="00600E65" w:rsidRDefault="005F3164">
    <w:pPr>
      <w:widowControl w:val="0"/>
      <w:tabs>
        <w:tab w:val="center" w:pos="4680"/>
      </w:tabs>
      <w:rPr>
        <w:lang w:val="fr-FR"/>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Appendix A</w:t>
    </w:r>
    <w:proofErr w:type="gramStart"/>
    <w:r w:rsidRPr="00600E65">
      <w:rPr>
        <w:i/>
        <w:lang w:val="fr-FR"/>
      </w:rPr>
      <w:t>:  Implementation</w:t>
    </w:r>
    <w:proofErr w:type="gramEnd"/>
    <w:r w:rsidRPr="00600E65">
      <w:rPr>
        <w:i/>
        <w:lang w:val="fr-FR"/>
      </w:rPr>
      <w:t xml:space="preserve"> Files </w:t>
    </w:r>
  </w:p>
  <w:p w:rsidR="005F3164" w:rsidRPr="00600E65" w:rsidRDefault="005F3164">
    <w:pPr>
      <w:widowControl w:val="0"/>
      <w:tabs>
        <w:tab w:val="center" w:pos="4680"/>
      </w:tabs>
      <w:rPr>
        <w:lang w:val="fr-FR"/>
      </w:rPr>
    </w:pPr>
  </w:p>
  <w:p w:rsidR="005F3164" w:rsidRPr="00600E65" w:rsidRDefault="005F3164">
    <w:pPr>
      <w:widowControl w:val="0"/>
      <w:tabs>
        <w:tab w:val="center" w:pos="3960"/>
      </w:tabs>
      <w:rPr>
        <w:lang w:val="fr-FR"/>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5400"/>
        <w:tab w:val="right" w:pos="9360"/>
      </w:tabs>
      <w:rPr>
        <w:i/>
        <w:lang w:val="fr-FR"/>
      </w:rPr>
    </w:pPr>
    <w:r w:rsidRPr="00600E65">
      <w:rPr>
        <w:i/>
        <w:lang w:val="fr-FR"/>
      </w:rPr>
      <w:t>Appendix A</w:t>
    </w:r>
    <w:proofErr w:type="gramStart"/>
    <w:r w:rsidRPr="00600E65">
      <w:rPr>
        <w:i/>
        <w:lang w:val="fr-FR"/>
      </w:rPr>
      <w:t>:  Implementation</w:t>
    </w:r>
    <w:proofErr w:type="gramEnd"/>
    <w:r w:rsidRPr="00600E65">
      <w:rPr>
        <w:i/>
        <w:lang w:val="fr-FR"/>
      </w:rPr>
      <w:t xml:space="preserve"> Files </w:t>
    </w:r>
    <w:r w:rsidRPr="00600E65">
      <w:rPr>
        <w:i/>
        <w:lang w:val="fr-FR"/>
      </w:rPr>
      <w:tab/>
    </w:r>
    <w:r w:rsidRPr="00600E65">
      <w:rPr>
        <w:i/>
        <w:lang w:val="fr-FR"/>
      </w:rPr>
      <w:tab/>
      <w:t>Page A-</w:t>
    </w:r>
    <w:r>
      <w:rPr>
        <w:i/>
      </w:rPr>
      <w:pgNum/>
    </w:r>
  </w:p>
  <w:p w:rsidR="005F3164" w:rsidRPr="00600E65" w:rsidRDefault="005F3164">
    <w:pPr>
      <w:widowControl w:val="0"/>
      <w:rPr>
        <w:lang w:val="fr-FR"/>
      </w:rPr>
    </w:pPr>
  </w:p>
  <w:p w:rsidR="005F3164" w:rsidRPr="00600E65" w:rsidRDefault="005F3164">
    <w:pPr>
      <w:widowControl w:val="0"/>
      <w:tabs>
        <w:tab w:val="center" w:pos="4680"/>
      </w:tabs>
      <w:rPr>
        <w:lang w:val="fr-F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Appendix A</w:t>
    </w:r>
    <w:proofErr w:type="gramStart"/>
    <w:r w:rsidRPr="00600E65">
      <w:rPr>
        <w:i/>
        <w:lang w:val="fr-FR"/>
      </w:rPr>
      <w:t>:  Implementation</w:t>
    </w:r>
    <w:proofErr w:type="gramEnd"/>
    <w:r w:rsidRPr="00600E65">
      <w:rPr>
        <w:i/>
        <w:lang w:val="fr-FR"/>
      </w:rPr>
      <w:t xml:space="preserve"> Files </w:t>
    </w:r>
  </w:p>
  <w:p w:rsidR="005F3164" w:rsidRPr="00600E65" w:rsidRDefault="005F3164">
    <w:pPr>
      <w:widowControl w:val="0"/>
      <w:tabs>
        <w:tab w:val="center" w:pos="4680"/>
      </w:tabs>
      <w:rPr>
        <w:lang w:val="fr-FR"/>
      </w:rPr>
    </w:pPr>
  </w:p>
  <w:p w:rsidR="005F3164" w:rsidRPr="00600E65" w:rsidRDefault="005F3164">
    <w:pPr>
      <w:widowControl w:val="0"/>
      <w:tabs>
        <w:tab w:val="center" w:pos="3960"/>
      </w:tabs>
      <w:rPr>
        <w:lang w:val="fr-FR"/>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5400"/>
        <w:tab w:val="right" w:pos="9360"/>
      </w:tabs>
      <w:rPr>
        <w:i/>
        <w:lang w:val="fr-FR"/>
      </w:rPr>
    </w:pPr>
    <w:r w:rsidRPr="00600E65">
      <w:rPr>
        <w:i/>
        <w:lang w:val="fr-FR"/>
      </w:rPr>
      <w:t>Appendix A</w:t>
    </w:r>
    <w:proofErr w:type="gramStart"/>
    <w:r w:rsidRPr="00600E65">
      <w:rPr>
        <w:i/>
        <w:lang w:val="fr-FR"/>
      </w:rPr>
      <w:t>:  Implementation</w:t>
    </w:r>
    <w:proofErr w:type="gramEnd"/>
    <w:r w:rsidRPr="00600E65">
      <w:rPr>
        <w:i/>
        <w:lang w:val="fr-FR"/>
      </w:rPr>
      <w:t xml:space="preserve"> Files </w:t>
    </w:r>
    <w:r w:rsidRPr="00600E65">
      <w:rPr>
        <w:i/>
        <w:lang w:val="fr-FR"/>
      </w:rPr>
      <w:tab/>
    </w:r>
    <w:r w:rsidRPr="00600E65">
      <w:rPr>
        <w:i/>
        <w:lang w:val="fr-FR"/>
      </w:rPr>
      <w:tab/>
      <w:t>Page A-</w:t>
    </w:r>
    <w:r>
      <w:rPr>
        <w:i/>
      </w:rPr>
      <w:pgNum/>
    </w:r>
  </w:p>
  <w:p w:rsidR="005F3164" w:rsidRPr="00600E65" w:rsidRDefault="005F3164">
    <w:pPr>
      <w:widowControl w:val="0"/>
      <w:rPr>
        <w:lang w:val="fr-FR"/>
      </w:rPr>
    </w:pPr>
  </w:p>
  <w:p w:rsidR="005F3164" w:rsidRPr="00600E65" w:rsidRDefault="005F3164">
    <w:pPr>
      <w:widowControl w:val="0"/>
      <w:tabs>
        <w:tab w:val="center" w:pos="4680"/>
      </w:tabs>
      <w:rPr>
        <w:lang w:val="fr-FR"/>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Appendix A</w:t>
    </w:r>
    <w:proofErr w:type="gramStart"/>
    <w:r w:rsidRPr="00600E65">
      <w:rPr>
        <w:i/>
        <w:lang w:val="fr-FR"/>
      </w:rPr>
      <w:t>:  Implementation</w:t>
    </w:r>
    <w:proofErr w:type="gramEnd"/>
    <w:r w:rsidRPr="00600E65">
      <w:rPr>
        <w:i/>
        <w:lang w:val="fr-FR"/>
      </w:rPr>
      <w:t xml:space="preserve"> Files </w:t>
    </w:r>
  </w:p>
  <w:p w:rsidR="005F3164" w:rsidRPr="00600E65" w:rsidRDefault="005F3164">
    <w:pPr>
      <w:widowControl w:val="0"/>
      <w:tabs>
        <w:tab w:val="center" w:pos="4680"/>
      </w:tabs>
      <w:rPr>
        <w:lang w:val="fr-FR"/>
      </w:rPr>
    </w:pPr>
  </w:p>
  <w:p w:rsidR="005F3164" w:rsidRPr="00600E65" w:rsidRDefault="005F3164">
    <w:pPr>
      <w:widowControl w:val="0"/>
      <w:tabs>
        <w:tab w:val="center" w:pos="3960"/>
      </w:tabs>
      <w:rPr>
        <w:lang w:val="fr-FR"/>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5400"/>
        <w:tab w:val="right" w:pos="9360"/>
      </w:tabs>
      <w:rPr>
        <w:i/>
        <w:lang w:val="fr-FR"/>
      </w:rPr>
    </w:pPr>
    <w:r w:rsidRPr="00600E65">
      <w:rPr>
        <w:i/>
        <w:lang w:val="fr-FR"/>
      </w:rPr>
      <w:t>Appendix A</w:t>
    </w:r>
    <w:proofErr w:type="gramStart"/>
    <w:r w:rsidRPr="00600E65">
      <w:rPr>
        <w:i/>
        <w:lang w:val="fr-FR"/>
      </w:rPr>
      <w:t>:  Implementation</w:t>
    </w:r>
    <w:proofErr w:type="gramEnd"/>
    <w:r w:rsidRPr="00600E65">
      <w:rPr>
        <w:i/>
        <w:lang w:val="fr-FR"/>
      </w:rPr>
      <w:t xml:space="preserve"> Files </w:t>
    </w:r>
    <w:r w:rsidRPr="00600E65">
      <w:rPr>
        <w:i/>
        <w:lang w:val="fr-FR"/>
      </w:rPr>
      <w:tab/>
    </w:r>
    <w:r w:rsidRPr="00600E65">
      <w:rPr>
        <w:i/>
        <w:lang w:val="fr-FR"/>
      </w:rPr>
      <w:tab/>
      <w:t>Page A-</w:t>
    </w:r>
    <w:r>
      <w:rPr>
        <w:i/>
      </w:rPr>
      <w:pgNum/>
    </w:r>
  </w:p>
  <w:p w:rsidR="005F3164" w:rsidRPr="00600E65" w:rsidRDefault="005F3164">
    <w:pPr>
      <w:widowControl w:val="0"/>
      <w:rPr>
        <w:lang w:val="fr-FR"/>
      </w:rPr>
    </w:pPr>
  </w:p>
  <w:p w:rsidR="005F3164" w:rsidRPr="00600E65" w:rsidRDefault="005F3164">
    <w:pPr>
      <w:widowControl w:val="0"/>
      <w:tabs>
        <w:tab w:val="center" w:pos="4680"/>
      </w:tabs>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widowControl w:val="0"/>
      <w:tabs>
        <w:tab w:val="center" w:pos="4680"/>
        <w:tab w:val="right" w:pos="9360"/>
      </w:tabs>
      <w:rPr>
        <w:sz w:val="24"/>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Appendix A</w:t>
    </w:r>
    <w:proofErr w:type="gramStart"/>
    <w:r w:rsidRPr="00600E65">
      <w:rPr>
        <w:i/>
        <w:lang w:val="fr-FR"/>
      </w:rPr>
      <w:t>:  Implementation</w:t>
    </w:r>
    <w:proofErr w:type="gramEnd"/>
    <w:r w:rsidRPr="00600E65">
      <w:rPr>
        <w:i/>
        <w:lang w:val="fr-FR"/>
      </w:rPr>
      <w:t xml:space="preserve"> Files </w:t>
    </w:r>
  </w:p>
  <w:p w:rsidR="005F3164" w:rsidRPr="00600E65" w:rsidRDefault="005F3164">
    <w:pPr>
      <w:widowControl w:val="0"/>
      <w:tabs>
        <w:tab w:val="center" w:pos="4680"/>
      </w:tabs>
      <w:rPr>
        <w:lang w:val="fr-FR"/>
      </w:rPr>
    </w:pPr>
  </w:p>
  <w:p w:rsidR="005F3164" w:rsidRPr="00600E65" w:rsidRDefault="005F3164">
    <w:pPr>
      <w:widowControl w:val="0"/>
      <w:tabs>
        <w:tab w:val="center" w:pos="3960"/>
      </w:tabs>
      <w:rPr>
        <w:lang w:val="fr-FR"/>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Pr="00600E65" w:rsidRDefault="005F3164">
    <w:pPr>
      <w:pStyle w:val="Header"/>
      <w:widowControl w:val="0"/>
      <w:tabs>
        <w:tab w:val="clear" w:pos="4320"/>
        <w:tab w:val="clear" w:pos="8640"/>
        <w:tab w:val="center" w:pos="5400"/>
        <w:tab w:val="right" w:pos="9360"/>
      </w:tabs>
      <w:rPr>
        <w:i/>
        <w:lang w:val="fr-FR"/>
      </w:rPr>
    </w:pPr>
    <w:r w:rsidRPr="00600E65">
      <w:rPr>
        <w:i/>
        <w:lang w:val="fr-FR"/>
      </w:rPr>
      <w:t>Appendix A</w:t>
    </w:r>
    <w:proofErr w:type="gramStart"/>
    <w:r w:rsidRPr="00600E65">
      <w:rPr>
        <w:i/>
        <w:lang w:val="fr-FR"/>
      </w:rPr>
      <w:t>:  Implementation</w:t>
    </w:r>
    <w:proofErr w:type="gramEnd"/>
    <w:r w:rsidRPr="00600E65">
      <w:rPr>
        <w:i/>
        <w:lang w:val="fr-FR"/>
      </w:rPr>
      <w:t xml:space="preserve"> Files </w:t>
    </w:r>
    <w:r w:rsidRPr="00600E65">
      <w:rPr>
        <w:i/>
        <w:lang w:val="fr-FR"/>
      </w:rPr>
      <w:tab/>
    </w:r>
    <w:r w:rsidRPr="00600E65">
      <w:rPr>
        <w:i/>
        <w:lang w:val="fr-FR"/>
      </w:rPr>
      <w:tab/>
      <w:t>Page A-</w:t>
    </w:r>
    <w:r>
      <w:rPr>
        <w:i/>
      </w:rPr>
      <w:pgNum/>
    </w:r>
  </w:p>
  <w:p w:rsidR="005F3164" w:rsidRPr="00600E65" w:rsidRDefault="005F3164">
    <w:pPr>
      <w:widowControl w:val="0"/>
      <w:rPr>
        <w:lang w:val="fr-FR"/>
      </w:rPr>
    </w:pPr>
  </w:p>
  <w:p w:rsidR="005F3164" w:rsidRPr="00600E65" w:rsidRDefault="005F3164">
    <w:pPr>
      <w:widowControl w:val="0"/>
      <w:tabs>
        <w:tab w:val="center" w:pos="4680"/>
      </w:tabs>
      <w:rPr>
        <w:lang w:val="fr-F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5F3164" w:rsidRDefault="005F3164">
    <w:pPr>
      <w:widowControl w:val="0"/>
      <w:tabs>
        <w:tab w:val="center" w:pos="4680"/>
      </w:tabs>
    </w:pPr>
  </w:p>
  <w:p w:rsidR="005F3164" w:rsidRDefault="005F3164">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5F3164" w:rsidRDefault="005F3164">
    <w:pPr>
      <w:widowControl w:val="0"/>
    </w:pPr>
  </w:p>
  <w:p w:rsidR="005F3164" w:rsidRDefault="005F3164">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rsidR="005F3164" w:rsidRDefault="005F3164">
    <w:pPr>
      <w:widowControl w:val="0"/>
      <w:tabs>
        <w:tab w:val="center" w:pos="4680"/>
      </w:tabs>
    </w:pPr>
  </w:p>
  <w:p w:rsidR="005F3164" w:rsidRDefault="005F3164">
    <w:pPr>
      <w:widowControl w:val="0"/>
      <w:tabs>
        <w:tab w:val="center" w:pos="396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VXIplug&amp;play Systems </w:t>
    </w:r>
    <w:smartTag w:uri="urn:schemas-microsoft-com:office:smarttags" w:element="City">
      <w:smartTag w:uri="urn:schemas-microsoft-com:office:smarttags" w:element="place">
        <w:r w:rsidRPr="00F36603">
          <w:rPr>
            <w:i/>
          </w:rPr>
          <w:t>Alliance</w:t>
        </w:r>
      </w:smartTag>
    </w:smartTag>
    <w:r w:rsidRPr="00F36603">
      <w:rPr>
        <w:i/>
      </w:rPr>
      <w:t xml:space="preserve"> and the IVI Foundation</w:t>
    </w:r>
    <w:r>
      <w:rPr>
        <w:i/>
      </w:rPr>
      <w:tab/>
      <w:t>Page 1-</w:t>
    </w:r>
    <w:r>
      <w:rPr>
        <w:i/>
      </w:rPr>
      <w:pgNum/>
    </w:r>
  </w:p>
  <w:p w:rsidR="005F3164" w:rsidRDefault="005F3164">
    <w:pPr>
      <w:widowControl w:val="0"/>
    </w:pPr>
  </w:p>
  <w:p w:rsidR="005F3164" w:rsidRDefault="005F3164">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rsidR="005F3164" w:rsidRDefault="005F3164">
    <w:pPr>
      <w:widowControl w:val="0"/>
      <w:tabs>
        <w:tab w:val="center" w:pos="4680"/>
      </w:tabs>
    </w:pPr>
  </w:p>
  <w:p w:rsidR="005F3164" w:rsidRDefault="005F3164">
    <w:pPr>
      <w:widowControl w:val="0"/>
      <w:tabs>
        <w:tab w:val="center" w:pos="396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164" w:rsidRDefault="005F3164">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rsidR="005F3164" w:rsidRDefault="005F3164">
    <w:pPr>
      <w:widowControl w:val="0"/>
    </w:pPr>
  </w:p>
  <w:p w:rsidR="005F3164" w:rsidRDefault="005F3164">
    <w:pPr>
      <w:widowControl w:val="0"/>
      <w:tabs>
        <w:tab w:val="cente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D548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15:restartNumberingAfterBreak="0">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4"/>
  </w:num>
  <w:num w:numId="3">
    <w:abstractNumId w:val="17"/>
  </w:num>
  <w:num w:numId="4">
    <w:abstractNumId w:val="26"/>
  </w:num>
  <w:num w:numId="5">
    <w:abstractNumId w:val="23"/>
  </w:num>
  <w:num w:numId="6">
    <w:abstractNumId w:val="9"/>
  </w:num>
  <w:num w:numId="7">
    <w:abstractNumId w:val="24"/>
  </w:num>
  <w:num w:numId="8">
    <w:abstractNumId w:val="15"/>
  </w:num>
  <w:num w:numId="9">
    <w:abstractNumId w:val="25"/>
  </w:num>
  <w:num w:numId="10">
    <w:abstractNumId w:val="28"/>
  </w:num>
  <w:num w:numId="11">
    <w:abstractNumId w:val="7"/>
  </w:num>
  <w:num w:numId="12">
    <w:abstractNumId w:val="12"/>
  </w:num>
  <w:num w:numId="13">
    <w:abstractNumId w:val="0"/>
  </w:num>
  <w:num w:numId="14">
    <w:abstractNumId w:val="2"/>
  </w:num>
  <w:num w:numId="15">
    <w:abstractNumId w:val="1"/>
  </w:num>
  <w:num w:numId="16">
    <w:abstractNumId w:val="4"/>
  </w:num>
  <w:num w:numId="17">
    <w:abstractNumId w:val="21"/>
  </w:num>
  <w:num w:numId="18">
    <w:abstractNumId w:val="11"/>
  </w:num>
  <w:num w:numId="19">
    <w:abstractNumId w:val="5"/>
  </w:num>
  <w:num w:numId="20">
    <w:abstractNumId w:val="13"/>
  </w:num>
  <w:num w:numId="21">
    <w:abstractNumId w:val="27"/>
  </w:num>
  <w:num w:numId="22">
    <w:abstractNumId w:val="8"/>
  </w:num>
  <w:num w:numId="23">
    <w:abstractNumId w:val="18"/>
  </w:num>
  <w:num w:numId="24">
    <w:abstractNumId w:val="19"/>
  </w:num>
  <w:num w:numId="25">
    <w:abstractNumId w:val="3"/>
  </w:num>
  <w:num w:numId="26">
    <w:abstractNumId w:val="22"/>
  </w:num>
  <w:num w:numId="27">
    <w:abstractNumId w:val="6"/>
  </w:num>
  <w:num w:numId="28">
    <w:abstractNumId w:val="29"/>
  </w:num>
  <w:num w:numId="29">
    <w:abstractNumId w:val="10"/>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Wang">
    <w15:presenceInfo w15:providerId="AD" w15:userId="S-1-5-21-4170831575-233351449-3708798867-44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3D2E"/>
    <w:rsid w:val="000011A9"/>
    <w:rsid w:val="00005395"/>
    <w:rsid w:val="00013C68"/>
    <w:rsid w:val="00014419"/>
    <w:rsid w:val="0001570A"/>
    <w:rsid w:val="00037945"/>
    <w:rsid w:val="000514CC"/>
    <w:rsid w:val="00053D2E"/>
    <w:rsid w:val="00056E7E"/>
    <w:rsid w:val="0005713C"/>
    <w:rsid w:val="0006277A"/>
    <w:rsid w:val="000631B5"/>
    <w:rsid w:val="00071CCD"/>
    <w:rsid w:val="000825C0"/>
    <w:rsid w:val="00082C29"/>
    <w:rsid w:val="00092083"/>
    <w:rsid w:val="000947F9"/>
    <w:rsid w:val="000A7A33"/>
    <w:rsid w:val="000B0E91"/>
    <w:rsid w:val="000B20DA"/>
    <w:rsid w:val="000B444F"/>
    <w:rsid w:val="000B79C6"/>
    <w:rsid w:val="000C370C"/>
    <w:rsid w:val="000D34D4"/>
    <w:rsid w:val="000D5AB0"/>
    <w:rsid w:val="000E0E28"/>
    <w:rsid w:val="000E1B8E"/>
    <w:rsid w:val="000E796A"/>
    <w:rsid w:val="000F1D8E"/>
    <w:rsid w:val="000F78E7"/>
    <w:rsid w:val="00120DAB"/>
    <w:rsid w:val="00124F0F"/>
    <w:rsid w:val="0013618E"/>
    <w:rsid w:val="001412F8"/>
    <w:rsid w:val="001431AD"/>
    <w:rsid w:val="001450A3"/>
    <w:rsid w:val="0015416C"/>
    <w:rsid w:val="0015655D"/>
    <w:rsid w:val="00165D68"/>
    <w:rsid w:val="00167DFC"/>
    <w:rsid w:val="001727D3"/>
    <w:rsid w:val="00177941"/>
    <w:rsid w:val="0019762E"/>
    <w:rsid w:val="001A1817"/>
    <w:rsid w:val="001A48C2"/>
    <w:rsid w:val="001A6C8C"/>
    <w:rsid w:val="001B0CA0"/>
    <w:rsid w:val="001B265F"/>
    <w:rsid w:val="001B4660"/>
    <w:rsid w:val="001B5895"/>
    <w:rsid w:val="001D07AD"/>
    <w:rsid w:val="001D6FA9"/>
    <w:rsid w:val="001E4FD2"/>
    <w:rsid w:val="001F1434"/>
    <w:rsid w:val="001F3112"/>
    <w:rsid w:val="001F55D9"/>
    <w:rsid w:val="001F71FC"/>
    <w:rsid w:val="00210BF3"/>
    <w:rsid w:val="00213B35"/>
    <w:rsid w:val="00213DE4"/>
    <w:rsid w:val="00225936"/>
    <w:rsid w:val="002277D2"/>
    <w:rsid w:val="002301FD"/>
    <w:rsid w:val="00237468"/>
    <w:rsid w:val="00246B44"/>
    <w:rsid w:val="002534CA"/>
    <w:rsid w:val="00260337"/>
    <w:rsid w:val="00261E79"/>
    <w:rsid w:val="002625D2"/>
    <w:rsid w:val="0027245A"/>
    <w:rsid w:val="00274A46"/>
    <w:rsid w:val="002753EC"/>
    <w:rsid w:val="00280323"/>
    <w:rsid w:val="00283553"/>
    <w:rsid w:val="002878CE"/>
    <w:rsid w:val="00295F0E"/>
    <w:rsid w:val="002A28AA"/>
    <w:rsid w:val="002A4155"/>
    <w:rsid w:val="002B6015"/>
    <w:rsid w:val="002C2A7A"/>
    <w:rsid w:val="002C4671"/>
    <w:rsid w:val="002C5428"/>
    <w:rsid w:val="002C733E"/>
    <w:rsid w:val="002D32F9"/>
    <w:rsid w:val="002D46F7"/>
    <w:rsid w:val="002D7025"/>
    <w:rsid w:val="002F20C0"/>
    <w:rsid w:val="00305A3C"/>
    <w:rsid w:val="0031734D"/>
    <w:rsid w:val="00332D46"/>
    <w:rsid w:val="00337A02"/>
    <w:rsid w:val="003430A7"/>
    <w:rsid w:val="003505FD"/>
    <w:rsid w:val="00350D50"/>
    <w:rsid w:val="00361273"/>
    <w:rsid w:val="00361F65"/>
    <w:rsid w:val="0036413A"/>
    <w:rsid w:val="0036493D"/>
    <w:rsid w:val="003663D7"/>
    <w:rsid w:val="003670DE"/>
    <w:rsid w:val="00367B23"/>
    <w:rsid w:val="0038015E"/>
    <w:rsid w:val="0038161C"/>
    <w:rsid w:val="00384744"/>
    <w:rsid w:val="00393022"/>
    <w:rsid w:val="003A6B6C"/>
    <w:rsid w:val="003B24AD"/>
    <w:rsid w:val="003C0C2F"/>
    <w:rsid w:val="003C6CD7"/>
    <w:rsid w:val="003C7846"/>
    <w:rsid w:val="003D1873"/>
    <w:rsid w:val="003D6344"/>
    <w:rsid w:val="003D7127"/>
    <w:rsid w:val="003F4ABF"/>
    <w:rsid w:val="00400F5D"/>
    <w:rsid w:val="00414720"/>
    <w:rsid w:val="00415C52"/>
    <w:rsid w:val="00421FD0"/>
    <w:rsid w:val="004239BB"/>
    <w:rsid w:val="004262B0"/>
    <w:rsid w:val="00435A94"/>
    <w:rsid w:val="00437BB3"/>
    <w:rsid w:val="0044778B"/>
    <w:rsid w:val="0045315B"/>
    <w:rsid w:val="00460D9E"/>
    <w:rsid w:val="00462663"/>
    <w:rsid w:val="00463F90"/>
    <w:rsid w:val="00472DE7"/>
    <w:rsid w:val="0047473B"/>
    <w:rsid w:val="0047515D"/>
    <w:rsid w:val="00482806"/>
    <w:rsid w:val="00491C93"/>
    <w:rsid w:val="004948DD"/>
    <w:rsid w:val="00497484"/>
    <w:rsid w:val="004B4192"/>
    <w:rsid w:val="004B59A7"/>
    <w:rsid w:val="004E2EA0"/>
    <w:rsid w:val="004E6C28"/>
    <w:rsid w:val="004E7497"/>
    <w:rsid w:val="004F0A8D"/>
    <w:rsid w:val="004F7932"/>
    <w:rsid w:val="00520FC1"/>
    <w:rsid w:val="00530A7A"/>
    <w:rsid w:val="00531C43"/>
    <w:rsid w:val="00532528"/>
    <w:rsid w:val="00542E83"/>
    <w:rsid w:val="00546B44"/>
    <w:rsid w:val="00556153"/>
    <w:rsid w:val="00557285"/>
    <w:rsid w:val="0056399B"/>
    <w:rsid w:val="00575B8C"/>
    <w:rsid w:val="0057703C"/>
    <w:rsid w:val="0059394F"/>
    <w:rsid w:val="005943ED"/>
    <w:rsid w:val="00595483"/>
    <w:rsid w:val="00597644"/>
    <w:rsid w:val="005A40AA"/>
    <w:rsid w:val="005A4C4C"/>
    <w:rsid w:val="005A6601"/>
    <w:rsid w:val="005A6A58"/>
    <w:rsid w:val="005B2CED"/>
    <w:rsid w:val="005B4E82"/>
    <w:rsid w:val="005C060C"/>
    <w:rsid w:val="005D34EA"/>
    <w:rsid w:val="005E5EB0"/>
    <w:rsid w:val="005E7A84"/>
    <w:rsid w:val="005F039C"/>
    <w:rsid w:val="005F3164"/>
    <w:rsid w:val="005F627F"/>
    <w:rsid w:val="00600E65"/>
    <w:rsid w:val="006079F5"/>
    <w:rsid w:val="0061460C"/>
    <w:rsid w:val="00614F6D"/>
    <w:rsid w:val="00622B2A"/>
    <w:rsid w:val="00625089"/>
    <w:rsid w:val="00625B60"/>
    <w:rsid w:val="006309F4"/>
    <w:rsid w:val="00640C23"/>
    <w:rsid w:val="00642F9C"/>
    <w:rsid w:val="0065205F"/>
    <w:rsid w:val="00653D4B"/>
    <w:rsid w:val="00660EFB"/>
    <w:rsid w:val="00664BC5"/>
    <w:rsid w:val="00672905"/>
    <w:rsid w:val="006772D8"/>
    <w:rsid w:val="0068012E"/>
    <w:rsid w:val="006A6CDB"/>
    <w:rsid w:val="006B264A"/>
    <w:rsid w:val="006B36E7"/>
    <w:rsid w:val="006C5E1F"/>
    <w:rsid w:val="006E22C0"/>
    <w:rsid w:val="006E2A11"/>
    <w:rsid w:val="006E493E"/>
    <w:rsid w:val="006E58D4"/>
    <w:rsid w:val="006F7C75"/>
    <w:rsid w:val="00732FE1"/>
    <w:rsid w:val="00733C14"/>
    <w:rsid w:val="0073402B"/>
    <w:rsid w:val="00736D71"/>
    <w:rsid w:val="007436FE"/>
    <w:rsid w:val="007476B4"/>
    <w:rsid w:val="00751CB5"/>
    <w:rsid w:val="00755FE9"/>
    <w:rsid w:val="00756101"/>
    <w:rsid w:val="0075656B"/>
    <w:rsid w:val="00760F62"/>
    <w:rsid w:val="00761663"/>
    <w:rsid w:val="007665DB"/>
    <w:rsid w:val="00767D7C"/>
    <w:rsid w:val="007735F5"/>
    <w:rsid w:val="00776AA7"/>
    <w:rsid w:val="0078027B"/>
    <w:rsid w:val="0079483A"/>
    <w:rsid w:val="00797821"/>
    <w:rsid w:val="007A442F"/>
    <w:rsid w:val="007A67B0"/>
    <w:rsid w:val="007A7F1C"/>
    <w:rsid w:val="007B1C84"/>
    <w:rsid w:val="007B206A"/>
    <w:rsid w:val="007B3D5B"/>
    <w:rsid w:val="007C19D7"/>
    <w:rsid w:val="007D1041"/>
    <w:rsid w:val="007D25F1"/>
    <w:rsid w:val="007D3DB8"/>
    <w:rsid w:val="007D627A"/>
    <w:rsid w:val="007F7226"/>
    <w:rsid w:val="007F7306"/>
    <w:rsid w:val="0080737D"/>
    <w:rsid w:val="008176EB"/>
    <w:rsid w:val="00823A9E"/>
    <w:rsid w:val="00823B8C"/>
    <w:rsid w:val="00824EA4"/>
    <w:rsid w:val="0082682F"/>
    <w:rsid w:val="008334D7"/>
    <w:rsid w:val="00836FFA"/>
    <w:rsid w:val="00866C56"/>
    <w:rsid w:val="008771B9"/>
    <w:rsid w:val="00891C45"/>
    <w:rsid w:val="008D3C4C"/>
    <w:rsid w:val="008D4B58"/>
    <w:rsid w:val="008E4DA6"/>
    <w:rsid w:val="008E4E53"/>
    <w:rsid w:val="008E5133"/>
    <w:rsid w:val="008F05DE"/>
    <w:rsid w:val="008F307B"/>
    <w:rsid w:val="008F3A31"/>
    <w:rsid w:val="00900383"/>
    <w:rsid w:val="00907F4F"/>
    <w:rsid w:val="00910C69"/>
    <w:rsid w:val="00912E99"/>
    <w:rsid w:val="00921594"/>
    <w:rsid w:val="0092267E"/>
    <w:rsid w:val="009250D5"/>
    <w:rsid w:val="00935EFE"/>
    <w:rsid w:val="00937187"/>
    <w:rsid w:val="009603BC"/>
    <w:rsid w:val="0097011A"/>
    <w:rsid w:val="00970449"/>
    <w:rsid w:val="00975826"/>
    <w:rsid w:val="00993F81"/>
    <w:rsid w:val="009A30AD"/>
    <w:rsid w:val="009A79DF"/>
    <w:rsid w:val="009B1373"/>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150EC"/>
    <w:rsid w:val="00A26039"/>
    <w:rsid w:val="00A3510E"/>
    <w:rsid w:val="00A362AD"/>
    <w:rsid w:val="00A37244"/>
    <w:rsid w:val="00A5033D"/>
    <w:rsid w:val="00A50AF9"/>
    <w:rsid w:val="00A6290C"/>
    <w:rsid w:val="00A642A4"/>
    <w:rsid w:val="00A66E2B"/>
    <w:rsid w:val="00A7258E"/>
    <w:rsid w:val="00A73BF8"/>
    <w:rsid w:val="00A76621"/>
    <w:rsid w:val="00A85460"/>
    <w:rsid w:val="00A8573D"/>
    <w:rsid w:val="00A96C64"/>
    <w:rsid w:val="00AA605F"/>
    <w:rsid w:val="00AA6E49"/>
    <w:rsid w:val="00AB1063"/>
    <w:rsid w:val="00AB311A"/>
    <w:rsid w:val="00AB7266"/>
    <w:rsid w:val="00AC3648"/>
    <w:rsid w:val="00AC709B"/>
    <w:rsid w:val="00AD730B"/>
    <w:rsid w:val="00AD74FC"/>
    <w:rsid w:val="00AE5377"/>
    <w:rsid w:val="00AF0C62"/>
    <w:rsid w:val="00AF43FF"/>
    <w:rsid w:val="00B30754"/>
    <w:rsid w:val="00B37839"/>
    <w:rsid w:val="00B40F9F"/>
    <w:rsid w:val="00B418FE"/>
    <w:rsid w:val="00B43B29"/>
    <w:rsid w:val="00B600CB"/>
    <w:rsid w:val="00B75710"/>
    <w:rsid w:val="00B856CF"/>
    <w:rsid w:val="00B920FD"/>
    <w:rsid w:val="00BA3B08"/>
    <w:rsid w:val="00BA6A3A"/>
    <w:rsid w:val="00BA6DEF"/>
    <w:rsid w:val="00BB29F5"/>
    <w:rsid w:val="00BC0367"/>
    <w:rsid w:val="00BC3AE5"/>
    <w:rsid w:val="00BC4B08"/>
    <w:rsid w:val="00BD04AD"/>
    <w:rsid w:val="00BD353A"/>
    <w:rsid w:val="00BD6176"/>
    <w:rsid w:val="00BD7C10"/>
    <w:rsid w:val="00BE168A"/>
    <w:rsid w:val="00BE47EA"/>
    <w:rsid w:val="00BE48DE"/>
    <w:rsid w:val="00BE78F4"/>
    <w:rsid w:val="00BF251D"/>
    <w:rsid w:val="00C00F88"/>
    <w:rsid w:val="00C04830"/>
    <w:rsid w:val="00C07218"/>
    <w:rsid w:val="00C10C88"/>
    <w:rsid w:val="00C13025"/>
    <w:rsid w:val="00C15EFF"/>
    <w:rsid w:val="00C17ABE"/>
    <w:rsid w:val="00C20175"/>
    <w:rsid w:val="00C32CD4"/>
    <w:rsid w:val="00C417EE"/>
    <w:rsid w:val="00C45D23"/>
    <w:rsid w:val="00C470B5"/>
    <w:rsid w:val="00C5224D"/>
    <w:rsid w:val="00C538B9"/>
    <w:rsid w:val="00C55ED9"/>
    <w:rsid w:val="00C5789A"/>
    <w:rsid w:val="00C61E40"/>
    <w:rsid w:val="00C62697"/>
    <w:rsid w:val="00C74EBB"/>
    <w:rsid w:val="00C75231"/>
    <w:rsid w:val="00C77A97"/>
    <w:rsid w:val="00C82B7D"/>
    <w:rsid w:val="00C858F8"/>
    <w:rsid w:val="00CC6424"/>
    <w:rsid w:val="00CC7028"/>
    <w:rsid w:val="00CC7AB2"/>
    <w:rsid w:val="00CD3B43"/>
    <w:rsid w:val="00CD79CE"/>
    <w:rsid w:val="00CE1AEC"/>
    <w:rsid w:val="00CF15C7"/>
    <w:rsid w:val="00D03230"/>
    <w:rsid w:val="00D03E4E"/>
    <w:rsid w:val="00D30F69"/>
    <w:rsid w:val="00D37802"/>
    <w:rsid w:val="00D4260E"/>
    <w:rsid w:val="00D4569A"/>
    <w:rsid w:val="00D66140"/>
    <w:rsid w:val="00D676FD"/>
    <w:rsid w:val="00D84BB5"/>
    <w:rsid w:val="00D873E1"/>
    <w:rsid w:val="00DA0BDE"/>
    <w:rsid w:val="00DA4172"/>
    <w:rsid w:val="00DB0C52"/>
    <w:rsid w:val="00DB1719"/>
    <w:rsid w:val="00DB1CA8"/>
    <w:rsid w:val="00DB3915"/>
    <w:rsid w:val="00DC2210"/>
    <w:rsid w:val="00DC421C"/>
    <w:rsid w:val="00DC7EC5"/>
    <w:rsid w:val="00DD0653"/>
    <w:rsid w:val="00DD11CF"/>
    <w:rsid w:val="00DD1C61"/>
    <w:rsid w:val="00E01EB7"/>
    <w:rsid w:val="00E16D49"/>
    <w:rsid w:val="00E267C6"/>
    <w:rsid w:val="00E278F3"/>
    <w:rsid w:val="00E32D83"/>
    <w:rsid w:val="00E40E75"/>
    <w:rsid w:val="00E44E17"/>
    <w:rsid w:val="00E44EE0"/>
    <w:rsid w:val="00E45A3E"/>
    <w:rsid w:val="00E46ECA"/>
    <w:rsid w:val="00E52491"/>
    <w:rsid w:val="00E63D5D"/>
    <w:rsid w:val="00E65910"/>
    <w:rsid w:val="00E758F4"/>
    <w:rsid w:val="00E75B8B"/>
    <w:rsid w:val="00E801E0"/>
    <w:rsid w:val="00E8491E"/>
    <w:rsid w:val="00E85430"/>
    <w:rsid w:val="00E92571"/>
    <w:rsid w:val="00EB0FF8"/>
    <w:rsid w:val="00EB2194"/>
    <w:rsid w:val="00EB2EB7"/>
    <w:rsid w:val="00EB4C1D"/>
    <w:rsid w:val="00EB4F7D"/>
    <w:rsid w:val="00EB7593"/>
    <w:rsid w:val="00EC152E"/>
    <w:rsid w:val="00ED6096"/>
    <w:rsid w:val="00EF1251"/>
    <w:rsid w:val="00EF2302"/>
    <w:rsid w:val="00EF2FE8"/>
    <w:rsid w:val="00EF4B60"/>
    <w:rsid w:val="00EF4D35"/>
    <w:rsid w:val="00EF7E56"/>
    <w:rsid w:val="00F22150"/>
    <w:rsid w:val="00F237E8"/>
    <w:rsid w:val="00F24E21"/>
    <w:rsid w:val="00F3432F"/>
    <w:rsid w:val="00F36603"/>
    <w:rsid w:val="00F37AF5"/>
    <w:rsid w:val="00F45CCA"/>
    <w:rsid w:val="00F63651"/>
    <w:rsid w:val="00F6596B"/>
    <w:rsid w:val="00F70E8C"/>
    <w:rsid w:val="00F72375"/>
    <w:rsid w:val="00F72DE2"/>
    <w:rsid w:val="00F81D38"/>
    <w:rsid w:val="00F936C0"/>
    <w:rsid w:val="00FA436A"/>
    <w:rsid w:val="00FB3400"/>
    <w:rsid w:val="00FC28C3"/>
    <w:rsid w:val="00FC2927"/>
    <w:rsid w:val="00FC62F9"/>
    <w:rsid w:val="00FE05E4"/>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357822D-5194-4285-BCCB-BE7EA71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tabs>
        <w:tab w:val="left" w:leader="dot" w:pos="8280"/>
        <w:tab w:val="right" w:pos="8640"/>
      </w:tabs>
      <w:ind w:left="5040" w:right="720"/>
    </w:pPr>
  </w:style>
  <w:style w:type="paragraph" w:styleId="TOC7">
    <w:name w:val="toc 7"/>
    <w:basedOn w:val="Normal"/>
    <w:next w:val="Normal"/>
    <w:semiHidden/>
    <w:rsid w:val="005A40AA"/>
    <w:pPr>
      <w:tabs>
        <w:tab w:val="left" w:leader="dot" w:pos="8280"/>
        <w:tab w:val="right" w:pos="8640"/>
      </w:tabs>
      <w:ind w:left="4320" w:right="720"/>
    </w:pPr>
  </w:style>
  <w:style w:type="paragraph" w:styleId="TOC6">
    <w:name w:val="toc 6"/>
    <w:basedOn w:val="Normal"/>
    <w:next w:val="Normal"/>
    <w:semiHidden/>
    <w:rsid w:val="005A40AA"/>
    <w:pPr>
      <w:tabs>
        <w:tab w:val="left" w:leader="dot" w:pos="8280"/>
        <w:tab w:val="right" w:pos="8640"/>
      </w:tabs>
      <w:ind w:left="3600" w:right="720"/>
    </w:pPr>
  </w:style>
  <w:style w:type="paragraph" w:styleId="TOC5">
    <w:name w:val="toc 5"/>
    <w:basedOn w:val="Normal"/>
    <w:next w:val="Normal"/>
    <w:semiHidden/>
    <w:rsid w:val="005A40AA"/>
    <w:pPr>
      <w:tabs>
        <w:tab w:val="left" w:leader="dot" w:pos="8280"/>
        <w:tab w:val="right" w:pos="8640"/>
      </w:tabs>
      <w:ind w:left="2880" w:right="720"/>
    </w:pPr>
  </w:style>
  <w:style w:type="paragraph" w:styleId="TOC4">
    <w:name w:val="toc 4"/>
    <w:basedOn w:val="Normal"/>
    <w:next w:val="Normal"/>
    <w:semiHidden/>
    <w:rsid w:val="005A40AA"/>
    <w:pPr>
      <w:tabs>
        <w:tab w:val="left" w:leader="dot" w:pos="8280"/>
        <w:tab w:val="right" w:pos="8640"/>
      </w:tabs>
      <w:ind w:left="2160" w:right="720"/>
    </w:pPr>
  </w:style>
  <w:style w:type="paragraph" w:styleId="TOC3">
    <w:name w:val="toc 3"/>
    <w:basedOn w:val="Normal"/>
    <w:next w:val="Normal"/>
    <w:uiPriority w:val="39"/>
    <w:rsid w:val="005A40AA"/>
    <w:pPr>
      <w:tabs>
        <w:tab w:val="left" w:leader="dot" w:pos="8280"/>
        <w:tab w:val="right" w:pos="8640"/>
      </w:tabs>
      <w:ind w:left="1440" w:right="720"/>
    </w:pPr>
  </w:style>
  <w:style w:type="paragraph" w:styleId="TOC2">
    <w:name w:val="toc 2"/>
    <w:basedOn w:val="Normal"/>
    <w:next w:val="Normal"/>
    <w:uiPriority w:val="39"/>
    <w:rsid w:val="005A40AA"/>
    <w:pPr>
      <w:tabs>
        <w:tab w:val="left" w:leader="dot" w:pos="8280"/>
        <w:tab w:val="right" w:pos="8640"/>
      </w:tabs>
      <w:ind w:left="720" w:right="720"/>
    </w:pPr>
  </w:style>
  <w:style w:type="paragraph" w:styleId="TOC1">
    <w:name w:val="toc 1"/>
    <w:basedOn w:val="Normal"/>
    <w:next w:val="Normal"/>
    <w:uiPriority w:val="39"/>
    <w:rsid w:val="005A40AA"/>
    <w:pPr>
      <w:tabs>
        <w:tab w:val="left" w:leader="dot" w:pos="8280"/>
        <w:tab w:val="right" w:pos="8640"/>
      </w:tabs>
      <w:ind w:right="720"/>
    </w:p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1">
    <w:name w:val="Normal Indent1"/>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8.xm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61" Type="http://schemas.openxmlformats.org/officeDocument/2006/relationships/footer" Target="footer2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A3B8B-32F2-4F76-A3EC-F5144FF994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8BD440-22CF-4F4A-8304-139961234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7FC5EF-E3CE-4452-BEF3-27599698450F}">
  <ds:schemaRefs>
    <ds:schemaRef ds:uri="http://schemas.microsoft.com/sharepoint/v3/contenttype/forms"/>
  </ds:schemaRefs>
</ds:datastoreItem>
</file>

<file path=customXml/itemProps4.xml><?xml version="1.0" encoding="utf-8"?>
<ds:datastoreItem xmlns:ds="http://schemas.openxmlformats.org/officeDocument/2006/customXml" ds:itemID="{53C4A889-CA5F-46A7-A71E-69EE2532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27378</Words>
  <Characters>156058</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VISA Implementation Specification for Textual Languages</vt:lpstr>
    </vt:vector>
  </TitlesOfParts>
  <Company>IVI Foundation</Company>
  <LinksUpToDate>false</LinksUpToDate>
  <CharactersWithSpaces>183070</CharactersWithSpaces>
  <SharedDoc>false</SharedDoc>
  <HLinks>
    <vt:vector size="240" baseType="variant">
      <vt:variant>
        <vt:i4>2031677</vt:i4>
      </vt:variant>
      <vt:variant>
        <vt:i4>245</vt:i4>
      </vt:variant>
      <vt:variant>
        <vt:i4>0</vt:i4>
      </vt:variant>
      <vt:variant>
        <vt:i4>5</vt:i4>
      </vt:variant>
      <vt:variant>
        <vt:lpwstr/>
      </vt:variant>
      <vt:variant>
        <vt:lpwstr>_Toc135113898</vt:lpwstr>
      </vt:variant>
      <vt:variant>
        <vt:i4>2031677</vt:i4>
      </vt:variant>
      <vt:variant>
        <vt:i4>239</vt:i4>
      </vt:variant>
      <vt:variant>
        <vt:i4>0</vt:i4>
      </vt:variant>
      <vt:variant>
        <vt:i4>5</vt:i4>
      </vt:variant>
      <vt:variant>
        <vt:lpwstr/>
      </vt:variant>
      <vt:variant>
        <vt:lpwstr>_Toc135113897</vt:lpwstr>
      </vt:variant>
      <vt:variant>
        <vt:i4>2031677</vt:i4>
      </vt:variant>
      <vt:variant>
        <vt:i4>233</vt:i4>
      </vt:variant>
      <vt:variant>
        <vt:i4>0</vt:i4>
      </vt:variant>
      <vt:variant>
        <vt:i4>5</vt:i4>
      </vt:variant>
      <vt:variant>
        <vt:lpwstr/>
      </vt:variant>
      <vt:variant>
        <vt:lpwstr>_Toc135113896</vt:lpwstr>
      </vt:variant>
      <vt:variant>
        <vt:i4>2031677</vt:i4>
      </vt:variant>
      <vt:variant>
        <vt:i4>227</vt:i4>
      </vt:variant>
      <vt:variant>
        <vt:i4>0</vt:i4>
      </vt:variant>
      <vt:variant>
        <vt:i4>5</vt:i4>
      </vt:variant>
      <vt:variant>
        <vt:lpwstr/>
      </vt:variant>
      <vt:variant>
        <vt:lpwstr>_Toc135113895</vt:lpwstr>
      </vt:variant>
      <vt:variant>
        <vt:i4>2031677</vt:i4>
      </vt:variant>
      <vt:variant>
        <vt:i4>221</vt:i4>
      </vt:variant>
      <vt:variant>
        <vt:i4>0</vt:i4>
      </vt:variant>
      <vt:variant>
        <vt:i4>5</vt:i4>
      </vt:variant>
      <vt:variant>
        <vt:lpwstr/>
      </vt:variant>
      <vt:variant>
        <vt:lpwstr>_Toc135113894</vt:lpwstr>
      </vt:variant>
      <vt:variant>
        <vt:i4>2031677</vt:i4>
      </vt:variant>
      <vt:variant>
        <vt:i4>215</vt:i4>
      </vt:variant>
      <vt:variant>
        <vt:i4>0</vt:i4>
      </vt:variant>
      <vt:variant>
        <vt:i4>5</vt:i4>
      </vt:variant>
      <vt:variant>
        <vt:lpwstr/>
      </vt:variant>
      <vt:variant>
        <vt:lpwstr>_Toc135113893</vt:lpwstr>
      </vt:variant>
      <vt:variant>
        <vt:i4>2031677</vt:i4>
      </vt:variant>
      <vt:variant>
        <vt:i4>209</vt:i4>
      </vt:variant>
      <vt:variant>
        <vt:i4>0</vt:i4>
      </vt:variant>
      <vt:variant>
        <vt:i4>5</vt:i4>
      </vt:variant>
      <vt:variant>
        <vt:lpwstr/>
      </vt:variant>
      <vt:variant>
        <vt:lpwstr>_Toc135113892</vt:lpwstr>
      </vt:variant>
      <vt:variant>
        <vt:i4>2031677</vt:i4>
      </vt:variant>
      <vt:variant>
        <vt:i4>203</vt:i4>
      </vt:variant>
      <vt:variant>
        <vt:i4>0</vt:i4>
      </vt:variant>
      <vt:variant>
        <vt:i4>5</vt:i4>
      </vt:variant>
      <vt:variant>
        <vt:lpwstr/>
      </vt:variant>
      <vt:variant>
        <vt:lpwstr>_Toc135113891</vt:lpwstr>
      </vt:variant>
      <vt:variant>
        <vt:i4>2031677</vt:i4>
      </vt:variant>
      <vt:variant>
        <vt:i4>197</vt:i4>
      </vt:variant>
      <vt:variant>
        <vt:i4>0</vt:i4>
      </vt:variant>
      <vt:variant>
        <vt:i4>5</vt:i4>
      </vt:variant>
      <vt:variant>
        <vt:lpwstr/>
      </vt:variant>
      <vt:variant>
        <vt:lpwstr>_Toc135113890</vt:lpwstr>
      </vt:variant>
      <vt:variant>
        <vt:i4>1966141</vt:i4>
      </vt:variant>
      <vt:variant>
        <vt:i4>191</vt:i4>
      </vt:variant>
      <vt:variant>
        <vt:i4>0</vt:i4>
      </vt:variant>
      <vt:variant>
        <vt:i4>5</vt:i4>
      </vt:variant>
      <vt:variant>
        <vt:lpwstr/>
      </vt:variant>
      <vt:variant>
        <vt:lpwstr>_Toc135113889</vt:lpwstr>
      </vt:variant>
      <vt:variant>
        <vt:i4>1966141</vt:i4>
      </vt:variant>
      <vt:variant>
        <vt:i4>185</vt:i4>
      </vt:variant>
      <vt:variant>
        <vt:i4>0</vt:i4>
      </vt:variant>
      <vt:variant>
        <vt:i4>5</vt:i4>
      </vt:variant>
      <vt:variant>
        <vt:lpwstr/>
      </vt:variant>
      <vt:variant>
        <vt:lpwstr>_Toc135113888</vt:lpwstr>
      </vt:variant>
      <vt:variant>
        <vt:i4>1376317</vt:i4>
      </vt:variant>
      <vt:variant>
        <vt:i4>170</vt:i4>
      </vt:variant>
      <vt:variant>
        <vt:i4>0</vt:i4>
      </vt:variant>
      <vt:variant>
        <vt:i4>5</vt:i4>
      </vt:variant>
      <vt:variant>
        <vt:lpwstr/>
      </vt:variant>
      <vt:variant>
        <vt:lpwstr>_Toc135113839</vt:lpwstr>
      </vt:variant>
      <vt:variant>
        <vt:i4>1376317</vt:i4>
      </vt:variant>
      <vt:variant>
        <vt:i4>164</vt:i4>
      </vt:variant>
      <vt:variant>
        <vt:i4>0</vt:i4>
      </vt:variant>
      <vt:variant>
        <vt:i4>5</vt:i4>
      </vt:variant>
      <vt:variant>
        <vt:lpwstr/>
      </vt:variant>
      <vt:variant>
        <vt:lpwstr>_Toc135113838</vt:lpwstr>
      </vt:variant>
      <vt:variant>
        <vt:i4>1376317</vt:i4>
      </vt:variant>
      <vt:variant>
        <vt:i4>158</vt:i4>
      </vt:variant>
      <vt:variant>
        <vt:i4>0</vt:i4>
      </vt:variant>
      <vt:variant>
        <vt:i4>5</vt:i4>
      </vt:variant>
      <vt:variant>
        <vt:lpwstr/>
      </vt:variant>
      <vt:variant>
        <vt:lpwstr>_Toc135113837</vt:lpwstr>
      </vt:variant>
      <vt:variant>
        <vt:i4>1376317</vt:i4>
      </vt:variant>
      <vt:variant>
        <vt:i4>152</vt:i4>
      </vt:variant>
      <vt:variant>
        <vt:i4>0</vt:i4>
      </vt:variant>
      <vt:variant>
        <vt:i4>5</vt:i4>
      </vt:variant>
      <vt:variant>
        <vt:lpwstr/>
      </vt:variant>
      <vt:variant>
        <vt:lpwstr>_Toc135113836</vt:lpwstr>
      </vt:variant>
      <vt:variant>
        <vt:i4>1376317</vt:i4>
      </vt:variant>
      <vt:variant>
        <vt:i4>146</vt:i4>
      </vt:variant>
      <vt:variant>
        <vt:i4>0</vt:i4>
      </vt:variant>
      <vt:variant>
        <vt:i4>5</vt:i4>
      </vt:variant>
      <vt:variant>
        <vt:lpwstr/>
      </vt:variant>
      <vt:variant>
        <vt:lpwstr>_Toc135113835</vt:lpwstr>
      </vt:variant>
      <vt:variant>
        <vt:i4>1376317</vt:i4>
      </vt:variant>
      <vt:variant>
        <vt:i4>140</vt:i4>
      </vt:variant>
      <vt:variant>
        <vt:i4>0</vt:i4>
      </vt:variant>
      <vt:variant>
        <vt:i4>5</vt:i4>
      </vt:variant>
      <vt:variant>
        <vt:lpwstr/>
      </vt:variant>
      <vt:variant>
        <vt:lpwstr>_Toc135113834</vt:lpwstr>
      </vt:variant>
      <vt:variant>
        <vt:i4>1376317</vt:i4>
      </vt:variant>
      <vt:variant>
        <vt:i4>134</vt:i4>
      </vt:variant>
      <vt:variant>
        <vt:i4>0</vt:i4>
      </vt:variant>
      <vt:variant>
        <vt:i4>5</vt:i4>
      </vt:variant>
      <vt:variant>
        <vt:lpwstr/>
      </vt:variant>
      <vt:variant>
        <vt:lpwstr>_Toc135113833</vt:lpwstr>
      </vt:variant>
      <vt:variant>
        <vt:i4>1376317</vt:i4>
      </vt:variant>
      <vt:variant>
        <vt:i4>128</vt:i4>
      </vt:variant>
      <vt:variant>
        <vt:i4>0</vt:i4>
      </vt:variant>
      <vt:variant>
        <vt:i4>5</vt:i4>
      </vt:variant>
      <vt:variant>
        <vt:lpwstr/>
      </vt:variant>
      <vt:variant>
        <vt:lpwstr>_Toc135113830</vt:lpwstr>
      </vt:variant>
      <vt:variant>
        <vt:i4>1310781</vt:i4>
      </vt:variant>
      <vt:variant>
        <vt:i4>122</vt:i4>
      </vt:variant>
      <vt:variant>
        <vt:i4>0</vt:i4>
      </vt:variant>
      <vt:variant>
        <vt:i4>5</vt:i4>
      </vt:variant>
      <vt:variant>
        <vt:lpwstr/>
      </vt:variant>
      <vt:variant>
        <vt:lpwstr>_Toc135113829</vt:lpwstr>
      </vt:variant>
      <vt:variant>
        <vt:i4>1310781</vt:i4>
      </vt:variant>
      <vt:variant>
        <vt:i4>116</vt:i4>
      </vt:variant>
      <vt:variant>
        <vt:i4>0</vt:i4>
      </vt:variant>
      <vt:variant>
        <vt:i4>5</vt:i4>
      </vt:variant>
      <vt:variant>
        <vt:lpwstr/>
      </vt:variant>
      <vt:variant>
        <vt:lpwstr>_Toc135113828</vt:lpwstr>
      </vt:variant>
      <vt:variant>
        <vt:i4>1310781</vt:i4>
      </vt:variant>
      <vt:variant>
        <vt:i4>110</vt:i4>
      </vt:variant>
      <vt:variant>
        <vt:i4>0</vt:i4>
      </vt:variant>
      <vt:variant>
        <vt:i4>5</vt:i4>
      </vt:variant>
      <vt:variant>
        <vt:lpwstr/>
      </vt:variant>
      <vt:variant>
        <vt:lpwstr>_Toc135113827</vt:lpwstr>
      </vt:variant>
      <vt:variant>
        <vt:i4>1310781</vt:i4>
      </vt:variant>
      <vt:variant>
        <vt:i4>104</vt:i4>
      </vt:variant>
      <vt:variant>
        <vt:i4>0</vt:i4>
      </vt:variant>
      <vt:variant>
        <vt:i4>5</vt:i4>
      </vt:variant>
      <vt:variant>
        <vt:lpwstr/>
      </vt:variant>
      <vt:variant>
        <vt:lpwstr>_Toc135113826</vt:lpwstr>
      </vt:variant>
      <vt:variant>
        <vt:i4>1310781</vt:i4>
      </vt:variant>
      <vt:variant>
        <vt:i4>98</vt:i4>
      </vt:variant>
      <vt:variant>
        <vt:i4>0</vt:i4>
      </vt:variant>
      <vt:variant>
        <vt:i4>5</vt:i4>
      </vt:variant>
      <vt:variant>
        <vt:lpwstr/>
      </vt:variant>
      <vt:variant>
        <vt:lpwstr>_Toc135113825</vt:lpwstr>
      </vt:variant>
      <vt:variant>
        <vt:i4>1310781</vt:i4>
      </vt:variant>
      <vt:variant>
        <vt:i4>92</vt:i4>
      </vt:variant>
      <vt:variant>
        <vt:i4>0</vt:i4>
      </vt:variant>
      <vt:variant>
        <vt:i4>5</vt:i4>
      </vt:variant>
      <vt:variant>
        <vt:lpwstr/>
      </vt:variant>
      <vt:variant>
        <vt:lpwstr>_Toc135113822</vt:lpwstr>
      </vt:variant>
      <vt:variant>
        <vt:i4>1310781</vt:i4>
      </vt:variant>
      <vt:variant>
        <vt:i4>86</vt:i4>
      </vt:variant>
      <vt:variant>
        <vt:i4>0</vt:i4>
      </vt:variant>
      <vt:variant>
        <vt:i4>5</vt:i4>
      </vt:variant>
      <vt:variant>
        <vt:lpwstr/>
      </vt:variant>
      <vt:variant>
        <vt:lpwstr>_Toc135113821</vt:lpwstr>
      </vt:variant>
      <vt:variant>
        <vt:i4>1310781</vt:i4>
      </vt:variant>
      <vt:variant>
        <vt:i4>80</vt:i4>
      </vt:variant>
      <vt:variant>
        <vt:i4>0</vt:i4>
      </vt:variant>
      <vt:variant>
        <vt:i4>5</vt:i4>
      </vt:variant>
      <vt:variant>
        <vt:lpwstr/>
      </vt:variant>
      <vt:variant>
        <vt:lpwstr>_Toc135113820</vt:lpwstr>
      </vt:variant>
      <vt:variant>
        <vt:i4>1507389</vt:i4>
      </vt:variant>
      <vt:variant>
        <vt:i4>74</vt:i4>
      </vt:variant>
      <vt:variant>
        <vt:i4>0</vt:i4>
      </vt:variant>
      <vt:variant>
        <vt:i4>5</vt:i4>
      </vt:variant>
      <vt:variant>
        <vt:lpwstr/>
      </vt:variant>
      <vt:variant>
        <vt:lpwstr>_Toc135113817</vt:lpwstr>
      </vt:variant>
      <vt:variant>
        <vt:i4>1507389</vt:i4>
      </vt:variant>
      <vt:variant>
        <vt:i4>68</vt:i4>
      </vt:variant>
      <vt:variant>
        <vt:i4>0</vt:i4>
      </vt:variant>
      <vt:variant>
        <vt:i4>5</vt:i4>
      </vt:variant>
      <vt:variant>
        <vt:lpwstr/>
      </vt:variant>
      <vt:variant>
        <vt:lpwstr>_Toc135113816</vt:lpwstr>
      </vt:variant>
      <vt:variant>
        <vt:i4>1507389</vt:i4>
      </vt:variant>
      <vt:variant>
        <vt:i4>62</vt:i4>
      </vt:variant>
      <vt:variant>
        <vt:i4>0</vt:i4>
      </vt:variant>
      <vt:variant>
        <vt:i4>5</vt:i4>
      </vt:variant>
      <vt:variant>
        <vt:lpwstr/>
      </vt:variant>
      <vt:variant>
        <vt:lpwstr>_Toc135113815</vt:lpwstr>
      </vt:variant>
      <vt:variant>
        <vt:i4>1507389</vt:i4>
      </vt:variant>
      <vt:variant>
        <vt:i4>56</vt:i4>
      </vt:variant>
      <vt:variant>
        <vt:i4>0</vt:i4>
      </vt:variant>
      <vt:variant>
        <vt:i4>5</vt:i4>
      </vt:variant>
      <vt:variant>
        <vt:lpwstr/>
      </vt:variant>
      <vt:variant>
        <vt:lpwstr>_Toc135113814</vt:lpwstr>
      </vt:variant>
      <vt:variant>
        <vt:i4>1507389</vt:i4>
      </vt:variant>
      <vt:variant>
        <vt:i4>50</vt:i4>
      </vt:variant>
      <vt:variant>
        <vt:i4>0</vt:i4>
      </vt:variant>
      <vt:variant>
        <vt:i4>5</vt:i4>
      </vt:variant>
      <vt:variant>
        <vt:lpwstr/>
      </vt:variant>
      <vt:variant>
        <vt:lpwstr>_Toc135113812</vt:lpwstr>
      </vt:variant>
      <vt:variant>
        <vt:i4>1507389</vt:i4>
      </vt:variant>
      <vt:variant>
        <vt:i4>44</vt:i4>
      </vt:variant>
      <vt:variant>
        <vt:i4>0</vt:i4>
      </vt:variant>
      <vt:variant>
        <vt:i4>5</vt:i4>
      </vt:variant>
      <vt:variant>
        <vt:lpwstr/>
      </vt:variant>
      <vt:variant>
        <vt:lpwstr>_Toc135113811</vt:lpwstr>
      </vt:variant>
      <vt:variant>
        <vt:i4>1507389</vt:i4>
      </vt:variant>
      <vt:variant>
        <vt:i4>38</vt:i4>
      </vt:variant>
      <vt:variant>
        <vt:i4>0</vt:i4>
      </vt:variant>
      <vt:variant>
        <vt:i4>5</vt:i4>
      </vt:variant>
      <vt:variant>
        <vt:lpwstr/>
      </vt:variant>
      <vt:variant>
        <vt:lpwstr>_Toc135113810</vt:lpwstr>
      </vt:variant>
      <vt:variant>
        <vt:i4>1441853</vt:i4>
      </vt:variant>
      <vt:variant>
        <vt:i4>32</vt:i4>
      </vt:variant>
      <vt:variant>
        <vt:i4>0</vt:i4>
      </vt:variant>
      <vt:variant>
        <vt:i4>5</vt:i4>
      </vt:variant>
      <vt:variant>
        <vt:lpwstr/>
      </vt:variant>
      <vt:variant>
        <vt:lpwstr>_Toc135113809</vt:lpwstr>
      </vt:variant>
      <vt:variant>
        <vt:i4>1441853</vt:i4>
      </vt:variant>
      <vt:variant>
        <vt:i4>26</vt:i4>
      </vt:variant>
      <vt:variant>
        <vt:i4>0</vt:i4>
      </vt:variant>
      <vt:variant>
        <vt:i4>5</vt:i4>
      </vt:variant>
      <vt:variant>
        <vt:lpwstr/>
      </vt:variant>
      <vt:variant>
        <vt:lpwstr>_Toc135113808</vt:lpwstr>
      </vt:variant>
      <vt:variant>
        <vt:i4>1441853</vt:i4>
      </vt:variant>
      <vt:variant>
        <vt:i4>20</vt:i4>
      </vt:variant>
      <vt:variant>
        <vt:i4>0</vt:i4>
      </vt:variant>
      <vt:variant>
        <vt:i4>5</vt:i4>
      </vt:variant>
      <vt:variant>
        <vt:lpwstr/>
      </vt:variant>
      <vt:variant>
        <vt:lpwstr>_Toc135113807</vt:lpwstr>
      </vt:variant>
      <vt:variant>
        <vt:i4>1441853</vt:i4>
      </vt:variant>
      <vt:variant>
        <vt:i4>14</vt:i4>
      </vt:variant>
      <vt:variant>
        <vt:i4>0</vt:i4>
      </vt:variant>
      <vt:variant>
        <vt:i4>5</vt:i4>
      </vt:variant>
      <vt:variant>
        <vt:lpwstr/>
      </vt:variant>
      <vt:variant>
        <vt:lpwstr>_Toc135113806</vt:lpwstr>
      </vt:variant>
      <vt:variant>
        <vt:i4>1441853</vt:i4>
      </vt:variant>
      <vt:variant>
        <vt:i4>8</vt:i4>
      </vt:variant>
      <vt:variant>
        <vt:i4>0</vt:i4>
      </vt:variant>
      <vt:variant>
        <vt:i4>5</vt:i4>
      </vt:variant>
      <vt:variant>
        <vt:lpwstr/>
      </vt:variant>
      <vt:variant>
        <vt:lpwstr>_Toc135113805</vt:lpwstr>
      </vt:variant>
      <vt:variant>
        <vt:i4>1441853</vt:i4>
      </vt:variant>
      <vt:variant>
        <vt:i4>2</vt:i4>
      </vt:variant>
      <vt:variant>
        <vt:i4>0</vt:i4>
      </vt:variant>
      <vt:variant>
        <vt:i4>5</vt:i4>
      </vt:variant>
      <vt:variant>
        <vt:lpwstr/>
      </vt:variant>
      <vt:variant>
        <vt:lpwstr>_Toc135113804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Ted Wang</cp:lastModifiedBy>
  <cp:revision>31</cp:revision>
  <cp:lastPrinted>2016-02-27T00:22:00Z</cp:lastPrinted>
  <dcterms:created xsi:type="dcterms:W3CDTF">2014-09-05T18:30:00Z</dcterms:created>
  <dcterms:modified xsi:type="dcterms:W3CDTF">2016-02-27T00:23:00Z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