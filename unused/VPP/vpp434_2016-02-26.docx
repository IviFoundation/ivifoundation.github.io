
<file path=[Content_Types].xml><?xml version="1.0" encoding="utf-8"?>
<Types xmlns="http://schemas.openxmlformats.org/package/2006/content-types">
  <Default Extension="wmf" ContentType="image/x-wmf"/>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659" w:rsidRDefault="00F15659">
      <w:pPr>
        <w:ind w:right="-360"/>
        <w:rPr>
          <w:b/>
        </w:rPr>
      </w:pPr>
    </w:p>
    <w:p w:rsidR="00F15659" w:rsidRDefault="00302617">
      <w:pPr>
        <w:ind w:left="1260" w:right="-360"/>
        <w:rPr>
          <w:b/>
          <w:sz w:val="96"/>
        </w:rPr>
      </w:pPr>
      <w:bookmarkStart w:id="0" w:name="_Ref490054120"/>
      <w:bookmarkEnd w:id="0"/>
      <w:r>
        <w:rPr>
          <w:noProof/>
        </w:rPr>
        <w:drawing>
          <wp:inline distT="0" distB="0" distL="0" distR="0">
            <wp:extent cx="385762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rsidR="00F15659" w:rsidRDefault="00F15659">
      <w:pPr>
        <w:ind w:left="720" w:right="-360"/>
        <w:rPr>
          <w:b/>
          <w:sz w:val="28"/>
        </w:rPr>
      </w:pPr>
    </w:p>
    <w:p w:rsidR="00F15659" w:rsidRDefault="00F15659" w:rsidP="00195757">
      <w:pPr>
        <w:ind w:left="-360" w:right="-360"/>
        <w:jc w:val="center"/>
        <w:outlineLvl w:val="0"/>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sz w:val="48"/>
        </w:rPr>
      </w:pPr>
      <w:r>
        <w:rPr>
          <w:b/>
          <w:sz w:val="72"/>
        </w:rPr>
        <w:t xml:space="preserve">VPP-4.3.4: </w:t>
      </w:r>
      <w:r>
        <w:rPr>
          <w:b/>
          <w:sz w:val="72"/>
        </w:rPr>
        <w:br/>
        <w:t xml:space="preserve">VISA Implementation </w:t>
      </w:r>
      <w:r>
        <w:rPr>
          <w:b/>
          <w:sz w:val="72"/>
        </w:rPr>
        <w:br/>
        <w:t>Specification for COM</w:t>
      </w:r>
    </w:p>
    <w:p w:rsidR="00F15659" w:rsidRDefault="00F15659">
      <w:pPr>
        <w:tabs>
          <w:tab w:val="left" w:pos="6480"/>
        </w:tabs>
        <w:jc w:val="center"/>
        <w:rPr>
          <w:b/>
        </w:rPr>
      </w:pPr>
    </w:p>
    <w:p w:rsidR="00F15659" w:rsidRDefault="00F15659">
      <w:pPr>
        <w:tabs>
          <w:tab w:val="left" w:pos="6480"/>
        </w:tabs>
        <w:jc w:val="center"/>
        <w:rPr>
          <w:b/>
        </w:rPr>
      </w:pPr>
    </w:p>
    <w:p w:rsidR="00F15659" w:rsidRDefault="006078A0">
      <w:pPr>
        <w:ind w:left="-360" w:right="-360"/>
        <w:jc w:val="center"/>
        <w:rPr>
          <w:b/>
          <w:sz w:val="72"/>
        </w:rPr>
      </w:pPr>
      <w:r>
        <w:rPr>
          <w:b/>
          <w:sz w:val="48"/>
        </w:rPr>
        <w:t xml:space="preserve">February </w:t>
      </w:r>
      <w:r w:rsidR="007076F6">
        <w:rPr>
          <w:b/>
          <w:sz w:val="48"/>
        </w:rPr>
        <w:t>26</w:t>
      </w:r>
      <w:r>
        <w:rPr>
          <w:b/>
          <w:sz w:val="48"/>
        </w:rPr>
        <w:t>, 2016</w:t>
      </w:r>
    </w:p>
    <w:p w:rsidR="00F15659" w:rsidRDefault="00F15659">
      <w:pPr>
        <w:tabs>
          <w:tab w:val="left" w:pos="6480"/>
        </w:tabs>
        <w:jc w:val="center"/>
        <w:rPr>
          <w:b/>
        </w:rPr>
      </w:pPr>
    </w:p>
    <w:p w:rsidR="00F15659" w:rsidRDefault="00F15659">
      <w:pPr>
        <w:tabs>
          <w:tab w:val="left" w:pos="6480"/>
        </w:tabs>
        <w:jc w:val="center"/>
        <w:rPr>
          <w:b/>
        </w:rPr>
      </w:pPr>
    </w:p>
    <w:p w:rsidR="00F15659" w:rsidRDefault="00481548" w:rsidP="00AC1EBE">
      <w:pPr>
        <w:ind w:left="-360" w:right="-360"/>
        <w:jc w:val="center"/>
        <w:outlineLvl w:val="0"/>
        <w:rPr>
          <w:b/>
          <w:sz w:val="48"/>
        </w:rPr>
      </w:pPr>
      <w:r>
        <w:rPr>
          <w:b/>
          <w:sz w:val="48"/>
        </w:rPr>
        <w:t xml:space="preserve">Revision </w:t>
      </w:r>
      <w:r w:rsidR="00DD316A">
        <w:rPr>
          <w:b/>
          <w:sz w:val="48"/>
        </w:rPr>
        <w:t>5.</w:t>
      </w:r>
      <w:r w:rsidR="006078A0">
        <w:rPr>
          <w:b/>
          <w:sz w:val="48"/>
        </w:rPr>
        <w:t>7</w:t>
      </w:r>
    </w:p>
    <w:p w:rsidR="00F15659" w:rsidRDefault="00F15659" w:rsidP="00A20008">
      <w:pPr>
        <w:ind w:right="-360"/>
        <w:rPr>
          <w:b/>
          <w:sz w:val="48"/>
        </w:rPr>
      </w:pPr>
    </w:p>
    <w:p w:rsidR="00F15659" w:rsidRDefault="00F15659">
      <w:pPr>
        <w:ind w:left="-360" w:right="-360"/>
        <w:jc w:val="center"/>
        <w:rPr>
          <w:b/>
          <w:sz w:val="48"/>
        </w:rPr>
      </w:pPr>
    </w:p>
    <w:p w:rsidR="00F15659" w:rsidRDefault="00F15659">
      <w:pPr>
        <w:ind w:left="-360" w:right="-360"/>
        <w:jc w:val="center"/>
        <w:rPr>
          <w:b/>
          <w:sz w:val="48"/>
        </w:rPr>
      </w:pPr>
    </w:p>
    <w:p w:rsidR="00F15659" w:rsidRDefault="00F15659">
      <w:pPr>
        <w:tabs>
          <w:tab w:val="left" w:pos="6480"/>
        </w:tabs>
        <w:jc w:val="center"/>
        <w:rPr>
          <w:b/>
        </w:rPr>
      </w:pPr>
    </w:p>
    <w:p w:rsidR="00F15659" w:rsidRDefault="00F15659">
      <w:pPr>
        <w:jc w:val="center"/>
        <w:rPr>
          <w:b/>
          <w:sz w:val="36"/>
        </w:rPr>
        <w:sectPr w:rsidR="00F15659">
          <w:headerReference w:type="default" r:id="rId12"/>
          <w:footerReference w:type="default" r:id="rId13"/>
          <w:footnotePr>
            <w:numRestart w:val="eachPage"/>
          </w:footnotePr>
          <w:pgSz w:w="12240" w:h="15840"/>
          <w:pgMar w:top="1440" w:right="1440" w:bottom="-1440" w:left="1440" w:header="720" w:footer="720" w:gutter="0"/>
          <w:cols w:space="720"/>
        </w:sectPr>
      </w:pPr>
    </w:p>
    <w:p w:rsidR="00F15659" w:rsidRDefault="00F15659">
      <w:pPr>
        <w:ind w:left="900" w:right="-360"/>
        <w:rPr>
          <w:b/>
        </w:rPr>
      </w:pPr>
    </w:p>
    <w:p w:rsidR="00F15659" w:rsidRDefault="00302617">
      <w:pPr>
        <w:ind w:left="1260" w:right="-360"/>
        <w:rPr>
          <w:b/>
          <w:sz w:val="96"/>
        </w:rPr>
      </w:pPr>
      <w:r>
        <w:rPr>
          <w:noProof/>
        </w:rPr>
        <w:drawing>
          <wp:inline distT="0" distB="0" distL="0" distR="0">
            <wp:extent cx="385762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rsidR="00F15659" w:rsidRDefault="00F15659">
      <w:pPr>
        <w:ind w:left="720" w:right="-360"/>
        <w:rPr>
          <w:b/>
          <w:sz w:val="28"/>
        </w:rPr>
      </w:pPr>
    </w:p>
    <w:p w:rsidR="00F15659" w:rsidRDefault="00F15659" w:rsidP="00AC1EBE">
      <w:pPr>
        <w:ind w:left="-360" w:right="-360"/>
        <w:jc w:val="center"/>
        <w:outlineLvl w:val="0"/>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F15659" w:rsidRDefault="00F15659">
      <w:pPr>
        <w:ind w:left="-360" w:right="-360"/>
        <w:jc w:val="center"/>
        <w:rPr>
          <w:b/>
        </w:rPr>
      </w:pPr>
    </w:p>
    <w:p w:rsidR="00F15659" w:rsidRDefault="00F15659" w:rsidP="00AC1EBE">
      <w:pPr>
        <w:jc w:val="center"/>
        <w:outlineLvl w:val="0"/>
        <w:rPr>
          <w:b/>
          <w:sz w:val="48"/>
        </w:rPr>
      </w:pPr>
      <w:r>
        <w:rPr>
          <w:b/>
          <w:sz w:val="48"/>
        </w:rPr>
        <w:t>VPP-4.3.4 Revision History</w:t>
      </w:r>
    </w:p>
    <w:p w:rsidR="00F15659" w:rsidRDefault="00F15659" w:rsidP="00CA51DC">
      <w:pPr>
        <w:ind w:left="720" w:right="720"/>
        <w:jc w:val="center"/>
      </w:pPr>
      <w:r>
        <w:t xml:space="preserve">This section is an overview of the revision history of the VPP-4.3.4 specification. </w:t>
      </w:r>
    </w:p>
    <w:p w:rsidR="00F15659" w:rsidRPr="00F211C5" w:rsidRDefault="00F15659">
      <w:pPr>
        <w:rPr>
          <w:b/>
          <w:sz w:val="24"/>
          <w:szCs w:val="24"/>
        </w:rPr>
      </w:pPr>
    </w:p>
    <w:p w:rsidR="00F15659" w:rsidRPr="00EE1D39" w:rsidRDefault="00F15659" w:rsidP="00AC1EBE">
      <w:pPr>
        <w:outlineLvl w:val="0"/>
        <w:rPr>
          <w:b/>
          <w:sz w:val="24"/>
          <w:szCs w:val="24"/>
        </w:rPr>
      </w:pPr>
      <w:r w:rsidRPr="00EE1D39">
        <w:rPr>
          <w:b/>
          <w:sz w:val="24"/>
          <w:szCs w:val="24"/>
        </w:rPr>
        <w:t xml:space="preserve">Revision 0.1, </w:t>
      </w:r>
      <w:smartTag w:uri="urn:schemas-microsoft-com:office:smarttags" w:element="date">
        <w:smartTagPr>
          <w:attr w:name="Year" w:val="2000"/>
          <w:attr w:name="Day" w:val="17"/>
          <w:attr w:name="Month" w:val="7"/>
        </w:smartTagPr>
        <w:r w:rsidRPr="00EE1D39">
          <w:rPr>
            <w:b/>
            <w:sz w:val="24"/>
            <w:szCs w:val="24"/>
          </w:rPr>
          <w:t>July 17, 2000</w:t>
        </w:r>
      </w:smartTag>
      <w:r w:rsidRPr="00EE1D39">
        <w:rPr>
          <w:b/>
          <w:sz w:val="24"/>
          <w:szCs w:val="24"/>
        </w:rPr>
        <w:t xml:space="preserve"> </w:t>
      </w:r>
    </w:p>
    <w:p w:rsidR="00F15659" w:rsidRDefault="00F15659" w:rsidP="00AC1EBE">
      <w:pPr>
        <w:ind w:left="360"/>
        <w:outlineLvl w:val="0"/>
        <w:rPr>
          <w:color w:val="000000"/>
        </w:rPr>
      </w:pPr>
      <w:r>
        <w:rPr>
          <w:color w:val="000000"/>
        </w:rPr>
        <w:t>Original VPP-4.3.4 The COM I/O Libraries document. Based on VISA 2.2 specification</w:t>
      </w:r>
    </w:p>
    <w:p w:rsidR="00F15659" w:rsidRPr="00EE1D39" w:rsidRDefault="00F15659" w:rsidP="00AC1EBE">
      <w:pPr>
        <w:outlineLvl w:val="0"/>
        <w:rPr>
          <w:b/>
          <w:sz w:val="24"/>
          <w:szCs w:val="24"/>
        </w:rPr>
      </w:pPr>
      <w:r w:rsidRPr="00EE1D39">
        <w:rPr>
          <w:b/>
          <w:sz w:val="24"/>
          <w:szCs w:val="24"/>
        </w:rPr>
        <w:t xml:space="preserve">Revision 0.2 </w:t>
      </w:r>
      <w:smartTag w:uri="urn:schemas-microsoft-com:office:smarttags" w:element="date">
        <w:smartTagPr>
          <w:attr w:name="Year" w:val="2000"/>
          <w:attr w:name="Day" w:val="2"/>
          <w:attr w:name="Month" w:val="8"/>
        </w:smartTagPr>
        <w:r w:rsidRPr="00EE1D39">
          <w:rPr>
            <w:b/>
            <w:sz w:val="24"/>
            <w:szCs w:val="24"/>
          </w:rPr>
          <w:t>August 2, 2000</w:t>
        </w:r>
      </w:smartTag>
    </w:p>
    <w:p w:rsidR="00F15659" w:rsidRDefault="00F15659" w:rsidP="00487D0C">
      <w:pPr>
        <w:pStyle w:val="bt2"/>
        <w:tabs>
          <w:tab w:val="left" w:pos="360"/>
        </w:tabs>
        <w:spacing w:after="0"/>
      </w:pPr>
      <w:r>
        <w:t>Revised specification based on notes from July 24-25 VXIpnp TWG meeting.</w:t>
      </w:r>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0.3 </w:t>
      </w:r>
      <w:smartTag w:uri="urn:schemas-microsoft-com:office:smarttags" w:element="date">
        <w:smartTagPr>
          <w:attr w:name="Year" w:val="2000"/>
          <w:attr w:name="Day" w:val="2"/>
          <w:attr w:name="Month" w:val="10"/>
        </w:smartTagPr>
        <w:r w:rsidRPr="00EE1D39">
          <w:rPr>
            <w:b/>
            <w:color w:val="000000"/>
            <w:sz w:val="24"/>
            <w:szCs w:val="24"/>
          </w:rPr>
          <w:t>October 2, 2000</w:t>
        </w:r>
      </w:smartTag>
    </w:p>
    <w:p w:rsidR="00F15659" w:rsidRDefault="00F15659" w:rsidP="00487D0C">
      <w:pPr>
        <w:pStyle w:val="bt2"/>
        <w:spacing w:after="0"/>
      </w:pPr>
      <w:r>
        <w:t>Revised specification based on notes from August VXIpnp TWG meeting.</w:t>
      </w:r>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0.4 </w:t>
      </w:r>
      <w:smartTag w:uri="urn:schemas-microsoft-com:office:smarttags" w:element="date">
        <w:smartTagPr>
          <w:attr w:name="Year" w:val="2000"/>
          <w:attr w:name="Day" w:val="15"/>
          <w:attr w:name="Month" w:val="11"/>
        </w:smartTagPr>
        <w:r w:rsidRPr="00EE1D39">
          <w:rPr>
            <w:b/>
            <w:color w:val="000000"/>
            <w:sz w:val="24"/>
            <w:szCs w:val="24"/>
          </w:rPr>
          <w:t>November 15, 2000</w:t>
        </w:r>
      </w:smartTag>
    </w:p>
    <w:p w:rsidR="00F15659" w:rsidRDefault="00F15659" w:rsidP="00487D0C">
      <w:pPr>
        <w:pStyle w:val="bt2"/>
        <w:spacing w:after="0"/>
      </w:pPr>
      <w:r>
        <w:t xml:space="preserve"> Cleaned up various formatting issues.</w:t>
      </w:r>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0.5 </w:t>
      </w:r>
      <w:smartTag w:uri="urn:schemas-microsoft-com:office:smarttags" w:element="date">
        <w:smartTagPr>
          <w:attr w:name="Year" w:val="2001"/>
          <w:attr w:name="Day" w:val="5"/>
          <w:attr w:name="Month" w:val="1"/>
        </w:smartTagPr>
        <w:r w:rsidRPr="00EE1D39">
          <w:rPr>
            <w:b/>
            <w:color w:val="000000"/>
            <w:sz w:val="24"/>
            <w:szCs w:val="24"/>
          </w:rPr>
          <w:t>January 5, 2001</w:t>
        </w:r>
      </w:smartTag>
    </w:p>
    <w:p w:rsidR="00F15659" w:rsidRDefault="00F15659" w:rsidP="00487D0C">
      <w:pPr>
        <w:pStyle w:val="bt2"/>
        <w:spacing w:after="0"/>
      </w:pPr>
      <w:r>
        <w:t xml:space="preserve"> Added feedback from November VXIpnp TWG meeting.</w:t>
      </w:r>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1.0 Draft </w:t>
      </w:r>
      <w:smartTag w:uri="urn:schemas-microsoft-com:office:smarttags" w:element="date">
        <w:smartTagPr>
          <w:attr w:name="Year" w:val="2001"/>
          <w:attr w:name="Day" w:val="5"/>
          <w:attr w:name="Month" w:val="2"/>
        </w:smartTagPr>
        <w:r w:rsidRPr="00EE1D39">
          <w:rPr>
            <w:b/>
            <w:color w:val="000000"/>
            <w:sz w:val="24"/>
            <w:szCs w:val="24"/>
          </w:rPr>
          <w:t>February 5, 2001</w:t>
        </w:r>
      </w:smartTag>
    </w:p>
    <w:p w:rsidR="00F15659" w:rsidRDefault="00F15659" w:rsidP="00487D0C">
      <w:pPr>
        <w:pStyle w:val="bt2"/>
        <w:spacing w:after="0"/>
      </w:pPr>
      <w:r>
        <w:t xml:space="preserve"> Added feedback from posting of January 5 document to the IVI list server.  Prepared for vote.</w:t>
      </w:r>
    </w:p>
    <w:p w:rsidR="00F15659" w:rsidRPr="00EE1D3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color w:val="000000"/>
          <w:sz w:val="24"/>
          <w:szCs w:val="24"/>
        </w:rPr>
      </w:pPr>
      <w:r w:rsidRPr="00EE1D39">
        <w:rPr>
          <w:b/>
          <w:color w:val="000000"/>
          <w:sz w:val="24"/>
          <w:szCs w:val="24"/>
        </w:rPr>
        <w:t xml:space="preserve">Revision 1.0 Draft </w:t>
      </w:r>
      <w:smartTag w:uri="urn:schemas-microsoft-com:office:smarttags" w:element="date">
        <w:smartTagPr>
          <w:attr w:name="Year" w:val="2001"/>
          <w:attr w:name="Day" w:val="1"/>
          <w:attr w:name="Month" w:val="5"/>
        </w:smartTagPr>
        <w:r w:rsidRPr="00EE1D39">
          <w:rPr>
            <w:b/>
            <w:color w:val="000000"/>
            <w:sz w:val="24"/>
            <w:szCs w:val="24"/>
          </w:rPr>
          <w:t>May 1, 2001</w:t>
        </w:r>
      </w:smartTag>
    </w:p>
    <w:p w:rsidR="00F15659" w:rsidRDefault="00F15659" w:rsidP="00487D0C">
      <w:pPr>
        <w:pStyle w:val="bt2"/>
        <w:spacing w:after="0"/>
      </w:pPr>
      <w:r>
        <w:t>Revised specification based on notes from February VXIpnp TWG meeting.</w:t>
      </w:r>
    </w:p>
    <w:p w:rsidR="00F15659" w:rsidRPr="00EE1D39" w:rsidRDefault="00F15659" w:rsidP="00AC1EBE">
      <w:pPr>
        <w:keepLines/>
        <w:outlineLvl w:val="0"/>
        <w:rPr>
          <w:b/>
          <w:sz w:val="24"/>
          <w:szCs w:val="24"/>
        </w:rPr>
      </w:pPr>
      <w:r w:rsidRPr="00EE1D39">
        <w:rPr>
          <w:b/>
          <w:sz w:val="24"/>
          <w:szCs w:val="24"/>
        </w:rPr>
        <w:t xml:space="preserve">Revision 1.0 </w:t>
      </w:r>
      <w:smartTag w:uri="urn:schemas-microsoft-com:office:smarttags" w:element="date">
        <w:smartTagPr>
          <w:attr w:name="Year" w:val="2001"/>
          <w:attr w:name="Day" w:val="13"/>
          <w:attr w:name="Month" w:val="12"/>
        </w:smartTagPr>
        <w:r w:rsidRPr="00EE1D39">
          <w:rPr>
            <w:b/>
            <w:sz w:val="24"/>
            <w:szCs w:val="24"/>
          </w:rPr>
          <w:t>December 13, 2001</w:t>
        </w:r>
      </w:smartTag>
    </w:p>
    <w:p w:rsidR="00F15659" w:rsidRDefault="00F15659" w:rsidP="00487D0C">
      <w:pPr>
        <w:pStyle w:val="bt2"/>
        <w:spacing w:after="0"/>
      </w:pPr>
      <w:r>
        <w:rPr>
          <w:color w:val="000000"/>
        </w:rPr>
        <w:t>Removed the word “Draft” from the document and modified the date to show when it was final.</w:t>
      </w:r>
    </w:p>
    <w:p w:rsidR="00F15659" w:rsidRPr="00EE1D39" w:rsidRDefault="00F15659" w:rsidP="00AC1EBE">
      <w:pPr>
        <w:keepLines/>
        <w:outlineLvl w:val="0"/>
        <w:rPr>
          <w:b/>
          <w:sz w:val="24"/>
          <w:szCs w:val="24"/>
        </w:rPr>
      </w:pPr>
      <w:r w:rsidRPr="00EE1D39">
        <w:rPr>
          <w:b/>
          <w:sz w:val="24"/>
          <w:szCs w:val="24"/>
        </w:rPr>
        <w:t>Revision 3.0 Draft</w:t>
      </w:r>
      <w:r w:rsidR="009F7F99" w:rsidRPr="00EE1D39">
        <w:rPr>
          <w:b/>
          <w:sz w:val="24"/>
          <w:szCs w:val="24"/>
        </w:rPr>
        <w:t>,</w:t>
      </w:r>
      <w:r w:rsidRPr="00EE1D39">
        <w:rPr>
          <w:b/>
          <w:sz w:val="24"/>
          <w:szCs w:val="24"/>
        </w:rPr>
        <w:t xml:space="preserve"> </w:t>
      </w:r>
      <w:smartTag w:uri="urn:schemas-microsoft-com:office:smarttags" w:element="date">
        <w:smartTagPr>
          <w:attr w:name="Year" w:val="2003"/>
          <w:attr w:name="Day" w:val="28"/>
          <w:attr w:name="Month" w:val="1"/>
        </w:smartTagPr>
        <w:r w:rsidR="009F7F99" w:rsidRPr="00EE1D39">
          <w:rPr>
            <w:b/>
            <w:sz w:val="24"/>
            <w:szCs w:val="24"/>
          </w:rPr>
          <w:t xml:space="preserve">January </w:t>
        </w:r>
        <w:r w:rsidR="0055186B" w:rsidRPr="00EE1D39">
          <w:rPr>
            <w:b/>
            <w:sz w:val="24"/>
            <w:szCs w:val="24"/>
          </w:rPr>
          <w:t>28</w:t>
        </w:r>
        <w:r w:rsidR="009F7F99" w:rsidRPr="00EE1D39">
          <w:rPr>
            <w:b/>
            <w:sz w:val="24"/>
            <w:szCs w:val="24"/>
          </w:rPr>
          <w:t>, 2003</w:t>
        </w:r>
      </w:smartTag>
    </w:p>
    <w:p w:rsidR="00F15659" w:rsidRDefault="00F15659" w:rsidP="00487D0C">
      <w:pPr>
        <w:pStyle w:val="bt2"/>
        <w:spacing w:after="0"/>
      </w:pPr>
      <w:r>
        <w:rPr>
          <w:color w:val="000000"/>
        </w:rPr>
        <w:t>A</w:t>
      </w:r>
      <w:r>
        <w:t>dded USB resource type and updated VXI, Resource Manager to achieve VISA 3.0 complianc</w:t>
      </w:r>
      <w:r>
        <w:rPr>
          <w:color w:val="000000"/>
        </w:rPr>
        <w:t>e.</w:t>
      </w:r>
    </w:p>
    <w:p w:rsidR="00712DA8" w:rsidRPr="00EE1D39" w:rsidRDefault="00712DA8" w:rsidP="00AC1EBE">
      <w:pPr>
        <w:outlineLvl w:val="0"/>
        <w:rPr>
          <w:b/>
          <w:sz w:val="24"/>
          <w:szCs w:val="24"/>
        </w:rPr>
      </w:pPr>
      <w:r w:rsidRPr="00EE1D39">
        <w:rPr>
          <w:b/>
          <w:sz w:val="24"/>
          <w:szCs w:val="24"/>
        </w:rPr>
        <w:t xml:space="preserve">Revision 3.0, </w:t>
      </w:r>
      <w:smartTag w:uri="urn:schemas-microsoft-com:office:smarttags" w:element="date">
        <w:smartTagPr>
          <w:attr w:name="Year" w:val="2004"/>
          <w:attr w:name="Day" w:val="15"/>
          <w:attr w:name="Month" w:val="1"/>
        </w:smartTagPr>
        <w:r w:rsidRPr="00EE1D39">
          <w:rPr>
            <w:b/>
            <w:sz w:val="24"/>
            <w:szCs w:val="24"/>
          </w:rPr>
          <w:t>January 15, 2004</w:t>
        </w:r>
      </w:smartTag>
    </w:p>
    <w:p w:rsidR="00712DA8" w:rsidRPr="0092267E" w:rsidRDefault="00712DA8" w:rsidP="00487D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Approved at IVI Board of Directors meeting.</w:t>
      </w:r>
    </w:p>
    <w:p w:rsidR="00487D0C" w:rsidRPr="00EE1D39" w:rsidRDefault="00487D0C" w:rsidP="00AC1EBE">
      <w:pPr>
        <w:outlineLvl w:val="0"/>
        <w:rPr>
          <w:b/>
          <w:sz w:val="24"/>
          <w:szCs w:val="24"/>
        </w:rPr>
      </w:pPr>
      <w:r w:rsidRPr="00EE1D39">
        <w:rPr>
          <w:b/>
          <w:sz w:val="24"/>
          <w:szCs w:val="24"/>
        </w:rPr>
        <w:t>Revision 3.</w:t>
      </w:r>
      <w:r w:rsidR="001D3DC6">
        <w:rPr>
          <w:b/>
          <w:sz w:val="24"/>
          <w:szCs w:val="24"/>
        </w:rPr>
        <w:t>1</w:t>
      </w:r>
      <w:r w:rsidR="008F6F4D">
        <w:rPr>
          <w:b/>
          <w:sz w:val="24"/>
          <w:szCs w:val="24"/>
        </w:rPr>
        <w:t xml:space="preserve"> Draft</w:t>
      </w:r>
      <w:r w:rsidRPr="00EE1D39">
        <w:rPr>
          <w:b/>
          <w:sz w:val="24"/>
          <w:szCs w:val="24"/>
        </w:rPr>
        <w:t xml:space="preserve">, </w:t>
      </w:r>
      <w:smartTag w:uri="urn:schemas-microsoft-com:office:smarttags" w:element="date">
        <w:smartTagPr>
          <w:attr w:name="Year" w:val="2005"/>
          <w:attr w:name="Day" w:val="10"/>
          <w:attr w:name="Month" w:val="5"/>
        </w:smartTagPr>
        <w:r w:rsidR="001D3DC6">
          <w:rPr>
            <w:b/>
            <w:sz w:val="24"/>
            <w:szCs w:val="24"/>
          </w:rPr>
          <w:t>May 10</w:t>
        </w:r>
        <w:r w:rsidRPr="00EE1D39">
          <w:rPr>
            <w:b/>
            <w:sz w:val="24"/>
            <w:szCs w:val="24"/>
          </w:rPr>
          <w:t>, 200</w:t>
        </w:r>
        <w:r w:rsidR="001D3DC6">
          <w:rPr>
            <w:b/>
            <w:sz w:val="24"/>
            <w:szCs w:val="24"/>
          </w:rPr>
          <w:t>5</w:t>
        </w:r>
      </w:smartTag>
    </w:p>
    <w:p w:rsidR="00487D0C" w:rsidRPr="0092267E" w:rsidRDefault="001D3DC6" w:rsidP="00487D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Fixed table</w:t>
      </w:r>
      <w:r w:rsidR="00351513">
        <w:t>s</w:t>
      </w:r>
      <w:r>
        <w:t xml:space="preserve"> in section 6 to be consistent with IDL.  </w:t>
      </w:r>
      <w:r w:rsidR="00351513">
        <w:t xml:space="preserve">Changed </w:t>
      </w:r>
      <w:r>
        <w:t xml:space="preserve">GUID of custom marshaller </w:t>
      </w:r>
      <w:r w:rsidR="00351513">
        <w:t xml:space="preserve">category </w:t>
      </w:r>
      <w:r>
        <w:t>to be unique.</w:t>
      </w:r>
    </w:p>
    <w:p w:rsidR="006505CF" w:rsidRDefault="00F211C5">
      <w:pPr>
        <w:keepNext/>
        <w:outlineLvl w:val="0"/>
        <w:rPr>
          <w:b/>
          <w:sz w:val="24"/>
          <w:szCs w:val="24"/>
        </w:rPr>
      </w:pPr>
      <w:r w:rsidRPr="00EE1D39">
        <w:rPr>
          <w:b/>
          <w:sz w:val="24"/>
          <w:szCs w:val="24"/>
        </w:rPr>
        <w:t>Revision 3.</w:t>
      </w:r>
      <w:r>
        <w:rPr>
          <w:b/>
          <w:sz w:val="24"/>
          <w:szCs w:val="24"/>
        </w:rPr>
        <w:t>1</w:t>
      </w:r>
      <w:r w:rsidR="000A066D">
        <w:rPr>
          <w:b/>
          <w:sz w:val="24"/>
          <w:szCs w:val="24"/>
        </w:rPr>
        <w:t xml:space="preserve"> Draft</w:t>
      </w:r>
      <w:r w:rsidRPr="00EE1D39">
        <w:rPr>
          <w:b/>
          <w:sz w:val="24"/>
          <w:szCs w:val="24"/>
        </w:rPr>
        <w:t xml:space="preserve">, </w:t>
      </w:r>
      <w:smartTag w:uri="urn:schemas-microsoft-com:office:smarttags" w:element="date">
        <w:smartTagPr>
          <w:attr w:name="Year" w:val="2006"/>
          <w:attr w:name="Day" w:val="16"/>
          <w:attr w:name="Month" w:val="5"/>
        </w:smartTagPr>
        <w:r w:rsidR="004C4BB0">
          <w:rPr>
            <w:b/>
            <w:sz w:val="24"/>
            <w:szCs w:val="24"/>
          </w:rPr>
          <w:t>May 16</w:t>
        </w:r>
        <w:r>
          <w:rPr>
            <w:b/>
            <w:sz w:val="24"/>
            <w:szCs w:val="24"/>
          </w:rPr>
          <w:t>, 2006</w:t>
        </w:r>
      </w:smartTag>
    </w:p>
    <w:p w:rsidR="00F211C5" w:rsidRPr="0092267E" w:rsidRDefault="00F211C5"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outlineLvl w:val="0"/>
      </w:pPr>
      <w:r>
        <w:t>Added installation information regarding shared installer.</w:t>
      </w:r>
    </w:p>
    <w:p w:rsidR="00F97661" w:rsidRDefault="00F97661" w:rsidP="00CA51DC">
      <w:pPr>
        <w:rPr>
          <w:b/>
          <w:sz w:val="24"/>
          <w:szCs w:val="24"/>
        </w:rPr>
      </w:pPr>
    </w:p>
    <w:p w:rsidR="006505CF" w:rsidRDefault="00CA51DC">
      <w:pPr>
        <w:keepNext/>
        <w:outlineLvl w:val="0"/>
        <w:rPr>
          <w:b/>
          <w:sz w:val="24"/>
          <w:szCs w:val="24"/>
        </w:rPr>
      </w:pPr>
      <w:r w:rsidRPr="00EE1D39">
        <w:rPr>
          <w:b/>
          <w:sz w:val="24"/>
          <w:szCs w:val="24"/>
        </w:rPr>
        <w:lastRenderedPageBreak/>
        <w:t>Revision 3.</w:t>
      </w:r>
      <w:r>
        <w:rPr>
          <w:b/>
          <w:sz w:val="24"/>
          <w:szCs w:val="24"/>
        </w:rPr>
        <w:t>1 Draft</w:t>
      </w:r>
      <w:r w:rsidRPr="00EE1D39">
        <w:rPr>
          <w:b/>
          <w:sz w:val="24"/>
          <w:szCs w:val="24"/>
        </w:rPr>
        <w:t xml:space="preserve">, </w:t>
      </w:r>
      <w:smartTag w:uri="urn:schemas-microsoft-com:office:smarttags" w:element="date">
        <w:smartTagPr>
          <w:attr w:name="Year" w:val="2006"/>
          <w:attr w:name="Day" w:val="25"/>
          <w:attr w:name="Month" w:val="10"/>
        </w:smartTagPr>
        <w:r>
          <w:rPr>
            <w:b/>
            <w:sz w:val="24"/>
            <w:szCs w:val="24"/>
          </w:rPr>
          <w:t>October 25, 2006</w:t>
        </w:r>
      </w:smartTag>
    </w:p>
    <w:p w:rsidR="00CA51DC" w:rsidRDefault="00CA51DC" w:rsidP="00CA51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Adds Windows Vista to the list of supported operating systems. Fixes the split IDL problem from earlier draft.</w:t>
      </w:r>
    </w:p>
    <w:p w:rsidR="00832705" w:rsidRPr="00EE1D39" w:rsidRDefault="001532C4" w:rsidP="00AC1EBE">
      <w:pPr>
        <w:outlineLvl w:val="0"/>
        <w:rPr>
          <w:b/>
          <w:sz w:val="24"/>
          <w:szCs w:val="24"/>
        </w:rPr>
      </w:pPr>
      <w:r>
        <w:rPr>
          <w:b/>
          <w:sz w:val="24"/>
          <w:szCs w:val="24"/>
        </w:rPr>
        <w:t>Revision 3.2</w:t>
      </w:r>
      <w:r w:rsidR="00832705" w:rsidRPr="00EE1D39">
        <w:rPr>
          <w:b/>
          <w:sz w:val="24"/>
          <w:szCs w:val="24"/>
        </w:rPr>
        <w:t xml:space="preserve">, </w:t>
      </w:r>
      <w:r w:rsidR="00C33AF7">
        <w:rPr>
          <w:b/>
          <w:sz w:val="24"/>
          <w:szCs w:val="24"/>
        </w:rPr>
        <w:t>February 14, 2008</w:t>
      </w:r>
    </w:p>
    <w:p w:rsidR="00832705" w:rsidRDefault="00527981" w:rsidP="008327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Updated the introduction to reflect the IVI Foundation organization changes.  Replaced Notice with text used by</w:t>
      </w:r>
      <w:r w:rsidR="001532C4">
        <w:t xml:space="preserve"> IVI Foundation specifications. Changed default installation directory to &lt;Program Files&gt;\IVI Foundation\VISA. Added comment to explain the intent of specific formatted I/O behavior.</w:t>
      </w:r>
    </w:p>
    <w:p w:rsidR="00C50B8F" w:rsidRPr="00EE1D39" w:rsidRDefault="00C50B8F" w:rsidP="00AC1EBE">
      <w:pPr>
        <w:outlineLvl w:val="0"/>
        <w:rPr>
          <w:b/>
          <w:sz w:val="24"/>
          <w:szCs w:val="24"/>
        </w:rPr>
      </w:pPr>
      <w:r>
        <w:rPr>
          <w:b/>
          <w:sz w:val="24"/>
          <w:szCs w:val="24"/>
        </w:rPr>
        <w:t xml:space="preserve">Revision </w:t>
      </w:r>
      <w:r w:rsidR="00A36194">
        <w:rPr>
          <w:b/>
          <w:sz w:val="24"/>
          <w:szCs w:val="24"/>
        </w:rPr>
        <w:t>4</w:t>
      </w:r>
      <w:r>
        <w:rPr>
          <w:b/>
          <w:sz w:val="24"/>
          <w:szCs w:val="24"/>
        </w:rPr>
        <w:t>.</w:t>
      </w:r>
      <w:r w:rsidR="00A36194">
        <w:rPr>
          <w:b/>
          <w:sz w:val="24"/>
          <w:szCs w:val="24"/>
        </w:rPr>
        <w:t>0</w:t>
      </w:r>
      <w:r w:rsidRPr="00EE1D39">
        <w:rPr>
          <w:b/>
          <w:sz w:val="24"/>
          <w:szCs w:val="24"/>
        </w:rPr>
        <w:t xml:space="preserve">, </w:t>
      </w:r>
      <w:r w:rsidR="00FC3B7E">
        <w:rPr>
          <w:b/>
          <w:sz w:val="24"/>
          <w:szCs w:val="24"/>
        </w:rPr>
        <w:t>October 16</w:t>
      </w:r>
      <w:r>
        <w:rPr>
          <w:b/>
          <w:sz w:val="24"/>
          <w:szCs w:val="24"/>
        </w:rPr>
        <w:t>, 2008</w:t>
      </w:r>
    </w:p>
    <w:p w:rsidR="00C50B8F" w:rsidRDefault="00C50B8F" w:rsidP="00C50B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Remove</w:t>
      </w:r>
      <w:r w:rsidR="00296F4F">
        <w:t>d</w:t>
      </w:r>
      <w:r>
        <w:t xml:space="preserve"> the description of the VISA COM Standard Components installer, which will be replaced by the VISA Shared Components installer described in VPP-4.3.5.</w:t>
      </w:r>
    </w:p>
    <w:p w:rsidR="00DD316A" w:rsidRPr="00EE1D39" w:rsidRDefault="00DD316A" w:rsidP="00DD316A">
      <w:pPr>
        <w:outlineLvl w:val="0"/>
        <w:rPr>
          <w:b/>
          <w:sz w:val="24"/>
          <w:szCs w:val="24"/>
        </w:rPr>
      </w:pPr>
      <w:r>
        <w:rPr>
          <w:b/>
          <w:sz w:val="24"/>
          <w:szCs w:val="24"/>
        </w:rPr>
        <w:t>Revision 5.0</w:t>
      </w:r>
      <w:r w:rsidRPr="00EE1D39">
        <w:rPr>
          <w:b/>
          <w:sz w:val="24"/>
          <w:szCs w:val="24"/>
        </w:rPr>
        <w:t xml:space="preserve">, </w:t>
      </w:r>
      <w:r w:rsidR="00663297">
        <w:rPr>
          <w:b/>
          <w:sz w:val="24"/>
          <w:szCs w:val="24"/>
        </w:rPr>
        <w:t>June 9</w:t>
      </w:r>
      <w:r w:rsidR="00E23E8C">
        <w:rPr>
          <w:b/>
          <w:sz w:val="24"/>
          <w:szCs w:val="24"/>
        </w:rPr>
        <w:t>, 2010</w:t>
      </w:r>
    </w:p>
    <w:p w:rsidR="00302617" w:rsidRDefault="00DD316A" w:rsidP="00302617">
      <w:pPr>
        <w:ind w:left="360"/>
        <w:outlineLvl w:val="0"/>
      </w:pPr>
      <w:r>
        <w:t>Added 64-bit integer</w:t>
      </w:r>
      <w:r w:rsidR="00717EC8">
        <w:t xml:space="preserve"> </w:t>
      </w:r>
      <w:r>
        <w:t>s</w:t>
      </w:r>
      <w:r w:rsidR="00717EC8">
        <w:t>upport</w:t>
      </w:r>
      <w:r w:rsidR="00471446">
        <w:t>.  Add</w:t>
      </w:r>
      <w:r w:rsidR="00302617">
        <w:t>ed</w:t>
      </w:r>
      <w:r w:rsidR="00471446">
        <w:t xml:space="preserve"> </w:t>
      </w:r>
      <w:r>
        <w:t>HiSLIP features.</w:t>
      </w:r>
      <w:r w:rsidR="00471446">
        <w:t xml:space="preserve">  Add</w:t>
      </w:r>
      <w:r w:rsidR="00302617">
        <w:t>ed</w:t>
      </w:r>
      <w:r w:rsidR="00471446">
        <w:t xml:space="preserve"> PXI interface.  Add</w:t>
      </w:r>
      <w:r w:rsidR="00302617">
        <w:t>ed</w:t>
      </w:r>
      <w:r w:rsidR="00471446">
        <w:t xml:space="preserve"> Windows 7 to the list of supported operating systems.</w:t>
      </w:r>
    </w:p>
    <w:p w:rsidR="00474ADF" w:rsidRPr="00EE1D39" w:rsidRDefault="00474ADF" w:rsidP="00474ADF">
      <w:pPr>
        <w:outlineLvl w:val="0"/>
        <w:rPr>
          <w:b/>
          <w:sz w:val="24"/>
          <w:szCs w:val="24"/>
        </w:rPr>
      </w:pPr>
      <w:r>
        <w:rPr>
          <w:b/>
          <w:sz w:val="24"/>
          <w:szCs w:val="24"/>
        </w:rPr>
        <w:t>Revision 5.1</w:t>
      </w:r>
      <w:r w:rsidRPr="00EE1D39">
        <w:rPr>
          <w:b/>
          <w:sz w:val="24"/>
          <w:szCs w:val="24"/>
        </w:rPr>
        <w:t xml:space="preserve">, </w:t>
      </w:r>
      <w:r w:rsidR="00302617">
        <w:rPr>
          <w:b/>
          <w:sz w:val="24"/>
          <w:szCs w:val="24"/>
        </w:rPr>
        <w:t>March 6, 2013</w:t>
      </w:r>
    </w:p>
    <w:p w:rsidR="00474ADF" w:rsidRDefault="00474ADF" w:rsidP="00474AD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w:t>
      </w:r>
      <w:r w:rsidR="00C33B35">
        <w:t>ed</w:t>
      </w:r>
      <w:r>
        <w:t xml:space="preserve"> Windows 8 to the list of supported operating systems.</w:t>
      </w:r>
    </w:p>
    <w:p w:rsidR="00195757" w:rsidRPr="00EE1D39" w:rsidRDefault="00195757" w:rsidP="00195757">
      <w:pPr>
        <w:outlineLvl w:val="0"/>
        <w:rPr>
          <w:b/>
          <w:sz w:val="24"/>
          <w:szCs w:val="24"/>
        </w:rPr>
      </w:pPr>
      <w:r>
        <w:rPr>
          <w:b/>
          <w:sz w:val="24"/>
          <w:szCs w:val="24"/>
        </w:rPr>
        <w:t>Revision 5.2</w:t>
      </w:r>
      <w:r w:rsidRPr="00EE1D39">
        <w:rPr>
          <w:b/>
          <w:sz w:val="24"/>
          <w:szCs w:val="24"/>
        </w:rPr>
        <w:t xml:space="preserve">, </w:t>
      </w:r>
      <w:r w:rsidR="00755E7F">
        <w:rPr>
          <w:b/>
          <w:sz w:val="24"/>
          <w:szCs w:val="24"/>
        </w:rPr>
        <w:t>October 16</w:t>
      </w:r>
      <w:r>
        <w:rPr>
          <w:b/>
          <w:sz w:val="24"/>
          <w:szCs w:val="24"/>
        </w:rPr>
        <w:t>, 2013</w:t>
      </w:r>
    </w:p>
    <w:p w:rsidR="00195757" w:rsidRDefault="00195757" w:rsidP="001957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 interface IRegister64_2 to correct the signature of two methods.</w:t>
      </w:r>
    </w:p>
    <w:p w:rsidR="00610589" w:rsidRPr="00EE1D39" w:rsidRDefault="00610589" w:rsidP="00610589">
      <w:pPr>
        <w:outlineLvl w:val="0"/>
        <w:rPr>
          <w:b/>
          <w:sz w:val="24"/>
          <w:szCs w:val="24"/>
        </w:rPr>
      </w:pPr>
      <w:r>
        <w:rPr>
          <w:b/>
          <w:sz w:val="24"/>
          <w:szCs w:val="24"/>
        </w:rPr>
        <w:t>Revision 5.5</w:t>
      </w:r>
      <w:r w:rsidRPr="00EE1D39">
        <w:rPr>
          <w:b/>
          <w:sz w:val="24"/>
          <w:szCs w:val="24"/>
        </w:rPr>
        <w:t xml:space="preserve">, </w:t>
      </w:r>
      <w:r w:rsidR="005350DE">
        <w:rPr>
          <w:b/>
          <w:sz w:val="24"/>
          <w:szCs w:val="24"/>
        </w:rPr>
        <w:t>February 11, 2015</w:t>
      </w:r>
    </w:p>
    <w:p w:rsidR="00F15659" w:rsidRDefault="00610589" w:rsidP="003669AE">
      <w:pPr>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Updated the</w:t>
      </w:r>
      <w:r w:rsidR="00126D8C">
        <w:t xml:space="preserve"> version of the VISA COM type library to match the VISA COM DLL version.</w:t>
      </w:r>
      <w:r w:rsidR="009C24FE">
        <w:t xml:space="preserve"> Clarified th</w:t>
      </w:r>
      <w:r w:rsidR="000949B8">
        <w:t>at the IDL files included in</w:t>
      </w:r>
      <w:r w:rsidR="009C24FE">
        <w:t xml:space="preserve"> this spec</w:t>
      </w:r>
      <w:r w:rsidR="000949B8">
        <w:t>ification</w:t>
      </w:r>
      <w:r w:rsidR="009C24FE">
        <w:t xml:space="preserve"> </w:t>
      </w:r>
      <w:r w:rsidR="00FE1112">
        <w:t>may not have the same date, version, or helpstring as the actual IDL files used</w:t>
      </w:r>
      <w:r w:rsidR="009C24FE">
        <w:t>.</w:t>
      </w:r>
    </w:p>
    <w:p w:rsidR="00555CD6" w:rsidRPr="00EE1D39" w:rsidRDefault="00555CD6" w:rsidP="00555CD6">
      <w:pPr>
        <w:outlineLvl w:val="0"/>
        <w:rPr>
          <w:b/>
          <w:sz w:val="24"/>
          <w:szCs w:val="24"/>
        </w:rPr>
      </w:pPr>
      <w:r>
        <w:rPr>
          <w:b/>
          <w:sz w:val="24"/>
          <w:szCs w:val="24"/>
        </w:rPr>
        <w:t>Revision 5.</w:t>
      </w:r>
      <w:r w:rsidR="00410DFD">
        <w:rPr>
          <w:b/>
          <w:sz w:val="24"/>
          <w:szCs w:val="24"/>
        </w:rPr>
        <w:t>5</w:t>
      </w:r>
      <w:r w:rsidRPr="00EE1D39">
        <w:rPr>
          <w:b/>
          <w:sz w:val="24"/>
          <w:szCs w:val="24"/>
        </w:rPr>
        <w:t xml:space="preserve">, </w:t>
      </w:r>
      <w:r w:rsidR="003669AE">
        <w:rPr>
          <w:b/>
          <w:sz w:val="24"/>
          <w:szCs w:val="24"/>
        </w:rPr>
        <w:t xml:space="preserve">August </w:t>
      </w:r>
      <w:r>
        <w:rPr>
          <w:b/>
          <w:sz w:val="24"/>
          <w:szCs w:val="24"/>
        </w:rPr>
        <w:t>6, 2015</w:t>
      </w:r>
    </w:p>
    <w:p w:rsidR="007D1B1A" w:rsidRDefault="00E4161C" w:rsidP="003669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color w:val="000000"/>
        </w:rPr>
        <w:t>Removed Windows 2000 and added Windows 10 to the list</w:t>
      </w:r>
      <w:r w:rsidR="009A0266">
        <w:rPr>
          <w:color w:val="000000"/>
        </w:rPr>
        <w:t xml:space="preserve"> </w:t>
      </w:r>
      <w:r>
        <w:rPr>
          <w:color w:val="000000"/>
        </w:rPr>
        <w:t>of supported operating systems.</w:t>
      </w:r>
    </w:p>
    <w:p w:rsidR="006078A0" w:rsidRPr="006078A0" w:rsidRDefault="006078A0" w:rsidP="006078A0">
      <w:pPr>
        <w:outlineLvl w:val="0"/>
        <w:rPr>
          <w:b/>
          <w:sz w:val="24"/>
          <w:szCs w:val="24"/>
        </w:rPr>
      </w:pPr>
      <w:r w:rsidRPr="006078A0">
        <w:rPr>
          <w:b/>
          <w:sz w:val="24"/>
          <w:szCs w:val="24"/>
        </w:rPr>
        <w:t xml:space="preserve">Revision 5.7, February </w:t>
      </w:r>
      <w:r w:rsidR="007076F6">
        <w:rPr>
          <w:b/>
          <w:sz w:val="24"/>
          <w:szCs w:val="24"/>
        </w:rPr>
        <w:t>26</w:t>
      </w:r>
      <w:r w:rsidRPr="006078A0">
        <w:rPr>
          <w:b/>
          <w:sz w:val="24"/>
          <w:szCs w:val="24"/>
        </w:rPr>
        <w:t>, 2016</w:t>
      </w:r>
    </w:p>
    <w:p w:rsidR="006078A0" w:rsidRDefault="006078A0" w:rsidP="006078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sidRPr="006078A0">
        <w:rPr>
          <w:color w:val="000000"/>
        </w:rPr>
        <w:t>Add</w:t>
      </w:r>
      <w:r w:rsidR="00293D3E">
        <w:rPr>
          <w:color w:val="000000"/>
        </w:rPr>
        <w:t>ed</w:t>
      </w:r>
      <w:r w:rsidRPr="006078A0">
        <w:rPr>
          <w:color w:val="000000"/>
        </w:rPr>
        <w:t xml:space="preserve"> PXI trigger lines TTL8-TTL11.</w:t>
      </w:r>
      <w:r w:rsidR="00293D3E">
        <w:rPr>
          <w:color w:val="000000"/>
        </w:rPr>
        <w:t xml:space="preserve"> Added existing VXI trigger lines.</w:t>
      </w:r>
    </w:p>
    <w:p w:rsidR="006078A0" w:rsidRDefault="006078A0" w:rsidP="00D27A4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7D1B1A" w:rsidRDefault="007D1B1A" w:rsidP="003669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00D71CA2" w:rsidRDefault="00D71CA2" w:rsidP="00AC1EBE">
      <w:pPr>
        <w:jc w:val="center"/>
        <w:outlineLvl w:val="0"/>
        <w:rPr>
          <w:b/>
          <w:sz w:val="28"/>
        </w:rPr>
      </w:pPr>
      <w:r>
        <w:rPr>
          <w:b/>
          <w:sz w:val="28"/>
        </w:rPr>
        <w:t>NOTICE</w:t>
      </w:r>
    </w:p>
    <w:p w:rsidR="00D71CA2" w:rsidRDefault="00D71CA2" w:rsidP="00D71CA2"/>
    <w:p w:rsidR="00D71CA2" w:rsidRDefault="00D71CA2" w:rsidP="00D71CA2">
      <w:r w:rsidRPr="00905480">
        <w:t>VPP-</w:t>
      </w:r>
      <w:r>
        <w:t>4.3.4</w:t>
      </w:r>
      <w:r w:rsidRPr="00905480">
        <w:t xml:space="preserve">: </w:t>
      </w:r>
      <w:r>
        <w:rPr>
          <w:i/>
          <w:u w:val="single"/>
        </w:rPr>
        <w:t>VISA Implementation Specification for COM</w:t>
      </w:r>
      <w:r w:rsidRPr="00905480">
        <w:t xml:space="preserve"> </w:t>
      </w:r>
      <w:r>
        <w:t xml:space="preserve">is authored by the IVI Foundation member companies. For a vendor membership roster list, please visit the IVI Foundation web site at </w:t>
      </w:r>
      <w:r w:rsidRPr="008433F7">
        <w:rPr>
          <w:rFonts w:ascii="Courier" w:hAnsi="Courier"/>
        </w:rPr>
        <w:t>www.ivifoundation.org</w:t>
      </w:r>
      <w:r w:rsidR="008433F7">
        <w:t>.</w:t>
      </w:r>
    </w:p>
    <w:p w:rsidR="00D71CA2" w:rsidRDefault="00D71CA2" w:rsidP="00D71CA2"/>
    <w:p w:rsidR="00D71CA2" w:rsidRDefault="00D71CA2" w:rsidP="00D71CA2">
      <w:r>
        <w:t xml:space="preserve">The IVI Foundation wants to receive your comments on this specification. You can contact the Foundation through the web site at </w:t>
      </w:r>
      <w:r w:rsidRPr="008433F7">
        <w:rPr>
          <w:rFonts w:ascii="Courier" w:hAnsi="Courier"/>
        </w:rPr>
        <w:t>www.ivifoundation.org</w:t>
      </w:r>
      <w:r>
        <w:t>.</w:t>
      </w:r>
    </w:p>
    <w:p w:rsidR="00D71CA2" w:rsidRPr="00D34080" w:rsidRDefault="00D71CA2" w:rsidP="00AC1EBE">
      <w:pPr>
        <w:jc w:val="center"/>
        <w:outlineLvl w:val="0"/>
        <w:rPr>
          <w:b/>
          <w:sz w:val="28"/>
          <w:szCs w:val="28"/>
        </w:rPr>
      </w:pPr>
      <w:bookmarkStart w:id="1" w:name="_Toc530746285"/>
      <w:bookmarkStart w:id="2" w:name="_Toc163638559"/>
      <w:r w:rsidRPr="00D34080">
        <w:rPr>
          <w:b/>
          <w:sz w:val="28"/>
          <w:szCs w:val="28"/>
        </w:rPr>
        <w:t>Warranty</w:t>
      </w:r>
      <w:bookmarkEnd w:id="1"/>
      <w:bookmarkEnd w:id="2"/>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A20008" w:rsidRDefault="00A2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1565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rPr>
          <w:b/>
          <w:sz w:val="28"/>
        </w:rPr>
      </w:pPr>
      <w:r>
        <w:rPr>
          <w:b/>
          <w:sz w:val="28"/>
        </w:rPr>
        <w:t>Trademarks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rsidR="00F1565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
        <w:t>Product and company names listed are trademarks or trade names of their respective companies.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F1565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
        <w:t>No investigation has been made of common-law trademark rights in any work.</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rsidR="00F15659" w:rsidRDefault="00F15659">
      <w:pPr>
        <w:ind w:left="360"/>
        <w:sectPr w:rsidR="00F15659">
          <w:headerReference w:type="even" r:id="rId14"/>
          <w:headerReference w:type="default" r:id="rId15"/>
          <w:footerReference w:type="even" r:id="rId16"/>
          <w:footerReference w:type="default" r:id="rId17"/>
          <w:footnotePr>
            <w:numRestart w:val="eachPage"/>
          </w:footnotePr>
          <w:pgSz w:w="12240" w:h="15840"/>
          <w:pgMar w:top="1440" w:right="1440" w:bottom="-1440" w:left="1440" w:header="720" w:footer="720" w:gutter="0"/>
          <w:cols w:space="720"/>
          <w:noEndnote/>
        </w:sectPr>
      </w:pPr>
    </w:p>
    <w:p w:rsidR="00F15659" w:rsidRDefault="00F15659" w:rsidP="00AC1EBE">
      <w:pPr>
        <w:jc w:val="center"/>
        <w:outlineLvl w:val="0"/>
        <w:rPr>
          <w:b/>
          <w:sz w:val="36"/>
        </w:rPr>
      </w:pPr>
      <w:r>
        <w:rPr>
          <w:b/>
          <w:sz w:val="36"/>
        </w:rPr>
        <w:lastRenderedPageBreak/>
        <w:t>Table of Contents</w:t>
      </w:r>
    </w:p>
    <w:p w:rsidR="00386ED8" w:rsidRDefault="0000151A">
      <w:pPr>
        <w:pStyle w:val="TOC1"/>
        <w:tabs>
          <w:tab w:val="left" w:pos="1440"/>
          <w:tab w:val="right" w:leader="dot" w:pos="9350"/>
        </w:tabs>
        <w:rPr>
          <w:rFonts w:ascii="Times New Roman" w:hAnsi="Times New Roman"/>
          <w:b w:val="0"/>
          <w:noProof/>
          <w:sz w:val="24"/>
          <w:szCs w:val="24"/>
        </w:rPr>
      </w:pPr>
      <w:r>
        <w:rPr>
          <w:b w:val="0"/>
          <w:bCs/>
        </w:rPr>
        <w:fldChar w:fldCharType="begin"/>
      </w:r>
      <w:r w:rsidR="00F15659">
        <w:rPr>
          <w:b w:val="0"/>
          <w:bCs/>
        </w:rPr>
        <w:instrText xml:space="preserve"> TOC \o "1-3" \h \z </w:instrText>
      </w:r>
      <w:r>
        <w:rPr>
          <w:b w:val="0"/>
          <w:bCs/>
        </w:rPr>
        <w:fldChar w:fldCharType="separate"/>
      </w:r>
      <w:hyperlink w:anchor="_Toc180914565" w:history="1">
        <w:r w:rsidR="00386ED8" w:rsidRPr="00F35748">
          <w:rPr>
            <w:rStyle w:val="Hyperlink"/>
            <w:noProof/>
          </w:rPr>
          <w:t>Section 1:</w:t>
        </w:r>
        <w:r w:rsidR="00386ED8">
          <w:rPr>
            <w:rFonts w:ascii="Times New Roman" w:hAnsi="Times New Roman"/>
            <w:b w:val="0"/>
            <w:noProof/>
            <w:sz w:val="24"/>
            <w:szCs w:val="24"/>
          </w:rPr>
          <w:tab/>
        </w:r>
        <w:r w:rsidR="00386ED8" w:rsidRPr="00F35748">
          <w:rPr>
            <w:rStyle w:val="Hyperlink"/>
            <w:noProof/>
          </w:rPr>
          <w:t>Introduction to the VXI</w:t>
        </w:r>
        <w:r w:rsidR="00386ED8" w:rsidRPr="00F35748">
          <w:rPr>
            <w:rStyle w:val="Hyperlink"/>
            <w:i/>
            <w:noProof/>
          </w:rPr>
          <w:t>plug&amp;play</w:t>
        </w:r>
        <w:r w:rsidR="00386ED8" w:rsidRPr="00F35748">
          <w:rPr>
            <w:rStyle w:val="Hyperlink"/>
            <w:noProof/>
          </w:rPr>
          <w:t xml:space="preserve"> Systems Alliance and the IVI Foundation</w:t>
        </w:r>
        <w:r w:rsidR="00386ED8">
          <w:rPr>
            <w:noProof/>
            <w:webHidden/>
          </w:rPr>
          <w:tab/>
        </w:r>
        <w:r w:rsidR="00D55EA9">
          <w:rPr>
            <w:noProof/>
            <w:webHidden/>
          </w:rPr>
          <w:t>1-</w:t>
        </w:r>
        <w:r>
          <w:rPr>
            <w:noProof/>
            <w:webHidden/>
          </w:rPr>
          <w:fldChar w:fldCharType="begin"/>
        </w:r>
        <w:r w:rsidR="00386ED8">
          <w:rPr>
            <w:noProof/>
            <w:webHidden/>
          </w:rPr>
          <w:instrText xml:space="preserve"> PAGEREF _Toc180914565 \h </w:instrText>
        </w:r>
        <w:r>
          <w:rPr>
            <w:noProof/>
            <w:webHidden/>
          </w:rPr>
        </w:r>
        <w:r>
          <w:rPr>
            <w:noProof/>
            <w:webHidden/>
          </w:rPr>
          <w:fldChar w:fldCharType="separate"/>
        </w:r>
        <w:r w:rsidR="00E76F75">
          <w:rPr>
            <w:noProof/>
            <w:webHidden/>
          </w:rPr>
          <w:t>1</w:t>
        </w:r>
        <w:r>
          <w:rPr>
            <w:noProof/>
            <w:webHidden/>
          </w:rPr>
          <w:fldChar w:fldCharType="end"/>
        </w:r>
      </w:hyperlink>
    </w:p>
    <w:p w:rsidR="00386ED8" w:rsidRDefault="00FA754B">
      <w:pPr>
        <w:pStyle w:val="TOC1"/>
        <w:tabs>
          <w:tab w:val="left" w:pos="1440"/>
          <w:tab w:val="right" w:leader="dot" w:pos="9350"/>
        </w:tabs>
        <w:rPr>
          <w:rFonts w:ascii="Times New Roman" w:hAnsi="Times New Roman"/>
          <w:b w:val="0"/>
          <w:noProof/>
          <w:sz w:val="24"/>
          <w:szCs w:val="24"/>
        </w:rPr>
      </w:pPr>
      <w:hyperlink w:anchor="_Toc180914566" w:history="1">
        <w:r w:rsidR="00386ED8" w:rsidRPr="00F35748">
          <w:rPr>
            <w:rStyle w:val="Hyperlink"/>
            <w:noProof/>
          </w:rPr>
          <w:t>Section 2:</w:t>
        </w:r>
        <w:r w:rsidR="00386ED8">
          <w:rPr>
            <w:rFonts w:ascii="Times New Roman" w:hAnsi="Times New Roman"/>
            <w:b w:val="0"/>
            <w:noProof/>
            <w:sz w:val="24"/>
            <w:szCs w:val="24"/>
          </w:rPr>
          <w:tab/>
        </w:r>
        <w:r w:rsidR="00386ED8" w:rsidRPr="00F35748">
          <w:rPr>
            <w:rStyle w:val="Hyperlink"/>
            <w:noProof/>
          </w:rPr>
          <w:t>Overview of VISA COM I/O Library Specification</w:t>
        </w:r>
        <w:r w:rsidR="00386ED8">
          <w:rPr>
            <w:noProof/>
            <w:webHidden/>
          </w:rPr>
          <w:tab/>
        </w:r>
        <w:r w:rsidR="00D55EA9">
          <w:rPr>
            <w:noProof/>
            <w:webHidden/>
          </w:rPr>
          <w:t>2-</w:t>
        </w:r>
        <w:r w:rsidR="0000151A">
          <w:rPr>
            <w:noProof/>
            <w:webHidden/>
          </w:rPr>
          <w:fldChar w:fldCharType="begin"/>
        </w:r>
        <w:r w:rsidR="00386ED8">
          <w:rPr>
            <w:noProof/>
            <w:webHidden/>
          </w:rPr>
          <w:instrText xml:space="preserve"> PAGEREF _Toc180914566 \h </w:instrText>
        </w:r>
        <w:r w:rsidR="0000151A">
          <w:rPr>
            <w:noProof/>
            <w:webHidden/>
          </w:rPr>
        </w:r>
        <w:r w:rsidR="0000151A">
          <w:rPr>
            <w:noProof/>
            <w:webHidden/>
          </w:rPr>
          <w:fldChar w:fldCharType="separate"/>
        </w:r>
        <w:r w:rsidR="00E76F75">
          <w:rPr>
            <w:noProof/>
            <w:webHidden/>
          </w:rPr>
          <w:t>1</w:t>
        </w:r>
        <w:r w:rsidR="0000151A">
          <w:rPr>
            <w:noProof/>
            <w:webHidden/>
          </w:rPr>
          <w:fldChar w:fldCharType="end"/>
        </w:r>
      </w:hyperlink>
    </w:p>
    <w:p w:rsidR="00386ED8" w:rsidRDefault="00FA754B">
      <w:pPr>
        <w:pStyle w:val="TOC2"/>
        <w:tabs>
          <w:tab w:val="left" w:pos="720"/>
          <w:tab w:val="right" w:leader="dot" w:pos="9350"/>
        </w:tabs>
        <w:rPr>
          <w:rFonts w:ascii="Times New Roman" w:hAnsi="Times New Roman"/>
          <w:noProof/>
          <w:sz w:val="24"/>
          <w:szCs w:val="24"/>
        </w:rPr>
      </w:pPr>
      <w:hyperlink w:anchor="_Toc180914567" w:history="1">
        <w:r w:rsidR="00386ED8" w:rsidRPr="00F35748">
          <w:rPr>
            <w:rStyle w:val="Hyperlink"/>
            <w:noProof/>
          </w:rPr>
          <w:t>2.1.</w:t>
        </w:r>
        <w:r w:rsidR="00386ED8">
          <w:rPr>
            <w:rFonts w:ascii="Times New Roman" w:hAnsi="Times New Roman"/>
            <w:noProof/>
            <w:sz w:val="24"/>
            <w:szCs w:val="24"/>
          </w:rPr>
          <w:tab/>
        </w:r>
        <w:r w:rsidR="00386ED8" w:rsidRPr="00F35748">
          <w:rPr>
            <w:rStyle w:val="Hyperlink"/>
            <w:noProof/>
          </w:rPr>
          <w:t>Objectives of This Specification</w:t>
        </w:r>
        <w:r w:rsidR="00386ED8">
          <w:rPr>
            <w:noProof/>
            <w:webHidden/>
          </w:rPr>
          <w:tab/>
        </w:r>
        <w:r w:rsidR="00D55EA9" w:rsidRPr="00D55EA9">
          <w:rPr>
            <w:noProof/>
            <w:webHidden/>
          </w:rPr>
          <w:t>2-</w:t>
        </w:r>
        <w:r w:rsidR="0000151A">
          <w:rPr>
            <w:noProof/>
            <w:webHidden/>
          </w:rPr>
          <w:fldChar w:fldCharType="begin"/>
        </w:r>
        <w:r w:rsidR="00386ED8">
          <w:rPr>
            <w:noProof/>
            <w:webHidden/>
          </w:rPr>
          <w:instrText xml:space="preserve"> PAGEREF _Toc180914567 \h </w:instrText>
        </w:r>
        <w:r w:rsidR="0000151A">
          <w:rPr>
            <w:noProof/>
            <w:webHidden/>
          </w:rPr>
        </w:r>
        <w:r w:rsidR="0000151A">
          <w:rPr>
            <w:noProof/>
            <w:webHidden/>
          </w:rPr>
          <w:fldChar w:fldCharType="separate"/>
        </w:r>
        <w:r w:rsidR="00E76F75">
          <w:rPr>
            <w:noProof/>
            <w:webHidden/>
          </w:rPr>
          <w:t>2</w:t>
        </w:r>
        <w:r w:rsidR="0000151A">
          <w:rPr>
            <w:noProof/>
            <w:webHidden/>
          </w:rPr>
          <w:fldChar w:fldCharType="end"/>
        </w:r>
      </w:hyperlink>
    </w:p>
    <w:p w:rsidR="00386ED8" w:rsidRDefault="00FA754B">
      <w:pPr>
        <w:pStyle w:val="TOC2"/>
        <w:tabs>
          <w:tab w:val="left" w:pos="720"/>
          <w:tab w:val="right" w:leader="dot" w:pos="9350"/>
        </w:tabs>
        <w:rPr>
          <w:rFonts w:ascii="Times New Roman" w:hAnsi="Times New Roman"/>
          <w:noProof/>
          <w:sz w:val="24"/>
          <w:szCs w:val="24"/>
        </w:rPr>
      </w:pPr>
      <w:hyperlink w:anchor="_Toc180914568" w:history="1">
        <w:r w:rsidR="00386ED8" w:rsidRPr="00F35748">
          <w:rPr>
            <w:rStyle w:val="Hyperlink"/>
            <w:noProof/>
          </w:rPr>
          <w:t>2.2.</w:t>
        </w:r>
        <w:r w:rsidR="00386ED8">
          <w:rPr>
            <w:rFonts w:ascii="Times New Roman" w:hAnsi="Times New Roman"/>
            <w:noProof/>
            <w:sz w:val="24"/>
            <w:szCs w:val="24"/>
          </w:rPr>
          <w:tab/>
        </w:r>
        <w:r w:rsidR="00386ED8" w:rsidRPr="00F35748">
          <w:rPr>
            <w:rStyle w:val="Hyperlink"/>
            <w:noProof/>
          </w:rPr>
          <w:t>Audience for This Specification</w:t>
        </w:r>
        <w:r w:rsidR="00386ED8">
          <w:rPr>
            <w:noProof/>
            <w:webHidden/>
          </w:rPr>
          <w:tab/>
        </w:r>
        <w:r w:rsidR="00D55EA9" w:rsidRPr="00D55EA9">
          <w:rPr>
            <w:noProof/>
            <w:webHidden/>
          </w:rPr>
          <w:t>2-</w:t>
        </w:r>
        <w:r w:rsidR="0000151A">
          <w:rPr>
            <w:noProof/>
            <w:webHidden/>
          </w:rPr>
          <w:fldChar w:fldCharType="begin"/>
        </w:r>
        <w:r w:rsidR="00386ED8">
          <w:rPr>
            <w:noProof/>
            <w:webHidden/>
          </w:rPr>
          <w:instrText xml:space="preserve"> PAGEREF _Toc180914568 \h </w:instrText>
        </w:r>
        <w:r w:rsidR="0000151A">
          <w:rPr>
            <w:noProof/>
            <w:webHidden/>
          </w:rPr>
        </w:r>
        <w:r w:rsidR="0000151A">
          <w:rPr>
            <w:noProof/>
            <w:webHidden/>
          </w:rPr>
          <w:fldChar w:fldCharType="separate"/>
        </w:r>
        <w:r w:rsidR="00E76F75">
          <w:rPr>
            <w:noProof/>
            <w:webHidden/>
          </w:rPr>
          <w:t>3</w:t>
        </w:r>
        <w:r w:rsidR="0000151A">
          <w:rPr>
            <w:noProof/>
            <w:webHidden/>
          </w:rPr>
          <w:fldChar w:fldCharType="end"/>
        </w:r>
      </w:hyperlink>
    </w:p>
    <w:p w:rsidR="00386ED8" w:rsidRDefault="00FA754B">
      <w:pPr>
        <w:pStyle w:val="TOC2"/>
        <w:tabs>
          <w:tab w:val="left" w:pos="720"/>
          <w:tab w:val="right" w:leader="dot" w:pos="9350"/>
        </w:tabs>
        <w:rPr>
          <w:rFonts w:ascii="Times New Roman" w:hAnsi="Times New Roman"/>
          <w:noProof/>
          <w:sz w:val="24"/>
          <w:szCs w:val="24"/>
        </w:rPr>
      </w:pPr>
      <w:hyperlink w:anchor="_Toc180914569" w:history="1">
        <w:r w:rsidR="00386ED8" w:rsidRPr="00F35748">
          <w:rPr>
            <w:rStyle w:val="Hyperlink"/>
            <w:noProof/>
          </w:rPr>
          <w:t>2.3.</w:t>
        </w:r>
        <w:r w:rsidR="00386ED8">
          <w:rPr>
            <w:rFonts w:ascii="Times New Roman" w:hAnsi="Times New Roman"/>
            <w:noProof/>
            <w:sz w:val="24"/>
            <w:szCs w:val="24"/>
          </w:rPr>
          <w:tab/>
        </w:r>
        <w:r w:rsidR="00386ED8" w:rsidRPr="00F35748">
          <w:rPr>
            <w:rStyle w:val="Hyperlink"/>
            <w:noProof/>
          </w:rPr>
          <w:t>Scope and Organization of This Specification</w:t>
        </w:r>
        <w:r w:rsidR="00386ED8">
          <w:rPr>
            <w:noProof/>
            <w:webHidden/>
          </w:rPr>
          <w:tab/>
        </w:r>
        <w:r w:rsidR="00D55EA9" w:rsidRPr="00D55EA9">
          <w:rPr>
            <w:noProof/>
            <w:webHidden/>
          </w:rPr>
          <w:t>2-</w:t>
        </w:r>
        <w:r w:rsidR="0000151A">
          <w:rPr>
            <w:noProof/>
            <w:webHidden/>
          </w:rPr>
          <w:fldChar w:fldCharType="begin"/>
        </w:r>
        <w:r w:rsidR="00386ED8">
          <w:rPr>
            <w:noProof/>
            <w:webHidden/>
          </w:rPr>
          <w:instrText xml:space="preserve"> PAGEREF _Toc180914569 \h </w:instrText>
        </w:r>
        <w:r w:rsidR="0000151A">
          <w:rPr>
            <w:noProof/>
            <w:webHidden/>
          </w:rPr>
        </w:r>
        <w:r w:rsidR="0000151A">
          <w:rPr>
            <w:noProof/>
            <w:webHidden/>
          </w:rPr>
          <w:fldChar w:fldCharType="separate"/>
        </w:r>
        <w:r w:rsidR="00E76F75">
          <w:rPr>
            <w:noProof/>
            <w:webHidden/>
          </w:rPr>
          <w:t>4</w:t>
        </w:r>
        <w:r w:rsidR="0000151A">
          <w:rPr>
            <w:noProof/>
            <w:webHidden/>
          </w:rPr>
          <w:fldChar w:fldCharType="end"/>
        </w:r>
      </w:hyperlink>
    </w:p>
    <w:p w:rsidR="00386ED8" w:rsidRDefault="00FA754B">
      <w:pPr>
        <w:pStyle w:val="TOC2"/>
        <w:tabs>
          <w:tab w:val="left" w:pos="720"/>
          <w:tab w:val="right" w:leader="dot" w:pos="9350"/>
        </w:tabs>
        <w:rPr>
          <w:rFonts w:ascii="Times New Roman" w:hAnsi="Times New Roman"/>
          <w:noProof/>
          <w:sz w:val="24"/>
          <w:szCs w:val="24"/>
        </w:rPr>
      </w:pPr>
      <w:hyperlink w:anchor="_Toc180914570" w:history="1">
        <w:r w:rsidR="00386ED8" w:rsidRPr="00F35748">
          <w:rPr>
            <w:rStyle w:val="Hyperlink"/>
            <w:noProof/>
          </w:rPr>
          <w:t>2.4.</w:t>
        </w:r>
        <w:r w:rsidR="00386ED8">
          <w:rPr>
            <w:rFonts w:ascii="Times New Roman" w:hAnsi="Times New Roman"/>
            <w:noProof/>
            <w:sz w:val="24"/>
            <w:szCs w:val="24"/>
          </w:rPr>
          <w:tab/>
        </w:r>
        <w:r w:rsidR="00386ED8" w:rsidRPr="00F35748">
          <w:rPr>
            <w:rStyle w:val="Hyperlink"/>
            <w:noProof/>
          </w:rPr>
          <w:t>Application of This Specification</w:t>
        </w:r>
        <w:r w:rsidR="00386ED8">
          <w:rPr>
            <w:noProof/>
            <w:webHidden/>
          </w:rPr>
          <w:tab/>
        </w:r>
        <w:r w:rsidR="00D55EA9" w:rsidRPr="00D55EA9">
          <w:rPr>
            <w:noProof/>
            <w:webHidden/>
          </w:rPr>
          <w:t>2-</w:t>
        </w:r>
        <w:r w:rsidR="0000151A">
          <w:rPr>
            <w:noProof/>
            <w:webHidden/>
          </w:rPr>
          <w:fldChar w:fldCharType="begin"/>
        </w:r>
        <w:r w:rsidR="00386ED8">
          <w:rPr>
            <w:noProof/>
            <w:webHidden/>
          </w:rPr>
          <w:instrText xml:space="preserve"> PAGEREF _Toc180914570 \h </w:instrText>
        </w:r>
        <w:r w:rsidR="0000151A">
          <w:rPr>
            <w:noProof/>
            <w:webHidden/>
          </w:rPr>
        </w:r>
        <w:r w:rsidR="0000151A">
          <w:rPr>
            <w:noProof/>
            <w:webHidden/>
          </w:rPr>
          <w:fldChar w:fldCharType="separate"/>
        </w:r>
        <w:r w:rsidR="00E76F75">
          <w:rPr>
            <w:noProof/>
            <w:webHidden/>
          </w:rPr>
          <w:t>5</w:t>
        </w:r>
        <w:r w:rsidR="0000151A">
          <w:rPr>
            <w:noProof/>
            <w:webHidden/>
          </w:rPr>
          <w:fldChar w:fldCharType="end"/>
        </w:r>
      </w:hyperlink>
    </w:p>
    <w:p w:rsidR="00386ED8" w:rsidRDefault="00FA754B">
      <w:pPr>
        <w:pStyle w:val="TOC2"/>
        <w:tabs>
          <w:tab w:val="left" w:pos="720"/>
          <w:tab w:val="right" w:leader="dot" w:pos="9350"/>
        </w:tabs>
        <w:rPr>
          <w:rFonts w:ascii="Times New Roman" w:hAnsi="Times New Roman"/>
          <w:noProof/>
          <w:sz w:val="24"/>
          <w:szCs w:val="24"/>
        </w:rPr>
      </w:pPr>
      <w:hyperlink w:anchor="_Toc180914571" w:history="1">
        <w:r w:rsidR="00386ED8" w:rsidRPr="00F35748">
          <w:rPr>
            <w:rStyle w:val="Hyperlink"/>
            <w:noProof/>
          </w:rPr>
          <w:t>2.5.</w:t>
        </w:r>
        <w:r w:rsidR="00386ED8">
          <w:rPr>
            <w:rFonts w:ascii="Times New Roman" w:hAnsi="Times New Roman"/>
            <w:noProof/>
            <w:sz w:val="24"/>
            <w:szCs w:val="24"/>
          </w:rPr>
          <w:tab/>
        </w:r>
        <w:r w:rsidR="00386ED8" w:rsidRPr="00F35748">
          <w:rPr>
            <w:rStyle w:val="Hyperlink"/>
            <w:noProof/>
          </w:rPr>
          <w:t>Microsoft COM and the VISA API</w:t>
        </w:r>
        <w:r w:rsidR="00386ED8">
          <w:rPr>
            <w:noProof/>
            <w:webHidden/>
          </w:rPr>
          <w:tab/>
        </w:r>
        <w:r w:rsidR="00D55EA9" w:rsidRPr="00D55EA9">
          <w:rPr>
            <w:noProof/>
            <w:webHidden/>
          </w:rPr>
          <w:t>2-</w:t>
        </w:r>
        <w:r w:rsidR="0000151A">
          <w:rPr>
            <w:noProof/>
            <w:webHidden/>
          </w:rPr>
          <w:fldChar w:fldCharType="begin"/>
        </w:r>
        <w:r w:rsidR="00386ED8">
          <w:rPr>
            <w:noProof/>
            <w:webHidden/>
          </w:rPr>
          <w:instrText xml:space="preserve"> PAGEREF _Toc180914571 \h </w:instrText>
        </w:r>
        <w:r w:rsidR="0000151A">
          <w:rPr>
            <w:noProof/>
            <w:webHidden/>
          </w:rPr>
        </w:r>
        <w:r w:rsidR="0000151A">
          <w:rPr>
            <w:noProof/>
            <w:webHidden/>
          </w:rPr>
          <w:fldChar w:fldCharType="separate"/>
        </w:r>
        <w:r w:rsidR="00E76F75">
          <w:rPr>
            <w:noProof/>
            <w:webHidden/>
          </w:rPr>
          <w:t>6</w:t>
        </w:r>
        <w:r w:rsidR="0000151A">
          <w:rPr>
            <w:noProof/>
            <w:webHidden/>
          </w:rPr>
          <w:fldChar w:fldCharType="end"/>
        </w:r>
      </w:hyperlink>
    </w:p>
    <w:p w:rsidR="00386ED8" w:rsidRDefault="00FA754B">
      <w:pPr>
        <w:pStyle w:val="TOC2"/>
        <w:tabs>
          <w:tab w:val="left" w:pos="720"/>
          <w:tab w:val="right" w:leader="dot" w:pos="9350"/>
        </w:tabs>
        <w:rPr>
          <w:rFonts w:ascii="Times New Roman" w:hAnsi="Times New Roman"/>
          <w:noProof/>
          <w:sz w:val="24"/>
          <w:szCs w:val="24"/>
        </w:rPr>
      </w:pPr>
      <w:hyperlink w:anchor="_Toc180914572" w:history="1">
        <w:r w:rsidR="00386ED8" w:rsidRPr="00F35748">
          <w:rPr>
            <w:rStyle w:val="Hyperlink"/>
            <w:noProof/>
          </w:rPr>
          <w:t>2.6.</w:t>
        </w:r>
        <w:r w:rsidR="00386ED8">
          <w:rPr>
            <w:rFonts w:ascii="Times New Roman" w:hAnsi="Times New Roman"/>
            <w:noProof/>
            <w:sz w:val="24"/>
            <w:szCs w:val="24"/>
          </w:rPr>
          <w:tab/>
        </w:r>
        <w:r w:rsidR="00386ED8" w:rsidRPr="00F35748">
          <w:rPr>
            <w:rStyle w:val="Hyperlink"/>
            <w:noProof/>
          </w:rPr>
          <w:t>VISA COM I/O Implementation and Distribution Requirements</w:t>
        </w:r>
        <w:r w:rsidR="00386ED8">
          <w:rPr>
            <w:noProof/>
            <w:webHidden/>
          </w:rPr>
          <w:tab/>
        </w:r>
        <w:r w:rsidR="00D55EA9" w:rsidRPr="00D55EA9">
          <w:rPr>
            <w:noProof/>
            <w:webHidden/>
          </w:rPr>
          <w:t>2-</w:t>
        </w:r>
        <w:r w:rsidR="0000151A">
          <w:rPr>
            <w:noProof/>
            <w:webHidden/>
          </w:rPr>
          <w:fldChar w:fldCharType="begin"/>
        </w:r>
        <w:r w:rsidR="00386ED8">
          <w:rPr>
            <w:noProof/>
            <w:webHidden/>
          </w:rPr>
          <w:instrText xml:space="preserve"> PAGEREF _Toc180914572 \h </w:instrText>
        </w:r>
        <w:r w:rsidR="0000151A">
          <w:rPr>
            <w:noProof/>
            <w:webHidden/>
          </w:rPr>
        </w:r>
        <w:r w:rsidR="0000151A">
          <w:rPr>
            <w:noProof/>
            <w:webHidden/>
          </w:rPr>
          <w:fldChar w:fldCharType="separate"/>
        </w:r>
        <w:r w:rsidR="00E76F75">
          <w:rPr>
            <w:noProof/>
            <w:webHidden/>
          </w:rPr>
          <w:t>7</w:t>
        </w:r>
        <w:r w:rsidR="0000151A">
          <w:rPr>
            <w:noProof/>
            <w:webHidden/>
          </w:rPr>
          <w:fldChar w:fldCharType="end"/>
        </w:r>
      </w:hyperlink>
    </w:p>
    <w:p w:rsidR="00386ED8" w:rsidRDefault="00FA754B">
      <w:pPr>
        <w:pStyle w:val="TOC2"/>
        <w:tabs>
          <w:tab w:val="left" w:pos="720"/>
          <w:tab w:val="right" w:leader="dot" w:pos="9350"/>
        </w:tabs>
        <w:rPr>
          <w:rFonts w:ascii="Times New Roman" w:hAnsi="Times New Roman"/>
          <w:noProof/>
          <w:sz w:val="24"/>
          <w:szCs w:val="24"/>
        </w:rPr>
      </w:pPr>
      <w:hyperlink w:anchor="_Toc180914573" w:history="1">
        <w:r w:rsidR="00386ED8" w:rsidRPr="00F35748">
          <w:rPr>
            <w:rStyle w:val="Hyperlink"/>
            <w:noProof/>
          </w:rPr>
          <w:t>2.7.</w:t>
        </w:r>
        <w:r w:rsidR="00386ED8">
          <w:rPr>
            <w:rFonts w:ascii="Times New Roman" w:hAnsi="Times New Roman"/>
            <w:noProof/>
            <w:sz w:val="24"/>
            <w:szCs w:val="24"/>
          </w:rPr>
          <w:tab/>
        </w:r>
        <w:r w:rsidR="00386ED8" w:rsidRPr="00F35748">
          <w:rPr>
            <w:rStyle w:val="Hyperlink"/>
            <w:noProof/>
          </w:rPr>
          <w:t>References</w:t>
        </w:r>
        <w:r w:rsidR="00386ED8">
          <w:rPr>
            <w:noProof/>
            <w:webHidden/>
          </w:rPr>
          <w:tab/>
        </w:r>
        <w:r w:rsidR="00D55EA9" w:rsidRPr="00D55EA9">
          <w:rPr>
            <w:noProof/>
            <w:webHidden/>
          </w:rPr>
          <w:t>2-</w:t>
        </w:r>
        <w:r w:rsidR="0000151A">
          <w:rPr>
            <w:noProof/>
            <w:webHidden/>
          </w:rPr>
          <w:fldChar w:fldCharType="begin"/>
        </w:r>
        <w:r w:rsidR="00386ED8">
          <w:rPr>
            <w:noProof/>
            <w:webHidden/>
          </w:rPr>
          <w:instrText xml:space="preserve"> PAGEREF _Toc180914573 \h </w:instrText>
        </w:r>
        <w:r w:rsidR="0000151A">
          <w:rPr>
            <w:noProof/>
            <w:webHidden/>
          </w:rPr>
        </w:r>
        <w:r w:rsidR="0000151A">
          <w:rPr>
            <w:noProof/>
            <w:webHidden/>
          </w:rPr>
          <w:fldChar w:fldCharType="separate"/>
        </w:r>
        <w:r w:rsidR="00E76F75">
          <w:rPr>
            <w:noProof/>
            <w:webHidden/>
          </w:rPr>
          <w:t>10</w:t>
        </w:r>
        <w:r w:rsidR="0000151A">
          <w:rPr>
            <w:noProof/>
            <w:webHidden/>
          </w:rPr>
          <w:fldChar w:fldCharType="end"/>
        </w:r>
      </w:hyperlink>
    </w:p>
    <w:p w:rsidR="00386ED8" w:rsidRDefault="00FA754B">
      <w:pPr>
        <w:pStyle w:val="TOC2"/>
        <w:tabs>
          <w:tab w:val="left" w:pos="720"/>
          <w:tab w:val="right" w:leader="dot" w:pos="9350"/>
        </w:tabs>
        <w:rPr>
          <w:rFonts w:ascii="Times New Roman" w:hAnsi="Times New Roman"/>
          <w:noProof/>
          <w:sz w:val="24"/>
          <w:szCs w:val="24"/>
        </w:rPr>
      </w:pPr>
      <w:hyperlink w:anchor="_Toc180914574" w:history="1">
        <w:r w:rsidR="00386ED8" w:rsidRPr="00F35748">
          <w:rPr>
            <w:rStyle w:val="Hyperlink"/>
            <w:noProof/>
          </w:rPr>
          <w:t>2.8.</w:t>
        </w:r>
        <w:r w:rsidR="00386ED8">
          <w:rPr>
            <w:rFonts w:ascii="Times New Roman" w:hAnsi="Times New Roman"/>
            <w:noProof/>
            <w:sz w:val="24"/>
            <w:szCs w:val="24"/>
          </w:rPr>
          <w:tab/>
        </w:r>
        <w:r w:rsidR="00386ED8" w:rsidRPr="00F35748">
          <w:rPr>
            <w:rStyle w:val="Hyperlink"/>
            <w:noProof/>
          </w:rPr>
          <w:t>Definition of Terms and Acronyms</w:t>
        </w:r>
        <w:r w:rsidR="00386ED8">
          <w:rPr>
            <w:noProof/>
            <w:webHidden/>
          </w:rPr>
          <w:tab/>
        </w:r>
        <w:r w:rsidR="00D55EA9" w:rsidRPr="00D55EA9">
          <w:rPr>
            <w:noProof/>
            <w:webHidden/>
          </w:rPr>
          <w:t>2-</w:t>
        </w:r>
        <w:r w:rsidR="0000151A">
          <w:rPr>
            <w:noProof/>
            <w:webHidden/>
          </w:rPr>
          <w:fldChar w:fldCharType="begin"/>
        </w:r>
        <w:r w:rsidR="00386ED8">
          <w:rPr>
            <w:noProof/>
            <w:webHidden/>
          </w:rPr>
          <w:instrText xml:space="preserve"> PAGEREF _Toc180914574 \h </w:instrText>
        </w:r>
        <w:r w:rsidR="0000151A">
          <w:rPr>
            <w:noProof/>
            <w:webHidden/>
          </w:rPr>
        </w:r>
        <w:r w:rsidR="0000151A">
          <w:rPr>
            <w:noProof/>
            <w:webHidden/>
          </w:rPr>
          <w:fldChar w:fldCharType="separate"/>
        </w:r>
        <w:r w:rsidR="00E76F75">
          <w:rPr>
            <w:noProof/>
            <w:webHidden/>
          </w:rPr>
          <w:t>11</w:t>
        </w:r>
        <w:r w:rsidR="0000151A">
          <w:rPr>
            <w:noProof/>
            <w:webHidden/>
          </w:rPr>
          <w:fldChar w:fldCharType="end"/>
        </w:r>
      </w:hyperlink>
    </w:p>
    <w:p w:rsidR="00386ED8" w:rsidRDefault="00FA754B">
      <w:pPr>
        <w:pStyle w:val="TOC2"/>
        <w:tabs>
          <w:tab w:val="left" w:pos="720"/>
          <w:tab w:val="right" w:leader="dot" w:pos="9350"/>
        </w:tabs>
        <w:rPr>
          <w:rFonts w:ascii="Times New Roman" w:hAnsi="Times New Roman"/>
          <w:noProof/>
          <w:sz w:val="24"/>
          <w:szCs w:val="24"/>
        </w:rPr>
      </w:pPr>
      <w:hyperlink w:anchor="_Toc180914575" w:history="1">
        <w:r w:rsidR="00386ED8" w:rsidRPr="00F35748">
          <w:rPr>
            <w:rStyle w:val="Hyperlink"/>
            <w:noProof/>
          </w:rPr>
          <w:t>2.9.</w:t>
        </w:r>
        <w:r w:rsidR="00386ED8">
          <w:rPr>
            <w:rFonts w:ascii="Times New Roman" w:hAnsi="Times New Roman"/>
            <w:noProof/>
            <w:sz w:val="24"/>
            <w:szCs w:val="24"/>
          </w:rPr>
          <w:tab/>
        </w:r>
        <w:r w:rsidR="00386ED8" w:rsidRPr="00F35748">
          <w:rPr>
            <w:rStyle w:val="Hyperlink"/>
            <w:noProof/>
          </w:rPr>
          <w:t>Conventions</w:t>
        </w:r>
        <w:r w:rsidR="00386ED8">
          <w:rPr>
            <w:noProof/>
            <w:webHidden/>
          </w:rPr>
          <w:tab/>
        </w:r>
        <w:r w:rsidR="00D55EA9" w:rsidRPr="00D55EA9">
          <w:rPr>
            <w:noProof/>
            <w:webHidden/>
          </w:rPr>
          <w:t>2-</w:t>
        </w:r>
        <w:r w:rsidR="0000151A">
          <w:rPr>
            <w:noProof/>
            <w:webHidden/>
          </w:rPr>
          <w:fldChar w:fldCharType="begin"/>
        </w:r>
        <w:r w:rsidR="00386ED8">
          <w:rPr>
            <w:noProof/>
            <w:webHidden/>
          </w:rPr>
          <w:instrText xml:space="preserve"> PAGEREF _Toc180914575 \h </w:instrText>
        </w:r>
        <w:r w:rsidR="0000151A">
          <w:rPr>
            <w:noProof/>
            <w:webHidden/>
          </w:rPr>
        </w:r>
        <w:r w:rsidR="0000151A">
          <w:rPr>
            <w:noProof/>
            <w:webHidden/>
          </w:rPr>
          <w:fldChar w:fldCharType="separate"/>
        </w:r>
        <w:r w:rsidR="00E76F75">
          <w:rPr>
            <w:noProof/>
            <w:webHidden/>
          </w:rPr>
          <w:t>14</w:t>
        </w:r>
        <w:r w:rsidR="0000151A">
          <w:rPr>
            <w:noProof/>
            <w:webHidden/>
          </w:rPr>
          <w:fldChar w:fldCharType="end"/>
        </w:r>
      </w:hyperlink>
    </w:p>
    <w:p w:rsidR="00386ED8" w:rsidRDefault="00FA754B">
      <w:pPr>
        <w:pStyle w:val="TOC1"/>
        <w:tabs>
          <w:tab w:val="left" w:pos="1440"/>
          <w:tab w:val="right" w:leader="dot" w:pos="9350"/>
        </w:tabs>
        <w:rPr>
          <w:rFonts w:ascii="Times New Roman" w:hAnsi="Times New Roman"/>
          <w:b w:val="0"/>
          <w:noProof/>
          <w:sz w:val="24"/>
          <w:szCs w:val="24"/>
        </w:rPr>
      </w:pPr>
      <w:hyperlink w:anchor="_Toc180914576" w:history="1">
        <w:r w:rsidR="00386ED8" w:rsidRPr="00F35748">
          <w:rPr>
            <w:rStyle w:val="Hyperlink"/>
            <w:noProof/>
          </w:rPr>
          <w:t>Section 3:</w:t>
        </w:r>
        <w:r w:rsidR="00386ED8">
          <w:rPr>
            <w:rFonts w:ascii="Times New Roman" w:hAnsi="Times New Roman"/>
            <w:b w:val="0"/>
            <w:noProof/>
            <w:sz w:val="24"/>
            <w:szCs w:val="24"/>
          </w:rPr>
          <w:tab/>
        </w:r>
        <w:r w:rsidR="00386ED8" w:rsidRPr="00F35748">
          <w:rPr>
            <w:rStyle w:val="Hyperlink"/>
            <w:noProof/>
          </w:rPr>
          <w:t>VISA Resource Template: IVisaSession and IEventManager</w:t>
        </w:r>
        <w:r w:rsidR="00386ED8">
          <w:rPr>
            <w:noProof/>
            <w:webHidden/>
          </w:rPr>
          <w:tab/>
        </w:r>
        <w:r w:rsidR="00D55EA9">
          <w:rPr>
            <w:noProof/>
            <w:webHidden/>
          </w:rPr>
          <w:t>3-</w:t>
        </w:r>
        <w:r w:rsidR="0000151A">
          <w:rPr>
            <w:noProof/>
            <w:webHidden/>
          </w:rPr>
          <w:fldChar w:fldCharType="begin"/>
        </w:r>
        <w:r w:rsidR="00386ED8">
          <w:rPr>
            <w:noProof/>
            <w:webHidden/>
          </w:rPr>
          <w:instrText xml:space="preserve"> PAGEREF _Toc180914576 \h </w:instrText>
        </w:r>
        <w:r w:rsidR="0000151A">
          <w:rPr>
            <w:noProof/>
            <w:webHidden/>
          </w:rPr>
        </w:r>
        <w:r w:rsidR="0000151A">
          <w:rPr>
            <w:noProof/>
            <w:webHidden/>
          </w:rPr>
          <w:fldChar w:fldCharType="separate"/>
        </w:r>
        <w:r w:rsidR="00E76F75">
          <w:rPr>
            <w:noProof/>
            <w:webHidden/>
          </w:rPr>
          <w:t>1</w:t>
        </w:r>
        <w:r w:rsidR="0000151A">
          <w:rPr>
            <w:noProof/>
            <w:webHidden/>
          </w:rPr>
          <w:fldChar w:fldCharType="end"/>
        </w:r>
      </w:hyperlink>
    </w:p>
    <w:p w:rsidR="00386ED8" w:rsidRDefault="00FA754B">
      <w:pPr>
        <w:pStyle w:val="TOC2"/>
        <w:tabs>
          <w:tab w:val="left" w:pos="720"/>
          <w:tab w:val="right" w:leader="dot" w:pos="9350"/>
        </w:tabs>
        <w:rPr>
          <w:rFonts w:ascii="Times New Roman" w:hAnsi="Times New Roman"/>
          <w:noProof/>
          <w:sz w:val="24"/>
          <w:szCs w:val="24"/>
        </w:rPr>
      </w:pPr>
      <w:hyperlink w:anchor="_Toc180914577" w:history="1">
        <w:r w:rsidR="00386ED8" w:rsidRPr="00F35748">
          <w:rPr>
            <w:rStyle w:val="Hyperlink"/>
            <w:noProof/>
          </w:rPr>
          <w:t>3.1.</w:t>
        </w:r>
        <w:r w:rsidR="00386ED8">
          <w:rPr>
            <w:rFonts w:ascii="Times New Roman" w:hAnsi="Times New Roman"/>
            <w:noProof/>
            <w:sz w:val="24"/>
            <w:szCs w:val="24"/>
          </w:rPr>
          <w:tab/>
        </w:r>
        <w:r w:rsidR="00386ED8" w:rsidRPr="00F35748">
          <w:rPr>
            <w:rStyle w:val="Hyperlink"/>
            <w:noProof/>
          </w:rPr>
          <w:t>Template Services</w:t>
        </w:r>
        <w:r w:rsidR="00386ED8">
          <w:rPr>
            <w:noProof/>
            <w:webHidden/>
          </w:rPr>
          <w:tab/>
        </w:r>
        <w:r w:rsidR="00D55EA9" w:rsidRPr="00D55EA9">
          <w:rPr>
            <w:noProof/>
            <w:webHidden/>
          </w:rPr>
          <w:t>3-</w:t>
        </w:r>
        <w:r w:rsidR="0000151A">
          <w:rPr>
            <w:noProof/>
            <w:webHidden/>
          </w:rPr>
          <w:fldChar w:fldCharType="begin"/>
        </w:r>
        <w:r w:rsidR="00386ED8">
          <w:rPr>
            <w:noProof/>
            <w:webHidden/>
          </w:rPr>
          <w:instrText xml:space="preserve"> PAGEREF _Toc180914577 \h </w:instrText>
        </w:r>
        <w:r w:rsidR="0000151A">
          <w:rPr>
            <w:noProof/>
            <w:webHidden/>
          </w:rPr>
        </w:r>
        <w:r w:rsidR="0000151A">
          <w:rPr>
            <w:noProof/>
            <w:webHidden/>
          </w:rPr>
          <w:fldChar w:fldCharType="separate"/>
        </w:r>
        <w:r w:rsidR="00E76F75">
          <w:rPr>
            <w:noProof/>
            <w:webHidden/>
          </w:rPr>
          <w:t>2</w:t>
        </w:r>
        <w:r w:rsidR="0000151A">
          <w:rPr>
            <w:noProof/>
            <w:webHidden/>
          </w:rPr>
          <w:fldChar w:fldCharType="end"/>
        </w:r>
      </w:hyperlink>
    </w:p>
    <w:p w:rsidR="00386ED8" w:rsidRDefault="00FA754B">
      <w:pPr>
        <w:pStyle w:val="TOC3"/>
        <w:tabs>
          <w:tab w:val="left" w:pos="1440"/>
          <w:tab w:val="right" w:leader="dot" w:pos="9350"/>
        </w:tabs>
        <w:rPr>
          <w:rFonts w:ascii="Times New Roman" w:hAnsi="Times New Roman"/>
          <w:noProof/>
          <w:sz w:val="24"/>
          <w:szCs w:val="24"/>
        </w:rPr>
      </w:pPr>
      <w:hyperlink w:anchor="_Toc180914578" w:history="1">
        <w:r w:rsidR="00386ED8" w:rsidRPr="00F35748">
          <w:rPr>
            <w:rStyle w:val="Hyperlink"/>
            <w:noProof/>
          </w:rPr>
          <w:t>3.1.1.</w:t>
        </w:r>
        <w:r w:rsidR="00386ED8">
          <w:rPr>
            <w:rFonts w:ascii="Times New Roman" w:hAnsi="Times New Roman"/>
            <w:noProof/>
            <w:sz w:val="24"/>
            <w:szCs w:val="24"/>
          </w:rPr>
          <w:tab/>
        </w:r>
        <w:r w:rsidR="00386ED8" w:rsidRPr="00F35748">
          <w:rPr>
            <w:rStyle w:val="Hyperlink"/>
            <w:noProof/>
          </w:rPr>
          <w:t>Control Services</w:t>
        </w:r>
        <w:r w:rsidR="00386ED8">
          <w:rPr>
            <w:noProof/>
            <w:webHidden/>
          </w:rPr>
          <w:tab/>
        </w:r>
        <w:r w:rsidR="00D55EA9" w:rsidRPr="00D55EA9">
          <w:rPr>
            <w:noProof/>
            <w:webHidden/>
          </w:rPr>
          <w:t>3-</w:t>
        </w:r>
        <w:r w:rsidR="0000151A">
          <w:rPr>
            <w:noProof/>
            <w:webHidden/>
          </w:rPr>
          <w:fldChar w:fldCharType="begin"/>
        </w:r>
        <w:r w:rsidR="00386ED8">
          <w:rPr>
            <w:noProof/>
            <w:webHidden/>
          </w:rPr>
          <w:instrText xml:space="preserve"> PAGEREF _Toc180914578 \h </w:instrText>
        </w:r>
        <w:r w:rsidR="0000151A">
          <w:rPr>
            <w:noProof/>
            <w:webHidden/>
          </w:rPr>
        </w:r>
        <w:r w:rsidR="0000151A">
          <w:rPr>
            <w:noProof/>
            <w:webHidden/>
          </w:rPr>
          <w:fldChar w:fldCharType="separate"/>
        </w:r>
        <w:r w:rsidR="00E76F75">
          <w:rPr>
            <w:noProof/>
            <w:webHidden/>
          </w:rPr>
          <w:t>2</w:t>
        </w:r>
        <w:r w:rsidR="0000151A">
          <w:rPr>
            <w:noProof/>
            <w:webHidden/>
          </w:rPr>
          <w:fldChar w:fldCharType="end"/>
        </w:r>
      </w:hyperlink>
    </w:p>
    <w:p w:rsidR="00386ED8" w:rsidRDefault="00FA754B">
      <w:pPr>
        <w:pStyle w:val="TOC3"/>
        <w:tabs>
          <w:tab w:val="left" w:pos="1440"/>
          <w:tab w:val="right" w:leader="dot" w:pos="9350"/>
        </w:tabs>
        <w:rPr>
          <w:rFonts w:ascii="Times New Roman" w:hAnsi="Times New Roman"/>
          <w:noProof/>
          <w:sz w:val="24"/>
          <w:szCs w:val="24"/>
        </w:rPr>
      </w:pPr>
      <w:hyperlink w:anchor="_Toc180914579" w:history="1">
        <w:r w:rsidR="00386ED8" w:rsidRPr="00F35748">
          <w:rPr>
            <w:rStyle w:val="Hyperlink"/>
            <w:noProof/>
          </w:rPr>
          <w:t>3.1.2.</w:t>
        </w:r>
        <w:r w:rsidR="00386ED8">
          <w:rPr>
            <w:rFonts w:ascii="Times New Roman" w:hAnsi="Times New Roman"/>
            <w:noProof/>
            <w:sz w:val="24"/>
            <w:szCs w:val="24"/>
          </w:rPr>
          <w:tab/>
        </w:r>
        <w:r w:rsidR="00386ED8" w:rsidRPr="00F35748">
          <w:rPr>
            <w:rStyle w:val="Hyperlink"/>
            <w:noProof/>
          </w:rPr>
          <w:t>Communication Services</w:t>
        </w:r>
        <w:r w:rsidR="00386ED8">
          <w:rPr>
            <w:noProof/>
            <w:webHidden/>
          </w:rPr>
          <w:tab/>
        </w:r>
        <w:r w:rsidR="00D55EA9" w:rsidRPr="00D55EA9">
          <w:rPr>
            <w:noProof/>
            <w:webHidden/>
          </w:rPr>
          <w:t>3-</w:t>
        </w:r>
        <w:r w:rsidR="0000151A">
          <w:rPr>
            <w:noProof/>
            <w:webHidden/>
          </w:rPr>
          <w:fldChar w:fldCharType="begin"/>
        </w:r>
        <w:r w:rsidR="00386ED8">
          <w:rPr>
            <w:noProof/>
            <w:webHidden/>
          </w:rPr>
          <w:instrText xml:space="preserve"> PAGEREF _Toc180914579 \h </w:instrText>
        </w:r>
        <w:r w:rsidR="0000151A">
          <w:rPr>
            <w:noProof/>
            <w:webHidden/>
          </w:rPr>
        </w:r>
        <w:r w:rsidR="0000151A">
          <w:rPr>
            <w:noProof/>
            <w:webHidden/>
          </w:rPr>
          <w:fldChar w:fldCharType="separate"/>
        </w:r>
        <w:r w:rsidR="00E76F75">
          <w:rPr>
            <w:noProof/>
            <w:webHidden/>
          </w:rPr>
          <w:t>2</w:t>
        </w:r>
        <w:r w:rsidR="0000151A">
          <w:rPr>
            <w:noProof/>
            <w:webHidden/>
          </w:rPr>
          <w:fldChar w:fldCharType="end"/>
        </w:r>
      </w:hyperlink>
    </w:p>
    <w:p w:rsidR="00386ED8" w:rsidRDefault="00FA754B">
      <w:pPr>
        <w:pStyle w:val="TOC2"/>
        <w:tabs>
          <w:tab w:val="left" w:pos="720"/>
          <w:tab w:val="right" w:leader="dot" w:pos="9350"/>
        </w:tabs>
        <w:rPr>
          <w:rFonts w:ascii="Times New Roman" w:hAnsi="Times New Roman"/>
          <w:noProof/>
          <w:sz w:val="24"/>
          <w:szCs w:val="24"/>
        </w:rPr>
      </w:pPr>
      <w:hyperlink w:anchor="_Toc180914580" w:history="1">
        <w:r w:rsidR="00386ED8" w:rsidRPr="00F35748">
          <w:rPr>
            <w:rStyle w:val="Hyperlink"/>
            <w:noProof/>
          </w:rPr>
          <w:t>3.2.</w:t>
        </w:r>
        <w:r w:rsidR="00386ED8">
          <w:rPr>
            <w:rFonts w:ascii="Times New Roman" w:hAnsi="Times New Roman"/>
            <w:noProof/>
            <w:sz w:val="24"/>
            <w:szCs w:val="24"/>
          </w:rPr>
          <w:tab/>
        </w:r>
        <w:r w:rsidR="00386ED8" w:rsidRPr="00F35748">
          <w:rPr>
            <w:rStyle w:val="Hyperlink"/>
            <w:noProof/>
          </w:rPr>
          <w:t>VISA Template Interface Overview</w:t>
        </w:r>
        <w:r w:rsidR="00386ED8">
          <w:rPr>
            <w:noProof/>
            <w:webHidden/>
          </w:rPr>
          <w:tab/>
        </w:r>
        <w:r w:rsidR="00D55EA9" w:rsidRPr="00D55EA9">
          <w:rPr>
            <w:noProof/>
            <w:webHidden/>
          </w:rPr>
          <w:t>3-</w:t>
        </w:r>
        <w:r w:rsidR="0000151A">
          <w:rPr>
            <w:noProof/>
            <w:webHidden/>
          </w:rPr>
          <w:fldChar w:fldCharType="begin"/>
        </w:r>
        <w:r w:rsidR="00386ED8">
          <w:rPr>
            <w:noProof/>
            <w:webHidden/>
          </w:rPr>
          <w:instrText xml:space="preserve"> PAGEREF _Toc180914580 \h </w:instrText>
        </w:r>
        <w:r w:rsidR="0000151A">
          <w:rPr>
            <w:noProof/>
            <w:webHidden/>
          </w:rPr>
        </w:r>
        <w:r w:rsidR="0000151A">
          <w:rPr>
            <w:noProof/>
            <w:webHidden/>
          </w:rPr>
          <w:fldChar w:fldCharType="separate"/>
        </w:r>
        <w:r w:rsidR="00E76F75">
          <w:rPr>
            <w:noProof/>
            <w:webHidden/>
          </w:rPr>
          <w:t>5</w:t>
        </w:r>
        <w:r w:rsidR="0000151A">
          <w:rPr>
            <w:noProof/>
            <w:webHidden/>
          </w:rPr>
          <w:fldChar w:fldCharType="end"/>
        </w:r>
      </w:hyperlink>
    </w:p>
    <w:p w:rsidR="00386ED8" w:rsidRDefault="00FA754B">
      <w:pPr>
        <w:pStyle w:val="TOC3"/>
        <w:tabs>
          <w:tab w:val="left" w:pos="1440"/>
          <w:tab w:val="right" w:leader="dot" w:pos="9350"/>
        </w:tabs>
        <w:rPr>
          <w:rFonts w:ascii="Times New Roman" w:hAnsi="Times New Roman"/>
          <w:noProof/>
          <w:sz w:val="24"/>
          <w:szCs w:val="24"/>
        </w:rPr>
      </w:pPr>
      <w:hyperlink w:anchor="_Toc180914581" w:history="1">
        <w:r w:rsidR="00386ED8" w:rsidRPr="00F35748">
          <w:rPr>
            <w:rStyle w:val="Hyperlink"/>
            <w:noProof/>
            <w:lang w:val="fr-FR"/>
          </w:rPr>
          <w:t>3.2.1.</w:t>
        </w:r>
        <w:r w:rsidR="00386ED8">
          <w:rPr>
            <w:rFonts w:ascii="Times New Roman" w:hAnsi="Times New Roman"/>
            <w:noProof/>
            <w:sz w:val="24"/>
            <w:szCs w:val="24"/>
          </w:rPr>
          <w:tab/>
        </w:r>
        <w:r w:rsidR="00386ED8" w:rsidRPr="00F35748">
          <w:rPr>
            <w:rStyle w:val="Hyperlink"/>
            <w:noProof/>
            <w:lang w:val="fr-FR"/>
          </w:rPr>
          <w:t>VISA Template Attributes</w:t>
        </w:r>
        <w:r w:rsidR="00386ED8">
          <w:rPr>
            <w:noProof/>
            <w:webHidden/>
          </w:rPr>
          <w:tab/>
        </w:r>
        <w:r w:rsidR="00D55EA9" w:rsidRPr="00D55EA9">
          <w:rPr>
            <w:noProof/>
            <w:webHidden/>
          </w:rPr>
          <w:t>3-</w:t>
        </w:r>
        <w:r w:rsidR="0000151A">
          <w:rPr>
            <w:noProof/>
            <w:webHidden/>
          </w:rPr>
          <w:fldChar w:fldCharType="begin"/>
        </w:r>
        <w:r w:rsidR="00386ED8">
          <w:rPr>
            <w:noProof/>
            <w:webHidden/>
          </w:rPr>
          <w:instrText xml:space="preserve"> PAGEREF _Toc180914581 \h </w:instrText>
        </w:r>
        <w:r w:rsidR="0000151A">
          <w:rPr>
            <w:noProof/>
            <w:webHidden/>
          </w:rPr>
        </w:r>
        <w:r w:rsidR="0000151A">
          <w:rPr>
            <w:noProof/>
            <w:webHidden/>
          </w:rPr>
          <w:fldChar w:fldCharType="separate"/>
        </w:r>
        <w:r w:rsidR="00E76F75">
          <w:rPr>
            <w:noProof/>
            <w:webHidden/>
          </w:rPr>
          <w:t>5</w:t>
        </w:r>
        <w:r w:rsidR="0000151A">
          <w:rPr>
            <w:noProof/>
            <w:webHidden/>
          </w:rPr>
          <w:fldChar w:fldCharType="end"/>
        </w:r>
      </w:hyperlink>
    </w:p>
    <w:p w:rsidR="00386ED8" w:rsidRDefault="00FA754B">
      <w:pPr>
        <w:pStyle w:val="TOC3"/>
        <w:tabs>
          <w:tab w:val="left" w:pos="1440"/>
          <w:tab w:val="right" w:leader="dot" w:pos="9350"/>
        </w:tabs>
        <w:rPr>
          <w:rFonts w:ascii="Times New Roman" w:hAnsi="Times New Roman"/>
          <w:noProof/>
          <w:sz w:val="24"/>
          <w:szCs w:val="24"/>
        </w:rPr>
      </w:pPr>
      <w:hyperlink w:anchor="_Toc180914582" w:history="1">
        <w:r w:rsidR="00386ED8" w:rsidRPr="00F35748">
          <w:rPr>
            <w:rStyle w:val="Hyperlink"/>
            <w:noProof/>
          </w:rPr>
          <w:t>3.2.2.</w:t>
        </w:r>
        <w:r w:rsidR="00386ED8">
          <w:rPr>
            <w:rFonts w:ascii="Times New Roman" w:hAnsi="Times New Roman"/>
            <w:noProof/>
            <w:sz w:val="24"/>
            <w:szCs w:val="24"/>
          </w:rPr>
          <w:tab/>
        </w:r>
        <w:r w:rsidR="00386ED8" w:rsidRPr="00F35748">
          <w:rPr>
            <w:rStyle w:val="Hyperlink"/>
            <w:noProof/>
          </w:rPr>
          <w:t>IVisaSession Interface</w:t>
        </w:r>
        <w:r w:rsidR="00386ED8">
          <w:rPr>
            <w:noProof/>
            <w:webHidden/>
          </w:rPr>
          <w:tab/>
        </w:r>
        <w:r w:rsidR="00D55EA9" w:rsidRPr="00D55EA9">
          <w:rPr>
            <w:noProof/>
            <w:webHidden/>
          </w:rPr>
          <w:t>3-</w:t>
        </w:r>
        <w:r w:rsidR="0000151A">
          <w:rPr>
            <w:noProof/>
            <w:webHidden/>
          </w:rPr>
          <w:fldChar w:fldCharType="begin"/>
        </w:r>
        <w:r w:rsidR="00386ED8">
          <w:rPr>
            <w:noProof/>
            <w:webHidden/>
          </w:rPr>
          <w:instrText xml:space="preserve"> PAGEREF _Toc180914582 \h </w:instrText>
        </w:r>
        <w:r w:rsidR="0000151A">
          <w:rPr>
            <w:noProof/>
            <w:webHidden/>
          </w:rPr>
        </w:r>
        <w:r w:rsidR="0000151A">
          <w:rPr>
            <w:noProof/>
            <w:webHidden/>
          </w:rPr>
          <w:fldChar w:fldCharType="separate"/>
        </w:r>
        <w:r w:rsidR="00E76F75">
          <w:rPr>
            <w:noProof/>
            <w:webHidden/>
          </w:rPr>
          <w:t>5</w:t>
        </w:r>
        <w:r w:rsidR="0000151A">
          <w:rPr>
            <w:noProof/>
            <w:webHidden/>
          </w:rPr>
          <w:fldChar w:fldCharType="end"/>
        </w:r>
      </w:hyperlink>
    </w:p>
    <w:p w:rsidR="00386ED8" w:rsidRDefault="00FA754B">
      <w:pPr>
        <w:pStyle w:val="TOC2"/>
        <w:tabs>
          <w:tab w:val="left" w:pos="720"/>
          <w:tab w:val="right" w:leader="dot" w:pos="9350"/>
        </w:tabs>
        <w:rPr>
          <w:rFonts w:ascii="Times New Roman" w:hAnsi="Times New Roman"/>
          <w:noProof/>
          <w:sz w:val="24"/>
          <w:szCs w:val="24"/>
        </w:rPr>
      </w:pPr>
      <w:hyperlink w:anchor="_Toc180914583" w:history="1">
        <w:r w:rsidR="00386ED8" w:rsidRPr="00F35748">
          <w:rPr>
            <w:rStyle w:val="Hyperlink"/>
            <w:noProof/>
          </w:rPr>
          <w:t>3.3.</w:t>
        </w:r>
        <w:r w:rsidR="00386ED8">
          <w:rPr>
            <w:rFonts w:ascii="Times New Roman" w:hAnsi="Times New Roman"/>
            <w:noProof/>
            <w:sz w:val="24"/>
            <w:szCs w:val="24"/>
          </w:rPr>
          <w:tab/>
        </w:r>
        <w:r w:rsidR="00386ED8" w:rsidRPr="00F35748">
          <w:rPr>
            <w:rStyle w:val="Hyperlink"/>
            <w:noProof/>
          </w:rPr>
          <w:t>Event Services</w:t>
        </w:r>
        <w:r w:rsidR="00386ED8">
          <w:rPr>
            <w:noProof/>
            <w:webHidden/>
          </w:rPr>
          <w:tab/>
        </w:r>
        <w:r w:rsidR="00D55EA9" w:rsidRPr="00D55EA9">
          <w:rPr>
            <w:noProof/>
            <w:webHidden/>
          </w:rPr>
          <w:t>3-</w:t>
        </w:r>
        <w:r w:rsidR="0000151A">
          <w:rPr>
            <w:noProof/>
            <w:webHidden/>
          </w:rPr>
          <w:fldChar w:fldCharType="begin"/>
        </w:r>
        <w:r w:rsidR="00386ED8">
          <w:rPr>
            <w:noProof/>
            <w:webHidden/>
          </w:rPr>
          <w:instrText xml:space="preserve"> PAGEREF _Toc180914583 \h </w:instrText>
        </w:r>
        <w:r w:rsidR="0000151A">
          <w:rPr>
            <w:noProof/>
            <w:webHidden/>
          </w:rPr>
        </w:r>
        <w:r w:rsidR="0000151A">
          <w:rPr>
            <w:noProof/>
            <w:webHidden/>
          </w:rPr>
          <w:fldChar w:fldCharType="separate"/>
        </w:r>
        <w:r w:rsidR="00E76F75">
          <w:rPr>
            <w:noProof/>
            <w:webHidden/>
          </w:rPr>
          <w:t>12</w:t>
        </w:r>
        <w:r w:rsidR="0000151A">
          <w:rPr>
            <w:noProof/>
            <w:webHidden/>
          </w:rPr>
          <w:fldChar w:fldCharType="end"/>
        </w:r>
      </w:hyperlink>
    </w:p>
    <w:p w:rsidR="00386ED8" w:rsidRDefault="00FA754B">
      <w:pPr>
        <w:pStyle w:val="TOC3"/>
        <w:tabs>
          <w:tab w:val="left" w:pos="1440"/>
          <w:tab w:val="right" w:leader="dot" w:pos="9350"/>
        </w:tabs>
        <w:rPr>
          <w:rFonts w:ascii="Times New Roman" w:hAnsi="Times New Roman"/>
          <w:noProof/>
          <w:sz w:val="24"/>
          <w:szCs w:val="24"/>
        </w:rPr>
      </w:pPr>
      <w:hyperlink w:anchor="_Toc180914584" w:history="1">
        <w:r w:rsidR="00386ED8" w:rsidRPr="00F35748">
          <w:rPr>
            <w:rStyle w:val="Hyperlink"/>
            <w:noProof/>
          </w:rPr>
          <w:t>3.3.1.</w:t>
        </w:r>
        <w:r w:rsidR="00386ED8">
          <w:rPr>
            <w:rFonts w:ascii="Times New Roman" w:hAnsi="Times New Roman"/>
            <w:noProof/>
            <w:sz w:val="24"/>
            <w:szCs w:val="24"/>
          </w:rPr>
          <w:tab/>
        </w:r>
        <w:r w:rsidR="00386ED8" w:rsidRPr="00F35748">
          <w:rPr>
            <w:rStyle w:val="Hyperlink"/>
            <w:noProof/>
          </w:rPr>
          <w:t>IEventManager Interface</w:t>
        </w:r>
        <w:r w:rsidR="00386ED8">
          <w:rPr>
            <w:noProof/>
            <w:webHidden/>
          </w:rPr>
          <w:tab/>
        </w:r>
        <w:r w:rsidR="00D55EA9" w:rsidRPr="00D55EA9">
          <w:rPr>
            <w:noProof/>
            <w:webHidden/>
          </w:rPr>
          <w:t>3-</w:t>
        </w:r>
        <w:r w:rsidR="0000151A">
          <w:rPr>
            <w:noProof/>
            <w:webHidden/>
          </w:rPr>
          <w:fldChar w:fldCharType="begin"/>
        </w:r>
        <w:r w:rsidR="00386ED8">
          <w:rPr>
            <w:noProof/>
            <w:webHidden/>
          </w:rPr>
          <w:instrText xml:space="preserve"> PAGEREF _Toc180914584 \h </w:instrText>
        </w:r>
        <w:r w:rsidR="0000151A">
          <w:rPr>
            <w:noProof/>
            <w:webHidden/>
          </w:rPr>
        </w:r>
        <w:r w:rsidR="0000151A">
          <w:rPr>
            <w:noProof/>
            <w:webHidden/>
          </w:rPr>
          <w:fldChar w:fldCharType="separate"/>
        </w:r>
        <w:r w:rsidR="00E76F75">
          <w:rPr>
            <w:noProof/>
            <w:webHidden/>
          </w:rPr>
          <w:t>12</w:t>
        </w:r>
        <w:r w:rsidR="0000151A">
          <w:rPr>
            <w:noProof/>
            <w:webHidden/>
          </w:rPr>
          <w:fldChar w:fldCharType="end"/>
        </w:r>
      </w:hyperlink>
    </w:p>
    <w:p w:rsidR="00386ED8" w:rsidRDefault="00FA754B">
      <w:pPr>
        <w:pStyle w:val="TOC3"/>
        <w:tabs>
          <w:tab w:val="left" w:pos="1440"/>
          <w:tab w:val="right" w:leader="dot" w:pos="9350"/>
        </w:tabs>
        <w:rPr>
          <w:rFonts w:ascii="Times New Roman" w:hAnsi="Times New Roman"/>
          <w:noProof/>
          <w:sz w:val="24"/>
          <w:szCs w:val="24"/>
        </w:rPr>
      </w:pPr>
      <w:hyperlink w:anchor="_Toc180914585" w:history="1">
        <w:r w:rsidR="00386ED8" w:rsidRPr="00F35748">
          <w:rPr>
            <w:rStyle w:val="Hyperlink"/>
            <w:noProof/>
          </w:rPr>
          <w:t>3.3.2.</w:t>
        </w:r>
        <w:r w:rsidR="00386ED8">
          <w:rPr>
            <w:rFonts w:ascii="Times New Roman" w:hAnsi="Times New Roman"/>
            <w:noProof/>
            <w:sz w:val="24"/>
            <w:szCs w:val="24"/>
          </w:rPr>
          <w:tab/>
        </w:r>
        <w:r w:rsidR="00386ED8" w:rsidRPr="00F35748">
          <w:rPr>
            <w:rStyle w:val="Hyperlink"/>
            <w:noProof/>
          </w:rPr>
          <w:t>IEvent Interface and the related event interfaces</w:t>
        </w:r>
        <w:r w:rsidR="00386ED8">
          <w:rPr>
            <w:noProof/>
            <w:webHidden/>
          </w:rPr>
          <w:tab/>
        </w:r>
        <w:r w:rsidR="00D55EA9" w:rsidRPr="00D55EA9">
          <w:rPr>
            <w:noProof/>
            <w:webHidden/>
          </w:rPr>
          <w:t>3-</w:t>
        </w:r>
        <w:r w:rsidR="0000151A">
          <w:rPr>
            <w:noProof/>
            <w:webHidden/>
          </w:rPr>
          <w:fldChar w:fldCharType="begin"/>
        </w:r>
        <w:r w:rsidR="00386ED8">
          <w:rPr>
            <w:noProof/>
            <w:webHidden/>
          </w:rPr>
          <w:instrText xml:space="preserve"> PAGEREF _Toc180914585 \h </w:instrText>
        </w:r>
        <w:r w:rsidR="0000151A">
          <w:rPr>
            <w:noProof/>
            <w:webHidden/>
          </w:rPr>
        </w:r>
        <w:r w:rsidR="0000151A">
          <w:rPr>
            <w:noProof/>
            <w:webHidden/>
          </w:rPr>
          <w:fldChar w:fldCharType="separate"/>
        </w:r>
        <w:r w:rsidR="00E76F75">
          <w:rPr>
            <w:noProof/>
            <w:webHidden/>
          </w:rPr>
          <w:t>15</w:t>
        </w:r>
        <w:r w:rsidR="0000151A">
          <w:rPr>
            <w:noProof/>
            <w:webHidden/>
          </w:rPr>
          <w:fldChar w:fldCharType="end"/>
        </w:r>
      </w:hyperlink>
    </w:p>
    <w:p w:rsidR="00386ED8" w:rsidRDefault="00FA754B">
      <w:pPr>
        <w:pStyle w:val="TOC3"/>
        <w:tabs>
          <w:tab w:val="left" w:pos="1440"/>
          <w:tab w:val="right" w:leader="dot" w:pos="9350"/>
        </w:tabs>
        <w:rPr>
          <w:rFonts w:ascii="Times New Roman" w:hAnsi="Times New Roman"/>
          <w:noProof/>
          <w:sz w:val="24"/>
          <w:szCs w:val="24"/>
        </w:rPr>
      </w:pPr>
      <w:hyperlink w:anchor="_Toc180914586" w:history="1">
        <w:r w:rsidR="00386ED8" w:rsidRPr="00F35748">
          <w:rPr>
            <w:rStyle w:val="Hyperlink"/>
            <w:noProof/>
          </w:rPr>
          <w:t>3.3.3.</w:t>
        </w:r>
        <w:r w:rsidR="00386ED8">
          <w:rPr>
            <w:rFonts w:ascii="Times New Roman" w:hAnsi="Times New Roman"/>
            <w:noProof/>
            <w:sz w:val="24"/>
            <w:szCs w:val="24"/>
          </w:rPr>
          <w:tab/>
        </w:r>
        <w:r w:rsidR="00386ED8" w:rsidRPr="00F35748">
          <w:rPr>
            <w:rStyle w:val="Hyperlink"/>
            <w:noProof/>
          </w:rPr>
          <w:t>IEventHandler Interface</w:t>
        </w:r>
        <w:r w:rsidR="00386ED8">
          <w:rPr>
            <w:noProof/>
            <w:webHidden/>
          </w:rPr>
          <w:tab/>
        </w:r>
        <w:r w:rsidR="00D55EA9" w:rsidRPr="00D55EA9">
          <w:rPr>
            <w:noProof/>
            <w:webHidden/>
          </w:rPr>
          <w:t>3-</w:t>
        </w:r>
        <w:r w:rsidR="0000151A">
          <w:rPr>
            <w:noProof/>
            <w:webHidden/>
          </w:rPr>
          <w:fldChar w:fldCharType="begin"/>
        </w:r>
        <w:r w:rsidR="00386ED8">
          <w:rPr>
            <w:noProof/>
            <w:webHidden/>
          </w:rPr>
          <w:instrText xml:space="preserve"> PAGEREF _Toc180914586 \h </w:instrText>
        </w:r>
        <w:r w:rsidR="0000151A">
          <w:rPr>
            <w:noProof/>
            <w:webHidden/>
          </w:rPr>
        </w:r>
        <w:r w:rsidR="0000151A">
          <w:rPr>
            <w:noProof/>
            <w:webHidden/>
          </w:rPr>
          <w:fldChar w:fldCharType="separate"/>
        </w:r>
        <w:r w:rsidR="00E76F75">
          <w:rPr>
            <w:noProof/>
            <w:webHidden/>
          </w:rPr>
          <w:t>19</w:t>
        </w:r>
        <w:r w:rsidR="0000151A">
          <w:rPr>
            <w:noProof/>
            <w:webHidden/>
          </w:rPr>
          <w:fldChar w:fldCharType="end"/>
        </w:r>
      </w:hyperlink>
    </w:p>
    <w:p w:rsidR="00386ED8" w:rsidRDefault="00FA754B">
      <w:pPr>
        <w:pStyle w:val="TOC1"/>
        <w:tabs>
          <w:tab w:val="left" w:pos="1440"/>
          <w:tab w:val="right" w:leader="dot" w:pos="9350"/>
        </w:tabs>
        <w:rPr>
          <w:rFonts w:ascii="Times New Roman" w:hAnsi="Times New Roman"/>
          <w:b w:val="0"/>
          <w:noProof/>
          <w:sz w:val="24"/>
          <w:szCs w:val="24"/>
        </w:rPr>
      </w:pPr>
      <w:hyperlink w:anchor="_Toc180914587" w:history="1">
        <w:r w:rsidR="00386ED8" w:rsidRPr="00F35748">
          <w:rPr>
            <w:rStyle w:val="Hyperlink"/>
            <w:noProof/>
          </w:rPr>
          <w:t>Section 4:</w:t>
        </w:r>
        <w:r w:rsidR="00386ED8">
          <w:rPr>
            <w:rFonts w:ascii="Times New Roman" w:hAnsi="Times New Roman"/>
            <w:b w:val="0"/>
            <w:noProof/>
            <w:sz w:val="24"/>
            <w:szCs w:val="24"/>
          </w:rPr>
          <w:tab/>
        </w:r>
        <w:r w:rsidR="00386ED8" w:rsidRPr="00F35748">
          <w:rPr>
            <w:rStyle w:val="Hyperlink"/>
            <w:noProof/>
          </w:rPr>
          <w:t>VISA COM I/O Resource Management</w:t>
        </w:r>
        <w:r w:rsidR="00386ED8">
          <w:rPr>
            <w:noProof/>
            <w:webHidden/>
          </w:rPr>
          <w:tab/>
        </w:r>
        <w:r w:rsidR="00D55EA9">
          <w:rPr>
            <w:noProof/>
            <w:webHidden/>
          </w:rPr>
          <w:t>4-</w:t>
        </w:r>
        <w:r w:rsidR="0000151A">
          <w:rPr>
            <w:noProof/>
            <w:webHidden/>
          </w:rPr>
          <w:fldChar w:fldCharType="begin"/>
        </w:r>
        <w:r w:rsidR="00386ED8">
          <w:rPr>
            <w:noProof/>
            <w:webHidden/>
          </w:rPr>
          <w:instrText xml:space="preserve"> PAGEREF _Toc180914587 \h </w:instrText>
        </w:r>
        <w:r w:rsidR="0000151A">
          <w:rPr>
            <w:noProof/>
            <w:webHidden/>
          </w:rPr>
        </w:r>
        <w:r w:rsidR="0000151A">
          <w:rPr>
            <w:noProof/>
            <w:webHidden/>
          </w:rPr>
          <w:fldChar w:fldCharType="separate"/>
        </w:r>
        <w:r w:rsidR="00E76F75">
          <w:rPr>
            <w:noProof/>
            <w:webHidden/>
          </w:rPr>
          <w:t>1</w:t>
        </w:r>
        <w:r w:rsidR="0000151A">
          <w:rPr>
            <w:noProof/>
            <w:webHidden/>
          </w:rPr>
          <w:fldChar w:fldCharType="end"/>
        </w:r>
      </w:hyperlink>
    </w:p>
    <w:p w:rsidR="00386ED8" w:rsidRDefault="00FA754B">
      <w:pPr>
        <w:pStyle w:val="TOC2"/>
        <w:tabs>
          <w:tab w:val="left" w:pos="720"/>
          <w:tab w:val="right" w:leader="dot" w:pos="9350"/>
        </w:tabs>
        <w:rPr>
          <w:rFonts w:ascii="Times New Roman" w:hAnsi="Times New Roman"/>
          <w:noProof/>
          <w:sz w:val="24"/>
          <w:szCs w:val="24"/>
        </w:rPr>
      </w:pPr>
      <w:hyperlink w:anchor="_Toc180914588" w:history="1">
        <w:r w:rsidR="00386ED8" w:rsidRPr="00F35748">
          <w:rPr>
            <w:rStyle w:val="Hyperlink"/>
            <w:noProof/>
          </w:rPr>
          <w:t>4.1.</w:t>
        </w:r>
        <w:r w:rsidR="00386ED8">
          <w:rPr>
            <w:rFonts w:ascii="Times New Roman" w:hAnsi="Times New Roman"/>
            <w:noProof/>
            <w:sz w:val="24"/>
            <w:szCs w:val="24"/>
          </w:rPr>
          <w:tab/>
        </w:r>
        <w:r w:rsidR="00386ED8" w:rsidRPr="00F35748">
          <w:rPr>
            <w:rStyle w:val="Hyperlink"/>
            <w:noProof/>
          </w:rPr>
          <w:t>IResourceManager Interfaces</w:t>
        </w:r>
        <w:r w:rsidR="00386ED8">
          <w:rPr>
            <w:noProof/>
            <w:webHidden/>
          </w:rPr>
          <w:tab/>
        </w:r>
        <w:r w:rsidR="00D55EA9" w:rsidRPr="00D55EA9">
          <w:rPr>
            <w:noProof/>
            <w:webHidden/>
          </w:rPr>
          <w:t>4-</w:t>
        </w:r>
        <w:r w:rsidR="0000151A">
          <w:rPr>
            <w:noProof/>
            <w:webHidden/>
          </w:rPr>
          <w:fldChar w:fldCharType="begin"/>
        </w:r>
        <w:r w:rsidR="00386ED8">
          <w:rPr>
            <w:noProof/>
            <w:webHidden/>
          </w:rPr>
          <w:instrText xml:space="preserve"> PAGEREF _Toc180914588 \h </w:instrText>
        </w:r>
        <w:r w:rsidR="0000151A">
          <w:rPr>
            <w:noProof/>
            <w:webHidden/>
          </w:rPr>
        </w:r>
        <w:r w:rsidR="0000151A">
          <w:rPr>
            <w:noProof/>
            <w:webHidden/>
          </w:rPr>
          <w:fldChar w:fldCharType="separate"/>
        </w:r>
        <w:r w:rsidR="00E76F75">
          <w:rPr>
            <w:noProof/>
            <w:webHidden/>
          </w:rPr>
          <w:t>2</w:t>
        </w:r>
        <w:r w:rsidR="0000151A">
          <w:rPr>
            <w:noProof/>
            <w:webHidden/>
          </w:rPr>
          <w:fldChar w:fldCharType="end"/>
        </w:r>
      </w:hyperlink>
    </w:p>
    <w:p w:rsidR="00386ED8" w:rsidRDefault="00FA754B">
      <w:pPr>
        <w:pStyle w:val="TOC2"/>
        <w:tabs>
          <w:tab w:val="left" w:pos="720"/>
          <w:tab w:val="right" w:leader="dot" w:pos="9350"/>
        </w:tabs>
        <w:rPr>
          <w:rFonts w:ascii="Times New Roman" w:hAnsi="Times New Roman"/>
          <w:noProof/>
          <w:sz w:val="24"/>
          <w:szCs w:val="24"/>
        </w:rPr>
      </w:pPr>
      <w:r>
        <w:fldChar w:fldCharType="begin"/>
      </w:r>
      <w:r>
        <w:instrText xml:space="preserve"> HYPERLINK \l "_Toc180914589" </w:instrText>
      </w:r>
      <w:r>
        <w:fldChar w:fldCharType="separate"/>
      </w:r>
      <w:r w:rsidR="00386ED8" w:rsidRPr="00F35748">
        <w:rPr>
          <w:rStyle w:val="Hyperlink"/>
          <w:noProof/>
        </w:rPr>
        <w:t>4.2.</w:t>
      </w:r>
      <w:r w:rsidR="00386ED8">
        <w:rPr>
          <w:rFonts w:ascii="Times New Roman" w:hAnsi="Times New Roman"/>
          <w:noProof/>
          <w:sz w:val="24"/>
          <w:szCs w:val="24"/>
        </w:rPr>
        <w:tab/>
      </w:r>
      <w:r w:rsidR="00386ED8" w:rsidRPr="00F35748">
        <w:rPr>
          <w:rStyle w:val="Hyperlink"/>
          <w:noProof/>
        </w:rPr>
        <w:t>The Vendor-Specific Resource Manager Component</w:t>
      </w:r>
      <w:r w:rsidR="00386ED8">
        <w:rPr>
          <w:noProof/>
          <w:webHidden/>
        </w:rPr>
        <w:tab/>
      </w:r>
      <w:r w:rsidR="00D55EA9" w:rsidRPr="00D55EA9">
        <w:rPr>
          <w:noProof/>
          <w:webHidden/>
        </w:rPr>
        <w:t>4-</w:t>
      </w:r>
      <w:r w:rsidR="0000151A">
        <w:rPr>
          <w:noProof/>
          <w:webHidden/>
        </w:rPr>
        <w:fldChar w:fldCharType="begin"/>
      </w:r>
      <w:r w:rsidR="00386ED8">
        <w:rPr>
          <w:noProof/>
          <w:webHidden/>
        </w:rPr>
        <w:instrText xml:space="preserve"> PAGEREF _Toc180914589 \h </w:instrText>
      </w:r>
      <w:r w:rsidR="0000151A">
        <w:rPr>
          <w:noProof/>
          <w:webHidden/>
        </w:rPr>
      </w:r>
      <w:r w:rsidR="0000151A">
        <w:rPr>
          <w:noProof/>
          <w:webHidden/>
        </w:rPr>
        <w:fldChar w:fldCharType="separate"/>
      </w:r>
      <w:ins w:id="3" w:author="Ted Wang" w:date="2016-02-26T18:14:00Z">
        <w:r w:rsidR="00E76F75">
          <w:rPr>
            <w:noProof/>
            <w:webHidden/>
          </w:rPr>
          <w:t>5</w:t>
        </w:r>
      </w:ins>
      <w:del w:id="4" w:author="Ted Wang" w:date="2016-02-26T18:14:00Z">
        <w:r w:rsidR="008D30C5" w:rsidDel="00E76F75">
          <w:rPr>
            <w:noProof/>
            <w:webHidden/>
          </w:rPr>
          <w:delText>4</w:delText>
        </w:r>
      </w:del>
      <w:r w:rsidR="0000151A">
        <w:rPr>
          <w:noProof/>
          <w:webHidden/>
        </w:rPr>
        <w:fldChar w:fldCharType="end"/>
      </w:r>
      <w:r>
        <w:rPr>
          <w:noProof/>
        </w:rPr>
        <w:fldChar w:fldCharType="end"/>
      </w:r>
    </w:p>
    <w:p w:rsidR="00386ED8" w:rsidRDefault="00FA754B">
      <w:pPr>
        <w:pStyle w:val="TOC2"/>
        <w:tabs>
          <w:tab w:val="left" w:pos="720"/>
          <w:tab w:val="right" w:leader="dot" w:pos="9350"/>
        </w:tabs>
        <w:rPr>
          <w:rFonts w:ascii="Times New Roman" w:hAnsi="Times New Roman"/>
          <w:noProof/>
          <w:sz w:val="24"/>
          <w:szCs w:val="24"/>
        </w:rPr>
      </w:pPr>
      <w:r>
        <w:fldChar w:fldCharType="begin"/>
      </w:r>
      <w:r>
        <w:instrText xml:space="preserve"> HYPERL</w:instrText>
      </w:r>
      <w:r>
        <w:instrText xml:space="preserve">INK \l "_Toc180914590" </w:instrText>
      </w:r>
      <w:r>
        <w:fldChar w:fldCharType="separate"/>
      </w:r>
      <w:r w:rsidR="00386ED8" w:rsidRPr="00F35748">
        <w:rPr>
          <w:rStyle w:val="Hyperlink"/>
          <w:noProof/>
        </w:rPr>
        <w:t>4.3.</w:t>
      </w:r>
      <w:r w:rsidR="00386ED8">
        <w:rPr>
          <w:rFonts w:ascii="Times New Roman" w:hAnsi="Times New Roman"/>
          <w:noProof/>
          <w:sz w:val="24"/>
          <w:szCs w:val="24"/>
        </w:rPr>
        <w:tab/>
      </w:r>
      <w:r w:rsidR="00386ED8" w:rsidRPr="00F35748">
        <w:rPr>
          <w:rStyle w:val="Hyperlink"/>
          <w:noProof/>
        </w:rPr>
        <w:t>The Global Resource Manager Component</w:t>
      </w:r>
      <w:r w:rsidR="00386ED8">
        <w:rPr>
          <w:noProof/>
          <w:webHidden/>
        </w:rPr>
        <w:tab/>
      </w:r>
      <w:r w:rsidR="00D55EA9" w:rsidRPr="00D55EA9">
        <w:rPr>
          <w:noProof/>
          <w:webHidden/>
        </w:rPr>
        <w:t>4-</w:t>
      </w:r>
      <w:r w:rsidR="0000151A">
        <w:rPr>
          <w:noProof/>
          <w:webHidden/>
        </w:rPr>
        <w:fldChar w:fldCharType="begin"/>
      </w:r>
      <w:r w:rsidR="00386ED8">
        <w:rPr>
          <w:noProof/>
          <w:webHidden/>
        </w:rPr>
        <w:instrText xml:space="preserve"> PAGEREF _Toc180914590 \h </w:instrText>
      </w:r>
      <w:r w:rsidR="0000151A">
        <w:rPr>
          <w:noProof/>
          <w:webHidden/>
        </w:rPr>
      </w:r>
      <w:r w:rsidR="0000151A">
        <w:rPr>
          <w:noProof/>
          <w:webHidden/>
        </w:rPr>
        <w:fldChar w:fldCharType="separate"/>
      </w:r>
      <w:ins w:id="5" w:author="Ted Wang" w:date="2016-02-26T18:14:00Z">
        <w:r w:rsidR="00E76F75">
          <w:rPr>
            <w:noProof/>
            <w:webHidden/>
          </w:rPr>
          <w:t>7</w:t>
        </w:r>
      </w:ins>
      <w:del w:id="6" w:author="Ted Wang" w:date="2016-02-26T18:14:00Z">
        <w:r w:rsidR="008D30C5" w:rsidDel="00E76F75">
          <w:rPr>
            <w:noProof/>
            <w:webHidden/>
          </w:rPr>
          <w:delText>6</w:delText>
        </w:r>
      </w:del>
      <w:r w:rsidR="0000151A">
        <w:rPr>
          <w:noProof/>
          <w:webHidden/>
        </w:rPr>
        <w:fldChar w:fldCharType="end"/>
      </w:r>
      <w:r>
        <w:rPr>
          <w:noProof/>
        </w:rPr>
        <w:fldChar w:fldCharType="end"/>
      </w:r>
    </w:p>
    <w:p w:rsidR="00386ED8" w:rsidRDefault="00FA754B">
      <w:pPr>
        <w:pStyle w:val="TOC3"/>
        <w:tabs>
          <w:tab w:val="left" w:pos="1440"/>
          <w:tab w:val="right" w:leader="dot" w:pos="9350"/>
        </w:tabs>
        <w:rPr>
          <w:rFonts w:ascii="Times New Roman" w:hAnsi="Times New Roman"/>
          <w:noProof/>
          <w:sz w:val="24"/>
          <w:szCs w:val="24"/>
        </w:rPr>
      </w:pPr>
      <w:r>
        <w:fldChar w:fldCharType="begin"/>
      </w:r>
      <w:r>
        <w:instrText xml:space="preserve"> HYPERLINK \l "_Toc180914591" </w:instrText>
      </w:r>
      <w:r>
        <w:fldChar w:fldCharType="separate"/>
      </w:r>
      <w:r w:rsidR="00386ED8" w:rsidRPr="00F35748">
        <w:rPr>
          <w:rStyle w:val="Hyperlink"/>
          <w:noProof/>
        </w:rPr>
        <w:t>4.3.1.</w:t>
      </w:r>
      <w:r w:rsidR="00386ED8">
        <w:rPr>
          <w:rFonts w:ascii="Times New Roman" w:hAnsi="Times New Roman"/>
          <w:noProof/>
          <w:sz w:val="24"/>
          <w:szCs w:val="24"/>
        </w:rPr>
        <w:tab/>
      </w:r>
      <w:r w:rsidR="00386ED8" w:rsidRPr="00F35748">
        <w:rPr>
          <w:rStyle w:val="Hyperlink"/>
          <w:noProof/>
        </w:rPr>
        <w:t>The Global Component Implementation</w:t>
      </w:r>
      <w:r w:rsidR="00386ED8">
        <w:rPr>
          <w:noProof/>
          <w:webHidden/>
        </w:rPr>
        <w:tab/>
      </w:r>
      <w:r w:rsidR="00D55EA9" w:rsidRPr="00D55EA9">
        <w:rPr>
          <w:noProof/>
          <w:webHidden/>
        </w:rPr>
        <w:t>4-</w:t>
      </w:r>
      <w:r w:rsidR="0000151A">
        <w:rPr>
          <w:noProof/>
          <w:webHidden/>
        </w:rPr>
        <w:fldChar w:fldCharType="begin"/>
      </w:r>
      <w:r w:rsidR="00386ED8">
        <w:rPr>
          <w:noProof/>
          <w:webHidden/>
        </w:rPr>
        <w:instrText xml:space="preserve"> PAGEREF _Toc180914591 \h </w:instrText>
      </w:r>
      <w:r w:rsidR="0000151A">
        <w:rPr>
          <w:noProof/>
          <w:webHidden/>
        </w:rPr>
      </w:r>
      <w:r w:rsidR="0000151A">
        <w:rPr>
          <w:noProof/>
          <w:webHidden/>
        </w:rPr>
        <w:fldChar w:fldCharType="separate"/>
      </w:r>
      <w:ins w:id="7" w:author="Ted Wang" w:date="2016-02-26T18:14:00Z">
        <w:r w:rsidR="00E76F75">
          <w:rPr>
            <w:noProof/>
            <w:webHidden/>
          </w:rPr>
          <w:t>7</w:t>
        </w:r>
      </w:ins>
      <w:del w:id="8" w:author="Ted Wang" w:date="2016-02-26T18:14:00Z">
        <w:r w:rsidR="008D30C5" w:rsidDel="00E76F75">
          <w:rPr>
            <w:noProof/>
            <w:webHidden/>
          </w:rPr>
          <w:delText>6</w:delText>
        </w:r>
      </w:del>
      <w:r w:rsidR="0000151A">
        <w:rPr>
          <w:noProof/>
          <w:webHidden/>
        </w:rPr>
        <w:fldChar w:fldCharType="end"/>
      </w:r>
      <w:r>
        <w:rPr>
          <w:noProof/>
        </w:rPr>
        <w:fldChar w:fldCharType="end"/>
      </w:r>
    </w:p>
    <w:p w:rsidR="00386ED8" w:rsidRDefault="00FA754B">
      <w:pPr>
        <w:pStyle w:val="TOC2"/>
        <w:tabs>
          <w:tab w:val="left" w:pos="720"/>
          <w:tab w:val="right" w:leader="dot" w:pos="9350"/>
        </w:tabs>
        <w:rPr>
          <w:rFonts w:ascii="Times New Roman" w:hAnsi="Times New Roman"/>
          <w:noProof/>
          <w:sz w:val="24"/>
          <w:szCs w:val="24"/>
        </w:rPr>
      </w:pPr>
      <w:r>
        <w:fldChar w:fldCharType="begin"/>
      </w:r>
      <w:r>
        <w:instrText xml:space="preserve"> HYPERLINK \l "_Toc180914592" </w:instrText>
      </w:r>
      <w:r>
        <w:fldChar w:fldCharType="separate"/>
      </w:r>
      <w:r w:rsidR="00386ED8" w:rsidRPr="00F35748">
        <w:rPr>
          <w:rStyle w:val="Hyperlink"/>
          <w:noProof/>
        </w:rPr>
        <w:t>4.4.</w:t>
      </w:r>
      <w:r w:rsidR="00386ED8">
        <w:rPr>
          <w:rFonts w:ascii="Times New Roman" w:hAnsi="Times New Roman"/>
          <w:noProof/>
          <w:sz w:val="24"/>
          <w:szCs w:val="24"/>
        </w:rPr>
        <w:tab/>
      </w:r>
      <w:r w:rsidR="00386ED8" w:rsidRPr="00F35748">
        <w:rPr>
          <w:rStyle w:val="Hyperlink"/>
          <w:noProof/>
        </w:rPr>
        <w:t>The VISA Resource Conflict Manager Interface</w:t>
      </w:r>
      <w:r w:rsidR="00386ED8">
        <w:rPr>
          <w:noProof/>
          <w:webHidden/>
        </w:rPr>
        <w:tab/>
      </w:r>
      <w:r w:rsidR="00D55EA9" w:rsidRPr="00D55EA9">
        <w:rPr>
          <w:noProof/>
          <w:webHidden/>
        </w:rPr>
        <w:t>4-</w:t>
      </w:r>
      <w:r w:rsidR="0000151A">
        <w:rPr>
          <w:noProof/>
          <w:webHidden/>
        </w:rPr>
        <w:fldChar w:fldCharType="begin"/>
      </w:r>
      <w:r w:rsidR="00386ED8">
        <w:rPr>
          <w:noProof/>
          <w:webHidden/>
        </w:rPr>
        <w:instrText xml:space="preserve"> PAGEREF _Toc180914592 \h </w:instrText>
      </w:r>
      <w:r w:rsidR="0000151A">
        <w:rPr>
          <w:noProof/>
          <w:webHidden/>
        </w:rPr>
      </w:r>
      <w:r w:rsidR="0000151A">
        <w:rPr>
          <w:noProof/>
          <w:webHidden/>
        </w:rPr>
        <w:fldChar w:fldCharType="separate"/>
      </w:r>
      <w:ins w:id="9" w:author="Ted Wang" w:date="2016-02-26T18:14:00Z">
        <w:r w:rsidR="00E76F75">
          <w:rPr>
            <w:noProof/>
            <w:webHidden/>
          </w:rPr>
          <w:t>10</w:t>
        </w:r>
      </w:ins>
      <w:del w:id="10" w:author="Ted Wang" w:date="2016-02-26T18:14:00Z">
        <w:r w:rsidR="008D30C5" w:rsidDel="00E76F75">
          <w:rPr>
            <w:noProof/>
            <w:webHidden/>
          </w:rPr>
          <w:delText>8</w:delText>
        </w:r>
      </w:del>
      <w:r w:rsidR="0000151A">
        <w:rPr>
          <w:noProof/>
          <w:webHidden/>
        </w:rPr>
        <w:fldChar w:fldCharType="end"/>
      </w:r>
      <w:r>
        <w:rPr>
          <w:noProof/>
        </w:rPr>
        <w:fldChar w:fldCharType="end"/>
      </w:r>
    </w:p>
    <w:p w:rsidR="00386ED8" w:rsidRDefault="00FA754B">
      <w:pPr>
        <w:pStyle w:val="TOC1"/>
        <w:tabs>
          <w:tab w:val="left" w:pos="1440"/>
          <w:tab w:val="right" w:leader="dot" w:pos="9350"/>
        </w:tabs>
        <w:rPr>
          <w:rFonts w:ascii="Times New Roman" w:hAnsi="Times New Roman"/>
          <w:b w:val="0"/>
          <w:noProof/>
          <w:sz w:val="24"/>
          <w:szCs w:val="24"/>
        </w:rPr>
      </w:pPr>
      <w:hyperlink w:anchor="_Toc180914593" w:history="1">
        <w:r w:rsidR="00386ED8" w:rsidRPr="00F35748">
          <w:rPr>
            <w:rStyle w:val="Hyperlink"/>
            <w:noProof/>
          </w:rPr>
          <w:t>Section 5:</w:t>
        </w:r>
        <w:r w:rsidR="00386ED8">
          <w:rPr>
            <w:rFonts w:ascii="Times New Roman" w:hAnsi="Times New Roman"/>
            <w:b w:val="0"/>
            <w:noProof/>
            <w:sz w:val="24"/>
            <w:szCs w:val="24"/>
          </w:rPr>
          <w:tab/>
        </w:r>
        <w:r w:rsidR="00386ED8" w:rsidRPr="00F35748">
          <w:rPr>
            <w:rStyle w:val="Hyperlink"/>
            <w:noProof/>
          </w:rPr>
          <w:t>VISA COM I/O Resource Classes</w:t>
        </w:r>
        <w:r w:rsidR="00386ED8">
          <w:rPr>
            <w:noProof/>
            <w:webHidden/>
          </w:rPr>
          <w:tab/>
        </w:r>
        <w:r w:rsidR="00D55EA9">
          <w:rPr>
            <w:noProof/>
            <w:webHidden/>
          </w:rPr>
          <w:t>5-</w:t>
        </w:r>
        <w:r w:rsidR="0000151A">
          <w:rPr>
            <w:noProof/>
            <w:webHidden/>
          </w:rPr>
          <w:fldChar w:fldCharType="begin"/>
        </w:r>
        <w:r w:rsidR="00386ED8">
          <w:rPr>
            <w:noProof/>
            <w:webHidden/>
          </w:rPr>
          <w:instrText xml:space="preserve"> PAGEREF _Toc180914593 \h </w:instrText>
        </w:r>
        <w:r w:rsidR="0000151A">
          <w:rPr>
            <w:noProof/>
            <w:webHidden/>
          </w:rPr>
        </w:r>
        <w:r w:rsidR="0000151A">
          <w:rPr>
            <w:noProof/>
            <w:webHidden/>
          </w:rPr>
          <w:fldChar w:fldCharType="separate"/>
        </w:r>
        <w:r w:rsidR="00E76F75">
          <w:rPr>
            <w:noProof/>
            <w:webHidden/>
          </w:rPr>
          <w:t>1</w:t>
        </w:r>
        <w:r w:rsidR="0000151A">
          <w:rPr>
            <w:noProof/>
            <w:webHidden/>
          </w:rPr>
          <w:fldChar w:fldCharType="end"/>
        </w:r>
      </w:hyperlink>
    </w:p>
    <w:p w:rsidR="00386ED8" w:rsidRDefault="00FA754B">
      <w:pPr>
        <w:pStyle w:val="TOC2"/>
        <w:tabs>
          <w:tab w:val="left" w:pos="720"/>
          <w:tab w:val="right" w:leader="dot" w:pos="9350"/>
        </w:tabs>
        <w:rPr>
          <w:rFonts w:ascii="Times New Roman" w:hAnsi="Times New Roman"/>
          <w:noProof/>
          <w:sz w:val="24"/>
          <w:szCs w:val="24"/>
        </w:rPr>
      </w:pPr>
      <w:hyperlink w:anchor="_Toc180914594" w:history="1">
        <w:r w:rsidR="00386ED8" w:rsidRPr="00F35748">
          <w:rPr>
            <w:rStyle w:val="Hyperlink"/>
            <w:noProof/>
          </w:rPr>
          <w:t>5.1.</w:t>
        </w:r>
        <w:r w:rsidR="00386ED8">
          <w:rPr>
            <w:rFonts w:ascii="Times New Roman" w:hAnsi="Times New Roman"/>
            <w:noProof/>
            <w:sz w:val="24"/>
            <w:szCs w:val="24"/>
          </w:rPr>
          <w:tab/>
        </w:r>
        <w:r w:rsidR="00386ED8" w:rsidRPr="00F35748">
          <w:rPr>
            <w:rStyle w:val="Hyperlink"/>
            <w:noProof/>
          </w:rPr>
          <w:t>INSTR Resources</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_Toc180914594 \h </w:instrText>
        </w:r>
        <w:r w:rsidR="0000151A">
          <w:rPr>
            <w:noProof/>
            <w:webHidden/>
          </w:rPr>
        </w:r>
        <w:r w:rsidR="0000151A">
          <w:rPr>
            <w:noProof/>
            <w:webHidden/>
          </w:rPr>
          <w:fldChar w:fldCharType="separate"/>
        </w:r>
        <w:r w:rsidR="00E76F75">
          <w:rPr>
            <w:noProof/>
            <w:webHidden/>
          </w:rPr>
          <w:t>2</w:t>
        </w:r>
        <w:r w:rsidR="0000151A">
          <w:rPr>
            <w:noProof/>
            <w:webHidden/>
          </w:rPr>
          <w:fldChar w:fldCharType="end"/>
        </w:r>
      </w:hyperlink>
    </w:p>
    <w:p w:rsidR="00386ED8" w:rsidRDefault="00FA754B">
      <w:pPr>
        <w:pStyle w:val="TOC3"/>
        <w:tabs>
          <w:tab w:val="left" w:pos="1440"/>
          <w:tab w:val="right" w:leader="dot" w:pos="9350"/>
        </w:tabs>
        <w:rPr>
          <w:rFonts w:ascii="Times New Roman" w:hAnsi="Times New Roman"/>
          <w:noProof/>
          <w:sz w:val="24"/>
          <w:szCs w:val="24"/>
        </w:rPr>
      </w:pPr>
      <w:hyperlink w:anchor="_Toc180914595" w:history="1">
        <w:r w:rsidR="00386ED8" w:rsidRPr="00F35748">
          <w:rPr>
            <w:rStyle w:val="Hyperlink"/>
            <w:noProof/>
          </w:rPr>
          <w:t>5.1.1.</w:t>
        </w:r>
        <w:r w:rsidR="00386ED8">
          <w:rPr>
            <w:rFonts w:ascii="Times New Roman" w:hAnsi="Times New Roman"/>
            <w:noProof/>
            <w:sz w:val="24"/>
            <w:szCs w:val="24"/>
          </w:rPr>
          <w:tab/>
        </w:r>
        <w:r w:rsidR="00386ED8" w:rsidRPr="00F35748">
          <w:rPr>
            <w:rStyle w:val="Hyperlink"/>
            <w:noProof/>
          </w:rPr>
          <w:t>IBaseMessage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_Toc180914595 \h </w:instrText>
        </w:r>
        <w:r w:rsidR="0000151A">
          <w:rPr>
            <w:noProof/>
            <w:webHidden/>
          </w:rPr>
        </w:r>
        <w:r w:rsidR="0000151A">
          <w:rPr>
            <w:noProof/>
            <w:webHidden/>
          </w:rPr>
          <w:fldChar w:fldCharType="separate"/>
        </w:r>
        <w:r w:rsidR="00E76F75">
          <w:rPr>
            <w:noProof/>
            <w:webHidden/>
          </w:rPr>
          <w:t>2</w:t>
        </w:r>
        <w:r w:rsidR="0000151A">
          <w:rPr>
            <w:noProof/>
            <w:webHidden/>
          </w:rPr>
          <w:fldChar w:fldCharType="end"/>
        </w:r>
      </w:hyperlink>
    </w:p>
    <w:p w:rsidR="00386ED8" w:rsidRDefault="00FA754B">
      <w:pPr>
        <w:pStyle w:val="TOC3"/>
        <w:tabs>
          <w:tab w:val="left" w:pos="1440"/>
          <w:tab w:val="right" w:leader="dot" w:pos="9350"/>
        </w:tabs>
        <w:rPr>
          <w:rFonts w:ascii="Times New Roman" w:hAnsi="Times New Roman"/>
          <w:noProof/>
          <w:sz w:val="24"/>
          <w:szCs w:val="24"/>
        </w:rPr>
      </w:pPr>
      <w:hyperlink w:anchor="_Toc180914596" w:history="1">
        <w:r w:rsidR="00386ED8" w:rsidRPr="00F35748">
          <w:rPr>
            <w:rStyle w:val="Hyperlink"/>
            <w:noProof/>
          </w:rPr>
          <w:t>5.1.2.</w:t>
        </w:r>
        <w:r w:rsidR="00386ED8">
          <w:rPr>
            <w:rFonts w:ascii="Times New Roman" w:hAnsi="Times New Roman"/>
            <w:noProof/>
            <w:sz w:val="24"/>
            <w:szCs w:val="24"/>
          </w:rPr>
          <w:tab/>
        </w:r>
        <w:r w:rsidR="00386ED8" w:rsidRPr="00F35748">
          <w:rPr>
            <w:rStyle w:val="Hyperlink"/>
            <w:noProof/>
          </w:rPr>
          <w:t>IMessage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_Toc180914596 \h </w:instrText>
        </w:r>
        <w:r w:rsidR="0000151A">
          <w:rPr>
            <w:noProof/>
            <w:webHidden/>
          </w:rPr>
        </w:r>
        <w:r w:rsidR="0000151A">
          <w:rPr>
            <w:noProof/>
            <w:webHidden/>
          </w:rPr>
          <w:fldChar w:fldCharType="separate"/>
        </w:r>
        <w:r w:rsidR="00E76F75">
          <w:rPr>
            <w:noProof/>
            <w:webHidden/>
          </w:rPr>
          <w:t>3</w:t>
        </w:r>
        <w:r w:rsidR="0000151A">
          <w:rPr>
            <w:noProof/>
            <w:webHidden/>
          </w:rPr>
          <w:fldChar w:fldCharType="end"/>
        </w:r>
      </w:hyperlink>
    </w:p>
    <w:p w:rsidR="00386ED8" w:rsidRDefault="00FA754B">
      <w:pPr>
        <w:pStyle w:val="TOC3"/>
        <w:tabs>
          <w:tab w:val="left" w:pos="1440"/>
          <w:tab w:val="right" w:leader="dot" w:pos="9350"/>
        </w:tabs>
        <w:rPr>
          <w:rFonts w:ascii="Times New Roman" w:hAnsi="Times New Roman"/>
          <w:noProof/>
          <w:sz w:val="24"/>
          <w:szCs w:val="24"/>
        </w:rPr>
      </w:pPr>
      <w:hyperlink w:anchor="_Toc180914597" w:history="1">
        <w:r w:rsidR="00386ED8" w:rsidRPr="00F35748">
          <w:rPr>
            <w:rStyle w:val="Hyperlink"/>
            <w:noProof/>
          </w:rPr>
          <w:t>5.1.3.</w:t>
        </w:r>
        <w:r w:rsidR="00386ED8">
          <w:rPr>
            <w:rFonts w:ascii="Times New Roman" w:hAnsi="Times New Roman"/>
            <w:noProof/>
            <w:sz w:val="24"/>
            <w:szCs w:val="24"/>
          </w:rPr>
          <w:tab/>
        </w:r>
        <w:r w:rsidR="00386ED8" w:rsidRPr="00F35748">
          <w:rPr>
            <w:rStyle w:val="Hyperlink"/>
            <w:noProof/>
          </w:rPr>
          <w:t>IAsyncMessage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_Toc180914597 \h </w:instrText>
        </w:r>
        <w:r w:rsidR="0000151A">
          <w:rPr>
            <w:noProof/>
            <w:webHidden/>
          </w:rPr>
        </w:r>
        <w:r w:rsidR="0000151A">
          <w:rPr>
            <w:noProof/>
            <w:webHidden/>
          </w:rPr>
          <w:fldChar w:fldCharType="separate"/>
        </w:r>
        <w:r w:rsidR="00E76F75">
          <w:rPr>
            <w:noProof/>
            <w:webHidden/>
          </w:rPr>
          <w:t>5</w:t>
        </w:r>
        <w:r w:rsidR="0000151A">
          <w:rPr>
            <w:noProof/>
            <w:webHidden/>
          </w:rPr>
          <w:fldChar w:fldCharType="end"/>
        </w:r>
      </w:hyperlink>
    </w:p>
    <w:p w:rsidR="00386ED8" w:rsidRDefault="00FA754B">
      <w:pPr>
        <w:pStyle w:val="TOC3"/>
        <w:tabs>
          <w:tab w:val="left" w:pos="1440"/>
          <w:tab w:val="right" w:leader="dot" w:pos="9350"/>
        </w:tabs>
        <w:rPr>
          <w:rFonts w:ascii="Times New Roman" w:hAnsi="Times New Roman"/>
          <w:noProof/>
          <w:sz w:val="24"/>
          <w:szCs w:val="24"/>
        </w:rPr>
      </w:pPr>
      <w:hyperlink w:anchor="_Toc180914598" w:history="1">
        <w:r w:rsidR="00386ED8" w:rsidRPr="00F35748">
          <w:rPr>
            <w:rStyle w:val="Hyperlink"/>
            <w:noProof/>
          </w:rPr>
          <w:t>5.1.4.</w:t>
        </w:r>
        <w:r w:rsidR="00386ED8">
          <w:rPr>
            <w:rFonts w:ascii="Times New Roman" w:hAnsi="Times New Roman"/>
            <w:noProof/>
            <w:sz w:val="24"/>
            <w:szCs w:val="24"/>
          </w:rPr>
          <w:tab/>
        </w:r>
        <w:r w:rsidR="00386ED8" w:rsidRPr="00F35748">
          <w:rPr>
            <w:rStyle w:val="Hyperlink"/>
            <w:noProof/>
          </w:rPr>
          <w:t>IRegister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_Toc180914598 \h </w:instrText>
        </w:r>
        <w:r w:rsidR="0000151A">
          <w:rPr>
            <w:noProof/>
            <w:webHidden/>
          </w:rPr>
        </w:r>
        <w:r w:rsidR="0000151A">
          <w:rPr>
            <w:noProof/>
            <w:webHidden/>
          </w:rPr>
          <w:fldChar w:fldCharType="separate"/>
        </w:r>
        <w:r w:rsidR="00E76F75">
          <w:rPr>
            <w:noProof/>
            <w:webHidden/>
          </w:rPr>
          <w:t>6</w:t>
        </w:r>
        <w:r w:rsidR="0000151A">
          <w:rPr>
            <w:noProof/>
            <w:webHidden/>
          </w:rPr>
          <w:fldChar w:fldCharType="end"/>
        </w:r>
      </w:hyperlink>
    </w:p>
    <w:p w:rsidR="00386ED8" w:rsidRDefault="00FA754B">
      <w:pPr>
        <w:pStyle w:val="TOC3"/>
        <w:tabs>
          <w:tab w:val="left" w:pos="1440"/>
          <w:tab w:val="right" w:leader="dot" w:pos="9350"/>
        </w:tabs>
        <w:rPr>
          <w:rFonts w:ascii="Times New Roman" w:hAnsi="Times New Roman"/>
          <w:noProof/>
          <w:sz w:val="24"/>
          <w:szCs w:val="24"/>
        </w:rPr>
      </w:pPr>
      <w:hyperlink w:anchor="_Toc180914599" w:history="1">
        <w:r w:rsidR="00386ED8" w:rsidRPr="00F35748">
          <w:rPr>
            <w:rStyle w:val="Hyperlink"/>
            <w:noProof/>
          </w:rPr>
          <w:t>5.1.5.</w:t>
        </w:r>
        <w:r w:rsidR="00386ED8">
          <w:rPr>
            <w:rFonts w:ascii="Times New Roman" w:hAnsi="Times New Roman"/>
            <w:noProof/>
            <w:sz w:val="24"/>
            <w:szCs w:val="24"/>
          </w:rPr>
          <w:tab/>
        </w:r>
        <w:r w:rsidR="00386ED8" w:rsidRPr="00F35748">
          <w:rPr>
            <w:rStyle w:val="Hyperlink"/>
            <w:noProof/>
          </w:rPr>
          <w:t>ISharedRegister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_Toc180914599 \h </w:instrText>
        </w:r>
        <w:r w:rsidR="0000151A">
          <w:rPr>
            <w:noProof/>
            <w:webHidden/>
          </w:rPr>
        </w:r>
        <w:r w:rsidR="0000151A">
          <w:rPr>
            <w:noProof/>
            <w:webHidden/>
          </w:rPr>
          <w:fldChar w:fldCharType="separate"/>
        </w:r>
        <w:r w:rsidR="00E76F75">
          <w:rPr>
            <w:noProof/>
            <w:webHidden/>
          </w:rPr>
          <w:t>9</w:t>
        </w:r>
        <w:r w:rsidR="0000151A">
          <w:rPr>
            <w:noProof/>
            <w:webHidden/>
          </w:rPr>
          <w:fldChar w:fldCharType="end"/>
        </w:r>
      </w:hyperlink>
    </w:p>
    <w:p w:rsidR="00386ED8" w:rsidRDefault="00FA754B">
      <w:pPr>
        <w:pStyle w:val="TOC3"/>
        <w:tabs>
          <w:tab w:val="left" w:pos="1440"/>
          <w:tab w:val="right" w:leader="dot" w:pos="9350"/>
        </w:tabs>
        <w:rPr>
          <w:rFonts w:ascii="Times New Roman" w:hAnsi="Times New Roman"/>
          <w:noProof/>
          <w:sz w:val="24"/>
          <w:szCs w:val="24"/>
        </w:rPr>
      </w:pPr>
      <w:r>
        <w:fldChar w:fldCharType="begin"/>
      </w:r>
      <w:r>
        <w:instrText xml:space="preserve"> HYPERLINK \l "_Toc180914600" </w:instrText>
      </w:r>
      <w:r>
        <w:fldChar w:fldCharType="separate"/>
      </w:r>
      <w:r w:rsidR="00386ED8" w:rsidRPr="00F35748">
        <w:rPr>
          <w:rStyle w:val="Hyperlink"/>
          <w:noProof/>
        </w:rPr>
        <w:t>5.1.6.</w:t>
      </w:r>
      <w:r w:rsidR="00386ED8">
        <w:rPr>
          <w:rFonts w:ascii="Times New Roman" w:hAnsi="Times New Roman"/>
          <w:noProof/>
          <w:sz w:val="24"/>
          <w:szCs w:val="24"/>
        </w:rPr>
        <w:tab/>
      </w:r>
      <w:r w:rsidR="00386ED8" w:rsidRPr="00F35748">
        <w:rPr>
          <w:rStyle w:val="Hyperlink"/>
          <w:noProof/>
        </w:rPr>
        <w:t>IGpib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_Toc180914600 \h </w:instrText>
      </w:r>
      <w:r w:rsidR="0000151A">
        <w:rPr>
          <w:noProof/>
          <w:webHidden/>
        </w:rPr>
      </w:r>
      <w:r w:rsidR="0000151A">
        <w:rPr>
          <w:noProof/>
          <w:webHidden/>
        </w:rPr>
        <w:fldChar w:fldCharType="separate"/>
      </w:r>
      <w:ins w:id="11" w:author="Ted Wang" w:date="2016-02-26T18:14:00Z">
        <w:r w:rsidR="00E76F75">
          <w:rPr>
            <w:noProof/>
            <w:webHidden/>
          </w:rPr>
          <w:t>16</w:t>
        </w:r>
      </w:ins>
      <w:del w:id="12" w:author="Ted Wang" w:date="2016-02-26T18:14:00Z">
        <w:r w:rsidR="008D30C5" w:rsidDel="00E76F75">
          <w:rPr>
            <w:noProof/>
            <w:webHidden/>
          </w:rPr>
          <w:delText>10</w:delText>
        </w:r>
      </w:del>
      <w:r w:rsidR="0000151A">
        <w:rPr>
          <w:noProof/>
          <w:webHidden/>
        </w:rPr>
        <w:fldChar w:fldCharType="end"/>
      </w:r>
      <w:r>
        <w:rPr>
          <w:noProof/>
        </w:rPr>
        <w:fldChar w:fldCharType="end"/>
      </w:r>
    </w:p>
    <w:p w:rsidR="00386ED8" w:rsidRDefault="00FA754B">
      <w:pPr>
        <w:pStyle w:val="TOC3"/>
        <w:tabs>
          <w:tab w:val="left" w:pos="1440"/>
          <w:tab w:val="right" w:leader="dot" w:pos="9350"/>
        </w:tabs>
        <w:rPr>
          <w:rFonts w:ascii="Times New Roman" w:hAnsi="Times New Roman"/>
          <w:noProof/>
          <w:sz w:val="24"/>
          <w:szCs w:val="24"/>
        </w:rPr>
      </w:pPr>
      <w:r>
        <w:fldChar w:fldCharType="begin"/>
      </w:r>
      <w:r>
        <w:instrText xml:space="preserve"> HYPERLINK \l "_Toc180914601" </w:instrText>
      </w:r>
      <w:r>
        <w:fldChar w:fldCharType="separate"/>
      </w:r>
      <w:r w:rsidR="00386ED8" w:rsidRPr="00F35748">
        <w:rPr>
          <w:rStyle w:val="Hyperlink"/>
          <w:noProof/>
        </w:rPr>
        <w:t>5.1.7.</w:t>
      </w:r>
      <w:r w:rsidR="00386ED8">
        <w:rPr>
          <w:rFonts w:ascii="Times New Roman" w:hAnsi="Times New Roman"/>
          <w:noProof/>
          <w:sz w:val="24"/>
          <w:szCs w:val="24"/>
        </w:rPr>
        <w:tab/>
      </w:r>
      <w:r w:rsidR="00386ED8" w:rsidRPr="00F35748">
        <w:rPr>
          <w:rStyle w:val="Hyperlink"/>
          <w:noProof/>
        </w:rPr>
        <w:t>ISerial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_Toc180914601 \h </w:instrText>
      </w:r>
      <w:r w:rsidR="0000151A">
        <w:rPr>
          <w:noProof/>
          <w:webHidden/>
        </w:rPr>
      </w:r>
      <w:r w:rsidR="0000151A">
        <w:rPr>
          <w:noProof/>
          <w:webHidden/>
        </w:rPr>
        <w:fldChar w:fldCharType="separate"/>
      </w:r>
      <w:ins w:id="13" w:author="Ted Wang" w:date="2016-02-26T18:14:00Z">
        <w:r w:rsidR="00E76F75">
          <w:rPr>
            <w:noProof/>
            <w:webHidden/>
          </w:rPr>
          <w:t>19</w:t>
        </w:r>
      </w:ins>
      <w:del w:id="14" w:author="Ted Wang" w:date="2016-02-26T18:14:00Z">
        <w:r w:rsidR="008D30C5" w:rsidDel="00E76F75">
          <w:rPr>
            <w:noProof/>
            <w:webHidden/>
          </w:rPr>
          <w:delText>11</w:delText>
        </w:r>
      </w:del>
      <w:r w:rsidR="0000151A">
        <w:rPr>
          <w:noProof/>
          <w:webHidden/>
        </w:rPr>
        <w:fldChar w:fldCharType="end"/>
      </w:r>
      <w:r>
        <w:rPr>
          <w:noProof/>
        </w:rPr>
        <w:fldChar w:fldCharType="end"/>
      </w:r>
    </w:p>
    <w:p w:rsidR="00386ED8" w:rsidRDefault="00FA754B">
      <w:pPr>
        <w:pStyle w:val="TOC3"/>
        <w:tabs>
          <w:tab w:val="left" w:pos="1440"/>
          <w:tab w:val="right" w:leader="dot" w:pos="9350"/>
        </w:tabs>
        <w:rPr>
          <w:rFonts w:ascii="Times New Roman" w:hAnsi="Times New Roman"/>
          <w:noProof/>
          <w:sz w:val="24"/>
          <w:szCs w:val="24"/>
        </w:rPr>
      </w:pPr>
      <w:r>
        <w:fldChar w:fldCharType="begin"/>
      </w:r>
      <w:r>
        <w:instrText xml:space="preserve"> HYPERLINK \l "_Toc180914602" </w:instrText>
      </w:r>
      <w:r>
        <w:fldChar w:fldCharType="separate"/>
      </w:r>
      <w:r w:rsidR="00386ED8" w:rsidRPr="00F35748">
        <w:rPr>
          <w:rStyle w:val="Hyperlink"/>
          <w:noProof/>
        </w:rPr>
        <w:t>5.1.8.</w:t>
      </w:r>
      <w:r w:rsidR="00386ED8">
        <w:rPr>
          <w:rFonts w:ascii="Times New Roman" w:hAnsi="Times New Roman"/>
          <w:noProof/>
          <w:sz w:val="24"/>
          <w:szCs w:val="24"/>
        </w:rPr>
        <w:tab/>
      </w:r>
      <w:r w:rsidR="00386ED8" w:rsidRPr="00F35748">
        <w:rPr>
          <w:rStyle w:val="Hyperlink"/>
          <w:noProof/>
        </w:rPr>
        <w:t>IVxi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_Toc180914602 \h </w:instrText>
      </w:r>
      <w:r w:rsidR="0000151A">
        <w:rPr>
          <w:noProof/>
          <w:webHidden/>
        </w:rPr>
      </w:r>
      <w:r w:rsidR="0000151A">
        <w:rPr>
          <w:noProof/>
          <w:webHidden/>
        </w:rPr>
        <w:fldChar w:fldCharType="separate"/>
      </w:r>
      <w:ins w:id="15" w:author="Ted Wang" w:date="2016-02-26T18:14:00Z">
        <w:r w:rsidR="00E76F75">
          <w:rPr>
            <w:noProof/>
            <w:webHidden/>
          </w:rPr>
          <w:t>22</w:t>
        </w:r>
      </w:ins>
      <w:del w:id="16" w:author="Ted Wang" w:date="2016-02-26T18:14:00Z">
        <w:r w:rsidR="008D30C5" w:rsidDel="00E76F75">
          <w:rPr>
            <w:noProof/>
            <w:webHidden/>
          </w:rPr>
          <w:delText>14</w:delText>
        </w:r>
      </w:del>
      <w:r w:rsidR="0000151A">
        <w:rPr>
          <w:noProof/>
          <w:webHidden/>
        </w:rPr>
        <w:fldChar w:fldCharType="end"/>
      </w:r>
      <w:r>
        <w:rPr>
          <w:noProof/>
        </w:rPr>
        <w:fldChar w:fldCharType="end"/>
      </w:r>
    </w:p>
    <w:p w:rsidR="00386ED8" w:rsidRDefault="00FA754B">
      <w:pPr>
        <w:pStyle w:val="TOC3"/>
        <w:tabs>
          <w:tab w:val="left" w:pos="1440"/>
          <w:tab w:val="right" w:leader="dot" w:pos="9350"/>
        </w:tabs>
        <w:rPr>
          <w:rFonts w:ascii="Times New Roman" w:hAnsi="Times New Roman"/>
          <w:noProof/>
          <w:sz w:val="24"/>
          <w:szCs w:val="24"/>
        </w:rPr>
      </w:pPr>
      <w:r>
        <w:fldChar w:fldCharType="begin"/>
      </w:r>
      <w:r>
        <w:instrText xml:space="preserve"> HYPERLINK \l "_Toc180914603" </w:instrText>
      </w:r>
      <w:r>
        <w:fldChar w:fldCharType="separate"/>
      </w:r>
      <w:r w:rsidR="00386ED8" w:rsidRPr="00F35748">
        <w:rPr>
          <w:rStyle w:val="Hyperlink"/>
          <w:noProof/>
          <w:lang w:val="fr-FR"/>
        </w:rPr>
        <w:t>5.1.9.</w:t>
      </w:r>
      <w:r w:rsidR="00386ED8">
        <w:rPr>
          <w:rFonts w:ascii="Times New Roman" w:hAnsi="Times New Roman"/>
          <w:noProof/>
          <w:sz w:val="24"/>
          <w:szCs w:val="24"/>
        </w:rPr>
        <w:tab/>
      </w:r>
      <w:r w:rsidR="00386ED8" w:rsidRPr="00F35748">
        <w:rPr>
          <w:rStyle w:val="Hyperlink"/>
          <w:noProof/>
          <w:lang w:val="fr-FR"/>
        </w:rPr>
        <w:t>IVxi3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_Toc180914603 \h </w:instrText>
      </w:r>
      <w:r w:rsidR="0000151A">
        <w:rPr>
          <w:noProof/>
          <w:webHidden/>
        </w:rPr>
      </w:r>
      <w:r w:rsidR="0000151A">
        <w:rPr>
          <w:noProof/>
          <w:webHidden/>
        </w:rPr>
        <w:fldChar w:fldCharType="separate"/>
      </w:r>
      <w:ins w:id="17" w:author="Ted Wang" w:date="2016-02-26T18:14:00Z">
        <w:r w:rsidR="00E76F75">
          <w:rPr>
            <w:noProof/>
            <w:webHidden/>
          </w:rPr>
          <w:t>24</w:t>
        </w:r>
      </w:ins>
      <w:del w:id="18" w:author="Ted Wang" w:date="2016-02-26T18:14:00Z">
        <w:r w:rsidR="008D30C5" w:rsidDel="00E76F75">
          <w:rPr>
            <w:noProof/>
            <w:webHidden/>
          </w:rPr>
          <w:delText>16</w:delText>
        </w:r>
      </w:del>
      <w:r w:rsidR="0000151A">
        <w:rPr>
          <w:noProof/>
          <w:webHidden/>
        </w:rPr>
        <w:fldChar w:fldCharType="end"/>
      </w:r>
      <w:r>
        <w:rPr>
          <w:noProof/>
        </w:rPr>
        <w:fldChar w:fldCharType="end"/>
      </w:r>
    </w:p>
    <w:p w:rsidR="00386ED8" w:rsidRDefault="00FA754B">
      <w:pPr>
        <w:pStyle w:val="TOC3"/>
        <w:tabs>
          <w:tab w:val="left" w:pos="1680"/>
          <w:tab w:val="right" w:leader="dot" w:pos="9350"/>
        </w:tabs>
        <w:rPr>
          <w:rFonts w:ascii="Times New Roman" w:hAnsi="Times New Roman"/>
          <w:noProof/>
          <w:sz w:val="24"/>
          <w:szCs w:val="24"/>
        </w:rPr>
      </w:pPr>
      <w:r>
        <w:fldChar w:fldCharType="begin"/>
      </w:r>
      <w:r>
        <w:instrText xml:space="preserve"> HYPERLINK \l "_Toc180914604" </w:instrText>
      </w:r>
      <w:r>
        <w:fldChar w:fldCharType="separate"/>
      </w:r>
      <w:r w:rsidR="00386ED8" w:rsidRPr="00F35748">
        <w:rPr>
          <w:rStyle w:val="Hyperlink"/>
          <w:noProof/>
        </w:rPr>
        <w:t>5.1.10.</w:t>
      </w:r>
      <w:r w:rsidR="00386ED8">
        <w:rPr>
          <w:rFonts w:ascii="Times New Roman" w:hAnsi="Times New Roman"/>
          <w:noProof/>
          <w:sz w:val="24"/>
          <w:szCs w:val="24"/>
        </w:rPr>
        <w:tab/>
      </w:r>
      <w:r w:rsidR="00386ED8" w:rsidRPr="00F35748">
        <w:rPr>
          <w:rStyle w:val="Hyperlink"/>
          <w:noProof/>
        </w:rPr>
        <w:t>ITcpipInstr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_Toc180914604 \h </w:instrText>
      </w:r>
      <w:r w:rsidR="0000151A">
        <w:rPr>
          <w:noProof/>
          <w:webHidden/>
        </w:rPr>
      </w:r>
      <w:r w:rsidR="0000151A">
        <w:rPr>
          <w:noProof/>
          <w:webHidden/>
        </w:rPr>
        <w:fldChar w:fldCharType="separate"/>
      </w:r>
      <w:ins w:id="19" w:author="Ted Wang" w:date="2016-02-26T18:14:00Z">
        <w:r w:rsidR="00E76F75">
          <w:rPr>
            <w:noProof/>
            <w:webHidden/>
          </w:rPr>
          <w:t>24</w:t>
        </w:r>
      </w:ins>
      <w:del w:id="20" w:author="Ted Wang" w:date="2016-02-26T18:14:00Z">
        <w:r w:rsidR="008D30C5" w:rsidDel="00E76F75">
          <w:rPr>
            <w:noProof/>
            <w:webHidden/>
          </w:rPr>
          <w:delText>16</w:delText>
        </w:r>
      </w:del>
      <w:r w:rsidR="0000151A">
        <w:rPr>
          <w:noProof/>
          <w:webHidden/>
        </w:rPr>
        <w:fldChar w:fldCharType="end"/>
      </w:r>
      <w:r>
        <w:rPr>
          <w:noProof/>
        </w:rPr>
        <w:fldChar w:fldCharType="end"/>
      </w:r>
    </w:p>
    <w:p w:rsidR="00386ED8" w:rsidRDefault="00FA754B">
      <w:pPr>
        <w:pStyle w:val="TOC3"/>
        <w:tabs>
          <w:tab w:val="left" w:pos="1680"/>
          <w:tab w:val="right" w:leader="dot" w:pos="9350"/>
        </w:tabs>
        <w:rPr>
          <w:rFonts w:ascii="Times New Roman" w:hAnsi="Times New Roman"/>
          <w:noProof/>
          <w:sz w:val="24"/>
          <w:szCs w:val="24"/>
        </w:rPr>
      </w:pPr>
      <w:r>
        <w:fldChar w:fldCharType="begin"/>
      </w:r>
      <w:r>
        <w:instrText xml:space="preserve"> HYPERLINK \l "_Toc180914605" </w:instrText>
      </w:r>
      <w:r>
        <w:fldChar w:fldCharType="separate"/>
      </w:r>
      <w:r w:rsidR="00386ED8" w:rsidRPr="00F35748">
        <w:rPr>
          <w:rStyle w:val="Hyperlink"/>
          <w:noProof/>
        </w:rPr>
        <w:t>5.1.11.</w:t>
      </w:r>
      <w:r w:rsidR="00386ED8">
        <w:rPr>
          <w:rFonts w:ascii="Times New Roman" w:hAnsi="Times New Roman"/>
          <w:noProof/>
          <w:sz w:val="24"/>
          <w:szCs w:val="24"/>
        </w:rPr>
        <w:tab/>
      </w:r>
      <w:r w:rsidR="00386ED8" w:rsidRPr="00F35748">
        <w:rPr>
          <w:rStyle w:val="Hyperlink"/>
          <w:noProof/>
        </w:rPr>
        <w:t>IUsb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_Toc180914605 \h </w:instrText>
      </w:r>
      <w:r w:rsidR="0000151A">
        <w:rPr>
          <w:noProof/>
          <w:webHidden/>
        </w:rPr>
      </w:r>
      <w:r w:rsidR="0000151A">
        <w:rPr>
          <w:noProof/>
          <w:webHidden/>
        </w:rPr>
        <w:fldChar w:fldCharType="separate"/>
      </w:r>
      <w:ins w:id="21" w:author="Ted Wang" w:date="2016-02-26T18:14:00Z">
        <w:r w:rsidR="00E76F75">
          <w:rPr>
            <w:noProof/>
            <w:webHidden/>
          </w:rPr>
          <w:t>25</w:t>
        </w:r>
      </w:ins>
      <w:del w:id="22" w:author="Ted Wang" w:date="2016-02-26T18:14:00Z">
        <w:r w:rsidR="008D30C5" w:rsidDel="00E76F75">
          <w:rPr>
            <w:noProof/>
            <w:webHidden/>
          </w:rPr>
          <w:delText>17</w:delText>
        </w:r>
      </w:del>
      <w:r w:rsidR="0000151A">
        <w:rPr>
          <w:noProof/>
          <w:webHidden/>
        </w:rPr>
        <w:fldChar w:fldCharType="end"/>
      </w:r>
      <w:r>
        <w:rPr>
          <w:noProof/>
        </w:rPr>
        <w:fldChar w:fldCharType="end"/>
      </w:r>
    </w:p>
    <w:p w:rsidR="00386ED8" w:rsidRDefault="00FA754B">
      <w:pPr>
        <w:pStyle w:val="TOC2"/>
        <w:tabs>
          <w:tab w:val="left" w:pos="720"/>
          <w:tab w:val="right" w:leader="dot" w:pos="9350"/>
        </w:tabs>
        <w:rPr>
          <w:rFonts w:ascii="Times New Roman" w:hAnsi="Times New Roman"/>
          <w:noProof/>
          <w:sz w:val="24"/>
          <w:szCs w:val="24"/>
        </w:rPr>
      </w:pPr>
      <w:r>
        <w:fldChar w:fldCharType="begin"/>
      </w:r>
      <w:r>
        <w:instrText xml:space="preserve"> HYPERLINK \l "_Toc180914606" </w:instrText>
      </w:r>
      <w:r>
        <w:fldChar w:fldCharType="separate"/>
      </w:r>
      <w:r w:rsidR="00386ED8" w:rsidRPr="00F35748">
        <w:rPr>
          <w:rStyle w:val="Hyperlink"/>
          <w:noProof/>
        </w:rPr>
        <w:t>5.2.</w:t>
      </w:r>
      <w:r w:rsidR="00386ED8">
        <w:rPr>
          <w:rFonts w:ascii="Times New Roman" w:hAnsi="Times New Roman"/>
          <w:noProof/>
          <w:sz w:val="24"/>
          <w:szCs w:val="24"/>
        </w:rPr>
        <w:tab/>
      </w:r>
      <w:r w:rsidR="00386ED8" w:rsidRPr="00F35748">
        <w:rPr>
          <w:rStyle w:val="Hyperlink"/>
          <w:noProof/>
        </w:rPr>
        <w:t>MEMACC Resources</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_Toc180914606 \h </w:instrText>
      </w:r>
      <w:r w:rsidR="0000151A">
        <w:rPr>
          <w:noProof/>
          <w:webHidden/>
        </w:rPr>
      </w:r>
      <w:r w:rsidR="0000151A">
        <w:rPr>
          <w:noProof/>
          <w:webHidden/>
        </w:rPr>
        <w:fldChar w:fldCharType="separate"/>
      </w:r>
      <w:ins w:id="23" w:author="Ted Wang" w:date="2016-02-26T18:14:00Z">
        <w:r w:rsidR="00E76F75">
          <w:rPr>
            <w:noProof/>
            <w:webHidden/>
          </w:rPr>
          <w:t>27</w:t>
        </w:r>
      </w:ins>
      <w:del w:id="24" w:author="Ted Wang" w:date="2016-02-26T18:14:00Z">
        <w:r w:rsidR="008D30C5" w:rsidDel="00E76F75">
          <w:rPr>
            <w:noProof/>
            <w:webHidden/>
          </w:rPr>
          <w:delText>19</w:delText>
        </w:r>
      </w:del>
      <w:r w:rsidR="0000151A">
        <w:rPr>
          <w:noProof/>
          <w:webHidden/>
        </w:rPr>
        <w:fldChar w:fldCharType="end"/>
      </w:r>
      <w:r>
        <w:rPr>
          <w:noProof/>
        </w:rPr>
        <w:fldChar w:fldCharType="end"/>
      </w:r>
    </w:p>
    <w:p w:rsidR="00386ED8" w:rsidRDefault="00FA754B">
      <w:pPr>
        <w:pStyle w:val="TOC3"/>
        <w:tabs>
          <w:tab w:val="left" w:pos="1440"/>
          <w:tab w:val="right" w:leader="dot" w:pos="9350"/>
        </w:tabs>
        <w:rPr>
          <w:rFonts w:ascii="Times New Roman" w:hAnsi="Times New Roman"/>
          <w:noProof/>
          <w:sz w:val="24"/>
          <w:szCs w:val="24"/>
        </w:rPr>
      </w:pPr>
      <w:r>
        <w:fldChar w:fldCharType="begin"/>
      </w:r>
      <w:r>
        <w:instrText xml:space="preserve"> HYPERLINK \l "_Toc180914607" </w:instrText>
      </w:r>
      <w:r>
        <w:fldChar w:fldCharType="separate"/>
      </w:r>
      <w:r w:rsidR="00386ED8" w:rsidRPr="00F35748">
        <w:rPr>
          <w:rStyle w:val="Hyperlink"/>
          <w:noProof/>
        </w:rPr>
        <w:t>5.2.1</w:t>
      </w:r>
      <w:r w:rsidR="00386ED8">
        <w:rPr>
          <w:rFonts w:ascii="Times New Roman" w:hAnsi="Times New Roman"/>
          <w:noProof/>
          <w:sz w:val="24"/>
          <w:szCs w:val="24"/>
        </w:rPr>
        <w:tab/>
      </w:r>
      <w:r w:rsidR="00386ED8" w:rsidRPr="00F35748">
        <w:rPr>
          <w:rStyle w:val="Hyperlink"/>
          <w:noProof/>
        </w:rPr>
        <w:t>IVxiMemacc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_Toc180914607 \h </w:instrText>
      </w:r>
      <w:r w:rsidR="0000151A">
        <w:rPr>
          <w:noProof/>
          <w:webHidden/>
        </w:rPr>
      </w:r>
      <w:r w:rsidR="0000151A">
        <w:rPr>
          <w:noProof/>
          <w:webHidden/>
        </w:rPr>
        <w:fldChar w:fldCharType="separate"/>
      </w:r>
      <w:ins w:id="25" w:author="Ted Wang" w:date="2016-02-26T18:14:00Z">
        <w:r w:rsidR="00E76F75">
          <w:rPr>
            <w:noProof/>
            <w:webHidden/>
          </w:rPr>
          <w:t>32</w:t>
        </w:r>
      </w:ins>
      <w:del w:id="26" w:author="Ted Wang" w:date="2016-02-26T18:14:00Z">
        <w:r w:rsidR="008D30C5" w:rsidDel="00E76F75">
          <w:rPr>
            <w:noProof/>
            <w:webHidden/>
          </w:rPr>
          <w:delText>19</w:delText>
        </w:r>
      </w:del>
      <w:r w:rsidR="0000151A">
        <w:rPr>
          <w:noProof/>
          <w:webHidden/>
        </w:rPr>
        <w:fldChar w:fldCharType="end"/>
      </w:r>
      <w:r>
        <w:rPr>
          <w:noProof/>
        </w:rPr>
        <w:fldChar w:fldCharType="end"/>
      </w:r>
    </w:p>
    <w:p w:rsidR="00386ED8" w:rsidRDefault="00FA754B">
      <w:pPr>
        <w:pStyle w:val="TOC2"/>
        <w:tabs>
          <w:tab w:val="left" w:pos="720"/>
          <w:tab w:val="right" w:leader="dot" w:pos="9350"/>
        </w:tabs>
        <w:rPr>
          <w:rFonts w:ascii="Times New Roman" w:hAnsi="Times New Roman"/>
          <w:noProof/>
          <w:sz w:val="24"/>
          <w:szCs w:val="24"/>
        </w:rPr>
      </w:pPr>
      <w:r>
        <w:fldChar w:fldCharType="begin"/>
      </w:r>
      <w:r>
        <w:instrText xml:space="preserve"> HYPERLINK \l "_Toc180914608" </w:instrText>
      </w:r>
      <w:r>
        <w:fldChar w:fldCharType="separate"/>
      </w:r>
      <w:r w:rsidR="00386ED8" w:rsidRPr="00F35748">
        <w:rPr>
          <w:rStyle w:val="Hyperlink"/>
          <w:noProof/>
        </w:rPr>
        <w:t>5.3.</w:t>
      </w:r>
      <w:r w:rsidR="00386ED8">
        <w:rPr>
          <w:rFonts w:ascii="Times New Roman" w:hAnsi="Times New Roman"/>
          <w:noProof/>
          <w:sz w:val="24"/>
          <w:szCs w:val="24"/>
        </w:rPr>
        <w:tab/>
      </w:r>
      <w:r w:rsidR="00386ED8" w:rsidRPr="00F35748">
        <w:rPr>
          <w:rStyle w:val="Hyperlink"/>
          <w:noProof/>
        </w:rPr>
        <w:t>INTFC Resources</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_Toc180914608 \h </w:instrText>
      </w:r>
      <w:r w:rsidR="0000151A">
        <w:rPr>
          <w:noProof/>
          <w:webHidden/>
        </w:rPr>
      </w:r>
      <w:r w:rsidR="0000151A">
        <w:rPr>
          <w:noProof/>
          <w:webHidden/>
        </w:rPr>
        <w:fldChar w:fldCharType="separate"/>
      </w:r>
      <w:ins w:id="27" w:author="Ted Wang" w:date="2016-02-26T18:14:00Z">
        <w:r w:rsidR="00E76F75">
          <w:rPr>
            <w:noProof/>
            <w:webHidden/>
          </w:rPr>
          <w:t>34</w:t>
        </w:r>
      </w:ins>
      <w:del w:id="28" w:author="Ted Wang" w:date="2016-02-26T18:14:00Z">
        <w:r w:rsidR="008D30C5" w:rsidDel="00E76F75">
          <w:rPr>
            <w:noProof/>
            <w:webHidden/>
          </w:rPr>
          <w:delText>21</w:delText>
        </w:r>
      </w:del>
      <w:r w:rsidR="0000151A">
        <w:rPr>
          <w:noProof/>
          <w:webHidden/>
        </w:rPr>
        <w:fldChar w:fldCharType="end"/>
      </w:r>
      <w:r>
        <w:rPr>
          <w:noProof/>
        </w:rPr>
        <w:fldChar w:fldCharType="end"/>
      </w:r>
    </w:p>
    <w:p w:rsidR="00386ED8" w:rsidRDefault="00FA754B">
      <w:pPr>
        <w:pStyle w:val="TOC3"/>
        <w:tabs>
          <w:tab w:val="left" w:pos="1440"/>
          <w:tab w:val="right" w:leader="dot" w:pos="9350"/>
        </w:tabs>
        <w:rPr>
          <w:rFonts w:ascii="Times New Roman" w:hAnsi="Times New Roman"/>
          <w:noProof/>
          <w:sz w:val="24"/>
          <w:szCs w:val="24"/>
        </w:rPr>
      </w:pPr>
      <w:r>
        <w:fldChar w:fldCharType="begin"/>
      </w:r>
      <w:r>
        <w:instrText xml:space="preserve"> HYPERLINK \l "_Toc180914609" </w:instrText>
      </w:r>
      <w:r>
        <w:fldChar w:fldCharType="separate"/>
      </w:r>
      <w:r w:rsidR="00386ED8" w:rsidRPr="00F35748">
        <w:rPr>
          <w:rStyle w:val="Hyperlink"/>
          <w:noProof/>
        </w:rPr>
        <w:t>5.3.1.</w:t>
      </w:r>
      <w:r w:rsidR="00386ED8">
        <w:rPr>
          <w:rFonts w:ascii="Times New Roman" w:hAnsi="Times New Roman"/>
          <w:noProof/>
          <w:sz w:val="24"/>
          <w:szCs w:val="24"/>
        </w:rPr>
        <w:tab/>
      </w:r>
      <w:r w:rsidR="00386ED8" w:rsidRPr="00F35748">
        <w:rPr>
          <w:rStyle w:val="Hyperlink"/>
          <w:noProof/>
        </w:rPr>
        <w:t>IGpibIntfc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_Toc180914609 \h </w:instrText>
      </w:r>
      <w:r w:rsidR="0000151A">
        <w:rPr>
          <w:noProof/>
          <w:webHidden/>
        </w:rPr>
      </w:r>
      <w:r w:rsidR="0000151A">
        <w:rPr>
          <w:noProof/>
          <w:webHidden/>
        </w:rPr>
        <w:fldChar w:fldCharType="separate"/>
      </w:r>
      <w:ins w:id="29" w:author="Ted Wang" w:date="2016-02-26T18:14:00Z">
        <w:r w:rsidR="00E76F75">
          <w:rPr>
            <w:noProof/>
            <w:webHidden/>
          </w:rPr>
          <w:t>34</w:t>
        </w:r>
      </w:ins>
      <w:del w:id="30" w:author="Ted Wang" w:date="2016-02-26T18:14:00Z">
        <w:r w:rsidR="008D30C5" w:rsidDel="00E76F75">
          <w:rPr>
            <w:noProof/>
            <w:webHidden/>
          </w:rPr>
          <w:delText>21</w:delText>
        </w:r>
      </w:del>
      <w:r w:rsidR="0000151A">
        <w:rPr>
          <w:noProof/>
          <w:webHidden/>
        </w:rPr>
        <w:fldChar w:fldCharType="end"/>
      </w:r>
      <w:r>
        <w:rPr>
          <w:noProof/>
        </w:rPr>
        <w:fldChar w:fldCharType="end"/>
      </w:r>
    </w:p>
    <w:p w:rsidR="00386ED8" w:rsidRDefault="00FA754B">
      <w:pPr>
        <w:pStyle w:val="TOC3"/>
        <w:tabs>
          <w:tab w:val="left" w:pos="1440"/>
          <w:tab w:val="right" w:leader="dot" w:pos="9350"/>
        </w:tabs>
        <w:rPr>
          <w:rFonts w:ascii="Times New Roman" w:hAnsi="Times New Roman"/>
          <w:noProof/>
          <w:sz w:val="24"/>
          <w:szCs w:val="24"/>
        </w:rPr>
      </w:pPr>
      <w:r>
        <w:fldChar w:fldCharType="begin"/>
      </w:r>
      <w:r>
        <w:instrText xml:space="preserve"> HYPERLINK \l "_Toc180914610" </w:instrText>
      </w:r>
      <w:r>
        <w:fldChar w:fldCharType="separate"/>
      </w:r>
      <w:r w:rsidR="00386ED8" w:rsidRPr="00F35748">
        <w:rPr>
          <w:rStyle w:val="Hyperlink"/>
          <w:noProof/>
        </w:rPr>
        <w:t>5.3.2.</w:t>
      </w:r>
      <w:r w:rsidR="00386ED8">
        <w:rPr>
          <w:rFonts w:ascii="Times New Roman" w:hAnsi="Times New Roman"/>
          <w:noProof/>
          <w:sz w:val="24"/>
          <w:szCs w:val="24"/>
        </w:rPr>
        <w:tab/>
      </w:r>
      <w:r w:rsidR="00386ED8" w:rsidRPr="00F35748">
        <w:rPr>
          <w:rStyle w:val="Hyperlink"/>
          <w:noProof/>
        </w:rPr>
        <w:t>IGpibIntfcMessage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_Toc180914610 \h </w:instrText>
      </w:r>
      <w:r w:rsidR="0000151A">
        <w:rPr>
          <w:noProof/>
          <w:webHidden/>
        </w:rPr>
      </w:r>
      <w:r w:rsidR="0000151A">
        <w:rPr>
          <w:noProof/>
          <w:webHidden/>
        </w:rPr>
        <w:fldChar w:fldCharType="separate"/>
      </w:r>
      <w:ins w:id="31" w:author="Ted Wang" w:date="2016-02-26T18:14:00Z">
        <w:r w:rsidR="00E76F75">
          <w:rPr>
            <w:noProof/>
            <w:webHidden/>
          </w:rPr>
          <w:t>36</w:t>
        </w:r>
      </w:ins>
      <w:del w:id="32" w:author="Ted Wang" w:date="2016-02-26T18:14:00Z">
        <w:r w:rsidR="008D30C5" w:rsidDel="00E76F75">
          <w:rPr>
            <w:noProof/>
            <w:webHidden/>
          </w:rPr>
          <w:delText>23</w:delText>
        </w:r>
      </w:del>
      <w:r w:rsidR="0000151A">
        <w:rPr>
          <w:noProof/>
          <w:webHidden/>
        </w:rPr>
        <w:fldChar w:fldCharType="end"/>
      </w:r>
      <w:r>
        <w:rPr>
          <w:noProof/>
        </w:rPr>
        <w:fldChar w:fldCharType="end"/>
      </w:r>
    </w:p>
    <w:p w:rsidR="00386ED8" w:rsidRDefault="00FA754B">
      <w:pPr>
        <w:pStyle w:val="TOC2"/>
        <w:tabs>
          <w:tab w:val="left" w:pos="720"/>
          <w:tab w:val="right" w:leader="dot" w:pos="9350"/>
        </w:tabs>
        <w:rPr>
          <w:rFonts w:ascii="Times New Roman" w:hAnsi="Times New Roman"/>
          <w:noProof/>
          <w:sz w:val="24"/>
          <w:szCs w:val="24"/>
        </w:rPr>
      </w:pPr>
      <w:r>
        <w:fldChar w:fldCharType="begin"/>
      </w:r>
      <w:r>
        <w:instrText xml:space="preserve"> HYPERLINK \l "_Toc180914611" </w:instrText>
      </w:r>
      <w:r>
        <w:fldChar w:fldCharType="separate"/>
      </w:r>
      <w:r w:rsidR="00386ED8" w:rsidRPr="00F35748">
        <w:rPr>
          <w:rStyle w:val="Hyperlink"/>
          <w:noProof/>
        </w:rPr>
        <w:t>5.4.</w:t>
      </w:r>
      <w:r w:rsidR="00386ED8">
        <w:rPr>
          <w:rFonts w:ascii="Times New Roman" w:hAnsi="Times New Roman"/>
          <w:noProof/>
          <w:sz w:val="24"/>
          <w:szCs w:val="24"/>
        </w:rPr>
        <w:tab/>
      </w:r>
      <w:r w:rsidR="00386ED8" w:rsidRPr="00F35748">
        <w:rPr>
          <w:rStyle w:val="Hyperlink"/>
          <w:noProof/>
        </w:rPr>
        <w:t>SOCKET Resources</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_Toc180914611 \h </w:instrText>
      </w:r>
      <w:r w:rsidR="0000151A">
        <w:rPr>
          <w:noProof/>
          <w:webHidden/>
        </w:rPr>
      </w:r>
      <w:r w:rsidR="0000151A">
        <w:rPr>
          <w:noProof/>
          <w:webHidden/>
        </w:rPr>
        <w:fldChar w:fldCharType="separate"/>
      </w:r>
      <w:ins w:id="33" w:author="Ted Wang" w:date="2016-02-26T18:14:00Z">
        <w:r w:rsidR="00E76F75">
          <w:rPr>
            <w:noProof/>
            <w:webHidden/>
          </w:rPr>
          <w:t>39</w:t>
        </w:r>
      </w:ins>
      <w:del w:id="34" w:author="Ted Wang" w:date="2016-02-26T18:14:00Z">
        <w:r w:rsidR="008D30C5" w:rsidDel="00E76F75">
          <w:rPr>
            <w:noProof/>
            <w:webHidden/>
          </w:rPr>
          <w:delText>26</w:delText>
        </w:r>
      </w:del>
      <w:r w:rsidR="0000151A">
        <w:rPr>
          <w:noProof/>
          <w:webHidden/>
        </w:rPr>
        <w:fldChar w:fldCharType="end"/>
      </w:r>
      <w:r>
        <w:rPr>
          <w:noProof/>
        </w:rPr>
        <w:fldChar w:fldCharType="end"/>
      </w:r>
    </w:p>
    <w:p w:rsidR="00386ED8" w:rsidRDefault="00FA754B">
      <w:pPr>
        <w:pStyle w:val="TOC3"/>
        <w:tabs>
          <w:tab w:val="left" w:pos="1440"/>
          <w:tab w:val="right" w:leader="dot" w:pos="9350"/>
        </w:tabs>
        <w:rPr>
          <w:rFonts w:ascii="Times New Roman" w:hAnsi="Times New Roman"/>
          <w:noProof/>
          <w:sz w:val="24"/>
          <w:szCs w:val="24"/>
        </w:rPr>
      </w:pPr>
      <w:r>
        <w:fldChar w:fldCharType="begin"/>
      </w:r>
      <w:r>
        <w:instrText xml:space="preserve"> HYPERLINK \l "_Toc180914612" </w:instrText>
      </w:r>
      <w:r>
        <w:fldChar w:fldCharType="separate"/>
      </w:r>
      <w:r w:rsidR="00386ED8" w:rsidRPr="00F35748">
        <w:rPr>
          <w:rStyle w:val="Hyperlink"/>
          <w:noProof/>
        </w:rPr>
        <w:t>5.4.1.</w:t>
      </w:r>
      <w:r w:rsidR="00386ED8">
        <w:rPr>
          <w:rFonts w:ascii="Times New Roman" w:hAnsi="Times New Roman"/>
          <w:noProof/>
          <w:sz w:val="24"/>
          <w:szCs w:val="24"/>
        </w:rPr>
        <w:tab/>
      </w:r>
      <w:r w:rsidR="00386ED8" w:rsidRPr="00F35748">
        <w:rPr>
          <w:rStyle w:val="Hyperlink"/>
          <w:noProof/>
        </w:rPr>
        <w:t>ITcpipSocket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_Toc180914612 \h </w:instrText>
      </w:r>
      <w:r w:rsidR="0000151A">
        <w:rPr>
          <w:noProof/>
          <w:webHidden/>
        </w:rPr>
      </w:r>
      <w:r w:rsidR="0000151A">
        <w:rPr>
          <w:noProof/>
          <w:webHidden/>
        </w:rPr>
        <w:fldChar w:fldCharType="separate"/>
      </w:r>
      <w:ins w:id="35" w:author="Ted Wang" w:date="2016-02-26T18:14:00Z">
        <w:r w:rsidR="00E76F75">
          <w:rPr>
            <w:noProof/>
            <w:webHidden/>
          </w:rPr>
          <w:t>39</w:t>
        </w:r>
      </w:ins>
      <w:del w:id="36" w:author="Ted Wang" w:date="2016-02-26T18:14:00Z">
        <w:r w:rsidR="008D30C5" w:rsidDel="00E76F75">
          <w:rPr>
            <w:noProof/>
            <w:webHidden/>
          </w:rPr>
          <w:delText>26</w:delText>
        </w:r>
      </w:del>
      <w:r w:rsidR="0000151A">
        <w:rPr>
          <w:noProof/>
          <w:webHidden/>
        </w:rPr>
        <w:fldChar w:fldCharType="end"/>
      </w:r>
      <w:r>
        <w:rPr>
          <w:noProof/>
        </w:rPr>
        <w:fldChar w:fldCharType="end"/>
      </w:r>
    </w:p>
    <w:p w:rsidR="00386ED8" w:rsidRDefault="00FA754B">
      <w:pPr>
        <w:pStyle w:val="TOC2"/>
        <w:tabs>
          <w:tab w:val="left" w:pos="720"/>
          <w:tab w:val="right" w:leader="dot" w:pos="9350"/>
        </w:tabs>
        <w:rPr>
          <w:rFonts w:ascii="Times New Roman" w:hAnsi="Times New Roman"/>
          <w:noProof/>
          <w:sz w:val="24"/>
          <w:szCs w:val="24"/>
        </w:rPr>
      </w:pPr>
      <w:r>
        <w:fldChar w:fldCharType="begin"/>
      </w:r>
      <w:r>
        <w:instrText xml:space="preserve"> HYPERLINK \l "_Toc180914613" </w:instrText>
      </w:r>
      <w:r>
        <w:fldChar w:fldCharType="separate"/>
      </w:r>
      <w:r w:rsidR="00386ED8" w:rsidRPr="00F35748">
        <w:rPr>
          <w:rStyle w:val="Hyperlink"/>
          <w:noProof/>
        </w:rPr>
        <w:t>5.5.</w:t>
      </w:r>
      <w:r w:rsidR="00386ED8">
        <w:rPr>
          <w:rFonts w:ascii="Times New Roman" w:hAnsi="Times New Roman"/>
          <w:noProof/>
          <w:sz w:val="24"/>
          <w:szCs w:val="24"/>
        </w:rPr>
        <w:tab/>
      </w:r>
      <w:r w:rsidR="00386ED8" w:rsidRPr="00F35748">
        <w:rPr>
          <w:rStyle w:val="Hyperlink"/>
          <w:noProof/>
        </w:rPr>
        <w:t>BACKPLANE Resources</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_Toc180914613 \h </w:instrText>
      </w:r>
      <w:r w:rsidR="0000151A">
        <w:rPr>
          <w:noProof/>
          <w:webHidden/>
        </w:rPr>
      </w:r>
      <w:r w:rsidR="0000151A">
        <w:rPr>
          <w:noProof/>
          <w:webHidden/>
        </w:rPr>
        <w:fldChar w:fldCharType="separate"/>
      </w:r>
      <w:ins w:id="37" w:author="Ted Wang" w:date="2016-02-26T18:14:00Z">
        <w:r w:rsidR="00E76F75">
          <w:rPr>
            <w:noProof/>
            <w:webHidden/>
          </w:rPr>
          <w:t>41</w:t>
        </w:r>
      </w:ins>
      <w:del w:id="38" w:author="Ted Wang" w:date="2016-02-26T18:14:00Z">
        <w:r w:rsidR="008D30C5" w:rsidDel="00E76F75">
          <w:rPr>
            <w:noProof/>
            <w:webHidden/>
          </w:rPr>
          <w:delText>28</w:delText>
        </w:r>
      </w:del>
      <w:r w:rsidR="0000151A">
        <w:rPr>
          <w:noProof/>
          <w:webHidden/>
        </w:rPr>
        <w:fldChar w:fldCharType="end"/>
      </w:r>
      <w:r>
        <w:rPr>
          <w:noProof/>
        </w:rPr>
        <w:fldChar w:fldCharType="end"/>
      </w:r>
    </w:p>
    <w:p w:rsidR="00386ED8" w:rsidRDefault="00FA754B">
      <w:pPr>
        <w:pStyle w:val="TOC3"/>
        <w:tabs>
          <w:tab w:val="left" w:pos="1440"/>
          <w:tab w:val="right" w:leader="dot" w:pos="9350"/>
        </w:tabs>
        <w:rPr>
          <w:rFonts w:ascii="Times New Roman" w:hAnsi="Times New Roman"/>
          <w:noProof/>
          <w:sz w:val="24"/>
          <w:szCs w:val="24"/>
        </w:rPr>
      </w:pPr>
      <w:r>
        <w:lastRenderedPageBreak/>
        <w:fldChar w:fldCharType="begin"/>
      </w:r>
      <w:r>
        <w:instrText xml:space="preserve"> HYPERLINK \l "_Toc180914614" </w:instrText>
      </w:r>
      <w:r>
        <w:fldChar w:fldCharType="separate"/>
      </w:r>
      <w:r w:rsidR="00386ED8" w:rsidRPr="00F35748">
        <w:rPr>
          <w:rStyle w:val="Hyperlink"/>
          <w:noProof/>
        </w:rPr>
        <w:t>5.5.1.</w:t>
      </w:r>
      <w:r w:rsidR="00386ED8">
        <w:rPr>
          <w:rFonts w:ascii="Times New Roman" w:hAnsi="Times New Roman"/>
          <w:noProof/>
          <w:sz w:val="24"/>
          <w:szCs w:val="24"/>
        </w:rPr>
        <w:tab/>
      </w:r>
      <w:r w:rsidR="00386ED8" w:rsidRPr="00F35748">
        <w:rPr>
          <w:rStyle w:val="Hyperlink"/>
          <w:noProof/>
        </w:rPr>
        <w:t>IVxiBackplane Interface</w:t>
      </w:r>
      <w:r w:rsidR="00386ED8">
        <w:rPr>
          <w:noProof/>
          <w:webHidden/>
        </w:rPr>
        <w:tab/>
      </w:r>
      <w:r w:rsidR="00D55EA9" w:rsidRPr="00D55EA9">
        <w:rPr>
          <w:noProof/>
          <w:webHidden/>
        </w:rPr>
        <w:t>5-</w:t>
      </w:r>
      <w:r w:rsidR="0000151A">
        <w:rPr>
          <w:noProof/>
          <w:webHidden/>
        </w:rPr>
        <w:fldChar w:fldCharType="begin"/>
      </w:r>
      <w:r w:rsidR="00386ED8">
        <w:rPr>
          <w:noProof/>
          <w:webHidden/>
        </w:rPr>
        <w:instrText xml:space="preserve"> PAGEREF _Toc180914614 \h </w:instrText>
      </w:r>
      <w:r w:rsidR="0000151A">
        <w:rPr>
          <w:noProof/>
          <w:webHidden/>
        </w:rPr>
      </w:r>
      <w:r w:rsidR="0000151A">
        <w:rPr>
          <w:noProof/>
          <w:webHidden/>
        </w:rPr>
        <w:fldChar w:fldCharType="separate"/>
      </w:r>
      <w:ins w:id="39" w:author="Ted Wang" w:date="2016-02-26T18:14:00Z">
        <w:r w:rsidR="00E76F75">
          <w:rPr>
            <w:noProof/>
            <w:webHidden/>
          </w:rPr>
          <w:t>41</w:t>
        </w:r>
      </w:ins>
      <w:del w:id="40" w:author="Ted Wang" w:date="2016-02-26T18:14:00Z">
        <w:r w:rsidR="008D30C5" w:rsidDel="00E76F75">
          <w:rPr>
            <w:noProof/>
            <w:webHidden/>
          </w:rPr>
          <w:delText>28</w:delText>
        </w:r>
      </w:del>
      <w:r w:rsidR="0000151A">
        <w:rPr>
          <w:noProof/>
          <w:webHidden/>
        </w:rPr>
        <w:fldChar w:fldCharType="end"/>
      </w:r>
      <w:r>
        <w:rPr>
          <w:noProof/>
        </w:rPr>
        <w:fldChar w:fldCharType="end"/>
      </w:r>
    </w:p>
    <w:p w:rsidR="00386ED8" w:rsidRDefault="00FA754B">
      <w:pPr>
        <w:pStyle w:val="TOC1"/>
        <w:tabs>
          <w:tab w:val="left" w:pos="1440"/>
          <w:tab w:val="right" w:leader="dot" w:pos="9350"/>
        </w:tabs>
        <w:rPr>
          <w:rFonts w:ascii="Times New Roman" w:hAnsi="Times New Roman"/>
          <w:b w:val="0"/>
          <w:noProof/>
          <w:sz w:val="24"/>
          <w:szCs w:val="24"/>
        </w:rPr>
      </w:pPr>
      <w:hyperlink w:anchor="_Toc180914615" w:history="1">
        <w:r w:rsidR="00386ED8" w:rsidRPr="00F35748">
          <w:rPr>
            <w:rStyle w:val="Hyperlink"/>
            <w:noProof/>
          </w:rPr>
          <w:t>Section 6:</w:t>
        </w:r>
        <w:r w:rsidR="00386ED8">
          <w:rPr>
            <w:rFonts w:ascii="Times New Roman" w:hAnsi="Times New Roman"/>
            <w:b w:val="0"/>
            <w:noProof/>
            <w:sz w:val="24"/>
            <w:szCs w:val="24"/>
          </w:rPr>
          <w:tab/>
        </w:r>
        <w:r w:rsidR="00386ED8" w:rsidRPr="00F35748">
          <w:rPr>
            <w:rStyle w:val="Hyperlink"/>
            <w:noProof/>
          </w:rPr>
          <w:t>VISA COM I/O Components and Installation</w:t>
        </w:r>
        <w:r w:rsidR="00386ED8">
          <w:rPr>
            <w:noProof/>
            <w:webHidden/>
          </w:rPr>
          <w:tab/>
        </w:r>
        <w:r w:rsidR="00D55EA9">
          <w:rPr>
            <w:noProof/>
            <w:webHidden/>
          </w:rPr>
          <w:t>6-</w:t>
        </w:r>
        <w:r w:rsidR="0000151A">
          <w:rPr>
            <w:noProof/>
            <w:webHidden/>
          </w:rPr>
          <w:fldChar w:fldCharType="begin"/>
        </w:r>
        <w:r w:rsidR="00386ED8">
          <w:rPr>
            <w:noProof/>
            <w:webHidden/>
          </w:rPr>
          <w:instrText xml:space="preserve"> PAGEREF _Toc180914615 \h </w:instrText>
        </w:r>
        <w:r w:rsidR="0000151A">
          <w:rPr>
            <w:noProof/>
            <w:webHidden/>
          </w:rPr>
        </w:r>
        <w:r w:rsidR="0000151A">
          <w:rPr>
            <w:noProof/>
            <w:webHidden/>
          </w:rPr>
          <w:fldChar w:fldCharType="separate"/>
        </w:r>
        <w:r w:rsidR="00E76F75">
          <w:rPr>
            <w:noProof/>
            <w:webHidden/>
          </w:rPr>
          <w:t>1</w:t>
        </w:r>
        <w:r w:rsidR="0000151A">
          <w:rPr>
            <w:noProof/>
            <w:webHidden/>
          </w:rPr>
          <w:fldChar w:fldCharType="end"/>
        </w:r>
      </w:hyperlink>
    </w:p>
    <w:p w:rsidR="00386ED8" w:rsidRDefault="00FA754B">
      <w:pPr>
        <w:pStyle w:val="TOC2"/>
        <w:tabs>
          <w:tab w:val="left" w:pos="720"/>
          <w:tab w:val="right" w:leader="dot" w:pos="9350"/>
        </w:tabs>
        <w:rPr>
          <w:rFonts w:ascii="Times New Roman" w:hAnsi="Times New Roman"/>
          <w:noProof/>
          <w:sz w:val="24"/>
          <w:szCs w:val="24"/>
        </w:rPr>
      </w:pPr>
      <w:hyperlink w:anchor="_Toc180914616" w:history="1">
        <w:r w:rsidR="00386ED8" w:rsidRPr="00F35748">
          <w:rPr>
            <w:rStyle w:val="Hyperlink"/>
            <w:noProof/>
          </w:rPr>
          <w:t>6.1.</w:t>
        </w:r>
        <w:r w:rsidR="00386ED8">
          <w:rPr>
            <w:rFonts w:ascii="Times New Roman" w:hAnsi="Times New Roman"/>
            <w:noProof/>
            <w:sz w:val="24"/>
            <w:szCs w:val="24"/>
          </w:rPr>
          <w:tab/>
        </w:r>
        <w:r w:rsidR="00386ED8" w:rsidRPr="00F35748">
          <w:rPr>
            <w:rStyle w:val="Hyperlink"/>
            <w:noProof/>
          </w:rPr>
          <w:t>Installation of VISA COM I/O Components</w:t>
        </w:r>
        <w:r w:rsidR="00386ED8">
          <w:rPr>
            <w:noProof/>
            <w:webHidden/>
          </w:rPr>
          <w:tab/>
        </w:r>
        <w:r w:rsidR="00D55EA9" w:rsidRPr="00D55EA9">
          <w:rPr>
            <w:noProof/>
            <w:webHidden/>
          </w:rPr>
          <w:t>6-</w:t>
        </w:r>
        <w:r w:rsidR="0000151A">
          <w:rPr>
            <w:noProof/>
            <w:webHidden/>
          </w:rPr>
          <w:fldChar w:fldCharType="begin"/>
        </w:r>
        <w:r w:rsidR="00386ED8">
          <w:rPr>
            <w:noProof/>
            <w:webHidden/>
          </w:rPr>
          <w:instrText xml:space="preserve"> PAGEREF _Toc180914616 \h </w:instrText>
        </w:r>
        <w:r w:rsidR="0000151A">
          <w:rPr>
            <w:noProof/>
            <w:webHidden/>
          </w:rPr>
        </w:r>
        <w:r w:rsidR="0000151A">
          <w:rPr>
            <w:noProof/>
            <w:webHidden/>
          </w:rPr>
          <w:fldChar w:fldCharType="separate"/>
        </w:r>
        <w:r w:rsidR="00E76F75">
          <w:rPr>
            <w:noProof/>
            <w:webHidden/>
          </w:rPr>
          <w:t>2</w:t>
        </w:r>
        <w:r w:rsidR="0000151A">
          <w:rPr>
            <w:noProof/>
            <w:webHidden/>
          </w:rPr>
          <w:fldChar w:fldCharType="end"/>
        </w:r>
      </w:hyperlink>
    </w:p>
    <w:p w:rsidR="00386ED8" w:rsidRDefault="00FA754B">
      <w:pPr>
        <w:pStyle w:val="TOC3"/>
        <w:tabs>
          <w:tab w:val="left" w:pos="1440"/>
          <w:tab w:val="right" w:leader="dot" w:pos="9350"/>
        </w:tabs>
        <w:rPr>
          <w:rFonts w:ascii="Times New Roman" w:hAnsi="Times New Roman"/>
          <w:noProof/>
          <w:sz w:val="24"/>
          <w:szCs w:val="24"/>
        </w:rPr>
      </w:pPr>
      <w:hyperlink w:anchor="_Toc180914617" w:history="1">
        <w:r w:rsidR="00386ED8" w:rsidRPr="00F35748">
          <w:rPr>
            <w:rStyle w:val="Hyperlink"/>
            <w:noProof/>
          </w:rPr>
          <w:t>6.1.1.</w:t>
        </w:r>
        <w:r w:rsidR="00386ED8">
          <w:rPr>
            <w:rFonts w:ascii="Times New Roman" w:hAnsi="Times New Roman"/>
            <w:noProof/>
            <w:sz w:val="24"/>
            <w:szCs w:val="24"/>
          </w:rPr>
          <w:tab/>
        </w:r>
        <w:r w:rsidR="00386ED8" w:rsidRPr="00F35748">
          <w:rPr>
            <w:rStyle w:val="Hyperlink"/>
            <w:noProof/>
          </w:rPr>
          <w:t>Global Resource Manager and Conflict Table Manager Components</w:t>
        </w:r>
        <w:r w:rsidR="00386ED8">
          <w:rPr>
            <w:noProof/>
            <w:webHidden/>
          </w:rPr>
          <w:tab/>
        </w:r>
        <w:r w:rsidR="00D55EA9" w:rsidRPr="00D55EA9">
          <w:rPr>
            <w:noProof/>
            <w:webHidden/>
          </w:rPr>
          <w:t>6-</w:t>
        </w:r>
        <w:r w:rsidR="0000151A">
          <w:rPr>
            <w:noProof/>
            <w:webHidden/>
          </w:rPr>
          <w:fldChar w:fldCharType="begin"/>
        </w:r>
        <w:r w:rsidR="00386ED8">
          <w:rPr>
            <w:noProof/>
            <w:webHidden/>
          </w:rPr>
          <w:instrText xml:space="preserve"> PAGEREF _Toc180914617 \h </w:instrText>
        </w:r>
        <w:r w:rsidR="0000151A">
          <w:rPr>
            <w:noProof/>
            <w:webHidden/>
          </w:rPr>
        </w:r>
        <w:r w:rsidR="0000151A">
          <w:rPr>
            <w:noProof/>
            <w:webHidden/>
          </w:rPr>
          <w:fldChar w:fldCharType="separate"/>
        </w:r>
        <w:r w:rsidR="00E76F75">
          <w:rPr>
            <w:noProof/>
            <w:webHidden/>
          </w:rPr>
          <w:t>2</w:t>
        </w:r>
        <w:r w:rsidR="0000151A">
          <w:rPr>
            <w:noProof/>
            <w:webHidden/>
          </w:rPr>
          <w:fldChar w:fldCharType="end"/>
        </w:r>
      </w:hyperlink>
    </w:p>
    <w:p w:rsidR="00386ED8" w:rsidRDefault="00FA754B">
      <w:pPr>
        <w:pStyle w:val="TOC3"/>
        <w:tabs>
          <w:tab w:val="left" w:pos="1440"/>
          <w:tab w:val="right" w:leader="dot" w:pos="9350"/>
        </w:tabs>
        <w:rPr>
          <w:rFonts w:ascii="Times New Roman" w:hAnsi="Times New Roman"/>
          <w:noProof/>
          <w:sz w:val="24"/>
          <w:szCs w:val="24"/>
        </w:rPr>
      </w:pPr>
      <w:hyperlink w:anchor="_Toc180914618" w:history="1">
        <w:r w:rsidR="00386ED8" w:rsidRPr="00F35748">
          <w:rPr>
            <w:rStyle w:val="Hyperlink"/>
            <w:noProof/>
          </w:rPr>
          <w:t>6.1.2.</w:t>
        </w:r>
        <w:r w:rsidR="00386ED8">
          <w:rPr>
            <w:rFonts w:ascii="Times New Roman" w:hAnsi="Times New Roman"/>
            <w:noProof/>
            <w:sz w:val="24"/>
            <w:szCs w:val="24"/>
          </w:rPr>
          <w:tab/>
        </w:r>
        <w:r w:rsidR="00386ED8" w:rsidRPr="00F35748">
          <w:rPr>
            <w:rStyle w:val="Hyperlink"/>
            <w:noProof/>
          </w:rPr>
          <w:t>Basic Formatted I/O Component</w:t>
        </w:r>
        <w:r w:rsidR="00386ED8">
          <w:rPr>
            <w:noProof/>
            <w:webHidden/>
          </w:rPr>
          <w:tab/>
        </w:r>
        <w:r w:rsidR="00D55EA9" w:rsidRPr="00D55EA9">
          <w:rPr>
            <w:noProof/>
            <w:webHidden/>
          </w:rPr>
          <w:t>6-</w:t>
        </w:r>
        <w:r w:rsidR="0000151A">
          <w:rPr>
            <w:noProof/>
            <w:webHidden/>
          </w:rPr>
          <w:fldChar w:fldCharType="begin"/>
        </w:r>
        <w:r w:rsidR="00386ED8">
          <w:rPr>
            <w:noProof/>
            <w:webHidden/>
          </w:rPr>
          <w:instrText xml:space="preserve"> PAGEREF _Toc180914618 \h </w:instrText>
        </w:r>
        <w:r w:rsidR="0000151A">
          <w:rPr>
            <w:noProof/>
            <w:webHidden/>
          </w:rPr>
        </w:r>
        <w:r w:rsidR="0000151A">
          <w:rPr>
            <w:noProof/>
            <w:webHidden/>
          </w:rPr>
          <w:fldChar w:fldCharType="separate"/>
        </w:r>
        <w:r w:rsidR="00E76F75">
          <w:rPr>
            <w:noProof/>
            <w:webHidden/>
          </w:rPr>
          <w:t>3</w:t>
        </w:r>
        <w:r w:rsidR="0000151A">
          <w:rPr>
            <w:noProof/>
            <w:webHidden/>
          </w:rPr>
          <w:fldChar w:fldCharType="end"/>
        </w:r>
      </w:hyperlink>
    </w:p>
    <w:p w:rsidR="00386ED8" w:rsidRDefault="00FA754B">
      <w:pPr>
        <w:pStyle w:val="TOC3"/>
        <w:tabs>
          <w:tab w:val="left" w:pos="1440"/>
          <w:tab w:val="right" w:leader="dot" w:pos="9350"/>
        </w:tabs>
        <w:rPr>
          <w:rFonts w:ascii="Times New Roman" w:hAnsi="Times New Roman"/>
          <w:noProof/>
          <w:sz w:val="24"/>
          <w:szCs w:val="24"/>
        </w:rPr>
      </w:pPr>
      <w:hyperlink w:anchor="_Toc180914619" w:history="1">
        <w:r w:rsidR="00386ED8" w:rsidRPr="00F35748">
          <w:rPr>
            <w:rStyle w:val="Hyperlink"/>
            <w:noProof/>
          </w:rPr>
          <w:t>6.1.3.</w:t>
        </w:r>
        <w:r w:rsidR="00386ED8">
          <w:rPr>
            <w:rFonts w:ascii="Times New Roman" w:hAnsi="Times New Roman"/>
            <w:noProof/>
            <w:sz w:val="24"/>
            <w:szCs w:val="24"/>
          </w:rPr>
          <w:tab/>
        </w:r>
        <w:r w:rsidR="00386ED8" w:rsidRPr="00F35748">
          <w:rPr>
            <w:rStyle w:val="Hyperlink"/>
            <w:noProof/>
          </w:rPr>
          <w:t>Vendor-Specific Resource Manager</w:t>
        </w:r>
        <w:r w:rsidR="00386ED8">
          <w:rPr>
            <w:noProof/>
            <w:webHidden/>
          </w:rPr>
          <w:tab/>
        </w:r>
        <w:r w:rsidR="00D55EA9" w:rsidRPr="00D55EA9">
          <w:rPr>
            <w:noProof/>
            <w:webHidden/>
          </w:rPr>
          <w:t>6-</w:t>
        </w:r>
        <w:r w:rsidR="0000151A">
          <w:rPr>
            <w:noProof/>
            <w:webHidden/>
          </w:rPr>
          <w:fldChar w:fldCharType="begin"/>
        </w:r>
        <w:r w:rsidR="00386ED8">
          <w:rPr>
            <w:noProof/>
            <w:webHidden/>
          </w:rPr>
          <w:instrText xml:space="preserve"> PAGEREF _Toc180914619 \h </w:instrText>
        </w:r>
        <w:r w:rsidR="0000151A">
          <w:rPr>
            <w:noProof/>
            <w:webHidden/>
          </w:rPr>
        </w:r>
        <w:r w:rsidR="0000151A">
          <w:rPr>
            <w:noProof/>
            <w:webHidden/>
          </w:rPr>
          <w:fldChar w:fldCharType="separate"/>
        </w:r>
        <w:r w:rsidR="00E76F75">
          <w:rPr>
            <w:noProof/>
            <w:webHidden/>
          </w:rPr>
          <w:t>4</w:t>
        </w:r>
        <w:r w:rsidR="0000151A">
          <w:rPr>
            <w:noProof/>
            <w:webHidden/>
          </w:rPr>
          <w:fldChar w:fldCharType="end"/>
        </w:r>
      </w:hyperlink>
    </w:p>
    <w:p w:rsidR="00386ED8" w:rsidRDefault="00FA754B">
      <w:pPr>
        <w:pStyle w:val="TOC3"/>
        <w:tabs>
          <w:tab w:val="left" w:pos="1440"/>
          <w:tab w:val="right" w:leader="dot" w:pos="9350"/>
        </w:tabs>
        <w:rPr>
          <w:rFonts w:ascii="Times New Roman" w:hAnsi="Times New Roman"/>
          <w:noProof/>
          <w:sz w:val="24"/>
          <w:szCs w:val="24"/>
        </w:rPr>
      </w:pPr>
      <w:hyperlink w:anchor="_Toc180914620" w:history="1">
        <w:r w:rsidR="00386ED8" w:rsidRPr="00F35748">
          <w:rPr>
            <w:rStyle w:val="Hyperlink"/>
            <w:noProof/>
          </w:rPr>
          <w:t>6.1.4.</w:t>
        </w:r>
        <w:r w:rsidR="00386ED8">
          <w:rPr>
            <w:rFonts w:ascii="Times New Roman" w:hAnsi="Times New Roman"/>
            <w:noProof/>
            <w:sz w:val="24"/>
            <w:szCs w:val="24"/>
          </w:rPr>
          <w:tab/>
        </w:r>
        <w:r w:rsidR="00386ED8" w:rsidRPr="00F35748">
          <w:rPr>
            <w:rStyle w:val="Hyperlink"/>
            <w:noProof/>
          </w:rPr>
          <w:t>VISA COM I/O Resource Component</w:t>
        </w:r>
        <w:r w:rsidR="00386ED8">
          <w:rPr>
            <w:noProof/>
            <w:webHidden/>
          </w:rPr>
          <w:tab/>
        </w:r>
        <w:r w:rsidR="00D55EA9" w:rsidRPr="00D55EA9">
          <w:rPr>
            <w:noProof/>
            <w:webHidden/>
          </w:rPr>
          <w:t>6-</w:t>
        </w:r>
        <w:r w:rsidR="0000151A">
          <w:rPr>
            <w:noProof/>
            <w:webHidden/>
          </w:rPr>
          <w:fldChar w:fldCharType="begin"/>
        </w:r>
        <w:r w:rsidR="00386ED8">
          <w:rPr>
            <w:noProof/>
            <w:webHidden/>
          </w:rPr>
          <w:instrText xml:space="preserve"> PAGEREF _Toc180914620 \h </w:instrText>
        </w:r>
        <w:r w:rsidR="0000151A">
          <w:rPr>
            <w:noProof/>
            <w:webHidden/>
          </w:rPr>
        </w:r>
        <w:r w:rsidR="0000151A">
          <w:rPr>
            <w:noProof/>
            <w:webHidden/>
          </w:rPr>
          <w:fldChar w:fldCharType="separate"/>
        </w:r>
        <w:r w:rsidR="00E76F75">
          <w:rPr>
            <w:noProof/>
            <w:webHidden/>
          </w:rPr>
          <w:t>5</w:t>
        </w:r>
        <w:r w:rsidR="0000151A">
          <w:rPr>
            <w:noProof/>
            <w:webHidden/>
          </w:rPr>
          <w:fldChar w:fldCharType="end"/>
        </w:r>
      </w:hyperlink>
    </w:p>
    <w:p w:rsidR="00386ED8" w:rsidRDefault="00FA754B">
      <w:pPr>
        <w:pStyle w:val="TOC3"/>
        <w:tabs>
          <w:tab w:val="left" w:pos="1440"/>
          <w:tab w:val="right" w:leader="dot" w:pos="9350"/>
        </w:tabs>
        <w:rPr>
          <w:rFonts w:ascii="Times New Roman" w:hAnsi="Times New Roman"/>
          <w:noProof/>
          <w:sz w:val="24"/>
          <w:szCs w:val="24"/>
        </w:rPr>
      </w:pPr>
      <w:hyperlink w:anchor="_Toc180914622" w:history="1">
        <w:r w:rsidR="00386ED8" w:rsidRPr="00F35748">
          <w:rPr>
            <w:rStyle w:val="Hyperlink"/>
            <w:noProof/>
          </w:rPr>
          <w:t>6.1.</w:t>
        </w:r>
        <w:r w:rsidR="00296F4F">
          <w:rPr>
            <w:rStyle w:val="Hyperlink"/>
            <w:noProof/>
          </w:rPr>
          <w:t>5</w:t>
        </w:r>
        <w:r w:rsidR="00386ED8" w:rsidRPr="00F35748">
          <w:rPr>
            <w:rStyle w:val="Hyperlink"/>
            <w:noProof/>
          </w:rPr>
          <w:t>.</w:t>
        </w:r>
        <w:r w:rsidR="00386ED8">
          <w:rPr>
            <w:rFonts w:ascii="Times New Roman" w:hAnsi="Times New Roman"/>
            <w:noProof/>
            <w:sz w:val="24"/>
            <w:szCs w:val="24"/>
          </w:rPr>
          <w:tab/>
        </w:r>
        <w:r w:rsidR="00386ED8" w:rsidRPr="00F35748">
          <w:rPr>
            <w:rStyle w:val="Hyperlink"/>
            <w:noProof/>
          </w:rPr>
          <w:t>General Installation Requirements for Vendor Specific Components</w:t>
        </w:r>
        <w:r w:rsidR="00386ED8">
          <w:rPr>
            <w:noProof/>
            <w:webHidden/>
          </w:rPr>
          <w:tab/>
        </w:r>
        <w:r w:rsidR="00D55EA9" w:rsidRPr="00D55EA9">
          <w:rPr>
            <w:noProof/>
            <w:webHidden/>
          </w:rPr>
          <w:t>6-</w:t>
        </w:r>
        <w:r w:rsidR="0000151A">
          <w:rPr>
            <w:noProof/>
            <w:webHidden/>
          </w:rPr>
          <w:fldChar w:fldCharType="begin"/>
        </w:r>
        <w:r w:rsidR="00386ED8">
          <w:rPr>
            <w:noProof/>
            <w:webHidden/>
          </w:rPr>
          <w:instrText xml:space="preserve"> PAGEREF _Toc180914622 \h </w:instrText>
        </w:r>
        <w:r w:rsidR="0000151A">
          <w:rPr>
            <w:noProof/>
            <w:webHidden/>
          </w:rPr>
        </w:r>
        <w:r w:rsidR="0000151A">
          <w:rPr>
            <w:noProof/>
            <w:webHidden/>
          </w:rPr>
          <w:fldChar w:fldCharType="separate"/>
        </w:r>
        <w:r w:rsidR="00E76F75">
          <w:rPr>
            <w:noProof/>
            <w:webHidden/>
          </w:rPr>
          <w:t>6</w:t>
        </w:r>
        <w:r w:rsidR="0000151A">
          <w:rPr>
            <w:noProof/>
            <w:webHidden/>
          </w:rPr>
          <w:fldChar w:fldCharType="end"/>
        </w:r>
      </w:hyperlink>
    </w:p>
    <w:p w:rsidR="00386ED8" w:rsidRDefault="00FA754B">
      <w:pPr>
        <w:pStyle w:val="TOC2"/>
        <w:tabs>
          <w:tab w:val="left" w:pos="720"/>
          <w:tab w:val="right" w:leader="dot" w:pos="9350"/>
        </w:tabs>
        <w:rPr>
          <w:rFonts w:ascii="Times New Roman" w:hAnsi="Times New Roman"/>
          <w:noProof/>
          <w:sz w:val="24"/>
          <w:szCs w:val="24"/>
        </w:rPr>
      </w:pPr>
      <w:hyperlink w:anchor="_Toc180914623" w:history="1">
        <w:r w:rsidR="00386ED8" w:rsidRPr="00F35748">
          <w:rPr>
            <w:rStyle w:val="Hyperlink"/>
            <w:noProof/>
          </w:rPr>
          <w:t>6.2.</w:t>
        </w:r>
        <w:r w:rsidR="00386ED8">
          <w:rPr>
            <w:rFonts w:ascii="Times New Roman" w:hAnsi="Times New Roman"/>
            <w:noProof/>
            <w:sz w:val="24"/>
            <w:szCs w:val="24"/>
          </w:rPr>
          <w:tab/>
        </w:r>
        <w:r w:rsidR="00386ED8" w:rsidRPr="00F35748">
          <w:rPr>
            <w:rStyle w:val="Hyperlink"/>
            <w:noProof/>
          </w:rPr>
          <w:t>Implementation of VISA COM I/O Components</w:t>
        </w:r>
        <w:r w:rsidR="00386ED8">
          <w:rPr>
            <w:noProof/>
            <w:webHidden/>
          </w:rPr>
          <w:tab/>
        </w:r>
        <w:r w:rsidR="00D55EA9" w:rsidRPr="00D55EA9">
          <w:rPr>
            <w:noProof/>
            <w:webHidden/>
          </w:rPr>
          <w:t>6-</w:t>
        </w:r>
        <w:r w:rsidR="0000151A">
          <w:rPr>
            <w:noProof/>
            <w:webHidden/>
          </w:rPr>
          <w:fldChar w:fldCharType="begin"/>
        </w:r>
        <w:r w:rsidR="00386ED8">
          <w:rPr>
            <w:noProof/>
            <w:webHidden/>
          </w:rPr>
          <w:instrText xml:space="preserve"> PAGEREF _Toc180914623 \h </w:instrText>
        </w:r>
        <w:r w:rsidR="0000151A">
          <w:rPr>
            <w:noProof/>
            <w:webHidden/>
          </w:rPr>
        </w:r>
        <w:r w:rsidR="0000151A">
          <w:rPr>
            <w:noProof/>
            <w:webHidden/>
          </w:rPr>
          <w:fldChar w:fldCharType="separate"/>
        </w:r>
        <w:r w:rsidR="00E76F75">
          <w:rPr>
            <w:noProof/>
            <w:webHidden/>
          </w:rPr>
          <w:t>8</w:t>
        </w:r>
        <w:r w:rsidR="0000151A">
          <w:rPr>
            <w:noProof/>
            <w:webHidden/>
          </w:rPr>
          <w:fldChar w:fldCharType="end"/>
        </w:r>
      </w:hyperlink>
    </w:p>
    <w:p w:rsidR="00386ED8" w:rsidRDefault="00FA754B">
      <w:pPr>
        <w:pStyle w:val="TOC3"/>
        <w:tabs>
          <w:tab w:val="left" w:pos="1440"/>
          <w:tab w:val="right" w:leader="dot" w:pos="9350"/>
        </w:tabs>
        <w:rPr>
          <w:rFonts w:ascii="Times New Roman" w:hAnsi="Times New Roman"/>
          <w:noProof/>
          <w:sz w:val="24"/>
          <w:szCs w:val="24"/>
        </w:rPr>
      </w:pPr>
      <w:hyperlink w:anchor="_Toc180914624" w:history="1">
        <w:r w:rsidR="00386ED8" w:rsidRPr="00F35748">
          <w:rPr>
            <w:rStyle w:val="Hyperlink"/>
            <w:noProof/>
          </w:rPr>
          <w:t>6.2.1.</w:t>
        </w:r>
        <w:r w:rsidR="00386ED8">
          <w:rPr>
            <w:rFonts w:ascii="Times New Roman" w:hAnsi="Times New Roman"/>
            <w:noProof/>
            <w:sz w:val="24"/>
            <w:szCs w:val="24"/>
          </w:rPr>
          <w:tab/>
        </w:r>
        <w:r w:rsidR="00386ED8" w:rsidRPr="00F35748">
          <w:rPr>
            <w:rStyle w:val="Hyperlink"/>
            <w:noProof/>
          </w:rPr>
          <w:t>Global Resource Manager</w:t>
        </w:r>
        <w:r w:rsidR="00386ED8">
          <w:rPr>
            <w:noProof/>
            <w:webHidden/>
          </w:rPr>
          <w:tab/>
        </w:r>
        <w:r w:rsidR="00D55EA9" w:rsidRPr="00D55EA9">
          <w:rPr>
            <w:noProof/>
            <w:webHidden/>
          </w:rPr>
          <w:t>6-</w:t>
        </w:r>
        <w:r w:rsidR="0000151A">
          <w:rPr>
            <w:noProof/>
            <w:webHidden/>
          </w:rPr>
          <w:fldChar w:fldCharType="begin"/>
        </w:r>
        <w:r w:rsidR="00386ED8">
          <w:rPr>
            <w:noProof/>
            <w:webHidden/>
          </w:rPr>
          <w:instrText xml:space="preserve"> PAGEREF _Toc180914624 \h </w:instrText>
        </w:r>
        <w:r w:rsidR="0000151A">
          <w:rPr>
            <w:noProof/>
            <w:webHidden/>
          </w:rPr>
        </w:r>
        <w:r w:rsidR="0000151A">
          <w:rPr>
            <w:noProof/>
            <w:webHidden/>
          </w:rPr>
          <w:fldChar w:fldCharType="separate"/>
        </w:r>
        <w:r w:rsidR="00E76F75">
          <w:rPr>
            <w:noProof/>
            <w:webHidden/>
          </w:rPr>
          <w:t>8</w:t>
        </w:r>
        <w:r w:rsidR="0000151A">
          <w:rPr>
            <w:noProof/>
            <w:webHidden/>
          </w:rPr>
          <w:fldChar w:fldCharType="end"/>
        </w:r>
      </w:hyperlink>
    </w:p>
    <w:p w:rsidR="00386ED8" w:rsidRDefault="00FA754B">
      <w:pPr>
        <w:pStyle w:val="TOC3"/>
        <w:tabs>
          <w:tab w:val="left" w:pos="1440"/>
          <w:tab w:val="right" w:leader="dot" w:pos="9350"/>
        </w:tabs>
        <w:rPr>
          <w:rFonts w:ascii="Times New Roman" w:hAnsi="Times New Roman"/>
          <w:noProof/>
          <w:sz w:val="24"/>
          <w:szCs w:val="24"/>
        </w:rPr>
      </w:pPr>
      <w:hyperlink w:anchor="_Toc180914625" w:history="1">
        <w:r w:rsidR="00386ED8" w:rsidRPr="00F35748">
          <w:rPr>
            <w:rStyle w:val="Hyperlink"/>
            <w:noProof/>
          </w:rPr>
          <w:t>6.2.2.</w:t>
        </w:r>
        <w:r w:rsidR="00386ED8">
          <w:rPr>
            <w:rFonts w:ascii="Times New Roman" w:hAnsi="Times New Roman"/>
            <w:noProof/>
            <w:sz w:val="24"/>
            <w:szCs w:val="24"/>
          </w:rPr>
          <w:tab/>
        </w:r>
        <w:r w:rsidR="00386ED8" w:rsidRPr="00F35748">
          <w:rPr>
            <w:rStyle w:val="Hyperlink"/>
            <w:noProof/>
          </w:rPr>
          <w:t>Basic Formatted I/O Component</w:t>
        </w:r>
        <w:r w:rsidR="00386ED8">
          <w:rPr>
            <w:noProof/>
            <w:webHidden/>
          </w:rPr>
          <w:tab/>
        </w:r>
        <w:r w:rsidR="00D55EA9" w:rsidRPr="00D55EA9">
          <w:rPr>
            <w:noProof/>
            <w:webHidden/>
          </w:rPr>
          <w:t>6-</w:t>
        </w:r>
        <w:r w:rsidR="0000151A">
          <w:rPr>
            <w:noProof/>
            <w:webHidden/>
          </w:rPr>
          <w:fldChar w:fldCharType="begin"/>
        </w:r>
        <w:r w:rsidR="00386ED8">
          <w:rPr>
            <w:noProof/>
            <w:webHidden/>
          </w:rPr>
          <w:instrText xml:space="preserve"> PAGEREF _Toc180914625 \h </w:instrText>
        </w:r>
        <w:r w:rsidR="0000151A">
          <w:rPr>
            <w:noProof/>
            <w:webHidden/>
          </w:rPr>
        </w:r>
        <w:r w:rsidR="0000151A">
          <w:rPr>
            <w:noProof/>
            <w:webHidden/>
          </w:rPr>
          <w:fldChar w:fldCharType="separate"/>
        </w:r>
        <w:r w:rsidR="00E76F75">
          <w:rPr>
            <w:noProof/>
            <w:webHidden/>
          </w:rPr>
          <w:t>9</w:t>
        </w:r>
        <w:r w:rsidR="0000151A">
          <w:rPr>
            <w:noProof/>
            <w:webHidden/>
          </w:rPr>
          <w:fldChar w:fldCharType="end"/>
        </w:r>
      </w:hyperlink>
    </w:p>
    <w:p w:rsidR="00386ED8" w:rsidRDefault="00FA754B">
      <w:pPr>
        <w:pStyle w:val="TOC3"/>
        <w:tabs>
          <w:tab w:val="left" w:pos="1440"/>
          <w:tab w:val="right" w:leader="dot" w:pos="9350"/>
        </w:tabs>
        <w:rPr>
          <w:rFonts w:ascii="Times New Roman" w:hAnsi="Times New Roman"/>
          <w:noProof/>
          <w:sz w:val="24"/>
          <w:szCs w:val="24"/>
        </w:rPr>
      </w:pPr>
      <w:hyperlink w:anchor="_Toc180914626" w:history="1">
        <w:r w:rsidR="00386ED8" w:rsidRPr="00F35748">
          <w:rPr>
            <w:rStyle w:val="Hyperlink"/>
            <w:noProof/>
          </w:rPr>
          <w:t>6.2.3.</w:t>
        </w:r>
        <w:r w:rsidR="00386ED8">
          <w:rPr>
            <w:rFonts w:ascii="Times New Roman" w:hAnsi="Times New Roman"/>
            <w:noProof/>
            <w:sz w:val="24"/>
            <w:szCs w:val="24"/>
          </w:rPr>
          <w:tab/>
        </w:r>
        <w:r w:rsidR="00386ED8" w:rsidRPr="00F35748">
          <w:rPr>
            <w:rStyle w:val="Hyperlink"/>
            <w:noProof/>
          </w:rPr>
          <w:t>Conflict Table Manager Component</w:t>
        </w:r>
        <w:r w:rsidR="00386ED8">
          <w:rPr>
            <w:noProof/>
            <w:webHidden/>
          </w:rPr>
          <w:tab/>
        </w:r>
        <w:r w:rsidR="00D55EA9" w:rsidRPr="00D55EA9">
          <w:rPr>
            <w:noProof/>
            <w:webHidden/>
          </w:rPr>
          <w:t>6-</w:t>
        </w:r>
        <w:r w:rsidR="0000151A">
          <w:rPr>
            <w:noProof/>
            <w:webHidden/>
          </w:rPr>
          <w:fldChar w:fldCharType="begin"/>
        </w:r>
        <w:r w:rsidR="00386ED8">
          <w:rPr>
            <w:noProof/>
            <w:webHidden/>
          </w:rPr>
          <w:instrText xml:space="preserve"> PAGEREF _Toc180914626 \h </w:instrText>
        </w:r>
        <w:r w:rsidR="0000151A">
          <w:rPr>
            <w:noProof/>
            <w:webHidden/>
          </w:rPr>
        </w:r>
        <w:r w:rsidR="0000151A">
          <w:rPr>
            <w:noProof/>
            <w:webHidden/>
          </w:rPr>
          <w:fldChar w:fldCharType="separate"/>
        </w:r>
        <w:r w:rsidR="00E76F75">
          <w:rPr>
            <w:noProof/>
            <w:webHidden/>
          </w:rPr>
          <w:t>9</w:t>
        </w:r>
        <w:r w:rsidR="0000151A">
          <w:rPr>
            <w:noProof/>
            <w:webHidden/>
          </w:rPr>
          <w:fldChar w:fldCharType="end"/>
        </w:r>
      </w:hyperlink>
    </w:p>
    <w:p w:rsidR="00386ED8" w:rsidRDefault="00FA754B">
      <w:pPr>
        <w:pStyle w:val="TOC3"/>
        <w:tabs>
          <w:tab w:val="left" w:pos="1440"/>
          <w:tab w:val="right" w:leader="dot" w:pos="9350"/>
        </w:tabs>
        <w:rPr>
          <w:rFonts w:ascii="Times New Roman" w:hAnsi="Times New Roman"/>
          <w:noProof/>
          <w:sz w:val="24"/>
          <w:szCs w:val="24"/>
        </w:rPr>
      </w:pPr>
      <w:hyperlink w:anchor="_Toc180914627" w:history="1">
        <w:r w:rsidR="00386ED8" w:rsidRPr="00F35748">
          <w:rPr>
            <w:rStyle w:val="Hyperlink"/>
            <w:noProof/>
          </w:rPr>
          <w:t>6.2.4.</w:t>
        </w:r>
        <w:r w:rsidR="00386ED8">
          <w:rPr>
            <w:rFonts w:ascii="Times New Roman" w:hAnsi="Times New Roman"/>
            <w:noProof/>
            <w:sz w:val="24"/>
            <w:szCs w:val="24"/>
          </w:rPr>
          <w:tab/>
        </w:r>
        <w:r w:rsidR="00386ED8" w:rsidRPr="00F35748">
          <w:rPr>
            <w:rStyle w:val="Hyperlink"/>
            <w:noProof/>
          </w:rPr>
          <w:t>Vendor-Specific Resource Manager</w:t>
        </w:r>
        <w:r w:rsidR="00386ED8">
          <w:rPr>
            <w:noProof/>
            <w:webHidden/>
          </w:rPr>
          <w:tab/>
        </w:r>
        <w:r w:rsidR="00D55EA9" w:rsidRPr="00D55EA9">
          <w:rPr>
            <w:noProof/>
            <w:webHidden/>
          </w:rPr>
          <w:t>6-</w:t>
        </w:r>
        <w:r w:rsidR="0000151A">
          <w:rPr>
            <w:noProof/>
            <w:webHidden/>
          </w:rPr>
          <w:fldChar w:fldCharType="begin"/>
        </w:r>
        <w:r w:rsidR="00386ED8">
          <w:rPr>
            <w:noProof/>
            <w:webHidden/>
          </w:rPr>
          <w:instrText xml:space="preserve"> PAGEREF _Toc180914627 \h </w:instrText>
        </w:r>
        <w:r w:rsidR="0000151A">
          <w:rPr>
            <w:noProof/>
            <w:webHidden/>
          </w:rPr>
        </w:r>
        <w:r w:rsidR="0000151A">
          <w:rPr>
            <w:noProof/>
            <w:webHidden/>
          </w:rPr>
          <w:fldChar w:fldCharType="separate"/>
        </w:r>
        <w:r w:rsidR="00E76F75">
          <w:rPr>
            <w:noProof/>
            <w:webHidden/>
          </w:rPr>
          <w:t>10</w:t>
        </w:r>
        <w:r w:rsidR="0000151A">
          <w:rPr>
            <w:noProof/>
            <w:webHidden/>
          </w:rPr>
          <w:fldChar w:fldCharType="end"/>
        </w:r>
      </w:hyperlink>
    </w:p>
    <w:p w:rsidR="00386ED8" w:rsidRDefault="00FA754B">
      <w:pPr>
        <w:pStyle w:val="TOC3"/>
        <w:tabs>
          <w:tab w:val="left" w:pos="1440"/>
          <w:tab w:val="right" w:leader="dot" w:pos="9350"/>
        </w:tabs>
        <w:rPr>
          <w:rFonts w:ascii="Times New Roman" w:hAnsi="Times New Roman"/>
          <w:noProof/>
          <w:sz w:val="24"/>
          <w:szCs w:val="24"/>
        </w:rPr>
      </w:pPr>
      <w:hyperlink w:anchor="_Toc180914628" w:history="1">
        <w:r w:rsidR="00386ED8" w:rsidRPr="00F35748">
          <w:rPr>
            <w:rStyle w:val="Hyperlink"/>
            <w:noProof/>
          </w:rPr>
          <w:t>6.2.5.</w:t>
        </w:r>
        <w:r w:rsidR="00386ED8">
          <w:rPr>
            <w:rFonts w:ascii="Times New Roman" w:hAnsi="Times New Roman"/>
            <w:noProof/>
            <w:sz w:val="24"/>
            <w:szCs w:val="24"/>
          </w:rPr>
          <w:tab/>
        </w:r>
        <w:r w:rsidR="00386ED8" w:rsidRPr="00F35748">
          <w:rPr>
            <w:rStyle w:val="Hyperlink"/>
            <w:noProof/>
          </w:rPr>
          <w:t>VISA COM I/O Resource Component</w:t>
        </w:r>
        <w:r w:rsidR="00386ED8">
          <w:rPr>
            <w:noProof/>
            <w:webHidden/>
          </w:rPr>
          <w:tab/>
        </w:r>
        <w:r w:rsidR="00D55EA9" w:rsidRPr="00D55EA9">
          <w:rPr>
            <w:noProof/>
            <w:webHidden/>
          </w:rPr>
          <w:t>6-</w:t>
        </w:r>
        <w:r w:rsidR="0000151A">
          <w:rPr>
            <w:noProof/>
            <w:webHidden/>
          </w:rPr>
          <w:fldChar w:fldCharType="begin"/>
        </w:r>
        <w:r w:rsidR="00386ED8">
          <w:rPr>
            <w:noProof/>
            <w:webHidden/>
          </w:rPr>
          <w:instrText xml:space="preserve"> PAGEREF _Toc180914628 \h </w:instrText>
        </w:r>
        <w:r w:rsidR="0000151A">
          <w:rPr>
            <w:noProof/>
            <w:webHidden/>
          </w:rPr>
        </w:r>
        <w:r w:rsidR="0000151A">
          <w:rPr>
            <w:noProof/>
            <w:webHidden/>
          </w:rPr>
          <w:fldChar w:fldCharType="separate"/>
        </w:r>
        <w:r w:rsidR="00E76F75">
          <w:rPr>
            <w:noProof/>
            <w:webHidden/>
          </w:rPr>
          <w:t>10</w:t>
        </w:r>
        <w:r w:rsidR="0000151A">
          <w:rPr>
            <w:noProof/>
            <w:webHidden/>
          </w:rPr>
          <w:fldChar w:fldCharType="end"/>
        </w:r>
      </w:hyperlink>
    </w:p>
    <w:p w:rsidR="00386ED8" w:rsidRDefault="00FA754B">
      <w:pPr>
        <w:pStyle w:val="TOC1"/>
        <w:tabs>
          <w:tab w:val="left" w:pos="1440"/>
          <w:tab w:val="right" w:leader="dot" w:pos="9350"/>
        </w:tabs>
        <w:rPr>
          <w:rFonts w:ascii="Times New Roman" w:hAnsi="Times New Roman"/>
          <w:b w:val="0"/>
          <w:noProof/>
          <w:sz w:val="24"/>
          <w:szCs w:val="24"/>
        </w:rPr>
      </w:pPr>
      <w:hyperlink w:anchor="_Toc180914629" w:history="1">
        <w:r w:rsidR="00386ED8" w:rsidRPr="00F35748">
          <w:rPr>
            <w:rStyle w:val="Hyperlink"/>
            <w:noProof/>
          </w:rPr>
          <w:t>Section 7:</w:t>
        </w:r>
        <w:r w:rsidR="00386ED8">
          <w:rPr>
            <w:rFonts w:ascii="Times New Roman" w:hAnsi="Times New Roman"/>
            <w:b w:val="0"/>
            <w:noProof/>
            <w:sz w:val="24"/>
            <w:szCs w:val="24"/>
          </w:rPr>
          <w:tab/>
        </w:r>
        <w:r w:rsidR="00386ED8" w:rsidRPr="00F35748">
          <w:rPr>
            <w:rStyle w:val="Hyperlink"/>
            <w:noProof/>
          </w:rPr>
          <w:t>Formatted I/O</w:t>
        </w:r>
        <w:r w:rsidR="00386ED8">
          <w:rPr>
            <w:noProof/>
            <w:webHidden/>
          </w:rPr>
          <w:tab/>
        </w:r>
        <w:r w:rsidR="00D55EA9">
          <w:rPr>
            <w:noProof/>
            <w:webHidden/>
          </w:rPr>
          <w:t>7-</w:t>
        </w:r>
        <w:r w:rsidR="0000151A">
          <w:rPr>
            <w:noProof/>
            <w:webHidden/>
          </w:rPr>
          <w:fldChar w:fldCharType="begin"/>
        </w:r>
        <w:r w:rsidR="00386ED8">
          <w:rPr>
            <w:noProof/>
            <w:webHidden/>
          </w:rPr>
          <w:instrText xml:space="preserve"> PAGEREF _Toc180914629 \h </w:instrText>
        </w:r>
        <w:r w:rsidR="0000151A">
          <w:rPr>
            <w:noProof/>
            <w:webHidden/>
          </w:rPr>
        </w:r>
        <w:r w:rsidR="0000151A">
          <w:rPr>
            <w:noProof/>
            <w:webHidden/>
          </w:rPr>
          <w:fldChar w:fldCharType="separate"/>
        </w:r>
        <w:r w:rsidR="00E76F75">
          <w:rPr>
            <w:noProof/>
            <w:webHidden/>
          </w:rPr>
          <w:t>1</w:t>
        </w:r>
        <w:r w:rsidR="0000151A">
          <w:rPr>
            <w:noProof/>
            <w:webHidden/>
          </w:rPr>
          <w:fldChar w:fldCharType="end"/>
        </w:r>
      </w:hyperlink>
    </w:p>
    <w:p w:rsidR="00386ED8" w:rsidRDefault="00FA754B">
      <w:pPr>
        <w:pStyle w:val="TOC2"/>
        <w:tabs>
          <w:tab w:val="left" w:pos="720"/>
          <w:tab w:val="right" w:leader="dot" w:pos="9350"/>
        </w:tabs>
        <w:rPr>
          <w:rFonts w:ascii="Times New Roman" w:hAnsi="Times New Roman"/>
          <w:noProof/>
          <w:sz w:val="24"/>
          <w:szCs w:val="24"/>
        </w:rPr>
      </w:pPr>
      <w:hyperlink w:anchor="_Toc180914630" w:history="1">
        <w:r w:rsidR="00386ED8" w:rsidRPr="00F35748">
          <w:rPr>
            <w:rStyle w:val="Hyperlink"/>
            <w:noProof/>
          </w:rPr>
          <w:t>7.1.</w:t>
        </w:r>
        <w:r w:rsidR="00386ED8">
          <w:rPr>
            <w:rFonts w:ascii="Times New Roman" w:hAnsi="Times New Roman"/>
            <w:noProof/>
            <w:sz w:val="24"/>
            <w:szCs w:val="24"/>
          </w:rPr>
          <w:tab/>
        </w:r>
        <w:r w:rsidR="00386ED8" w:rsidRPr="00F35748">
          <w:rPr>
            <w:rStyle w:val="Hyperlink"/>
            <w:noProof/>
          </w:rPr>
          <w:t>IFormattedIO488 Interface</w:t>
        </w:r>
        <w:r w:rsidR="00386ED8">
          <w:rPr>
            <w:noProof/>
            <w:webHidden/>
          </w:rPr>
          <w:tab/>
        </w:r>
        <w:r w:rsidR="00D55EA9">
          <w:rPr>
            <w:noProof/>
            <w:webHidden/>
          </w:rPr>
          <w:t>7-</w:t>
        </w:r>
        <w:r w:rsidR="0000151A">
          <w:rPr>
            <w:noProof/>
            <w:webHidden/>
          </w:rPr>
          <w:fldChar w:fldCharType="begin"/>
        </w:r>
        <w:r w:rsidR="00386ED8">
          <w:rPr>
            <w:noProof/>
            <w:webHidden/>
          </w:rPr>
          <w:instrText xml:space="preserve"> PAGEREF _Toc180914630 \h </w:instrText>
        </w:r>
        <w:r w:rsidR="0000151A">
          <w:rPr>
            <w:noProof/>
            <w:webHidden/>
          </w:rPr>
        </w:r>
        <w:r w:rsidR="0000151A">
          <w:rPr>
            <w:noProof/>
            <w:webHidden/>
          </w:rPr>
          <w:fldChar w:fldCharType="separate"/>
        </w:r>
        <w:r w:rsidR="00E76F75">
          <w:rPr>
            <w:noProof/>
            <w:webHidden/>
          </w:rPr>
          <w:t>2</w:t>
        </w:r>
        <w:r w:rsidR="0000151A">
          <w:rPr>
            <w:noProof/>
            <w:webHidden/>
          </w:rPr>
          <w:fldChar w:fldCharType="end"/>
        </w:r>
      </w:hyperlink>
    </w:p>
    <w:p w:rsidR="00386ED8" w:rsidRDefault="00FA754B">
      <w:pPr>
        <w:pStyle w:val="TOC1"/>
        <w:tabs>
          <w:tab w:val="left" w:pos="1440"/>
          <w:tab w:val="right" w:leader="dot" w:pos="9350"/>
        </w:tabs>
        <w:rPr>
          <w:rFonts w:ascii="Times New Roman" w:hAnsi="Times New Roman"/>
          <w:b w:val="0"/>
          <w:noProof/>
          <w:sz w:val="24"/>
          <w:szCs w:val="24"/>
        </w:rPr>
      </w:pPr>
      <w:hyperlink w:anchor="_Toc180914631" w:history="1">
        <w:r w:rsidR="00386ED8" w:rsidRPr="00F35748">
          <w:rPr>
            <w:rStyle w:val="Hyperlink"/>
            <w:noProof/>
          </w:rPr>
          <w:t>Section 8:</w:t>
        </w:r>
        <w:r w:rsidR="00386ED8">
          <w:rPr>
            <w:rFonts w:ascii="Times New Roman" w:hAnsi="Times New Roman"/>
            <w:b w:val="0"/>
            <w:noProof/>
            <w:sz w:val="24"/>
            <w:szCs w:val="24"/>
          </w:rPr>
          <w:tab/>
        </w:r>
        <w:r w:rsidR="00386ED8" w:rsidRPr="00F35748">
          <w:rPr>
            <w:rStyle w:val="Hyperlink"/>
            <w:noProof/>
          </w:rPr>
          <w:t>The Complete VISA COM I/O IDL</w:t>
        </w:r>
        <w:r w:rsidR="00386ED8">
          <w:rPr>
            <w:noProof/>
            <w:webHidden/>
          </w:rPr>
          <w:tab/>
        </w:r>
        <w:r w:rsidR="00D55EA9">
          <w:rPr>
            <w:noProof/>
            <w:webHidden/>
          </w:rPr>
          <w:t>8-</w:t>
        </w:r>
        <w:r w:rsidR="0000151A">
          <w:rPr>
            <w:noProof/>
            <w:webHidden/>
          </w:rPr>
          <w:fldChar w:fldCharType="begin"/>
        </w:r>
        <w:r w:rsidR="00386ED8">
          <w:rPr>
            <w:noProof/>
            <w:webHidden/>
          </w:rPr>
          <w:instrText xml:space="preserve"> PAGEREF _Toc180914631 \h </w:instrText>
        </w:r>
        <w:r w:rsidR="0000151A">
          <w:rPr>
            <w:noProof/>
            <w:webHidden/>
          </w:rPr>
        </w:r>
        <w:r w:rsidR="0000151A">
          <w:rPr>
            <w:noProof/>
            <w:webHidden/>
          </w:rPr>
          <w:fldChar w:fldCharType="separate"/>
        </w:r>
        <w:r w:rsidR="00E76F75">
          <w:rPr>
            <w:noProof/>
            <w:webHidden/>
          </w:rPr>
          <w:t>1</w:t>
        </w:r>
        <w:r w:rsidR="0000151A">
          <w:rPr>
            <w:noProof/>
            <w:webHidden/>
          </w:rPr>
          <w:fldChar w:fldCharType="end"/>
        </w:r>
      </w:hyperlink>
    </w:p>
    <w:p w:rsidR="00386ED8" w:rsidRDefault="00FA754B">
      <w:pPr>
        <w:pStyle w:val="TOC2"/>
        <w:tabs>
          <w:tab w:val="left" w:pos="720"/>
          <w:tab w:val="right" w:leader="dot" w:pos="9350"/>
        </w:tabs>
        <w:rPr>
          <w:rFonts w:ascii="Times New Roman" w:hAnsi="Times New Roman"/>
          <w:noProof/>
          <w:sz w:val="24"/>
          <w:szCs w:val="24"/>
        </w:rPr>
      </w:pPr>
      <w:hyperlink w:anchor="_Toc180914632" w:history="1">
        <w:r w:rsidR="00386ED8" w:rsidRPr="00F35748">
          <w:rPr>
            <w:rStyle w:val="Hyperlink"/>
            <w:noProof/>
          </w:rPr>
          <w:t>8.1.</w:t>
        </w:r>
        <w:r w:rsidR="00386ED8">
          <w:rPr>
            <w:rFonts w:ascii="Times New Roman" w:hAnsi="Times New Roman"/>
            <w:noProof/>
            <w:sz w:val="24"/>
            <w:szCs w:val="24"/>
          </w:rPr>
          <w:tab/>
        </w:r>
        <w:r w:rsidR="00386ED8" w:rsidRPr="00F35748">
          <w:rPr>
            <w:rStyle w:val="Hyperlink"/>
            <w:noProof/>
          </w:rPr>
          <w:t>VisaCom.idl</w:t>
        </w:r>
        <w:r w:rsidR="00386ED8">
          <w:rPr>
            <w:noProof/>
            <w:webHidden/>
          </w:rPr>
          <w:tab/>
        </w:r>
        <w:r w:rsidR="00D55EA9" w:rsidRPr="00D55EA9">
          <w:rPr>
            <w:noProof/>
            <w:webHidden/>
          </w:rPr>
          <w:t>8-</w:t>
        </w:r>
        <w:r w:rsidR="0000151A">
          <w:rPr>
            <w:noProof/>
            <w:webHidden/>
          </w:rPr>
          <w:fldChar w:fldCharType="begin"/>
        </w:r>
        <w:r w:rsidR="00386ED8">
          <w:rPr>
            <w:noProof/>
            <w:webHidden/>
          </w:rPr>
          <w:instrText xml:space="preserve"> PAGEREF _Toc180914632 \h </w:instrText>
        </w:r>
        <w:r w:rsidR="0000151A">
          <w:rPr>
            <w:noProof/>
            <w:webHidden/>
          </w:rPr>
        </w:r>
        <w:r w:rsidR="0000151A">
          <w:rPr>
            <w:noProof/>
            <w:webHidden/>
          </w:rPr>
          <w:fldChar w:fldCharType="separate"/>
        </w:r>
        <w:r w:rsidR="00E76F75">
          <w:rPr>
            <w:noProof/>
            <w:webHidden/>
          </w:rPr>
          <w:t>2</w:t>
        </w:r>
        <w:r w:rsidR="0000151A">
          <w:rPr>
            <w:noProof/>
            <w:webHidden/>
          </w:rPr>
          <w:fldChar w:fldCharType="end"/>
        </w:r>
      </w:hyperlink>
    </w:p>
    <w:p w:rsidR="00386ED8" w:rsidRDefault="00FA754B">
      <w:pPr>
        <w:pStyle w:val="TOC2"/>
        <w:tabs>
          <w:tab w:val="left" w:pos="720"/>
          <w:tab w:val="right" w:leader="dot" w:pos="9350"/>
        </w:tabs>
        <w:rPr>
          <w:rFonts w:ascii="Times New Roman" w:hAnsi="Times New Roman"/>
          <w:noProof/>
          <w:sz w:val="24"/>
          <w:szCs w:val="24"/>
        </w:rPr>
      </w:pPr>
      <w:r>
        <w:fldChar w:fldCharType="begin"/>
      </w:r>
      <w:r>
        <w:instrText xml:space="preserve"> HYPERLINK \l "_Toc180914633" </w:instrText>
      </w:r>
      <w:r>
        <w:fldChar w:fldCharType="separate"/>
      </w:r>
      <w:r w:rsidR="00386ED8" w:rsidRPr="00F35748">
        <w:rPr>
          <w:rStyle w:val="Hyperlink"/>
          <w:noProof/>
        </w:rPr>
        <w:t>8.2.</w:t>
      </w:r>
      <w:r w:rsidR="00386ED8">
        <w:rPr>
          <w:rFonts w:ascii="Times New Roman" w:hAnsi="Times New Roman"/>
          <w:noProof/>
          <w:sz w:val="24"/>
          <w:szCs w:val="24"/>
        </w:rPr>
        <w:tab/>
      </w:r>
      <w:r w:rsidR="00386ED8" w:rsidRPr="00F35748">
        <w:rPr>
          <w:rStyle w:val="Hyperlink"/>
          <w:noProof/>
        </w:rPr>
        <w:t>VisaType.idl</w:t>
      </w:r>
      <w:r w:rsidR="00386ED8">
        <w:rPr>
          <w:noProof/>
          <w:webHidden/>
        </w:rPr>
        <w:tab/>
      </w:r>
      <w:r w:rsidR="00D55EA9" w:rsidRPr="00D55EA9">
        <w:rPr>
          <w:noProof/>
          <w:webHidden/>
        </w:rPr>
        <w:t>8-</w:t>
      </w:r>
      <w:r w:rsidR="0000151A">
        <w:rPr>
          <w:noProof/>
          <w:webHidden/>
        </w:rPr>
        <w:fldChar w:fldCharType="begin"/>
      </w:r>
      <w:r w:rsidR="00386ED8">
        <w:rPr>
          <w:noProof/>
          <w:webHidden/>
        </w:rPr>
        <w:instrText xml:space="preserve"> PAGEREF _Toc180914633 \h </w:instrText>
      </w:r>
      <w:r w:rsidR="0000151A">
        <w:rPr>
          <w:noProof/>
          <w:webHidden/>
        </w:rPr>
      </w:r>
      <w:r w:rsidR="0000151A">
        <w:rPr>
          <w:noProof/>
          <w:webHidden/>
        </w:rPr>
        <w:fldChar w:fldCharType="separate"/>
      </w:r>
      <w:ins w:id="41" w:author="Ted Wang" w:date="2016-02-26T18:14:00Z">
        <w:r w:rsidR="00E76F75">
          <w:rPr>
            <w:noProof/>
            <w:webHidden/>
          </w:rPr>
          <w:t>46</w:t>
        </w:r>
      </w:ins>
      <w:del w:id="42" w:author="Ted Wang" w:date="2016-02-26T18:14:00Z">
        <w:r w:rsidR="008D30C5" w:rsidDel="00E76F75">
          <w:rPr>
            <w:noProof/>
            <w:webHidden/>
          </w:rPr>
          <w:delText>34</w:delText>
        </w:r>
      </w:del>
      <w:r w:rsidR="0000151A">
        <w:rPr>
          <w:noProof/>
          <w:webHidden/>
        </w:rPr>
        <w:fldChar w:fldCharType="end"/>
      </w:r>
      <w:r>
        <w:rPr>
          <w:noProof/>
        </w:rPr>
        <w:fldChar w:fldCharType="end"/>
      </w:r>
    </w:p>
    <w:p w:rsidR="00386ED8" w:rsidRDefault="00FA754B">
      <w:pPr>
        <w:pStyle w:val="TOC2"/>
        <w:tabs>
          <w:tab w:val="left" w:pos="720"/>
          <w:tab w:val="right" w:leader="dot" w:pos="9350"/>
        </w:tabs>
        <w:rPr>
          <w:rFonts w:ascii="Times New Roman" w:hAnsi="Times New Roman"/>
          <w:noProof/>
          <w:sz w:val="24"/>
          <w:szCs w:val="24"/>
        </w:rPr>
      </w:pPr>
      <w:r>
        <w:fldChar w:fldCharType="begin"/>
      </w:r>
      <w:r>
        <w:instrText xml:space="preserve"> HYPERLINK \l "_Toc180914634" </w:instrText>
      </w:r>
      <w:r>
        <w:fldChar w:fldCharType="separate"/>
      </w:r>
      <w:r w:rsidR="00386ED8" w:rsidRPr="00F35748">
        <w:rPr>
          <w:rStyle w:val="Hyperlink"/>
          <w:noProof/>
        </w:rPr>
        <w:t>8.3.</w:t>
      </w:r>
      <w:r w:rsidR="00386ED8">
        <w:rPr>
          <w:rFonts w:ascii="Times New Roman" w:hAnsi="Times New Roman"/>
          <w:noProof/>
          <w:sz w:val="24"/>
          <w:szCs w:val="24"/>
        </w:rPr>
        <w:tab/>
      </w:r>
      <w:r w:rsidR="00386ED8" w:rsidRPr="00F35748">
        <w:rPr>
          <w:rStyle w:val="Hyperlink"/>
          <w:noProof/>
        </w:rPr>
        <w:t>Interface Hierarchy</w:t>
      </w:r>
      <w:r w:rsidR="00386ED8">
        <w:rPr>
          <w:noProof/>
          <w:webHidden/>
        </w:rPr>
        <w:tab/>
      </w:r>
      <w:r w:rsidR="00D55EA9" w:rsidRPr="00D55EA9">
        <w:rPr>
          <w:noProof/>
          <w:webHidden/>
        </w:rPr>
        <w:t>8-</w:t>
      </w:r>
      <w:r w:rsidR="0000151A">
        <w:rPr>
          <w:noProof/>
          <w:webHidden/>
        </w:rPr>
        <w:fldChar w:fldCharType="begin"/>
      </w:r>
      <w:r w:rsidR="00386ED8">
        <w:rPr>
          <w:noProof/>
          <w:webHidden/>
        </w:rPr>
        <w:instrText xml:space="preserve"> PAGEREF _Toc180914634 \h </w:instrText>
      </w:r>
      <w:r w:rsidR="0000151A">
        <w:rPr>
          <w:noProof/>
          <w:webHidden/>
        </w:rPr>
      </w:r>
      <w:r w:rsidR="0000151A">
        <w:rPr>
          <w:noProof/>
          <w:webHidden/>
        </w:rPr>
        <w:fldChar w:fldCharType="separate"/>
      </w:r>
      <w:ins w:id="43" w:author="Ted Wang" w:date="2016-02-26T18:14:00Z">
        <w:r w:rsidR="00E76F75">
          <w:rPr>
            <w:noProof/>
            <w:webHidden/>
          </w:rPr>
          <w:t>55</w:t>
        </w:r>
      </w:ins>
      <w:del w:id="44" w:author="Ted Wang" w:date="2016-02-26T18:14:00Z">
        <w:r w:rsidR="008D30C5" w:rsidDel="00E76F75">
          <w:rPr>
            <w:noProof/>
            <w:webHidden/>
          </w:rPr>
          <w:delText>42</w:delText>
        </w:r>
      </w:del>
      <w:r w:rsidR="0000151A">
        <w:rPr>
          <w:noProof/>
          <w:webHidden/>
        </w:rPr>
        <w:fldChar w:fldCharType="end"/>
      </w:r>
      <w:r>
        <w:rPr>
          <w:noProof/>
        </w:rPr>
        <w:fldChar w:fldCharType="end"/>
      </w:r>
    </w:p>
    <w:p w:rsidR="00F15659" w:rsidRDefault="0000151A">
      <w:pPr>
        <w:ind w:left="360"/>
        <w:sectPr w:rsidR="00F15659">
          <w:headerReference w:type="even" r:id="rId18"/>
          <w:headerReference w:type="default" r:id="rId19"/>
          <w:footerReference w:type="even" r:id="rId20"/>
          <w:footerReference w:type="default" r:id="rId21"/>
          <w:footnotePr>
            <w:numRestart w:val="eachPage"/>
          </w:footnotePr>
          <w:type w:val="oddPage"/>
          <w:pgSz w:w="12240" w:h="15840"/>
          <w:pgMar w:top="1440" w:right="1440" w:bottom="-1440" w:left="1440" w:header="720" w:footer="720" w:gutter="0"/>
          <w:pgNumType w:fmt="lowerRoman"/>
          <w:cols w:space="720"/>
          <w:noEndnote/>
        </w:sectPr>
      </w:pPr>
      <w:r>
        <w:rPr>
          <w:bCs/>
        </w:rPr>
        <w:fldChar w:fldCharType="end"/>
      </w:r>
    </w:p>
    <w:p w:rsidR="00F15659" w:rsidRDefault="00F15659">
      <w:pPr>
        <w:pStyle w:val="SectionTitle"/>
      </w:pPr>
      <w:bookmarkStart w:id="45" w:name="_Toc460726839"/>
      <w:bookmarkStart w:id="46" w:name="_Toc460729695"/>
      <w:bookmarkStart w:id="47" w:name="_Toc460806198"/>
      <w:bookmarkStart w:id="48" w:name="_Toc462121329"/>
      <w:bookmarkStart w:id="49" w:name="_Toc467460150"/>
      <w:bookmarkStart w:id="50" w:name="_Ref490280339"/>
      <w:bookmarkStart w:id="51" w:name="_Toc180914565"/>
      <w:r>
        <w:lastRenderedPageBreak/>
        <w:t>Introduction</w:t>
      </w:r>
      <w:bookmarkEnd w:id="45"/>
      <w:bookmarkEnd w:id="46"/>
      <w:bookmarkEnd w:id="47"/>
      <w:bookmarkEnd w:id="48"/>
      <w:bookmarkEnd w:id="49"/>
      <w:bookmarkEnd w:id="50"/>
      <w:r w:rsidR="00D71CA2">
        <w:t xml:space="preserve"> </w:t>
      </w:r>
      <w:r w:rsidR="00D71CA2" w:rsidRPr="00D71CA2">
        <w:rPr>
          <w:szCs w:val="36"/>
        </w:rPr>
        <w:t>to the VXI</w:t>
      </w:r>
      <w:r w:rsidR="00D71CA2" w:rsidRPr="00D71CA2">
        <w:rPr>
          <w:i/>
          <w:szCs w:val="36"/>
        </w:rPr>
        <w:t>plug&amp;play</w:t>
      </w:r>
      <w:r w:rsidR="00D71CA2" w:rsidRPr="00D71CA2">
        <w:rPr>
          <w:szCs w:val="36"/>
        </w:rPr>
        <w:t xml:space="preserve"> Systems </w:t>
      </w:r>
      <w:smartTag w:uri="urn:schemas-microsoft-com:office:smarttags" w:element="place">
        <w:smartTag w:uri="urn:schemas-microsoft-com:office:smarttags" w:element="City">
          <w:r w:rsidR="00D71CA2" w:rsidRPr="00D71CA2">
            <w:rPr>
              <w:szCs w:val="36"/>
            </w:rPr>
            <w:t>Alliance</w:t>
          </w:r>
        </w:smartTag>
      </w:smartTag>
      <w:r w:rsidR="00D71CA2" w:rsidRPr="00D71CA2">
        <w:rPr>
          <w:szCs w:val="36"/>
        </w:rPr>
        <w:t xml:space="preserve"> and the IVI Foundation</w:t>
      </w:r>
      <w:bookmarkEnd w:id="51"/>
    </w:p>
    <w:p w:rsidR="00D71CA2" w:rsidRPr="00A81DAF"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A81DAF">
        <w:rPr>
          <w:rFonts w:ascii="Times New Roman" w:hAnsi="Times New Roman"/>
          <w:color w:val="000000"/>
        </w:rPr>
        <w:t>The VXI</w:t>
      </w:r>
      <w:r w:rsidRPr="00A81DAF">
        <w:rPr>
          <w:rFonts w:ascii="Times New Roman" w:hAnsi="Times New Roman"/>
          <w:i/>
          <w:color w:val="000000"/>
        </w:rPr>
        <w:t>plug&amp;play</w:t>
      </w:r>
      <w:r w:rsidRPr="00A81DAF">
        <w:rPr>
          <w:rFonts w:ascii="Times New Roman" w:hAnsi="Times New Roman"/>
          <w:color w:val="000000"/>
        </w:rPr>
        <w:t xml:space="preserve"> Systems Alliance was </w:t>
      </w:r>
      <w:r>
        <w:rPr>
          <w:rFonts w:ascii="Times New Roman" w:hAnsi="Times New Roman"/>
          <w:color w:val="000000"/>
        </w:rPr>
        <w:t>founded by</w:t>
      </w:r>
      <w:r w:rsidRPr="00A81DAF">
        <w:rPr>
          <w:rFonts w:ascii="Times New Roman" w:hAnsi="Times New Roman"/>
          <w:color w:val="000000"/>
        </w:rPr>
        <w:t xml:space="preserve"> members </w:t>
      </w:r>
      <w:r>
        <w:rPr>
          <w:rFonts w:ascii="Times New Roman" w:hAnsi="Times New Roman"/>
          <w:color w:val="000000"/>
        </w:rPr>
        <w:t xml:space="preserve">who </w:t>
      </w:r>
      <w:r w:rsidRPr="00A81DAF">
        <w:rPr>
          <w:rFonts w:ascii="Times New Roman" w:hAnsi="Times New Roman"/>
          <w:color w:val="000000"/>
        </w:rPr>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r w:rsidRPr="00B86C67">
        <w:t>In 2002, the VXI</w:t>
      </w:r>
      <w:r w:rsidRPr="00B86C67">
        <w:rPr>
          <w:i/>
        </w:rPr>
        <w:t xml:space="preserve">plug&amp;play </w:t>
      </w:r>
      <w:r w:rsidRPr="00B86C67">
        <w:t>Systems Alliance voted to become part of the IVI Foundation.  In 2003, the VXI</w:t>
      </w:r>
      <w:r w:rsidRPr="00B86C67">
        <w:rPr>
          <w:i/>
        </w:rPr>
        <w:t xml:space="preserve">plug&amp;play </w:t>
      </w:r>
      <w:r w:rsidRPr="00B86C67">
        <w:t xml:space="preserve">Systems Alliance formally merged into the IVI Foundation.  </w:t>
      </w:r>
      <w:r w:rsidRPr="00B86C67">
        <w:rPr>
          <w:rFonts w:ascii="Times New Roman" w:hAnsi="Times New Roman"/>
        </w:rPr>
        <w:t xml:space="preserve">The </w:t>
      </w:r>
      <w:r w:rsidRPr="00B86C67">
        <w:rPr>
          <w:rFonts w:ascii="Times New Roman" w:hAnsi="Times New Roman"/>
          <w:color w:val="000000"/>
        </w:rPr>
        <w:t xml:space="preserve">IVI </w:t>
      </w:r>
      <w:r w:rsidRPr="00B86C67">
        <w:rPr>
          <w:rFonts w:ascii="Times New Roman" w:hAnsi="Times New Roman"/>
        </w:rPr>
        <w:t xml:space="preserve">Foundation </w:t>
      </w:r>
      <w:r w:rsidRPr="00B86C67">
        <w:rPr>
          <w:rFonts w:ascii="Times New Roman" w:hAnsi="Times New Roman"/>
          <w:color w:val="000000"/>
        </w:rPr>
        <w:t>has assumed control of the VXI</w:t>
      </w:r>
      <w:r w:rsidRPr="00B86C67">
        <w:rPr>
          <w:rFonts w:ascii="Times New Roman" w:hAnsi="Times New Roman"/>
          <w:i/>
          <w:color w:val="000000"/>
        </w:rPr>
        <w:t>plug&amp;play</w:t>
      </w:r>
      <w:r w:rsidRPr="00B86C67">
        <w:rPr>
          <w:rFonts w:ascii="Times New Roman" w:hAnsi="Times New Roman"/>
          <w:color w:val="000000"/>
        </w:rPr>
        <w:t xml:space="preserve"> specifications, and all ongoing work will be accomplished as part of the IVI Foundation.</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hAnsi="Times New Roman"/>
          <w:color w:val="000000"/>
        </w:rPr>
        <w:t xml:space="preserve">All references to </w:t>
      </w:r>
      <w:r>
        <w:t>VXI</w:t>
      </w:r>
      <w:r w:rsidRPr="00A81DAF">
        <w:rPr>
          <w:i/>
        </w:rPr>
        <w:t xml:space="preserve">plug&amp;play </w:t>
      </w:r>
      <w:r>
        <w:t>Systems Alliance within this document, except contact information, were maintained to preserve the context of the original document.</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rsidR="00F15659" w:rsidRDefault="00F15659">
      <w:pPr>
        <w:ind w:left="720"/>
        <w:sectPr w:rsidR="00F15659">
          <w:headerReference w:type="even" r:id="rId22"/>
          <w:headerReference w:type="default" r:id="rId23"/>
          <w:footnotePr>
            <w:numRestart w:val="eachPage"/>
          </w:footnotePr>
          <w:pgSz w:w="12240" w:h="15840"/>
          <w:pgMar w:top="1440" w:right="1440" w:bottom="-1440" w:left="1440" w:header="720" w:footer="720" w:gutter="0"/>
          <w:pgNumType w:start="1"/>
          <w:cols w:space="720"/>
          <w:noEndnote/>
        </w:sectPr>
      </w:pPr>
      <w:r>
        <w:t>.</w:t>
      </w:r>
    </w:p>
    <w:p w:rsidR="00F15659" w:rsidRDefault="00F15659">
      <w:pPr>
        <w:pStyle w:val="SectionTitle"/>
        <w:rPr>
          <w:sz w:val="28"/>
        </w:rPr>
      </w:pPr>
      <w:bookmarkStart w:id="52" w:name="_Toc460729696"/>
      <w:bookmarkStart w:id="53" w:name="_Toc460806199"/>
      <w:bookmarkStart w:id="54" w:name="_Toc462121330"/>
      <w:bookmarkStart w:id="55" w:name="_Toc467460151"/>
      <w:bookmarkStart w:id="56" w:name="_Ref490280331"/>
      <w:bookmarkStart w:id="57" w:name="_Toc180914566"/>
      <w:r>
        <w:lastRenderedPageBreak/>
        <w:t>Overview of VISA COM I/O Library Specification</w:t>
      </w:r>
      <w:bookmarkEnd w:id="52"/>
      <w:bookmarkEnd w:id="53"/>
      <w:bookmarkEnd w:id="54"/>
      <w:bookmarkEnd w:id="55"/>
      <w:bookmarkEnd w:id="56"/>
      <w:bookmarkEnd w:id="57"/>
    </w:p>
    <w:p w:rsidR="00F15659" w:rsidRDefault="00F15659">
      <w:pPr>
        <w:pStyle w:val="Desc"/>
      </w:pPr>
      <w:r>
        <w:t>This section introduces the VISA specification. The VISA specification is a document authored by the VXI</w:t>
      </w:r>
      <w:r>
        <w:rPr>
          <w:i/>
        </w:rPr>
        <w:t>plug&amp;play</w:t>
      </w:r>
      <w:r>
        <w:t xml:space="preserve"> Systems Alliance. The technical work embodied in this document and the writing of this document was performed by the VISA Technical Working Group.</w:t>
      </w:r>
    </w:p>
    <w:p w:rsidR="00F15659" w:rsidRDefault="00F15659">
      <w:pPr>
        <w:pStyle w:val="Desc"/>
      </w:pPr>
    </w:p>
    <w:p w:rsidR="00F15659" w:rsidRDefault="00F15659">
      <w:pPr>
        <w:pStyle w:val="Desc"/>
      </w:pPr>
      <w:r>
        <w:t>This section provides a complete overview of the VISA COM I/O specification, and gives readers general information that may be required to understand how to read, interpret, and implement individual aspects of this specification. This section is organized as follows:</w:t>
      </w:r>
    </w:p>
    <w:p w:rsidR="00F15659" w:rsidRDefault="00F15659">
      <w:pPr>
        <w:pStyle w:val="Desc"/>
      </w:pPr>
    </w:p>
    <w:p w:rsidR="00F15659" w:rsidRDefault="00F15659">
      <w:pPr>
        <w:pStyle w:val="Desc"/>
      </w:pPr>
      <w:r>
        <w:t>•</w:t>
      </w:r>
      <w:r>
        <w:tab/>
        <w:t>Objectives of this specification</w:t>
      </w:r>
    </w:p>
    <w:p w:rsidR="00F15659" w:rsidRDefault="00F15659">
      <w:pPr>
        <w:pStyle w:val="Desc"/>
      </w:pPr>
    </w:p>
    <w:p w:rsidR="00F15659" w:rsidRDefault="00F15659">
      <w:pPr>
        <w:pStyle w:val="Desc"/>
      </w:pPr>
      <w:r>
        <w:t>•</w:t>
      </w:r>
      <w:r>
        <w:tab/>
        <w:t>Audience for this specification</w:t>
      </w:r>
    </w:p>
    <w:p w:rsidR="00F15659" w:rsidRDefault="00F15659">
      <w:pPr>
        <w:pStyle w:val="Desc"/>
      </w:pPr>
    </w:p>
    <w:p w:rsidR="00F15659" w:rsidRDefault="00F15659">
      <w:pPr>
        <w:pStyle w:val="Desc"/>
      </w:pPr>
      <w:r>
        <w:t>•</w:t>
      </w:r>
      <w:r>
        <w:tab/>
        <w:t>Scope and organization of this specification</w:t>
      </w:r>
    </w:p>
    <w:p w:rsidR="00F15659" w:rsidRDefault="00F15659">
      <w:pPr>
        <w:pStyle w:val="Desc"/>
      </w:pPr>
    </w:p>
    <w:p w:rsidR="00F15659" w:rsidRDefault="00F15659">
      <w:pPr>
        <w:pStyle w:val="Desc"/>
      </w:pPr>
      <w:r>
        <w:t>•</w:t>
      </w:r>
      <w:r>
        <w:tab/>
        <w:t>Application of this specification</w:t>
      </w:r>
    </w:p>
    <w:p w:rsidR="00F15659" w:rsidRDefault="00F15659">
      <w:pPr>
        <w:pStyle w:val="Desc"/>
      </w:pPr>
    </w:p>
    <w:p w:rsidR="00F15659" w:rsidRDefault="00F15659">
      <w:pPr>
        <w:pStyle w:val="Desc"/>
      </w:pPr>
      <w:r>
        <w:t>•</w:t>
      </w:r>
      <w:r>
        <w:tab/>
        <w:t>References</w:t>
      </w:r>
    </w:p>
    <w:p w:rsidR="00F15659" w:rsidRDefault="00F15659">
      <w:pPr>
        <w:pStyle w:val="Desc"/>
      </w:pPr>
    </w:p>
    <w:p w:rsidR="00F15659" w:rsidRDefault="00F15659">
      <w:pPr>
        <w:pStyle w:val="Desc"/>
      </w:pPr>
      <w:r>
        <w:t>•</w:t>
      </w:r>
      <w:r>
        <w:tab/>
        <w:t>Definitions of terms and acronyms</w:t>
      </w:r>
    </w:p>
    <w:p w:rsidR="00F15659" w:rsidRDefault="00F15659">
      <w:pPr>
        <w:pStyle w:val="Desc"/>
      </w:pPr>
    </w:p>
    <w:p w:rsidR="00F15659" w:rsidRDefault="00F15659">
      <w:pPr>
        <w:pStyle w:val="Desc"/>
      </w:pPr>
      <w:r>
        <w:t>•</w:t>
      </w:r>
      <w:r>
        <w:tab/>
        <w:t>Conventions</w:t>
      </w:r>
    </w:p>
    <w:p w:rsidR="00F15659" w:rsidRDefault="00F15659">
      <w:pPr>
        <w:pStyle w:val="Desc"/>
      </w:pPr>
    </w:p>
    <w:p w:rsidR="00F15659" w:rsidRDefault="00F15659">
      <w:pPr>
        <w:pStyle w:val="Desc"/>
      </w:pPr>
      <w:r>
        <w:t>•</w:t>
      </w:r>
      <w:r>
        <w:tab/>
        <w:t>Communication</w:t>
      </w:r>
    </w:p>
    <w:p w:rsidR="00F15659" w:rsidRDefault="00F15659">
      <w:pPr>
        <w:pStyle w:val="Desc"/>
      </w:pPr>
    </w:p>
    <w:p w:rsidR="00F15659" w:rsidRDefault="00F15659">
      <w:pPr>
        <w:pStyle w:val="Desc"/>
      </w:pPr>
    </w:p>
    <w:p w:rsidR="00F15659" w:rsidRDefault="00F15659">
      <w:pPr>
        <w:pStyle w:val="Head1"/>
      </w:pPr>
      <w:bookmarkStart w:id="58" w:name="_Toc467460152"/>
      <w:bookmarkStart w:id="59" w:name="_Toc180914567"/>
      <w:r>
        <w:lastRenderedPageBreak/>
        <w:t>Objectives of This Specification</w:t>
      </w:r>
      <w:bookmarkEnd w:id="58"/>
      <w:bookmarkEnd w:id="59"/>
    </w:p>
    <w:p w:rsidR="00F15659" w:rsidRDefault="00F15659">
      <w:pPr>
        <w:pStyle w:val="Desc"/>
      </w:pPr>
      <w:r>
        <w:t>The VISA COM I/O specification provides a common standard for the IVI Foundation for developing multi-vendor software programs, including instrument drivers. This specification describes the VISA COM I/O architectural model, the configuration model, the interface definition language (IDL) file contents, and their semantics, which will usually be an annotated link to the VPP4-3 document, the VISA Library Specification.</w:t>
      </w:r>
    </w:p>
    <w:p w:rsidR="00F15659" w:rsidRDefault="00F15659">
      <w:pPr>
        <w:pStyle w:val="Desc"/>
      </w:pPr>
    </w:p>
    <w:p w:rsidR="00F15659" w:rsidRDefault="00F15659">
      <w:pPr>
        <w:pStyle w:val="Desc"/>
      </w:pPr>
      <w:r>
        <w:rPr>
          <w:color w:val="000000"/>
        </w:rPr>
        <w:t>VISA COM I/O, like the VISA library, gives VXI and GPIB software developers, particularly instrument driver developers, the functionality needed by instrument drivers in an interface-independent fashion for MXI, embedded VXI, GPIB-VXI, GPIB, and asynchronous serial controllers. IVI COM drivers written to the VISA COM I/O specifications can execute within the IVI framework on systems that have the IVI COM libraries.</w:t>
      </w:r>
      <w:r>
        <w:t xml:space="preserve"> </w:t>
      </w:r>
    </w:p>
    <w:p w:rsidR="00F15659" w:rsidRDefault="00F15659">
      <w:pPr>
        <w:pStyle w:val="Head1"/>
      </w:pPr>
      <w:bookmarkStart w:id="60" w:name="_Toc467460153"/>
      <w:bookmarkStart w:id="61" w:name="_Toc180914568"/>
      <w:r>
        <w:lastRenderedPageBreak/>
        <w:t>Audience for This Specification</w:t>
      </w:r>
      <w:bookmarkEnd w:id="60"/>
      <w:bookmarkEnd w:id="61"/>
    </w:p>
    <w:p w:rsidR="00F15659" w:rsidRDefault="00F15659">
      <w:pPr>
        <w:pStyle w:val="Desc"/>
      </w:pPr>
      <w:r>
        <w:t>There are three audiences for this specification. The first audience is instrument driver developers—whether an instrument vendor, system integrator, or end user—who wishes to implement instrument driver software that is compliant with the VXI</w:t>
      </w:r>
      <w:r>
        <w:rPr>
          <w:i/>
        </w:rPr>
        <w:t>plug&amp;play</w:t>
      </w:r>
      <w:r>
        <w:t xml:space="preserve"> standards. The second audience is I/O vendors who wish to implement VISA</w:t>
      </w:r>
      <w:r>
        <w:noBreakHyphen/>
        <w:t>compliant I/O software. The third audience is instrumentation end users and application programmers who wish to implement applications that utilize instrument drivers compliant with this specification.</w:t>
      </w:r>
    </w:p>
    <w:p w:rsidR="00F15659" w:rsidRDefault="00F15659">
      <w:pPr>
        <w:pStyle w:val="Head1"/>
      </w:pPr>
      <w:bookmarkStart w:id="62" w:name="_Toc467460154"/>
      <w:bookmarkStart w:id="63" w:name="_Toc180914569"/>
      <w:r>
        <w:lastRenderedPageBreak/>
        <w:t>Scope and Organization of This Specification</w:t>
      </w:r>
      <w:bookmarkEnd w:id="62"/>
      <w:bookmarkEnd w:id="63"/>
    </w:p>
    <w:p w:rsidR="00F15659" w:rsidRDefault="00F15659">
      <w:pPr>
        <w:pStyle w:val="Desc"/>
      </w:pPr>
      <w:r>
        <w:t>This specification is organized in sections, with each section discussing a particular aspect of the VISA model.</w:t>
      </w:r>
    </w:p>
    <w:p w:rsidR="00F15659" w:rsidRDefault="00F15659">
      <w:pPr>
        <w:pStyle w:val="Desc"/>
      </w:pPr>
    </w:p>
    <w:p w:rsidR="00F15659" w:rsidRDefault="00F15659">
      <w:pPr>
        <w:pStyle w:val="Desc"/>
      </w:pPr>
      <w:r>
        <w:t xml:space="preserve">Section 1, </w:t>
      </w:r>
      <w:r>
        <w:rPr>
          <w:i/>
          <w:iCs/>
        </w:rPr>
        <w:t>Introduction</w:t>
      </w:r>
      <w:r w:rsidR="00292560">
        <w:rPr>
          <w:i/>
          <w:iCs/>
        </w:rPr>
        <w:t xml:space="preserve"> to the</w:t>
      </w:r>
      <w:r w:rsidR="001532C4">
        <w:rPr>
          <w:i/>
          <w:iCs/>
        </w:rPr>
        <w:t xml:space="preserve"> </w:t>
      </w:r>
      <w:r w:rsidR="00292560">
        <w:rPr>
          <w:i/>
          <w:iCs/>
        </w:rPr>
        <w:t xml:space="preserve">VXIplug&amp;play Systems </w:t>
      </w:r>
      <w:smartTag w:uri="urn:schemas-microsoft-com:office:smarttags" w:element="place">
        <w:smartTag w:uri="urn:schemas-microsoft-com:office:smarttags" w:element="City">
          <w:r w:rsidR="00292560">
            <w:rPr>
              <w:i/>
              <w:iCs/>
            </w:rPr>
            <w:t>Alliance</w:t>
          </w:r>
        </w:smartTag>
      </w:smartTag>
      <w:r w:rsidR="00292560">
        <w:rPr>
          <w:i/>
          <w:iCs/>
        </w:rPr>
        <w:t xml:space="preserve"> and the IVI Foundation</w:t>
      </w:r>
      <w:r>
        <w:t>,  explains the VXI</w:t>
      </w:r>
      <w:r>
        <w:rPr>
          <w:i/>
        </w:rPr>
        <w:t>plug&amp;play</w:t>
      </w:r>
      <w:r>
        <w:t xml:space="preserve"> Systems Alliance</w:t>
      </w:r>
      <w:r w:rsidR="00292560" w:rsidRPr="00292560">
        <w:t xml:space="preserve"> </w:t>
      </w:r>
      <w:r w:rsidR="00292560">
        <w:t>and its relation to the IVI Foundation</w:t>
      </w:r>
      <w:r>
        <w:t>.</w:t>
      </w:r>
    </w:p>
    <w:p w:rsidR="00F15659" w:rsidRDefault="00F15659">
      <w:pPr>
        <w:pStyle w:val="Desc"/>
      </w:pPr>
    </w:p>
    <w:p w:rsidR="00F15659" w:rsidRDefault="00F15659">
      <w:pPr>
        <w:pStyle w:val="Desc"/>
      </w:pPr>
      <w:r>
        <w:t xml:space="preserve">Section 2, </w:t>
      </w:r>
      <w:r>
        <w:rPr>
          <w:i/>
          <w:iCs/>
        </w:rPr>
        <w:t>Overview of VISA COM I/O Library Specification</w:t>
      </w:r>
      <w:r>
        <w:t>, provides an overview of this specification, including the objectives, scope and organization, application, references, definition of terms and acronyms, and conventions.</w:t>
      </w:r>
    </w:p>
    <w:p w:rsidR="00F15659" w:rsidRDefault="00F15659">
      <w:pPr>
        <w:pStyle w:val="Desc"/>
      </w:pPr>
    </w:p>
    <w:p w:rsidR="00F15659" w:rsidRDefault="00F15659">
      <w:pPr>
        <w:pStyle w:val="Desc"/>
      </w:pPr>
      <w:r>
        <w:t xml:space="preserve">Section 3, </w:t>
      </w:r>
      <w:r>
        <w:rPr>
          <w:i/>
          <w:iCs/>
        </w:rPr>
        <w:t>VISA Resource Template: IVisaSession and IEventManager</w:t>
      </w:r>
      <w:r>
        <w:t>, describes COM interfaces implementing the VISA Resource Template.</w:t>
      </w:r>
    </w:p>
    <w:p w:rsidR="00F15659" w:rsidRDefault="00F15659">
      <w:pPr>
        <w:pStyle w:val="Desc"/>
      </w:pPr>
    </w:p>
    <w:p w:rsidR="00F15659" w:rsidRDefault="00F15659">
      <w:pPr>
        <w:pStyle w:val="Desc"/>
      </w:pPr>
      <w:r>
        <w:t xml:space="preserve">Section 4, </w:t>
      </w:r>
      <w:r>
        <w:rPr>
          <w:i/>
          <w:iCs/>
        </w:rPr>
        <w:t>VISA COM I/O Resource Management</w:t>
      </w:r>
      <w:r>
        <w:t>, describes the COM interfaces and components that comprise the VISA COM I/O Resource Manager as well as the Init() method of the IVisaResource interface.</w:t>
      </w:r>
    </w:p>
    <w:p w:rsidR="00F15659" w:rsidRDefault="00F15659">
      <w:pPr>
        <w:pStyle w:val="Desc"/>
      </w:pPr>
    </w:p>
    <w:p w:rsidR="00F15659" w:rsidRDefault="00F15659" w:rsidP="00AC1EBE">
      <w:pPr>
        <w:pStyle w:val="Desc"/>
        <w:outlineLvl w:val="0"/>
      </w:pPr>
      <w:r>
        <w:t xml:space="preserve">Section 5, </w:t>
      </w:r>
      <w:r>
        <w:rPr>
          <w:i/>
          <w:iCs/>
        </w:rPr>
        <w:t>VISA COM I/O Resource Classes</w:t>
      </w:r>
      <w:r>
        <w:t>, presents the COM interfaces for specific instrument resources.</w:t>
      </w:r>
    </w:p>
    <w:p w:rsidR="00F15659" w:rsidRDefault="00F15659">
      <w:pPr>
        <w:pStyle w:val="Desc"/>
      </w:pPr>
      <w:r>
        <w:t xml:space="preserve"> </w:t>
      </w:r>
    </w:p>
    <w:p w:rsidR="00F15659" w:rsidRDefault="00F15659">
      <w:pPr>
        <w:pStyle w:val="Desc"/>
      </w:pPr>
      <w:r>
        <w:t xml:space="preserve">Section 6, </w:t>
      </w:r>
      <w:r>
        <w:rPr>
          <w:i/>
          <w:iCs/>
        </w:rPr>
        <w:t>VISA COM I/O Components and Installation</w:t>
      </w:r>
      <w:r>
        <w:t>, discusses implementation of VISA COM I/O Components.</w:t>
      </w:r>
    </w:p>
    <w:p w:rsidR="00F15659" w:rsidRDefault="00F15659">
      <w:pPr>
        <w:pStyle w:val="Desc"/>
      </w:pPr>
    </w:p>
    <w:p w:rsidR="00F15659" w:rsidRDefault="00F15659" w:rsidP="00AC1EBE">
      <w:pPr>
        <w:pStyle w:val="Desc"/>
        <w:outlineLvl w:val="0"/>
      </w:pPr>
      <w:r>
        <w:t xml:space="preserve">Section 7, </w:t>
      </w:r>
      <w:r>
        <w:rPr>
          <w:i/>
          <w:iCs/>
        </w:rPr>
        <w:t>Formatted I/O</w:t>
      </w:r>
      <w:r>
        <w:t>, presents the Formatted I/O interface(s) for VISA COM I/O.</w:t>
      </w:r>
    </w:p>
    <w:p w:rsidR="00F15659" w:rsidRDefault="00F15659">
      <w:pPr>
        <w:pStyle w:val="Desc"/>
      </w:pPr>
    </w:p>
    <w:p w:rsidR="00F15659" w:rsidRDefault="00F15659">
      <w:pPr>
        <w:pStyle w:val="Desc"/>
      </w:pPr>
      <w:r>
        <w:t xml:space="preserve">Section 8, </w:t>
      </w:r>
      <w:r>
        <w:rPr>
          <w:i/>
          <w:iCs/>
        </w:rPr>
        <w:t>The Complete VISA COM I/O IDL</w:t>
      </w:r>
      <w:r>
        <w:t>, presents the complete IDL specification for the VISA COM I/O Libraries.</w:t>
      </w:r>
    </w:p>
    <w:p w:rsidR="00F15659" w:rsidRDefault="00F15659">
      <w:pPr>
        <w:pStyle w:val="Head1"/>
      </w:pPr>
      <w:bookmarkStart w:id="64" w:name="_Toc467460155"/>
      <w:bookmarkStart w:id="65" w:name="_Toc180914570"/>
      <w:r>
        <w:lastRenderedPageBreak/>
        <w:t>Application of This Specification</w:t>
      </w:r>
      <w:bookmarkEnd w:id="64"/>
      <w:bookmarkEnd w:id="65"/>
    </w:p>
    <w:p w:rsidR="00F15659" w:rsidRDefault="00F15659">
      <w:pPr>
        <w:pStyle w:val="Desc"/>
      </w:pPr>
      <w:r>
        <w:t>This specification is intended for use by developers of IVI COM instrument drivers and by developers of VISA COM I/O Libraries software. It is also useful as a reference for end users of IVI COM instrument drivers. This specification is intended for use in conjunction with the IVI Instrument Driver Specifications including the architecture and technology specifications (IVI-3.</w:t>
      </w:r>
      <w:r>
        <w:rPr>
          <w:i/>
          <w:iCs/>
        </w:rPr>
        <w:t>x</w:t>
      </w:r>
      <w:r>
        <w:t>) and the instrument class driver specifications (IVI-4.</w:t>
      </w:r>
      <w:r>
        <w:rPr>
          <w:i/>
          <w:iCs/>
        </w:rPr>
        <w:t>x</w:t>
      </w:r>
      <w:r>
        <w:t>). These related specifications describe the implementation details for specific instrument drivers that are used with specific system frameworks. VXI</w:t>
      </w:r>
      <w:r>
        <w:rPr>
          <w:i/>
        </w:rPr>
        <w:t>plug&amp;play</w:t>
      </w:r>
      <w:r>
        <w:t xml:space="preserve"> instrument drivers developed in accordance with the aforementioned IVI specifications and VXI plug&amp;play VPP-3.</w:t>
      </w:r>
      <w:r>
        <w:rPr>
          <w:i/>
          <w:iCs/>
        </w:rPr>
        <w:t>x</w:t>
      </w:r>
      <w:r>
        <w:t xml:space="preserve"> specifications can be used in a wide variety of higher-level software environments, as described in the </w:t>
      </w:r>
      <w:r>
        <w:rPr>
          <w:i/>
        </w:rPr>
        <w:t>System</w:t>
      </w:r>
      <w:r>
        <w:t xml:space="preserve"> </w:t>
      </w:r>
      <w:r>
        <w:rPr>
          <w:i/>
        </w:rPr>
        <w:t>Frameworks Specification</w:t>
      </w:r>
      <w:r>
        <w:t xml:space="preserve"> (VPP-2). </w:t>
      </w:r>
    </w:p>
    <w:p w:rsidR="00F15659" w:rsidRDefault="00F15659">
      <w:pPr>
        <w:pStyle w:val="Head1"/>
      </w:pPr>
      <w:bookmarkStart w:id="66" w:name="_Toc180914571"/>
      <w:bookmarkStart w:id="67" w:name="_Toc467460156"/>
      <w:r>
        <w:lastRenderedPageBreak/>
        <w:t>Microsoft COM and the VISA API</w:t>
      </w:r>
      <w:bookmarkEnd w:id="66"/>
      <w:r>
        <w:t xml:space="preserve"> </w:t>
      </w:r>
    </w:p>
    <w:p w:rsidR="00F15659" w:rsidRDefault="00F15659">
      <w:pPr>
        <w:pStyle w:val="Desc"/>
      </w:pPr>
      <w:r>
        <w:t>The VISA COM I/O API has a few basic rules that apply across all the interfaces and components in order to be COM compliant.</w:t>
      </w:r>
    </w:p>
    <w:p w:rsidR="00F15659" w:rsidRDefault="00F15659">
      <w:pPr>
        <w:pStyle w:val="Rule"/>
      </w:pPr>
    </w:p>
    <w:p w:rsidR="00F15659" w:rsidRDefault="00F15659">
      <w:pPr>
        <w:pStyle w:val="Desc"/>
      </w:pPr>
      <w:r>
        <w:t xml:space="preserve">All VISA COM I/O Interfaces and Components </w:t>
      </w:r>
      <w:r>
        <w:rPr>
          <w:b/>
        </w:rPr>
        <w:t>SHALL</w:t>
      </w:r>
      <w:r>
        <w:t xml:space="preserve"> be COM-compliant.</w:t>
      </w:r>
    </w:p>
    <w:p w:rsidR="00F15659" w:rsidRDefault="00F15659">
      <w:pPr>
        <w:pStyle w:val="Rule"/>
      </w:pPr>
    </w:p>
    <w:p w:rsidR="00F15659" w:rsidRDefault="00F15659">
      <w:pPr>
        <w:pStyle w:val="Desc"/>
      </w:pPr>
      <w:r>
        <w:t xml:space="preserve">All VISA COM I/O Components </w:t>
      </w:r>
      <w:r>
        <w:rPr>
          <w:b/>
        </w:rPr>
        <w:t>SHALL</w:t>
      </w:r>
      <w:r>
        <w:t xml:space="preserve"> operate in both STA and MTA apartments </w:t>
      </w:r>
      <w:r>
        <w:rPr>
          <w:b/>
        </w:rPr>
        <w:t>AND SHALL</w:t>
      </w:r>
      <w:r>
        <w:t xml:space="preserve"> be registered as “Both” in the system registry.</w:t>
      </w:r>
    </w:p>
    <w:p w:rsidR="00F15659" w:rsidRDefault="00F15659">
      <w:pPr>
        <w:pStyle w:val="Permission"/>
      </w:pPr>
    </w:p>
    <w:p w:rsidR="00F15659" w:rsidRDefault="00F15659">
      <w:pPr>
        <w:pStyle w:val="Desc"/>
      </w:pPr>
      <w:r>
        <w:t xml:space="preserve">VISA COM I/O Components </w:t>
      </w:r>
      <w:r>
        <w:rPr>
          <w:b/>
        </w:rPr>
        <w:t>MAY</w:t>
      </w:r>
      <w:r>
        <w:t xml:space="preserve"> use the free-threaded marshaller.</w:t>
      </w:r>
    </w:p>
    <w:p w:rsidR="00F15659" w:rsidRDefault="00F15659">
      <w:pPr>
        <w:pStyle w:val="Observation"/>
      </w:pPr>
    </w:p>
    <w:p w:rsidR="00F15659" w:rsidRDefault="00F15659">
      <w:pPr>
        <w:pStyle w:val="Desc"/>
      </w:pPr>
      <w:r>
        <w:t>STA stands for Single Threaded Apartment and MTA stands for Multi Threaded Apartment.</w:t>
      </w:r>
    </w:p>
    <w:p w:rsidR="00F15659" w:rsidRDefault="00F15659">
      <w:pPr>
        <w:pStyle w:val="Observation"/>
      </w:pPr>
    </w:p>
    <w:p w:rsidR="00F15659" w:rsidRDefault="00F15659">
      <w:pPr>
        <w:pStyle w:val="Desc"/>
      </w:pPr>
      <w:r>
        <w:t>See Section 6 for additional rules and recommendations for marshalling techniques.</w:t>
      </w:r>
    </w:p>
    <w:p w:rsidR="00F15659" w:rsidRDefault="00F15659">
      <w:pPr>
        <w:pStyle w:val="Head1"/>
      </w:pPr>
      <w:bookmarkStart w:id="68" w:name="_Ref490288138"/>
      <w:bookmarkStart w:id="69" w:name="_Ref490288150"/>
      <w:bookmarkStart w:id="70" w:name="_Toc180914572"/>
      <w:r>
        <w:lastRenderedPageBreak/>
        <w:t>VISA COM I/O Implementation and Distribution Requirements</w:t>
      </w:r>
      <w:bookmarkEnd w:id="68"/>
      <w:bookmarkEnd w:id="69"/>
      <w:bookmarkEnd w:id="70"/>
    </w:p>
    <w:p w:rsidR="00F15659" w:rsidRDefault="00F15659">
      <w:pPr>
        <w:pStyle w:val="Desc"/>
      </w:pPr>
      <w:r>
        <w:t>VISA COM I/O Implementations will redistribute several shared global files and will also provide some vendor-specific components.  The very minimum compliant installation would provide the VXI</w:t>
      </w:r>
      <w:r>
        <w:rPr>
          <w:i/>
        </w:rPr>
        <w:t>plug&amp;play</w:t>
      </w:r>
      <w:r>
        <w:noBreakHyphen/>
        <w:t>owned Global Resource Manager (GRM) and Formatted I/O components and their associated files and a Vendor-Specific Resource Manager (SRM) with one VISA COM I/O Resource Component that implements IVisaSession and IEventManager.</w:t>
      </w:r>
    </w:p>
    <w:p w:rsidR="00F15659" w:rsidRDefault="00F15659">
      <w:pPr>
        <w:pStyle w:val="Desc"/>
      </w:pPr>
    </w:p>
    <w:p w:rsidR="00F15659" w:rsidRDefault="00F15659">
      <w:pPr>
        <w:pStyle w:val="Desc"/>
      </w:pPr>
      <w:r>
        <w:t>Example 1:</w:t>
      </w:r>
    </w:p>
    <w:p w:rsidR="00F15659" w:rsidRDefault="00F15659">
      <w:pPr>
        <w:pStyle w:val="Desc"/>
        <w:ind w:left="1440"/>
      </w:pPr>
      <w:r>
        <w:t>If a vendor wanted to provide a driver for a PC plug-in card that allowed SCPI string communication, it would redistribute the global shared components, provide an SRM that knows how to instantiate the plug-in’s resource, and provide a VISA COM I/O resource for the plug-in that implements IMessage, IAsyncMessage, IVisaSession, and IEventManager COM interfaces.</w:t>
      </w:r>
    </w:p>
    <w:p w:rsidR="00F15659" w:rsidRDefault="00F15659">
      <w:pPr>
        <w:pStyle w:val="Desc"/>
      </w:pPr>
      <w:r>
        <w:t>Example 2:</w:t>
      </w:r>
    </w:p>
    <w:p w:rsidR="00F15659" w:rsidRDefault="00F15659">
      <w:pPr>
        <w:pStyle w:val="Desc"/>
        <w:ind w:left="1440"/>
      </w:pPr>
      <w:r>
        <w:t>If a vendor wished to provide a VISA COM I/O implementation that could create ASRL INSTR and GPIB INSTR sessions, they would redistribute the global shared components and provide an SRM that can parse both kinds of address strings and can find and create resources of both types.  They would also provide two different VISA COM I/O Resource Components, one that implemented ISerial, the IMessage interfaces, and the two base interfaces and another that implemented IGpib, the IMessage interfaces, and the two base interfaces.</w:t>
      </w:r>
    </w:p>
    <w:p w:rsidR="00F15659" w:rsidRDefault="00F15659">
      <w:pPr>
        <w:pStyle w:val="Desc"/>
      </w:pPr>
    </w:p>
    <w:p w:rsidR="00F15659" w:rsidRDefault="00F15659">
      <w:pPr>
        <w:pStyle w:val="Item"/>
      </w:pPr>
    </w:p>
    <w:p w:rsidR="00F15659" w:rsidRDefault="00F15659" w:rsidP="00AC1EBE">
      <w:pPr>
        <w:pStyle w:val="Desc"/>
        <w:outlineLvl w:val="0"/>
      </w:pPr>
      <w:r>
        <w:t>Table 2.6.1 shows a list of shared global files to be redistributed.</w:t>
      </w:r>
    </w:p>
    <w:p w:rsidR="00F15659" w:rsidRDefault="00F15659">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F15659">
        <w:trPr>
          <w:cantSplit/>
        </w:trPr>
        <w:tc>
          <w:tcPr>
            <w:tcW w:w="3566"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Component Name</w:t>
            </w:r>
          </w:p>
        </w:tc>
        <w:tc>
          <w:tcPr>
            <w:tcW w:w="4534"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Description</w:t>
            </w:r>
          </w:p>
        </w:tc>
      </w:tr>
      <w:tr w:rsidR="00F15659">
        <w:trPr>
          <w:cantSplit/>
        </w:trPr>
        <w:tc>
          <w:tcPr>
            <w:tcW w:w="3566"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Global Resource Manager (GRM)</w:t>
            </w:r>
          </w:p>
        </w:tc>
        <w:tc>
          <w:tcPr>
            <w:tcW w:w="4534"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pPr>
            <w:r>
              <w:t>A DLL containing the Global Resource Manager COM Component and the VISA COM I/O shared type library resource.</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Basic Formatted I/O Component</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A DLL containing a component that implements the IFormattedIO488 interface.</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Conflict Table Manager Component (and Conflict Table)</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keepNext/>
              <w:spacing w:before="40" w:after="40"/>
              <w:ind w:left="80"/>
            </w:pPr>
            <w:r>
              <w:t>A DLL containing a component that implements the IVisaConflictTableManager interface and is used by the Global Resource Manager to resolve conflicts where multiple vendor components try to control a hardware resource.</w:t>
            </w:r>
          </w:p>
        </w:tc>
      </w:tr>
    </w:tbl>
    <w:p w:rsidR="00F15659" w:rsidRDefault="00F15659">
      <w:pPr>
        <w:pStyle w:val="Caption"/>
      </w:pPr>
      <w:r>
        <w:t>Table 2.6.</w:t>
      </w:r>
      <w:r w:rsidR="0000151A">
        <w:fldChar w:fldCharType="begin"/>
      </w:r>
      <w:r w:rsidR="00033F58">
        <w:instrText xml:space="preserve"> SEQ Table_2.6- \* ARABIC </w:instrText>
      </w:r>
      <w:r w:rsidR="0000151A">
        <w:fldChar w:fldCharType="separate"/>
      </w:r>
      <w:r w:rsidR="00E76F75">
        <w:rPr>
          <w:noProof/>
        </w:rPr>
        <w:t>1</w:t>
      </w:r>
      <w:r w:rsidR="0000151A">
        <w:rPr>
          <w:noProof/>
        </w:rPr>
        <w:fldChar w:fldCharType="end"/>
      </w:r>
    </w:p>
    <w:p w:rsidR="00F15659" w:rsidRDefault="00F15659">
      <w:pPr>
        <w:pStyle w:val="Desc"/>
      </w:pPr>
    </w:p>
    <w:p w:rsidR="00F15659" w:rsidRDefault="00F15659" w:rsidP="00AC1EBE">
      <w:pPr>
        <w:pStyle w:val="Desc"/>
        <w:outlineLvl w:val="0"/>
      </w:pPr>
      <w:r>
        <w:t>The installation rules and requirements for the Global Shared Components are listed in Section 6.1.</w:t>
      </w:r>
    </w:p>
    <w:p w:rsidR="00F15659" w:rsidRDefault="00F15659">
      <w:pPr>
        <w:pStyle w:val="Item"/>
      </w:pPr>
      <w:r>
        <w:br w:type="page"/>
      </w:r>
    </w:p>
    <w:p w:rsidR="00F15659" w:rsidRDefault="00F15659">
      <w:pPr>
        <w:pStyle w:val="Desc"/>
      </w:pPr>
      <w:r>
        <w:lastRenderedPageBreak/>
        <w:t>In addition to the shared global files, a VISA COM I/O implementation must provide several vendor-specific files to be compatible with the VISA COM I/O standard.</w:t>
      </w:r>
    </w:p>
    <w:p w:rsidR="00F15659" w:rsidRDefault="00F15659">
      <w:pPr>
        <w:pStyle w:val="Desc"/>
      </w:pPr>
    </w:p>
    <w:p w:rsidR="00F15659" w:rsidRDefault="00F15659" w:rsidP="00AC1EBE">
      <w:pPr>
        <w:pStyle w:val="Desc"/>
        <w:outlineLvl w:val="0"/>
      </w:pPr>
      <w:r>
        <w:t>Table 2.6.2 shows a list of the required files and some optional files.</w:t>
      </w:r>
    </w:p>
    <w:p w:rsidR="00F15659" w:rsidRDefault="00F15659">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F15659">
        <w:trPr>
          <w:cantSplit/>
        </w:trPr>
        <w:tc>
          <w:tcPr>
            <w:tcW w:w="3566"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Component Name</w:t>
            </w:r>
          </w:p>
        </w:tc>
        <w:tc>
          <w:tcPr>
            <w:tcW w:w="4534"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Description</w:t>
            </w:r>
          </w:p>
        </w:tc>
      </w:tr>
      <w:tr w:rsidR="00F15659">
        <w:trPr>
          <w:cantSplit/>
        </w:trPr>
        <w:tc>
          <w:tcPr>
            <w:tcW w:w="3566"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Vendor-Specific Resource Manager (SRM)</w:t>
            </w:r>
          </w:p>
        </w:tc>
        <w:tc>
          <w:tcPr>
            <w:tcW w:w="4534"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pPr>
            <w:r>
              <w:t>A DLL containing a resource manager COM Component that can find and instantiate all of the resources implemented by the vendor’s VISA COM I/O implementation.</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One or more Resource Components</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One or more DLLs containing one or more COM Components that implement at least the IVisaSession and IEventManager interfaces.</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Vendor Help File (optional)</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A help file containing entries describing the errors returned by the Vendor’s resources, information about the resources themselves, descriptions of any vendor-defined COM interfaces, and any additional information deemed appropriate by the vendor.</w:t>
            </w:r>
          </w:p>
        </w:tc>
      </w:tr>
      <w:tr w:rsidR="00F15659">
        <w:trPr>
          <w:cantSplit/>
        </w:trPr>
        <w:tc>
          <w:tcPr>
            <w:tcW w:w="3566"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Vendor Type Library (optional)</w:t>
            </w:r>
          </w:p>
        </w:tc>
        <w:tc>
          <w:tcPr>
            <w:tcW w:w="4534" w:type="dxa"/>
            <w:tcBorders>
              <w:top w:val="single" w:sz="6" w:space="0" w:color="auto"/>
              <w:left w:val="single" w:sz="6" w:space="0" w:color="auto"/>
              <w:bottom w:val="single" w:sz="6" w:space="0" w:color="auto"/>
              <w:right w:val="single" w:sz="6" w:space="0" w:color="auto"/>
            </w:tcBorders>
          </w:tcPr>
          <w:p w:rsidR="00F15659" w:rsidRDefault="00F15659">
            <w:pPr>
              <w:keepNext/>
              <w:spacing w:before="40" w:after="40"/>
              <w:ind w:left="80"/>
            </w:pPr>
            <w:r>
              <w:t>A COM type library describing all the co-classes and COM interfaces and types defined by the vendor.</w:t>
            </w:r>
          </w:p>
        </w:tc>
      </w:tr>
    </w:tbl>
    <w:p w:rsidR="00F15659" w:rsidRDefault="00F15659">
      <w:pPr>
        <w:pStyle w:val="Caption"/>
      </w:pPr>
      <w:r>
        <w:t>Table 2.6.</w:t>
      </w:r>
      <w:r w:rsidR="0000151A">
        <w:fldChar w:fldCharType="begin"/>
      </w:r>
      <w:r w:rsidR="00033F58">
        <w:instrText xml:space="preserve"> SEQ Table_2.6- \* ARABIC </w:instrText>
      </w:r>
      <w:r w:rsidR="0000151A">
        <w:fldChar w:fldCharType="separate"/>
      </w:r>
      <w:r w:rsidR="00E76F75">
        <w:rPr>
          <w:noProof/>
        </w:rPr>
        <w:t>2</w:t>
      </w:r>
      <w:r w:rsidR="0000151A">
        <w:rPr>
          <w:noProof/>
        </w:rPr>
        <w:fldChar w:fldCharType="end"/>
      </w:r>
    </w:p>
    <w:p w:rsidR="00F15659" w:rsidRDefault="00F15659">
      <w:pPr>
        <w:pStyle w:val="Desc"/>
      </w:pPr>
      <w:r>
        <w:t>The installation rules and requirements for the Vendor Specific Components are listed in Section 6.1.</w:t>
      </w:r>
    </w:p>
    <w:p w:rsidR="00F15659" w:rsidRDefault="00F15659">
      <w:pPr>
        <w:pStyle w:val="Desc"/>
      </w:pPr>
    </w:p>
    <w:p w:rsidR="00F15659" w:rsidRDefault="00F15659">
      <w:pPr>
        <w:pStyle w:val="Observation"/>
      </w:pPr>
    </w:p>
    <w:p w:rsidR="00F15659" w:rsidRDefault="00F15659">
      <w:pPr>
        <w:pStyle w:val="Desc"/>
      </w:pPr>
      <w:r>
        <w:t>Unlike VPP-4.3.2 and VPP-4.3.3, which rely on a single file named visa32.dll, a VISA COM I/O implementation has no name requirements. This allows both COM-based and non-COM-based implementations to reside side-by-side on the same system.</w:t>
      </w:r>
    </w:p>
    <w:p w:rsidR="00F15659" w:rsidRDefault="00F15659">
      <w:pPr>
        <w:pStyle w:val="Item"/>
        <w:spacing w:before="0"/>
      </w:pPr>
      <w:r>
        <w:br w:type="page"/>
      </w:r>
    </w:p>
    <w:p w:rsidR="00F15659" w:rsidRDefault="00F15659">
      <w:pPr>
        <w:pStyle w:val="Desc"/>
      </w:pPr>
      <w:r>
        <w:lastRenderedPageBreak/>
        <w:t>The following table shows the correspondence between the VISA data types specified in VPP-4.3 and the COM data types used in the IDL syntax in this specification.  It is the intent of this specification that these data types be semantically equivalent where possible.  Note that in some cases in this specification, enumerations are used rather than the generic ‘</w:t>
      </w:r>
      <w:r>
        <w:rPr>
          <w:rFonts w:ascii="Courier" w:hAnsi="Courier"/>
          <w:color w:val="000000"/>
        </w:rPr>
        <w:t>short</w:t>
      </w:r>
      <w:r>
        <w:t>’ or ‘</w:t>
      </w:r>
      <w:r>
        <w:rPr>
          <w:rFonts w:ascii="Courier" w:hAnsi="Courier"/>
          <w:color w:val="000000"/>
        </w:rPr>
        <w:t>long</w:t>
      </w:r>
      <w:r>
        <w:t>’ type.  This improves both coding and readability.  The size of each property’s data type in bits is consistent with VPP-4.3.  In this specification, the specifier ‘</w:t>
      </w:r>
      <w:r>
        <w:rPr>
          <w:rFonts w:ascii="Courier" w:hAnsi="Courier"/>
          <w:color w:val="000000"/>
        </w:rPr>
        <w:t>v1_enum</w:t>
      </w:r>
      <w:r>
        <w:t>’ is used for 32-bit enumerations.  This specification reserves the right to add additional values to existing enumerations without creating a new COM interface.</w:t>
      </w:r>
    </w:p>
    <w:p w:rsidR="00F15659" w:rsidRDefault="00F15659">
      <w:pPr>
        <w:pStyle w:val="Item"/>
        <w:spacing w:before="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0"/>
        <w:gridCol w:w="2157"/>
        <w:gridCol w:w="280"/>
        <w:gridCol w:w="2112"/>
        <w:gridCol w:w="2257"/>
      </w:tblGrid>
      <w:tr w:rsidR="00F15659">
        <w:tc>
          <w:tcPr>
            <w:tcW w:w="2123" w:type="dxa"/>
            <w:tcBorders>
              <w:bottom w:val="double" w:sz="4" w:space="0" w:color="auto"/>
            </w:tcBorders>
          </w:tcPr>
          <w:p w:rsidR="00F15659" w:rsidRDefault="00F15659">
            <w:pPr>
              <w:pStyle w:val="Desc"/>
              <w:spacing w:before="60" w:after="60"/>
              <w:ind w:left="0"/>
              <w:jc w:val="center"/>
              <w:rPr>
                <w:b/>
                <w:bCs/>
              </w:rPr>
            </w:pPr>
            <w:r>
              <w:rPr>
                <w:b/>
                <w:bCs/>
              </w:rPr>
              <w:t>VISA Data Type</w:t>
            </w:r>
          </w:p>
        </w:tc>
        <w:tc>
          <w:tcPr>
            <w:tcW w:w="2159" w:type="dxa"/>
            <w:tcBorders>
              <w:bottom w:val="double" w:sz="4" w:space="0" w:color="auto"/>
            </w:tcBorders>
          </w:tcPr>
          <w:p w:rsidR="00F15659" w:rsidRDefault="00F15659">
            <w:pPr>
              <w:pStyle w:val="Desc"/>
              <w:spacing w:before="60" w:after="60"/>
              <w:ind w:left="0"/>
              <w:jc w:val="center"/>
              <w:rPr>
                <w:b/>
                <w:bCs/>
              </w:rPr>
            </w:pPr>
            <w:r>
              <w:rPr>
                <w:b/>
                <w:bCs/>
              </w:rPr>
              <w:t>COM Data Type</w:t>
            </w:r>
          </w:p>
        </w:tc>
        <w:tc>
          <w:tcPr>
            <w:tcW w:w="286" w:type="dxa"/>
            <w:tcBorders>
              <w:top w:val="nil"/>
              <w:bottom w:val="nil"/>
            </w:tcBorders>
          </w:tcPr>
          <w:p w:rsidR="00F15659" w:rsidRDefault="00F15659">
            <w:pPr>
              <w:pStyle w:val="Desc"/>
              <w:spacing w:before="60" w:after="60"/>
              <w:ind w:left="0"/>
              <w:jc w:val="center"/>
              <w:rPr>
                <w:b/>
                <w:bCs/>
              </w:rPr>
            </w:pPr>
          </w:p>
        </w:tc>
        <w:tc>
          <w:tcPr>
            <w:tcW w:w="2144" w:type="dxa"/>
            <w:tcBorders>
              <w:bottom w:val="double" w:sz="4" w:space="0" w:color="auto"/>
            </w:tcBorders>
          </w:tcPr>
          <w:p w:rsidR="00F15659" w:rsidRDefault="00F15659">
            <w:pPr>
              <w:pStyle w:val="Desc"/>
              <w:spacing w:before="60" w:after="60"/>
              <w:ind w:left="0"/>
              <w:jc w:val="center"/>
              <w:rPr>
                <w:b/>
                <w:bCs/>
              </w:rPr>
            </w:pPr>
            <w:r>
              <w:rPr>
                <w:b/>
                <w:bCs/>
              </w:rPr>
              <w:t>VISA Data Type</w:t>
            </w:r>
          </w:p>
        </w:tc>
        <w:tc>
          <w:tcPr>
            <w:tcW w:w="2144" w:type="dxa"/>
            <w:tcBorders>
              <w:bottom w:val="double" w:sz="4" w:space="0" w:color="auto"/>
            </w:tcBorders>
          </w:tcPr>
          <w:p w:rsidR="00F15659" w:rsidRDefault="00F15659">
            <w:pPr>
              <w:pStyle w:val="Desc"/>
              <w:spacing w:before="60" w:after="60"/>
              <w:ind w:left="0"/>
              <w:jc w:val="center"/>
              <w:rPr>
                <w:b/>
                <w:bCs/>
              </w:rPr>
            </w:pPr>
            <w:r>
              <w:rPr>
                <w:b/>
                <w:bCs/>
              </w:rPr>
              <w:t>COM Data Type</w:t>
            </w:r>
          </w:p>
        </w:tc>
      </w:tr>
      <w:tr w:rsidR="00F15659">
        <w:tc>
          <w:tcPr>
            <w:tcW w:w="2123" w:type="dxa"/>
            <w:tcBorders>
              <w:top w:val="double" w:sz="4" w:space="0" w:color="auto"/>
            </w:tcBorders>
          </w:tcPr>
          <w:p w:rsidR="00F15659" w:rsidRDefault="00F15659">
            <w:pPr>
              <w:pStyle w:val="Desc"/>
              <w:spacing w:before="40" w:after="40"/>
              <w:ind w:left="0"/>
              <w:rPr>
                <w:rFonts w:ascii="Courier" w:hAnsi="Courier"/>
                <w:color w:val="000000"/>
              </w:rPr>
            </w:pPr>
            <w:r>
              <w:rPr>
                <w:rFonts w:ascii="Courier" w:hAnsi="Courier"/>
                <w:color w:val="000000"/>
              </w:rPr>
              <w:t>ViUInt32</w:t>
            </w:r>
          </w:p>
        </w:tc>
        <w:tc>
          <w:tcPr>
            <w:tcW w:w="2159" w:type="dxa"/>
            <w:tcBorders>
              <w:top w:val="double" w:sz="4" w:space="0" w:color="auto"/>
            </w:tcBorders>
          </w:tcPr>
          <w:p w:rsidR="00F15659" w:rsidRDefault="00F15659">
            <w:pPr>
              <w:pStyle w:val="Desc"/>
              <w:spacing w:before="40" w:after="40"/>
              <w:ind w:left="0"/>
              <w:rPr>
                <w:rFonts w:ascii="Courier" w:hAnsi="Courier"/>
                <w:color w:val="000000"/>
              </w:rPr>
            </w:pPr>
            <w:r>
              <w:rPr>
                <w:rFonts w:ascii="Courier" w:hAnsi="Courier"/>
                <w:color w:val="000000"/>
              </w:rPr>
              <w:t>long</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Borders>
              <w:top w:val="double" w:sz="4" w:space="0" w:color="auto"/>
            </w:tcBorders>
          </w:tcPr>
          <w:p w:rsidR="00F15659" w:rsidRDefault="00F15659">
            <w:pPr>
              <w:pStyle w:val="Desc"/>
              <w:spacing w:before="40" w:after="40"/>
              <w:ind w:left="0"/>
              <w:rPr>
                <w:rFonts w:ascii="Courier" w:hAnsi="Courier"/>
                <w:color w:val="000000"/>
              </w:rPr>
            </w:pPr>
            <w:r>
              <w:rPr>
                <w:rFonts w:ascii="Courier" w:hAnsi="Courier"/>
                <w:color w:val="000000"/>
              </w:rPr>
              <w:t>ViVersion</w:t>
            </w:r>
          </w:p>
        </w:tc>
        <w:tc>
          <w:tcPr>
            <w:tcW w:w="2144" w:type="dxa"/>
            <w:tcBorders>
              <w:top w:val="double" w:sz="4" w:space="0" w:color="auto"/>
            </w:tcBorders>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ViAUInt32</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SAFEARRAY(long)</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ViAttr</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ViInt32</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long</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ViConstString</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BSTR</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ViAInt32</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SAFEARRAY(long)</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ViAccessMode</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ViUInt16</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short</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ViBusAddress</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ViAUInt16</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SAFEARRAY(short)</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ViBusSize</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ViInt16</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short</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ViAttrState</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VARIANT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ViAInt16</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SAFEARRAY(short)</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ViEventType</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ViUInt8</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ViKeyId</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BSTR</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ViAUInt8</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ViJobId</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long</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ViInt8</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ViReal32</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float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ViAInt8</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ViReal64</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double</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ViByte</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ViAddr</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VARIANT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ViAByte</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ViStatus</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HRESULT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ViString</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BSTR</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ViBoolean</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VARIANT_BOOL</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ViAString</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SAFEARRAY(BSTR)</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ViHndlr</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IEventHandler</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ViRsrc</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BSTR</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ViFindList</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SAFEARRAY(BSTR)</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ViARsrc</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SAFEARRAY(BSTR)</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ViSession</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IVisaSession, IResourceManager, IResourceManager3</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ViChar</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ViEvent</w:t>
            </w:r>
          </w:p>
        </w:tc>
        <w:tc>
          <w:tcPr>
            <w:tcW w:w="2144" w:type="dxa"/>
          </w:tcPr>
          <w:p w:rsidR="00F15659" w:rsidRDefault="00074687">
            <w:pPr>
              <w:pStyle w:val="Desc"/>
              <w:spacing w:before="40" w:after="40"/>
              <w:ind w:left="0"/>
              <w:rPr>
                <w:rFonts w:ascii="Courier" w:hAnsi="Courier"/>
                <w:color w:val="000000"/>
              </w:rPr>
            </w:pPr>
            <w:r>
              <w:rPr>
                <w:rFonts w:ascii="Courier" w:hAnsi="Courier"/>
                <w:color w:val="000000"/>
              </w:rPr>
              <w:t>IEvent</w:t>
            </w:r>
          </w:p>
        </w:tc>
      </w:tr>
      <w:tr w:rsidR="00F15659">
        <w:tc>
          <w:tcPr>
            <w:tcW w:w="2123" w:type="dxa"/>
          </w:tcPr>
          <w:p w:rsidR="00F15659" w:rsidRDefault="00F15659">
            <w:pPr>
              <w:pStyle w:val="Desc"/>
              <w:spacing w:before="40" w:after="40"/>
              <w:ind w:left="0"/>
              <w:rPr>
                <w:rFonts w:ascii="Courier" w:hAnsi="Courier"/>
                <w:color w:val="000000"/>
              </w:rPr>
            </w:pPr>
            <w:r>
              <w:rPr>
                <w:rFonts w:ascii="Courier" w:hAnsi="Courier"/>
                <w:color w:val="000000"/>
              </w:rPr>
              <w:t>ViBuf</w:t>
            </w:r>
          </w:p>
        </w:tc>
        <w:tc>
          <w:tcPr>
            <w:tcW w:w="2159" w:type="dxa"/>
          </w:tcPr>
          <w:p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rsidR="00F15659" w:rsidRDefault="00F15659">
            <w:pPr>
              <w:pStyle w:val="Desc"/>
              <w:spacing w:before="40" w:after="40"/>
              <w:ind w:left="0"/>
              <w:rPr>
                <w:rFonts w:ascii="Courier" w:hAnsi="Courier"/>
                <w:color w:val="000000"/>
              </w:rPr>
            </w:pP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ViObject</w:t>
            </w:r>
          </w:p>
        </w:tc>
        <w:tc>
          <w:tcPr>
            <w:tcW w:w="2144" w:type="dxa"/>
          </w:tcPr>
          <w:p w:rsidR="00F15659" w:rsidRDefault="00F15659">
            <w:pPr>
              <w:pStyle w:val="Desc"/>
              <w:spacing w:before="40" w:after="40"/>
              <w:ind w:left="0"/>
              <w:rPr>
                <w:rFonts w:ascii="Courier" w:hAnsi="Courier"/>
                <w:color w:val="000000"/>
              </w:rPr>
            </w:pPr>
            <w:r>
              <w:rPr>
                <w:rFonts w:ascii="Courier" w:hAnsi="Courier"/>
                <w:color w:val="000000"/>
              </w:rPr>
              <w:t>N/A</w:t>
            </w:r>
          </w:p>
        </w:tc>
      </w:tr>
    </w:tbl>
    <w:p w:rsidR="00F15659" w:rsidRDefault="00F15659">
      <w:pPr>
        <w:pStyle w:val="Caption"/>
      </w:pPr>
      <w:r>
        <w:t>Table 2.6.</w:t>
      </w:r>
      <w:r w:rsidR="0000151A">
        <w:fldChar w:fldCharType="begin"/>
      </w:r>
      <w:r w:rsidR="00033F58">
        <w:instrText xml:space="preserve"> SEQ Table_2.6- \* ARABIC </w:instrText>
      </w:r>
      <w:r w:rsidR="0000151A">
        <w:fldChar w:fldCharType="separate"/>
      </w:r>
      <w:r w:rsidR="00E76F75">
        <w:rPr>
          <w:noProof/>
        </w:rPr>
        <w:t>3</w:t>
      </w:r>
      <w:r w:rsidR="0000151A">
        <w:rPr>
          <w:noProof/>
        </w:rPr>
        <w:fldChar w:fldCharType="end"/>
      </w:r>
    </w:p>
    <w:p w:rsidR="00F15659" w:rsidRDefault="00F15659">
      <w:pPr>
        <w:pStyle w:val="Desc"/>
      </w:pPr>
    </w:p>
    <w:p w:rsidR="00F15659" w:rsidRDefault="00F15659">
      <w:pPr>
        <w:pStyle w:val="Head1"/>
      </w:pPr>
      <w:bookmarkStart w:id="71" w:name="_Toc180914573"/>
      <w:r>
        <w:lastRenderedPageBreak/>
        <w:t>References</w:t>
      </w:r>
      <w:bookmarkEnd w:id="67"/>
      <w:bookmarkEnd w:id="71"/>
    </w:p>
    <w:p w:rsidR="00F15659" w:rsidRDefault="00F15659">
      <w:pPr>
        <w:pStyle w:val="Desc"/>
      </w:pPr>
      <w:r>
        <w:t>The following documents contain information that you may find helpful as you read this document:</w:t>
      </w:r>
    </w:p>
    <w:p w:rsidR="00F15659" w:rsidRDefault="00F15659">
      <w:pPr>
        <w:pStyle w:val="Desc"/>
      </w:pPr>
    </w:p>
    <w:p w:rsidR="00F15659" w:rsidRDefault="00F15659" w:rsidP="00074687">
      <w:pPr>
        <w:pStyle w:val="Desc"/>
        <w:ind w:left="1080" w:hanging="360"/>
      </w:pPr>
      <w:r>
        <w:t>•</w:t>
      </w:r>
      <w:r>
        <w:tab/>
        <w:t xml:space="preserve">ANSI/IEEE Standard 488.1-1987, </w:t>
      </w:r>
      <w:r>
        <w:rPr>
          <w:i/>
        </w:rPr>
        <w:t>IEEE Standard Digital Interface for Programmable Instrumentation</w:t>
      </w:r>
    </w:p>
    <w:p w:rsidR="00F15659" w:rsidRDefault="00F15659" w:rsidP="00074687">
      <w:pPr>
        <w:pStyle w:val="Desc"/>
        <w:ind w:left="1080" w:hanging="360"/>
      </w:pPr>
    </w:p>
    <w:p w:rsidR="00F15659" w:rsidRDefault="00F15659" w:rsidP="00074687">
      <w:pPr>
        <w:pStyle w:val="Desc"/>
        <w:ind w:left="1080" w:hanging="360"/>
      </w:pPr>
      <w:r>
        <w:t>•</w:t>
      </w:r>
      <w:r>
        <w:tab/>
        <w:t xml:space="preserve">ANSI/IEEE Standard 488.2-1992, </w:t>
      </w:r>
      <w:r>
        <w:rPr>
          <w:i/>
        </w:rPr>
        <w:t>IEEE Standard Codes, Formats, Protocols, and Common Commands</w:t>
      </w:r>
    </w:p>
    <w:p w:rsidR="00F15659" w:rsidRDefault="00F15659" w:rsidP="00074687">
      <w:pPr>
        <w:pStyle w:val="Desc"/>
        <w:ind w:left="1080" w:hanging="360"/>
      </w:pPr>
    </w:p>
    <w:p w:rsidR="00F15659" w:rsidRDefault="00F15659" w:rsidP="00074687">
      <w:pPr>
        <w:pStyle w:val="Desc"/>
        <w:ind w:left="1080" w:hanging="360"/>
      </w:pPr>
      <w:r>
        <w:t>•</w:t>
      </w:r>
      <w:r>
        <w:tab/>
        <w:t xml:space="preserve">ANSI/IEEE Standard 1014-1987, </w:t>
      </w:r>
      <w:r>
        <w:rPr>
          <w:i/>
        </w:rPr>
        <w:t>IEEE Standard for a Versatile Backplane Bus:  VMEbus</w:t>
      </w:r>
    </w:p>
    <w:p w:rsidR="00F15659" w:rsidRDefault="00F15659" w:rsidP="00074687">
      <w:pPr>
        <w:pStyle w:val="Desc"/>
        <w:ind w:left="1080" w:hanging="360"/>
      </w:pPr>
    </w:p>
    <w:p w:rsidR="00F15659" w:rsidRDefault="00F15659" w:rsidP="00074687">
      <w:pPr>
        <w:pStyle w:val="Desc"/>
        <w:ind w:left="1080" w:hanging="360"/>
      </w:pPr>
      <w:r>
        <w:t>•</w:t>
      </w:r>
      <w:r>
        <w:tab/>
      </w:r>
      <w:r>
        <w:rPr>
          <w:i/>
        </w:rPr>
        <w:t>NI-488.2 User Manual for DOS</w:t>
      </w:r>
      <w:r>
        <w:t xml:space="preserve">, National Instruments Corporation </w:t>
      </w:r>
    </w:p>
    <w:p w:rsidR="00F15659" w:rsidRDefault="00F15659" w:rsidP="00074687">
      <w:pPr>
        <w:pStyle w:val="Desc"/>
        <w:ind w:left="1080" w:hanging="360"/>
      </w:pPr>
    </w:p>
    <w:p w:rsidR="00F15659" w:rsidRDefault="00F15659" w:rsidP="00074687">
      <w:pPr>
        <w:pStyle w:val="Desc"/>
        <w:ind w:left="1080" w:hanging="360"/>
      </w:pPr>
      <w:r>
        <w:t>•</w:t>
      </w:r>
      <w:r>
        <w:tab/>
      </w:r>
      <w:r>
        <w:rPr>
          <w:i/>
        </w:rPr>
        <w:t>NI-488.2M User Manual</w:t>
      </w:r>
      <w:r>
        <w:t xml:space="preserve">, National Instruments Corporation </w:t>
      </w:r>
    </w:p>
    <w:p w:rsidR="00F15659" w:rsidRDefault="00F15659" w:rsidP="00074687">
      <w:pPr>
        <w:pStyle w:val="Desc"/>
        <w:ind w:left="1080" w:hanging="360"/>
      </w:pPr>
    </w:p>
    <w:p w:rsidR="00F15659" w:rsidRDefault="00F15659" w:rsidP="00074687">
      <w:pPr>
        <w:pStyle w:val="Desc"/>
        <w:ind w:left="1080" w:hanging="360"/>
      </w:pPr>
      <w:r>
        <w:t>•</w:t>
      </w:r>
      <w:r>
        <w:tab/>
      </w:r>
      <w:r>
        <w:rPr>
          <w:i/>
        </w:rPr>
        <w:t>NI-VXI Programmer Reference Manual</w:t>
      </w:r>
      <w:r>
        <w:t>, National Instruments Corporation</w:t>
      </w:r>
    </w:p>
    <w:p w:rsidR="00F15659" w:rsidRDefault="00F15659" w:rsidP="00074687">
      <w:pPr>
        <w:pStyle w:val="Desc"/>
        <w:ind w:left="1080" w:hanging="360"/>
      </w:pPr>
    </w:p>
    <w:p w:rsidR="00F15659" w:rsidRDefault="00F15659" w:rsidP="00074687">
      <w:pPr>
        <w:pStyle w:val="Desc"/>
        <w:ind w:left="1080" w:hanging="360"/>
      </w:pPr>
      <w:r>
        <w:t>•</w:t>
      </w:r>
      <w:r>
        <w:tab/>
      </w:r>
      <w:r>
        <w:rPr>
          <w:i/>
        </w:rPr>
        <w:t>NI-VXI User Manual</w:t>
      </w:r>
      <w:r>
        <w:t>, National Instruments Corporation</w:t>
      </w:r>
    </w:p>
    <w:p w:rsidR="00F15659" w:rsidRDefault="00F15659" w:rsidP="00074687">
      <w:pPr>
        <w:pStyle w:val="Desc"/>
        <w:ind w:left="1080" w:hanging="360"/>
      </w:pPr>
    </w:p>
    <w:p w:rsidR="00F15659" w:rsidRDefault="00F15659" w:rsidP="00074687">
      <w:pPr>
        <w:pStyle w:val="Desc"/>
        <w:ind w:left="1080" w:hanging="360"/>
      </w:pPr>
      <w:r>
        <w:t>•</w:t>
      </w:r>
      <w:r>
        <w:tab/>
      </w:r>
      <w:r w:rsidR="00B02366">
        <w:rPr>
          <w:rFonts w:cs="Times"/>
          <w:i/>
          <w:iCs/>
          <w:color w:val="000000"/>
        </w:rPr>
        <w:t>ANSI/IEEE Standard 1174-2000, Standard Serial Interface for Programmable Instrumentation</w:t>
      </w:r>
    </w:p>
    <w:p w:rsidR="00F15659" w:rsidRDefault="00F15659" w:rsidP="00074687">
      <w:pPr>
        <w:pStyle w:val="Desc"/>
        <w:ind w:left="1080" w:hanging="360"/>
      </w:pPr>
    </w:p>
    <w:p w:rsidR="00F15659" w:rsidRDefault="00F15659" w:rsidP="00074687">
      <w:pPr>
        <w:pStyle w:val="Desc"/>
        <w:ind w:left="1080" w:hanging="360"/>
      </w:pPr>
      <w:r>
        <w:t>•</w:t>
      </w:r>
      <w:r>
        <w:tab/>
        <w:t>VPP-1, VXI</w:t>
      </w:r>
      <w:r>
        <w:rPr>
          <w:i/>
        </w:rPr>
        <w:t>plug&amp;play</w:t>
      </w:r>
      <w:r>
        <w:t xml:space="preserve"> Charter Document</w:t>
      </w:r>
    </w:p>
    <w:p w:rsidR="00DD316A" w:rsidRDefault="00DD316A" w:rsidP="00DD316A">
      <w:pPr>
        <w:pStyle w:val="Desc"/>
        <w:ind w:left="1080" w:hanging="360"/>
      </w:pPr>
    </w:p>
    <w:p w:rsidR="00F15659" w:rsidRDefault="00F15659" w:rsidP="00074687">
      <w:pPr>
        <w:pStyle w:val="Desc"/>
        <w:ind w:left="1080" w:hanging="360"/>
      </w:pPr>
      <w:r>
        <w:t>•</w:t>
      </w:r>
      <w:r>
        <w:tab/>
        <w:t xml:space="preserve">VPP-2, </w:t>
      </w:r>
      <w:r>
        <w:rPr>
          <w:i/>
        </w:rPr>
        <w:t>System</w:t>
      </w:r>
      <w:r>
        <w:t xml:space="preserve"> </w:t>
      </w:r>
      <w:r>
        <w:rPr>
          <w:i/>
        </w:rPr>
        <w:t>Frameworks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VPP-3.1, </w:t>
      </w:r>
      <w:r>
        <w:rPr>
          <w:i/>
        </w:rPr>
        <w:t>Instrument Drivers Architecture and Design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VPP-3.2, </w:t>
      </w:r>
      <w:r>
        <w:rPr>
          <w:i/>
        </w:rPr>
        <w:t>Instrument Functional Body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VPP-3.3, </w:t>
      </w:r>
      <w:r>
        <w:rPr>
          <w:i/>
        </w:rPr>
        <w:t>Instrument Driver Interactive Developer Interface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VPP-3.4, </w:t>
      </w:r>
      <w:r>
        <w:rPr>
          <w:i/>
        </w:rPr>
        <w:t>Instrument Driver Programmatic Developer Interface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VPP-4.1, </w:t>
      </w:r>
      <w:r>
        <w:rPr>
          <w:i/>
        </w:rPr>
        <w:t>VISA-1 Main Specification</w:t>
      </w:r>
    </w:p>
    <w:p w:rsidR="00F15659" w:rsidRDefault="00F15659" w:rsidP="00074687">
      <w:pPr>
        <w:pStyle w:val="Desc"/>
        <w:ind w:left="1080" w:hanging="360"/>
      </w:pPr>
    </w:p>
    <w:p w:rsidR="00F15659" w:rsidRDefault="00F15659" w:rsidP="00074687">
      <w:pPr>
        <w:pStyle w:val="Desc"/>
        <w:ind w:left="1080" w:hanging="360"/>
        <w:rPr>
          <w:i/>
        </w:rPr>
      </w:pPr>
      <w:r>
        <w:rPr>
          <w:color w:val="000000"/>
        </w:rPr>
        <w:t>•</w:t>
      </w:r>
      <w:r>
        <w:rPr>
          <w:color w:val="000000"/>
        </w:rPr>
        <w:tab/>
        <w:t xml:space="preserve">VPP-4.2, </w:t>
      </w:r>
      <w:r>
        <w:rPr>
          <w:i/>
          <w:color w:val="000000"/>
        </w:rPr>
        <w:t>The VISA Transition Library</w:t>
      </w:r>
    </w:p>
    <w:p w:rsidR="00F15659" w:rsidRDefault="00F15659" w:rsidP="00074687">
      <w:pPr>
        <w:pStyle w:val="Desc"/>
        <w:ind w:left="1080" w:hanging="360"/>
      </w:pPr>
    </w:p>
    <w:p w:rsidR="00F15659" w:rsidRDefault="00F15659" w:rsidP="00074687">
      <w:pPr>
        <w:pStyle w:val="Desc"/>
        <w:ind w:left="1080" w:hanging="360"/>
      </w:pPr>
      <w:r>
        <w:rPr>
          <w:color w:val="000000"/>
        </w:rPr>
        <w:t>•</w:t>
      </w:r>
      <w:r>
        <w:rPr>
          <w:color w:val="000000"/>
        </w:rPr>
        <w:tab/>
        <w:t xml:space="preserve">VPP-4.3, </w:t>
      </w:r>
      <w:r>
        <w:rPr>
          <w:i/>
          <w:color w:val="000000"/>
        </w:rPr>
        <w:t>The VISA Library</w:t>
      </w:r>
    </w:p>
    <w:p w:rsidR="00F15659" w:rsidRDefault="00F15659" w:rsidP="00074687">
      <w:pPr>
        <w:pStyle w:val="Desc"/>
        <w:ind w:left="1080" w:hanging="360"/>
      </w:pPr>
    </w:p>
    <w:p w:rsidR="00F15659" w:rsidRDefault="00F15659" w:rsidP="00074687">
      <w:pPr>
        <w:pStyle w:val="Desc"/>
        <w:ind w:left="1080" w:hanging="360"/>
        <w:rPr>
          <w:i/>
        </w:rPr>
      </w:pPr>
      <w:r>
        <w:t>•</w:t>
      </w:r>
      <w:r>
        <w:tab/>
        <w:t xml:space="preserve">VPP-4.3.2, </w:t>
      </w:r>
      <w:r>
        <w:rPr>
          <w:i/>
        </w:rPr>
        <w:t xml:space="preserve">VISA Implementation Specification for Textual Languages </w:t>
      </w:r>
    </w:p>
    <w:p w:rsidR="00F15659" w:rsidRDefault="00F15659" w:rsidP="00074687">
      <w:pPr>
        <w:pStyle w:val="Desc"/>
        <w:ind w:left="1080" w:hanging="360"/>
      </w:pPr>
    </w:p>
    <w:p w:rsidR="00F15659" w:rsidRDefault="00F15659" w:rsidP="00074687">
      <w:pPr>
        <w:pStyle w:val="Desc"/>
        <w:ind w:left="1080" w:hanging="360"/>
      </w:pPr>
      <w:r>
        <w:t>•</w:t>
      </w:r>
      <w:r>
        <w:tab/>
        <w:t xml:space="preserve">VPP-4.3.3, </w:t>
      </w:r>
      <w:r>
        <w:rPr>
          <w:i/>
        </w:rPr>
        <w:t xml:space="preserve">VISA Implementation Specification for the G Language </w:t>
      </w:r>
    </w:p>
    <w:p w:rsidR="00F15659" w:rsidRDefault="00F15659" w:rsidP="00074687">
      <w:pPr>
        <w:pStyle w:val="Desc"/>
        <w:ind w:left="1080" w:hanging="360"/>
      </w:pPr>
    </w:p>
    <w:p w:rsidR="00F15659" w:rsidRDefault="00F15659" w:rsidP="00074687">
      <w:pPr>
        <w:pStyle w:val="Desc"/>
        <w:ind w:left="1080" w:hanging="360"/>
      </w:pPr>
      <w:r>
        <w:t>•</w:t>
      </w:r>
      <w:r>
        <w:tab/>
        <w:t xml:space="preserve">VPP-6, </w:t>
      </w:r>
      <w:r>
        <w:rPr>
          <w:i/>
        </w:rPr>
        <w:t>Installation and Packaging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VPP-7, </w:t>
      </w:r>
      <w:r>
        <w:rPr>
          <w:i/>
        </w:rPr>
        <w:t>Soft Front Panel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VPP-9, </w:t>
      </w:r>
      <w:r>
        <w:rPr>
          <w:i/>
        </w:rPr>
        <w:t>Instrument Vendor Abbreviations</w:t>
      </w:r>
    </w:p>
    <w:p w:rsidR="00F15659" w:rsidRDefault="00F15659" w:rsidP="00074687">
      <w:pPr>
        <w:pStyle w:val="Desc"/>
        <w:ind w:left="1080" w:hanging="360"/>
      </w:pPr>
    </w:p>
    <w:p w:rsidR="00F15659" w:rsidRDefault="00F15659" w:rsidP="00074687">
      <w:pPr>
        <w:pStyle w:val="Desc"/>
        <w:ind w:left="1080" w:hanging="360"/>
      </w:pPr>
      <w:r>
        <w:t>•</w:t>
      </w:r>
      <w:r>
        <w:tab/>
        <w:t xml:space="preserve">VXI-1, </w:t>
      </w:r>
      <w:r>
        <w:rPr>
          <w:i/>
        </w:rPr>
        <w:t>VXIbus System Specification</w:t>
      </w:r>
      <w:r>
        <w:t xml:space="preserve">, Revision 1.4, VXIbus Consortium </w:t>
      </w:r>
    </w:p>
    <w:p w:rsidR="00F15659" w:rsidRDefault="00F15659" w:rsidP="00074687">
      <w:pPr>
        <w:pStyle w:val="Desc"/>
        <w:ind w:left="1080" w:hanging="360"/>
      </w:pPr>
    </w:p>
    <w:p w:rsidR="00F15659" w:rsidRDefault="00F15659" w:rsidP="00074687">
      <w:pPr>
        <w:pStyle w:val="Desc"/>
        <w:ind w:left="1080" w:hanging="360"/>
      </w:pPr>
      <w:r>
        <w:t>•</w:t>
      </w:r>
      <w:r>
        <w:tab/>
        <w:t xml:space="preserve">VXI-11, </w:t>
      </w:r>
      <w:r>
        <w:rPr>
          <w:i/>
        </w:rPr>
        <w:t>TCP/IP Instrument Protocol</w:t>
      </w:r>
      <w:r>
        <w:t xml:space="preserve">, VXIbus Consortium </w:t>
      </w:r>
    </w:p>
    <w:p w:rsidR="00F15659" w:rsidRDefault="00F15659">
      <w:pPr>
        <w:pStyle w:val="Head1"/>
      </w:pPr>
      <w:bookmarkStart w:id="72" w:name="_Toc467460157"/>
      <w:bookmarkStart w:id="73" w:name="_Toc180914574"/>
      <w:r>
        <w:lastRenderedPageBreak/>
        <w:t>Definition of Terms and Acronyms</w:t>
      </w:r>
      <w:bookmarkEnd w:id="72"/>
      <w:bookmarkEnd w:id="73"/>
    </w:p>
    <w:p w:rsidR="00F15659" w:rsidRDefault="00F15659">
      <w:pPr>
        <w:ind w:left="720"/>
      </w:pPr>
      <w:r>
        <w:t>The following are some commonly used terms within this document</w:t>
      </w:r>
    </w:p>
    <w:p w:rsidR="00F15659" w:rsidRDefault="00F15659">
      <w:pPr>
        <w:ind w:left="1980" w:hanging="1980"/>
      </w:pPr>
    </w:p>
    <w:tbl>
      <w:tblPr>
        <w:tblW w:w="0" w:type="auto"/>
        <w:tblLayout w:type="fixed"/>
        <w:tblCellMar>
          <w:left w:w="80" w:type="dxa"/>
          <w:right w:w="80" w:type="dxa"/>
        </w:tblCellMar>
        <w:tblLook w:val="0000" w:firstRow="0" w:lastRow="0" w:firstColumn="0" w:lastColumn="0" w:noHBand="0" w:noVBand="0"/>
      </w:tblPr>
      <w:tblGrid>
        <w:gridCol w:w="2600"/>
        <w:gridCol w:w="6840"/>
      </w:tblGrid>
      <w:tr w:rsidR="00F15659">
        <w:trPr>
          <w:cantSplit/>
        </w:trPr>
        <w:tc>
          <w:tcPr>
            <w:tcW w:w="2600" w:type="dxa"/>
          </w:tcPr>
          <w:p w:rsidR="00F15659" w:rsidRDefault="00F15659">
            <w:pPr>
              <w:ind w:left="720"/>
              <w:rPr>
                <w:b/>
              </w:rPr>
            </w:pPr>
            <w:r>
              <w:rPr>
                <w:b/>
              </w:rPr>
              <w:t>Address</w:t>
            </w:r>
          </w:p>
        </w:tc>
        <w:tc>
          <w:tcPr>
            <w:tcW w:w="6840" w:type="dxa"/>
          </w:tcPr>
          <w:p w:rsidR="00F15659" w:rsidRDefault="00F15659">
            <w:pPr>
              <w:spacing w:before="80" w:after="80"/>
              <w:ind w:left="100"/>
            </w:pPr>
            <w:r>
              <w:t>A string (or other language construct) that uniquely locates and identifies a resource. VISA defines an ASCII-based grammar that associates strings with particular physical devices or interfaces and VISA resources.</w:t>
            </w:r>
          </w:p>
        </w:tc>
      </w:tr>
      <w:tr w:rsidR="00F15659">
        <w:trPr>
          <w:cantSplit/>
        </w:trPr>
        <w:tc>
          <w:tcPr>
            <w:tcW w:w="2600" w:type="dxa"/>
          </w:tcPr>
          <w:p w:rsidR="00F15659" w:rsidRDefault="00F15659">
            <w:pPr>
              <w:spacing w:before="80" w:after="80"/>
              <w:ind w:left="720"/>
            </w:pPr>
            <w:r>
              <w:rPr>
                <w:b/>
              </w:rPr>
              <w:t>API</w:t>
            </w:r>
          </w:p>
        </w:tc>
        <w:tc>
          <w:tcPr>
            <w:tcW w:w="6840" w:type="dxa"/>
          </w:tcPr>
          <w:p w:rsidR="00F15659" w:rsidRDefault="00F15659">
            <w:pPr>
              <w:spacing w:before="80" w:after="80"/>
              <w:ind w:left="100"/>
            </w:pPr>
            <w:r>
              <w:t>Application Programmers Interface. The direct interface that an end user sees when creating an application. The VISA API consists of the sum of all of the operations, attributes, and events of each of the VISA Resource Classes.  The VISA COM I/O API consists of a collection of COM interfaces.</w:t>
            </w:r>
          </w:p>
        </w:tc>
      </w:tr>
      <w:tr w:rsidR="00F15659">
        <w:trPr>
          <w:cantSplit/>
        </w:trPr>
        <w:tc>
          <w:tcPr>
            <w:tcW w:w="2600" w:type="dxa"/>
          </w:tcPr>
          <w:p w:rsidR="00F15659" w:rsidRDefault="00F15659">
            <w:pPr>
              <w:spacing w:before="80" w:after="80"/>
              <w:ind w:left="720"/>
              <w:rPr>
                <w:b/>
              </w:rPr>
            </w:pPr>
            <w:r>
              <w:rPr>
                <w:b/>
              </w:rPr>
              <w:t>Attribute</w:t>
            </w:r>
          </w:p>
        </w:tc>
        <w:tc>
          <w:tcPr>
            <w:tcW w:w="6840" w:type="dxa"/>
          </w:tcPr>
          <w:p w:rsidR="00F15659" w:rsidRDefault="00F15659">
            <w:pPr>
              <w:spacing w:before="80" w:after="80"/>
              <w:ind w:left="100"/>
            </w:pPr>
            <w:r>
              <w:t>A value within a resource that reflects a characteristic of the operational state of a resource.  Also known as a property.</w:t>
            </w:r>
          </w:p>
        </w:tc>
      </w:tr>
      <w:tr w:rsidR="00F15659">
        <w:trPr>
          <w:cantSplit/>
        </w:trPr>
        <w:tc>
          <w:tcPr>
            <w:tcW w:w="2600" w:type="dxa"/>
          </w:tcPr>
          <w:p w:rsidR="00F15659" w:rsidRDefault="00F15659">
            <w:pPr>
              <w:spacing w:before="80" w:after="80"/>
              <w:ind w:left="720"/>
              <w:rPr>
                <w:b/>
              </w:rPr>
            </w:pPr>
            <w:r>
              <w:rPr>
                <w:b/>
              </w:rPr>
              <w:t>COM</w:t>
            </w:r>
          </w:p>
        </w:tc>
        <w:tc>
          <w:tcPr>
            <w:tcW w:w="6840" w:type="dxa"/>
          </w:tcPr>
          <w:p w:rsidR="00F15659" w:rsidRDefault="00F15659">
            <w:pPr>
              <w:spacing w:before="80" w:after="80"/>
              <w:ind w:left="100"/>
            </w:pPr>
            <w:r>
              <w:rPr>
                <w:b/>
              </w:rPr>
              <w:t>C</w:t>
            </w:r>
            <w:r>
              <w:t xml:space="preserve">omponent </w:t>
            </w:r>
            <w:r>
              <w:rPr>
                <w:b/>
              </w:rPr>
              <w:t>O</w:t>
            </w:r>
            <w:r>
              <w:t xml:space="preserve">bject </w:t>
            </w:r>
            <w:r>
              <w:rPr>
                <w:b/>
              </w:rPr>
              <w:t>M</w:t>
            </w:r>
            <w:r>
              <w:t>odel, a Microsoft technology for reusable software components.</w:t>
            </w:r>
          </w:p>
        </w:tc>
      </w:tr>
      <w:tr w:rsidR="00F15659">
        <w:trPr>
          <w:cantSplit/>
        </w:trPr>
        <w:tc>
          <w:tcPr>
            <w:tcW w:w="2600" w:type="dxa"/>
          </w:tcPr>
          <w:p w:rsidR="00F15659" w:rsidRDefault="00F15659">
            <w:pPr>
              <w:spacing w:before="80" w:after="80"/>
              <w:ind w:left="720"/>
              <w:rPr>
                <w:b/>
              </w:rPr>
            </w:pPr>
            <w:r>
              <w:rPr>
                <w:b/>
              </w:rPr>
              <w:t>COM Class</w:t>
            </w:r>
          </w:p>
        </w:tc>
        <w:tc>
          <w:tcPr>
            <w:tcW w:w="6840" w:type="dxa"/>
          </w:tcPr>
          <w:p w:rsidR="00F15659" w:rsidRDefault="00F15659">
            <w:pPr>
              <w:spacing w:before="80" w:after="80"/>
              <w:ind w:left="100"/>
            </w:pPr>
            <w:r>
              <w:t xml:space="preserve">A software construct defined by Microsoft’s COM specification that represents a logical object and has one or more interfaces, including </w:t>
            </w:r>
            <w:r>
              <w:rPr>
                <w:rStyle w:val="Identifier0"/>
              </w:rPr>
              <w:t>IUnknown</w:t>
            </w:r>
            <w:r>
              <w:t>.  See “Component” for more information about VISA COM I/O-compliant classes.</w:t>
            </w:r>
          </w:p>
        </w:tc>
      </w:tr>
      <w:tr w:rsidR="00F15659">
        <w:trPr>
          <w:cantSplit/>
        </w:trPr>
        <w:tc>
          <w:tcPr>
            <w:tcW w:w="2600" w:type="dxa"/>
          </w:tcPr>
          <w:p w:rsidR="00F15659" w:rsidRDefault="00F15659">
            <w:pPr>
              <w:spacing w:before="80" w:after="80"/>
              <w:ind w:left="720"/>
              <w:rPr>
                <w:b/>
              </w:rPr>
            </w:pPr>
            <w:r>
              <w:rPr>
                <w:b/>
              </w:rPr>
              <w:t>COM Interface</w:t>
            </w:r>
          </w:p>
        </w:tc>
        <w:tc>
          <w:tcPr>
            <w:tcW w:w="6840" w:type="dxa"/>
          </w:tcPr>
          <w:p w:rsidR="00F15659" w:rsidRDefault="00F15659">
            <w:pPr>
              <w:spacing w:before="80" w:after="80"/>
              <w:ind w:left="100"/>
            </w:pPr>
            <w:r>
              <w:t xml:space="preserve">A Microsoft COM term that refers to a specification of a group of related methods containing additional marshalling and other information that is similar to a class with no implementation in C++.  COM Classes implement one or more interfaces, including the interface </w:t>
            </w:r>
            <w:r>
              <w:rPr>
                <w:rStyle w:val="Identifier0"/>
              </w:rPr>
              <w:t>IUnknown</w:t>
            </w:r>
            <w:r>
              <w:t>.</w:t>
            </w:r>
          </w:p>
        </w:tc>
      </w:tr>
      <w:tr w:rsidR="00F15659">
        <w:trPr>
          <w:cantSplit/>
        </w:trPr>
        <w:tc>
          <w:tcPr>
            <w:tcW w:w="2600" w:type="dxa"/>
          </w:tcPr>
          <w:p w:rsidR="00F15659" w:rsidRDefault="00F15659">
            <w:pPr>
              <w:spacing w:before="80" w:after="80"/>
              <w:ind w:left="720"/>
              <w:rPr>
                <w:b/>
              </w:rPr>
            </w:pPr>
            <w:r>
              <w:rPr>
                <w:b/>
              </w:rPr>
              <w:t>COM Object</w:t>
            </w:r>
          </w:p>
        </w:tc>
        <w:tc>
          <w:tcPr>
            <w:tcW w:w="6840" w:type="dxa"/>
          </w:tcPr>
          <w:p w:rsidR="00F15659" w:rsidRDefault="00F15659">
            <w:pPr>
              <w:spacing w:before="80" w:after="80"/>
              <w:ind w:left="100"/>
            </w:pPr>
            <w:r>
              <w:t>A live instance of a COM Class.</w:t>
            </w:r>
          </w:p>
        </w:tc>
      </w:tr>
      <w:tr w:rsidR="00F15659">
        <w:trPr>
          <w:cantSplit/>
        </w:trPr>
        <w:tc>
          <w:tcPr>
            <w:tcW w:w="2600" w:type="dxa"/>
          </w:tcPr>
          <w:p w:rsidR="00F15659" w:rsidRDefault="00F15659">
            <w:pPr>
              <w:spacing w:before="80" w:after="80"/>
              <w:ind w:left="720"/>
              <w:rPr>
                <w:b/>
              </w:rPr>
            </w:pPr>
            <w:r>
              <w:rPr>
                <w:b/>
              </w:rPr>
              <w:t>Commander</w:t>
            </w:r>
          </w:p>
        </w:tc>
        <w:tc>
          <w:tcPr>
            <w:tcW w:w="6840" w:type="dxa"/>
          </w:tcPr>
          <w:p w:rsidR="00F15659" w:rsidRDefault="00F15659">
            <w:pPr>
              <w:spacing w:before="80" w:after="80"/>
              <w:ind w:left="100"/>
            </w:pPr>
            <w:r>
              <w:t>A device that has the ability to control another device. This term can also denote the unique device that has sole control over another device (as with the VXI Commander/Servant hierarchy).</w:t>
            </w:r>
          </w:p>
        </w:tc>
      </w:tr>
      <w:tr w:rsidR="00F15659">
        <w:trPr>
          <w:cantSplit/>
        </w:trPr>
        <w:tc>
          <w:tcPr>
            <w:tcW w:w="2600" w:type="dxa"/>
          </w:tcPr>
          <w:p w:rsidR="00F15659" w:rsidRDefault="00F15659">
            <w:pPr>
              <w:spacing w:before="80" w:after="80"/>
              <w:ind w:left="720"/>
              <w:rPr>
                <w:b/>
              </w:rPr>
            </w:pPr>
            <w:r>
              <w:rPr>
                <w:b/>
              </w:rPr>
              <w:t>Component</w:t>
            </w:r>
          </w:p>
        </w:tc>
        <w:tc>
          <w:tcPr>
            <w:tcW w:w="6840" w:type="dxa"/>
          </w:tcPr>
          <w:p w:rsidR="00F15659" w:rsidRDefault="00F15659">
            <w:pPr>
              <w:spacing w:before="80" w:after="80"/>
              <w:ind w:left="100"/>
            </w:pPr>
            <w:r>
              <w:t>A DLL or EXE that implements the COM entry points and can instantiate at least one COM Class.  A VISA COM I/O Component is always a DLL and additionally requires that at least one instantiatable class implement the interface “</w:t>
            </w:r>
            <w:r>
              <w:rPr>
                <w:rStyle w:val="Identifier0"/>
              </w:rPr>
              <w:t>IVisaSession</w:t>
            </w:r>
            <w:r>
              <w:t xml:space="preserve">” and whatever interfaces are appropriate or required for the resource type returned by </w:t>
            </w:r>
            <w:r>
              <w:rPr>
                <w:rStyle w:val="Identifier0"/>
              </w:rPr>
              <w:t>IVisaSession</w:t>
            </w:r>
            <w:r>
              <w:rPr>
                <w:rStyle w:val="Identifier0"/>
                <w:rFonts w:ascii="Times" w:hAnsi="Times"/>
                <w:sz w:val="20"/>
              </w:rPr>
              <w:t>’s</w:t>
            </w:r>
            <w:r>
              <w:t xml:space="preserve"> </w:t>
            </w:r>
            <w:r>
              <w:rPr>
                <w:rStyle w:val="Identifier0"/>
              </w:rPr>
              <w:t>HardwareInterfaceType</w:t>
            </w:r>
            <w:r>
              <w:t xml:space="preserve"> property.</w:t>
            </w:r>
          </w:p>
        </w:tc>
      </w:tr>
      <w:tr w:rsidR="00F15659">
        <w:trPr>
          <w:cantSplit/>
        </w:trPr>
        <w:tc>
          <w:tcPr>
            <w:tcW w:w="2600" w:type="dxa"/>
          </w:tcPr>
          <w:p w:rsidR="00F15659" w:rsidRDefault="00F15659">
            <w:pPr>
              <w:spacing w:before="80" w:after="80"/>
              <w:ind w:left="720"/>
              <w:rPr>
                <w:b/>
              </w:rPr>
            </w:pPr>
            <w:r>
              <w:rPr>
                <w:b/>
              </w:rPr>
              <w:t>Communication Channel</w:t>
            </w:r>
          </w:p>
        </w:tc>
        <w:tc>
          <w:tcPr>
            <w:tcW w:w="6840" w:type="dxa"/>
          </w:tcPr>
          <w:p w:rsidR="00F15659" w:rsidRDefault="00F15659">
            <w:pPr>
              <w:spacing w:before="80" w:after="80"/>
              <w:ind w:left="100"/>
              <w:rPr>
                <w:b/>
              </w:rPr>
            </w:pPr>
            <w:r>
              <w:t xml:space="preserve">The same as </w:t>
            </w:r>
            <w:r>
              <w:rPr>
                <w:i/>
              </w:rPr>
              <w:t>Session</w:t>
            </w:r>
            <w:r>
              <w:t xml:space="preserve">. A communication path between a software element and a resource. Every communication channel in VISA COM I/O is unique.  A Session in VISA COM I/O is an instance of a COM Class that implements IVisaSession and that has had </w:t>
            </w:r>
            <w:r>
              <w:rPr>
                <w:rStyle w:val="Identifier0"/>
              </w:rPr>
              <w:t>Init()</w:t>
            </w:r>
            <w:r>
              <w:t xml:space="preserve"> successfully called on it (either by a resource manager or directly) and has not yet had </w:t>
            </w:r>
            <w:r>
              <w:rPr>
                <w:rStyle w:val="Identifier0"/>
              </w:rPr>
              <w:t>Close()</w:t>
            </w:r>
            <w:r>
              <w:t xml:space="preserve"> called on it.</w:t>
            </w:r>
          </w:p>
        </w:tc>
      </w:tr>
      <w:tr w:rsidR="00F15659">
        <w:trPr>
          <w:cantSplit/>
        </w:trPr>
        <w:tc>
          <w:tcPr>
            <w:tcW w:w="2600" w:type="dxa"/>
          </w:tcPr>
          <w:p w:rsidR="00F15659" w:rsidRDefault="00F15659">
            <w:pPr>
              <w:spacing w:before="80" w:after="80"/>
              <w:ind w:left="720"/>
              <w:rPr>
                <w:b/>
              </w:rPr>
            </w:pPr>
            <w:r>
              <w:rPr>
                <w:b/>
              </w:rPr>
              <w:t>Controller</w:t>
            </w:r>
          </w:p>
        </w:tc>
        <w:tc>
          <w:tcPr>
            <w:tcW w:w="6840" w:type="dxa"/>
          </w:tcPr>
          <w:p w:rsidR="00F15659" w:rsidRDefault="00F15659">
            <w:pPr>
              <w:spacing w:before="80" w:after="80"/>
              <w:ind w:left="100"/>
            </w:pPr>
            <w:r>
              <w:t>A device that can control another device(s) or is in the process of performing an operation on another device.</w:t>
            </w:r>
          </w:p>
        </w:tc>
      </w:tr>
      <w:tr w:rsidR="00F15659">
        <w:trPr>
          <w:cantSplit/>
        </w:trPr>
        <w:tc>
          <w:tcPr>
            <w:tcW w:w="2600" w:type="dxa"/>
          </w:tcPr>
          <w:p w:rsidR="00F15659" w:rsidRDefault="00F15659">
            <w:pPr>
              <w:spacing w:before="80" w:after="80"/>
              <w:ind w:left="720"/>
              <w:rPr>
                <w:b/>
              </w:rPr>
            </w:pPr>
            <w:r>
              <w:rPr>
                <w:b/>
              </w:rPr>
              <w:t>Device</w:t>
            </w:r>
          </w:p>
        </w:tc>
        <w:tc>
          <w:tcPr>
            <w:tcW w:w="6840" w:type="dxa"/>
          </w:tcPr>
          <w:p w:rsidR="00F15659" w:rsidRDefault="00F15659">
            <w:pPr>
              <w:spacing w:before="80" w:after="80"/>
              <w:ind w:left="100"/>
            </w:pPr>
            <w:r>
              <w:t>An entity that receives commands from a controller. A device can be an instrument, a computer (acting in a non-controller role), or a peripheral (such as a plotter or printer). In VISA, the concept of a device is generally an INSTR resource.</w:t>
            </w:r>
          </w:p>
        </w:tc>
      </w:tr>
      <w:tr w:rsidR="00F15659">
        <w:trPr>
          <w:cantSplit/>
        </w:trPr>
        <w:tc>
          <w:tcPr>
            <w:tcW w:w="2600" w:type="dxa"/>
          </w:tcPr>
          <w:p w:rsidR="00F15659" w:rsidRDefault="00F15659">
            <w:pPr>
              <w:spacing w:before="80" w:after="80"/>
              <w:ind w:left="720"/>
              <w:rPr>
                <w:b/>
              </w:rPr>
            </w:pPr>
            <w:r>
              <w:rPr>
                <w:b/>
              </w:rPr>
              <w:t>Instrument</w:t>
            </w:r>
          </w:p>
        </w:tc>
        <w:tc>
          <w:tcPr>
            <w:tcW w:w="6840" w:type="dxa"/>
          </w:tcPr>
          <w:p w:rsidR="00F15659" w:rsidRDefault="00F15659">
            <w:pPr>
              <w:spacing w:before="80" w:after="80"/>
              <w:ind w:left="100"/>
            </w:pPr>
            <w: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15659">
        <w:trPr>
          <w:cantSplit/>
        </w:trPr>
        <w:tc>
          <w:tcPr>
            <w:tcW w:w="2600" w:type="dxa"/>
          </w:tcPr>
          <w:p w:rsidR="00F15659" w:rsidRDefault="00F15659">
            <w:pPr>
              <w:spacing w:before="80" w:after="80"/>
              <w:ind w:left="720"/>
            </w:pPr>
            <w:r>
              <w:rPr>
                <w:b/>
              </w:rPr>
              <w:t>Instrument Driver</w:t>
            </w:r>
          </w:p>
        </w:tc>
        <w:tc>
          <w:tcPr>
            <w:tcW w:w="6840" w:type="dxa"/>
          </w:tcPr>
          <w:p w:rsidR="00F15659" w:rsidRDefault="00F15659">
            <w:pPr>
              <w:spacing w:before="80" w:after="80"/>
              <w:ind w:left="100"/>
            </w:pPr>
            <w:r>
              <w:t>Library of functions for controlling a specific instrument</w:t>
            </w:r>
          </w:p>
        </w:tc>
      </w:tr>
      <w:tr w:rsidR="00F15659">
        <w:trPr>
          <w:cantSplit/>
        </w:trPr>
        <w:tc>
          <w:tcPr>
            <w:tcW w:w="2600" w:type="dxa"/>
          </w:tcPr>
          <w:p w:rsidR="00F15659" w:rsidRDefault="00F15659">
            <w:pPr>
              <w:ind w:left="720"/>
              <w:rPr>
                <w:b/>
              </w:rPr>
            </w:pPr>
            <w:r>
              <w:rPr>
                <w:b/>
              </w:rPr>
              <w:t>Interface</w:t>
            </w:r>
          </w:p>
        </w:tc>
        <w:tc>
          <w:tcPr>
            <w:tcW w:w="6840" w:type="dxa"/>
          </w:tcPr>
          <w:p w:rsidR="00F15659" w:rsidRDefault="00F15659">
            <w:pPr>
              <w:pStyle w:val="ListHeader1"/>
              <w:numPr>
                <w:ilvl w:val="0"/>
                <w:numId w:val="0"/>
              </w:numPr>
              <w:ind w:left="100"/>
            </w:pPr>
            <w:r>
              <w:t>1. A generic term that applies to the connection between devices and controllers. It includes the communication media and the device/controller hardware necessary for cross-communication.</w:t>
            </w:r>
          </w:p>
          <w:p w:rsidR="00F15659" w:rsidRDefault="00F15659">
            <w:pPr>
              <w:ind w:left="100"/>
            </w:pPr>
          </w:p>
          <w:p w:rsidR="00F15659" w:rsidRDefault="00F15659">
            <w:pPr>
              <w:ind w:left="100"/>
            </w:pPr>
            <w:r>
              <w:t>2. See “COM Interface”.</w:t>
            </w:r>
          </w:p>
          <w:p w:rsidR="00F15659" w:rsidRDefault="00F15659">
            <w:pPr>
              <w:ind w:left="100"/>
            </w:pPr>
          </w:p>
        </w:tc>
      </w:tr>
      <w:tr w:rsidR="00F15659">
        <w:trPr>
          <w:cantSplit/>
        </w:trPr>
        <w:tc>
          <w:tcPr>
            <w:tcW w:w="2600" w:type="dxa"/>
          </w:tcPr>
          <w:p w:rsidR="00F15659" w:rsidRDefault="00F15659">
            <w:pPr>
              <w:spacing w:before="80" w:after="80"/>
              <w:ind w:left="720"/>
              <w:rPr>
                <w:b/>
              </w:rPr>
            </w:pPr>
            <w:r>
              <w:rPr>
                <w:b/>
              </w:rPr>
              <w:t>MTA (Multi-Threaded Aparment)</w:t>
            </w:r>
          </w:p>
        </w:tc>
        <w:tc>
          <w:tcPr>
            <w:tcW w:w="6840" w:type="dxa"/>
          </w:tcPr>
          <w:p w:rsidR="00F15659" w:rsidRDefault="00F15659">
            <w:pPr>
              <w:spacing w:before="80" w:after="80"/>
              <w:ind w:left="100"/>
            </w:pPr>
            <w:r>
              <w:t>A COM construct in which COM components live that permits multiple simultaneous method calls on the component’s interfaces.</w:t>
            </w:r>
          </w:p>
        </w:tc>
      </w:tr>
      <w:tr w:rsidR="00F15659">
        <w:trPr>
          <w:cantSplit/>
        </w:trPr>
        <w:tc>
          <w:tcPr>
            <w:tcW w:w="2600" w:type="dxa"/>
          </w:tcPr>
          <w:p w:rsidR="00F15659" w:rsidRDefault="00F15659">
            <w:pPr>
              <w:spacing w:before="80" w:after="80"/>
              <w:ind w:left="720"/>
              <w:rPr>
                <w:b/>
              </w:rPr>
            </w:pPr>
            <w:r>
              <w:rPr>
                <w:b/>
              </w:rPr>
              <w:t>Operation</w:t>
            </w:r>
          </w:p>
        </w:tc>
        <w:tc>
          <w:tcPr>
            <w:tcW w:w="6840" w:type="dxa"/>
          </w:tcPr>
          <w:p w:rsidR="00F15659" w:rsidRDefault="00F15659">
            <w:pPr>
              <w:spacing w:before="80" w:after="80"/>
              <w:ind w:left="100"/>
            </w:pPr>
            <w:r>
              <w:t>An action defined by a resource that can be performed on a resource.</w:t>
            </w:r>
          </w:p>
        </w:tc>
      </w:tr>
      <w:tr w:rsidR="00F15659">
        <w:trPr>
          <w:cantSplit/>
        </w:trPr>
        <w:tc>
          <w:tcPr>
            <w:tcW w:w="2600" w:type="dxa"/>
          </w:tcPr>
          <w:p w:rsidR="00F15659" w:rsidRDefault="00F15659">
            <w:pPr>
              <w:spacing w:before="80" w:after="80"/>
              <w:ind w:left="720"/>
              <w:rPr>
                <w:b/>
              </w:rPr>
            </w:pPr>
            <w:r>
              <w:rPr>
                <w:b/>
              </w:rPr>
              <w:t>Process</w:t>
            </w:r>
          </w:p>
        </w:tc>
        <w:tc>
          <w:tcPr>
            <w:tcW w:w="6840" w:type="dxa"/>
          </w:tcPr>
          <w:p w:rsidR="00F15659" w:rsidRDefault="00F15659">
            <w:pPr>
              <w:spacing w:before="80" w:after="80"/>
              <w:ind w:left="100"/>
            </w:pPr>
            <w:r>
              <w:t xml:space="preserve">An operating system component that shares a system’s resources. A multi-process system is a computer system that allows multiple programs to execute simultaneously, each in a separate process environment. A single-process system is a computer system that allows only a single program to execute at a given point in time. </w:t>
            </w:r>
          </w:p>
        </w:tc>
      </w:tr>
      <w:tr w:rsidR="00F15659">
        <w:trPr>
          <w:cantSplit/>
        </w:trPr>
        <w:tc>
          <w:tcPr>
            <w:tcW w:w="2600" w:type="dxa"/>
          </w:tcPr>
          <w:p w:rsidR="00F15659" w:rsidRDefault="00F15659">
            <w:pPr>
              <w:spacing w:before="80" w:after="80"/>
              <w:ind w:left="720"/>
              <w:rPr>
                <w:b/>
              </w:rPr>
            </w:pPr>
            <w:r>
              <w:rPr>
                <w:b/>
              </w:rPr>
              <w:t>Register</w:t>
            </w:r>
          </w:p>
        </w:tc>
        <w:tc>
          <w:tcPr>
            <w:tcW w:w="6840" w:type="dxa"/>
          </w:tcPr>
          <w:p w:rsidR="00F15659" w:rsidRDefault="00F15659">
            <w:pPr>
              <w:spacing w:before="80" w:after="80"/>
              <w:ind w:left="100"/>
            </w:pPr>
            <w:r>
              <w:t>An address location that either contains a value that is a function of the state of hardware or can be written into to cause hardware to perform a particular action or to enter a particular state. In other words, an address location that controls and/or monitors hardware.</w:t>
            </w:r>
          </w:p>
        </w:tc>
      </w:tr>
      <w:tr w:rsidR="00F15659">
        <w:trPr>
          <w:cantSplit/>
        </w:trPr>
        <w:tc>
          <w:tcPr>
            <w:tcW w:w="2600" w:type="dxa"/>
          </w:tcPr>
          <w:p w:rsidR="00F15659" w:rsidRDefault="00F15659">
            <w:pPr>
              <w:spacing w:before="80" w:after="80"/>
              <w:ind w:left="720"/>
              <w:rPr>
                <w:b/>
              </w:rPr>
            </w:pPr>
            <w:r>
              <w:rPr>
                <w:b/>
              </w:rPr>
              <w:t>Resource Class</w:t>
            </w:r>
          </w:p>
        </w:tc>
        <w:tc>
          <w:tcPr>
            <w:tcW w:w="6840" w:type="dxa"/>
          </w:tcPr>
          <w:p w:rsidR="00F15659" w:rsidRDefault="00F15659">
            <w:pPr>
              <w:spacing w:before="80" w:after="80"/>
              <w:ind w:left="100"/>
            </w:pPr>
            <w:r>
              <w:t xml:space="preserve">The definition for how to create a particular resource. In general, this is synonymous with the connotation of the word </w:t>
            </w:r>
            <w:r>
              <w:rPr>
                <w:i/>
              </w:rPr>
              <w:t>class</w:t>
            </w:r>
            <w:r>
              <w:t xml:space="preserve"> in object-oriented architectures. For VISA Instrument Control Resource Classes, this refers to the definition for how to create a resource that controls a particular capability of a device.</w:t>
            </w:r>
          </w:p>
        </w:tc>
      </w:tr>
      <w:tr w:rsidR="00F15659">
        <w:trPr>
          <w:cantSplit/>
        </w:trPr>
        <w:tc>
          <w:tcPr>
            <w:tcW w:w="2600" w:type="dxa"/>
          </w:tcPr>
          <w:p w:rsidR="00F15659" w:rsidRDefault="00F15659">
            <w:pPr>
              <w:spacing w:before="80" w:after="80"/>
              <w:ind w:left="720"/>
              <w:rPr>
                <w:b/>
              </w:rPr>
            </w:pPr>
            <w:r>
              <w:rPr>
                <w:b/>
              </w:rPr>
              <w:t>Resource  or</w:t>
            </w:r>
            <w:r>
              <w:rPr>
                <w:b/>
              </w:rPr>
              <w:br/>
              <w:t>Resource Instance</w:t>
            </w:r>
          </w:p>
        </w:tc>
        <w:tc>
          <w:tcPr>
            <w:tcW w:w="6840" w:type="dxa"/>
          </w:tcPr>
          <w:p w:rsidR="00F15659" w:rsidRDefault="00F15659">
            <w:pPr>
              <w:spacing w:before="80" w:after="80"/>
              <w:ind w:left="100"/>
            </w:pPr>
            <w:r>
              <w:t xml:space="preserve">In general, this term is synonymous with the connotation of the word </w:t>
            </w:r>
            <w:r>
              <w:rPr>
                <w:i/>
              </w:rPr>
              <w:t>object</w:t>
            </w:r>
            <w:r>
              <w:t xml:space="preserve"> in object-oriented architectures. For VISA, </w:t>
            </w:r>
            <w:r>
              <w:rPr>
                <w:i/>
              </w:rPr>
              <w:t>resource</w:t>
            </w:r>
            <w:r>
              <w:t xml:space="preserve"> more specifically refers to a particular implementation (or </w:t>
            </w:r>
            <w:r>
              <w:rPr>
                <w:i/>
              </w:rPr>
              <w:t>instance</w:t>
            </w:r>
            <w:r>
              <w:t xml:space="preserve"> in object-oriented terms) of a Resource Class. In VISA, every defined software module is a resource. </w:t>
            </w:r>
          </w:p>
        </w:tc>
      </w:tr>
      <w:tr w:rsidR="00F15659">
        <w:trPr>
          <w:cantSplit/>
        </w:trPr>
        <w:tc>
          <w:tcPr>
            <w:tcW w:w="2600" w:type="dxa"/>
          </w:tcPr>
          <w:p w:rsidR="00F15659" w:rsidRDefault="00F15659">
            <w:pPr>
              <w:spacing w:before="80" w:after="80"/>
              <w:ind w:left="720"/>
              <w:rPr>
                <w:b/>
              </w:rPr>
            </w:pPr>
            <w:r>
              <w:rPr>
                <w:b/>
              </w:rPr>
              <w:t>Session</w:t>
            </w:r>
          </w:p>
        </w:tc>
        <w:tc>
          <w:tcPr>
            <w:tcW w:w="6840" w:type="dxa"/>
          </w:tcPr>
          <w:p w:rsidR="00F15659" w:rsidRDefault="00F15659">
            <w:pPr>
              <w:spacing w:before="80" w:after="80"/>
              <w:ind w:left="100"/>
              <w:rPr>
                <w:b/>
              </w:rPr>
            </w:pPr>
            <w:r>
              <w:t xml:space="preserve">The same as </w:t>
            </w:r>
            <w:r>
              <w:rPr>
                <w:i/>
              </w:rPr>
              <w:t>Communication Channel</w:t>
            </w:r>
            <w:r>
              <w:t xml:space="preserve">. A communication path between a software element and a resource. Every communication channel in VISA is unique.  A Session in VISA COM I/O is an instance of a COM Class that implements IVisaSession and that has had </w:t>
            </w:r>
            <w:r>
              <w:rPr>
                <w:rStyle w:val="Identifier0"/>
              </w:rPr>
              <w:t>Init()</w:t>
            </w:r>
            <w:r>
              <w:t xml:space="preserve"> called on it and has not yet had </w:t>
            </w:r>
            <w:r>
              <w:rPr>
                <w:rStyle w:val="Identifier0"/>
              </w:rPr>
              <w:t>Close()</w:t>
            </w:r>
            <w:r>
              <w:t xml:space="preserve"> called on it.</w:t>
            </w:r>
          </w:p>
        </w:tc>
      </w:tr>
      <w:tr w:rsidR="00F15659">
        <w:trPr>
          <w:cantSplit/>
        </w:trPr>
        <w:tc>
          <w:tcPr>
            <w:tcW w:w="2600" w:type="dxa"/>
          </w:tcPr>
          <w:p w:rsidR="00F15659" w:rsidRDefault="00F15659">
            <w:pPr>
              <w:spacing w:before="80" w:after="80"/>
              <w:ind w:left="720"/>
            </w:pPr>
            <w:r>
              <w:rPr>
                <w:b/>
              </w:rPr>
              <w:t>SRQ</w:t>
            </w:r>
          </w:p>
        </w:tc>
        <w:tc>
          <w:tcPr>
            <w:tcW w:w="6840" w:type="dxa"/>
          </w:tcPr>
          <w:p w:rsidR="00F15659" w:rsidRDefault="00F15659">
            <w:pPr>
              <w:spacing w:before="80" w:after="80"/>
              <w:ind w:left="100"/>
            </w:pPr>
            <w:r>
              <w:t>IEEE 488 Service Request. This is an asynchronous request from a remote GPIB device that requires service. A service request is essentially an interrupt from a remote device. For GPIB, this amounts to asserting the SRQ line on the GPIB. For VXI, this amounts to sending the Request for Service True event (REQT).</w:t>
            </w:r>
          </w:p>
        </w:tc>
      </w:tr>
      <w:tr w:rsidR="00F15659">
        <w:trPr>
          <w:cantSplit/>
        </w:trPr>
        <w:tc>
          <w:tcPr>
            <w:tcW w:w="2600" w:type="dxa"/>
          </w:tcPr>
          <w:p w:rsidR="00F15659" w:rsidRDefault="00F15659">
            <w:pPr>
              <w:spacing w:before="80" w:after="80"/>
              <w:ind w:left="720"/>
              <w:rPr>
                <w:b/>
              </w:rPr>
            </w:pPr>
            <w:r>
              <w:rPr>
                <w:b/>
              </w:rPr>
              <w:t>STA (Single-Threaded Aparment)</w:t>
            </w:r>
          </w:p>
        </w:tc>
        <w:tc>
          <w:tcPr>
            <w:tcW w:w="6840" w:type="dxa"/>
          </w:tcPr>
          <w:p w:rsidR="00F15659" w:rsidRDefault="00F15659">
            <w:pPr>
              <w:spacing w:before="80" w:after="80"/>
              <w:ind w:left="100"/>
            </w:pPr>
            <w:r>
              <w:t>A COM construct in which COM components live that guarantees that the methods on a component’s interfaces will be called serially, i.e., only one method call at a time.</w:t>
            </w:r>
          </w:p>
        </w:tc>
      </w:tr>
      <w:tr w:rsidR="00F15659">
        <w:trPr>
          <w:cantSplit/>
        </w:trPr>
        <w:tc>
          <w:tcPr>
            <w:tcW w:w="2600" w:type="dxa"/>
          </w:tcPr>
          <w:p w:rsidR="00F15659" w:rsidRDefault="00F15659">
            <w:pPr>
              <w:spacing w:before="80" w:after="80"/>
              <w:ind w:left="720"/>
              <w:rPr>
                <w:b/>
              </w:rPr>
            </w:pPr>
            <w:r>
              <w:rPr>
                <w:b/>
              </w:rPr>
              <w:t>Status Byte</w:t>
            </w:r>
          </w:p>
        </w:tc>
        <w:tc>
          <w:tcPr>
            <w:tcW w:w="6840" w:type="dxa"/>
          </w:tcPr>
          <w:p w:rsidR="00F15659" w:rsidRDefault="00F15659">
            <w:pPr>
              <w:spacing w:before="80" w:after="80"/>
              <w:ind w:left="100"/>
            </w:pPr>
            <w:r>
              <w:t>A byte of information returned from a remote device that shows the current state and status of the device. If the device follows IEEE 488 conventions, bit 6 of the status byte indicates if the device is currently requesting service.</w:t>
            </w:r>
          </w:p>
        </w:tc>
      </w:tr>
      <w:tr w:rsidR="00F15659">
        <w:trPr>
          <w:cantSplit/>
        </w:trPr>
        <w:tc>
          <w:tcPr>
            <w:tcW w:w="2600" w:type="dxa"/>
          </w:tcPr>
          <w:p w:rsidR="00F15659" w:rsidRDefault="00F15659">
            <w:pPr>
              <w:spacing w:before="80" w:after="80"/>
              <w:ind w:left="720"/>
              <w:rPr>
                <w:b/>
              </w:rPr>
            </w:pPr>
            <w:r>
              <w:rPr>
                <w:b/>
              </w:rPr>
              <w:t>VISA</w:t>
            </w:r>
          </w:p>
        </w:tc>
        <w:tc>
          <w:tcPr>
            <w:tcW w:w="6840" w:type="dxa"/>
          </w:tcPr>
          <w:p w:rsidR="00F15659" w:rsidRDefault="00F15659">
            <w:pPr>
              <w:spacing w:before="80" w:after="80"/>
              <w:ind w:left="100"/>
            </w:pPr>
            <w:r>
              <w:t>Virtual Instrument Software Architecture. This is the general name given to this document and its associated architecture. The architecture consists of two main VISA components:  the VISA Resource Manager and the VISA Instrument Control Resources.</w:t>
            </w:r>
          </w:p>
        </w:tc>
      </w:tr>
      <w:tr w:rsidR="00F15659">
        <w:trPr>
          <w:cantSplit/>
        </w:trPr>
        <w:tc>
          <w:tcPr>
            <w:tcW w:w="2600" w:type="dxa"/>
          </w:tcPr>
          <w:p w:rsidR="00F15659" w:rsidRDefault="00F15659">
            <w:pPr>
              <w:spacing w:before="80" w:after="80"/>
              <w:ind w:left="720"/>
              <w:rPr>
                <w:b/>
              </w:rPr>
            </w:pPr>
            <w:r>
              <w:rPr>
                <w:b/>
              </w:rPr>
              <w:t>VISA Instrument Control Resources</w:t>
            </w:r>
          </w:p>
        </w:tc>
        <w:tc>
          <w:tcPr>
            <w:tcW w:w="6840" w:type="dxa"/>
          </w:tcPr>
          <w:p w:rsidR="00F15659" w:rsidRDefault="00F15659">
            <w:pPr>
              <w:spacing w:before="80" w:after="80"/>
              <w:ind w:left="100"/>
            </w:pPr>
            <w:r>
              <w:t>This is the name given to the part of VISA that defines all of the device-specific resource classes. VISA Instrument Control Resources encompass all defined device and interface capabilities for direct, low-level instrument control.</w:t>
            </w:r>
          </w:p>
        </w:tc>
      </w:tr>
      <w:tr w:rsidR="00F15659">
        <w:trPr>
          <w:cantSplit/>
        </w:trPr>
        <w:tc>
          <w:tcPr>
            <w:tcW w:w="2600" w:type="dxa"/>
          </w:tcPr>
          <w:p w:rsidR="00F15659" w:rsidRDefault="00F15659">
            <w:pPr>
              <w:spacing w:before="80" w:after="80"/>
              <w:ind w:left="720"/>
              <w:rPr>
                <w:b/>
                <w:lang w:val="fr-FR"/>
              </w:rPr>
            </w:pPr>
            <w:r>
              <w:rPr>
                <w:b/>
                <w:lang w:val="fr-FR"/>
              </w:rPr>
              <w:t>VISA Resource Manager</w:t>
            </w:r>
          </w:p>
        </w:tc>
        <w:tc>
          <w:tcPr>
            <w:tcW w:w="6840" w:type="dxa"/>
          </w:tcPr>
          <w:p w:rsidR="00F15659" w:rsidRDefault="00F15659">
            <w:pPr>
              <w:spacing w:before="80" w:after="80"/>
              <w:ind w:left="100"/>
            </w:pPr>
            <w:r>
              <w:t xml:space="preserve">This is the name given to the part of VISA that manages resources. This management includes support for opening, closing, and finding resources; setting attributes, retrieving attributes, and generating events on resources; and so on. </w:t>
            </w:r>
          </w:p>
        </w:tc>
      </w:tr>
      <w:tr w:rsidR="00F15659">
        <w:trPr>
          <w:cantSplit/>
        </w:trPr>
        <w:tc>
          <w:tcPr>
            <w:tcW w:w="2600" w:type="dxa"/>
          </w:tcPr>
          <w:p w:rsidR="00F15659" w:rsidRDefault="00F15659">
            <w:pPr>
              <w:spacing w:before="80" w:after="80"/>
              <w:ind w:left="720"/>
              <w:rPr>
                <w:b/>
                <w:lang w:val="fr-FR"/>
              </w:rPr>
            </w:pPr>
            <w:r>
              <w:rPr>
                <w:b/>
                <w:lang w:val="fr-FR"/>
              </w:rPr>
              <w:t>VISA Resource Template</w:t>
            </w:r>
          </w:p>
        </w:tc>
        <w:tc>
          <w:tcPr>
            <w:tcW w:w="6840" w:type="dxa"/>
          </w:tcPr>
          <w:p w:rsidR="00F15659" w:rsidRDefault="00F15659">
            <w:pPr>
              <w:spacing w:before="80" w:after="80"/>
              <w:ind w:left="100"/>
            </w:pPr>
            <w:r>
              <w:t xml:space="preserve">This is the name given to the part of VISA defines the basic constraints and interface definition for the creation and use of a VISA resource. All VISA resources must derive their interface from the definition of the VISA Resource Template. </w:t>
            </w:r>
          </w:p>
        </w:tc>
      </w:tr>
    </w:tbl>
    <w:p w:rsidR="00F15659" w:rsidRDefault="00F15659">
      <w:pPr>
        <w:pStyle w:val="Head1"/>
      </w:pPr>
      <w:bookmarkStart w:id="74" w:name="_Toc467460158"/>
      <w:bookmarkStart w:id="75" w:name="_Toc180914575"/>
      <w:r>
        <w:t>Conventions</w:t>
      </w:r>
      <w:bookmarkEnd w:id="74"/>
      <w:bookmarkEnd w:id="75"/>
    </w:p>
    <w:p w:rsidR="00F15659" w:rsidRDefault="00F15659">
      <w:pPr>
        <w:pStyle w:val="Desc"/>
      </w:pPr>
      <w:r>
        <w:t>Throughout this specification you will see the following headings on certain paragraphs. These headings instill special meaning on these paragraphs.</w:t>
      </w:r>
    </w:p>
    <w:p w:rsidR="00F15659" w:rsidRDefault="00F15659">
      <w:pPr>
        <w:pStyle w:val="Desc"/>
        <w:rPr>
          <w:i/>
        </w:rPr>
      </w:pPr>
    </w:p>
    <w:p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other purpose other than stating rules.</w:t>
      </w:r>
    </w:p>
    <w:p w:rsidR="00F15659" w:rsidRDefault="00F15659">
      <w:pPr>
        <w:pStyle w:val="Desc"/>
        <w:rPr>
          <w:i/>
        </w:rPr>
      </w:pPr>
    </w:p>
    <w:p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rsidR="00F15659" w:rsidRDefault="00F15659">
      <w:pPr>
        <w:pStyle w:val="Desc"/>
        <w:rPr>
          <w:i/>
        </w:rPr>
      </w:pPr>
    </w:p>
    <w:p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rsidR="00F15659" w:rsidRDefault="00F15659">
      <w:pPr>
        <w:pStyle w:val="Desc"/>
      </w:pPr>
    </w:p>
    <w:p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rsidR="00F15659" w:rsidRDefault="00F15659">
      <w:pPr>
        <w:pStyle w:val="Desc"/>
      </w:pPr>
    </w:p>
    <w:p w:rsidR="00F15659" w:rsidRPr="00C33AF7"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rsidR="00F15659" w:rsidRDefault="00F15659">
      <w:pPr>
        <w:pStyle w:val="Item"/>
        <w:sectPr w:rsidR="00F15659">
          <w:headerReference w:type="default" r:id="rId24"/>
          <w:footnotePr>
            <w:numRestart w:val="eachPage"/>
          </w:footnotePr>
          <w:pgSz w:w="12240" w:h="15840"/>
          <w:pgMar w:top="1440" w:right="1440" w:bottom="-1440" w:left="1440" w:header="720" w:footer="720" w:gutter="0"/>
          <w:pgNumType w:start="1"/>
          <w:cols w:space="720"/>
          <w:noEndnote/>
        </w:sectPr>
      </w:pPr>
    </w:p>
    <w:p w:rsidR="00F15659" w:rsidRDefault="00F15659">
      <w:pPr>
        <w:pStyle w:val="SectionTitle"/>
      </w:pPr>
      <w:bookmarkStart w:id="76" w:name="_Toc460726849"/>
      <w:bookmarkStart w:id="77" w:name="_Toc460729705"/>
      <w:bookmarkStart w:id="78" w:name="_Toc460806208"/>
      <w:bookmarkStart w:id="79" w:name="_Toc462121339"/>
      <w:bookmarkStart w:id="80" w:name="_Toc467460160"/>
      <w:bookmarkStart w:id="81" w:name="_Ref490208064"/>
      <w:bookmarkStart w:id="82" w:name="_Toc180914576"/>
      <w:r>
        <w:t>VISA Resource Template</w:t>
      </w:r>
      <w:bookmarkEnd w:id="76"/>
      <w:bookmarkEnd w:id="77"/>
      <w:bookmarkEnd w:id="78"/>
      <w:bookmarkEnd w:id="79"/>
      <w:bookmarkEnd w:id="80"/>
      <w:r>
        <w:t>: IVisaSession</w:t>
      </w:r>
      <w:bookmarkEnd w:id="81"/>
      <w:r>
        <w:t xml:space="preserve"> and IEventManager</w:t>
      </w:r>
      <w:bookmarkEnd w:id="82"/>
    </w:p>
    <w:p w:rsidR="00F15659" w:rsidRDefault="00F15659">
      <w:pPr>
        <w:pStyle w:val="Desc"/>
      </w:pPr>
      <w:r>
        <w:t>VISA defines an architecture consisting of many resources that encapsulate device functionality. Each resource can give specialized services to applications or to other resources. Achieving this capability requires a high level of consistency in the operation of VISA resources. This level of consistency is achieved through a precisely defined, extensible interface, which provides a well-defined set of services.  In VISA’s C API, the resource template is a collection of methods and constant values.  In VISA COM I/O the resource template is defined by the COM interface “IVisaSession.” All VISA COM I/O resource COM interfaces derive from this base interface. This provides users a way to polymophically act on all resources and provides consistency across interfaces. The basic services available from the IVisaSession interface include the following:</w:t>
      </w:r>
    </w:p>
    <w:p w:rsidR="00F15659" w:rsidRDefault="00F15659">
      <w:pPr>
        <w:pStyle w:val="Desc"/>
      </w:pPr>
      <w:r>
        <w:t>•</w:t>
      </w:r>
      <w:r>
        <w:tab/>
        <w:t>Creating and deleting sessions (Life Cycle Control)</w:t>
      </w:r>
    </w:p>
    <w:p w:rsidR="00F15659" w:rsidRDefault="00F15659">
      <w:pPr>
        <w:pStyle w:val="Desc"/>
        <w:ind w:left="1440" w:hanging="720"/>
      </w:pPr>
      <w:r>
        <w:t>•</w:t>
      </w:r>
      <w:r>
        <w:tab/>
        <w:t xml:space="preserve">Modifying and retrieving individual resource characteristics called </w:t>
      </w:r>
      <w:r>
        <w:rPr>
          <w:i/>
        </w:rPr>
        <w:t>Attributes</w:t>
      </w:r>
      <w:r>
        <w:t xml:space="preserve"> (Characteristic Control)</w:t>
      </w:r>
    </w:p>
    <w:p w:rsidR="00F15659" w:rsidRDefault="00F15659">
      <w:pPr>
        <w:pStyle w:val="Desc"/>
      </w:pPr>
      <w:r>
        <w:t>•</w:t>
      </w:r>
      <w:r>
        <w:tab/>
        <w:t>Restricting resource access (Access Control)</w:t>
      </w:r>
    </w:p>
    <w:p w:rsidR="00F15659" w:rsidRDefault="00F15659">
      <w:pPr>
        <w:pStyle w:val="Head1"/>
      </w:pPr>
      <w:bookmarkStart w:id="83" w:name="_Toc467460161"/>
      <w:bookmarkStart w:id="84" w:name="_Toc180914577"/>
      <w:r>
        <w:t>Template Services</w:t>
      </w:r>
      <w:bookmarkEnd w:id="83"/>
      <w:bookmarkEnd w:id="84"/>
    </w:p>
    <w:p w:rsidR="00F15659" w:rsidRDefault="00F15659">
      <w:pPr>
        <w:pStyle w:val="Head2"/>
      </w:pPr>
      <w:bookmarkStart w:id="85" w:name="_Toc467460162"/>
      <w:bookmarkStart w:id="86" w:name="_Toc180914578"/>
      <w:r>
        <w:t>Control Services</w:t>
      </w:r>
      <w:bookmarkEnd w:id="85"/>
      <w:bookmarkEnd w:id="86"/>
    </w:p>
    <w:p w:rsidR="00F15659" w:rsidRDefault="00F15659">
      <w:pPr>
        <w:pStyle w:val="Desc"/>
      </w:pPr>
      <w:r>
        <w:t>The IVisaSession interface provides all the basic resource control services to applications. These basic services include controlling the life cycle of sessions to resources/devices and manipulating resource characteristics. A summary of these services is presented below:</w:t>
      </w:r>
    </w:p>
    <w:p w:rsidR="00F15659" w:rsidRDefault="00F15659">
      <w:pPr>
        <w:ind w:left="1080" w:hanging="360"/>
      </w:pPr>
      <w:r>
        <w:rPr>
          <w:b/>
        </w:rPr>
        <w:t>•</w:t>
      </w:r>
      <w:r>
        <w:rPr>
          <w:b/>
        </w:rPr>
        <w:tab/>
        <w:t>Life Cycle Control</w:t>
      </w:r>
    </w:p>
    <w:p w:rsidR="00F15659" w:rsidRDefault="00F15659">
      <w:pPr>
        <w:ind w:left="1080" w:hanging="360"/>
      </w:pPr>
      <w:r>
        <w:tab/>
        <w:t xml:space="preserve">IVisaSession (along with the COM API) controls the life cycle of sessions, find lists, and events. A Session is defined as an instance of a COM component that implements IVisaSession.  Once an application has finished using any of them, it can use the </w:t>
      </w:r>
      <w:r>
        <w:rPr>
          <w:rFonts w:ascii="Courier" w:hAnsi="Courier"/>
          <w:sz w:val="18"/>
        </w:rPr>
        <w:t>Close()</w:t>
      </w:r>
      <w:r>
        <w:t xml:space="preserve"> method to free up all the system resources associated with it. Optionally, if the COM reference count for a resource component goes to zero, the resource will clean itself up.  VISA COM I/O resources will free up all associated system resources when an application is abnormally terminated.  Behavior of VISA COM I/O components in a process that is still active but damaged is undefined.</w:t>
      </w:r>
    </w:p>
    <w:p w:rsidR="00F15659" w:rsidRDefault="00F15659">
      <w:pPr>
        <w:ind w:left="1080" w:hanging="360"/>
        <w:rPr>
          <w:b/>
        </w:rPr>
      </w:pPr>
      <w:r>
        <w:rPr>
          <w:b/>
        </w:rPr>
        <w:t>•</w:t>
      </w:r>
      <w:r>
        <w:rPr>
          <w:b/>
        </w:rPr>
        <w:tab/>
        <w:t>Characteristic Control</w:t>
      </w:r>
    </w:p>
    <w:p w:rsidR="00F15659" w:rsidRDefault="00F15659">
      <w:pPr>
        <w:ind w:left="1080"/>
      </w:pPr>
      <w:r>
        <w:t xml:space="preserve">Resources can have attributes associated with them. Some attributes depict the instantaneous state of the resource and some define alterable parameters to modify the behavior of the resources. These attributes are defined by individual resources. VISA COM I/O provides access to all attributes through the methods </w:t>
      </w:r>
      <w:r>
        <w:rPr>
          <w:rStyle w:val="Identifier0"/>
        </w:rPr>
        <w:t>GetAttribute</w:t>
      </w:r>
      <w:r>
        <w:t xml:space="preserve"> and </w:t>
      </w:r>
      <w:r>
        <w:rPr>
          <w:rStyle w:val="Identifier0"/>
        </w:rPr>
        <w:t>SetAttribute</w:t>
      </w:r>
      <w:r>
        <w:t xml:space="preserve">.  For legacy reasons with VISA, attributes that are accessible from COM Property methods are also accessible by name through Get/Set Attribute. </w:t>
      </w:r>
    </w:p>
    <w:p w:rsidR="00F15659" w:rsidRDefault="00F15659">
      <w:pPr>
        <w:ind w:left="1080" w:hanging="360"/>
        <w:rPr>
          <w:b/>
        </w:rPr>
      </w:pPr>
      <w:r>
        <w:rPr>
          <w:b/>
        </w:rPr>
        <w:t>•</w:t>
      </w:r>
      <w:r>
        <w:rPr>
          <w:b/>
        </w:rPr>
        <w:tab/>
        <w:t>Asynchronous Operation Control</w:t>
      </w:r>
    </w:p>
    <w:p w:rsidR="00F15659" w:rsidRDefault="00F15659">
      <w:pPr>
        <w:ind w:left="1080"/>
      </w:pPr>
      <w:r>
        <w:t xml:space="preserve">Resources can have asynchronous operations associated with them. These operations are invoked in the same way that all other operations are invoked. Instead of waiting for the actual job to be done, they register the job to be done and return immediately. When the I/O is complete, an event is generated to indicate the completion status of the associated operation. Unlike VISA, there is no resource template-defined terminate operation.  The only available </w:t>
      </w:r>
      <w:r>
        <w:rPr>
          <w:rStyle w:val="Courier"/>
        </w:rPr>
        <w:t>Terminate</w:t>
      </w:r>
      <w:r>
        <w:t xml:space="preserve"> is on the </w:t>
      </w:r>
      <w:r>
        <w:rPr>
          <w:rStyle w:val="Identifier0"/>
        </w:rPr>
        <w:t>IAsyncMessage</w:t>
      </w:r>
      <w:r>
        <w:t xml:space="preserve"> interface, described in Section 5.1.3, </w:t>
      </w:r>
      <w:r>
        <w:rPr>
          <w:i/>
          <w:iCs/>
        </w:rPr>
        <w:t>IASyncMessage Interface</w:t>
      </w:r>
      <w:r>
        <w:t>.</w:t>
      </w:r>
    </w:p>
    <w:p w:rsidR="00F15659" w:rsidRDefault="00F15659">
      <w:pPr>
        <w:ind w:left="1080" w:hanging="360"/>
        <w:rPr>
          <w:b/>
        </w:rPr>
      </w:pPr>
      <w:r>
        <w:rPr>
          <w:b/>
        </w:rPr>
        <w:t>•</w:t>
      </w:r>
      <w:r>
        <w:rPr>
          <w:b/>
        </w:rPr>
        <w:tab/>
        <w:t>Access Control</w:t>
      </w:r>
    </w:p>
    <w:p w:rsidR="00F15659" w:rsidRDefault="00F15659">
      <w:pPr>
        <w:ind w:left="1080"/>
      </w:pPr>
      <w:r>
        <w:t xml:space="preserve">Applications can open multiple sessions to a VISA COM I/O resource simultaneously. Applications can access the VISA COM I/O resource through the different sessions concurrently. However, in certain cases, an application accessing a VISA COM I/O resource might want to restrict other applications or sessions from accessing that resource. VISA defines a locking mechanism to restrict accesses to resources for such special circumstances. The operation used to acquire a lock on a resource is </w:t>
      </w:r>
      <w:r>
        <w:rPr>
          <w:rStyle w:val="Identifier0"/>
        </w:rPr>
        <w:t>LockRsrc</w:t>
      </w:r>
      <w:r>
        <w:rPr>
          <w:rFonts w:ascii="Courier" w:hAnsi="Courier"/>
          <w:sz w:val="18"/>
        </w:rPr>
        <w:t>()</w:t>
      </w:r>
      <w:r>
        <w:t xml:space="preserve">, and the operation to relinquish the lock is </w:t>
      </w:r>
      <w:r>
        <w:rPr>
          <w:rStyle w:val="Identifier0"/>
        </w:rPr>
        <w:t>UnlockRsrc</w:t>
      </w:r>
      <w:r>
        <w:rPr>
          <w:rFonts w:ascii="Courier" w:hAnsi="Courier"/>
          <w:sz w:val="18"/>
        </w:rPr>
        <w:t>()</w:t>
      </w:r>
      <w:r>
        <w:t>.</w:t>
      </w:r>
    </w:p>
    <w:p w:rsidR="00F15659" w:rsidRDefault="00F15659">
      <w:pPr>
        <w:pStyle w:val="Head2"/>
      </w:pPr>
      <w:bookmarkStart w:id="87" w:name="_Toc467460163"/>
      <w:bookmarkStart w:id="88" w:name="_Toc180914579"/>
      <w:r>
        <w:t>Communication Services</w:t>
      </w:r>
      <w:bookmarkEnd w:id="87"/>
      <w:bookmarkEnd w:id="88"/>
    </w:p>
    <w:p w:rsidR="00F15659" w:rsidRDefault="00F15659">
      <w:pPr>
        <w:pStyle w:val="Desc"/>
      </w:pPr>
      <w:r>
        <w:t>Applications using VISA COM I/O access resources by opening sessions to them. The primary method of communication to resources is by invoking methods on interfaces implemented by the session.  A VISA COM I/O resource also allows information exchange through events.</w:t>
      </w:r>
    </w:p>
    <w:p w:rsidR="00F15659" w:rsidRDefault="00F15659">
      <w:pPr>
        <w:ind w:left="1080" w:hanging="360"/>
      </w:pPr>
      <w:r>
        <w:rPr>
          <w:b/>
        </w:rPr>
        <w:t>•</w:t>
      </w:r>
      <w:r>
        <w:rPr>
          <w:b/>
        </w:rPr>
        <w:tab/>
        <w:t xml:space="preserve">Operation Invocation </w:t>
      </w:r>
      <w:r>
        <w:rPr>
          <w:b/>
        </w:rPr>
        <w:br/>
      </w:r>
      <w:r>
        <w:t>After establishing a session, an application can communicate with it by invoking operations associated with the resources. All interfaces use COM error handling to report errors.  There are some general HRESULT Error Codes below as well as codes specific to methods.</w:t>
      </w:r>
    </w:p>
    <w:p w:rsidR="00F15659" w:rsidRDefault="00F15659">
      <w:pPr>
        <w:pStyle w:val="proc"/>
        <w:spacing w:before="0" w:after="0" w:line="240" w:lineRule="auto"/>
      </w:pPr>
    </w:p>
    <w:p w:rsidR="00F15659" w:rsidRDefault="00F15659">
      <w:pPr>
        <w:ind w:left="1080" w:hanging="360"/>
      </w:pPr>
      <w:r>
        <w:rPr>
          <w:b/>
        </w:rPr>
        <w:t>•</w:t>
      </w:r>
      <w:r>
        <w:rPr>
          <w:b/>
        </w:rPr>
        <w:tab/>
        <w:t xml:space="preserve">Event Reporting </w:t>
      </w:r>
      <w:r>
        <w:rPr>
          <w:b/>
        </w:rPr>
        <w:br/>
      </w:r>
      <w:r>
        <w:t>VISA provides callback, queuing, and waiting services that can inform sessions about resource-defined events.</w:t>
      </w:r>
    </w:p>
    <w:p w:rsidR="00F15659" w:rsidRDefault="00F15659">
      <w:pPr>
        <w:ind w:left="1080" w:hanging="360"/>
      </w:pPr>
      <w:r>
        <w:br w:type="page"/>
      </w:r>
    </w:p>
    <w:tbl>
      <w:tblPr>
        <w:tblW w:w="0" w:type="auto"/>
        <w:tblInd w:w="622" w:type="dxa"/>
        <w:tblLayout w:type="fixed"/>
        <w:tblCellMar>
          <w:left w:w="80" w:type="dxa"/>
          <w:right w:w="80" w:type="dxa"/>
        </w:tblCellMar>
        <w:tblLook w:val="0000" w:firstRow="0" w:lastRow="0" w:firstColumn="0" w:lastColumn="0" w:noHBand="0" w:noVBand="0"/>
      </w:tblPr>
      <w:tblGrid>
        <w:gridCol w:w="2723"/>
        <w:gridCol w:w="2724"/>
        <w:gridCol w:w="3451"/>
      </w:tblGrid>
      <w:tr w:rsidR="00F15659">
        <w:trPr>
          <w:cantSplit/>
        </w:trPr>
        <w:tc>
          <w:tcPr>
            <w:tcW w:w="2723"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COM Error Codes</w:t>
            </w:r>
          </w:p>
        </w:tc>
        <w:tc>
          <w:tcPr>
            <w:tcW w:w="2724"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Error Codes</w:t>
            </w:r>
          </w:p>
        </w:tc>
        <w:tc>
          <w:tcPr>
            <w:tcW w:w="3451"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Description</w:t>
            </w:r>
          </w:p>
        </w:tc>
      </w:tr>
      <w:tr w:rsidR="00F15659">
        <w:trPr>
          <w:cantSplit/>
        </w:trPr>
        <w:tc>
          <w:tcPr>
            <w:tcW w:w="2723"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szCs w:val="18"/>
              </w:rPr>
            </w:pPr>
            <w:r>
              <w:rPr>
                <w:rFonts w:ascii="Courier" w:hAnsi="Courier"/>
                <w:sz w:val="18"/>
                <w:szCs w:val="18"/>
              </w:rPr>
              <w:t>E_VISA_INV_OBJECT</w:t>
            </w:r>
          </w:p>
        </w:tc>
        <w:tc>
          <w:tcPr>
            <w:tcW w:w="2724"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color w:val="FF0000"/>
                <w:sz w:val="18"/>
              </w:rPr>
            </w:pPr>
            <w:r>
              <w:rPr>
                <w:rFonts w:ascii="Courier" w:hAnsi="Courier"/>
                <w:sz w:val="18"/>
              </w:rPr>
              <w:t>VI_ERROR_INV_SESSION</w:t>
            </w:r>
            <w:r>
              <w:rPr>
                <w:rFonts w:ascii="Courier" w:hAnsi="Courier"/>
                <w:sz w:val="18"/>
              </w:rPr>
              <w:br/>
              <w:t>VI_ERROR_INV_OBJECT</w:t>
            </w:r>
          </w:p>
        </w:tc>
        <w:tc>
          <w:tcPr>
            <w:tcW w:w="3451"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pPr>
            <w:r>
              <w:t>The given session or object reference is invalid.</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E_VISA_NSUP_OPER</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VI_ERROR_NSUP_OPER</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The given session does not support this operation.</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(not applicable)</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VI_ERROR_NIMPL_OPER</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The given operation is not implemented.</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E_VISA_SYSTEM_ERROR</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VI_ERROR_SYSTEM_ERROR</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Unknown system error (miscellaneous error).</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E_VISA_INV_PARAMETER</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VI_ERROR_INV_PARAMETER</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The value of some parameter—which parameter is not known—is invalid.</w:t>
            </w:r>
          </w:p>
        </w:tc>
      </w:tr>
      <w:tr w:rsidR="00F15659">
        <w:trPr>
          <w:cantSplit/>
        </w:trPr>
        <w:tc>
          <w:tcPr>
            <w:tcW w:w="2723"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E_VISA_USER_BUF</w:t>
            </w:r>
          </w:p>
        </w:tc>
        <w:tc>
          <w:tcPr>
            <w:tcW w:w="2724"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 xml:space="preserve">VI_ERROR_USER_BUF </w:t>
            </w:r>
          </w:p>
        </w:tc>
        <w:tc>
          <w:tcPr>
            <w:tcW w:w="3451" w:type="dxa"/>
            <w:tcBorders>
              <w:top w:val="single" w:sz="6" w:space="0" w:color="auto"/>
              <w:left w:val="single" w:sz="6" w:space="0" w:color="auto"/>
              <w:bottom w:val="single" w:sz="6" w:space="0" w:color="auto"/>
              <w:right w:val="single" w:sz="6" w:space="0" w:color="auto"/>
            </w:tcBorders>
          </w:tcPr>
          <w:p w:rsidR="00F15659" w:rsidRDefault="00F15659">
            <w:pPr>
              <w:keepNext/>
              <w:spacing w:before="40" w:after="40"/>
              <w:ind w:left="80"/>
            </w:pPr>
            <w:r>
              <w:t>A specified user buffer is not valid or cannot be accessed for the required size.</w:t>
            </w:r>
          </w:p>
        </w:tc>
      </w:tr>
    </w:tbl>
    <w:p w:rsidR="00F15659" w:rsidRDefault="00F15659">
      <w:pPr>
        <w:pStyle w:val="Caption"/>
      </w:pPr>
      <w:r>
        <w:t>Table 3.1.</w:t>
      </w:r>
      <w:r w:rsidR="0000151A">
        <w:fldChar w:fldCharType="begin"/>
      </w:r>
      <w:r w:rsidR="00033F58">
        <w:instrText xml:space="preserve"> SEQ Table_3.1- \* ARABIC </w:instrText>
      </w:r>
      <w:r w:rsidR="0000151A">
        <w:fldChar w:fldCharType="separate"/>
      </w:r>
      <w:r w:rsidR="00E76F75">
        <w:rPr>
          <w:noProof/>
        </w:rPr>
        <w:t>1</w:t>
      </w:r>
      <w:r w:rsidR="0000151A">
        <w:rPr>
          <w:noProof/>
        </w:rPr>
        <w:fldChar w:fldCharType="end"/>
      </w:r>
    </w:p>
    <w:p w:rsidR="00F15659" w:rsidRDefault="00F15659">
      <w:pPr>
        <w:pStyle w:val="Observation"/>
      </w:pPr>
    </w:p>
    <w:p w:rsidR="00F15659" w:rsidRDefault="00F15659">
      <w:pPr>
        <w:pStyle w:val="Desc"/>
      </w:pPr>
      <w:r>
        <w:t>It is possible that in the future, any operation may return success or error codes not listed in this specification. Therefore, it is important that applications check for general success or failure before comparing a return value to known return codes.</w:t>
      </w:r>
    </w:p>
    <w:p w:rsidR="00F15659" w:rsidRDefault="00F15659">
      <w:pPr>
        <w:pStyle w:val="Observation"/>
      </w:pPr>
    </w:p>
    <w:p w:rsidR="00F15659" w:rsidRDefault="00F15659">
      <w:pPr>
        <w:pStyle w:val="Desc"/>
      </w:pPr>
      <w:r>
        <w:t>It is the intention of this specification to have success and warning codes be greater than or equal to zero and error codes less than zero. The specific status values are specified in the corresponding framework documents. Only unique identifiers are specified in this document.</w:t>
      </w:r>
    </w:p>
    <w:p w:rsidR="00F15659" w:rsidRDefault="00F15659">
      <w:pPr>
        <w:pStyle w:val="Recommendation"/>
      </w:pPr>
    </w:p>
    <w:p w:rsidR="00F15659" w:rsidRDefault="00F15659">
      <w:pPr>
        <w:pStyle w:val="Desc"/>
      </w:pPr>
      <w:r>
        <w:t>If an operation defines an error code for a given parameter, a VISA implementation should normally use that error code.</w:t>
      </w:r>
    </w:p>
    <w:p w:rsidR="00F15659" w:rsidRDefault="00F15659">
      <w:pPr>
        <w:pStyle w:val="Rule"/>
      </w:pPr>
    </w:p>
    <w:p w:rsidR="00F15659" w:rsidRDefault="00F15659">
      <w:pPr>
        <w:pStyle w:val="Desc"/>
      </w:pPr>
      <w:r>
        <w:t xml:space="preserve">If a VISA COM I/O implementation cannot determine which parameter caused an error, such as when using a lower-level driver, then it </w:t>
      </w:r>
      <w:r>
        <w:rPr>
          <w:b/>
        </w:rPr>
        <w:t>SHALL</w:t>
      </w:r>
      <w:r>
        <w:t xml:space="preserve"> return E_INVALIDARG or E_VISA_INV_PARAMETER.</w:t>
      </w:r>
    </w:p>
    <w:p w:rsidR="00F15659" w:rsidRDefault="00F15659">
      <w:pPr>
        <w:pStyle w:val="Rule"/>
      </w:pPr>
    </w:p>
    <w:p w:rsidR="00F15659" w:rsidRDefault="00F15659">
      <w:pPr>
        <w:pStyle w:val="Desc"/>
      </w:pPr>
      <w:r>
        <w:t xml:space="preserve">If a VISA COM I/O resource is unable to allocate memory to satisfy a request, it </w:t>
      </w:r>
      <w:r>
        <w:rPr>
          <w:b/>
        </w:rPr>
        <w:t>SHALL</w:t>
      </w:r>
      <w:r>
        <w:t xml:space="preserve"> return E_OUTOFMEMORY or E_VISA_ALLOC.</w:t>
      </w:r>
    </w:p>
    <w:p w:rsidR="00F15659" w:rsidRDefault="00F15659">
      <w:pPr>
        <w:pStyle w:val="Rule"/>
      </w:pPr>
    </w:p>
    <w:p w:rsidR="00F15659" w:rsidRDefault="00F15659">
      <w:pPr>
        <w:pStyle w:val="Desc"/>
      </w:pPr>
      <w:r>
        <w:t xml:space="preserve">If a VISA COM I/O driver’s internal data becomes corrupted or it encounters an internal logic error, it </w:t>
      </w:r>
      <w:r>
        <w:rPr>
          <w:b/>
        </w:rPr>
        <w:t>SHALL</w:t>
      </w:r>
      <w:r>
        <w:t xml:space="preserve"> return E_UNEXPECTED or E_VISA_SYSTEM_ERROR.</w:t>
      </w:r>
    </w:p>
    <w:p w:rsidR="00F15659" w:rsidRDefault="00F15659">
      <w:pPr>
        <w:pStyle w:val="Rule"/>
      </w:pPr>
    </w:p>
    <w:p w:rsidR="00F15659" w:rsidRDefault="00F15659">
      <w:pPr>
        <w:pStyle w:val="Desc"/>
      </w:pPr>
      <w:r>
        <w:t xml:space="preserve">If a VISA COM I/O resource receives an invalid pointer argument, it </w:t>
      </w:r>
      <w:r>
        <w:rPr>
          <w:b/>
        </w:rPr>
        <w:t>SHALL</w:t>
      </w:r>
      <w:r>
        <w:t xml:space="preserve"> return E_POINTER or E_VISA_USER_BUF</w:t>
      </w:r>
    </w:p>
    <w:p w:rsidR="00F15659" w:rsidRDefault="00F15659">
      <w:pPr>
        <w:pStyle w:val="Rule"/>
      </w:pPr>
    </w:p>
    <w:p w:rsidR="00F15659" w:rsidRDefault="00F15659">
      <w:pPr>
        <w:pStyle w:val="Desc"/>
      </w:pPr>
      <w:r>
        <w:t xml:space="preserve">A VISA COM I/O resource </w:t>
      </w:r>
      <w:r>
        <w:rPr>
          <w:b/>
        </w:rPr>
        <w:t>SHALL</w:t>
      </w:r>
      <w:r>
        <w:t xml:space="preserve"> </w:t>
      </w:r>
      <w:r>
        <w:rPr>
          <w:b/>
        </w:rPr>
        <w:t>NOT</w:t>
      </w:r>
      <w:r>
        <w:t xml:space="preserve"> return E_NOTIMPL or E_VISA_NIMPL_OPER.</w:t>
      </w:r>
    </w:p>
    <w:p w:rsidR="00F15659" w:rsidRDefault="00F15659">
      <w:pPr>
        <w:pStyle w:val="Recommendation"/>
      </w:pPr>
    </w:p>
    <w:p w:rsidR="00F15659" w:rsidRDefault="00F15659">
      <w:pPr>
        <w:pStyle w:val="Desc"/>
      </w:pPr>
      <w:r>
        <w:t xml:space="preserve">In addition to a </w:t>
      </w:r>
      <w:r>
        <w:rPr>
          <w:rStyle w:val="Identifier0"/>
        </w:rPr>
        <w:t>HRESULT</w:t>
      </w:r>
      <w:r>
        <w:t xml:space="preserve"> error message upon an error, the resource should place an </w:t>
      </w:r>
      <w:r>
        <w:rPr>
          <w:rStyle w:val="Identifier0"/>
        </w:rPr>
        <w:t>IErrorInfo</w:t>
      </w:r>
      <w:r>
        <w:t xml:space="preserve"> structure on the thread with an error description (including the name of the bad parameter if that is the cause of the error) and a help file reference.</w:t>
      </w:r>
    </w:p>
    <w:p w:rsidR="00F15659" w:rsidRDefault="00F15659">
      <w:pPr>
        <w:pStyle w:val="Observation"/>
      </w:pPr>
    </w:p>
    <w:p w:rsidR="00F15659" w:rsidRDefault="00F15659">
      <w:pPr>
        <w:pStyle w:val="Desc"/>
      </w:pPr>
      <w:r>
        <w:t>The above rules allow multiple status codes for the same error. It is possible for some of these errors to be caught by a COM proxy, where in other cases the lower-level driver may return the error. Either error code specified is compliant.</w:t>
      </w:r>
    </w:p>
    <w:p w:rsidR="00F15659" w:rsidRDefault="00F15659">
      <w:pPr>
        <w:pStyle w:val="Observation"/>
      </w:pPr>
    </w:p>
    <w:p w:rsidR="00F15659" w:rsidRDefault="00F15659">
      <w:pPr>
        <w:pStyle w:val="Desc"/>
      </w:pPr>
      <w:r>
        <w:t>The VISA COM status codes listed above are semantically equivalent to the similarly named status codes in VPP 4.3.</w:t>
      </w:r>
    </w:p>
    <w:p w:rsidR="00F15659" w:rsidRDefault="00F15659">
      <w:pPr>
        <w:pStyle w:val="Rule"/>
      </w:pPr>
    </w:p>
    <w:p w:rsidR="00F15659" w:rsidRDefault="00F15659">
      <w:pPr>
        <w:pStyle w:val="Desc"/>
      </w:pPr>
      <w:r>
        <w:t xml:space="preserve">A VISA COM I/O implementation </w:t>
      </w:r>
      <w:r>
        <w:rPr>
          <w:b/>
          <w:bCs/>
        </w:rPr>
        <w:t>SHALL</w:t>
      </w:r>
      <w:r>
        <w:t xml:space="preserve"> convert a non-zero ViStatus value to an HRESULT status value by masking the value with 0x80000FFF and adding (bit-ORing) in the value 0x00040000.</w:t>
      </w:r>
    </w:p>
    <w:p w:rsidR="00F15659" w:rsidRDefault="00F15659">
      <w:pPr>
        <w:pStyle w:val="Observation"/>
      </w:pPr>
    </w:p>
    <w:p w:rsidR="00F15659" w:rsidRDefault="00F15659">
      <w:pPr>
        <w:pStyle w:val="Desc"/>
      </w:pPr>
      <w:r>
        <w:t>The ViStatus value of 0 (VI_SUCCESS) is also an HRESULT value of 0 (S_OK or S_VISA_SUCCESS).</w:t>
      </w:r>
    </w:p>
    <w:p w:rsidR="00F15659" w:rsidRDefault="00F15659">
      <w:pPr>
        <w:pStyle w:val="Desc"/>
      </w:pPr>
    </w:p>
    <w:p w:rsidR="00F15659" w:rsidRDefault="00F15659">
      <w:pPr>
        <w:pStyle w:val="Head1"/>
      </w:pPr>
      <w:bookmarkStart w:id="89" w:name="_Toc467460164"/>
      <w:bookmarkStart w:id="90" w:name="_Toc180914580"/>
      <w:r>
        <w:t>VISA Template Interface Overview</w:t>
      </w:r>
      <w:bookmarkEnd w:id="89"/>
      <w:bookmarkEnd w:id="90"/>
    </w:p>
    <w:p w:rsidR="00F15659" w:rsidRDefault="00F15659">
      <w:pPr>
        <w:ind w:left="720"/>
        <w:rPr>
          <w:b/>
        </w:rPr>
      </w:pPr>
      <w:r>
        <w:t>This section summarizes the interface that each VISA implementation must incorporate. The different attributes and operations are described in detail in subsequent sections.</w:t>
      </w:r>
    </w:p>
    <w:p w:rsidR="00F15659" w:rsidRDefault="00F15659">
      <w:pPr>
        <w:pStyle w:val="Head2"/>
        <w:rPr>
          <w:lang w:val="fr-FR"/>
        </w:rPr>
      </w:pPr>
      <w:bookmarkStart w:id="91" w:name="_Toc180914581"/>
      <w:bookmarkStart w:id="92" w:name="_Toc467460165"/>
      <w:r>
        <w:rPr>
          <w:lang w:val="fr-FR"/>
        </w:rPr>
        <w:t>VISA Template Attributes</w:t>
      </w:r>
      <w:bookmarkEnd w:id="91"/>
      <w:r>
        <w:rPr>
          <w:lang w:val="fr-FR"/>
        </w:rPr>
        <w:t xml:space="preserve"> </w:t>
      </w:r>
      <w:bookmarkEnd w:id="92"/>
    </w:p>
    <w:p w:rsidR="00F15659" w:rsidRDefault="00F15659">
      <w:pPr>
        <w:pStyle w:val="Rule"/>
        <w:rPr>
          <w:lang w:val="fr-FR"/>
        </w:rPr>
      </w:pPr>
    </w:p>
    <w:p w:rsidR="00F15659" w:rsidRDefault="00F15659">
      <w:pPr>
        <w:pStyle w:val="Desc"/>
      </w:pPr>
      <w:r>
        <w:t xml:space="preserve">VISA COM I/O resources </w:t>
      </w:r>
      <w:r>
        <w:rPr>
          <w:b/>
        </w:rPr>
        <w:t>SHALL</w:t>
      </w:r>
      <w:r>
        <w:t xml:space="preserve"> follow the behaviors defined in section 3.2.1 of VPP 4.3 with the following exceptions.</w:t>
      </w:r>
    </w:p>
    <w:p w:rsidR="00F15659" w:rsidRDefault="00F15659">
      <w:pPr>
        <w:pStyle w:val="Rule"/>
      </w:pPr>
    </w:p>
    <w:p w:rsidR="00F15659" w:rsidRDefault="00F15659">
      <w:pPr>
        <w:pStyle w:val="Desc"/>
      </w:pPr>
      <w:r>
        <w:t xml:space="preserve">The following attributes </w:t>
      </w:r>
      <w:r>
        <w:rPr>
          <w:b/>
        </w:rPr>
        <w:t>SHALL</w:t>
      </w:r>
      <w:r>
        <w:t xml:space="preserve"> </w:t>
      </w:r>
      <w:r>
        <w:rPr>
          <w:b/>
          <w:bCs/>
        </w:rPr>
        <w:t>NOT</w:t>
      </w:r>
      <w:r>
        <w:t xml:space="preserve"> be defined in VISA COM I/O:  VI_ATTR_</w:t>
      </w:r>
      <w:r w:rsidR="0049250A" w:rsidDel="0049250A">
        <w:t xml:space="preserve"> </w:t>
      </w:r>
      <w:r>
        <w:t>RM_SESSION, VI_ATTR_USER_DATA.</w:t>
      </w:r>
    </w:p>
    <w:p w:rsidR="00F15659" w:rsidRDefault="00F15659">
      <w:pPr>
        <w:pStyle w:val="Observation"/>
      </w:pPr>
    </w:p>
    <w:p w:rsidR="00F15659" w:rsidRDefault="00F15659">
      <w:pPr>
        <w:pStyle w:val="Desc"/>
      </w:pPr>
      <w:r>
        <w:t xml:space="preserve">The value of the attribute </w:t>
      </w:r>
      <w:r>
        <w:rPr>
          <w:rFonts w:ascii="Courier" w:hAnsi="Courier"/>
          <w:sz w:val="18"/>
        </w:rPr>
        <w:t xml:space="preserve">VI_ATTR_RSRC_SPEC_VERSION </w:t>
      </w:r>
      <w:r>
        <w:t>is a fixed value that reflects the version of the VISA COM I/O specification to which the resource implementation is compliant. This value will change with subsequent versions of the specification. This value will be identical or related to the VISA specification number that this specification is based on.</w:t>
      </w:r>
    </w:p>
    <w:p w:rsidR="00F15659" w:rsidRDefault="00F15659">
      <w:pPr>
        <w:pStyle w:val="Observation"/>
      </w:pPr>
    </w:p>
    <w:p w:rsidR="00F15659" w:rsidRDefault="00F15659">
      <w:pPr>
        <w:pStyle w:val="Desc"/>
      </w:pPr>
      <w:r>
        <w:t>There may be resources with different specification versions residing on the same machine, and the resource manager may return components with different specification versions.</w:t>
      </w:r>
    </w:p>
    <w:p w:rsidR="00F15659" w:rsidRDefault="00F15659">
      <w:pPr>
        <w:jc w:val="center"/>
        <w:rPr>
          <w:b/>
        </w:rPr>
      </w:pPr>
    </w:p>
    <w:p w:rsidR="00F15659" w:rsidRDefault="00F15659" w:rsidP="00AC1EBE">
      <w:pPr>
        <w:pStyle w:val="Tablecaption"/>
        <w:outlineLvl w:val="0"/>
      </w:pPr>
      <w:bookmarkStart w:id="93" w:name="_Toc460633017"/>
      <w:bookmarkStart w:id="94" w:name="_Toc460633467"/>
      <w:bookmarkStart w:id="95" w:name="_Toc460633550"/>
      <w:bookmarkStart w:id="96" w:name="_Toc460636266"/>
      <w:bookmarkStart w:id="97" w:name="_Toc460651835"/>
      <w:bookmarkStart w:id="98" w:name="_Toc460652209"/>
      <w:bookmarkStart w:id="99" w:name="_Toc462121110"/>
      <w:r>
        <w:t>ViVersion Description for VI_ATTR_RSRC_IMPL_VERSION and VI_ATTR_RSRC_SPEC_VERSION</w:t>
      </w:r>
      <w:bookmarkEnd w:id="93"/>
      <w:bookmarkEnd w:id="94"/>
      <w:bookmarkEnd w:id="95"/>
      <w:bookmarkEnd w:id="96"/>
      <w:bookmarkEnd w:id="97"/>
      <w:bookmarkEnd w:id="98"/>
      <w:bookmarkEnd w:id="99"/>
    </w:p>
    <w:p w:rsidR="00F15659" w:rsidRDefault="00F15659">
      <w:pPr>
        <w:ind w:left="720" w:hanging="720"/>
      </w:pPr>
    </w:p>
    <w:tbl>
      <w:tblPr>
        <w:tblW w:w="0" w:type="auto"/>
        <w:tblInd w:w="900" w:type="dxa"/>
        <w:tblLayout w:type="fixed"/>
        <w:tblCellMar>
          <w:left w:w="80" w:type="dxa"/>
          <w:right w:w="80" w:type="dxa"/>
        </w:tblCellMar>
        <w:tblLook w:val="0000" w:firstRow="0" w:lastRow="0" w:firstColumn="0" w:lastColumn="0" w:noHBand="0" w:noVBand="0"/>
      </w:tblPr>
      <w:tblGrid>
        <w:gridCol w:w="2780"/>
        <w:gridCol w:w="2700"/>
        <w:gridCol w:w="2700"/>
      </w:tblGrid>
      <w:tr w:rsidR="00F15659">
        <w:trPr>
          <w:cantSplit/>
        </w:trPr>
        <w:tc>
          <w:tcPr>
            <w:tcW w:w="278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Bits 31 to 20</w:t>
            </w:r>
          </w:p>
        </w:tc>
        <w:tc>
          <w:tcPr>
            <w:tcW w:w="27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Bits 19 to 8</w:t>
            </w:r>
          </w:p>
        </w:tc>
        <w:tc>
          <w:tcPr>
            <w:tcW w:w="27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Bits 0 to 7</w:t>
            </w:r>
          </w:p>
        </w:tc>
      </w:tr>
      <w:tr w:rsidR="00F15659">
        <w:trPr>
          <w:cantSplit/>
        </w:trPr>
        <w:tc>
          <w:tcPr>
            <w:tcW w:w="278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180" w:right="100"/>
              <w:jc w:val="center"/>
            </w:pPr>
            <w:r>
              <w:t>Major Number</w:t>
            </w:r>
          </w:p>
        </w:tc>
        <w:tc>
          <w:tcPr>
            <w:tcW w:w="270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180" w:right="180"/>
              <w:jc w:val="center"/>
            </w:pPr>
            <w:r>
              <w:t>Minor Number</w:t>
            </w:r>
          </w:p>
        </w:tc>
        <w:tc>
          <w:tcPr>
            <w:tcW w:w="270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180" w:right="180"/>
              <w:jc w:val="center"/>
            </w:pPr>
            <w:r>
              <w:t>Sub-minor Number</w:t>
            </w:r>
          </w:p>
        </w:tc>
      </w:tr>
    </w:tbl>
    <w:p w:rsidR="00F15659" w:rsidRDefault="00F15659">
      <w:pPr>
        <w:pStyle w:val="Caption"/>
      </w:pPr>
      <w:r>
        <w:t>Table 3.2.</w:t>
      </w:r>
      <w:r w:rsidR="0000151A">
        <w:fldChar w:fldCharType="begin"/>
      </w:r>
      <w:r w:rsidR="00033F58">
        <w:instrText xml:space="preserve"> SEQ Table_3.2- \* ARABIC </w:instrText>
      </w:r>
      <w:r w:rsidR="0000151A">
        <w:fldChar w:fldCharType="separate"/>
      </w:r>
      <w:r w:rsidR="00E76F75">
        <w:rPr>
          <w:noProof/>
        </w:rPr>
        <w:t>1</w:t>
      </w:r>
      <w:r w:rsidR="0000151A">
        <w:rPr>
          <w:noProof/>
        </w:rPr>
        <w:fldChar w:fldCharType="end"/>
      </w:r>
    </w:p>
    <w:p w:rsidR="00F15659" w:rsidRDefault="00F15659">
      <w:pPr>
        <w:ind w:left="720" w:hanging="720"/>
      </w:pPr>
    </w:p>
    <w:p w:rsidR="00F15659" w:rsidRDefault="00F15659">
      <w:pPr>
        <w:pStyle w:val="Head2"/>
      </w:pPr>
      <w:bookmarkStart w:id="100" w:name="_Toc180914582"/>
      <w:r>
        <w:t>IVisaSession Interface</w:t>
      </w:r>
      <w:bookmarkEnd w:id="100"/>
    </w:p>
    <w:p w:rsidR="00F15659" w:rsidRDefault="00F15659">
      <w:pPr>
        <w:pStyle w:val="Desc"/>
      </w:pPr>
      <w:r>
        <w:t xml:space="preserve">The </w:t>
      </w:r>
      <w:r>
        <w:rPr>
          <w:rStyle w:val="Identifier0"/>
        </w:rPr>
        <w:t>IVisaSession</w:t>
      </w:r>
      <w:r>
        <w:t xml:space="preserve"> Interface is defined in IDL as follows.</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helpstring("VISA Session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uuid(db8cbf03-d6d3-11d4-aa51-00a024ee30bd),</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IVisaSession : IUnknown</w:t>
            </w:r>
          </w:p>
          <w:p w:rsidR="00F15659" w:rsidRDefault="00F15659">
            <w:pPr>
              <w:tabs>
                <w:tab w:val="left" w:pos="252"/>
                <w:tab w:val="left" w:pos="522"/>
                <w:tab w:val="left" w:pos="792"/>
              </w:tabs>
              <w:rPr>
                <w:rStyle w:val="Courier"/>
                <w:sz w:val="18"/>
              </w:rPr>
            </w:pPr>
            <w:r>
              <w:rPr>
                <w:rStyle w:val="Courier"/>
                <w:sz w:val="18"/>
              </w:rPr>
              <w:tab/>
              <w:t>{</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 helpstring("Get the implementation version of the component")]</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ComponentVersion([out, retval] long *pVal);</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+ 2), helpstring("Get the VISA COM I/O specification version")]</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SpecVersion([out, retval] long *pVal);</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+ 3), helpstring("Get a description of the hardware interface")]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HardwareInterfaceName([out,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+ 4), helpstring("Get the hardware interface number")]</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HardwareInterfaceNumber([out, retval] short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+ 5), helpstring("Get the hardware interface type")]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HardwareInterfaceType([out, retval] short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+ 6), helpstring("Get the current lock state of the resource")]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LockState([out, retval] AccessMode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+ 7), helpstring("Get the current state of all settable properties")]</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OptionString([out,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+ 8), helpstring("Get the ProgID of the component")]</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ProgID([out,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+ 9), helpstring("Get the resource name")]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ResourceName([out,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+ 10), helpstring("Get the session class type")]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SessionType([out,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+ 11), helpstring("Get the manufacturer ID of the component")]</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SoftwareManufacturerID([out, retval] short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+ 12), helpstring("Get the manufacturer name of the component")]</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SoftwareManufacturerName([out, retval] BSTR *pVal);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+ 13), helpstring("Get/Set the I/O timeout in milliseconds")]</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Timeout([out, retval] long *pVal);</w:t>
            </w:r>
          </w:p>
          <w:p w:rsidR="00643570" w:rsidRPr="00643570" w:rsidRDefault="008F0854">
            <w:pPr>
              <w:tabs>
                <w:tab w:val="left" w:pos="252"/>
                <w:tab w:val="left" w:pos="522"/>
                <w:tab w:val="left" w:pos="792"/>
              </w:tabs>
              <w:rPr>
                <w:rStyle w:val="Courier"/>
                <w:sz w:val="18"/>
              </w:rPr>
            </w:pPr>
            <w:r>
              <w:rPr>
                <w:rStyle w:val="Courier"/>
                <w:sz w:val="18"/>
              </w:rPr>
              <w:tab/>
            </w:r>
            <w:r>
              <w:rPr>
                <w:rStyle w:val="Courier"/>
                <w:sz w:val="18"/>
              </w:rPr>
              <w:tab/>
              <w:t>[propput</w:t>
            </w:r>
            <w:r w:rsidR="00643570" w:rsidRPr="00643570">
              <w:rPr>
                <w:rStyle w:val="Courier"/>
                <w:sz w:val="18"/>
              </w:rPr>
              <w:t>, helpcontext(HlpCtxIVisaSession  + 13), helpstring("Get/Set the I/O timeout in milliseconds")]</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Timeout([in] long newVal);</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helpcontext(HlpCtxIVisaSession  + 14), helpstring("Get the last status from this session")]</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LastStatus([out, retval] HRESULT *pVal);</w:t>
            </w:r>
          </w:p>
          <w:p w:rsidR="00643570" w:rsidRDefault="00643570">
            <w:pPr>
              <w:tabs>
                <w:tab w:val="left" w:pos="252"/>
                <w:tab w:val="left" w:pos="522"/>
                <w:tab w:val="left" w:pos="792"/>
              </w:tabs>
              <w:rPr>
                <w:rStyle w:val="Courier"/>
                <w:sz w:val="18"/>
              </w:rPr>
            </w:pP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[hidden, helpcontext(HlpCtxIVisaSession  + 15), helpstring("Get the state of a specified property")]</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GetAttribute(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VARIANTARG *pAttrState);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[hidden, helpcontext(HlpCtxIVisaSession  + 16), helpstring("Set the state of a specified property")]</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SetAttribute(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VARIANTARG attrState);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+ 17), helpstring("Establish ownership of the resource")]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LockRsrc(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defaultvalue(EXCLUSIVE_LOCK)] AccessMode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defaultvalue(2000)] long lockTimeout,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requestedKey,</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BSTR *pAccessKey);</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+ 18), helpstring("Relinquish ownership of the resource")]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UnlockRsrc();</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+ 19), helpstring("Initialize a session to the specified resource name")]</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Init(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BSTR resourceName, </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defaultvalue(NO_LOCK)] AccessMode mode,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defaultvalue(2000)] long initTimeout,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optionString);</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[helpcontext(HlpCtxIVisaSession  + 20), helpstring("Close the session")]</w:t>
            </w:r>
          </w:p>
          <w:p w:rsidR="00F15659"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r>
            <w:r w:rsidR="00F15659">
              <w:rPr>
                <w:rStyle w:val="Courier"/>
                <w:sz w:val="18"/>
              </w:rPr>
              <w:t>HRESULT Close();</w:t>
            </w:r>
          </w:p>
          <w:p w:rsidR="00F15659" w:rsidRDefault="00F15659">
            <w:pPr>
              <w:tabs>
                <w:tab w:val="left" w:pos="252"/>
                <w:tab w:val="left" w:pos="522"/>
                <w:tab w:val="left" w:pos="792"/>
              </w:tabs>
            </w:pPr>
            <w:r>
              <w:rPr>
                <w:rStyle w:val="Courier"/>
                <w:sz w:val="18"/>
              </w:rPr>
              <w:tab/>
              <w:t>};</w:t>
            </w:r>
          </w:p>
        </w:tc>
      </w:tr>
    </w:tbl>
    <w:p w:rsidR="00F15659" w:rsidRDefault="00F15659"/>
    <w:p w:rsidR="00F15659" w:rsidRDefault="00F15659">
      <w:pPr>
        <w:pStyle w:val="NormalIndent1"/>
      </w:pPr>
      <w:r>
        <w:t xml:space="preserve">The </w:t>
      </w:r>
      <w:r>
        <w:rPr>
          <w:rStyle w:val="Identifier0"/>
        </w:rPr>
        <w:t>IVisaSession</w:t>
      </w:r>
      <w:r>
        <w:t xml:space="preserve"> Interface has several COM properties that correspond to attributes defined in VISA.  The following table shows property-attribute equivalence for </w:t>
      </w:r>
      <w:r>
        <w:rPr>
          <w:rStyle w:val="Identifier0"/>
        </w:rPr>
        <w:t>IVisaSession</w:t>
      </w:r>
      <w:r>
        <w:t>.</w:t>
      </w:r>
    </w:p>
    <w:p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Property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 Name</w:t>
            </w:r>
          </w:p>
        </w:tc>
      </w:tr>
      <w:tr w:rsidR="00F15659" w:rsidRPr="00395A55">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18"/>
                <w:lang w:val="fr-FR"/>
              </w:rPr>
            </w:pPr>
            <w:r>
              <w:rPr>
                <w:rFonts w:ascii="Courier" w:hAnsi="Courier"/>
                <w:sz w:val="18"/>
                <w:lang w:val="fr-FR"/>
              </w:rPr>
              <w:t>ComponentVersion</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lang w:val="fr-FR"/>
              </w:rPr>
            </w:pPr>
            <w:r>
              <w:rPr>
                <w:lang w:val="fr-FR"/>
              </w:rPr>
              <w:t>VI_ATTR_RSRC_IMPL_VERSION</w:t>
            </w:r>
          </w:p>
        </w:tc>
      </w:tr>
      <w:tr w:rsidR="00F15659" w:rsidRPr="00395A55">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lang w:val="fr-FR"/>
              </w:rPr>
            </w:pPr>
            <w:r>
              <w:rPr>
                <w:rFonts w:ascii="Courier" w:hAnsi="Courier"/>
                <w:sz w:val="18"/>
                <w:lang w:val="fr-FR"/>
              </w:rPr>
              <w:t>SpecVersion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lang w:val="fr-FR"/>
              </w:rPr>
            </w:pPr>
            <w:r>
              <w:rPr>
                <w:lang w:val="fr-FR"/>
              </w:rPr>
              <w:t>VI_ATTR_RSRC_SPEC_VERSION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LockState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VI_ATTR_RSRC_LOCK_STATE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SoftwareManufacturerID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lang w:val="it-IT"/>
              </w:rPr>
            </w:pPr>
            <w:r w:rsidRPr="00C33AF7">
              <w:rPr>
                <w:lang w:val="it-IT"/>
              </w:rPr>
              <w:t>VI_ATTR_RSRC_MANF_ID</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SoftwareManufacturerName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lang w:val="it-IT"/>
              </w:rPr>
            </w:pPr>
            <w:r w:rsidRPr="00C33AF7">
              <w:rPr>
                <w:lang w:val="it-IT"/>
              </w:rPr>
              <w:t>VI_ATTR_RSRC_MANF_NAME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Timeout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VI_ATTR_TMO_VALUE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lang w:val="de-DE"/>
              </w:rPr>
            </w:pPr>
            <w:r>
              <w:rPr>
                <w:rFonts w:ascii="Courier" w:hAnsi="Courier"/>
                <w:sz w:val="18"/>
                <w:lang w:val="de-DE"/>
              </w:rPr>
              <w:t>HardwareInterfaceNumber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lang w:val="de-DE"/>
              </w:rPr>
            </w:pPr>
            <w:r>
              <w:rPr>
                <w:lang w:val="de-DE"/>
              </w:rPr>
              <w:t>VI_ATTR_INTF_NUM</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lang w:val="de-DE"/>
              </w:rPr>
            </w:pPr>
            <w:r>
              <w:rPr>
                <w:rFonts w:ascii="Courier" w:hAnsi="Courier"/>
                <w:sz w:val="18"/>
                <w:lang w:val="de-DE"/>
              </w:rPr>
              <w:t>HardwareInterfaceName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VI_ATTR_INTF_NAME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HardwareInterfaceType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VI_ATTR_INTF_TYPE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ResourceName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VI_ATTR_RSRC_NAME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SessionType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VI_ATTR_RSRC_CLASS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OptionString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ProgID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LastStatus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No VISA equivalent</w:t>
            </w:r>
          </w:p>
        </w:tc>
      </w:tr>
    </w:tbl>
    <w:p w:rsidR="00F15659" w:rsidRDefault="00F15659">
      <w:pPr>
        <w:pStyle w:val="Caption"/>
      </w:pPr>
      <w:r>
        <w:t>Table 3.2.</w:t>
      </w:r>
      <w:r w:rsidR="00A2304D">
        <w:t>2</w:t>
      </w:r>
    </w:p>
    <w:p w:rsidR="00F15659" w:rsidRDefault="00F15659">
      <w:pPr>
        <w:pStyle w:val="Desc"/>
      </w:pPr>
      <w:r>
        <w:t xml:space="preserve">The </w:t>
      </w:r>
      <w:r>
        <w:rPr>
          <w:rStyle w:val="Identifier0"/>
        </w:rPr>
        <w:t>IVisaSession</w:t>
      </w:r>
      <w:r>
        <w:t xml:space="preserve"> Interface has several methods that map to VISA functions.  The following table shows VISA equivalence for </w:t>
      </w:r>
      <w:r>
        <w:rPr>
          <w:rStyle w:val="Identifier0"/>
        </w:rPr>
        <w:t>IVisaSession</w:t>
      </w:r>
      <w:r>
        <w:t xml:space="preserve"> methods.</w:t>
      </w:r>
    </w:p>
    <w:p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Equivalent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LockRsrc</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pPr>
            <w:r>
              <w:t>viLock</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UnlockRsrc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viUnlock</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Close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viClose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Init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viOpen</w:t>
            </w:r>
          </w:p>
        </w:tc>
      </w:tr>
    </w:tbl>
    <w:p w:rsidR="00F15659" w:rsidRDefault="00F15659">
      <w:pPr>
        <w:pStyle w:val="Caption"/>
      </w:pPr>
      <w:r>
        <w:t>Table 3.2.</w:t>
      </w:r>
      <w:r w:rsidR="00A2304D">
        <w:t>3</w:t>
      </w:r>
    </w:p>
    <w:p w:rsidR="00F15659" w:rsidRDefault="00F15659">
      <w:pPr>
        <w:pStyle w:val="Observation"/>
      </w:pPr>
    </w:p>
    <w:p w:rsidR="00F15659" w:rsidRDefault="00F15659">
      <w:pPr>
        <w:pStyle w:val="Desc"/>
      </w:pPr>
      <w:r>
        <w:t xml:space="preserve">There is not a one-to-one mapping between </w:t>
      </w:r>
      <w:r>
        <w:rPr>
          <w:rStyle w:val="Identifier0"/>
        </w:rPr>
        <w:t>IVisaSession</w:t>
      </w:r>
      <w:r>
        <w:t xml:space="preserve"> and the VISA Resource Template. Because the properties </w:t>
      </w:r>
      <w:r>
        <w:rPr>
          <w:rFonts w:ascii="Courier" w:hAnsi="Courier"/>
          <w:sz w:val="22"/>
        </w:rPr>
        <w:t>Hardware</w:t>
      </w:r>
      <w:r>
        <w:rPr>
          <w:rStyle w:val="Identifier0"/>
        </w:rPr>
        <w:t>InterfaceNumber</w:t>
      </w:r>
      <w:r>
        <w:t xml:space="preserve">, </w:t>
      </w:r>
      <w:r>
        <w:rPr>
          <w:rStyle w:val="Identifier0"/>
        </w:rPr>
        <w:t>Timeout</w:t>
      </w:r>
      <w:r>
        <w:t xml:space="preserve">, </w:t>
      </w:r>
      <w:r>
        <w:rPr>
          <w:rFonts w:ascii="Courier" w:hAnsi="Courier"/>
          <w:sz w:val="22"/>
        </w:rPr>
        <w:t>Hardware</w:t>
      </w:r>
      <w:r>
        <w:rPr>
          <w:rStyle w:val="Identifier0"/>
        </w:rPr>
        <w:t>InterfaceName</w:t>
      </w:r>
      <w:r>
        <w:t xml:space="preserve">, and </w:t>
      </w:r>
      <w:r>
        <w:rPr>
          <w:rFonts w:ascii="Courier" w:hAnsi="Courier"/>
          <w:sz w:val="22"/>
        </w:rPr>
        <w:t>Hardware</w:t>
      </w:r>
      <w:r>
        <w:rPr>
          <w:rStyle w:val="Identifier0"/>
        </w:rPr>
        <w:t>InterfaceType</w:t>
      </w:r>
      <w:r>
        <w:t xml:space="preserve"> are used by all resource types, they have been moved up to </w:t>
      </w:r>
      <w:r>
        <w:rPr>
          <w:rStyle w:val="Identifier0"/>
        </w:rPr>
        <w:t>IVisaSession</w:t>
      </w:r>
      <w:r>
        <w:t xml:space="preserve"> to maximize polymorphism.</w:t>
      </w:r>
    </w:p>
    <w:p w:rsidR="00F15659" w:rsidRDefault="00F15659">
      <w:pPr>
        <w:pStyle w:val="Rule"/>
      </w:pPr>
      <w:bookmarkStart w:id="101" w:name="_Ref502045861"/>
    </w:p>
    <w:bookmarkEnd w:id="101"/>
    <w:p w:rsidR="00F15659" w:rsidRDefault="00F15659">
      <w:pPr>
        <w:pStyle w:val="Desc"/>
      </w:pPr>
      <w:r>
        <w:t xml:space="preserve">Every VISA COM I/O resource </w:t>
      </w:r>
      <w:r>
        <w:rPr>
          <w:b/>
        </w:rPr>
        <w:t>SHALL</w:t>
      </w:r>
      <w:r>
        <w:t xml:space="preserve"> implement IVisaSession.</w:t>
      </w:r>
    </w:p>
    <w:p w:rsidR="00F15659" w:rsidRDefault="00F15659">
      <w:pPr>
        <w:pStyle w:val="Rule"/>
      </w:pPr>
    </w:p>
    <w:p w:rsidR="00F15659" w:rsidRDefault="00F15659">
      <w:pPr>
        <w:pStyle w:val="Desc"/>
      </w:pPr>
      <w:r>
        <w:t xml:space="preserve">The </w:t>
      </w:r>
      <w:r>
        <w:rPr>
          <w:rStyle w:val="Identifier0"/>
        </w:rPr>
        <w:t>Close</w:t>
      </w:r>
      <w:r>
        <w:t xml:space="preserve">() method </w:t>
      </w:r>
      <w:r>
        <w:rPr>
          <w:b/>
        </w:rPr>
        <w:t>SHALL</w:t>
      </w:r>
      <w:r>
        <w:t xml:space="preserve"> cause the resource to clean itself up, but </w:t>
      </w:r>
      <w:r>
        <w:rPr>
          <w:b/>
        </w:rPr>
        <w:t>SHALL NOT</w:t>
      </w:r>
      <w:r>
        <w:t xml:space="preserve"> destroy the COM object.</w:t>
      </w:r>
    </w:p>
    <w:p w:rsidR="00F15659" w:rsidRDefault="00F15659">
      <w:pPr>
        <w:pStyle w:val="Rule"/>
      </w:pPr>
    </w:p>
    <w:p w:rsidR="00F15659" w:rsidRDefault="00F15659">
      <w:pPr>
        <w:pStyle w:val="Desc"/>
      </w:pPr>
      <w:r>
        <w:t xml:space="preserve">The </w:t>
      </w:r>
      <w:r>
        <w:rPr>
          <w:rFonts w:ascii="Courier" w:hAnsi="Courier"/>
        </w:rPr>
        <w:t>OptionString</w:t>
      </w:r>
      <w:r>
        <w:t xml:space="preserve"> property </w:t>
      </w:r>
      <w:r>
        <w:rPr>
          <w:b/>
        </w:rPr>
        <w:t>SHALL</w:t>
      </w:r>
      <w:r>
        <w:t xml:space="preserve"> return the names and values of all the settable COM properties of all the interfaces derived from IVisaSession that a resource supports.  The string </w:t>
      </w:r>
      <w:r>
        <w:rPr>
          <w:b/>
        </w:rPr>
        <w:t>SHALL</w:t>
      </w:r>
      <w:r>
        <w:t xml:space="preserve"> follow the grammar described in </w:t>
      </w:r>
      <w:r w:rsidR="0000151A">
        <w:fldChar w:fldCharType="begin"/>
      </w:r>
      <w:r>
        <w:instrText xml:space="preserve"> REF _Ref502047825 \r \h </w:instrText>
      </w:r>
      <w:r w:rsidR="0000151A">
        <w:fldChar w:fldCharType="separate"/>
      </w:r>
      <w:ins w:id="102" w:author="Ted Wang" w:date="2016-02-26T18:14:00Z">
        <w:r w:rsidR="00E76F75">
          <w:t>RULE 3.2.8</w:t>
        </w:r>
      </w:ins>
      <w:del w:id="103" w:author="Ted Wang" w:date="2016-02-26T18:14:00Z">
        <w:r w:rsidR="008D30C5" w:rsidDel="00E76F75">
          <w:delText>RULE 3.2.9</w:delText>
        </w:r>
      </w:del>
      <w:r w:rsidR="0000151A">
        <w:fldChar w:fldCharType="end"/>
      </w:r>
      <w:r>
        <w:t xml:space="preserve"> and </w:t>
      </w:r>
      <w:r w:rsidR="0000151A">
        <w:fldChar w:fldCharType="begin"/>
      </w:r>
      <w:r>
        <w:instrText xml:space="preserve"> REF _Ref502047871 \r \h </w:instrText>
      </w:r>
      <w:r w:rsidR="0000151A">
        <w:fldChar w:fldCharType="separate"/>
      </w:r>
      <w:ins w:id="104" w:author="Ted Wang" w:date="2016-02-26T18:14:00Z">
        <w:r w:rsidR="00E76F75">
          <w:t>RULE 3.2.9</w:t>
        </w:r>
      </w:ins>
      <w:del w:id="105" w:author="Ted Wang" w:date="2016-02-26T18:14:00Z">
        <w:r w:rsidR="008D30C5" w:rsidDel="00E76F75">
          <w:delText>RULE 3.2.10</w:delText>
        </w:r>
      </w:del>
      <w:r w:rsidR="0000151A">
        <w:fldChar w:fldCharType="end"/>
      </w:r>
      <w:r>
        <w:t xml:space="preserve"> with the following additional restrictions: there </w:t>
      </w:r>
      <w:r>
        <w:rPr>
          <w:b/>
        </w:rPr>
        <w:t>SHALL</w:t>
      </w:r>
      <w:r>
        <w:t xml:space="preserve"> be one space character between all tokens, with no other whitespace between, before, or after tokens, the string </w:t>
      </w:r>
      <w:r>
        <w:rPr>
          <w:b/>
        </w:rPr>
        <w:t>SHALL</w:t>
      </w:r>
      <w:r>
        <w:t xml:space="preserve"> use the appropriate enumeration value names for properties that have corresponding enumerations, and boolean properties </w:t>
      </w:r>
      <w:r>
        <w:rPr>
          <w:b/>
        </w:rPr>
        <w:t>SHALL</w:t>
      </w:r>
      <w:r>
        <w:t xml:space="preserve"> use the strings “TRUE” and “FALSE” (without quotation marks.)</w:t>
      </w:r>
    </w:p>
    <w:p w:rsidR="00F15659" w:rsidRDefault="00F15659">
      <w:pPr>
        <w:pStyle w:val="Observation"/>
      </w:pPr>
    </w:p>
    <w:p w:rsidR="00F15659" w:rsidRDefault="00F15659">
      <w:pPr>
        <w:pStyle w:val="Desc"/>
      </w:pPr>
      <w:r>
        <w:t xml:space="preserve">The </w:t>
      </w:r>
      <w:r>
        <w:rPr>
          <w:rFonts w:ascii="Courier" w:hAnsi="Courier"/>
        </w:rPr>
        <w:t>OptionString</w:t>
      </w:r>
      <w:r>
        <w:t xml:space="preserve"> property is not identical to the </w:t>
      </w:r>
      <w:r>
        <w:rPr>
          <w:rFonts w:ascii="Courier" w:hAnsi="Courier"/>
        </w:rPr>
        <w:t>OptionString</w:t>
      </w:r>
      <w:r>
        <w:t xml:space="preserve"> parameter to the </w:t>
      </w:r>
      <w:r>
        <w:rPr>
          <w:rFonts w:ascii="Courier" w:hAnsi="Courier"/>
        </w:rPr>
        <w:t>Open()</w:t>
      </w:r>
      <w:r>
        <w:t xml:space="preserve"> and </w:t>
      </w:r>
      <w:r>
        <w:rPr>
          <w:rFonts w:ascii="Courier" w:hAnsi="Courier"/>
        </w:rPr>
        <w:t>Init()</w:t>
      </w:r>
      <w:r>
        <w:t xml:space="preserve"> methods, although it is possible in some instances that they may be the same value. This property consists of all settable properties, not just those that the user has explicitly initialized.</w:t>
      </w:r>
    </w:p>
    <w:p w:rsidR="00F15659" w:rsidRDefault="00F15659">
      <w:pPr>
        <w:pStyle w:val="Observation"/>
      </w:pPr>
    </w:p>
    <w:p w:rsidR="00F15659" w:rsidRDefault="00F15659">
      <w:pPr>
        <w:pStyle w:val="Desc"/>
        <w:rPr>
          <w:rStyle w:val="Identifier0"/>
          <w:rFonts w:ascii="Times" w:hAnsi="Times"/>
          <w:sz w:val="20"/>
        </w:rPr>
      </w:pPr>
      <w:r>
        <w:t xml:space="preserve">COM rules dictate that objects are destroyed only when their reference count goes to zero, and this can be difficult for a developer to determine or cause to happen in some environments.  This means that </w:t>
      </w:r>
      <w:r>
        <w:rPr>
          <w:rStyle w:val="Identifier0"/>
        </w:rPr>
        <w:t>Close</w:t>
      </w:r>
      <w:r>
        <w:rPr>
          <w:rStyle w:val="Identifier0"/>
          <w:rFonts w:ascii="Times" w:hAnsi="Times"/>
          <w:sz w:val="20"/>
        </w:rPr>
        <w:t xml:space="preserve"> is still necessary to deterministically destroy a resource.</w:t>
      </w:r>
    </w:p>
    <w:p w:rsidR="00BF70D2" w:rsidRPr="00BF70D2" w:rsidRDefault="00BF70D2" w:rsidP="00BF70D2">
      <w:pPr>
        <w:pStyle w:val="Item"/>
      </w:pPr>
    </w:p>
    <w:p w:rsidR="00BF70D2" w:rsidRDefault="00BF70D2" w:rsidP="00BF70D2">
      <w:pPr>
        <w:pStyle w:val="Rule"/>
      </w:pPr>
    </w:p>
    <w:p w:rsidR="00F15659" w:rsidRDefault="00F15659">
      <w:pPr>
        <w:pStyle w:val="Desc"/>
      </w:pPr>
      <w:r>
        <w:t xml:space="preserve">The SessionType Property </w:t>
      </w:r>
      <w:r>
        <w:rPr>
          <w:b/>
        </w:rPr>
        <w:t>SHALL</w:t>
      </w:r>
      <w:r>
        <w:t xml:space="preserve"> return the following values for the Session types. This is consistent with VPP-4.3.</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Session Type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Session Type String</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::INSTR</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color w:val="FF0000"/>
              </w:rPr>
            </w:pPr>
            <w:r>
              <w:rPr>
                <w:rFonts w:ascii="Courier" w:hAnsi="Courier"/>
                <w:sz w:val="18"/>
              </w:rPr>
              <w:t>INSTR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::INTFC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rPr>
                <w:rFonts w:ascii="Courier" w:hAnsi="Courier"/>
                <w:sz w:val="18"/>
              </w:rPr>
              <w:t>INTFC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::MEMACC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rPr>
                <w:rFonts w:ascii="Courier" w:hAnsi="Courier"/>
                <w:sz w:val="18"/>
              </w:rPr>
              <w:t>MEMACC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::BACKPLANE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rPr>
                <w:rFonts w:ascii="Courier" w:hAnsi="Courier"/>
                <w:sz w:val="18"/>
              </w:rPr>
              <w:t>BACKPLANE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::SOCKET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rPr>
                <w:rFonts w:ascii="Courier" w:hAnsi="Courier"/>
                <w:sz w:val="18"/>
              </w:rPr>
              <w:t>SOCKET</w:t>
            </w:r>
          </w:p>
        </w:tc>
      </w:tr>
    </w:tbl>
    <w:p w:rsidR="00F15659" w:rsidRPr="00A2304D" w:rsidRDefault="00F15659">
      <w:pPr>
        <w:pStyle w:val="Head3"/>
        <w:numPr>
          <w:ilvl w:val="0"/>
          <w:numId w:val="0"/>
        </w:numPr>
        <w:jc w:val="center"/>
        <w:rPr>
          <w:b/>
          <w:sz w:val="20"/>
        </w:rPr>
      </w:pPr>
      <w:r w:rsidRPr="00A2304D">
        <w:rPr>
          <w:b/>
          <w:sz w:val="20"/>
        </w:rPr>
        <w:t>Table 3.2.</w:t>
      </w:r>
      <w:r w:rsidR="00A2304D" w:rsidRPr="00A2304D">
        <w:rPr>
          <w:b/>
          <w:sz w:val="20"/>
        </w:rPr>
        <w:t>4</w:t>
      </w:r>
    </w:p>
    <w:p w:rsidR="00F15659" w:rsidRDefault="00F15659">
      <w:pPr>
        <w:pStyle w:val="Rule"/>
      </w:pPr>
    </w:p>
    <w:p w:rsidR="00F15659" w:rsidRDefault="00F15659" w:rsidP="00BF70D2">
      <w:pPr>
        <w:pStyle w:val="Item"/>
        <w:ind w:left="720"/>
        <w:rPr>
          <w:b w:val="0"/>
          <w:bCs/>
        </w:rPr>
      </w:pPr>
      <w:r w:rsidRPr="00BF70D2">
        <w:rPr>
          <w:b w:val="0"/>
        </w:rPr>
        <w:t>Each method of each COM interface derived from IVisaSession</w:t>
      </w:r>
      <w:r w:rsidRPr="00BF70D2">
        <w:rPr>
          <w:b w:val="0"/>
          <w:bCs/>
        </w:rPr>
        <w:t xml:space="preserve"> </w:t>
      </w:r>
      <w:r w:rsidRPr="00BF70D2">
        <w:t>SHALL</w:t>
      </w:r>
      <w:r w:rsidRPr="00BF70D2">
        <w:rPr>
          <w:b w:val="0"/>
          <w:bCs/>
        </w:rPr>
        <w:t xml:space="preserve"> update its LastStatus property</w:t>
      </w:r>
      <w:r>
        <w:rPr>
          <w:b w:val="0"/>
          <w:bCs/>
        </w:rPr>
        <w:t xml:space="preserve"> on each invocation with the HRESULT status being returned from said method.</w:t>
      </w:r>
    </w:p>
    <w:p w:rsidR="00BF70D2" w:rsidRPr="00BF70D2" w:rsidRDefault="00BF70D2" w:rsidP="00BF70D2">
      <w:pPr>
        <w:pStyle w:val="Desc"/>
        <w:ind w:left="0"/>
      </w:pPr>
    </w:p>
    <w:p w:rsidR="00F15659" w:rsidRDefault="00F15659" w:rsidP="009F66C3">
      <w:pPr>
        <w:pStyle w:val="Head3"/>
        <w:numPr>
          <w:ilvl w:val="3"/>
          <w:numId w:val="14"/>
        </w:numPr>
        <w:rPr>
          <w:rStyle w:val="Identifier0"/>
          <w:rFonts w:ascii="Times" w:hAnsi="Times"/>
          <w:sz w:val="20"/>
        </w:rPr>
      </w:pPr>
      <w:r>
        <w:rPr>
          <w:rStyle w:val="Courierbold"/>
          <w:rFonts w:ascii="Times" w:hAnsi="Times"/>
          <w:b w:val="0"/>
        </w:rPr>
        <w:br w:type="page"/>
        <w:t>HRESULT</w:t>
      </w:r>
      <w:r>
        <w:rPr>
          <w:rStyle w:val="Courierbold"/>
        </w:rPr>
        <w:t xml:space="preserve"> Init</w:t>
      </w:r>
      <w:r>
        <w:rPr>
          <w:rStyle w:val="Courier"/>
        </w:rPr>
        <w:t>([in] BSTR resourceName, [in, defaultvalue(0)] AccessMode mode, [in, defaultvalue(2000)] long initTimeout, [in, defaultvalue("")] BSTR optionString)</w:t>
      </w:r>
      <w:r>
        <w:rPr>
          <w:rStyle w:val="Identifier0"/>
          <w:rFonts w:ascii="Times" w:hAnsi="Times"/>
          <w:sz w:val="20"/>
        </w:rPr>
        <w:t xml:space="preserve"> </w:t>
      </w:r>
    </w:p>
    <w:p w:rsidR="00F15659" w:rsidRDefault="00F15659" w:rsidP="00AC1EBE">
      <w:pPr>
        <w:pStyle w:val="Item"/>
        <w:outlineLvl w:val="0"/>
      </w:pPr>
      <w:r>
        <w:t>Purpose</w:t>
      </w:r>
    </w:p>
    <w:p w:rsidR="00F15659" w:rsidRDefault="00F15659">
      <w:pPr>
        <w:pStyle w:val="Desc"/>
      </w:pPr>
      <w:r>
        <w:t xml:space="preserve">Open and Initialize a VISA COM I/O Resource. </w:t>
      </w:r>
    </w:p>
    <w:p w:rsidR="00F15659" w:rsidRDefault="00F15659" w:rsidP="00AC1EBE">
      <w:pPr>
        <w:pStyle w:val="Item"/>
        <w:outlineLvl w:val="0"/>
      </w:pPr>
      <w:r>
        <w:t>Parameter</w:t>
      </w:r>
    </w:p>
    <w:p w:rsidR="00F15659" w:rsidRDefault="00F15659">
      <w:pPr>
        <w:pStyle w:val="Desc"/>
      </w:pPr>
    </w:p>
    <w:tbl>
      <w:tblPr>
        <w:tblW w:w="8810" w:type="dxa"/>
        <w:tblInd w:w="540" w:type="dxa"/>
        <w:tblLayout w:type="fixed"/>
        <w:tblCellMar>
          <w:left w:w="80" w:type="dxa"/>
          <w:right w:w="80" w:type="dxa"/>
        </w:tblCellMar>
        <w:tblLook w:val="0000" w:firstRow="0" w:lastRow="0" w:firstColumn="0" w:lastColumn="0" w:noHBand="0" w:noVBand="0"/>
      </w:tblPr>
      <w:tblGrid>
        <w:gridCol w:w="1610"/>
        <w:gridCol w:w="990"/>
        <w:gridCol w:w="1530"/>
        <w:gridCol w:w="1350"/>
        <w:gridCol w:w="3330"/>
      </w:tblGrid>
      <w:tr w:rsidR="00F15659">
        <w:trPr>
          <w:cantSplit/>
        </w:trPr>
        <w:tc>
          <w:tcPr>
            <w:tcW w:w="161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Name</w:t>
            </w:r>
          </w:p>
        </w:tc>
        <w:tc>
          <w:tcPr>
            <w:tcW w:w="99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Direction</w:t>
            </w:r>
          </w:p>
        </w:tc>
        <w:tc>
          <w:tcPr>
            <w:tcW w:w="153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Type</w:t>
            </w:r>
          </w:p>
        </w:tc>
        <w:tc>
          <w:tcPr>
            <w:tcW w:w="13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COM Type</w:t>
            </w:r>
          </w:p>
        </w:tc>
        <w:tc>
          <w:tcPr>
            <w:tcW w:w="333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Description</w:t>
            </w:r>
          </w:p>
        </w:tc>
      </w:tr>
      <w:tr w:rsidR="00F15659">
        <w:trPr>
          <w:cantSplit/>
        </w:trPr>
        <w:tc>
          <w:tcPr>
            <w:tcW w:w="161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resourceName</w:t>
            </w:r>
          </w:p>
        </w:tc>
        <w:tc>
          <w:tcPr>
            <w:tcW w:w="990" w:type="dxa"/>
            <w:tcBorders>
              <w:top w:val="double" w:sz="6" w:space="0" w:color="auto"/>
              <w:left w:val="single" w:sz="6" w:space="0" w:color="auto"/>
              <w:bottom w:val="single" w:sz="6" w:space="0" w:color="auto"/>
              <w:right w:val="single" w:sz="6" w:space="0" w:color="auto"/>
            </w:tcBorders>
          </w:tcPr>
          <w:p w:rsidR="00F15659" w:rsidRDefault="00F15659">
            <w:pPr>
              <w:spacing w:before="40" w:after="40"/>
              <w:jc w:val="center"/>
              <w:rPr>
                <w:rFonts w:ascii="Courier" w:hAnsi="Courier"/>
                <w:sz w:val="18"/>
              </w:rPr>
            </w:pPr>
            <w:r>
              <w:rPr>
                <w:rFonts w:ascii="Courier" w:hAnsi="Courier"/>
                <w:sz w:val="18"/>
              </w:rPr>
              <w:t>In</w:t>
            </w:r>
          </w:p>
        </w:tc>
        <w:tc>
          <w:tcPr>
            <w:tcW w:w="153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jc w:val="center"/>
              <w:rPr>
                <w:rFonts w:ascii="Courier" w:hAnsi="Courier"/>
                <w:sz w:val="18"/>
              </w:rPr>
            </w:pPr>
            <w:r>
              <w:rPr>
                <w:rStyle w:val="Courier"/>
                <w:sz w:val="18"/>
              </w:rPr>
              <w:t>ViRsrc</w:t>
            </w:r>
          </w:p>
        </w:tc>
        <w:tc>
          <w:tcPr>
            <w:tcW w:w="135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jc w:val="center"/>
              <w:rPr>
                <w:rStyle w:val="Courier"/>
                <w:sz w:val="18"/>
              </w:rPr>
            </w:pPr>
            <w:r>
              <w:rPr>
                <w:rStyle w:val="Courier"/>
                <w:sz w:val="18"/>
              </w:rPr>
              <w:t>BSTR</w:t>
            </w:r>
          </w:p>
        </w:tc>
        <w:tc>
          <w:tcPr>
            <w:tcW w:w="3330" w:type="dxa"/>
            <w:tcBorders>
              <w:top w:val="double" w:sz="6" w:space="0" w:color="auto"/>
              <w:left w:val="single" w:sz="6" w:space="0" w:color="auto"/>
              <w:bottom w:val="single" w:sz="6" w:space="0" w:color="auto"/>
              <w:right w:val="single" w:sz="6" w:space="0" w:color="auto"/>
            </w:tcBorders>
          </w:tcPr>
          <w:p w:rsidR="00F15659" w:rsidRDefault="00F15659">
            <w:pPr>
              <w:spacing w:before="40" w:after="40"/>
              <w:ind w:left="80"/>
            </w:pPr>
            <w:r>
              <w:t>String that represents a legal VISA resource string.</w:t>
            </w:r>
          </w:p>
        </w:tc>
      </w:tr>
      <w:tr w:rsidR="00F15659">
        <w:trPr>
          <w:cantSplit/>
        </w:trPr>
        <w:tc>
          <w:tcPr>
            <w:tcW w:w="161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mode</w:t>
            </w:r>
          </w:p>
        </w:tc>
        <w:tc>
          <w:tcPr>
            <w:tcW w:w="990" w:type="dxa"/>
            <w:tcBorders>
              <w:top w:val="single" w:sz="6" w:space="0" w:color="auto"/>
              <w:left w:val="single" w:sz="6" w:space="0" w:color="auto"/>
              <w:bottom w:val="single" w:sz="6" w:space="0" w:color="auto"/>
              <w:right w:val="single" w:sz="6" w:space="0" w:color="auto"/>
            </w:tcBorders>
          </w:tcPr>
          <w:p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10"/>
              <w:jc w:val="center"/>
              <w:rPr>
                <w:rFonts w:ascii="Courier" w:hAnsi="Courier"/>
                <w:sz w:val="18"/>
              </w:rPr>
            </w:pPr>
            <w:r>
              <w:rPr>
                <w:rFonts w:ascii="Courier" w:hAnsi="Courier"/>
                <w:sz w:val="18"/>
              </w:rPr>
              <w:t>ViAccessMode</w:t>
            </w:r>
          </w:p>
        </w:tc>
        <w:tc>
          <w:tcPr>
            <w:tcW w:w="13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Style w:val="Courier"/>
                <w:sz w:val="18"/>
              </w:rPr>
            </w:pPr>
            <w:r>
              <w:rPr>
                <w:rStyle w:val="Courier"/>
                <w:sz w:val="18"/>
              </w:rPr>
              <w:t>AccessMode</w:t>
            </w:r>
          </w:p>
        </w:tc>
        <w:tc>
          <w:tcPr>
            <w:tcW w:w="33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Request for locking privilege, legal values are: NO_LOCK and EXCLUSIVE_LOCK.</w:t>
            </w:r>
          </w:p>
          <w:p w:rsidR="00F15659" w:rsidRDefault="00F15659">
            <w:pPr>
              <w:spacing w:before="40" w:after="40"/>
              <w:ind w:left="80"/>
            </w:pPr>
            <w:r>
              <w:t>The default is NO_LOCK</w:t>
            </w:r>
          </w:p>
        </w:tc>
      </w:tr>
      <w:tr w:rsidR="00F15659">
        <w:trPr>
          <w:cantSplit/>
        </w:trPr>
        <w:tc>
          <w:tcPr>
            <w:tcW w:w="161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initTimeout</w:t>
            </w:r>
          </w:p>
        </w:tc>
        <w:tc>
          <w:tcPr>
            <w:tcW w:w="990" w:type="dxa"/>
            <w:tcBorders>
              <w:top w:val="single" w:sz="6" w:space="0" w:color="auto"/>
              <w:left w:val="single" w:sz="6" w:space="0" w:color="auto"/>
              <w:bottom w:val="single" w:sz="6" w:space="0" w:color="auto"/>
              <w:right w:val="single" w:sz="6" w:space="0" w:color="auto"/>
            </w:tcBorders>
          </w:tcPr>
          <w:p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Fonts w:ascii="Courier" w:hAnsi="Courier"/>
                <w:sz w:val="18"/>
              </w:rPr>
            </w:pPr>
            <w:r>
              <w:rPr>
                <w:rFonts w:ascii="Courier" w:hAnsi="Courier"/>
                <w:sz w:val="18"/>
              </w:rPr>
              <w:t>ViInt32</w:t>
            </w:r>
          </w:p>
        </w:tc>
        <w:tc>
          <w:tcPr>
            <w:tcW w:w="13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Style w:val="Courier"/>
                <w:sz w:val="18"/>
              </w:rPr>
            </w:pPr>
            <w:r>
              <w:rPr>
                <w:rStyle w:val="Courier"/>
                <w:sz w:val="18"/>
              </w:rPr>
              <w:t>long</w:t>
            </w:r>
          </w:p>
        </w:tc>
        <w:tc>
          <w:tcPr>
            <w:tcW w:w="33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Parameter that represents the time to wait to open a resource if a lock is attempted.</w:t>
            </w:r>
          </w:p>
        </w:tc>
      </w:tr>
      <w:tr w:rsidR="00F15659">
        <w:trPr>
          <w:cantSplit/>
        </w:trPr>
        <w:tc>
          <w:tcPr>
            <w:tcW w:w="161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18"/>
              </w:rPr>
            </w:pPr>
            <w:r>
              <w:rPr>
                <w:rFonts w:ascii="Courier" w:hAnsi="Courier"/>
                <w:sz w:val="18"/>
              </w:rPr>
              <w:t>optionString</w:t>
            </w:r>
          </w:p>
        </w:tc>
        <w:tc>
          <w:tcPr>
            <w:tcW w:w="990" w:type="dxa"/>
            <w:tcBorders>
              <w:top w:val="single" w:sz="6" w:space="0" w:color="auto"/>
              <w:left w:val="single" w:sz="6" w:space="0" w:color="auto"/>
              <w:bottom w:val="single" w:sz="6" w:space="0" w:color="auto"/>
              <w:right w:val="single" w:sz="6" w:space="0" w:color="auto"/>
            </w:tcBorders>
          </w:tcPr>
          <w:p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Fonts w:ascii="Courier" w:hAnsi="Courier"/>
                <w:sz w:val="18"/>
              </w:rPr>
            </w:pPr>
            <w:r>
              <w:rPr>
                <w:rFonts w:ascii="Courier" w:hAnsi="Courier"/>
                <w:sz w:val="18"/>
              </w:rPr>
              <w:t>ViString</w:t>
            </w:r>
          </w:p>
        </w:tc>
        <w:tc>
          <w:tcPr>
            <w:tcW w:w="13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jc w:val="center"/>
              <w:rPr>
                <w:rStyle w:val="Courier"/>
                <w:sz w:val="18"/>
              </w:rPr>
            </w:pPr>
            <w:r>
              <w:rPr>
                <w:rStyle w:val="Courier"/>
                <w:sz w:val="18"/>
              </w:rPr>
              <w:t>BSTR</w:t>
            </w:r>
          </w:p>
        </w:tc>
        <w:tc>
          <w:tcPr>
            <w:tcW w:w="333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pPr>
            <w:r>
              <w:t>String that represents a list of initialization parameters for the object.</w:t>
            </w:r>
          </w:p>
        </w:tc>
      </w:tr>
    </w:tbl>
    <w:p w:rsidR="00F15659" w:rsidRDefault="00F15659">
      <w:pPr>
        <w:pStyle w:val="Caption"/>
      </w:pPr>
      <w:r>
        <w:t>Table 3.2</w:t>
      </w:r>
      <w:r w:rsidR="00A2304D">
        <w:t>.5</w:t>
      </w:r>
    </w:p>
    <w:p w:rsidR="00F15659" w:rsidRDefault="00F15659" w:rsidP="00AC1EBE">
      <w:pPr>
        <w:pStyle w:val="Item"/>
        <w:outlineLvl w:val="0"/>
      </w:pPr>
      <w:r>
        <w:t>Return Values</w:t>
      </w:r>
    </w:p>
    <w:p w:rsidR="00F15659" w:rsidRDefault="00F15659">
      <w:pPr>
        <w:pStyle w:val="Desc"/>
      </w:pPr>
      <w:r>
        <w:t>This function may return the HRESULT-equivalent of any VISA error codes documented for viOpen in VPP 4.3.</w:t>
      </w:r>
    </w:p>
    <w:p w:rsidR="00F15659" w:rsidRDefault="00F15659" w:rsidP="00AC1EBE">
      <w:pPr>
        <w:pStyle w:val="Item"/>
        <w:outlineLvl w:val="0"/>
      </w:pPr>
      <w:r>
        <w:t>Description</w:t>
      </w:r>
    </w:p>
    <w:p w:rsidR="00F15659" w:rsidRDefault="00F15659">
      <w:pPr>
        <w:pStyle w:val="Desc"/>
      </w:pPr>
      <w:r>
        <w:t>This method opens a VISA session and optionally initializes its parameters through a string of name-value pairs.  It is equivalent to VISA’s viOpen command with the additional power of initialization.</w:t>
      </w:r>
    </w:p>
    <w:p w:rsidR="00F15659" w:rsidRDefault="00F15659" w:rsidP="00AC1EBE">
      <w:pPr>
        <w:pStyle w:val="Item"/>
        <w:outlineLvl w:val="0"/>
      </w:pPr>
      <w:r>
        <w:t>Related Items</w:t>
      </w:r>
    </w:p>
    <w:p w:rsidR="00F15659" w:rsidRDefault="00F15659">
      <w:pPr>
        <w:pStyle w:val="Desc"/>
      </w:pPr>
      <w:r>
        <w:t>See the IVisaSession interface.</w:t>
      </w:r>
    </w:p>
    <w:p w:rsidR="00F15659" w:rsidRDefault="00F15659" w:rsidP="00AC1EBE">
      <w:pPr>
        <w:pStyle w:val="Item"/>
        <w:outlineLvl w:val="0"/>
      </w:pPr>
      <w:r>
        <w:t>Implementation Requirements</w:t>
      </w:r>
    </w:p>
    <w:p w:rsidR="00F15659" w:rsidRDefault="00F15659">
      <w:pPr>
        <w:pStyle w:val="Rule"/>
      </w:pPr>
      <w:bookmarkStart w:id="106" w:name="_Ref502047825"/>
    </w:p>
    <w:bookmarkEnd w:id="106"/>
    <w:p w:rsidR="00F15659" w:rsidRDefault="00F15659">
      <w:pPr>
        <w:pStyle w:val="Desc"/>
      </w:pPr>
      <w:r>
        <w:t xml:space="preserve">The OptionString </w:t>
      </w:r>
      <w:r>
        <w:rPr>
          <w:b/>
        </w:rPr>
        <w:t>SHALL</w:t>
      </w:r>
      <w:r>
        <w:t xml:space="preserve"> be compliant to the following grammar (with strings and numbers as defined at the top and whitespace optional and legal between all tokens:</w:t>
      </w:r>
    </w:p>
    <w:p w:rsidR="00F15659" w:rsidRDefault="00F15659">
      <w:pPr>
        <w:pStyle w:val="Desc"/>
      </w:pPr>
      <w:r>
        <w:br w:type="page"/>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870"/>
      </w:tblGrid>
      <w:tr w:rsidR="00F15659">
        <w:tc>
          <w:tcPr>
            <w:tcW w:w="8870" w:type="dxa"/>
          </w:tcPr>
          <w:p w:rsidR="00F15659" w:rsidRDefault="00F15659">
            <w:pPr>
              <w:rPr>
                <w:rFonts w:ascii="Courier" w:hAnsi="Courier"/>
                <w:sz w:val="18"/>
                <w:lang w:val="pl-PL"/>
              </w:rPr>
            </w:pPr>
            <w:r>
              <w:rPr>
                <w:rFonts w:ascii="Courier" w:hAnsi="Courier"/>
                <w:sz w:val="18"/>
                <w:lang w:val="pl-PL"/>
              </w:rPr>
              <w:t>STRING:</w:t>
            </w:r>
            <w:r>
              <w:rPr>
                <w:rFonts w:ascii="Courier" w:hAnsi="Courier"/>
                <w:sz w:val="18"/>
                <w:lang w:val="pl-PL"/>
              </w:rPr>
              <w:tab/>
            </w:r>
            <w:r w:rsidRPr="00C33AF7">
              <w:rPr>
                <w:rFonts w:ascii="Courier" w:hAnsi="Courier"/>
                <w:sz w:val="18"/>
                <w:lang w:val="it-IT"/>
              </w:rPr>
              <w:tab/>
            </w:r>
            <w:r>
              <w:rPr>
                <w:rFonts w:ascii="Courier" w:hAnsi="Courier"/>
                <w:sz w:val="18"/>
                <w:lang w:val="pl-PL"/>
              </w:rPr>
              <w:t>"[a-zA-Z_][0-9a-zA-Z_]*"</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NUMBER:</w:t>
            </w:r>
            <w:r>
              <w:rPr>
                <w:rFonts w:ascii="Courier" w:hAnsi="Courier"/>
                <w:sz w:val="18"/>
              </w:rPr>
              <w:tab/>
            </w:r>
            <w:r>
              <w:rPr>
                <w:rFonts w:ascii="Courier" w:hAnsi="Courier"/>
                <w:sz w:val="18"/>
              </w:rPr>
              <w:tab/>
              <w:t>[0-9]+</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0x[0-9a-fA-F]+</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 xml:space="preserve">optionstring:   </w:t>
            </w:r>
            <w:r>
              <w:rPr>
                <w:rFonts w:ascii="Courier" w:hAnsi="Courier"/>
                <w:sz w:val="18"/>
              </w:rPr>
              <w:tab/>
              <w:t>valuepair</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valuepair ; optionstring</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valuepair:</w:t>
            </w:r>
            <w:r>
              <w:rPr>
                <w:rFonts w:ascii="Courier" w:hAnsi="Courier"/>
                <w:sz w:val="18"/>
              </w:rPr>
              <w:tab/>
            </w:r>
            <w:r>
              <w:rPr>
                <w:rFonts w:ascii="Courier" w:hAnsi="Courier"/>
                <w:sz w:val="18"/>
              </w:rPr>
              <w:tab/>
              <w:t>propname = initvalue</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propname:</w:t>
            </w:r>
            <w:r>
              <w:rPr>
                <w:rFonts w:ascii="Courier" w:hAnsi="Courier"/>
                <w:sz w:val="18"/>
              </w:rPr>
              <w:tab/>
            </w:r>
            <w:r>
              <w:rPr>
                <w:rFonts w:ascii="Courier" w:hAnsi="Courier"/>
                <w:sz w:val="18"/>
              </w:rPr>
              <w:tab/>
              <w:t>STRING</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initvalue:</w:t>
            </w:r>
            <w:r>
              <w:rPr>
                <w:rFonts w:ascii="Courier" w:hAnsi="Courier"/>
                <w:sz w:val="18"/>
              </w:rPr>
              <w:tab/>
            </w:r>
            <w:r>
              <w:rPr>
                <w:rFonts w:ascii="Courier" w:hAnsi="Courier"/>
                <w:sz w:val="18"/>
              </w:rPr>
              <w:tab/>
              <w:t>STRING</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NUMBER</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boolean</w:t>
            </w:r>
          </w:p>
          <w:p w:rsidR="00F15659" w:rsidRDefault="00F15659">
            <w:pPr>
              <w:rPr>
                <w:rFonts w:ascii="Courier" w:hAnsi="Courier"/>
                <w:sz w:val="18"/>
              </w:rPr>
            </w:pPr>
            <w:r>
              <w:rPr>
                <w:rFonts w:ascii="Courier" w:hAnsi="Courier"/>
                <w:sz w:val="18"/>
              </w:rPr>
              <w:t>;</w:t>
            </w:r>
          </w:p>
          <w:p w:rsidR="00F15659" w:rsidRDefault="00F15659">
            <w:pPr>
              <w:rPr>
                <w:rFonts w:ascii="Courier" w:hAnsi="Courier"/>
                <w:sz w:val="18"/>
              </w:rPr>
            </w:pPr>
            <w:r>
              <w:rPr>
                <w:rFonts w:ascii="Courier" w:hAnsi="Courier"/>
                <w:sz w:val="18"/>
              </w:rPr>
              <w:t xml:space="preserve">boolean: </w:t>
            </w:r>
            <w:r>
              <w:rPr>
                <w:rFonts w:ascii="Courier" w:hAnsi="Courier"/>
                <w:sz w:val="18"/>
              </w:rPr>
              <w:tab/>
            </w:r>
            <w:r>
              <w:rPr>
                <w:rFonts w:ascii="Courier" w:hAnsi="Courier"/>
                <w:sz w:val="18"/>
              </w:rPr>
              <w:tab/>
              <w:t>TRUE</w:t>
            </w:r>
          </w:p>
          <w:p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FALSE</w:t>
            </w:r>
          </w:p>
          <w:p w:rsidR="00F15659" w:rsidRDefault="00F15659">
            <w:pPr>
              <w:rPr>
                <w:b/>
              </w:rPr>
            </w:pPr>
            <w:r>
              <w:rPr>
                <w:rFonts w:ascii="Courier" w:hAnsi="Courier"/>
                <w:sz w:val="18"/>
              </w:rPr>
              <w:t>;</w:t>
            </w:r>
          </w:p>
        </w:tc>
      </w:tr>
    </w:tbl>
    <w:p w:rsidR="00F15659" w:rsidRDefault="00F15659">
      <w:pPr>
        <w:pStyle w:val="Rule"/>
      </w:pPr>
      <w:bookmarkStart w:id="107" w:name="_Ref502047871"/>
    </w:p>
    <w:bookmarkEnd w:id="107"/>
    <w:p w:rsidR="00F15659" w:rsidRDefault="00F15659">
      <w:pPr>
        <w:pStyle w:val="Desc"/>
      </w:pPr>
      <w:r>
        <w:t xml:space="preserve">The </w:t>
      </w:r>
      <w:r>
        <w:rPr>
          <w:rFonts w:ascii="Courier" w:hAnsi="Courier"/>
          <w:sz w:val="18"/>
        </w:rPr>
        <w:t>OptionString</w:t>
      </w:r>
      <w:r>
        <w:t xml:space="preserve"> parameter </w:t>
      </w:r>
      <w:r>
        <w:rPr>
          <w:b/>
          <w:bCs/>
        </w:rPr>
        <w:t>SHALL</w:t>
      </w:r>
      <w:r>
        <w:t xml:space="preserve"> support all the settable COM properties ( specifically, the COM properties that have the IDL attribute “propput”) of all the COM interfaces derived from IVisaSession a resource supports.  The </w:t>
      </w:r>
      <w:r>
        <w:rPr>
          <w:rFonts w:ascii="Courier" w:hAnsi="Courier"/>
          <w:sz w:val="18"/>
        </w:rPr>
        <w:t>Init()</w:t>
      </w:r>
      <w:r>
        <w:t xml:space="preserve"> method </w:t>
      </w:r>
      <w:r>
        <w:rPr>
          <w:b/>
        </w:rPr>
        <w:t>SHALL</w:t>
      </w:r>
      <w:r>
        <w:t xml:space="preserve"> accept the propname names as the string names of the COM properties as defined in the COM IDL specification and each initvalue </w:t>
      </w:r>
      <w:r>
        <w:rPr>
          <w:b/>
        </w:rPr>
        <w:t>SHALL</w:t>
      </w:r>
      <w:r>
        <w:t xml:space="preserve"> conform to the following rules:</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Property Value Type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Valid Values</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Numeric</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 xml:space="preserve">Either </w:t>
            </w:r>
          </w:p>
          <w:p w:rsidR="00F15659" w:rsidRDefault="00F15659">
            <w:pPr>
              <w:numPr>
                <w:ilvl w:val="0"/>
                <w:numId w:val="4"/>
              </w:numPr>
              <w:spacing w:before="40" w:after="40"/>
              <w:rPr>
                <w:rFonts w:ascii="Courier" w:hAnsi="Courier"/>
                <w:sz w:val="22"/>
              </w:rPr>
            </w:pPr>
            <w:r>
              <w:rPr>
                <w:rFonts w:ascii="Courier" w:hAnsi="Courier"/>
                <w:sz w:val="22"/>
              </w:rPr>
              <w:t>A numeric value as defined above.</w:t>
            </w:r>
          </w:p>
          <w:p w:rsidR="00F15659" w:rsidRDefault="00F15659">
            <w:pPr>
              <w:spacing w:before="40" w:after="40"/>
              <w:ind w:left="80"/>
              <w:rPr>
                <w:rFonts w:ascii="Courier" w:hAnsi="Courier"/>
                <w:sz w:val="22"/>
              </w:rPr>
            </w:pPr>
            <w:r>
              <w:rPr>
                <w:rFonts w:ascii="Courier" w:hAnsi="Courier"/>
                <w:sz w:val="22"/>
              </w:rPr>
              <w:t>Or</w:t>
            </w:r>
          </w:p>
          <w:p w:rsidR="00F15659" w:rsidRDefault="00F15659">
            <w:pPr>
              <w:numPr>
                <w:ilvl w:val="0"/>
                <w:numId w:val="4"/>
              </w:numPr>
              <w:spacing w:before="40" w:after="40"/>
              <w:rPr>
                <w:rFonts w:ascii="Courier" w:hAnsi="Courier"/>
                <w:sz w:val="22"/>
              </w:rPr>
            </w:pPr>
            <w:r>
              <w:rPr>
                <w:rFonts w:ascii="Courier" w:hAnsi="Courier"/>
                <w:sz w:val="22"/>
              </w:rPr>
              <w:t>If there is an enumeration defined the the VISACOM type library for the attribute, the string name of the enumeration value.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The string enclosed in quotation marks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Boolean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Either</w:t>
            </w:r>
          </w:p>
          <w:p w:rsidR="00F15659" w:rsidRDefault="00F15659">
            <w:pPr>
              <w:numPr>
                <w:ilvl w:val="0"/>
                <w:numId w:val="5"/>
              </w:numPr>
              <w:spacing w:before="40" w:after="40"/>
              <w:rPr>
                <w:rFonts w:ascii="Courier" w:hAnsi="Courier"/>
                <w:sz w:val="22"/>
              </w:rPr>
            </w:pPr>
            <w:r>
              <w:rPr>
                <w:rFonts w:ascii="Courier" w:hAnsi="Courier"/>
                <w:sz w:val="22"/>
              </w:rPr>
              <w:t>A numeric value as defined above, with non-zero true and zero defined as false</w:t>
            </w:r>
          </w:p>
          <w:p w:rsidR="00F15659" w:rsidRDefault="00F15659">
            <w:pPr>
              <w:numPr>
                <w:ilvl w:val="0"/>
                <w:numId w:val="5"/>
              </w:numPr>
              <w:spacing w:before="40" w:after="40"/>
              <w:rPr>
                <w:rFonts w:ascii="Courier" w:hAnsi="Courier"/>
                <w:sz w:val="22"/>
              </w:rPr>
            </w:pPr>
            <w:r>
              <w:rPr>
                <w:rFonts w:ascii="Courier" w:hAnsi="Courier"/>
                <w:sz w:val="22"/>
              </w:rPr>
              <w:t>The strings TRUE or FALSE.</w:t>
            </w:r>
          </w:p>
        </w:tc>
      </w:tr>
    </w:tbl>
    <w:p w:rsidR="00F15659" w:rsidRPr="00A2304D" w:rsidRDefault="00F15659">
      <w:pPr>
        <w:pStyle w:val="Desc"/>
        <w:jc w:val="center"/>
        <w:rPr>
          <w:b/>
        </w:rPr>
      </w:pPr>
      <w:r w:rsidRPr="00A2304D">
        <w:rPr>
          <w:b/>
        </w:rPr>
        <w:t>Table 3.2.</w:t>
      </w:r>
      <w:r w:rsidR="00A2304D" w:rsidRPr="00A2304D">
        <w:rPr>
          <w:b/>
        </w:rPr>
        <w:t>6</w:t>
      </w:r>
    </w:p>
    <w:p w:rsidR="00F15659" w:rsidRDefault="00F15659">
      <w:pPr>
        <w:pStyle w:val="Observation"/>
      </w:pPr>
    </w:p>
    <w:p w:rsidR="00F15659" w:rsidRDefault="00F15659">
      <w:pPr>
        <w:pStyle w:val="Desc"/>
      </w:pPr>
      <w:r>
        <w:t>There are currently no COM properties that have the “propput” IDL attribute on interfaces that derive from IVisaSession that take string values.</w:t>
      </w:r>
    </w:p>
    <w:p w:rsidR="00F15659" w:rsidRDefault="00F15659">
      <w:pPr>
        <w:pStyle w:val="Rule"/>
      </w:pPr>
    </w:p>
    <w:p w:rsidR="00F15659" w:rsidRDefault="00F15659">
      <w:pPr>
        <w:pStyle w:val="Desc"/>
        <w:rPr>
          <w:b/>
        </w:rPr>
      </w:pPr>
      <w:r>
        <w:t xml:space="preserve">The </w:t>
      </w:r>
      <w:r>
        <w:rPr>
          <w:rStyle w:val="Identifier0"/>
        </w:rPr>
        <w:t>Init</w:t>
      </w:r>
      <w:r>
        <w:t xml:space="preserve"> method </w:t>
      </w:r>
      <w:r>
        <w:rPr>
          <w:b/>
        </w:rPr>
        <w:t>SHALL</w:t>
      </w:r>
      <w:r>
        <w:t xml:space="preserve"> fail with an error of E_VISA_INV_SETUP when it is called on an object that has already been initialized.</w:t>
      </w:r>
      <w:r>
        <w:rPr>
          <w:b/>
        </w:rPr>
        <w:t xml:space="preserve">  </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fail with an error of E_VISA_INV_SETUP when it is called on a resource that has already had </w:t>
      </w:r>
      <w:r>
        <w:rPr>
          <w:rStyle w:val="Identifier0"/>
        </w:rPr>
        <w:t>Close</w:t>
      </w:r>
      <w:r>
        <w:t xml:space="preserve"> called on it.</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fail with an error of E_INVALIDARG when OptionString is malformed. </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fail with an error of E_INVALIDARG when an unsupported initvalue is given for a valid propname. </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 NOT</w:t>
      </w:r>
      <w:r>
        <w:t xml:space="preserve"> fail when a propname or initvalue is passed with wrong capitalization </w:t>
      </w:r>
      <w:r>
        <w:rPr>
          <w:b/>
        </w:rPr>
        <w:t>UNLESS</w:t>
      </w:r>
      <w:r>
        <w:t xml:space="preserve"> propname/initvalue uniqueness is compromised or otherwise noted.</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fail with an error of E_VISA_NSUP_ATTR due to an unsupported propname.</w:t>
      </w:r>
    </w:p>
    <w:p w:rsidR="00F15659" w:rsidRDefault="00F15659">
      <w:pPr>
        <w:pStyle w:val="Rule"/>
      </w:pPr>
    </w:p>
    <w:p w:rsidR="00F15659" w:rsidRDefault="00F15659">
      <w:pPr>
        <w:pStyle w:val="Desc"/>
      </w:pPr>
      <w:r>
        <w:t xml:space="preserve">The </w:t>
      </w:r>
      <w:r>
        <w:rPr>
          <w:rStyle w:val="Identifier0"/>
        </w:rPr>
        <w:t>Init</w:t>
      </w:r>
      <w:r>
        <w:t xml:space="preserve"> method </w:t>
      </w:r>
      <w:r>
        <w:rPr>
          <w:b/>
        </w:rPr>
        <w:t>SHALL</w:t>
      </w:r>
      <w:r>
        <w:t xml:space="preserve"> behave like a </w:t>
      </w:r>
      <w:r>
        <w:rPr>
          <w:rStyle w:val="Identifier0"/>
        </w:rPr>
        <w:t>viOpen</w:t>
      </w:r>
      <w:r>
        <w:t xml:space="preserve"> that only works for the VISA resource strings supported by the VISA COM I/O resource that implements the </w:t>
      </w:r>
      <w:r>
        <w:rPr>
          <w:rStyle w:val="Identifier0"/>
        </w:rPr>
        <w:t>Init</w:t>
      </w:r>
      <w:r>
        <w:t xml:space="preserve">.  Additionally, the </w:t>
      </w:r>
      <w:r>
        <w:rPr>
          <w:rStyle w:val="Identifier0"/>
        </w:rPr>
        <w:t>Init</w:t>
      </w:r>
      <w:r>
        <w:t xml:space="preserve"> string will cause properties of the resource to be set after a successful connection is established to the hardware resource. </w:t>
      </w:r>
    </w:p>
    <w:p w:rsidR="00F15659" w:rsidRDefault="00F15659">
      <w:pPr>
        <w:pStyle w:val="Rule"/>
      </w:pPr>
    </w:p>
    <w:p w:rsidR="00F15659" w:rsidRDefault="00F15659">
      <w:pPr>
        <w:pStyle w:val="Desc"/>
      </w:pPr>
      <w:r>
        <w:t xml:space="preserve">The </w:t>
      </w:r>
      <w:r>
        <w:rPr>
          <w:rFonts w:ascii="Courier" w:hAnsi="Courier"/>
          <w:sz w:val="22"/>
        </w:rPr>
        <w:t>Init</w:t>
      </w:r>
      <w:r>
        <w:t xml:space="preserve"> method </w:t>
      </w:r>
      <w:r>
        <w:rPr>
          <w:b/>
          <w:bCs/>
        </w:rPr>
        <w:t>SHALL</w:t>
      </w:r>
      <w:r>
        <w:t xml:space="preserve"> fail with an error of E_VISA_ATTR_READONLY when the init string contains a read-only propname. </w:t>
      </w:r>
    </w:p>
    <w:p w:rsidR="00F15659" w:rsidRDefault="00F15659">
      <w:pPr>
        <w:pStyle w:val="Permission"/>
      </w:pPr>
    </w:p>
    <w:p w:rsidR="00F15659" w:rsidRDefault="00F15659">
      <w:pPr>
        <w:ind w:left="720"/>
      </w:pPr>
      <w:r>
        <w:t xml:space="preserve">A vendor-specific </w:t>
      </w:r>
      <w:r>
        <w:rPr>
          <w:rFonts w:ascii="Courier" w:hAnsi="Courier"/>
          <w:sz w:val="22"/>
        </w:rPr>
        <w:t xml:space="preserve">Init </w:t>
      </w:r>
      <w:r>
        <w:t xml:space="preserve">implementation </w:t>
      </w:r>
      <w:r>
        <w:rPr>
          <w:b/>
          <w:bCs/>
        </w:rPr>
        <w:t>MAY</w:t>
      </w:r>
      <w:r>
        <w:t xml:space="preserve"> support the VISA-defined attribute names and values in the OptionString.</w:t>
      </w:r>
    </w:p>
    <w:p w:rsidR="00F15659" w:rsidRDefault="00F15659"/>
    <w:p w:rsidR="00F15659" w:rsidRDefault="00F15659">
      <w:pPr>
        <w:pStyle w:val="Head1"/>
      </w:pPr>
      <w:bookmarkStart w:id="108" w:name="_Toc180914583"/>
      <w:r>
        <w:t>Event Services</w:t>
      </w:r>
      <w:bookmarkEnd w:id="108"/>
    </w:p>
    <w:p w:rsidR="00F15659" w:rsidRDefault="00F15659">
      <w:pPr>
        <w:pStyle w:val="Head2"/>
      </w:pPr>
      <w:bookmarkStart w:id="109" w:name="_Ref490052249"/>
      <w:bookmarkStart w:id="110" w:name="_Toc180914584"/>
      <w:r>
        <w:t>IEventManager Interface</w:t>
      </w:r>
      <w:bookmarkEnd w:id="109"/>
      <w:bookmarkEnd w:id="110"/>
    </w:p>
    <w:p w:rsidR="00F15659" w:rsidRDefault="00F15659">
      <w:pPr>
        <w:pStyle w:val="Desc"/>
      </w:pPr>
      <w:r>
        <w:t xml:space="preserve">The </w:t>
      </w:r>
      <w:r>
        <w:rPr>
          <w:rStyle w:val="Identifier0"/>
        </w:rPr>
        <w:t>IEventManager</w:t>
      </w:r>
      <w:r>
        <w:t xml:space="preserve"> interface implements the portion of the VISA resource template dealing with asynchronous events.  It, together with the </w:t>
      </w:r>
      <w:r>
        <w:rPr>
          <w:rStyle w:val="Identifier0"/>
        </w:rPr>
        <w:t>IVisaSession</w:t>
      </w:r>
      <w:r>
        <w:t xml:space="preserve"> interface, correspond to the VISA resource template in VISA COM I/O.  The IEventManager interface is defined as follows:</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helpstring("Event Manager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uuid(db8cbf14-d6d3-11d4-aa51-00a024ee30bd),</w:t>
            </w:r>
          </w:p>
          <w:p w:rsid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IEventManager : IVisaSession</w:t>
            </w:r>
          </w:p>
          <w:p w:rsidR="00F15659" w:rsidRDefault="00F15659">
            <w:pPr>
              <w:tabs>
                <w:tab w:val="left" w:pos="252"/>
                <w:tab w:val="left" w:pos="522"/>
                <w:tab w:val="left" w:pos="792"/>
              </w:tabs>
              <w:rPr>
                <w:rStyle w:val="Courier"/>
                <w:sz w:val="18"/>
              </w:rPr>
            </w:pPr>
            <w:r>
              <w:rPr>
                <w:rStyle w:val="Courier"/>
                <w:sz w:val="18"/>
              </w:rPr>
              <w:tab/>
              <w:t>{</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[propget, helpcontext(HlpCtxIEventManager  + 1), helpstring("Get/Set the queue length")]</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MaximumQueueLength([out, retval] long *pVal);</w:t>
            </w:r>
          </w:p>
          <w:p w:rsidR="00643570" w:rsidRPr="00643570" w:rsidRDefault="008F0854">
            <w:pPr>
              <w:tabs>
                <w:tab w:val="left" w:pos="252"/>
                <w:tab w:val="left" w:pos="522"/>
                <w:tab w:val="left" w:pos="792"/>
              </w:tabs>
              <w:rPr>
                <w:rStyle w:val="Courier"/>
                <w:sz w:val="18"/>
              </w:rPr>
            </w:pPr>
            <w:r>
              <w:rPr>
                <w:rStyle w:val="Courier"/>
                <w:sz w:val="18"/>
              </w:rPr>
              <w:tab/>
            </w:r>
            <w:r>
              <w:rPr>
                <w:rStyle w:val="Courier"/>
                <w:sz w:val="18"/>
              </w:rPr>
              <w:tab/>
              <w:t>[propput</w:t>
            </w:r>
            <w:r w:rsidR="00643570" w:rsidRPr="00643570">
              <w:rPr>
                <w:rStyle w:val="Courier"/>
                <w:sz w:val="18"/>
              </w:rPr>
              <w:t>, helpcontext(HlpCtxIEventManager  + 1), helpstring("Get/Set the queue length")]</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MaximumQueueLength([in] long newVal);</w:t>
            </w:r>
          </w:p>
          <w:p w:rsidR="00643570" w:rsidRDefault="00643570">
            <w:pPr>
              <w:tabs>
                <w:tab w:val="left" w:pos="252"/>
                <w:tab w:val="left" w:pos="522"/>
                <w:tab w:val="left" w:pos="792"/>
              </w:tabs>
              <w:rPr>
                <w:rStyle w:val="Courier"/>
                <w:sz w:val="18"/>
              </w:rPr>
            </w:pP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+ 2), helpstring("Enable the specified event")]</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EnableEvent(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EventMechanism mech,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+ 3), helpstring("Disable the specified event")]</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DisableEvent(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defaultvalue(ALL_ENABLED_EVENTS)]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defaultvalue(EVENT_ALL_MECH)] EventMechanism mech,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+ 4), helpstring("Discard events from the queue")]</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DiscardEvents(</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defaultvalue(ALL_ENABLED_EVENTS)]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defaultvalue(EVENT_ALL_MECH)] EventMechanism mech,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+ 5), helpstring("Wait for the specified event")]</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WaitOnEvent(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waitTimeout,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defaultvalue(ALL_ENABLED_EVENTS)]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IEvent **pEvent);</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+ 6), helpstring("Install a handler for event callbacks")]</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InstallHandler(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IEventHandler *handler,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userHandle,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643570" w:rsidRPr="00643570" w:rsidRDefault="00643570">
            <w:pPr>
              <w:tabs>
                <w:tab w:val="left" w:pos="252"/>
                <w:tab w:val="left" w:pos="522"/>
                <w:tab w:val="left" w:pos="792"/>
              </w:tabs>
              <w:rPr>
                <w:rStyle w:val="Courier"/>
                <w:sz w:val="18"/>
              </w:rPr>
            </w:pPr>
            <w:r w:rsidRPr="00643570">
              <w:rPr>
                <w:rStyle w:val="Courier"/>
                <w:sz w:val="18"/>
              </w:rPr>
              <w:tab/>
            </w:r>
            <w:r w:rsidRPr="00643570">
              <w:rPr>
                <w:rStyle w:val="Courier"/>
                <w:sz w:val="18"/>
              </w:rPr>
              <w:tab/>
              <w:t>[helpcontext(HlpCtxIEventManager  + 7), helpstring("Remove a previously installed handler")]</w:t>
            </w:r>
          </w:p>
          <w:p w:rsidR="00F15659" w:rsidRDefault="00643570">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UninstallHandler(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EventType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userHandle,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long customEventType);</w:t>
            </w:r>
          </w:p>
          <w:p w:rsidR="00F15659" w:rsidRDefault="00F15659">
            <w:pPr>
              <w:tabs>
                <w:tab w:val="left" w:pos="252"/>
                <w:tab w:val="left" w:pos="522"/>
                <w:tab w:val="left" w:pos="792"/>
              </w:tabs>
            </w:pPr>
            <w:r>
              <w:rPr>
                <w:rStyle w:val="Courier"/>
                <w:sz w:val="18"/>
              </w:rPr>
              <w:tab/>
              <w:t>};</w:t>
            </w:r>
          </w:p>
        </w:tc>
      </w:tr>
    </w:tbl>
    <w:p w:rsidR="00F15659" w:rsidRDefault="00F15659">
      <w:pPr>
        <w:pStyle w:val="Head2"/>
        <w:keepNext w:val="0"/>
        <w:keepLines w:val="0"/>
        <w:numPr>
          <w:ilvl w:val="0"/>
          <w:numId w:val="0"/>
        </w:numPr>
        <w:spacing w:before="0" w:after="0"/>
        <w:ind w:left="720" w:hanging="720"/>
        <w:outlineLvl w:val="9"/>
      </w:pPr>
    </w:p>
    <w:p w:rsidR="00F15659" w:rsidRDefault="00F15659">
      <w:pPr>
        <w:pStyle w:val="NormalIndent1"/>
      </w:pPr>
      <w:r>
        <w:t xml:space="preserve">The </w:t>
      </w:r>
      <w:r>
        <w:rPr>
          <w:rStyle w:val="Identifier0"/>
        </w:rPr>
        <w:t>IEventManager</w:t>
      </w:r>
      <w:r>
        <w:t xml:space="preserve"> Interface has a COM property that corresponds to an attribute defined in VISA. The following table shows property-attribute equivalence for </w:t>
      </w:r>
      <w:r>
        <w:rPr>
          <w:rStyle w:val="Identifier0"/>
        </w:rPr>
        <w:t>IEventManager</w:t>
      </w:r>
      <w:r>
        <w:t>.</w:t>
      </w:r>
    </w:p>
    <w:p w:rsidR="00F15659" w:rsidRDefault="00F15659"/>
    <w:tbl>
      <w:tblPr>
        <w:tblW w:w="0" w:type="auto"/>
        <w:tblInd w:w="540" w:type="dxa"/>
        <w:tblBorders>
          <w:top w:val="single" w:sz="6" w:space="0" w:color="auto"/>
          <w:left w:val="single" w:sz="6" w:space="0" w:color="auto"/>
          <w:bottom w:val="single" w:sz="6" w:space="0" w:color="auto"/>
          <w:right w:val="single" w:sz="6" w:space="0" w:color="auto"/>
          <w:insideH w:val="doub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Pr>
          <w:p w:rsidR="00F15659" w:rsidRDefault="00F15659">
            <w:pPr>
              <w:spacing w:before="40" w:after="40"/>
              <w:jc w:val="center"/>
              <w:rPr>
                <w:b/>
              </w:rPr>
            </w:pPr>
            <w:r>
              <w:rPr>
                <w:b/>
              </w:rPr>
              <w:t>Property Name</w:t>
            </w:r>
          </w:p>
        </w:tc>
        <w:tc>
          <w:tcPr>
            <w:tcW w:w="4500" w:type="dxa"/>
          </w:tcPr>
          <w:p w:rsidR="00F15659" w:rsidRDefault="00F15659">
            <w:pPr>
              <w:spacing w:before="40" w:after="40"/>
              <w:jc w:val="center"/>
              <w:rPr>
                <w:b/>
              </w:rPr>
            </w:pPr>
            <w:r>
              <w:rPr>
                <w:b/>
              </w:rPr>
              <w:t>VISA Attribute Name</w:t>
            </w:r>
          </w:p>
        </w:tc>
      </w:tr>
      <w:tr w:rsidR="00F15659" w:rsidRPr="00C33AF7">
        <w:trPr>
          <w:cantSplit/>
        </w:trPr>
        <w:tc>
          <w:tcPr>
            <w:tcW w:w="3950" w:type="dxa"/>
            <w:vAlign w:val="center"/>
          </w:tcPr>
          <w:p w:rsidR="00F15659" w:rsidRDefault="00F15659">
            <w:pPr>
              <w:spacing w:before="40" w:after="40"/>
              <w:ind w:left="80"/>
              <w:rPr>
                <w:rFonts w:ascii="Courier" w:hAnsi="Courier"/>
                <w:sz w:val="18"/>
              </w:rPr>
            </w:pPr>
            <w:r>
              <w:rPr>
                <w:rFonts w:ascii="Courier" w:hAnsi="Courier"/>
                <w:sz w:val="18"/>
              </w:rPr>
              <w:t>MaximumQueueLength</w:t>
            </w:r>
          </w:p>
        </w:tc>
        <w:tc>
          <w:tcPr>
            <w:tcW w:w="4500" w:type="dxa"/>
            <w:vAlign w:val="center"/>
          </w:tcPr>
          <w:p w:rsidR="00F15659" w:rsidRPr="00C33AF7" w:rsidRDefault="00F15659">
            <w:pPr>
              <w:keepNext/>
              <w:spacing w:before="40" w:after="40"/>
              <w:ind w:left="80"/>
              <w:rPr>
                <w:lang w:val="it-IT"/>
              </w:rPr>
            </w:pPr>
            <w:r w:rsidRPr="00C33AF7">
              <w:rPr>
                <w:lang w:val="it-IT"/>
              </w:rPr>
              <w:t>VI_ATTR_MAX_QUEUE_LENGTH</w:t>
            </w:r>
          </w:p>
        </w:tc>
      </w:tr>
    </w:tbl>
    <w:p w:rsidR="00F15659" w:rsidRDefault="00F15659">
      <w:pPr>
        <w:pStyle w:val="Caption"/>
      </w:pPr>
      <w:r>
        <w:t>Table 3.3.1</w:t>
      </w:r>
    </w:p>
    <w:p w:rsidR="00F15659" w:rsidRDefault="00F15659">
      <w:pPr>
        <w:pStyle w:val="Desc"/>
        <w:rPr>
          <w:rStyle w:val="Identifier0"/>
        </w:rPr>
      </w:pPr>
      <w:r>
        <w:t xml:space="preserve">The </w:t>
      </w:r>
      <w:r>
        <w:rPr>
          <w:rStyle w:val="Identifier0"/>
        </w:rPr>
        <w:t>IEventManager</w:t>
      </w:r>
      <w:r>
        <w:t xml:space="preserve"> interface has several methods that correspond to VISA functions.  The following table shows method-function equivalence for </w:t>
      </w:r>
      <w:r>
        <w:rPr>
          <w:rStyle w:val="Identifier0"/>
        </w:rPr>
        <w:t>IEventManager.</w:t>
      </w:r>
    </w:p>
    <w:p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Equivalent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EnableEvent</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viEnableEvent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DisableEvent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viDisableEvent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DiscardEvents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viDiscardEvents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WaitOnEvent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viWaitOnEvent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InstallHandler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viInstallHandler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UninstallHandler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viUninstallHandler</w:t>
            </w:r>
          </w:p>
        </w:tc>
      </w:tr>
    </w:tbl>
    <w:p w:rsidR="00F15659" w:rsidRDefault="00F15659">
      <w:pPr>
        <w:pStyle w:val="Caption"/>
      </w:pPr>
      <w:bookmarkStart w:id="111" w:name="_Ref490052254"/>
      <w:r>
        <w:t>Table 3.3.2</w:t>
      </w:r>
    </w:p>
    <w:bookmarkEnd w:id="111"/>
    <w:p w:rsidR="00F15659" w:rsidRDefault="00F15659">
      <w:pPr>
        <w:pStyle w:val="Rule"/>
      </w:pPr>
    </w:p>
    <w:p w:rsidR="00F15659" w:rsidRDefault="00F15659">
      <w:pPr>
        <w:pStyle w:val="Desc"/>
      </w:pPr>
      <w:r>
        <w:t xml:space="preserve">All VISA COM I/O Resources </w:t>
      </w:r>
      <w:r>
        <w:rPr>
          <w:b/>
        </w:rPr>
        <w:t>SHALL</w:t>
      </w:r>
      <w:r>
        <w:t xml:space="preserve"> implement IEventManager.</w:t>
      </w:r>
    </w:p>
    <w:p w:rsidR="00F15659" w:rsidRDefault="00F15659">
      <w:pPr>
        <w:pStyle w:val="Observation"/>
      </w:pPr>
    </w:p>
    <w:p w:rsidR="00F15659" w:rsidRDefault="00F15659">
      <w:pPr>
        <w:pStyle w:val="Desc"/>
      </w:pPr>
      <w:r>
        <w:t xml:space="preserve">Since IEventManager is derived from IVisaSession, meeting RULE 3.3.1 also meets </w:t>
      </w:r>
      <w:r w:rsidR="0000151A">
        <w:fldChar w:fldCharType="begin"/>
      </w:r>
      <w:r>
        <w:instrText xml:space="preserve"> REF _Ref502045861 \r \h </w:instrText>
      </w:r>
      <w:r w:rsidR="0000151A">
        <w:fldChar w:fldCharType="separate"/>
      </w:r>
      <w:ins w:id="112" w:author="Ted Wang" w:date="2016-02-26T18:14:00Z">
        <w:r w:rsidR="00E76F75">
          <w:t>RULE 3.2.3</w:t>
        </w:r>
      </w:ins>
      <w:del w:id="113" w:author="Ted Wang" w:date="2016-02-26T18:14:00Z">
        <w:r w:rsidR="008D30C5" w:rsidDel="00E76F75">
          <w:delText>RULE 3.2.4</w:delText>
        </w:r>
      </w:del>
      <w:r w:rsidR="0000151A">
        <w:fldChar w:fldCharType="end"/>
      </w:r>
      <w:r>
        <w:t>.</w:t>
      </w:r>
    </w:p>
    <w:p w:rsidR="00F15659" w:rsidRDefault="00F15659">
      <w:pPr>
        <w:pStyle w:val="Rule"/>
      </w:pPr>
    </w:p>
    <w:p w:rsidR="00F15659" w:rsidRDefault="00F15659">
      <w:pPr>
        <w:pStyle w:val="Desc"/>
      </w:pPr>
      <w:r>
        <w:t xml:space="preserve">The behaviors of these methods and properties for a particular resource </w:t>
      </w:r>
      <w:r>
        <w:rPr>
          <w:b/>
        </w:rPr>
        <w:t>SHALL</w:t>
      </w:r>
      <w:r>
        <w:t xml:space="preserve"> be identical to section 3.7 of VPP 4.3 except where otherwise noted.</w:t>
      </w:r>
    </w:p>
    <w:p w:rsidR="00F15659" w:rsidRDefault="00F15659">
      <w:pPr>
        <w:pStyle w:val="Rule"/>
      </w:pPr>
    </w:p>
    <w:p w:rsidR="00F15659" w:rsidRDefault="00F15659">
      <w:pPr>
        <w:pStyle w:val="Desc"/>
      </w:pPr>
      <w:r>
        <w:t xml:space="preserve">Instead of a function pointer, InstallHandler and UninstallHandler </w:t>
      </w:r>
      <w:r>
        <w:rPr>
          <w:b/>
        </w:rPr>
        <w:t>SHALL</w:t>
      </w:r>
      <w:r>
        <w:t xml:space="preserve"> use a parameter of type IEventHandler.  Resources that call methods on the callback function inside of IEventHandler </w:t>
      </w:r>
      <w:r>
        <w:rPr>
          <w:b/>
          <w:bCs/>
        </w:rPr>
        <w:t>SHALL</w:t>
      </w:r>
      <w:r>
        <w:t xml:space="preserve"> follow all COM rules regarding safe COM method calls.</w:t>
      </w:r>
    </w:p>
    <w:p w:rsidR="00F15659" w:rsidRDefault="00F15659">
      <w:pPr>
        <w:pStyle w:val="Observation"/>
      </w:pPr>
    </w:p>
    <w:p w:rsidR="00F15659" w:rsidRDefault="00F15659">
      <w:pPr>
        <w:pStyle w:val="Desc"/>
      </w:pPr>
      <w:r>
        <w:t>Since COM does not have the idea of function pointers, the proper way to connect callbacks in COM is through the use of object references (pointers to interfaces implemented by COM objects).</w:t>
      </w:r>
    </w:p>
    <w:p w:rsidR="00F15659" w:rsidRDefault="00F15659">
      <w:pPr>
        <w:pStyle w:val="Recommendation"/>
      </w:pPr>
    </w:p>
    <w:p w:rsidR="00F15659" w:rsidRDefault="00F15659">
      <w:pPr>
        <w:pStyle w:val="Desc"/>
      </w:pPr>
      <w:r>
        <w:t>It is preferable that calls to the callback routine in IEventHandler not affect the liveness of the VISA COM I/O resource instance making the calls, i.e. they do not cause the resource to block.</w:t>
      </w:r>
    </w:p>
    <w:p w:rsidR="00F15659" w:rsidRDefault="00F15659">
      <w:pPr>
        <w:pStyle w:val="Rule"/>
      </w:pPr>
    </w:p>
    <w:p w:rsidR="00F15659" w:rsidRDefault="00F15659">
      <w:pPr>
        <w:pStyle w:val="Desc"/>
      </w:pPr>
      <w:r>
        <w:t xml:space="preserve">If a call by a resource to the callback method of IEventHandler fails, the failure </w:t>
      </w:r>
      <w:r>
        <w:rPr>
          <w:b/>
          <w:bCs/>
        </w:rPr>
        <w:t>SHALL</w:t>
      </w:r>
      <w:r>
        <w:t xml:space="preserve"> be ignored.</w:t>
      </w:r>
    </w:p>
    <w:p w:rsidR="00F15659" w:rsidRDefault="00F15659">
      <w:pPr>
        <w:pStyle w:val="Observation"/>
      </w:pPr>
    </w:p>
    <w:p w:rsidR="00F15659" w:rsidRDefault="00F15659">
      <w:pPr>
        <w:pStyle w:val="Desc"/>
      </w:pPr>
      <w:r>
        <w:t>If a client is failing in its event handler routines and returning bad HRESULTs, it is likely that the client has become unstable and there is little that the resource can do to solve the problem or inform the user.  Since it is a callback that is failing, sending another event indicating an error would probably also generate an error.  The only other way of reporting the error, returning a predefined error code upon return of the next method call on the resource is undesirable because that means users who wished to capture all errors would have to watch for this error on every method of every resource, which is probably more trouble than it is worth.</w:t>
      </w:r>
    </w:p>
    <w:p w:rsidR="00F15659" w:rsidRDefault="00F15659">
      <w:pPr>
        <w:pStyle w:val="Observation"/>
      </w:pPr>
    </w:p>
    <w:p w:rsidR="00F15659" w:rsidRDefault="00F15659">
      <w:pPr>
        <w:pStyle w:val="Desc"/>
      </w:pPr>
      <w:r>
        <w:t xml:space="preserve">Calling the </w:t>
      </w:r>
      <w:r>
        <w:rPr>
          <w:rFonts w:ascii="Courier" w:hAnsi="Courier"/>
        </w:rPr>
        <w:t>DisableEvent()</w:t>
      </w:r>
      <w:r>
        <w:t xml:space="preserve"> method prevents future events from being raised. When the implementation of </w:t>
      </w:r>
      <w:r>
        <w:rPr>
          <w:rFonts w:ascii="Courier" w:hAnsi="Courier"/>
        </w:rPr>
        <w:t>DisableEvent()</w:t>
      </w:r>
      <w:r>
        <w:t xml:space="preserve"> returns to the application, it is possible that a callback may still be active, possibly on another thread. It is valid for a user to invoke </w:t>
      </w:r>
      <w:r>
        <w:rPr>
          <w:rFonts w:ascii="Courier" w:hAnsi="Courier"/>
        </w:rPr>
        <w:t>DisableEvent()</w:t>
      </w:r>
      <w:r>
        <w:t xml:space="preserve"> from within a callback. It is not valid for a user to invoke </w:t>
      </w:r>
      <w:r>
        <w:rPr>
          <w:rFonts w:ascii="Courier" w:hAnsi="Courier"/>
        </w:rPr>
        <w:t>UninstallHandler()</w:t>
      </w:r>
      <w:r>
        <w:t xml:space="preserve"> from within a callback.</w:t>
      </w:r>
    </w:p>
    <w:p w:rsidR="00F15659" w:rsidRDefault="00F15659">
      <w:pPr>
        <w:pStyle w:val="Recommendation"/>
      </w:pPr>
    </w:p>
    <w:p w:rsidR="00F15659" w:rsidRDefault="00F15659">
      <w:pPr>
        <w:pStyle w:val="Desc"/>
      </w:pPr>
      <w:r>
        <w:t xml:space="preserve">It is preferable that any implementation of </w:t>
      </w:r>
      <w:r>
        <w:rPr>
          <w:rFonts w:ascii="Courier" w:hAnsi="Courier"/>
        </w:rPr>
        <w:t>UninstallHandler()</w:t>
      </w:r>
      <w:r>
        <w:t xml:space="preserve"> should synchronize with all outstanding callbacks on the given session to ensure that the handler being removed is not in use.</w:t>
      </w:r>
    </w:p>
    <w:p w:rsidR="00F15659" w:rsidRDefault="00F15659">
      <w:pPr>
        <w:pStyle w:val="Rule"/>
        <w:numPr>
          <w:ilvl w:val="0"/>
          <w:numId w:val="0"/>
        </w:numPr>
      </w:pPr>
    </w:p>
    <w:p w:rsidR="00F15659" w:rsidRDefault="00F15659">
      <w:pPr>
        <w:pStyle w:val="Desc"/>
      </w:pPr>
    </w:p>
    <w:p w:rsidR="00F15659" w:rsidRDefault="00F15659">
      <w:pPr>
        <w:pStyle w:val="Head2"/>
      </w:pPr>
      <w:r>
        <w:br w:type="page"/>
      </w:r>
      <w:bookmarkStart w:id="114" w:name="_Toc180914585"/>
      <w:r>
        <w:t>IEvent Interface and the related event interfaces</w:t>
      </w:r>
      <w:bookmarkEnd w:id="114"/>
    </w:p>
    <w:p w:rsidR="00F15659" w:rsidRDefault="00F15659">
      <w:pPr>
        <w:pStyle w:val="Desc"/>
      </w:pPr>
      <w:r>
        <w:t xml:space="preserve">The IEvent Interface represents the viEvent object in VISA.  Additionally, there are specific interfaces for the various event types to allow direct access of event attributes as COM properties.  Following is the IDL definition of </w:t>
      </w:r>
      <w:r>
        <w:rPr>
          <w:rStyle w:val="Identifier0"/>
        </w:rPr>
        <w:t>IEvent</w:t>
      </w:r>
      <w:r>
        <w:t>.</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helpstring("VISA Event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uuid(db8cbf12-d6d3-11d4-aa51-00a024ee30bd),</w:t>
            </w:r>
          </w:p>
          <w:p w:rsid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helpcontext(HlpCtxIEvent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 : IUnknown</w:t>
            </w:r>
          </w:p>
          <w:p w:rsidR="00F15659" w:rsidRDefault="00F15659">
            <w:pPr>
              <w:tabs>
                <w:tab w:val="left" w:pos="252"/>
                <w:tab w:val="left" w:pos="522"/>
                <w:tab w:val="left" w:pos="792"/>
              </w:tabs>
              <w:rPr>
                <w:rStyle w:val="Courier"/>
                <w:sz w:val="18"/>
              </w:rPr>
            </w:pPr>
            <w:r>
              <w:rPr>
                <w:rStyle w:val="Courier"/>
                <w:sz w:val="18"/>
              </w:rPr>
              <w:tab/>
              <w:t>{</w:t>
            </w: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[propget, helpcontext(HlpCtxIEvent  + 1), helpstring("Get the event type")]</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Type([out, retval] EventType *pVal);</w:t>
            </w: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[propget, helpcontext(HlpCtxIEvent  + 2), helpstring("Get the custom event type number")]</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CustomEventTypeNumber([out, retval] long *pVal);</w:t>
            </w:r>
          </w:p>
          <w:p w:rsidR="00221CDF" w:rsidRDefault="00221CDF">
            <w:pPr>
              <w:tabs>
                <w:tab w:val="left" w:pos="252"/>
                <w:tab w:val="left" w:pos="522"/>
                <w:tab w:val="left" w:pos="792"/>
              </w:tabs>
              <w:rPr>
                <w:rStyle w:val="Courier"/>
                <w:sz w:val="18"/>
              </w:rPr>
            </w:pP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[hidden, helpcontext(HlpCtxIEvent  + 3), helpstring("Get an attribute of the event")]</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GetAttribute(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VARIANTARG *pAttrState);</w:t>
            </w: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[hidden, helpcontext(HlpCtxIEvent  + 4), helpstring("Set an attribute of the event")]</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SetAttribute(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attribute,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VARIANTARG attrState);</w:t>
            </w:r>
          </w:p>
          <w:p w:rsidR="00221CDF" w:rsidRPr="00221CDF" w:rsidRDefault="00221CDF">
            <w:pPr>
              <w:tabs>
                <w:tab w:val="left" w:pos="252"/>
                <w:tab w:val="left" w:pos="522"/>
                <w:tab w:val="left" w:pos="792"/>
              </w:tabs>
              <w:rPr>
                <w:rStyle w:val="Courier"/>
                <w:sz w:val="18"/>
              </w:rPr>
            </w:pPr>
            <w:r w:rsidRPr="00221CDF">
              <w:rPr>
                <w:rStyle w:val="Courier"/>
                <w:sz w:val="18"/>
              </w:rPr>
              <w:tab/>
            </w:r>
            <w:r w:rsidRPr="00221CDF">
              <w:rPr>
                <w:rStyle w:val="Courier"/>
                <w:sz w:val="18"/>
              </w:rPr>
              <w:tab/>
              <w:t>[helpcontext(HlpCtxIEvent  + 5), helpstring("Close the event")]</w:t>
            </w:r>
          </w:p>
          <w:p w:rsidR="00F15659" w:rsidRDefault="00221CDF">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Close();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Desc"/>
      </w:pPr>
      <w:r>
        <w:t xml:space="preserve">The </w:t>
      </w:r>
      <w:r>
        <w:rPr>
          <w:rStyle w:val="Identifier0"/>
        </w:rPr>
        <w:t>IEvent</w:t>
      </w:r>
      <w:r>
        <w:t xml:space="preserve"> Interface has a COM property that corresponds to an attribute defined in VISA.  The following table shows property-attribute equivalence for </w:t>
      </w:r>
      <w:r>
        <w:rPr>
          <w:rStyle w:val="Identifier0"/>
        </w:rPr>
        <w:t>IEvent</w:t>
      </w:r>
      <w:r>
        <w:t>.</w:t>
      </w:r>
    </w:p>
    <w:p w:rsidR="00F15659" w:rsidRDefault="00F15659">
      <w:pPr>
        <w:pStyle w:val="Item"/>
      </w:pPr>
    </w:p>
    <w:tbl>
      <w:tblPr>
        <w:tblW w:w="0" w:type="auto"/>
        <w:tblInd w:w="540" w:type="dxa"/>
        <w:tblBorders>
          <w:top w:val="single" w:sz="6" w:space="0" w:color="auto"/>
          <w:left w:val="single" w:sz="6" w:space="0" w:color="auto"/>
          <w:bottom w:val="single" w:sz="6" w:space="0" w:color="auto"/>
          <w:right w:val="single" w:sz="6" w:space="0" w:color="auto"/>
          <w:insideH w:val="doub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Pr>
          <w:p w:rsidR="00F15659" w:rsidRDefault="00F15659">
            <w:pPr>
              <w:spacing w:before="40" w:after="40"/>
              <w:jc w:val="center"/>
              <w:rPr>
                <w:b/>
              </w:rPr>
            </w:pPr>
            <w:r>
              <w:rPr>
                <w:b/>
              </w:rPr>
              <w:t>Property Name</w:t>
            </w:r>
          </w:p>
        </w:tc>
        <w:tc>
          <w:tcPr>
            <w:tcW w:w="4500" w:type="dxa"/>
          </w:tcPr>
          <w:p w:rsidR="00F15659" w:rsidRDefault="00F15659">
            <w:pPr>
              <w:spacing w:before="40" w:after="40"/>
              <w:jc w:val="center"/>
              <w:rPr>
                <w:b/>
              </w:rPr>
            </w:pPr>
            <w:r>
              <w:rPr>
                <w:b/>
              </w:rPr>
              <w:t>VISA Attribute Name</w:t>
            </w:r>
          </w:p>
        </w:tc>
      </w:tr>
      <w:tr w:rsidR="00F15659">
        <w:trPr>
          <w:cantSplit/>
        </w:trPr>
        <w:tc>
          <w:tcPr>
            <w:tcW w:w="3950" w:type="dxa"/>
            <w:tcBorders>
              <w:bottom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Type</w:t>
            </w:r>
          </w:p>
        </w:tc>
        <w:tc>
          <w:tcPr>
            <w:tcW w:w="4500" w:type="dxa"/>
            <w:tcBorders>
              <w:bottom w:val="single" w:sz="6" w:space="0" w:color="auto"/>
            </w:tcBorders>
            <w:vAlign w:val="center"/>
          </w:tcPr>
          <w:p w:rsidR="00F15659" w:rsidRDefault="00F15659">
            <w:pPr>
              <w:keepNext/>
              <w:spacing w:before="40" w:after="40"/>
              <w:ind w:left="80"/>
            </w:pPr>
            <w:r>
              <w:t>VI_ATTR_EVENT_TYPE</w:t>
            </w:r>
          </w:p>
        </w:tc>
      </w:tr>
      <w:tr w:rsidR="00F15659">
        <w:trPr>
          <w:cantSplit/>
        </w:trPr>
        <w:tc>
          <w:tcPr>
            <w:tcW w:w="3950" w:type="dxa"/>
            <w:tcBorders>
              <w:top w:val="single" w:sz="6" w:space="0" w:color="auto"/>
              <w:bottom w:val="single" w:sz="6" w:space="0" w:color="auto"/>
            </w:tcBorders>
            <w:vAlign w:val="center"/>
          </w:tcPr>
          <w:p w:rsidR="00F15659" w:rsidRDefault="00F15659">
            <w:pPr>
              <w:spacing w:before="40" w:after="40"/>
              <w:ind w:left="80"/>
              <w:rPr>
                <w:rFonts w:ascii="Courier" w:hAnsi="Courier"/>
                <w:sz w:val="18"/>
              </w:rPr>
            </w:pPr>
            <w:r>
              <w:rPr>
                <w:rStyle w:val="Courier"/>
                <w:sz w:val="18"/>
              </w:rPr>
              <w:t>CustomEventTypeNumber</w:t>
            </w:r>
          </w:p>
        </w:tc>
        <w:tc>
          <w:tcPr>
            <w:tcW w:w="4500" w:type="dxa"/>
            <w:tcBorders>
              <w:top w:val="single" w:sz="6" w:space="0" w:color="auto"/>
              <w:bottom w:val="single" w:sz="6" w:space="0" w:color="auto"/>
            </w:tcBorders>
            <w:vAlign w:val="center"/>
          </w:tcPr>
          <w:p w:rsidR="00F15659" w:rsidRDefault="00F15659">
            <w:pPr>
              <w:keepNext/>
              <w:spacing w:before="40" w:after="40"/>
              <w:ind w:left="80"/>
            </w:pPr>
            <w:r>
              <w:t>VI_ATTR_EVENT_TYPE</w:t>
            </w:r>
          </w:p>
        </w:tc>
      </w:tr>
    </w:tbl>
    <w:p w:rsidR="00F15659" w:rsidRDefault="00F15659">
      <w:pPr>
        <w:pStyle w:val="Caption"/>
      </w:pPr>
      <w:r>
        <w:t>Table 3.3.3</w:t>
      </w:r>
    </w:p>
    <w:p w:rsidR="00F15659" w:rsidRDefault="00F15659">
      <w:pPr>
        <w:pStyle w:val="Desc"/>
        <w:rPr>
          <w:rStyle w:val="Identifier0"/>
        </w:rPr>
      </w:pPr>
      <w:r>
        <w:t xml:space="preserve">The </w:t>
      </w:r>
      <w:r>
        <w:rPr>
          <w:rStyle w:val="Identifier0"/>
        </w:rPr>
        <w:t>IEventManager</w:t>
      </w:r>
      <w:r>
        <w:t xml:space="preserve"> interface has several methods that correspond to VISA functions.  The following table shows method-function equivalence for </w:t>
      </w:r>
      <w:r>
        <w:rPr>
          <w:rStyle w:val="Identifier0"/>
        </w:rPr>
        <w:t>IEventManager.</w:t>
      </w:r>
    </w:p>
    <w:p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Equivalent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GetAttribute</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viGetAttribute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SetAttribute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viSetAttribute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Close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viClose</w:t>
            </w:r>
          </w:p>
        </w:tc>
      </w:tr>
    </w:tbl>
    <w:p w:rsidR="00F15659" w:rsidRDefault="00F15659">
      <w:pPr>
        <w:pStyle w:val="Caption"/>
      </w:pPr>
      <w:r>
        <w:t>Table 3.3.4</w:t>
      </w:r>
    </w:p>
    <w:p w:rsidR="00F15659" w:rsidRPr="005530BC" w:rsidRDefault="005530BC" w:rsidP="005530BC">
      <w:pPr>
        <w:pStyle w:val="Desc"/>
        <w:keepNext/>
      </w:pPr>
      <w:r>
        <w:br w:type="page"/>
      </w:r>
      <w:r w:rsidR="00F15659">
        <w:t>Following are the definitions of the event-specific interfaces.</w:t>
      </w:r>
    </w:p>
    <w:p w:rsidR="005530BC" w:rsidRDefault="005530BC"/>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helpstring("I/O Completion Event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uuid(db8cbf15-d6d3-11d4-aa51-00a024ee30bd),</w:t>
            </w:r>
          </w:p>
          <w:p w:rsid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helpcontext(HlpCtxIEventIOCompletion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IEventIOCompletion : IEvent</w:t>
            </w:r>
          </w:p>
          <w:p w:rsidR="00F15659" w:rsidRDefault="00F15659">
            <w:pPr>
              <w:tabs>
                <w:tab w:val="left" w:pos="252"/>
                <w:tab w:val="left" w:pos="522"/>
                <w:tab w:val="left" w:pos="792"/>
              </w:tabs>
              <w:rPr>
                <w:rStyle w:val="Courier"/>
                <w:sz w:val="18"/>
              </w:rPr>
            </w:pPr>
            <w:r>
              <w:rPr>
                <w:rStyle w:val="Courier"/>
                <w:sz w:val="18"/>
              </w:rPr>
              <w:tab/>
              <w:t>{</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+ 1), helpstring("Get the I/O status code of this transfer")]</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IOStatus([out, retval] HRESULT *pVal);</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+ 2), helpstring("Get the job ID")]</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JobId([out, retval] long *pVal);</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+ 3), helpstring("Get the number of elements transferred")]</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ReturnCount([out, retval] long *pVal);</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+ 4), helpstring("Get the read buffer data")]</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ReadBuffer([out, retval] SAFEARRAY(BYTE) *pVal);</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helpcontext(HlpCtxIEventIOCompletion  + 5), helpstring("Get the read buffer as a string")]</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ReadBufferAsString([out, retval] BSTR *pVal);</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helpstring("Trigger Event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uuid(db8cbf16-d6d3-11d4-aa51-00a024ee30bd),</w:t>
            </w:r>
          </w:p>
          <w:p w:rsid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helpcontext(HlpCtxIEventTrigger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IEventTrigger : IEvent</w:t>
            </w:r>
          </w:p>
          <w:p w:rsidR="00F15659" w:rsidRDefault="00F15659">
            <w:pPr>
              <w:tabs>
                <w:tab w:val="left" w:pos="252"/>
                <w:tab w:val="left" w:pos="522"/>
                <w:tab w:val="left" w:pos="792"/>
              </w:tabs>
              <w:rPr>
                <w:rStyle w:val="Courier"/>
                <w:sz w:val="18"/>
              </w:rPr>
            </w:pPr>
            <w:r>
              <w:rPr>
                <w:rStyle w:val="Courier"/>
                <w:sz w:val="18"/>
              </w:rPr>
              <w:tab/>
              <w:t>{</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helpcontext(HlpCtxIEventTrigger  + 1), helpstring("Get the trigger line on which this event was received")]</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TriggerID([out, retval] TriggerLine *pVal);</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helpstring("VXI Signal Event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uuid(db8cbf17-d6d3-11d4-aa51-00a024ee30bd),</w:t>
            </w:r>
          </w:p>
          <w:p w:rsid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helpcontext(HlpCtxIEventVxiSignal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IEventVxiSignal : IEvent</w:t>
            </w:r>
          </w:p>
          <w:p w:rsidR="00F15659" w:rsidRDefault="00F15659">
            <w:pPr>
              <w:tabs>
                <w:tab w:val="left" w:pos="252"/>
                <w:tab w:val="left" w:pos="522"/>
                <w:tab w:val="left" w:pos="792"/>
              </w:tabs>
              <w:rPr>
                <w:rStyle w:val="Courier"/>
                <w:sz w:val="18"/>
              </w:rPr>
            </w:pPr>
            <w:r>
              <w:rPr>
                <w:rStyle w:val="Courier"/>
                <w:sz w:val="18"/>
              </w:rPr>
              <w:tab/>
              <w:t>{</w:t>
            </w:r>
          </w:p>
          <w:p w:rsidR="00260E84" w:rsidRPr="00260E84" w:rsidRDefault="00260E84">
            <w:pPr>
              <w:tabs>
                <w:tab w:val="left" w:pos="252"/>
                <w:tab w:val="left" w:pos="522"/>
                <w:tab w:val="left" w:pos="792"/>
              </w:tabs>
              <w:rPr>
                <w:rStyle w:val="Courier"/>
                <w:sz w:val="18"/>
              </w:rPr>
            </w:pPr>
            <w:r w:rsidRPr="00260E84">
              <w:rPr>
                <w:rStyle w:val="Courier"/>
                <w:sz w:val="18"/>
              </w:rPr>
              <w:tab/>
            </w:r>
            <w:r w:rsidRPr="00260E84">
              <w:rPr>
                <w:rStyle w:val="Courier"/>
                <w:sz w:val="18"/>
              </w:rPr>
              <w:tab/>
              <w:t>[propget, helpcontext(HlpCtxIEventVxiSignal  + 1), helpstring("Get the 16-bit signal Status/ID value")]</w:t>
            </w:r>
          </w:p>
          <w:p w:rsidR="00F15659" w:rsidRDefault="00260E8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SignalStatusID([out, retval] short *pVal);</w:t>
            </w:r>
          </w:p>
          <w:p w:rsidR="00F15659" w:rsidRDefault="00F15659">
            <w:pPr>
              <w:tabs>
                <w:tab w:val="left" w:pos="252"/>
                <w:tab w:val="left" w:pos="522"/>
                <w:tab w:val="left" w:pos="792"/>
              </w:tabs>
              <w:rPr>
                <w:rStyle w:val="Courier"/>
                <w:sz w:val="18"/>
              </w:rPr>
            </w:pPr>
            <w:r>
              <w:rPr>
                <w:rStyle w:val="Courier"/>
                <w:sz w:val="18"/>
              </w:rPr>
              <w:tab/>
              <w:t>};</w:t>
            </w:r>
          </w:p>
        </w:tc>
      </w:tr>
    </w:tbl>
    <w:p w:rsidR="005530BC" w:rsidRPr="005530BC" w:rsidRDefault="005530BC" w:rsidP="005530BC">
      <w:pPr>
        <w:pStyle w:val="Item"/>
      </w:pP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10"/>
      </w:tblGrid>
      <w:tr w:rsidR="005530BC">
        <w:tc>
          <w:tcPr>
            <w:tcW w:w="8910" w:type="dxa"/>
          </w:tcPr>
          <w:p w:rsidR="005530BC" w:rsidRPr="009B45C0" w:rsidRDefault="005530BC" w:rsidP="009B45C0">
            <w:pPr>
              <w:pageBreakBefore/>
              <w:tabs>
                <w:tab w:val="left" w:pos="252"/>
                <w:tab w:val="left" w:pos="522"/>
                <w:tab w:val="left" w:pos="792"/>
              </w:tabs>
              <w:rPr>
                <w:rStyle w:val="Courier"/>
                <w:sz w:val="18"/>
              </w:rPr>
            </w:pPr>
            <w:r w:rsidRPr="009B45C0">
              <w:rPr>
                <w:rStyle w:val="Courier"/>
                <w:sz w:val="18"/>
              </w:rPr>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object,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oleautomation,</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helpstring("VXI/VME Interrupt Event Interface"),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uuid(db8cbf18-d6d3-11d4-aa51-00a024ee30bd),</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helpcontext(HlpCtxIEventVxiVmeInterrupt + 49),</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pointer_default(unique)</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t>interface IEventVxiVmeInterrupt : IEvent</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helpcontext(HlpCtxIEventVxiVmeInterrupt  + 1), helpstring("Get the 32-bit interrupt Status/ID value")]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InterruptStatusID([out, retval] long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helpcontext(HlpCtxIEventVxiVmeInterrupt  + 2), helpstring("Get the interrupt level on which this event was received")]</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InterruptLevel([out, retval] short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object,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oleautomation,</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helpstring("GPIB CIC Event Interface"),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uuid(db8cbf19-d6d3-11d4-aa51-00a024ee30bd),</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helpcontext(HlpCtxIEventGpibCIC + 49),</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pointer_default(unique)</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t>interface IEventGpibCIC : IEvent</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helpcontext(HlpCtxIEventGpibCIC  + 1), helpstring("Get the controller CIC state")]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CICState([out, retval] VARIANT_BOOL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object,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oleautomation,</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helpstring("USB Interrupt Event Interface"),</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uuid(</w:t>
            </w:r>
            <w:r w:rsidR="00394CD4" w:rsidRPr="009B45C0">
              <w:rPr>
                <w:rStyle w:val="Courier"/>
                <w:sz w:val="18"/>
              </w:rPr>
              <w:t>DB8CBF23-D6D3-11D4-AA51-00A024EE30BD</w:t>
            </w:r>
            <w:r w:rsidRPr="009B45C0">
              <w:rPr>
                <w:rStyle w:val="Courier"/>
                <w:sz w:val="18"/>
              </w:rPr>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helpcontext(HlpCtxIEventUsbInterrupt + 49),</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pointer_default(unique)</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t>interface IEventUsbInterrupt : IEvent</w:t>
            </w:r>
          </w:p>
          <w:p w:rsidR="005530BC" w:rsidRPr="009B45C0" w:rsidRDefault="005530BC" w:rsidP="009B45C0">
            <w:pPr>
              <w:tabs>
                <w:tab w:val="left" w:pos="252"/>
                <w:tab w:val="left" w:pos="522"/>
                <w:tab w:val="left" w:pos="792"/>
              </w:tabs>
              <w:rPr>
                <w:rStyle w:val="Courier"/>
                <w:sz w:val="18"/>
              </w:rPr>
            </w:pPr>
            <w:r w:rsidRPr="009B45C0">
              <w:rPr>
                <w:rStyle w:val="Courier"/>
                <w:sz w:val="18"/>
              </w:rPr>
              <w:tab/>
              <w:t>{</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helpcontext(HlpCtxIEventUsbInterrupt  + 1), helpstring("Get the received buffer data")]</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DataBuffer([out, retval] SAFEARRAY(BYTE)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helpcontext(HlpCtxIEventUsbInterrupt  + 2), helpstring("Get the I/O status code of this transfer")]</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IOStatus([out, retval] HRESULT *pVal);</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[propget, helpcontext(HlpCtxIEventUsbInterrupt  + 3), helpstring("Get the actual number of bytes received")]</w:t>
            </w:r>
          </w:p>
          <w:p w:rsidR="005530BC" w:rsidRPr="009B45C0" w:rsidRDefault="005530BC" w:rsidP="009B45C0">
            <w:pPr>
              <w:tabs>
                <w:tab w:val="left" w:pos="252"/>
                <w:tab w:val="left" w:pos="522"/>
                <w:tab w:val="left" w:pos="792"/>
              </w:tabs>
              <w:rPr>
                <w:rStyle w:val="Courier"/>
                <w:sz w:val="18"/>
              </w:rPr>
            </w:pPr>
            <w:r w:rsidRPr="009B45C0">
              <w:rPr>
                <w:rStyle w:val="Courier"/>
                <w:sz w:val="18"/>
              </w:rPr>
              <w:tab/>
            </w:r>
            <w:r w:rsidRPr="009B45C0">
              <w:rPr>
                <w:rStyle w:val="Courier"/>
                <w:sz w:val="18"/>
              </w:rPr>
              <w:tab/>
              <w:t>HRESULT InterruptSize([out, retval] short *pVal);</w:t>
            </w:r>
          </w:p>
          <w:p w:rsidR="005530BC" w:rsidRDefault="005530BC" w:rsidP="009B45C0">
            <w:pPr>
              <w:pStyle w:val="Desc"/>
              <w:ind w:left="0"/>
            </w:pPr>
            <w:r w:rsidRPr="009B45C0">
              <w:rPr>
                <w:rStyle w:val="Courier"/>
                <w:sz w:val="18"/>
              </w:rPr>
              <w:tab/>
              <w:t>};</w:t>
            </w:r>
          </w:p>
        </w:tc>
      </w:tr>
    </w:tbl>
    <w:p w:rsidR="005530BC" w:rsidRPr="005530BC" w:rsidRDefault="005530BC" w:rsidP="00D708F3">
      <w:pPr>
        <w:pStyle w:val="Desc"/>
        <w:ind w:left="0"/>
      </w:pPr>
    </w:p>
    <w:p w:rsidR="00F15659" w:rsidRDefault="00D708F3" w:rsidP="00AC1EBE">
      <w:pPr>
        <w:pStyle w:val="Desc"/>
        <w:outlineLvl w:val="0"/>
      </w:pPr>
      <w:r>
        <w:br w:type="page"/>
      </w:r>
      <w:r w:rsidR="00F15659">
        <w:t>These interfaces have several COM properties that correspond to VISA attributes.</w:t>
      </w:r>
    </w:p>
    <w:p w:rsidR="00E95F09" w:rsidRPr="00E95F09" w:rsidRDefault="00E95F09" w:rsidP="00E95F0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Height w:val="315"/>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Property Name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 Name</w:t>
            </w:r>
          </w:p>
        </w:tc>
      </w:tr>
      <w:tr w:rsidR="00F15659">
        <w:trPr>
          <w:cantSplit/>
          <w:trHeight w:val="315"/>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18"/>
              </w:rPr>
            </w:pPr>
            <w:r>
              <w:rPr>
                <w:rStyle w:val="Courier"/>
                <w:sz w:val="18"/>
              </w:rPr>
              <w:t>IOStatus</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pPr>
            <w:r>
              <w:t>VI_ATTR_STATUS</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JobId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VI_ATTR_JOB_ID</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ReturnCount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VI_ATTR_RET_COUNT</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Style w:val="Courier"/>
                <w:sz w:val="18"/>
              </w:rPr>
              <w:t>Interrupt</w:t>
            </w:r>
            <w:r>
              <w:rPr>
                <w:rFonts w:ascii="Courier" w:hAnsi="Courier"/>
                <w:sz w:val="18"/>
              </w:rPr>
              <w:t>StatusID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VI_ATTR_INTR_STATUS_ID</w:t>
            </w:r>
          </w:p>
        </w:tc>
      </w:tr>
      <w:tr w:rsidR="00F15659" w:rsidRPr="00C33AF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InterruptLevel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lang w:val="it-IT"/>
              </w:rPr>
            </w:pPr>
            <w:r w:rsidRPr="00C33AF7">
              <w:rPr>
                <w:lang w:val="it-IT"/>
              </w:rPr>
              <w:t>VI_ATTR_RECV_INTR_LEVEL</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ReadBuffer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pPr>
            <w:r>
              <w:t>VI_ATTR_BUFFER</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ReadBufferAsString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VI_ATTR_BUFFER</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SignalStatusID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VI_ATTR_SIGP_STATUS_ID</w:t>
            </w:r>
          </w:p>
        </w:tc>
      </w:tr>
      <w:tr w:rsidR="00F15659" w:rsidRPr="00C33AF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CICState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spacing w:before="40" w:after="40"/>
              <w:ind w:left="80"/>
              <w:rPr>
                <w:lang w:val="it-IT"/>
              </w:rPr>
            </w:pPr>
            <w:r w:rsidRPr="00C33AF7">
              <w:rPr>
                <w:lang w:val="it-IT"/>
              </w:rPr>
              <w:t>VI_ATTR_GPIB_RECV_CIC_STATE</w:t>
            </w:r>
          </w:p>
        </w:tc>
      </w:tr>
      <w:tr w:rsidR="00F15659" w:rsidRPr="00C33AF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TriggerID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spacing w:before="40" w:after="40"/>
              <w:ind w:left="80"/>
              <w:rPr>
                <w:lang w:val="it-IT"/>
              </w:rPr>
            </w:pPr>
            <w:r w:rsidRPr="00C33AF7">
              <w:rPr>
                <w:lang w:val="it-IT"/>
              </w:rPr>
              <w:t>VI_ATTR_RECV_TRIG_ID</w:t>
            </w:r>
          </w:p>
        </w:tc>
      </w:tr>
      <w:tr w:rsidR="00F15659" w:rsidRPr="00C33AF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DataBuffer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spacing w:before="40" w:after="40"/>
              <w:ind w:left="80"/>
              <w:rPr>
                <w:lang w:val="it-IT"/>
              </w:rPr>
            </w:pPr>
            <w:r w:rsidRPr="00C33AF7">
              <w:rPr>
                <w:lang w:val="it-IT"/>
              </w:rPr>
              <w:t>VI_ATTR_USB_RECV_INTR_DATA</w:t>
            </w:r>
          </w:p>
        </w:tc>
      </w:tr>
      <w:tr w:rsidR="00F15659">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18"/>
              </w:rPr>
            </w:pPr>
            <w:r>
              <w:rPr>
                <w:rFonts w:ascii="Courier" w:hAnsi="Courier"/>
                <w:sz w:val="18"/>
              </w:rPr>
              <w:t>InterruptSize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pPr>
            <w:r>
              <w:t>VI_ATTR_USB_RECV_INTR_SIZE</w:t>
            </w:r>
          </w:p>
        </w:tc>
      </w:tr>
    </w:tbl>
    <w:p w:rsidR="00F15659" w:rsidRDefault="00F15659">
      <w:pPr>
        <w:pStyle w:val="Caption"/>
      </w:pPr>
      <w:r>
        <w:t>Table 3.3.5</w:t>
      </w:r>
    </w:p>
    <w:p w:rsidR="00F15659" w:rsidRDefault="00F15659">
      <w:pPr>
        <w:pStyle w:val="Rule"/>
      </w:pPr>
    </w:p>
    <w:p w:rsidR="00F15659" w:rsidRDefault="00F15659">
      <w:pPr>
        <w:pStyle w:val="Desc"/>
      </w:pPr>
      <w:r>
        <w:t xml:space="preserve">The </w:t>
      </w:r>
      <w:r>
        <w:rPr>
          <w:rStyle w:val="Courier"/>
          <w:sz w:val="18"/>
        </w:rPr>
        <w:t>IOStatus</w:t>
      </w:r>
      <w:r>
        <w:t xml:space="preserve"> property’s output parameter </w:t>
      </w:r>
      <w:r>
        <w:rPr>
          <w:b/>
        </w:rPr>
        <w:t xml:space="preserve">SHALL </w:t>
      </w:r>
      <w:r>
        <w:t>contain the HRESULT that would have been generated had the method been synchronous.</w:t>
      </w:r>
    </w:p>
    <w:p w:rsidR="00F15659" w:rsidRDefault="00F15659">
      <w:pPr>
        <w:pStyle w:val="Rule"/>
      </w:pPr>
    </w:p>
    <w:p w:rsidR="00F15659" w:rsidRDefault="00F15659">
      <w:pPr>
        <w:pStyle w:val="Desc"/>
      </w:pPr>
      <w:r>
        <w:t xml:space="preserve">The ReadBufferAsString property </w:t>
      </w:r>
      <w:r>
        <w:rPr>
          <w:b/>
        </w:rPr>
        <w:t>SHALL</w:t>
      </w:r>
      <w:r>
        <w:t xml:space="preserve"> convert the result into a BSTR using standard conversion from ASCII and return the BSTR.</w:t>
      </w:r>
    </w:p>
    <w:p w:rsidR="00F15659" w:rsidRDefault="00F15659">
      <w:pPr>
        <w:pStyle w:val="Rule"/>
      </w:pPr>
    </w:p>
    <w:p w:rsidR="00F15659" w:rsidRDefault="00F15659">
      <w:pPr>
        <w:pStyle w:val="Desc"/>
      </w:pPr>
      <w:r>
        <w:t xml:space="preserve">The system resources associated with an event object </w:t>
      </w:r>
      <w:r>
        <w:rPr>
          <w:b/>
        </w:rPr>
        <w:t>SHALL</w:t>
      </w:r>
      <w:r>
        <w:t xml:space="preserve"> be released when the reference count for the event object goes to zero.</w:t>
      </w:r>
    </w:p>
    <w:p w:rsidR="00F15659" w:rsidRDefault="00F15659">
      <w:pPr>
        <w:pStyle w:val="Rule"/>
      </w:pPr>
    </w:p>
    <w:p w:rsidR="00F15659" w:rsidRDefault="00F15659">
      <w:pPr>
        <w:pStyle w:val="Desc"/>
      </w:pPr>
      <w:r>
        <w:t xml:space="preserve">The event object associated with the IEvent interface </w:t>
      </w:r>
      <w:r>
        <w:rPr>
          <w:b/>
        </w:rPr>
        <w:t>SHALL</w:t>
      </w:r>
      <w:r>
        <w:t xml:space="preserve"> have a reference count of one when passed to the client either through </w:t>
      </w:r>
      <w:r>
        <w:rPr>
          <w:rStyle w:val="Identifier0"/>
        </w:rPr>
        <w:t>WaitOnEvent</w:t>
      </w:r>
      <w:r>
        <w:t xml:space="preserve"> or the </w:t>
      </w:r>
      <w:r>
        <w:rPr>
          <w:rStyle w:val="Identifier0"/>
        </w:rPr>
        <w:t>IEventHandler</w:t>
      </w:r>
      <w:r>
        <w:t xml:space="preserve"> callback.</w:t>
      </w:r>
    </w:p>
    <w:p w:rsidR="00F15659" w:rsidRDefault="00F15659">
      <w:pPr>
        <w:pStyle w:val="Rule"/>
      </w:pPr>
    </w:p>
    <w:p w:rsidR="00F15659" w:rsidRDefault="00F15659">
      <w:pPr>
        <w:pStyle w:val="Desc"/>
      </w:pPr>
      <w:r>
        <w:t xml:space="preserve">The event object </w:t>
      </w:r>
      <w:r>
        <w:rPr>
          <w:b/>
          <w:bCs/>
        </w:rPr>
        <w:t>SHALL</w:t>
      </w:r>
      <w:r>
        <w:t xml:space="preserve"> implement the proper event-specific interface based on the event type.</w:t>
      </w:r>
    </w:p>
    <w:p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Event Type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Event-specific Interface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VI_EVENT_TRIG</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IEventTrigger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VI_EVENT_IO_COMPLETION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IEventIOCompletion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VI_EVENT_VXI_VME_INTR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IEventVxiVmeInterrupt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VI_EVENT_VXI_SIGP</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IEventVxiSignal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VI_EVENT_GPIB_CIC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IEventGpibCIC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VI_EVENT_USB_INTR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IEventUsbInterrupt</w:t>
            </w:r>
          </w:p>
        </w:tc>
      </w:tr>
    </w:tbl>
    <w:p w:rsidR="00F15659" w:rsidRDefault="00F15659">
      <w:pPr>
        <w:pStyle w:val="Caption"/>
      </w:pPr>
      <w:r>
        <w:t>Table 3.3.6</w:t>
      </w:r>
    </w:p>
    <w:p w:rsidR="00F15659" w:rsidRDefault="00F15659">
      <w:pPr>
        <w:pStyle w:val="Observation"/>
      </w:pPr>
    </w:p>
    <w:p w:rsidR="00F15659" w:rsidRDefault="00F15659">
      <w:pPr>
        <w:pStyle w:val="Desc"/>
      </w:pPr>
      <w:r>
        <w:t xml:space="preserve">Because sharing memory between components violates the rules of COM, the only time a user will have access to the data returned from an asynchronous read is when they receive the I/O Completion event.  At that point, they receive a buffer containing the data that was read (if any) if they query the ReadBuffer or ReadBufferAsString property. </w:t>
      </w:r>
    </w:p>
    <w:p w:rsidR="00F15659" w:rsidRDefault="00F15659">
      <w:pPr>
        <w:pStyle w:val="Observation"/>
      </w:pPr>
    </w:p>
    <w:p w:rsidR="00F15659" w:rsidRDefault="00F15659">
      <w:pPr>
        <w:pStyle w:val="Desc"/>
      </w:pPr>
      <w:r>
        <w:t>Other event types defined by VISA are accessible via the base IEvent interface.</w:t>
      </w:r>
    </w:p>
    <w:p w:rsidR="00F15659" w:rsidRDefault="00F15659"/>
    <w:p w:rsidR="00F15659" w:rsidRDefault="00F15659">
      <w:pPr>
        <w:pStyle w:val="Head2"/>
      </w:pPr>
      <w:bookmarkStart w:id="115" w:name="_Toc180914586"/>
      <w:r>
        <w:t>IEventHandler Interface</w:t>
      </w:r>
      <w:bookmarkEnd w:id="115"/>
    </w:p>
    <w:p w:rsidR="00F15659" w:rsidRDefault="00F15659">
      <w:pPr>
        <w:pStyle w:val="Desc"/>
      </w:pPr>
      <w:r>
        <w:t xml:space="preserve">This interface contains one method implemented by the user of a VISA COM I/O resource instance.  The method </w:t>
      </w:r>
      <w:r>
        <w:rPr>
          <w:rStyle w:val="Identifier0"/>
        </w:rPr>
        <w:t>HandleEvent</w:t>
      </w:r>
      <w:r>
        <w:t xml:space="preserve"> on the interface is called by the resource when an event enabled to be asynchronously delivered occurs.</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helpstring("User-implemented Event Handler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uuid(db8cbf13-d6d3-11d4-aa51-00a024ee30bd),</w:t>
            </w:r>
          </w:p>
          <w:p w:rsid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helpcontext(HlpCtxIEventHandler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IEventHandler : IUnknown</w:t>
            </w:r>
          </w:p>
          <w:p w:rsidR="00F15659" w:rsidRDefault="00F15659">
            <w:pPr>
              <w:tabs>
                <w:tab w:val="left" w:pos="252"/>
                <w:tab w:val="left" w:pos="522"/>
                <w:tab w:val="left" w:pos="792"/>
              </w:tabs>
              <w:rPr>
                <w:rStyle w:val="Courier"/>
                <w:sz w:val="18"/>
              </w:rPr>
            </w:pPr>
            <w:r>
              <w:rPr>
                <w:rStyle w:val="Courier"/>
                <w:sz w:val="18"/>
              </w:rPr>
              <w:tab/>
              <w:t>{</w:t>
            </w:r>
          </w:p>
          <w:p w:rsidR="003066E5"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[helpcontext(HlpCtxIEventHandler  + 1), helpstring("User-implemented event handler")]</w:t>
            </w:r>
          </w:p>
          <w:p w:rsidR="00F15659" w:rsidRDefault="003066E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HandleEvent(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IEventManager *vi,</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IEvent *event,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userHandle);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Observation"/>
      </w:pPr>
    </w:p>
    <w:p w:rsidR="00F15659" w:rsidRDefault="00F15659">
      <w:pPr>
        <w:pStyle w:val="Desc"/>
      </w:pPr>
      <w:r>
        <w:t>If VISA COM I/O users who implement this interface block inside this method, the thread used to handle this event will not return until the block completes.  Component developers should not assume an event thread will return in any timeframe.</w:t>
      </w:r>
    </w:p>
    <w:p w:rsidR="00F15659" w:rsidRDefault="00F15659">
      <w:pPr>
        <w:pStyle w:val="Rule"/>
      </w:pPr>
    </w:p>
    <w:p w:rsidR="00F15659" w:rsidRDefault="00F15659">
      <w:pPr>
        <w:pStyle w:val="Desc"/>
      </w:pPr>
      <w:r>
        <w:t xml:space="preserve">VISA COM I/O resource components </w:t>
      </w:r>
      <w:r>
        <w:rPr>
          <w:b/>
        </w:rPr>
        <w:t>SHALL NOT</w:t>
      </w:r>
      <w:r>
        <w:t xml:space="preserve"> kill blocked event threads except during process termination.</w:t>
      </w:r>
    </w:p>
    <w:p w:rsidR="00F15659" w:rsidRDefault="00F15659">
      <w:pPr>
        <w:pStyle w:val="Rule"/>
      </w:pPr>
    </w:p>
    <w:p w:rsidR="00F15659" w:rsidRDefault="00F15659">
      <w:pPr>
        <w:pStyle w:val="Desc"/>
      </w:pPr>
      <w:r>
        <w:t xml:space="preserve">VISA COM I/O resource components </w:t>
      </w:r>
      <w:r>
        <w:rPr>
          <w:b/>
        </w:rPr>
        <w:t>SHALL</w:t>
      </w:r>
      <w:r>
        <w:t xml:space="preserve"> continue to be responsive and operate while one or more event threads are blocked.</w:t>
      </w:r>
    </w:p>
    <w:p w:rsidR="00F15659" w:rsidRDefault="00F15659">
      <w:pPr>
        <w:pStyle w:val="Rule"/>
      </w:pPr>
      <w:bookmarkStart w:id="116" w:name="_Ref495392748"/>
    </w:p>
    <w:bookmarkEnd w:id="116"/>
    <w:p w:rsidR="00F15659" w:rsidRDefault="00F15659">
      <w:pPr>
        <w:pStyle w:val="Desc"/>
      </w:pPr>
      <w:r>
        <w:t xml:space="preserve">VISA COM I/O resource components </w:t>
      </w:r>
      <w:r>
        <w:rPr>
          <w:b/>
        </w:rPr>
        <w:t xml:space="preserve">SHALL NOT </w:t>
      </w:r>
      <w:r>
        <w:t>simultaneously deliver more than one event per IEventManager instance.</w:t>
      </w:r>
    </w:p>
    <w:p w:rsidR="00F15659" w:rsidRDefault="00F15659">
      <w:pPr>
        <w:pStyle w:val="Observation"/>
      </w:pPr>
    </w:p>
    <w:p w:rsidR="00F15659" w:rsidRDefault="00F15659">
      <w:pPr>
        <w:pStyle w:val="Desc"/>
      </w:pPr>
      <w:r>
        <w:t>VISA COM I/O Users who implement this interface could return an error HRESULT or put an IErrorInfo structure on the thread-local storage.</w:t>
      </w:r>
    </w:p>
    <w:p w:rsidR="00F15659" w:rsidRDefault="00F15659">
      <w:pPr>
        <w:pStyle w:val="Rule"/>
      </w:pPr>
    </w:p>
    <w:p w:rsidR="00F15659" w:rsidRDefault="00F15659">
      <w:pPr>
        <w:pStyle w:val="Desc"/>
      </w:pPr>
      <w:r>
        <w:t xml:space="preserve">VISA COM I/O resource components </w:t>
      </w:r>
      <w:r>
        <w:rPr>
          <w:b/>
          <w:bCs/>
        </w:rPr>
        <w:t>SHALL</w:t>
      </w:r>
      <w:r>
        <w:t xml:space="preserve"> remove any error information from the thread-local storage </w:t>
      </w:r>
      <w:r>
        <w:rPr>
          <w:b/>
          <w:bCs/>
        </w:rPr>
        <w:t>AND SHALL</w:t>
      </w:r>
      <w:r>
        <w:t xml:space="preserve"> ignore the HRESULTs returned from the HandleEvent method.</w:t>
      </w:r>
    </w:p>
    <w:p w:rsidR="00F15659" w:rsidRDefault="00F15659">
      <w:pPr>
        <w:pStyle w:val="Observation"/>
      </w:pPr>
    </w:p>
    <w:p w:rsidR="00F15659" w:rsidRDefault="00F15659">
      <w:pPr>
        <w:pStyle w:val="Desc"/>
      </w:pPr>
      <w:r>
        <w:t>Users that implement this method may use any COM apartment type.  In Visual Basic, it is likely to be in an STA.</w:t>
      </w:r>
    </w:p>
    <w:p w:rsidR="00F15659" w:rsidRDefault="00F15659">
      <w:pPr>
        <w:pStyle w:val="Observation"/>
      </w:pPr>
    </w:p>
    <w:p w:rsidR="00F15659" w:rsidRDefault="00F15659">
      <w:pPr>
        <w:pStyle w:val="Desc"/>
      </w:pPr>
      <w:r>
        <w:t xml:space="preserve">If the component that implements this method is in a STA (single-threaded apartment), the COM system will serialize calls to this method, meeting the behavior defined in </w:t>
      </w:r>
      <w:r w:rsidR="0000151A">
        <w:fldChar w:fldCharType="begin"/>
      </w:r>
      <w:r>
        <w:instrText xml:space="preserve"> REF _Ref495392748 \r \h </w:instrText>
      </w:r>
      <w:r w:rsidR="0000151A">
        <w:fldChar w:fldCharType="separate"/>
      </w:r>
      <w:r w:rsidR="00E76F75">
        <w:t>RULE 3.3.12</w:t>
      </w:r>
      <w:r w:rsidR="0000151A">
        <w:fldChar w:fldCharType="end"/>
      </w:r>
      <w:r>
        <w:t>.</w:t>
      </w:r>
    </w:p>
    <w:p w:rsidR="00F15659" w:rsidRDefault="00F15659">
      <w:pPr>
        <w:pStyle w:val="Observation"/>
      </w:pPr>
    </w:p>
    <w:p w:rsidR="00F15659" w:rsidRDefault="00F15659">
      <w:pPr>
        <w:pStyle w:val="Desc"/>
      </w:pPr>
      <w:r>
        <w:t>If a user component that implements this method is in an STA, this event will not be executed until the component makes a COM method call that leaves the component’s apartment, or until the user component enters the windows message loop.</w:t>
      </w:r>
    </w:p>
    <w:p w:rsidR="00DB2FCC" w:rsidRDefault="00DB2FCC">
      <w:pPr>
        <w:pStyle w:val="Desc"/>
        <w:ind w:left="0"/>
        <w:sectPr w:rsidR="00DB2FCC">
          <w:headerReference w:type="even" r:id="rId25"/>
          <w:headerReference w:type="default" r:id="rId26"/>
          <w:footnotePr>
            <w:numRestart w:val="eachPage"/>
          </w:footnotePr>
          <w:type w:val="continuous"/>
          <w:pgSz w:w="12240" w:h="15840"/>
          <w:pgMar w:top="1440" w:right="1440" w:bottom="-1440" w:left="1440" w:header="720" w:footer="720" w:gutter="0"/>
          <w:pgNumType w:start="1"/>
          <w:cols w:space="720"/>
          <w:noEndnote/>
        </w:sectPr>
      </w:pPr>
    </w:p>
    <w:p w:rsidR="00F15659" w:rsidRDefault="00F15659">
      <w:pPr>
        <w:pStyle w:val="SectionTitle"/>
      </w:pPr>
      <w:bookmarkStart w:id="117" w:name="_Ref490280304"/>
      <w:bookmarkStart w:id="118" w:name="_Toc180914587"/>
      <w:r>
        <w:t>VISA COM I/O Resource Management</w:t>
      </w:r>
      <w:bookmarkEnd w:id="117"/>
      <w:bookmarkEnd w:id="118"/>
    </w:p>
    <w:p w:rsidR="00F15659" w:rsidRDefault="00F15659">
      <w:pPr>
        <w:pStyle w:val="pr"/>
      </w:pPr>
      <w:r>
        <w:t>This section describes the mechanisms available in VISA COM I/O to control and manage resources. This includes, but is not limited to, the assignment of unique resource addresses, and unique resource IDs.  This work is split between a Global Resource Manager and vendor-specific resource managers.</w:t>
      </w:r>
    </w:p>
    <w:p w:rsidR="00F15659" w:rsidRDefault="00F15659">
      <w:pPr>
        <w:pStyle w:val="pr"/>
      </w:pPr>
    </w:p>
    <w:p w:rsidR="00F15659" w:rsidRDefault="00F15659">
      <w:pPr>
        <w:pStyle w:val="pr"/>
      </w:pPr>
      <w:r>
        <w:t>The Global Resource Manager can create any resource in a VISA COM I/O system.  It gives users of VISA COM I/O access to individual resources and provides the services described below.  The VISA equivalent of this component is the VISA Resource Manager.  The VISA COM I/O resource management scheme allows extensibility of the VISA COM I/O system to support new resources by a loose coupling between the Global resource manager and the Vendor-specific resource managers, and the ability to dynamically discover new Vendor managers and upgraded abilities of existing managers. Additionally, the Global Resource Manager and the Vendor-Specific Resource Managers share the same interface, which allows for polymorphic resource management between global and vendor-specific resources.</w:t>
      </w:r>
    </w:p>
    <w:p w:rsidR="00F15659" w:rsidRDefault="00F15659">
      <w:pPr>
        <w:pStyle w:val="pr"/>
      </w:pPr>
    </w:p>
    <w:p w:rsidR="00F15659" w:rsidRDefault="00F15659">
      <w:pPr>
        <w:pStyle w:val="pr"/>
      </w:pPr>
      <w:r>
        <w:t>The VISA Resource Manager resource provides basic services to applications that include searching for resources, and the ability to open sessions to these resources. A summary of these services for VISA is presented below:</w:t>
      </w:r>
    </w:p>
    <w:p w:rsidR="00F15659" w:rsidRDefault="00F15659">
      <w:pPr>
        <w:pStyle w:val="pr"/>
      </w:pPr>
    </w:p>
    <w:p w:rsidR="00F15659" w:rsidRDefault="00F15659">
      <w:pPr>
        <w:pStyle w:val="pr"/>
      </w:pPr>
      <w:r>
        <w:rPr>
          <w:b/>
        </w:rPr>
        <w:t>•</w:t>
      </w:r>
      <w:r>
        <w:rPr>
          <w:b/>
        </w:rPr>
        <w:tab/>
        <w:t>Access</w:t>
      </w:r>
    </w:p>
    <w:p w:rsidR="00F15659" w:rsidRDefault="00F15659">
      <w:pPr>
        <w:pStyle w:val="pr"/>
      </w:pPr>
      <w:r>
        <w:tab/>
        <w:t xml:space="preserve">The Global Resource Manager allows the opening of sessions to resources established on request by applications.  Users can request this service using </w:t>
      </w:r>
      <w:r>
        <w:rPr>
          <w:rFonts w:ascii="Courier" w:hAnsi="Courier"/>
          <w:sz w:val="18"/>
        </w:rPr>
        <w:t>Open()</w:t>
      </w:r>
      <w:r>
        <w:t xml:space="preserve"> on the IResourceManager interface of the Global Resource Manager component. The system has responsibility of freeing up all the associated system resources whenever an application closes the session or becomes dysfunctional.</w:t>
      </w:r>
    </w:p>
    <w:p w:rsidR="00F15659" w:rsidRDefault="00F15659">
      <w:pPr>
        <w:pStyle w:val="pr"/>
      </w:pPr>
    </w:p>
    <w:p w:rsidR="00F15659" w:rsidRDefault="00F15659">
      <w:pPr>
        <w:pStyle w:val="pr"/>
      </w:pPr>
      <w:r>
        <w:rPr>
          <w:b/>
        </w:rPr>
        <w:t>•</w:t>
      </w:r>
      <w:r>
        <w:rPr>
          <w:b/>
        </w:rPr>
        <w:tab/>
        <w:t xml:space="preserve">Search </w:t>
      </w:r>
    </w:p>
    <w:p w:rsidR="00F15659" w:rsidRDefault="00F15659">
      <w:pPr>
        <w:pStyle w:val="pr"/>
      </w:pPr>
      <w:r>
        <w:tab/>
        <w:t xml:space="preserve">These services are used to find a resource in order to establish a communication link to it. The search is based on a description string. The VISA COM I/O Global Resource Manager delegates search responsibility to all of the Vendor-Specific Resource Managers.  Instead of locating and searching for individual resources, the Vendor-Specific Resource Manager searches for resources associated with an I/O interface. The Global Resource Manager is responsible for resolving search conflicts: situations where more than one Vendor-Specific Resource Manager returns a particular resource string in response to a search.  Users can request this service by using the </w:t>
      </w:r>
      <w:r>
        <w:rPr>
          <w:rStyle w:val="Identifier0"/>
        </w:rPr>
        <w:t>FindRsrc</w:t>
      </w:r>
      <w:r>
        <w:rPr>
          <w:rFonts w:ascii="Courier" w:hAnsi="Courier"/>
          <w:sz w:val="18"/>
        </w:rPr>
        <w:t xml:space="preserve"> </w:t>
      </w:r>
      <w:r>
        <w:t>method on the</w:t>
      </w:r>
      <w:r>
        <w:rPr>
          <w:rFonts w:ascii="Courier" w:hAnsi="Courier"/>
          <w:sz w:val="18"/>
        </w:rPr>
        <w:t xml:space="preserve"> </w:t>
      </w:r>
      <w:r>
        <w:rPr>
          <w:rStyle w:val="Identifier0"/>
        </w:rPr>
        <w:t>IResourceManager</w:t>
      </w:r>
      <w:r>
        <w:rPr>
          <w:rFonts w:ascii="Courier" w:hAnsi="Courier"/>
          <w:sz w:val="18"/>
        </w:rPr>
        <w:t xml:space="preserve"> </w:t>
      </w:r>
      <w:r>
        <w:t xml:space="preserve">interface. </w:t>
      </w:r>
    </w:p>
    <w:p w:rsidR="00F15659" w:rsidRDefault="00F15659"/>
    <w:p w:rsidR="00F15659" w:rsidRDefault="00F15659">
      <w:pPr>
        <w:pStyle w:val="Head1"/>
      </w:pPr>
      <w:bookmarkStart w:id="119" w:name="_Toc180914588"/>
      <w:r>
        <w:t>IResourceManager Interfaces</w:t>
      </w:r>
      <w:bookmarkEnd w:id="119"/>
    </w:p>
    <w:p w:rsidR="00F15659" w:rsidRDefault="00F15659">
      <w:pPr>
        <w:pStyle w:val="Desc"/>
      </w:pPr>
      <w:r>
        <w:t xml:space="preserve">The behavior of some of the methods of the </w:t>
      </w:r>
      <w:r>
        <w:rPr>
          <w:rStyle w:val="Identifier0"/>
        </w:rPr>
        <w:t>IResourceManager</w:t>
      </w:r>
      <w:r>
        <w:t xml:space="preserve"> interfaces depends on whether the Global Resource Manager component or a Vendor-Specific Resource Manager component is implementing it.  Those methods will be described twice in Section 4, </w:t>
      </w:r>
      <w:r>
        <w:rPr>
          <w:i/>
          <w:iCs/>
        </w:rPr>
        <w:t>VISA COM I/O Resource Management</w:t>
      </w:r>
      <w:r>
        <w:t xml:space="preserve">, once for the global case and once for the vendor-specific case.  Below is the IDL definition of the </w:t>
      </w:r>
      <w:r>
        <w:rPr>
          <w:rStyle w:val="Identifier0"/>
        </w:rPr>
        <w:t>IResourceManager</w:t>
      </w:r>
      <w:r>
        <w:t xml:space="preserve"> interfaces.</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helpstring("VISA Resource Manager Interface (obsolete)"),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uuid(db8cbf02-d6d3-11d4-aa51-00a024ee30bd),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helpcontext(HlpCtxIResourceManager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hidden</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IResourceManager : IUnknown</w:t>
            </w:r>
          </w:p>
          <w:p w:rsidR="00F15659" w:rsidRDefault="00F15659">
            <w:pPr>
              <w:tabs>
                <w:tab w:val="left" w:pos="252"/>
                <w:tab w:val="left" w:pos="522"/>
                <w:tab w:val="left" w:pos="792"/>
              </w:tabs>
              <w:rPr>
                <w:rStyle w:val="Courier"/>
                <w:sz w:val="18"/>
              </w:rPr>
            </w:pPr>
            <w:r>
              <w:rPr>
                <w:rStyle w:val="Courier"/>
                <w:sz w:val="18"/>
              </w:rPr>
              <w:tab/>
              <w:t>{</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manufacturer name of the component"),helpcontext(HlpCtxIResourceManager + 1)]</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SoftwareManufacturerName([out, retval] BSTR *pVal);</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manufacturer ID of the component"),helpcontext(HlpCtxIResourceManager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SoftwareManufacturerID([out, retval] short *pVal);</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description of the component"),helpcontext(HlpCtxIResourceManager + 3)]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Description([out, retval] BSTR *pDesc);</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implementation version of the component"),helpcontext(HlpCtxIResourceManager + 4)]</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ComponentVersion([out, retval] long *pVal);</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ProgID of the component"),helpcontext(HlpCtxIResourceManager + 5)]</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ProgID([out, retval] BSTR *pVal);</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[propget,helpstring("Get the VISA COM I/O specification version"),helpcontext(HlpCtxIResourceManager + 6)]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SpecVersion([out, retval] long *pVal);</w:t>
            </w:r>
          </w:p>
          <w:p w:rsidR="003066E5" w:rsidRDefault="003066E5">
            <w:pPr>
              <w:tabs>
                <w:tab w:val="left" w:pos="252"/>
                <w:tab w:val="left" w:pos="522"/>
                <w:tab w:val="left" w:pos="792"/>
              </w:tabs>
              <w:rPr>
                <w:rStyle w:val="Courier"/>
                <w:sz w:val="18"/>
              </w:rPr>
            </w:pP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[helpstring("Find a list of resources that match a search string"),helpcontext(HlpCtxIResourceManager + 7)]</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FindRsrc(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expr,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SAFEARRAY(BSTR) *pFindList);</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[helpstring("Initialize a session to the specified resource name"),helpcontext(HlpCtxIResourceManager + 9)]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Open(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resourceName,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defaultvalue(NO_LOCK)] AccessMode mode,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defaultvalue(2000)] long openTimeout,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optionString,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IVisaSession **vi);</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[helpstring("Determine the validity and interface information of a resource name"),helpcontext(HlpCtxIResourceManager + 10)]</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ParseRsrc(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resourceName,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short *pInterfaceType,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short *pInterfaceNumber,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BSTR *pSessionType);</w:t>
            </w:r>
          </w:p>
          <w:p w:rsidR="00F15659" w:rsidRDefault="00F15659">
            <w:pPr>
              <w:tabs>
                <w:tab w:val="left" w:pos="252"/>
                <w:tab w:val="left" w:pos="522"/>
                <w:tab w:val="left" w:pos="792"/>
              </w:tabs>
            </w:pPr>
            <w:r>
              <w:rPr>
                <w:rStyle w:val="Courier"/>
                <w:sz w:val="18"/>
              </w:rPr>
              <w:tab/>
              <w:t>};</w:t>
            </w:r>
          </w:p>
        </w:tc>
      </w:tr>
    </w:tbl>
    <w:p w:rsidR="003066E5" w:rsidRDefault="003066E5">
      <w:pPr>
        <w:pStyle w:val="Desc"/>
        <w:ind w:left="0"/>
      </w:pPr>
    </w:p>
    <w:p w:rsidR="00F15659" w:rsidRDefault="003066E5">
      <w:pPr>
        <w:pStyle w:val="Desc"/>
        <w:ind w:left="0"/>
      </w:pPr>
      <w:r>
        <w:br w:type="page"/>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helpstring("VISA Resource Manager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uuid(db8cbf20-d6d3-11d4-aa51-00a024ee30bd),</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helpcontext(HlpCtxIResourceManager3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Pr="007E7F88" w:rsidRDefault="007E7F88">
            <w:pPr>
              <w:tabs>
                <w:tab w:val="left" w:pos="252"/>
                <w:tab w:val="left" w:pos="522"/>
                <w:tab w:val="left" w:pos="792"/>
              </w:tabs>
              <w:rPr>
                <w:rStyle w:val="Courier"/>
                <w:sz w:val="18"/>
              </w:rPr>
            </w:pPr>
            <w:r w:rsidRPr="007E7F88">
              <w:rPr>
                <w:rStyle w:val="Courier"/>
                <w:sz w:val="18"/>
              </w:rPr>
              <w:tab/>
              <w:t>interface IResourceManager3 : IResourceManager</w:t>
            </w:r>
          </w:p>
          <w:p w:rsidR="00F15659" w:rsidRDefault="00F15659">
            <w:pPr>
              <w:tabs>
                <w:tab w:val="left" w:pos="252"/>
                <w:tab w:val="left" w:pos="522"/>
                <w:tab w:val="left" w:pos="792"/>
              </w:tabs>
              <w:rPr>
                <w:rStyle w:val="Courier"/>
                <w:sz w:val="18"/>
              </w:rPr>
            </w:pPr>
            <w:r>
              <w:rPr>
                <w:rStyle w:val="Courier"/>
                <w:sz w:val="18"/>
              </w:rPr>
              <w:tab/>
              <w:t>{</w:t>
            </w:r>
          </w:p>
          <w:p w:rsidR="00F15659" w:rsidRPr="003066E5" w:rsidRDefault="003066E5">
            <w:pPr>
              <w:tabs>
                <w:tab w:val="left" w:pos="252"/>
                <w:tab w:val="left" w:pos="522"/>
                <w:tab w:val="left" w:pos="792"/>
              </w:tabs>
              <w:rPr>
                <w:rStyle w:val="Courier"/>
                <w:sz w:val="18"/>
              </w:rPr>
            </w:pPr>
            <w:r w:rsidRPr="003066E5">
              <w:rPr>
                <w:rStyle w:val="Courier"/>
                <w:sz w:val="18"/>
              </w:rPr>
              <w:tab/>
            </w:r>
            <w:r w:rsidRPr="003066E5">
              <w:rPr>
                <w:rStyle w:val="Courier"/>
                <w:sz w:val="18"/>
              </w:rPr>
              <w:tab/>
              <w:t>[helpstring("Determine the validity and interface information of a resource name"),helpcontext(HlpCtxIResourceManager3 + 1)]</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ParseRsrcEx(</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resourceName,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short *pInterfaceType,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short *pInterfaceNumber,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BSTR *pSessionType,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BSTR *pUnaliasedExpandedResourceName,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out] BSTR *pAliasIfExists);</w:t>
            </w:r>
          </w:p>
          <w:p w:rsidR="00F15659" w:rsidRDefault="00F15659">
            <w:pPr>
              <w:tabs>
                <w:tab w:val="left" w:pos="252"/>
                <w:tab w:val="left" w:pos="522"/>
                <w:tab w:val="left" w:pos="792"/>
              </w:tabs>
              <w:rPr>
                <w:rStyle w:val="Courier"/>
                <w:sz w:val="18"/>
              </w:rPr>
            </w:pPr>
            <w:r>
              <w:rPr>
                <w:rStyle w:val="Courier"/>
                <w:sz w:val="18"/>
              </w:rPr>
              <w:tab/>
              <w:t>};</w:t>
            </w:r>
          </w:p>
        </w:tc>
      </w:tr>
    </w:tbl>
    <w:p w:rsidR="00F15659" w:rsidRDefault="00F15659">
      <w:pPr>
        <w:pStyle w:val="Item"/>
      </w:pPr>
    </w:p>
    <w:p w:rsidR="00F15659" w:rsidRDefault="00F15659">
      <w:pPr>
        <w:pStyle w:val="Rule"/>
      </w:pPr>
    </w:p>
    <w:p w:rsidR="00F15659" w:rsidRDefault="00F15659">
      <w:pPr>
        <w:pStyle w:val="Desc"/>
      </w:pPr>
      <w:r>
        <w:t xml:space="preserve">The </w:t>
      </w:r>
      <w:r>
        <w:rPr>
          <w:rStyle w:val="Identifier0"/>
        </w:rPr>
        <w:t>SpecVersion</w:t>
      </w:r>
      <w:r>
        <w:t xml:space="preserve"> property for the global resource manager component </w:t>
      </w:r>
      <w:r>
        <w:rPr>
          <w:b/>
        </w:rPr>
        <w:t>SHALL</w:t>
      </w:r>
      <w:r>
        <w:t xml:space="preserve"> return the specification version of VISA COM I/O as defined in VISA by the </w:t>
      </w:r>
      <w:r>
        <w:rPr>
          <w:rStyle w:val="Identifier0"/>
        </w:rPr>
        <w:t>VI_ATTR_RSRC_SPEC_VERSION</w:t>
      </w:r>
      <w:r>
        <w:t xml:space="preserve"> property.</w:t>
      </w:r>
    </w:p>
    <w:p w:rsidR="00F15659" w:rsidRDefault="00F15659">
      <w:pPr>
        <w:pStyle w:val="Rule"/>
      </w:pPr>
    </w:p>
    <w:p w:rsidR="00F15659" w:rsidRDefault="00F15659">
      <w:pPr>
        <w:pStyle w:val="Desc"/>
      </w:pPr>
      <w:r>
        <w:t xml:space="preserve">The </w:t>
      </w:r>
      <w:r>
        <w:rPr>
          <w:rStyle w:val="Identifier0"/>
        </w:rPr>
        <w:t>SpecVersion</w:t>
      </w:r>
      <w:r>
        <w:t xml:space="preserve"> property for the vendor-specific resource manager component </w:t>
      </w:r>
      <w:r>
        <w:rPr>
          <w:b/>
        </w:rPr>
        <w:t>SHALL</w:t>
      </w:r>
      <w:r>
        <w:t xml:space="preserve"> return the specification version of VISA COM I/O as defined in VISA by the </w:t>
      </w:r>
      <w:r>
        <w:rPr>
          <w:rStyle w:val="Identifier0"/>
        </w:rPr>
        <w:t>VI_ATTR_RSRC_SPEC_VERSION</w:t>
      </w:r>
      <w:r>
        <w:t xml:space="preserve"> property.</w:t>
      </w:r>
    </w:p>
    <w:p w:rsidR="00F15659" w:rsidRDefault="00F15659">
      <w:pPr>
        <w:pStyle w:val="Desc"/>
      </w:pPr>
    </w:p>
    <w:p w:rsidR="00F15659" w:rsidRDefault="00F15659">
      <w:pPr>
        <w:pStyle w:val="Item"/>
      </w:pPr>
    </w:p>
    <w:p w:rsidR="00F15659" w:rsidRDefault="00F15659">
      <w:pPr>
        <w:pStyle w:val="Desc"/>
      </w:pPr>
    </w:p>
    <w:p w:rsidR="00F15659" w:rsidRDefault="00F15659">
      <w:pPr>
        <w:pStyle w:val="Head1"/>
      </w:pPr>
      <w:bookmarkStart w:id="120" w:name="_Ref490207441"/>
      <w:bookmarkStart w:id="121" w:name="_Ref490207461"/>
      <w:bookmarkStart w:id="122" w:name="_Toc180914589"/>
      <w:r>
        <w:t>The Vendor-Specific Resource Manager Component</w:t>
      </w:r>
      <w:bookmarkEnd w:id="120"/>
      <w:bookmarkEnd w:id="121"/>
      <w:bookmarkEnd w:id="122"/>
    </w:p>
    <w:p w:rsidR="00F15659" w:rsidRDefault="00F15659">
      <w:pPr>
        <w:pStyle w:val="Rule"/>
      </w:pPr>
    </w:p>
    <w:p w:rsidR="00F15659" w:rsidRDefault="00F15659">
      <w:pPr>
        <w:pStyle w:val="Desc"/>
      </w:pPr>
      <w:r>
        <w:t xml:space="preserve">A vendor-specific resource manager component </w:t>
      </w:r>
      <w:r>
        <w:rPr>
          <w:b/>
        </w:rPr>
        <w:t>SHALL</w:t>
      </w:r>
      <w:r>
        <w:t xml:space="preserve"> be able to create instances of one or more resource COM components provided by that vendor.</w:t>
      </w:r>
    </w:p>
    <w:p w:rsidR="00F15659" w:rsidRDefault="00F15659">
      <w:pPr>
        <w:pStyle w:val="Rule"/>
      </w:pPr>
    </w:p>
    <w:p w:rsidR="00F15659" w:rsidRDefault="00F15659">
      <w:pPr>
        <w:pStyle w:val="Desc"/>
      </w:pPr>
      <w:r>
        <w:t xml:space="preserve">There </w:t>
      </w:r>
      <w:r>
        <w:rPr>
          <w:b/>
        </w:rPr>
        <w:t>SHALL</w:t>
      </w:r>
      <w:r>
        <w:t xml:space="preserve"> be only one vendor-specific resource manager for a particular resource COM component. </w:t>
      </w:r>
    </w:p>
    <w:p w:rsidR="00F15659" w:rsidRDefault="00F15659">
      <w:pPr>
        <w:pStyle w:val="Rule"/>
      </w:pPr>
    </w:p>
    <w:p w:rsidR="00F15659" w:rsidRDefault="00F15659">
      <w:pPr>
        <w:pStyle w:val="Desc"/>
      </w:pPr>
      <w:r>
        <w:t xml:space="preserve">The </w:t>
      </w:r>
      <w:r>
        <w:rPr>
          <w:rStyle w:val="Identifier0"/>
        </w:rPr>
        <w:t>SoftwareManufacturerName</w:t>
      </w:r>
      <w:r>
        <w:t xml:space="preserve"> and </w:t>
      </w:r>
      <w:r>
        <w:rPr>
          <w:rStyle w:val="Identifier0"/>
        </w:rPr>
        <w:t>SoftwareManufacturerID</w:t>
      </w:r>
      <w:r>
        <w:t xml:space="preserve"> properties of a vendor-specific component </w:t>
      </w:r>
      <w:r>
        <w:rPr>
          <w:b/>
        </w:rPr>
        <w:t>SHALL</w:t>
      </w:r>
      <w:r>
        <w:t xml:space="preserve"> be identical to the </w:t>
      </w:r>
      <w:r>
        <w:rPr>
          <w:rStyle w:val="Identifier0"/>
        </w:rPr>
        <w:t>SoftwareManufacturerName</w:t>
      </w:r>
      <w:r>
        <w:t xml:space="preserve"> and </w:t>
      </w:r>
      <w:r>
        <w:rPr>
          <w:rStyle w:val="Identifier0"/>
        </w:rPr>
        <w:t>SoftwareManufacturerID</w:t>
      </w:r>
      <w:r>
        <w:t xml:space="preserve"> properties of the resources it creates.</w:t>
      </w:r>
    </w:p>
    <w:p w:rsidR="00F15659" w:rsidRDefault="00F15659">
      <w:pPr>
        <w:pStyle w:val="Permission"/>
      </w:pPr>
    </w:p>
    <w:p w:rsidR="00F15659" w:rsidRDefault="00F15659">
      <w:pPr>
        <w:pStyle w:val="Desc"/>
      </w:pPr>
      <w:r>
        <w:t xml:space="preserve">The vendor-specific version of the </w:t>
      </w:r>
      <w:r>
        <w:rPr>
          <w:rStyle w:val="Identifier0"/>
        </w:rPr>
        <w:t>Description</w:t>
      </w:r>
      <w:r>
        <w:t xml:space="preserve"> property </w:t>
      </w:r>
      <w:r>
        <w:rPr>
          <w:b/>
          <w:bCs/>
        </w:rPr>
        <w:t>MAY</w:t>
      </w:r>
      <w:r>
        <w:t xml:space="preserve"> be implemented as the vendor sees fit.</w:t>
      </w:r>
    </w:p>
    <w:p w:rsidR="00F15659" w:rsidRDefault="00F15659">
      <w:pPr>
        <w:pStyle w:val="Rule"/>
      </w:pPr>
    </w:p>
    <w:p w:rsidR="00F15659" w:rsidRDefault="00F15659">
      <w:pPr>
        <w:pStyle w:val="Desc"/>
      </w:pPr>
      <w:r>
        <w:t xml:space="preserve">The vendor-specific version of the </w:t>
      </w:r>
      <w:r>
        <w:rPr>
          <w:rStyle w:val="Identifier0"/>
        </w:rPr>
        <w:t>Description</w:t>
      </w:r>
      <w:r>
        <w:t xml:space="preserve"> property </w:t>
      </w:r>
      <w:r>
        <w:rPr>
          <w:b/>
          <w:bCs/>
        </w:rPr>
        <w:t>SHALL</w:t>
      </w:r>
      <w:r>
        <w:t xml:space="preserve"> always return the same string.</w:t>
      </w:r>
    </w:p>
    <w:p w:rsidR="00F15659" w:rsidRDefault="00F15659">
      <w:pPr>
        <w:pStyle w:val="Rule"/>
      </w:pPr>
    </w:p>
    <w:p w:rsidR="00F15659" w:rsidRDefault="00F15659">
      <w:pPr>
        <w:pStyle w:val="Desc"/>
      </w:pPr>
      <w:r>
        <w:t xml:space="preserve">The </w:t>
      </w:r>
      <w:r>
        <w:rPr>
          <w:rStyle w:val="Identifier0"/>
        </w:rPr>
        <w:t>ProgID</w:t>
      </w:r>
      <w:r>
        <w:t xml:space="preserve"> property of a vendor-specific manager </w:t>
      </w:r>
      <w:r>
        <w:rPr>
          <w:b/>
        </w:rPr>
        <w:t>SHALL</w:t>
      </w:r>
      <w:r>
        <w:t xml:space="preserve"> return the exact string in the win32 registry that can be used to create the component.</w:t>
      </w:r>
    </w:p>
    <w:p w:rsidR="00F15659" w:rsidRDefault="00F15659">
      <w:pPr>
        <w:pStyle w:val="Rule"/>
      </w:pPr>
    </w:p>
    <w:p w:rsidR="00F15659" w:rsidRDefault="00F15659">
      <w:pPr>
        <w:pStyle w:val="Desc"/>
      </w:pPr>
      <w:r>
        <w:t xml:space="preserve">The </w:t>
      </w:r>
      <w:r>
        <w:rPr>
          <w:rStyle w:val="Identifier0"/>
        </w:rPr>
        <w:t>ComponentVersion</w:t>
      </w:r>
      <w:r>
        <w:t xml:space="preserve"> property of the vendor-specific manager </w:t>
      </w:r>
      <w:r>
        <w:rPr>
          <w:b/>
        </w:rPr>
        <w:t>SHALL</w:t>
      </w:r>
      <w:r>
        <w:t xml:space="preserve"> behave identically to the VISA attribute </w:t>
      </w:r>
      <w:r>
        <w:rPr>
          <w:rStyle w:val="Identifier0"/>
        </w:rPr>
        <w:t>VI_ATTR_RSRC_IMPL_VERSION</w:t>
      </w:r>
      <w:r>
        <w:t>.</w:t>
      </w:r>
    </w:p>
    <w:p w:rsidR="00F15659" w:rsidRDefault="00F15659">
      <w:pPr>
        <w:pStyle w:val="Rule"/>
      </w:pPr>
    </w:p>
    <w:p w:rsidR="00F15659" w:rsidRDefault="00F15659">
      <w:pPr>
        <w:pStyle w:val="Desc"/>
      </w:pPr>
      <w:r>
        <w:t xml:space="preserve">The FindRsrc method of the vendor-specific manager </w:t>
      </w:r>
      <w:r>
        <w:rPr>
          <w:b/>
        </w:rPr>
        <w:t>SHALL</w:t>
      </w:r>
      <w:r>
        <w:t xml:space="preserve"> return a SAFEARRAY containing one or more BSTRs containing valid VISA resource strings.</w:t>
      </w:r>
    </w:p>
    <w:p w:rsidR="00F15659" w:rsidRDefault="00F15659">
      <w:pPr>
        <w:pStyle w:val="Rule"/>
      </w:pPr>
    </w:p>
    <w:p w:rsidR="00F15659" w:rsidRDefault="00F15659">
      <w:pPr>
        <w:pStyle w:val="Desc"/>
      </w:pPr>
      <w:r>
        <w:t xml:space="preserve">The behavior of FindRsrc </w:t>
      </w:r>
      <w:r>
        <w:rPr>
          <w:b/>
        </w:rPr>
        <w:t>SHALL</w:t>
      </w:r>
      <w:r>
        <w:t xml:space="preserve"> be identical to a call in VISA of viFindRsrc followed by viFindNext until all discovered resources are found.</w:t>
      </w:r>
    </w:p>
    <w:p w:rsidR="00F15659" w:rsidRDefault="00F15659">
      <w:pPr>
        <w:pStyle w:val="Observation"/>
      </w:pPr>
    </w:p>
    <w:p w:rsidR="00F15659" w:rsidRDefault="00F15659">
      <w:pPr>
        <w:pStyle w:val="Desc"/>
      </w:pPr>
      <w:r>
        <w:t>Unlike VISA’s viFindRsrc, the vendor-specific version of FindRsrc is only responsible for finding resources supported by the vendor’s VISA COM I/O resource components.</w:t>
      </w:r>
    </w:p>
    <w:p w:rsidR="00F15659" w:rsidRDefault="00F15659">
      <w:pPr>
        <w:pStyle w:val="Desc"/>
      </w:pPr>
    </w:p>
    <w:p w:rsidR="00F15659" w:rsidRDefault="00F15659">
      <w:pPr>
        <w:pStyle w:val="Rule"/>
      </w:pPr>
    </w:p>
    <w:p w:rsidR="00F15659" w:rsidRDefault="00F15659">
      <w:pPr>
        <w:pStyle w:val="Desc"/>
      </w:pPr>
      <w:r>
        <w:t xml:space="preserve">The vendor-specific ParseRsrc method </w:t>
      </w:r>
      <w:r>
        <w:rPr>
          <w:b/>
        </w:rPr>
        <w:t>SHALL</w:t>
      </w:r>
      <w:r>
        <w:t xml:space="preserve"> have the same behavior as the viParseRsrc method described in VPP4.3 with the following exceptions.</w:t>
      </w:r>
    </w:p>
    <w:p w:rsidR="00F15659" w:rsidRDefault="00F15659">
      <w:pPr>
        <w:pStyle w:val="Rule"/>
      </w:pPr>
    </w:p>
    <w:p w:rsidR="00F15659" w:rsidRDefault="00F15659">
      <w:pPr>
        <w:pStyle w:val="Desc"/>
      </w:pPr>
      <w:r>
        <w:t xml:space="preserve">The vendor-specific ParseRsrc </w:t>
      </w:r>
      <w:r>
        <w:rPr>
          <w:b/>
        </w:rPr>
        <w:t>SHALL</w:t>
      </w:r>
      <w:r>
        <w:t xml:space="preserve"> understand resource strings only for interface types, session types, and interface numbers that it supports.</w:t>
      </w:r>
    </w:p>
    <w:p w:rsidR="00F15659" w:rsidRDefault="00F15659">
      <w:pPr>
        <w:pStyle w:val="Rule"/>
      </w:pPr>
    </w:p>
    <w:p w:rsidR="00F15659" w:rsidRDefault="00F15659">
      <w:pPr>
        <w:pStyle w:val="Desc"/>
      </w:pPr>
      <w:r>
        <w:t xml:space="preserve">The ParseRsrc method </w:t>
      </w:r>
      <w:r>
        <w:rPr>
          <w:b/>
        </w:rPr>
        <w:t>SHALL</w:t>
      </w:r>
      <w:r>
        <w:t xml:space="preserve"> NOT perform any I/O</w:t>
      </w:r>
    </w:p>
    <w:p w:rsidR="00F15659" w:rsidRDefault="00F15659">
      <w:pPr>
        <w:pStyle w:val="Rule"/>
      </w:pPr>
    </w:p>
    <w:p w:rsidR="00F15659" w:rsidRDefault="00F15659">
      <w:pPr>
        <w:pStyle w:val="Desc"/>
      </w:pPr>
      <w:r>
        <w:rPr>
          <w:b/>
          <w:bCs/>
        </w:rPr>
        <w:t>IF</w:t>
      </w:r>
      <w:r>
        <w:t xml:space="preserve"> a vendor-specific resource manager can create any particular resource on a hardware interface, </w:t>
      </w:r>
      <w:r>
        <w:rPr>
          <w:b/>
          <w:bCs/>
        </w:rPr>
        <w:t>THEN</w:t>
      </w:r>
      <w:r>
        <w:t xml:space="preserve"> it </w:t>
      </w:r>
      <w:r>
        <w:rPr>
          <w:b/>
        </w:rPr>
        <w:t>SHALL</w:t>
      </w:r>
      <w:r>
        <w:t xml:space="preserve"> be capable of creating all available resources on that interface.  Availability of a resource is defined in VPP 4.3.  See Section 5, </w:t>
      </w:r>
      <w:r>
        <w:rPr>
          <w:i/>
          <w:iCs/>
        </w:rPr>
        <w:t>VISA COM I/O Resource Classes</w:t>
      </w:r>
      <w:r>
        <w:t>, for specific rules regarding requirements.</w:t>
      </w:r>
    </w:p>
    <w:p w:rsidR="00F15659" w:rsidRDefault="00F15659">
      <w:pPr>
        <w:pStyle w:val="Rule"/>
      </w:pPr>
    </w:p>
    <w:p w:rsidR="00F15659" w:rsidRDefault="00F15659">
      <w:pPr>
        <w:pStyle w:val="Desc"/>
      </w:pPr>
      <w:r>
        <w:t xml:space="preserve">A vendor-specific resource manager </w:t>
      </w:r>
      <w:r>
        <w:rPr>
          <w:b/>
          <w:bCs/>
        </w:rPr>
        <w:t>SHALL</w:t>
      </w:r>
      <w:r>
        <w:t xml:space="preserve"> implement the COM interface </w:t>
      </w:r>
      <w:r>
        <w:rPr>
          <w:rFonts w:ascii="Courier" w:hAnsi="Courier"/>
        </w:rPr>
        <w:t>IProvideClassInfo2</w:t>
      </w:r>
      <w:r>
        <w:t>.</w:t>
      </w:r>
    </w:p>
    <w:p w:rsidR="00F15659" w:rsidRDefault="00F15659">
      <w:pPr>
        <w:pStyle w:val="Item"/>
      </w:pPr>
    </w:p>
    <w:p w:rsidR="00F15659" w:rsidRDefault="00F15659">
      <w:pPr>
        <w:pStyle w:val="Rule"/>
      </w:pPr>
    </w:p>
    <w:p w:rsidR="00F15659" w:rsidRDefault="00F15659">
      <w:pPr>
        <w:pStyle w:val="Desc"/>
      </w:pPr>
      <w:r>
        <w:t xml:space="preserve">A vendor-specific resource manager that complies with the VISA 3.0 specification </w:t>
      </w:r>
      <w:r>
        <w:rPr>
          <w:b/>
          <w:bCs/>
        </w:rPr>
        <w:t>SHALL</w:t>
      </w:r>
      <w:r>
        <w:t xml:space="preserve"> implement the IResourceManager3 interface.</w:t>
      </w:r>
    </w:p>
    <w:p w:rsidR="00F15659" w:rsidRDefault="00F15659">
      <w:pPr>
        <w:pStyle w:val="Rule"/>
      </w:pPr>
    </w:p>
    <w:p w:rsidR="00F15659" w:rsidRDefault="00F15659">
      <w:pPr>
        <w:pStyle w:val="Desc"/>
      </w:pPr>
      <w:r>
        <w:t xml:space="preserve">The ParseRsrcEx method of vendor-specific resource managers </w:t>
      </w:r>
      <w:r>
        <w:rPr>
          <w:b/>
          <w:bCs/>
        </w:rPr>
        <w:t>SHALL</w:t>
      </w:r>
      <w:r>
        <w:t xml:space="preserve"> behave identically to the ParseRsrc method </w:t>
      </w:r>
      <w:r>
        <w:rPr>
          <w:b/>
        </w:rPr>
        <w:t xml:space="preserve">AND SHALL </w:t>
      </w:r>
      <w:r>
        <w:t>provide the extra out parameters as described in the VISA 4.3 specification for viParseRsrcEx.</w:t>
      </w:r>
    </w:p>
    <w:p w:rsidR="00F15659" w:rsidRDefault="00F15659">
      <w:pPr>
        <w:pStyle w:val="Rule"/>
      </w:pPr>
      <w:bookmarkStart w:id="123" w:name="_Ref23651450"/>
    </w:p>
    <w:bookmarkEnd w:id="123"/>
    <w:p w:rsidR="00F15659" w:rsidRDefault="00F15659">
      <w:pPr>
        <w:pStyle w:val="Desc"/>
      </w:pPr>
      <w:r>
        <w:t xml:space="preserve">The GRM’s ParseRsrcEx </w:t>
      </w:r>
      <w:r>
        <w:rPr>
          <w:b/>
          <w:bCs/>
        </w:rPr>
        <w:t>SHALL</w:t>
      </w:r>
      <w:r>
        <w:t xml:space="preserve"> return </w:t>
      </w:r>
      <w:r w:rsidR="00A53C43" w:rsidRPr="00A53C43">
        <w:t>S_VISA_EXT_FUNC_NIMPL</w:t>
      </w:r>
      <w:r w:rsidR="00A53C43">
        <w:t xml:space="preserve"> </w:t>
      </w:r>
      <w:r>
        <w:t>if no vendor-specific resource manager exists</w:t>
      </w:r>
      <w:r w:rsidR="00086BA0">
        <w:t xml:space="preserve"> that supports IResourceManager</w:t>
      </w:r>
      <w:r w:rsidR="007E7F88">
        <w:t>3</w:t>
      </w:r>
      <w:r>
        <w:t xml:space="preserve"> or if the only vendor-specific resource manager(s) that returns a success value for ParseRsrc for the given resource string do</w:t>
      </w:r>
      <w:r w:rsidR="00086BA0">
        <w:t>es not support IResourceManager</w:t>
      </w:r>
      <w:r w:rsidR="007E7F88">
        <w:t>3</w:t>
      </w:r>
      <w:r>
        <w:t xml:space="preserve">.  The method </w:t>
      </w:r>
      <w:r w:rsidR="00A53C43" w:rsidRPr="00A53C43">
        <w:rPr>
          <w:b/>
        </w:rPr>
        <w:t>SHALL</w:t>
      </w:r>
      <w:r w:rsidR="00A53C43">
        <w:t xml:space="preserve"> </w:t>
      </w:r>
      <w:r>
        <w:t>return the appropriate parse error code if no SRM ParseRsrc or ParseRsrcEx returns a success code.</w:t>
      </w:r>
    </w:p>
    <w:p w:rsidR="00F15659" w:rsidRDefault="00F15659">
      <w:pPr>
        <w:pStyle w:val="Observation"/>
      </w:pPr>
    </w:p>
    <w:p w:rsidR="00F15659" w:rsidRDefault="00F15659">
      <w:pPr>
        <w:pStyle w:val="Desc"/>
      </w:pPr>
      <w:r>
        <w:t xml:space="preserve">The </w:t>
      </w:r>
      <w:r w:rsidR="0000151A">
        <w:fldChar w:fldCharType="begin"/>
      </w:r>
      <w:r>
        <w:instrText xml:space="preserve"> REF _Ref23651450 \r \h </w:instrText>
      </w:r>
      <w:r w:rsidR="0000151A">
        <w:fldChar w:fldCharType="separate"/>
      </w:r>
      <w:r w:rsidR="00E76F75">
        <w:t>RULE 4.2.16</w:t>
      </w:r>
      <w:r w:rsidR="0000151A">
        <w:fldChar w:fldCharType="end"/>
      </w:r>
      <w:r>
        <w:t xml:space="preserve"> compels the GRM to call ParseRsrc during a ParseRsrcEx call on each SRM that do</w:t>
      </w:r>
      <w:r w:rsidR="00086BA0">
        <w:t>es not support IResourceManager</w:t>
      </w:r>
      <w:r w:rsidR="007E7F88">
        <w:t>3</w:t>
      </w:r>
      <w:r>
        <w:t xml:space="preserve"> if no SRM ParseRsrcEx implementation can parse the resource string in order to better determine if the string is unparsable or if the compatible SRM does not support ParseRsrcEx.</w:t>
      </w:r>
      <w:r w:rsidR="00193775">
        <w:t xml:space="preserve">  This is for better backward compatibility between multiple modules of potentially different versions.</w:t>
      </w:r>
    </w:p>
    <w:p w:rsidR="00F15659" w:rsidRDefault="00F15659">
      <w:pPr>
        <w:pStyle w:val="Item"/>
      </w:pPr>
    </w:p>
    <w:p w:rsidR="00F15659" w:rsidRDefault="00F15659">
      <w:pPr>
        <w:pStyle w:val="Head1"/>
      </w:pPr>
      <w:bookmarkStart w:id="124" w:name="_Ref490047875"/>
      <w:bookmarkStart w:id="125" w:name="_Toc180914590"/>
      <w:r>
        <w:t>The Global Resource Manager Component</w:t>
      </w:r>
      <w:bookmarkEnd w:id="124"/>
      <w:bookmarkEnd w:id="125"/>
    </w:p>
    <w:p w:rsidR="00F15659" w:rsidRDefault="00F15659">
      <w:pPr>
        <w:pStyle w:val="Desc"/>
      </w:pPr>
      <w:r>
        <w:t>The Global Resource Manager’s main responsibilities are locating, instantiating, and using the vendor managers and resolving any overlapping functionality between vendor-specific managers.  It is distributed with the VISA COM I/O type library.</w:t>
      </w:r>
    </w:p>
    <w:p w:rsidR="00F15659" w:rsidRDefault="00F15659">
      <w:pPr>
        <w:pStyle w:val="Head2"/>
      </w:pPr>
      <w:bookmarkStart w:id="126" w:name="_Toc180914591"/>
      <w:r>
        <w:t>The Global Component Implementation</w:t>
      </w:r>
      <w:bookmarkEnd w:id="126"/>
    </w:p>
    <w:p w:rsidR="00F15659" w:rsidRDefault="00F15659">
      <w:pPr>
        <w:pStyle w:val="Rule"/>
      </w:pPr>
    </w:p>
    <w:p w:rsidR="00F15659" w:rsidRDefault="00F15659">
      <w:pPr>
        <w:pStyle w:val="Desc"/>
      </w:pPr>
      <w:r>
        <w:t xml:space="preserve">The SoftwareManufacturerName property </w:t>
      </w:r>
      <w:r>
        <w:rPr>
          <w:b/>
        </w:rPr>
        <w:t>SHALL</w:t>
      </w:r>
      <w:r>
        <w:t xml:space="preserve"> return “</w:t>
      </w:r>
      <w:r>
        <w:rPr>
          <w:rFonts w:ascii="Courier" w:hAnsi="Courier"/>
          <w:sz w:val="22"/>
        </w:rPr>
        <w:t>VXI</w:t>
      </w:r>
      <w:r>
        <w:rPr>
          <w:rFonts w:ascii="Courier" w:hAnsi="Courier"/>
          <w:iCs/>
          <w:sz w:val="22"/>
        </w:rPr>
        <w:t>plug&amp;play</w:t>
      </w:r>
      <w:r>
        <w:rPr>
          <w:rFonts w:ascii="Courier" w:hAnsi="Courier"/>
          <w:sz w:val="22"/>
        </w:rPr>
        <w:t xml:space="preserve"> </w:t>
      </w:r>
      <w:smartTag w:uri="urn:schemas-microsoft-com:office:smarttags" w:element="place">
        <w:smartTag w:uri="urn:schemas-microsoft-com:office:smarttags" w:element="City">
          <w:r>
            <w:rPr>
              <w:rFonts w:ascii="Courier" w:hAnsi="Courier"/>
              <w:sz w:val="22"/>
            </w:rPr>
            <w:t>Alliance</w:t>
          </w:r>
        </w:smartTag>
      </w:smartTag>
      <w:r>
        <w:t xml:space="preserve">” and the SoftwareManufacturerID property </w:t>
      </w:r>
      <w:r>
        <w:rPr>
          <w:b/>
        </w:rPr>
        <w:t>SHALL</w:t>
      </w:r>
      <w:r>
        <w:t xml:space="preserve"> return 0x3FFF.</w:t>
      </w:r>
    </w:p>
    <w:p w:rsidR="00F15659" w:rsidRDefault="00F15659">
      <w:pPr>
        <w:pStyle w:val="Rule"/>
      </w:pPr>
    </w:p>
    <w:p w:rsidR="00F15659" w:rsidRDefault="00F15659">
      <w:pPr>
        <w:pStyle w:val="Desc"/>
      </w:pPr>
      <w:r>
        <w:t xml:space="preserve">The description property </w:t>
      </w:r>
      <w:r>
        <w:rPr>
          <w:b/>
        </w:rPr>
        <w:t>SHALL</w:t>
      </w:r>
      <w:r>
        <w:t xml:space="preserve"> return “Global VISA COM I/O Resource Manager”.</w:t>
      </w:r>
    </w:p>
    <w:p w:rsidR="00F15659" w:rsidRDefault="00F15659">
      <w:pPr>
        <w:pStyle w:val="Rule"/>
      </w:pPr>
    </w:p>
    <w:p w:rsidR="00F15659" w:rsidRDefault="00F15659">
      <w:pPr>
        <w:pStyle w:val="Desc"/>
      </w:pPr>
      <w:r>
        <w:t xml:space="preserve">The ComponentVersion and SpecVersion properties </w:t>
      </w:r>
      <w:r>
        <w:rPr>
          <w:b/>
        </w:rPr>
        <w:t>SHALL</w:t>
      </w:r>
      <w:r>
        <w:t xml:space="preserve"> follow the rules of ViVersion.</w:t>
      </w:r>
    </w:p>
    <w:p w:rsidR="00F15659" w:rsidRDefault="00F15659">
      <w:pPr>
        <w:pStyle w:val="Rule"/>
      </w:pPr>
    </w:p>
    <w:p w:rsidR="00F15659" w:rsidRDefault="00F15659">
      <w:pPr>
        <w:pStyle w:val="Desc"/>
      </w:pPr>
      <w:r>
        <w:t xml:space="preserve">The ProgID property </w:t>
      </w:r>
      <w:r>
        <w:rPr>
          <w:b/>
        </w:rPr>
        <w:t>SHALL</w:t>
      </w:r>
      <w:r>
        <w:t xml:space="preserve"> return “V</w:t>
      </w:r>
      <w:r>
        <w:rPr>
          <w:rStyle w:val="Courier"/>
        </w:rPr>
        <w:t>ISA.GlobalRM</w:t>
      </w:r>
      <w:r>
        <w:t>”.</w:t>
      </w:r>
    </w:p>
    <w:p w:rsidR="00F15659" w:rsidRDefault="00F15659">
      <w:pPr>
        <w:pStyle w:val="Rule"/>
      </w:pPr>
    </w:p>
    <w:p w:rsidR="00F15659" w:rsidRDefault="00F15659">
      <w:pPr>
        <w:pStyle w:val="Desc"/>
      </w:pPr>
      <w:r>
        <w:t xml:space="preserve">The FindRsrc method </w:t>
      </w:r>
      <w:r>
        <w:rPr>
          <w:b/>
        </w:rPr>
        <w:t>SHALL</w:t>
      </w:r>
      <w:r>
        <w:t xml:space="preserve"> call the FindRsrc method on all the vendor-specific resource managers.  Any resource strings that are equivalent according to the rules defined in VPP 4.3 for resource strings </w:t>
      </w:r>
      <w:r>
        <w:rPr>
          <w:b/>
        </w:rPr>
        <w:t>SHALL</w:t>
      </w:r>
      <w:r>
        <w:t xml:space="preserve"> be discarded, and a new SAFEARRAY with the combined results </w:t>
      </w:r>
      <w:r>
        <w:rPr>
          <w:b/>
        </w:rPr>
        <w:t>SHALL</w:t>
      </w:r>
      <w:r>
        <w:t xml:space="preserve"> be returned to the user.</w:t>
      </w:r>
    </w:p>
    <w:p w:rsidR="00F15659" w:rsidRDefault="00F15659">
      <w:pPr>
        <w:pStyle w:val="Desc"/>
      </w:pPr>
    </w:p>
    <w:p w:rsidR="00F15659" w:rsidRDefault="00F15659">
      <w:pPr>
        <w:pStyle w:val="Rule"/>
      </w:pPr>
    </w:p>
    <w:p w:rsidR="00F15659" w:rsidRDefault="00F15659">
      <w:pPr>
        <w:pStyle w:val="Desc"/>
      </w:pPr>
      <w:r>
        <w:t xml:space="preserve">The Open method of the Global Resource Manager </w:t>
      </w:r>
      <w:r>
        <w:rPr>
          <w:b/>
        </w:rPr>
        <w:t>SHALL</w:t>
      </w:r>
      <w:r>
        <w:t xml:space="preserve"> behave as described in the following diagram.</w:t>
      </w:r>
    </w:p>
    <w:p w:rsidR="00F15659" w:rsidRDefault="00F15659">
      <w:pPr>
        <w:pStyle w:val="Rule"/>
      </w:pPr>
    </w:p>
    <w:p w:rsidR="00F15659" w:rsidRDefault="00F15659">
      <w:pPr>
        <w:pStyle w:val="Desc"/>
      </w:pPr>
      <w:r>
        <w:t xml:space="preserve">The global resource manager </w:t>
      </w:r>
      <w:r>
        <w:rPr>
          <w:b/>
          <w:bCs/>
        </w:rPr>
        <w:t>SHALL</w:t>
      </w:r>
      <w:r>
        <w:t xml:space="preserve"> implement the COM interface </w:t>
      </w:r>
      <w:r>
        <w:rPr>
          <w:rFonts w:ascii="Courier" w:hAnsi="Courier"/>
        </w:rPr>
        <w:t>IProvideClassInfo2</w:t>
      </w:r>
      <w:r>
        <w:t>.</w:t>
      </w:r>
    </w:p>
    <w:p w:rsidR="00F15659" w:rsidRDefault="00F15659">
      <w:pPr>
        <w:pStyle w:val="Rule"/>
      </w:pPr>
    </w:p>
    <w:p w:rsidR="00F15659" w:rsidRDefault="00F15659">
      <w:pPr>
        <w:pStyle w:val="Desc"/>
      </w:pPr>
      <w:r>
        <w:t>The version resource of the global resource manager DLL implementing the VISA 3.0 specification and the IResourceManager3 interface shall be higher than the version implementing the VISA 2.2 specification.</w:t>
      </w:r>
    </w:p>
    <w:p w:rsidR="00DB66F6" w:rsidRDefault="00DB66F6">
      <w:pPr>
        <w:pStyle w:val="Item"/>
      </w:pPr>
    </w:p>
    <w:p w:rsidR="00DB66F6" w:rsidRDefault="00DB66F6" w:rsidP="00AC1EBE">
      <w:pPr>
        <w:pStyle w:val="Desc"/>
        <w:outlineLvl w:val="0"/>
      </w:pPr>
      <w:r>
        <w:t>See VPP-4.3.5 for additional details about the Global Resource Manager</w:t>
      </w:r>
      <w:r w:rsidR="00296F4F">
        <w:t xml:space="preserve"> implementation</w:t>
      </w:r>
      <w:r>
        <w:t>.</w:t>
      </w:r>
    </w:p>
    <w:p w:rsidR="00DB66F6" w:rsidRDefault="00DB66F6" w:rsidP="00DB66F6">
      <w:pPr>
        <w:pStyle w:val="Desc"/>
      </w:pPr>
    </w:p>
    <w:p w:rsidR="00F15659" w:rsidRDefault="00F15659">
      <w:pPr>
        <w:pStyle w:val="Item"/>
      </w:pPr>
      <w:r>
        <w:br w:type="page"/>
      </w:r>
      <w:r w:rsidR="00302617">
        <w:rPr>
          <w:noProof/>
        </w:rPr>
        <w:drawing>
          <wp:anchor distT="0" distB="0" distL="114300" distR="114300" simplePos="0" relativeHeight="251658752" behindDoc="0" locked="0" layoutInCell="1" allowOverlap="1">
            <wp:simplePos x="0" y="0"/>
            <wp:positionH relativeFrom="margin">
              <wp:align>center</wp:align>
            </wp:positionH>
            <wp:positionV relativeFrom="margin">
              <wp:align>top</wp:align>
            </wp:positionV>
            <wp:extent cx="4943475" cy="5267325"/>
            <wp:effectExtent l="19050" t="0" r="9525" b="0"/>
            <wp:wrapSquare wrapText="bothSides"/>
            <wp:docPr id="3" name="Picture 2" descr="GRM_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M_open"/>
                    <pic:cNvPicPr>
                      <a:picLocks noChangeAspect="1" noChangeArrowheads="1"/>
                    </pic:cNvPicPr>
                  </pic:nvPicPr>
                  <pic:blipFill>
                    <a:blip r:embed="rId27" cstate="print"/>
                    <a:srcRect/>
                    <a:stretch>
                      <a:fillRect/>
                    </a:stretch>
                  </pic:blipFill>
                  <pic:spPr bwMode="auto">
                    <a:xfrm>
                      <a:off x="0" y="0"/>
                      <a:ext cx="4943475" cy="5267325"/>
                    </a:xfrm>
                    <a:prstGeom prst="rect">
                      <a:avLst/>
                    </a:prstGeom>
                    <a:noFill/>
                    <a:ln w="9525">
                      <a:noFill/>
                      <a:miter lim="800000"/>
                      <a:headEnd/>
                      <a:tailEnd/>
                    </a:ln>
                  </pic:spPr>
                </pic:pic>
              </a:graphicData>
            </a:graphic>
          </wp:anchor>
        </w:drawing>
      </w:r>
    </w:p>
    <w:p w:rsidR="00F15659" w:rsidRDefault="00F15659" w:rsidP="003A5073">
      <w:pPr>
        <w:pStyle w:val="Item"/>
      </w:pPr>
    </w:p>
    <w:p w:rsidR="00F15659" w:rsidRDefault="00F15659">
      <w:pPr>
        <w:pStyle w:val="Item"/>
        <w:sectPr w:rsidR="00F15659" w:rsidSect="00DB2FCC">
          <w:headerReference w:type="even" r:id="rId28"/>
          <w:headerReference w:type="default" r:id="rId29"/>
          <w:footnotePr>
            <w:numRestart w:val="eachPage"/>
          </w:footnotePr>
          <w:pgSz w:w="12240" w:h="15840"/>
          <w:pgMar w:top="1440" w:right="1440" w:bottom="-1440" w:left="1440" w:header="720" w:footer="720" w:gutter="0"/>
          <w:pgNumType w:start="1"/>
          <w:cols w:space="720"/>
          <w:noEndnote/>
        </w:sectPr>
      </w:pPr>
    </w:p>
    <w:p w:rsidR="00F15659" w:rsidRDefault="00F15659">
      <w:pPr>
        <w:pStyle w:val="Head1"/>
      </w:pPr>
      <w:bookmarkStart w:id="127" w:name="_Ref503250181"/>
      <w:bookmarkStart w:id="128" w:name="_Toc180914592"/>
      <w:bookmarkStart w:id="129" w:name="_Ref490208114"/>
      <w:r>
        <w:t>The VISA Resource Conflict Manager Interface</w:t>
      </w:r>
      <w:bookmarkEnd w:id="127"/>
      <w:bookmarkEnd w:id="128"/>
    </w:p>
    <w:p w:rsidR="003F2BE4" w:rsidRDefault="003F2BE4">
      <w:pPr>
        <w:pStyle w:val="Desc"/>
      </w:pPr>
      <w:r>
        <w:t>See VPP-4.3.5 for details about the Conflict Resolution Manager implementation.</w:t>
      </w:r>
    </w:p>
    <w:p w:rsidR="003F2BE4" w:rsidRDefault="003F2BE4">
      <w:pPr>
        <w:pStyle w:val="Desc"/>
      </w:pPr>
    </w:p>
    <w:p w:rsidR="00F15659" w:rsidRDefault="00F15659">
      <w:pPr>
        <w:pStyle w:val="Desc"/>
      </w:pPr>
      <w:r>
        <w:t xml:space="preserve">The global resource manager uses an implementation of the </w:t>
      </w:r>
      <w:r>
        <w:rPr>
          <w:rFonts w:ascii="Courier" w:hAnsi="Courier"/>
          <w:sz w:val="18"/>
          <w:szCs w:val="18"/>
        </w:rPr>
        <w:t>IVisaConflictTableManager</w:t>
      </w:r>
      <w:r>
        <w:t xml:space="preserve"> interface to resolve conflicts where multiple VISA COM I/O implementations support the same resource.  Below is the IDL definition of the </w:t>
      </w:r>
      <w:r>
        <w:rPr>
          <w:rFonts w:ascii="Courier" w:hAnsi="Courier"/>
          <w:sz w:val="18"/>
          <w:szCs w:val="18"/>
        </w:rPr>
        <w:t>IVisaConflictTableManager</w:t>
      </w:r>
      <w:r>
        <w:t xml:space="preserve"> interface:</w:t>
      </w:r>
    </w:p>
    <w:p w:rsidR="00F15659" w:rsidRDefault="00F15659">
      <w:pPr>
        <w:pStyle w:val="Item"/>
      </w:pPr>
    </w:p>
    <w:tbl>
      <w:tblPr>
        <w:tblW w:w="0" w:type="auto"/>
        <w:tblInd w:w="40" w:type="dxa"/>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firstRow="0" w:lastRow="0" w:firstColumn="0" w:lastColumn="0" w:noHBand="0" w:noVBand="0"/>
      </w:tblPr>
      <w:tblGrid>
        <w:gridCol w:w="9310"/>
      </w:tblGrid>
      <w:tr w:rsidR="00F15659">
        <w:tc>
          <w:tcPr>
            <w:tcW w:w="9310" w:type="dxa"/>
          </w:tcPr>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object,</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oleautomation,</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helpstring("VISA Resource Conflict Manager Interface"),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uuid(db8cbf1b-d6d3-11d4-aa51-00a024ee30bd),</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helpcontext(HlpCtxIConflictManager + 49),</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pointer_default(unique),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hidden</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interface IVisaConflictTableManager : IUnknown</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typedef [public, helpstring("GUID Handler Types")]</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enum ConflictHandlerType {</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NotChosen,</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ChosenByResourceManager,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ChosenByUser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 ConflictHandlerType;</w:t>
            </w:r>
          </w:p>
          <w:p w:rsid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[propget,helpstring("Get/Set whether to store just conflicts or all resources"),helpcontext(HlpCtxIConflictManager + 1)]</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StoreConflictsOnly([out, retval] VARIANT_BOOL *pVal);</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[propput,helpstring("Get/Set whether to store just conflicts or all resources"),helpcontext(HlpCtxIConflictManager + 1)]</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StoreConflictsOnly([in] VARIANT_BOOL newVal);</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[propget,helpstring("Get the filename of the conflict table"),helpcontext(HlpCtxIConflictManager + 2)]</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ConflictTableFilename([out, retval] BSTR *pVal);</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[propget,helpstring("Get the number of resource entries in the table"),helpcontext(HlpCtxIConflictManager + 3)]</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NumberOfResources([out, retval] long *pVal);</w:t>
            </w:r>
          </w:p>
          <w:p w:rsid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[helpstring("Add or update a handler in the table"),helpcontext(HlpCtxIConflictManager + 4)]</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CreateHandler(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interfaceNumber,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sessionType,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vsrmGuid,</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ConflictHandlerType 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defaultvalue("")] BSTR miscComments);</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[helpstring("Remove a specific handler from the table"),helpcontext(HlpCtxIConflictManager + 5)]</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DeleteHandler(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interfaceNumber,</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sessionType,</w:t>
            </w:r>
          </w:p>
          <w:p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vsrmGuid);</w:t>
            </w:r>
          </w:p>
          <w:p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[helpstring("Remove all non-user-specified handlers for a given GUID"),helpcontext(HlpCtxIConflictManager + 6)]</w:t>
            </w:r>
          </w:p>
          <w:p w:rsidR="0026501A" w:rsidRDefault="00F15659" w:rsidP="0026501A">
            <w:pPr>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DeleteHandlerByGUID(</w:t>
            </w:r>
          </w:p>
          <w:p w:rsidR="00F15659" w:rsidRDefault="0026501A" w:rsidP="0026501A">
            <w:pPr>
              <w:tabs>
                <w:tab w:val="left" w:pos="230"/>
                <w:tab w:val="left" w:pos="500"/>
                <w:tab w:val="left" w:pos="860"/>
              </w:tabs>
              <w:autoSpaceDE w:val="0"/>
              <w:autoSpaceDN w:val="0"/>
              <w:adjustRightInd w:val="0"/>
              <w:spacing w:line="240" w:lineRule="atLeast"/>
              <w:ind w:left="115" w:right="115"/>
              <w:rPr>
                <w:rFonts w:ascii="Courier" w:hAnsi="Courier"/>
                <w:color w:val="000000"/>
                <w:sz w:val="18"/>
                <w:szCs w:val="18"/>
              </w:rPr>
            </w:pPr>
            <w:r w:rsidRPr="0026501A">
              <w:rPr>
                <w:rFonts w:ascii="Courier" w:hAnsi="Courier"/>
                <w:color w:val="000000"/>
                <w:sz w:val="18"/>
                <w:szCs w:val="18"/>
              </w:rPr>
              <w:tab/>
            </w:r>
            <w:r>
              <w:rPr>
                <w:rFonts w:ascii="Courier" w:hAnsi="Courier"/>
                <w:color w:val="000000"/>
                <w:sz w:val="18"/>
                <w:szCs w:val="18"/>
              </w:rPr>
              <w:t xml:space="preserve"> </w:t>
            </w:r>
            <w:r w:rsidRPr="0026501A">
              <w:rPr>
                <w:rFonts w:ascii="Courier" w:hAnsi="Courier"/>
                <w:color w:val="000000"/>
                <w:sz w:val="18"/>
                <w:szCs w:val="18"/>
              </w:rPr>
              <w:tab/>
            </w:r>
            <w:r>
              <w:rPr>
                <w:rFonts w:ascii="Courier" w:hAnsi="Courier"/>
                <w:color w:val="000000"/>
                <w:sz w:val="18"/>
                <w:szCs w:val="18"/>
              </w:rPr>
              <w:t xml:space="preserve"> </w:t>
            </w:r>
            <w:r w:rsidRPr="0026501A">
              <w:rPr>
                <w:rFonts w:ascii="Courier" w:hAnsi="Courier"/>
                <w:color w:val="000000"/>
                <w:sz w:val="18"/>
                <w:szCs w:val="18"/>
              </w:rPr>
              <w:tab/>
              <w:t xml:space="preserve"> </w:t>
            </w:r>
            <w:r w:rsidR="00F15659">
              <w:rPr>
                <w:rFonts w:ascii="Courier" w:hAnsi="Courier"/>
                <w:color w:val="000000"/>
                <w:sz w:val="18"/>
                <w:szCs w:val="18"/>
              </w:rPr>
              <w:t>[in] BSTR vsrmGuid);</w:t>
            </w:r>
          </w:p>
        </w:tc>
      </w:tr>
    </w:tbl>
    <w:p w:rsidR="00F15659" w:rsidRDefault="00F15659">
      <w:pPr>
        <w:autoSpaceDE w:val="0"/>
        <w:autoSpaceDN w:val="0"/>
        <w:adjustRightInd w:val="0"/>
        <w:rPr>
          <w:rFonts w:ascii="Courier" w:hAnsi="Courier"/>
          <w:color w:val="000000"/>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26501A" w:rsidRPr="009B45C0">
        <w:trPr>
          <w:trHeight w:val="348"/>
        </w:trPr>
        <w:tc>
          <w:tcPr>
            <w:tcW w:w="9360" w:type="dxa"/>
          </w:tcPr>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[helpstring("Remove a resource entry from the table"),helpcontext(HlpCtxIConflictManager + 7)]</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DeleteResourceByIndex(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t xml:space="preserve"> </w:t>
            </w:r>
            <w:r w:rsidRPr="009B45C0">
              <w:rPr>
                <w:rFonts w:ascii="Courier" w:hAnsi="Courier"/>
                <w:color w:val="000000"/>
                <w:sz w:val="18"/>
                <w:szCs w:val="18"/>
              </w:rPr>
              <w:tab/>
              <w:t xml:space="preserve"> </w:t>
            </w:r>
            <w:r w:rsidRPr="009B45C0">
              <w:rPr>
                <w:rFonts w:ascii="Courier" w:hAnsi="Courier"/>
                <w:color w:val="000000"/>
                <w:sz w:val="18"/>
                <w:szCs w:val="18"/>
              </w:rPr>
              <w:tab/>
              <w:t xml:space="preserve"> [in] long tableIndex);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[helpstring("Find the specified handler for a given resource"),helpcontext(HlpCtxIConflictManager + 8)]</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FindChosenHandler(</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short interfaceType,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short interfaceNumber,</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BSTR sessionType,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*pVsrmGuid,</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ConflictHandlerType *pType);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[helpstring("Get the resource information for a given index"),helpcontext(HlpCtxIConflictManager + 9)]</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QueryResource(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long tableIndex,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*pInterfaceType,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*pInterfaceNumber,</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*pSessionType,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*pNumHandlers);</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[helpstring("Get the handler information for a given resource"),helpcontext(HlpCtxIConflictManager + 10)]</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QueryResourceHandler(</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long tableIndex,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short handlerIndex,</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*pVsrmGuid,</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ConflictHandlerType *pType,</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*pMiscComments);</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[helpstring("Save any changes"),helpcontext(HlpCtxIConflictManager + 11)]</w:t>
            </w:r>
          </w:p>
          <w:p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FlushToFile();</w:t>
            </w:r>
          </w:p>
          <w:p w:rsidR="0026501A" w:rsidRPr="009B45C0" w:rsidRDefault="0026501A" w:rsidP="009B45C0">
            <w:pPr>
              <w:autoSpaceDE w:val="0"/>
              <w:autoSpaceDN w:val="0"/>
              <w:adjustRightInd w:val="0"/>
              <w:rPr>
                <w:rFonts w:ascii="Courier" w:hAnsi="Courier"/>
                <w:color w:val="000000"/>
                <w:sz w:val="18"/>
                <w:szCs w:val="18"/>
              </w:rPr>
            </w:pPr>
            <w:r w:rsidRPr="009B45C0">
              <w:rPr>
                <w:rFonts w:ascii="Courier" w:hAnsi="Courier"/>
                <w:color w:val="000000"/>
                <w:sz w:val="18"/>
                <w:szCs w:val="18"/>
              </w:rPr>
              <w:t>};</w:t>
            </w:r>
          </w:p>
        </w:tc>
      </w:tr>
    </w:tbl>
    <w:p w:rsidR="0026501A" w:rsidRDefault="0026501A">
      <w:pPr>
        <w:autoSpaceDE w:val="0"/>
        <w:autoSpaceDN w:val="0"/>
        <w:adjustRightInd w:val="0"/>
        <w:rPr>
          <w:rFonts w:ascii="Courier" w:hAnsi="Courier"/>
          <w:color w:val="000000"/>
          <w:sz w:val="18"/>
          <w:szCs w:val="18"/>
        </w:rPr>
      </w:pPr>
    </w:p>
    <w:p w:rsidR="00F15659" w:rsidRDefault="00F15659" w:rsidP="0026501A">
      <w:pPr>
        <w:autoSpaceDE w:val="0"/>
        <w:autoSpaceDN w:val="0"/>
        <w:adjustRightInd w:val="0"/>
        <w:spacing w:line="240" w:lineRule="atLeast"/>
        <w:rPr>
          <w:rFonts w:ascii="Courier" w:hAnsi="Courier"/>
          <w:color w:val="000000"/>
          <w:sz w:val="18"/>
          <w:szCs w:val="18"/>
        </w:rPr>
      </w:pPr>
    </w:p>
    <w:p w:rsidR="00F15659" w:rsidRDefault="00F15659">
      <w:pPr>
        <w:pStyle w:val="Observation"/>
      </w:pPr>
    </w:p>
    <w:p w:rsidR="00F15659" w:rsidRDefault="00F15659">
      <w:pPr>
        <w:autoSpaceDE w:val="0"/>
        <w:autoSpaceDN w:val="0"/>
        <w:adjustRightInd w:val="0"/>
        <w:spacing w:line="240" w:lineRule="atLeast"/>
        <w:ind w:left="720"/>
        <w:rPr>
          <w:color w:val="000000"/>
        </w:rPr>
      </w:pPr>
      <w:r>
        <w:rPr>
          <w:color w:val="000000"/>
        </w:rPr>
        <w:t>U</w:t>
      </w:r>
      <w:r>
        <w:t xml:space="preserve">sers should not assume an object that supports </w:t>
      </w:r>
      <w:r>
        <w:rPr>
          <w:rFonts w:ascii="Courier" w:hAnsi="Courier"/>
        </w:rPr>
        <w:t>IResourceManager</w:t>
      </w:r>
      <w:r>
        <w:t xml:space="preserve"> can be QueryInterface’d for </w:t>
      </w:r>
      <w:r>
        <w:rPr>
          <w:rFonts w:ascii="Courier" w:hAnsi="Courier"/>
          <w:sz w:val="18"/>
          <w:szCs w:val="18"/>
        </w:rPr>
        <w:t>I</w:t>
      </w:r>
      <w:r>
        <w:rPr>
          <w:rFonts w:ascii="Courier" w:hAnsi="Courier"/>
          <w:color w:val="000000"/>
          <w:sz w:val="18"/>
          <w:szCs w:val="18"/>
        </w:rPr>
        <w:t>VisaConflictTableManager</w:t>
      </w:r>
      <w:r>
        <w:rPr>
          <w:color w:val="000000"/>
        </w:rPr>
        <w:t xml:space="preserve"> and vice-versa.</w:t>
      </w:r>
    </w:p>
    <w:p w:rsidR="00F15659" w:rsidRDefault="00F15659">
      <w:pPr>
        <w:autoSpaceDE w:val="0"/>
        <w:autoSpaceDN w:val="0"/>
        <w:adjustRightInd w:val="0"/>
        <w:spacing w:line="240" w:lineRule="atLeast"/>
        <w:ind w:left="720"/>
        <w:rPr>
          <w:color w:val="000000"/>
        </w:rPr>
      </w:pPr>
    </w:p>
    <w:p w:rsidR="00F15659" w:rsidRDefault="00F15659">
      <w:pPr>
        <w:pStyle w:val="Observation"/>
      </w:pPr>
    </w:p>
    <w:p w:rsidR="00F15659" w:rsidRDefault="00F15659">
      <w:pPr>
        <w:pStyle w:val="Desc"/>
        <w:rPr>
          <w:color w:val="000000"/>
        </w:rPr>
      </w:pPr>
      <w:r>
        <w:rPr>
          <w:color w:val="000000"/>
        </w:rPr>
        <w:t xml:space="preserve">Users should not </w:t>
      </w:r>
      <w:r>
        <w:t xml:space="preserve">need to use </w:t>
      </w:r>
      <w:r>
        <w:rPr>
          <w:rFonts w:ascii="Courier" w:hAnsi="Courier"/>
          <w:szCs w:val="18"/>
        </w:rPr>
        <w:t>IVisaConflictTableManager</w:t>
      </w:r>
      <w:r>
        <w:t xml:space="preserve"> directly.  It is documented in this specification to guarantee compatibility across implementations and for use by the global </w:t>
      </w:r>
      <w:r>
        <w:rPr>
          <w:rFonts w:ascii="Courier" w:hAnsi="Courier"/>
        </w:rPr>
        <w:t>IResourceManager</w:t>
      </w:r>
      <w:r>
        <w:t xml:space="preserve"> and by external utilities</w:t>
      </w:r>
      <w:r>
        <w:rPr>
          <w:color w:val="000000"/>
        </w:rPr>
        <w:t>.</w:t>
      </w:r>
    </w:p>
    <w:p w:rsidR="00F15659" w:rsidRDefault="00F15659">
      <w:pPr>
        <w:pStyle w:val="Desc"/>
        <w:sectPr w:rsidR="00F15659">
          <w:headerReference w:type="even" r:id="rId30"/>
          <w:headerReference w:type="default" r:id="rId31"/>
          <w:footnotePr>
            <w:numRestart w:val="eachPage"/>
          </w:footnotePr>
          <w:type w:val="continuous"/>
          <w:pgSz w:w="12240" w:h="15840"/>
          <w:pgMar w:top="1440" w:right="1440" w:bottom="-1440" w:left="1440" w:header="720" w:footer="720" w:gutter="0"/>
          <w:cols w:space="720"/>
          <w:noEndnote/>
        </w:sectPr>
      </w:pPr>
    </w:p>
    <w:p w:rsidR="00F15659" w:rsidRPr="00C33AF7" w:rsidRDefault="00F15659">
      <w:pPr>
        <w:pStyle w:val="SectionTitle"/>
        <w:rPr>
          <w:lang w:val="it-IT"/>
        </w:rPr>
      </w:pPr>
      <w:bookmarkStart w:id="130" w:name="_Toc180914593"/>
      <w:r w:rsidRPr="00C33AF7">
        <w:rPr>
          <w:lang w:val="it-IT"/>
        </w:rPr>
        <w:t>VISA COM I/O Resource Classes</w:t>
      </w:r>
      <w:bookmarkEnd w:id="129"/>
      <w:bookmarkEnd w:id="130"/>
    </w:p>
    <w:p w:rsidR="00F15659" w:rsidRDefault="00F15659">
      <w:pPr>
        <w:pStyle w:val="Desc"/>
      </w:pPr>
      <w:r>
        <w:t xml:space="preserve">VISA COM I/O provides a subset of the most commonly used resource classes defined in VPP 4.3.  Because of the built-in extensibility of COM, there is the potential to provide other resource classes that behave like the predefined classes, and they will work with the VISA COM I/O libraries.  </w:t>
      </w:r>
    </w:p>
    <w:p w:rsidR="00F15659" w:rsidRDefault="00F15659" w:rsidP="00AC1EBE">
      <w:pPr>
        <w:pStyle w:val="Item"/>
        <w:outlineLvl w:val="0"/>
      </w:pPr>
      <w:r>
        <w:t>RULE 5.</w:t>
      </w:r>
      <w:r w:rsidR="00344AC1">
        <w:t>0.</w:t>
      </w:r>
      <w:r>
        <w:t>1</w:t>
      </w:r>
    </w:p>
    <w:p w:rsidR="00F15659" w:rsidRDefault="00F15659">
      <w:pPr>
        <w:pStyle w:val="Desc"/>
      </w:pPr>
      <w:r>
        <w:t xml:space="preserve">Any resource component which implements a predefined resource type </w:t>
      </w:r>
      <w:r>
        <w:rPr>
          <w:b/>
        </w:rPr>
        <w:t>SHALL</w:t>
      </w:r>
      <w:r>
        <w:t xml:space="preserve"> return the predefined interface type number and name for that interface from the IVisaSession interface.  </w:t>
      </w:r>
    </w:p>
    <w:p w:rsidR="00F15659" w:rsidRDefault="00F15659" w:rsidP="00AC1EBE">
      <w:pPr>
        <w:pStyle w:val="Item"/>
        <w:outlineLvl w:val="0"/>
      </w:pPr>
      <w:r>
        <w:t>RULE 5.</w:t>
      </w:r>
      <w:r w:rsidR="00344AC1">
        <w:t>0.</w:t>
      </w:r>
      <w:r>
        <w:t>2</w:t>
      </w:r>
    </w:p>
    <w:p w:rsidR="00F15659" w:rsidRDefault="00F15659">
      <w:pPr>
        <w:pStyle w:val="Desc"/>
      </w:pPr>
      <w:r>
        <w:t xml:space="preserve">Any resource component which implements a non-pre-defined resource type </w:t>
      </w:r>
      <w:r>
        <w:rPr>
          <w:b/>
        </w:rPr>
        <w:t>SHALL</w:t>
      </w:r>
      <w:r>
        <w:t xml:space="preserve"> return an interface type number of 0x5000-0x6FFF and the name </w:t>
      </w:r>
      <w:r>
        <w:rPr>
          <w:b/>
        </w:rPr>
        <w:t>SHALL</w:t>
      </w:r>
      <w:r>
        <w:t xml:space="preserve"> </w:t>
      </w:r>
      <w:r>
        <w:rPr>
          <w:b/>
        </w:rPr>
        <w:t>NOT</w:t>
      </w:r>
      <w:r>
        <w:t xml:space="preserve"> match that of any predefined interface or reserved name.</w:t>
      </w:r>
    </w:p>
    <w:p w:rsidR="00F15659" w:rsidRDefault="00F15659" w:rsidP="00AC1EBE">
      <w:pPr>
        <w:pStyle w:val="Item"/>
        <w:outlineLvl w:val="0"/>
      </w:pPr>
      <w:r>
        <w:t>RECOMMENDATION 5.</w:t>
      </w:r>
      <w:r w:rsidR="00344AC1">
        <w:t>0.</w:t>
      </w:r>
      <w:r>
        <w:t>1</w:t>
      </w:r>
    </w:p>
    <w:p w:rsidR="00F15659" w:rsidRDefault="00F15659">
      <w:pPr>
        <w:pStyle w:val="Desc"/>
      </w:pPr>
      <w:r>
        <w:t>For non-VISA-defined resource types, a manufacturer should include the manufacturer name in the interface name to avoid confuision or possible conflicts with future VISA-defined resource types.</w:t>
      </w:r>
    </w:p>
    <w:p w:rsidR="00F15659" w:rsidRDefault="00F15659">
      <w:pPr>
        <w:pStyle w:val="Head1"/>
      </w:pPr>
      <w:bookmarkStart w:id="131" w:name="_Toc180914594"/>
      <w:r>
        <w:t>INSTR Resources</w:t>
      </w:r>
      <w:bookmarkEnd w:id="131"/>
    </w:p>
    <w:p w:rsidR="00F15659" w:rsidRDefault="00F15659">
      <w:pPr>
        <w:pStyle w:val="Desc"/>
      </w:pPr>
      <w:bookmarkStart w:id="132" w:name="_Toc495119189"/>
      <w:bookmarkStart w:id="133" w:name="_Toc495387950"/>
      <w:bookmarkStart w:id="134" w:name="_Toc495388021"/>
      <w:bookmarkStart w:id="135" w:name="_Toc495388523"/>
      <w:bookmarkStart w:id="136" w:name="_Toc495388590"/>
      <w:bookmarkStart w:id="137" w:name="_Toc498752399"/>
      <w:bookmarkEnd w:id="132"/>
      <w:bookmarkEnd w:id="133"/>
      <w:bookmarkEnd w:id="134"/>
      <w:bookmarkEnd w:id="135"/>
      <w:bookmarkEnd w:id="136"/>
      <w:bookmarkEnd w:id="137"/>
      <w:r>
        <w:t>Resources of this type provide either basic stream I/O to instruments as laid out by IEEE 488.2 or register operations or both.  See VPP4.3 section 5.1 for more information about these resources.  The functionality of INSTR resources is broken up into several COM interfaces in VISA COM I/O.  Users can write code that polymorphically acts on any INSTR resource type by using only these resources and the Init string to create, instantiate, and use instruments.  For register-based resources, it should be noted here that no address mapping or window services are provided in VISA COM I/O because of limitations of the COM calling conventions necessary to provide remote method invocation functionality.</w:t>
      </w:r>
    </w:p>
    <w:p w:rsidR="00F15659" w:rsidRDefault="00F15659">
      <w:pPr>
        <w:pStyle w:val="Rule"/>
      </w:pPr>
    </w:p>
    <w:p w:rsidR="00F15659" w:rsidRDefault="00F15659">
      <w:pPr>
        <w:pStyle w:val="Desc"/>
      </w:pPr>
      <w:r>
        <w:t xml:space="preserve">All VISA COM I/O resources that implement the GPIB, TCPIP, VXI, GPIB-VXI, and ASRL INSTR resources </w:t>
      </w:r>
      <w:r>
        <w:rPr>
          <w:b/>
        </w:rPr>
        <w:t>SHALL</w:t>
      </w:r>
      <w:r>
        <w:t xml:space="preserve"> implement the interfaces IBaseMessage, IMessage, and IAsyncMessage.</w:t>
      </w:r>
    </w:p>
    <w:p w:rsidR="00F15659" w:rsidRDefault="00F15659">
      <w:pPr>
        <w:pStyle w:val="Rule"/>
      </w:pPr>
    </w:p>
    <w:p w:rsidR="00F15659" w:rsidRDefault="00F15659">
      <w:pPr>
        <w:pStyle w:val="Desc"/>
      </w:pPr>
      <w:r>
        <w:t xml:space="preserve">All VISA COM I/O resources that implement the VXI and GPIB-VXI INSTR resources </w:t>
      </w:r>
      <w:r>
        <w:rPr>
          <w:b/>
        </w:rPr>
        <w:t>SHALL</w:t>
      </w:r>
      <w:r>
        <w:t xml:space="preserve"> implement the interfaces IRegister and ISharedRegister.</w:t>
      </w:r>
    </w:p>
    <w:p w:rsidR="00F15659" w:rsidRDefault="00F15659">
      <w:pPr>
        <w:pStyle w:val="Rule"/>
      </w:pPr>
    </w:p>
    <w:p w:rsidR="00F15659" w:rsidRDefault="00F15659">
      <w:pPr>
        <w:pStyle w:val="Desc"/>
      </w:pPr>
      <w:r>
        <w:t xml:space="preserve">All VISA COM I/O resources that implement the GPIB and GPIB-VXI INSTR resources </w:t>
      </w:r>
      <w:r>
        <w:rPr>
          <w:b/>
        </w:rPr>
        <w:t>SHALL</w:t>
      </w:r>
      <w:r>
        <w:t xml:space="preserve"> implement the interface IGpib.</w:t>
      </w:r>
    </w:p>
    <w:p w:rsidR="00F15659" w:rsidRDefault="00F15659">
      <w:pPr>
        <w:pStyle w:val="Rule"/>
      </w:pPr>
    </w:p>
    <w:p w:rsidR="00F15659" w:rsidRDefault="00F15659">
      <w:pPr>
        <w:pStyle w:val="Desc"/>
      </w:pPr>
      <w:r>
        <w:t xml:space="preserve">All VISA COM I/O resources that implement the VXI and GPIB-VXI INSTR resources </w:t>
      </w:r>
      <w:r>
        <w:rPr>
          <w:b/>
        </w:rPr>
        <w:t>SHALL</w:t>
      </w:r>
      <w:r>
        <w:t xml:space="preserve"> implement the interface IVxi.</w:t>
      </w:r>
    </w:p>
    <w:p w:rsidR="00F15659" w:rsidRDefault="00F15659">
      <w:pPr>
        <w:pStyle w:val="Rule"/>
      </w:pPr>
    </w:p>
    <w:p w:rsidR="00F15659" w:rsidRDefault="00F15659">
      <w:pPr>
        <w:pStyle w:val="Desc"/>
      </w:pPr>
      <w:r>
        <w:rPr>
          <w:b/>
        </w:rPr>
        <w:t>IF</w:t>
      </w:r>
      <w:r>
        <w:t xml:space="preserve"> a VISA COM I/O resource implements the VXI or GPIB-VXI INSTR resource </w:t>
      </w:r>
      <w:r>
        <w:rPr>
          <w:b/>
        </w:rPr>
        <w:t>AND</w:t>
      </w:r>
      <w:r>
        <w:t xml:space="preserve"> it complies with the VISA 3.0 specification, </w:t>
      </w:r>
      <w:r>
        <w:rPr>
          <w:b/>
        </w:rPr>
        <w:t>THEN</w:t>
      </w:r>
      <w:r>
        <w:t xml:space="preserve"> it </w:t>
      </w:r>
      <w:r>
        <w:rPr>
          <w:b/>
          <w:bCs/>
        </w:rPr>
        <w:t>SHALL</w:t>
      </w:r>
      <w:r>
        <w:t xml:space="preserve"> implement the interface IVxi3.</w:t>
      </w:r>
    </w:p>
    <w:p w:rsidR="00F15659" w:rsidRDefault="00F15659">
      <w:pPr>
        <w:pStyle w:val="Rule"/>
      </w:pPr>
    </w:p>
    <w:p w:rsidR="00F15659" w:rsidRDefault="00F15659">
      <w:pPr>
        <w:pStyle w:val="Desc"/>
      </w:pPr>
      <w:r>
        <w:t xml:space="preserve">All VISA COM I/O resources that implement the ASRL INSTR resource </w:t>
      </w:r>
      <w:r>
        <w:rPr>
          <w:b/>
        </w:rPr>
        <w:t xml:space="preserve">SHALL </w:t>
      </w:r>
      <w:r>
        <w:t>implement the interface ISerial.</w:t>
      </w:r>
    </w:p>
    <w:p w:rsidR="00F15659" w:rsidRDefault="00F15659">
      <w:pPr>
        <w:pStyle w:val="Rule"/>
      </w:pPr>
    </w:p>
    <w:p w:rsidR="00F15659" w:rsidRDefault="00F15659">
      <w:pPr>
        <w:pStyle w:val="Desc"/>
      </w:pPr>
      <w:r>
        <w:t xml:space="preserve">All VISA COM I/O resources that implement the TCPIP INSTR resource </w:t>
      </w:r>
      <w:r>
        <w:rPr>
          <w:b/>
        </w:rPr>
        <w:t xml:space="preserve">SHALL </w:t>
      </w:r>
      <w:r>
        <w:t>implement the interface ITcpipInstr.</w:t>
      </w:r>
    </w:p>
    <w:p w:rsidR="00F15659" w:rsidRDefault="00F15659">
      <w:pPr>
        <w:pStyle w:val="Rule"/>
      </w:pPr>
    </w:p>
    <w:p w:rsidR="00F15659" w:rsidRDefault="00F15659">
      <w:pPr>
        <w:pStyle w:val="Desc"/>
      </w:pPr>
      <w:r>
        <w:t xml:space="preserve">All VISA COM I/O resources that implement the USB INSTR resource </w:t>
      </w:r>
      <w:r>
        <w:rPr>
          <w:b/>
          <w:bCs/>
        </w:rPr>
        <w:t>SHALL</w:t>
      </w:r>
      <w:r>
        <w:t xml:space="preserve"> implement the interface IUsb.</w:t>
      </w:r>
    </w:p>
    <w:p w:rsidR="00F15659" w:rsidRDefault="00F15659">
      <w:pPr>
        <w:pStyle w:val="Rule"/>
      </w:pPr>
    </w:p>
    <w:p w:rsidR="00F15659" w:rsidRDefault="00F15659">
      <w:pPr>
        <w:pStyle w:val="Desc"/>
      </w:pPr>
      <w:r>
        <w:t xml:space="preserve">INSTR 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pPr>
        <w:pStyle w:val="Head2"/>
        <w:numPr>
          <w:ilvl w:val="2"/>
          <w:numId w:val="3"/>
        </w:numPr>
      </w:pPr>
      <w:bookmarkStart w:id="138" w:name="_Toc180914595"/>
      <w:r>
        <w:t>IBaseMessage Interface</w:t>
      </w:r>
      <w:bookmarkEnd w:id="138"/>
    </w:p>
    <w:p w:rsidR="00F15659" w:rsidRDefault="00F15659">
      <w:pPr>
        <w:pStyle w:val="Desc"/>
      </w:pPr>
      <w:r>
        <w:t>The IBaseMessage interface provides the methods and properties for stream reading/writing except for the methods specific to asynchronous, or regular I/O.  The IMessage and IAsyncMessage interfaces supply those specific methods and derive from IBaseMessage.  Following is the IDL specification for the IBaseMessage interface.</w:t>
      </w:r>
    </w:p>
    <w:p w:rsidR="00F15659" w:rsidRPr="00F76B18" w:rsidRDefault="00F15659">
      <w:pPr>
        <w:pStyle w:val="Item"/>
        <w:rPr>
          <w:sz w:val="18"/>
          <w:szCs w:val="18"/>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helpstring("IBaseMessage - do not use directly"),</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uuid(db8cbf04-d6d3-11d4-aa51-00a024ee30bd),</w:t>
            </w:r>
          </w:p>
          <w:p w:rsidR="00F76B18" w:rsidRPr="009B67D7"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r>
            <w:r w:rsidRPr="009B67D7">
              <w:rPr>
                <w:rStyle w:val="Courier"/>
                <w:sz w:val="18"/>
              </w:rPr>
              <w:t>helpcontext(HlpCtxIBaseMessage + 49),</w:t>
            </w:r>
          </w:p>
          <w:p w:rsidR="00F15659" w:rsidRPr="009B67D7" w:rsidRDefault="00F15659">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F15659" w:rsidRDefault="00F15659">
            <w:pPr>
              <w:tabs>
                <w:tab w:val="left" w:pos="252"/>
                <w:tab w:val="left" w:pos="522"/>
                <w:tab w:val="left" w:pos="792"/>
              </w:tabs>
              <w:rPr>
                <w:rStyle w:val="Courier"/>
                <w:sz w:val="18"/>
              </w:rPr>
            </w:pPr>
            <w:r w:rsidRPr="009B67D7">
              <w:rPr>
                <w:rStyle w:val="Courier"/>
                <w:sz w:val="18"/>
              </w:rPr>
              <w:tab/>
            </w:r>
            <w:r w:rsidRPr="009B67D7">
              <w:rPr>
                <w:rStyle w:val="Courier"/>
                <w:sz w:val="18"/>
              </w:rPr>
              <w:tab/>
            </w:r>
            <w:r>
              <w:rPr>
                <w:rStyle w:val="Courier"/>
                <w:sz w:val="18"/>
              </w:rPr>
              <w:t>hidden</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IBaseMessage : IVisaSession</w:t>
            </w:r>
          </w:p>
          <w:p w:rsidR="00F15659" w:rsidRDefault="00F15659">
            <w:pPr>
              <w:tabs>
                <w:tab w:val="left" w:pos="252"/>
                <w:tab w:val="left" w:pos="522"/>
                <w:tab w:val="left" w:pos="792"/>
              </w:tabs>
              <w:rPr>
                <w:rStyle w:val="Courier"/>
                <w:sz w:val="18"/>
              </w:rPr>
            </w:pPr>
            <w:r>
              <w:rPr>
                <w:rStyle w:val="Courier"/>
                <w:sz w:val="18"/>
              </w:rPr>
              <w:tab/>
              <w:t>{</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[propget, helpcontext(HlpCtxIBaseMessage  + 1), helpstring("Get/Set which I/O protocol to use")]</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IOProtocol([out, retval] IOProtocol *pVal);</w:t>
            </w:r>
          </w:p>
          <w:p w:rsidR="00F76B18" w:rsidRPr="00F76B18" w:rsidRDefault="008F0854">
            <w:pPr>
              <w:tabs>
                <w:tab w:val="left" w:pos="252"/>
                <w:tab w:val="left" w:pos="522"/>
                <w:tab w:val="left" w:pos="792"/>
              </w:tabs>
              <w:rPr>
                <w:rStyle w:val="Courier"/>
                <w:sz w:val="18"/>
              </w:rPr>
            </w:pPr>
            <w:r>
              <w:rPr>
                <w:rStyle w:val="Courier"/>
                <w:sz w:val="18"/>
              </w:rPr>
              <w:tab/>
            </w:r>
            <w:r>
              <w:rPr>
                <w:rStyle w:val="Courier"/>
                <w:sz w:val="18"/>
              </w:rPr>
              <w:tab/>
              <w:t>[propput</w:t>
            </w:r>
            <w:r w:rsidR="00F76B18" w:rsidRPr="00F76B18">
              <w:rPr>
                <w:rStyle w:val="Courier"/>
                <w:sz w:val="18"/>
              </w:rPr>
              <w:t>, helpcontext(HlpCtxIBaseMessage  + 1), helpstring("Get/Set which I/O protocol to use")]</w:t>
            </w:r>
          </w:p>
          <w:p w:rsidR="00F15659" w:rsidRPr="00C33AF7" w:rsidRDefault="00F76B18">
            <w:pPr>
              <w:tabs>
                <w:tab w:val="left" w:pos="252"/>
                <w:tab w:val="left" w:pos="522"/>
                <w:tab w:val="left" w:pos="792"/>
              </w:tabs>
              <w:rPr>
                <w:rStyle w:val="Courier"/>
                <w:sz w:val="18"/>
                <w:lang w:val="it-IT"/>
              </w:rPr>
            </w:pPr>
            <w:r>
              <w:rPr>
                <w:rStyle w:val="Courier"/>
                <w:sz w:val="18"/>
              </w:rPr>
              <w:tab/>
            </w:r>
            <w:r>
              <w:rPr>
                <w:rStyle w:val="Courier"/>
                <w:sz w:val="18"/>
              </w:rPr>
              <w:tab/>
            </w:r>
            <w:r w:rsidR="00F15659" w:rsidRPr="00C33AF7">
              <w:rPr>
                <w:rStyle w:val="Courier"/>
                <w:sz w:val="18"/>
                <w:lang w:val="it-IT"/>
              </w:rPr>
              <w:t>HRESULT IOProtocol([in] IOProtocol newVal);</w:t>
            </w:r>
          </w:p>
          <w:p w:rsidR="00F76B18" w:rsidRDefault="00F76B1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F76B18">
              <w:rPr>
                <w:rStyle w:val="Courier"/>
                <w:sz w:val="18"/>
              </w:rPr>
              <w:t>[propget, helpcontext(HlpCtxIBaseMessage  + 2), helpstring("Get/Set whether to assert END on Write")]</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SendEndEnabled([out, retval] VARIANT_BOOL *pVal);</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[pr</w:t>
            </w:r>
            <w:r w:rsidR="008F0854">
              <w:rPr>
                <w:rStyle w:val="Courier"/>
                <w:sz w:val="18"/>
              </w:rPr>
              <w:t>opput</w:t>
            </w:r>
            <w:r w:rsidRPr="00F76B18">
              <w:rPr>
                <w:rStyle w:val="Courier"/>
                <w:sz w:val="18"/>
              </w:rPr>
              <w:t>, helpcontext(HlpCtxIBaseMessage  + 2), helpstring("Get/Set whether to assert END on Write")]</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SendEndEnabled([in] VARIANT_BOOL newVal);</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[propget, helpcontext(HlpCtxIBaseMessage  + 3), helpstring("Get/Set the termination character")]</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TerminationCharacter([out, retval] BYTE *pVal);</w:t>
            </w:r>
          </w:p>
          <w:p w:rsidR="00F76B18" w:rsidRPr="00F76B18" w:rsidRDefault="008F0854">
            <w:pPr>
              <w:tabs>
                <w:tab w:val="left" w:pos="252"/>
                <w:tab w:val="left" w:pos="522"/>
                <w:tab w:val="left" w:pos="792"/>
              </w:tabs>
              <w:rPr>
                <w:rStyle w:val="Courier"/>
                <w:sz w:val="18"/>
              </w:rPr>
            </w:pPr>
            <w:r>
              <w:rPr>
                <w:rStyle w:val="Courier"/>
                <w:sz w:val="18"/>
              </w:rPr>
              <w:tab/>
            </w:r>
            <w:r>
              <w:rPr>
                <w:rStyle w:val="Courier"/>
                <w:sz w:val="18"/>
              </w:rPr>
              <w:tab/>
              <w:t>[propput</w:t>
            </w:r>
            <w:r w:rsidR="00F76B18" w:rsidRPr="00F76B18">
              <w:rPr>
                <w:rStyle w:val="Courier"/>
                <w:sz w:val="18"/>
              </w:rPr>
              <w:t>, helpcontext(HlpCtxIBaseMessage  + 3), helpstring("Get/Set the termination character")]</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TerminationCharacter([in] BYTE newVal);</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[propget, helpcontext(HlpCtxIBaseMessage  + 4), helpstring("Get/Set whether to use the termination character on Read")]</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TerminationCharacterEnabled([out, retval] VARIANT_BOOL *pVal);</w:t>
            </w:r>
          </w:p>
          <w:p w:rsidR="00F76B18" w:rsidRPr="00F76B18" w:rsidRDefault="008F0854">
            <w:pPr>
              <w:tabs>
                <w:tab w:val="left" w:pos="252"/>
                <w:tab w:val="left" w:pos="522"/>
                <w:tab w:val="left" w:pos="792"/>
              </w:tabs>
              <w:rPr>
                <w:rStyle w:val="Courier"/>
                <w:sz w:val="18"/>
              </w:rPr>
            </w:pPr>
            <w:r>
              <w:rPr>
                <w:rStyle w:val="Courier"/>
                <w:sz w:val="18"/>
              </w:rPr>
              <w:tab/>
            </w:r>
            <w:r>
              <w:rPr>
                <w:rStyle w:val="Courier"/>
                <w:sz w:val="18"/>
              </w:rPr>
              <w:tab/>
              <w:t>[propput</w:t>
            </w:r>
            <w:r w:rsidR="00F76B18" w:rsidRPr="00F76B18">
              <w:rPr>
                <w:rStyle w:val="Courier"/>
                <w:sz w:val="18"/>
              </w:rPr>
              <w:t>, helpcontext(HlpCtxIBaseMessage  + 4), helpstring("Get/Set whether to use the termination character on Read")]</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TerminationCharacterEnabled([in] VARIANT_BOOL newVal);</w:t>
            </w:r>
          </w:p>
          <w:p w:rsidR="00F76B18" w:rsidRDefault="00F76B18">
            <w:pPr>
              <w:tabs>
                <w:tab w:val="left" w:pos="252"/>
                <w:tab w:val="left" w:pos="522"/>
                <w:tab w:val="left" w:pos="792"/>
              </w:tabs>
              <w:rPr>
                <w:rStyle w:val="Courier"/>
                <w:sz w:val="18"/>
              </w:rPr>
            </w:pP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[helpcontext(HlpCtxIBaseMessage  + 5), helpstring("Assert a trigger")]</w:t>
            </w:r>
          </w:p>
          <w:p w:rsidR="00F76B18"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AssertTrigger(</w:t>
            </w:r>
          </w:p>
          <w:p w:rsidR="00F15659" w:rsidRDefault="00F76B18">
            <w:pPr>
              <w:tabs>
                <w:tab w:val="left" w:pos="252"/>
                <w:tab w:val="left" w:pos="522"/>
                <w:tab w:val="left" w:pos="792"/>
              </w:tabs>
              <w:rPr>
                <w:rStyle w:val="Courier"/>
                <w:sz w:val="18"/>
              </w:rPr>
            </w:pPr>
            <w:r>
              <w:rPr>
                <w:rStyle w:val="Courier"/>
                <w:sz w:val="18"/>
              </w:rPr>
              <w:tab/>
              <w:t xml:space="preserve"> </w:t>
            </w:r>
            <w:r>
              <w:rPr>
                <w:rStyle w:val="Courier"/>
                <w:sz w:val="18"/>
              </w:rPr>
              <w:tab/>
              <w:t xml:space="preserve"> </w:t>
            </w:r>
            <w:r>
              <w:rPr>
                <w:rStyle w:val="Courier"/>
                <w:sz w:val="18"/>
              </w:rPr>
              <w:tab/>
              <w:t xml:space="preserve"> </w:t>
            </w:r>
            <w:r w:rsidR="00F15659">
              <w:rPr>
                <w:rStyle w:val="Courier"/>
                <w:sz w:val="18"/>
              </w:rPr>
              <w:t>[in, defaultvalue(TRIG_PROT_DEFAULT)] TriggerProtocol protocol);</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[helpcontext(HlpCtxIBaseMessage  + 6), helpstring("Clear the device")]</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Clear();</w:t>
            </w:r>
          </w:p>
          <w:p w:rsidR="00F76B18" w:rsidRPr="00F76B18" w:rsidRDefault="00F76B18">
            <w:pPr>
              <w:tabs>
                <w:tab w:val="left" w:pos="252"/>
                <w:tab w:val="left" w:pos="522"/>
                <w:tab w:val="left" w:pos="792"/>
              </w:tabs>
              <w:rPr>
                <w:rStyle w:val="Courier"/>
                <w:sz w:val="18"/>
              </w:rPr>
            </w:pPr>
            <w:r w:rsidRPr="00F76B18">
              <w:rPr>
                <w:rStyle w:val="Courier"/>
                <w:sz w:val="18"/>
              </w:rPr>
              <w:tab/>
            </w:r>
            <w:r w:rsidRPr="00F76B18">
              <w:rPr>
                <w:rStyle w:val="Courier"/>
                <w:sz w:val="18"/>
              </w:rPr>
              <w:tab/>
              <w:t>[helpcontext(HlpCtxIBaseMessage  + 7), helpstring("Read the status byte")]</w:t>
            </w:r>
          </w:p>
          <w:p w:rsidR="00F76B18" w:rsidRDefault="00F76B1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ReadSTB(</w:t>
            </w:r>
          </w:p>
          <w:p w:rsidR="00F15659" w:rsidRDefault="00F76B18">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w:t>
            </w:r>
            <w:r w:rsidR="00F15659">
              <w:rPr>
                <w:rStyle w:val="Courier"/>
                <w:sz w:val="18"/>
              </w:rPr>
              <w:t>[out, retval] short *pStatusByte);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Rule"/>
      </w:pPr>
    </w:p>
    <w:p w:rsidR="00F15659" w:rsidRDefault="00F15659">
      <w:pPr>
        <w:pStyle w:val="Desc"/>
      </w:pPr>
      <w:r>
        <w:t xml:space="preserve">VISA COM I/O resources </w:t>
      </w:r>
      <w:r>
        <w:rPr>
          <w:b/>
        </w:rPr>
        <w:t>SHALL</w:t>
      </w:r>
      <w:r>
        <w:t xml:space="preserve"> implement these methods as specified in VPP 4.3 except where specified otherwise in this specification.</w:t>
      </w:r>
    </w:p>
    <w:p w:rsidR="00F15659" w:rsidRDefault="00F15659">
      <w:pPr>
        <w:pStyle w:val="Head2"/>
      </w:pPr>
      <w:bookmarkStart w:id="139" w:name="_Toc180914596"/>
      <w:r>
        <w:t>IMessage Interface</w:t>
      </w:r>
      <w:bookmarkEnd w:id="139"/>
    </w:p>
    <w:p w:rsidR="00F15659" w:rsidRDefault="00F15659">
      <w:pPr>
        <w:pStyle w:val="Desc"/>
      </w:pPr>
      <w:r>
        <w:t>This interface provides unbuffered synchronous stream communications with an instrument resource.  Below is the IDL specification for the IMessage interface.</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30"/>
      </w:tblGrid>
      <w:tr w:rsidR="00F15659">
        <w:tc>
          <w:tcPr>
            <w:tcW w:w="873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helpstring("Message Based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uuid(db8cbf05-d6d3-11d4-aa51-00a024ee30bd),</w:t>
            </w:r>
          </w:p>
          <w:p w:rsidR="00A531B1" w:rsidRPr="009B67D7"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r>
            <w:r w:rsidRPr="009B67D7">
              <w:rPr>
                <w:rStyle w:val="Courier"/>
                <w:sz w:val="18"/>
              </w:rPr>
              <w:t>helpcontext(HlpCtxIMessage + 49),</w:t>
            </w:r>
          </w:p>
          <w:p w:rsidR="00F15659" w:rsidRPr="009B67D7" w:rsidRDefault="00F15659">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F15659" w:rsidRPr="009B67D7" w:rsidRDefault="00F15659">
            <w:pPr>
              <w:tabs>
                <w:tab w:val="left" w:pos="252"/>
                <w:tab w:val="left" w:pos="522"/>
                <w:tab w:val="left" w:pos="792"/>
              </w:tabs>
              <w:rPr>
                <w:rStyle w:val="Courier"/>
                <w:sz w:val="18"/>
              </w:rPr>
            </w:pPr>
            <w:r w:rsidRPr="009B67D7">
              <w:rPr>
                <w:rStyle w:val="Courier"/>
                <w:sz w:val="18"/>
              </w:rPr>
              <w:tab/>
              <w:t>]</w:t>
            </w:r>
          </w:p>
          <w:p w:rsidR="00F15659" w:rsidRPr="009B67D7" w:rsidRDefault="00F15659">
            <w:pPr>
              <w:tabs>
                <w:tab w:val="left" w:pos="252"/>
                <w:tab w:val="left" w:pos="522"/>
                <w:tab w:val="left" w:pos="792"/>
              </w:tabs>
              <w:rPr>
                <w:rStyle w:val="Courier"/>
                <w:sz w:val="18"/>
              </w:rPr>
            </w:pPr>
            <w:r w:rsidRPr="009B67D7">
              <w:rPr>
                <w:rStyle w:val="Courier"/>
                <w:sz w:val="18"/>
              </w:rPr>
              <w:tab/>
              <w:t>interface IMessage : IBaseMessage</w:t>
            </w:r>
          </w:p>
          <w:p w:rsidR="00F15659" w:rsidRDefault="00F15659">
            <w:pPr>
              <w:tabs>
                <w:tab w:val="left" w:pos="252"/>
                <w:tab w:val="left" w:pos="522"/>
                <w:tab w:val="left" w:pos="792"/>
              </w:tabs>
              <w:rPr>
                <w:rStyle w:val="Courier"/>
                <w:sz w:val="18"/>
              </w:rPr>
            </w:pPr>
            <w:r w:rsidRPr="009B67D7">
              <w:rPr>
                <w:rStyle w:val="Courier"/>
                <w:sz w:val="18"/>
              </w:rPr>
              <w:tab/>
            </w:r>
            <w:r>
              <w:rPr>
                <w:rStyle w:val="Courier"/>
                <w:sz w:val="18"/>
              </w:rPr>
              <w:t>{</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[helpcontext(HlpCtxIMessage  + 1), helpstring("Read the specified number of bytes")]</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*pBuffer);</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[helpcontext(HlpCtxIMessage  + 2), helpstring("Read the specified number of bytes as a string")]</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BSTR *pBuffer);</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[helpcontext(HlpCtxIMessage  + 3), helpstring("Write the specified data")]</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*pRetCount);</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[helpcontext(HlpCtxIMessage  + 4), helpstring("Write the specified string")]</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*pRetCount);</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Below is a table showing the methods of the IMessage Interface and their equivalents in the VISA API.</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IMessage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viWrite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viWrite</w:t>
            </w:r>
          </w:p>
        </w:tc>
      </w:tr>
    </w:tbl>
    <w:p w:rsidR="00F15659" w:rsidRDefault="00F15659">
      <w:pPr>
        <w:pStyle w:val="Caption"/>
      </w:pPr>
      <w:r>
        <w:t>Table 5.1.</w:t>
      </w:r>
      <w:r w:rsidR="0000151A">
        <w:fldChar w:fldCharType="begin"/>
      </w:r>
      <w:r w:rsidR="00033F58">
        <w:instrText xml:space="preserve"> SEQ Table_5.1. \* ARABIC </w:instrText>
      </w:r>
      <w:r w:rsidR="0000151A">
        <w:fldChar w:fldCharType="separate"/>
      </w:r>
      <w:r w:rsidR="00E76F75">
        <w:rPr>
          <w:noProof/>
        </w:rPr>
        <w:t>1</w:t>
      </w:r>
      <w:r w:rsidR="0000151A">
        <w:rPr>
          <w:noProof/>
        </w:rPr>
        <w:fldChar w:fldCharType="end"/>
      </w:r>
    </w:p>
    <w:p w:rsidR="00F15659" w:rsidRDefault="00F15659">
      <w:pPr>
        <w:pStyle w:val="Rule"/>
      </w:pPr>
    </w:p>
    <w:p w:rsidR="00F15659" w:rsidRDefault="00F15659">
      <w:pPr>
        <w:pStyle w:val="Desc"/>
      </w:pPr>
      <w:r>
        <w:t xml:space="preserve">Unless otherwise noted, the methods of IMessage </w:t>
      </w:r>
      <w:r>
        <w:rPr>
          <w:b/>
        </w:rPr>
        <w:t>SHALL</w:t>
      </w:r>
      <w:r>
        <w:t xml:space="preserve"> behave identically to their equivalents in VISA.</w:t>
      </w:r>
    </w:p>
    <w:p w:rsidR="00F15659" w:rsidRDefault="00F15659">
      <w:pPr>
        <w:pStyle w:val="Rule"/>
      </w:pPr>
    </w:p>
    <w:p w:rsidR="00F15659" w:rsidRDefault="00F15659">
      <w:pPr>
        <w:pStyle w:val="Desc"/>
      </w:pPr>
      <w:r>
        <w:t xml:space="preserve">Both Read and Write </w:t>
      </w:r>
      <w:r>
        <w:rPr>
          <w:b/>
        </w:rPr>
        <w:t>SHALL</w:t>
      </w:r>
      <w:r>
        <w:t xml:space="preserve"> use SAFEARRAYs of unsigned characters to retrieve and send stream data.</w:t>
      </w:r>
    </w:p>
    <w:p w:rsidR="00F15659" w:rsidRDefault="00F15659">
      <w:pPr>
        <w:pStyle w:val="Rule"/>
      </w:pPr>
    </w:p>
    <w:p w:rsidR="00F15659" w:rsidRDefault="00F15659">
      <w:pPr>
        <w:pStyle w:val="Desc"/>
      </w:pPr>
      <w:r>
        <w:t xml:space="preserve">The Write method </w:t>
      </w:r>
      <w:r>
        <w:rPr>
          <w:b/>
        </w:rPr>
        <w:t>SHALL</w:t>
      </w:r>
      <w:r>
        <w:t xml:space="preserve"> return the HRESULT E_INVALIDARG or the equivalent VISA HRESULT if the parameter count is larger than the size of the SAFEARRAY passed in.</w:t>
      </w:r>
    </w:p>
    <w:p w:rsidR="00F15659" w:rsidRDefault="00F15659" w:rsidP="00AB7BF9">
      <w:pPr>
        <w:pStyle w:val="Recommendation"/>
        <w:numPr>
          <w:ilvl w:val="4"/>
          <w:numId w:val="7"/>
        </w:numPr>
      </w:pPr>
    </w:p>
    <w:p w:rsidR="00F15659" w:rsidRDefault="00F15659">
      <w:pPr>
        <w:pStyle w:val="Desc"/>
      </w:pPr>
      <w:r>
        <w:t>It is recommended that upon an invalid count parameter, there should be an IErrorInfo structure placed on the thread-local storage that describes the error more specifically.</w:t>
      </w:r>
    </w:p>
    <w:p w:rsidR="00F15659" w:rsidRDefault="00F15659">
      <w:pPr>
        <w:pStyle w:val="Rule"/>
      </w:pPr>
    </w:p>
    <w:p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rsidR="00F15659" w:rsidRDefault="00F15659">
      <w:pPr>
        <w:pStyle w:val="Rule"/>
      </w:pPr>
    </w:p>
    <w:p w:rsidR="00F15659" w:rsidRDefault="00F15659">
      <w:pPr>
        <w:pStyle w:val="Desc"/>
      </w:pPr>
      <w:r>
        <w:t xml:space="preserve">The status parameter </w:t>
      </w:r>
      <w:r>
        <w:rPr>
          <w:b/>
        </w:rPr>
        <w:t>SHALL</w:t>
      </w:r>
      <w:r>
        <w:t xml:space="preserve"> equal the return value used by viRead and viWrite in VISA upon the return of the methods Read and Write.</w:t>
      </w:r>
    </w:p>
    <w:p w:rsidR="00F15659" w:rsidRDefault="00F15659">
      <w:pPr>
        <w:pStyle w:val="Observation"/>
      </w:pPr>
    </w:p>
    <w:p w:rsidR="00F15659" w:rsidRDefault="00F15659">
      <w:pPr>
        <w:pStyle w:val="Desc"/>
      </w:pPr>
      <w:r>
        <w:t xml:space="preserve">Although COM APIs, like C APIs can return errors as the return value of functions/methods, many COM environments have problems understanding or ignore return values that are successful other than S_OK, so successful return values that indicate various success conditions are not feasible in COM. </w:t>
      </w:r>
    </w:p>
    <w:p w:rsidR="00F15659" w:rsidRDefault="00F15659">
      <w:pPr>
        <w:pStyle w:val="Rule"/>
      </w:pPr>
    </w:p>
    <w:p w:rsidR="00F15659" w:rsidRDefault="00F15659">
      <w:pPr>
        <w:pStyle w:val="Desc"/>
      </w:pPr>
      <w:r>
        <w:t xml:space="preserve">The ReadString and WriteString methods </w:t>
      </w:r>
      <w:r>
        <w:rPr>
          <w:b/>
        </w:rPr>
        <w:t>SHALL</w:t>
      </w:r>
      <w:r>
        <w:t xml:space="preserve"> behave identically to the Read and Write methods but will give and receive BSTRs instead of SAFEARRAYs of BYTEs.</w:t>
      </w:r>
    </w:p>
    <w:p w:rsidR="00F15659" w:rsidRDefault="00F15659">
      <w:pPr>
        <w:pStyle w:val="Rule"/>
      </w:pPr>
    </w:p>
    <w:p w:rsidR="000E1EAB" w:rsidRPr="000E1EAB" w:rsidRDefault="00F15659" w:rsidP="000E1EAB">
      <w:pPr>
        <w:pStyle w:val="Desc"/>
      </w:pPr>
      <w:r>
        <w:t xml:space="preserve">WriteString </w:t>
      </w:r>
      <w:r>
        <w:rPr>
          <w:b/>
        </w:rPr>
        <w:t>SHALL</w:t>
      </w:r>
      <w:r>
        <w:t>fail with the error code E_VISA_INV_FMT when one or more of the Unicode characters in the Message argument have an ambiguous or no valid conversion to ASCII.</w:t>
      </w:r>
    </w:p>
    <w:p w:rsidR="00F15659" w:rsidRDefault="00F15659">
      <w:pPr>
        <w:pStyle w:val="Head2"/>
      </w:pPr>
      <w:bookmarkStart w:id="140" w:name="_Ref490280984"/>
      <w:bookmarkStart w:id="141" w:name="_Toc180914597"/>
      <w:r>
        <w:t>IAsyncMessage Interface</w:t>
      </w:r>
      <w:bookmarkEnd w:id="140"/>
      <w:bookmarkEnd w:id="141"/>
    </w:p>
    <w:p w:rsidR="00F15659" w:rsidRDefault="00F15659">
      <w:pPr>
        <w:pStyle w:val="Desc"/>
      </w:pPr>
      <w:r>
        <w:t>The IAsyncMessage interface implements the methods viReadAsync and viWriteAsync for instrument resources.  Additionally, it provides the equivalent of the VISA Template function viTerminate.  Below is the IDL specification for IAsyncMessage.</w:t>
      </w:r>
    </w:p>
    <w:p w:rsidR="00F15659" w:rsidRPr="000E1EAB" w:rsidRDefault="00F15659">
      <w:pPr>
        <w:pStyle w:val="Item"/>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helpstring("Asynchronous Message Based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uuid(db8cbf06-d6d3-11d4-aa51-00a024ee30bd),</w:t>
            </w:r>
          </w:p>
          <w:p w:rsidR="00A531B1" w:rsidRPr="009B67D7"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r>
            <w:r w:rsidRPr="009B67D7">
              <w:rPr>
                <w:rStyle w:val="Courier"/>
                <w:sz w:val="18"/>
              </w:rPr>
              <w:t>helpcontext(HlpCtxIAsyncMessage + 49),</w:t>
            </w:r>
          </w:p>
          <w:p w:rsidR="00F15659" w:rsidRPr="009B67D7" w:rsidRDefault="00F15659">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F15659" w:rsidRPr="009B67D7" w:rsidRDefault="00F15659">
            <w:pPr>
              <w:tabs>
                <w:tab w:val="left" w:pos="252"/>
                <w:tab w:val="left" w:pos="522"/>
                <w:tab w:val="left" w:pos="792"/>
              </w:tabs>
              <w:rPr>
                <w:rStyle w:val="Courier"/>
                <w:sz w:val="18"/>
              </w:rPr>
            </w:pPr>
            <w:r w:rsidRPr="009B67D7">
              <w:rPr>
                <w:rStyle w:val="Courier"/>
                <w:sz w:val="18"/>
              </w:rPr>
              <w:tab/>
              <w:t>]</w:t>
            </w:r>
          </w:p>
          <w:p w:rsidR="00F15659" w:rsidRPr="009B67D7" w:rsidRDefault="00F15659">
            <w:pPr>
              <w:tabs>
                <w:tab w:val="left" w:pos="252"/>
                <w:tab w:val="left" w:pos="522"/>
                <w:tab w:val="left" w:pos="792"/>
              </w:tabs>
              <w:rPr>
                <w:rStyle w:val="Courier"/>
                <w:sz w:val="18"/>
              </w:rPr>
            </w:pPr>
            <w:r w:rsidRPr="009B67D7">
              <w:rPr>
                <w:rStyle w:val="Courier"/>
                <w:sz w:val="18"/>
              </w:rPr>
              <w:tab/>
              <w:t>interface IAsyncMessage : IBaseMessage</w:t>
            </w:r>
          </w:p>
          <w:p w:rsidR="00F15659" w:rsidRDefault="00F15659">
            <w:pPr>
              <w:tabs>
                <w:tab w:val="left" w:pos="252"/>
                <w:tab w:val="left" w:pos="522"/>
                <w:tab w:val="left" w:pos="792"/>
              </w:tabs>
              <w:rPr>
                <w:rStyle w:val="Courier"/>
                <w:sz w:val="18"/>
              </w:rPr>
            </w:pPr>
            <w:r w:rsidRPr="009B67D7">
              <w:rPr>
                <w:rStyle w:val="Courier"/>
                <w:sz w:val="18"/>
              </w:rPr>
              <w:tab/>
            </w:r>
            <w:r>
              <w:rPr>
                <w:rStyle w:val="Courier"/>
                <w:sz w:val="18"/>
              </w:rPr>
              <w:t>{</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[helpcontext(HlpCtxIAsyncMessage  + 1), helpstring("Read the specified number of bytes")]</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*pJobId);</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[helpcontext(HlpCtxIAsyncMessage  + 2), helpstring("Write the specified data")]</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*pJobId);</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[helpcontext(HlpCtxIAsyncMessage  + 3), helpstring("Write the specified string")]</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*pJobId);</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[helpcontext(HlpCtxIAsyncMessage  + 4), helpstring("Terminate the specified asynchronous job")]</w:t>
            </w:r>
          </w:p>
          <w:p w:rsidR="00A531B1"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w:t>
            </w:r>
            <w:r w:rsidR="00F15659">
              <w:rPr>
                <w:rStyle w:val="Courier"/>
                <w:sz w:val="18"/>
              </w:rPr>
              <w:t>[in] long jobId);</w:t>
            </w:r>
          </w:p>
          <w:p w:rsidR="00F15659" w:rsidRDefault="00F15659">
            <w:pPr>
              <w:tabs>
                <w:tab w:val="left" w:pos="252"/>
                <w:tab w:val="left" w:pos="522"/>
                <w:tab w:val="left" w:pos="792"/>
              </w:tabs>
            </w:pPr>
            <w:r>
              <w:rPr>
                <w:rStyle w:val="Courier"/>
                <w:sz w:val="18"/>
              </w:rPr>
              <w:tab/>
              <w:t>};</w:t>
            </w:r>
          </w:p>
        </w:tc>
      </w:tr>
    </w:tbl>
    <w:p w:rsidR="00F15659" w:rsidRPr="000E1EAB" w:rsidRDefault="00F15659">
      <w:pPr>
        <w:pStyle w:val="Desc"/>
        <w:rPr>
          <w:sz w:val="16"/>
          <w:szCs w:val="16"/>
        </w:rPr>
      </w:pPr>
    </w:p>
    <w:p w:rsidR="00F15659" w:rsidRDefault="00F15659" w:rsidP="00AC1EBE">
      <w:pPr>
        <w:pStyle w:val="Desc"/>
        <w:outlineLvl w:val="0"/>
      </w:pPr>
      <w:r>
        <w:t>The following table shows the methods of IAsyncMessage and their equivalents in the VISA API.</w:t>
      </w:r>
    </w:p>
    <w:p w:rsidR="00F15659" w:rsidRPr="000E1EAB" w:rsidRDefault="00F15659">
      <w:pPr>
        <w:pStyle w:val="Desc"/>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IAsyncMessage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viReadAsync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viWriteAsync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viWriteAsync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Terminate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viTerminate</w:t>
            </w:r>
          </w:p>
        </w:tc>
      </w:tr>
    </w:tbl>
    <w:p w:rsidR="00F15659" w:rsidRDefault="00F15659">
      <w:pPr>
        <w:pStyle w:val="Caption"/>
      </w:pPr>
      <w:r>
        <w:t>Table 5.1.</w:t>
      </w:r>
      <w:r w:rsidR="0000151A">
        <w:fldChar w:fldCharType="begin"/>
      </w:r>
      <w:r w:rsidR="00033F58">
        <w:instrText xml:space="preserve"> SEQ Table_5.1. \* ARABIC </w:instrText>
      </w:r>
      <w:r w:rsidR="0000151A">
        <w:fldChar w:fldCharType="separate"/>
      </w:r>
      <w:r w:rsidR="00E76F75">
        <w:rPr>
          <w:noProof/>
        </w:rPr>
        <w:t>2</w:t>
      </w:r>
      <w:r w:rsidR="0000151A">
        <w:rPr>
          <w:noProof/>
        </w:rPr>
        <w:fldChar w:fldCharType="end"/>
      </w:r>
    </w:p>
    <w:p w:rsidR="00F15659" w:rsidRDefault="00F15659">
      <w:pPr>
        <w:pStyle w:val="Rule"/>
      </w:pPr>
    </w:p>
    <w:p w:rsidR="00F15659" w:rsidRDefault="00F15659">
      <w:pPr>
        <w:pStyle w:val="Desc"/>
      </w:pPr>
      <w:r>
        <w:t xml:space="preserve">Unless otherwise noted, the methods of IAsyncMessage </w:t>
      </w:r>
      <w:r>
        <w:rPr>
          <w:b/>
        </w:rPr>
        <w:t>SHALL</w:t>
      </w:r>
      <w:r>
        <w:t xml:space="preserve"> behave identically to their equivalents in VISA.</w:t>
      </w:r>
    </w:p>
    <w:p w:rsidR="00F15659" w:rsidRDefault="00F15659">
      <w:pPr>
        <w:pStyle w:val="Rule"/>
      </w:pPr>
    </w:p>
    <w:p w:rsidR="00F15659" w:rsidRDefault="00F15659">
      <w:pPr>
        <w:pStyle w:val="Desc"/>
      </w:pPr>
      <w:r>
        <w:t xml:space="preserve">Write </w:t>
      </w:r>
      <w:r>
        <w:rPr>
          <w:b/>
        </w:rPr>
        <w:t>SHALL</w:t>
      </w:r>
      <w:r>
        <w:t xml:space="preserve"> use a SAFEARRAY of unsigned characters to send stream data.</w:t>
      </w:r>
    </w:p>
    <w:p w:rsidR="00F15659" w:rsidRDefault="00F15659">
      <w:pPr>
        <w:pStyle w:val="Rule"/>
      </w:pPr>
    </w:p>
    <w:p w:rsidR="00F15659" w:rsidRDefault="00F15659">
      <w:pPr>
        <w:pStyle w:val="Desc"/>
      </w:pPr>
      <w:r>
        <w:t xml:space="preserve">There </w:t>
      </w:r>
      <w:r>
        <w:rPr>
          <w:b/>
        </w:rPr>
        <w:t>SHALL</w:t>
      </w:r>
      <w:r>
        <w:t xml:space="preserve"> </w:t>
      </w:r>
      <w:r>
        <w:rPr>
          <w:b/>
        </w:rPr>
        <w:t>NOT</w:t>
      </w:r>
      <w:r>
        <w:t xml:space="preserve"> be a buffer for the Read method to place data in while the asynchronous call completes.</w:t>
      </w:r>
    </w:p>
    <w:p w:rsidR="00F15659" w:rsidRDefault="00F15659">
      <w:pPr>
        <w:pStyle w:val="Observation"/>
      </w:pPr>
    </w:p>
    <w:p w:rsidR="00F15659" w:rsidRDefault="00F15659">
      <w:pPr>
        <w:pStyle w:val="Desc"/>
      </w:pPr>
      <w:r>
        <w:t>As noted in the events section, the rules of COM prohibit shared memory between COM components and their clients.  The only time data from an asynchronous read data is available is during the I/O completion event.</w:t>
      </w:r>
    </w:p>
    <w:p w:rsidR="00F15659" w:rsidRDefault="00F15659">
      <w:pPr>
        <w:pStyle w:val="Observation"/>
      </w:pPr>
    </w:p>
    <w:p w:rsidR="00F15659" w:rsidRDefault="00F15659">
      <w:pPr>
        <w:pStyle w:val="Desc"/>
      </w:pPr>
      <w:r>
        <w:t>Unlike the VISA API, the Terminate method is in the IAsyncMessage interface, which is part of the Instrument Control Resource API.  In VISA, the Terminate method is part of the resource template, and therefore part of all resources, including instrument resource template.  Since the only asynchronous jobs defined in VISA are asynchronous reads and writes, this is desirable.</w:t>
      </w:r>
    </w:p>
    <w:p w:rsidR="00F15659" w:rsidRDefault="00F15659">
      <w:pPr>
        <w:pStyle w:val="Rule"/>
      </w:pPr>
    </w:p>
    <w:p w:rsidR="00F15659" w:rsidRDefault="00F15659">
      <w:pPr>
        <w:pStyle w:val="Desc"/>
      </w:pPr>
      <w:r>
        <w:t xml:space="preserve">The Write method </w:t>
      </w:r>
      <w:r>
        <w:rPr>
          <w:b/>
        </w:rPr>
        <w:t>SHALL</w:t>
      </w:r>
      <w:r>
        <w:t xml:space="preserve"> return the HRESULT E_INVALIDARG if the parameter count is larger than the size of the SAFEARRAY passed in.</w:t>
      </w:r>
    </w:p>
    <w:p w:rsidR="00F15659" w:rsidRDefault="00F15659">
      <w:pPr>
        <w:pStyle w:val="Recommendation"/>
      </w:pPr>
    </w:p>
    <w:p w:rsidR="00F15659" w:rsidRDefault="00F15659">
      <w:pPr>
        <w:pStyle w:val="Desc"/>
      </w:pPr>
      <w:r>
        <w:t>It is recommended that upon an invalid count parameter, there should be an IErrorInfo structure placed on the thread-local storage that describes the error more specifically.</w:t>
      </w:r>
    </w:p>
    <w:p w:rsidR="00F15659" w:rsidRDefault="00F15659">
      <w:pPr>
        <w:pStyle w:val="Rule"/>
      </w:pPr>
    </w:p>
    <w:p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rsidR="00F15659" w:rsidRDefault="00F15659">
      <w:pPr>
        <w:pStyle w:val="Observation"/>
      </w:pPr>
    </w:p>
    <w:p w:rsidR="00F15659" w:rsidRDefault="00F15659">
      <w:pPr>
        <w:pStyle w:val="Desc"/>
      </w:pPr>
      <w:r>
        <w:t>Even if the Read operation is implemented synchronously, the only opportunity to retrieve the buffer is still through the I/O completion event.</w:t>
      </w:r>
    </w:p>
    <w:p w:rsidR="00F15659" w:rsidRDefault="00F15659">
      <w:pPr>
        <w:pStyle w:val="Permission"/>
      </w:pPr>
    </w:p>
    <w:p w:rsidR="00F15659" w:rsidRDefault="00F15659">
      <w:pPr>
        <w:pStyle w:val="Desc"/>
      </w:pPr>
      <w:r>
        <w:t>Instrument Control Resources that implement the IAsyncMessage interface synchronously may call the I/O completion event as a reentrant callback.</w:t>
      </w:r>
    </w:p>
    <w:p w:rsidR="00F15659" w:rsidRDefault="00F15659">
      <w:pPr>
        <w:pStyle w:val="Rule"/>
      </w:pPr>
    </w:p>
    <w:p w:rsidR="00F15659" w:rsidRDefault="00F15659">
      <w:pPr>
        <w:pStyle w:val="Desc"/>
      </w:pPr>
      <w:r>
        <w:t xml:space="preserve">The WriteString method </w:t>
      </w:r>
      <w:r>
        <w:rPr>
          <w:b/>
        </w:rPr>
        <w:t>SHALL</w:t>
      </w:r>
      <w:r>
        <w:t xml:space="preserve"> behave identically to the Write method but WriteString will send a BSTR instead of a SAFEARRAY of BYTEs.</w:t>
      </w:r>
    </w:p>
    <w:p w:rsidR="00F15659" w:rsidRDefault="00F15659">
      <w:pPr>
        <w:pStyle w:val="Rule"/>
      </w:pPr>
    </w:p>
    <w:p w:rsidR="00F15659" w:rsidRDefault="00F15659">
      <w:pPr>
        <w:pStyle w:val="Desc"/>
      </w:pPr>
      <w:r>
        <w:t xml:space="preserve">WriteString </w:t>
      </w:r>
      <w:r>
        <w:rPr>
          <w:b/>
        </w:rPr>
        <w:t>SHALL</w:t>
      </w:r>
      <w:r>
        <w:rPr>
          <w:bCs/>
        </w:rPr>
        <w:t xml:space="preserve"> </w:t>
      </w:r>
      <w:r>
        <w:t>fail with the error code E_VISA_INV_FMT when one or more of the Unicode characters in the Message argument have an ambiguous or no valid conversion to ASCII.</w:t>
      </w:r>
      <w:bookmarkStart w:id="142" w:name="_Toc495119193"/>
      <w:bookmarkStart w:id="143" w:name="_Toc495387954"/>
      <w:bookmarkStart w:id="144" w:name="_Toc495388025"/>
      <w:bookmarkStart w:id="145" w:name="_Toc495388527"/>
      <w:bookmarkStart w:id="146" w:name="_Toc495388594"/>
      <w:bookmarkStart w:id="147" w:name="_Toc498752403"/>
      <w:bookmarkEnd w:id="142"/>
      <w:bookmarkEnd w:id="143"/>
      <w:bookmarkEnd w:id="144"/>
      <w:bookmarkEnd w:id="145"/>
      <w:bookmarkEnd w:id="146"/>
      <w:bookmarkEnd w:id="147"/>
    </w:p>
    <w:p w:rsidR="00F15659" w:rsidRDefault="00F15659">
      <w:pPr>
        <w:pStyle w:val="Head2"/>
      </w:pPr>
      <w:bookmarkStart w:id="148" w:name="_Toc180914598"/>
      <w:r>
        <w:t>IRegister Interface</w:t>
      </w:r>
      <w:bookmarkEnd w:id="148"/>
    </w:p>
    <w:p w:rsidR="00F15659" w:rsidRDefault="00F15659">
      <w:pPr>
        <w:pStyle w:val="Desc"/>
      </w:pPr>
      <w:r>
        <w:t>The IRegister interface provides a means of register access for INSTR session types such as VXI.  Below is the IDL specification for the IRegister interface.</w:t>
      </w:r>
    </w:p>
    <w:p w:rsidR="00F15659" w:rsidRPr="000E1EAB" w:rsidRDefault="00F15659" w:rsidP="000E1EAB">
      <w:pPr>
        <w:pStyle w:val="Desc"/>
        <w:ind w:left="0"/>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helpstring("Register Based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uuid(db8cbf07-d6d3-11d4-aa51-00a024ee30bd),</w:t>
            </w:r>
          </w:p>
          <w:p w:rsid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IRegister : IVisaSession</w:t>
            </w:r>
          </w:p>
          <w:p w:rsidR="00F15659" w:rsidRDefault="00F15659">
            <w:pPr>
              <w:tabs>
                <w:tab w:val="left" w:pos="252"/>
                <w:tab w:val="left" w:pos="522"/>
                <w:tab w:val="left" w:pos="792"/>
              </w:tabs>
              <w:rPr>
                <w:rStyle w:val="Courier"/>
                <w:sz w:val="18"/>
              </w:rPr>
            </w:pPr>
            <w:r>
              <w:rPr>
                <w:rStyle w:val="Courier"/>
                <w:sz w:val="18"/>
              </w:rPr>
              <w:tab/>
              <w:t>{</w:t>
            </w:r>
          </w:p>
          <w:p w:rsid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[propget, helpcontext(HlpCtxIRegister  + 1), helpstring("Get/Set whether the target format is Big Endian")]</w:t>
            </w:r>
            <w:r w:rsidR="00F15659">
              <w:rPr>
                <w:rStyle w:val="Courier"/>
                <w:sz w:val="18"/>
              </w:rPr>
              <w:t xml:space="preserve"> </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DestinationBigEndian([out, retval] VARIANT_BOOL *pVal);</w:t>
            </w:r>
          </w:p>
          <w:p w:rsidR="00A531B1" w:rsidRPr="00A531B1" w:rsidRDefault="008F0854">
            <w:pPr>
              <w:tabs>
                <w:tab w:val="left" w:pos="252"/>
                <w:tab w:val="left" w:pos="522"/>
                <w:tab w:val="left" w:pos="792"/>
              </w:tabs>
              <w:rPr>
                <w:rStyle w:val="Courier"/>
                <w:sz w:val="18"/>
              </w:rPr>
            </w:pPr>
            <w:r>
              <w:rPr>
                <w:rStyle w:val="Courier"/>
                <w:sz w:val="18"/>
              </w:rPr>
              <w:tab/>
            </w:r>
            <w:r>
              <w:rPr>
                <w:rStyle w:val="Courier"/>
                <w:sz w:val="18"/>
              </w:rPr>
              <w:tab/>
              <w:t>[propput</w:t>
            </w:r>
            <w:r w:rsidR="00A531B1" w:rsidRPr="00A531B1">
              <w:rPr>
                <w:rStyle w:val="Courier"/>
                <w:sz w:val="18"/>
              </w:rPr>
              <w:t>, helpcontext(HlpCtxIRegister  + 1), helpstring("Get/Set whether the target format is Big Endian")]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DestinationBigEndian([in] VARIANT_BOOL newVal);</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[propget, helpcontext(HlpCtxIRegister  + 2), helpstring("Get/Set the target increment on Move")]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DestinationIncrement([out, retval] long *pVal);</w:t>
            </w:r>
          </w:p>
          <w:p w:rsidR="00A531B1" w:rsidRPr="00A531B1" w:rsidRDefault="008F0854">
            <w:pPr>
              <w:tabs>
                <w:tab w:val="left" w:pos="252"/>
                <w:tab w:val="left" w:pos="522"/>
                <w:tab w:val="left" w:pos="792"/>
              </w:tabs>
              <w:rPr>
                <w:rStyle w:val="Courier"/>
                <w:sz w:val="18"/>
              </w:rPr>
            </w:pPr>
            <w:r>
              <w:rPr>
                <w:rStyle w:val="Courier"/>
                <w:sz w:val="18"/>
              </w:rPr>
              <w:tab/>
            </w:r>
            <w:r>
              <w:rPr>
                <w:rStyle w:val="Courier"/>
                <w:sz w:val="18"/>
              </w:rPr>
              <w:tab/>
              <w:t>[propput</w:t>
            </w:r>
            <w:r w:rsidR="00A531B1" w:rsidRPr="00A531B1">
              <w:rPr>
                <w:rStyle w:val="Courier"/>
                <w:sz w:val="18"/>
              </w:rPr>
              <w:t>, helpcontext(HlpCtxIRegister  + 2), helpstring("Get/Set the target increment on Move")]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DestinationIncrement([in] long newVal);</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[propget, helpcontext(HlpCtxIRegister  + 3), helpstring("Get/Set whether the source format is Big Endian")]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SourceBigEndian([out, retval] VARIANT_BOOL *pVal);</w:t>
            </w:r>
          </w:p>
          <w:p w:rsidR="00A531B1" w:rsidRPr="00A531B1" w:rsidRDefault="008F0854">
            <w:pPr>
              <w:tabs>
                <w:tab w:val="left" w:pos="252"/>
                <w:tab w:val="left" w:pos="522"/>
                <w:tab w:val="left" w:pos="792"/>
              </w:tabs>
              <w:rPr>
                <w:rStyle w:val="Courier"/>
                <w:sz w:val="18"/>
              </w:rPr>
            </w:pPr>
            <w:r>
              <w:rPr>
                <w:rStyle w:val="Courier"/>
                <w:sz w:val="18"/>
              </w:rPr>
              <w:tab/>
            </w:r>
            <w:r>
              <w:rPr>
                <w:rStyle w:val="Courier"/>
                <w:sz w:val="18"/>
              </w:rPr>
              <w:tab/>
              <w:t>[propput</w:t>
            </w:r>
            <w:r w:rsidR="00A531B1" w:rsidRPr="00A531B1">
              <w:rPr>
                <w:rStyle w:val="Courier"/>
                <w:sz w:val="18"/>
              </w:rPr>
              <w:t>, helpcontext(HlpCtxIRegister  + 3), helpstring("Get/Set whether the source format is Big Endian")]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SourceBigEndian([in] VARIANT_BOOL newVal);</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[propget, helpcontext(HlpCtxIRegister  + 4), helpstring("Get/Set the source increment on Move")]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SourceIncrement([out, retval] long *pVal);</w:t>
            </w:r>
          </w:p>
          <w:p w:rsidR="00A531B1" w:rsidRPr="00A531B1" w:rsidRDefault="008F0854">
            <w:pPr>
              <w:tabs>
                <w:tab w:val="left" w:pos="252"/>
                <w:tab w:val="left" w:pos="522"/>
                <w:tab w:val="left" w:pos="792"/>
              </w:tabs>
              <w:rPr>
                <w:rStyle w:val="Courier"/>
                <w:sz w:val="18"/>
              </w:rPr>
            </w:pPr>
            <w:r>
              <w:rPr>
                <w:rStyle w:val="Courier"/>
                <w:sz w:val="18"/>
              </w:rPr>
              <w:tab/>
            </w:r>
            <w:r>
              <w:rPr>
                <w:rStyle w:val="Courier"/>
                <w:sz w:val="18"/>
              </w:rPr>
              <w:tab/>
              <w:t>[propput</w:t>
            </w:r>
            <w:r w:rsidR="00A531B1" w:rsidRPr="00A531B1">
              <w:rPr>
                <w:rStyle w:val="Courier"/>
                <w:sz w:val="18"/>
              </w:rPr>
              <w:t>, helpcontext(HlpCtxIRegister  + 4), helpstring("Get/Set the source increment on Move")]</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SourceIncrement([in] long newVal);</w:t>
            </w:r>
          </w:p>
          <w:p w:rsidR="00A531B1" w:rsidRDefault="00A531B1">
            <w:pPr>
              <w:tabs>
                <w:tab w:val="left" w:pos="252"/>
                <w:tab w:val="left" w:pos="522"/>
                <w:tab w:val="left" w:pos="792"/>
              </w:tabs>
              <w:rPr>
                <w:rStyle w:val="Courier"/>
                <w:sz w:val="18"/>
              </w:rPr>
            </w:pP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+ 5), helpstring("Read a value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In8(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 xml:space="preserve">[helpcontext(HlpCtxIRegister  + </w:t>
            </w:r>
            <w:r>
              <w:rPr>
                <w:rStyle w:val="Courier"/>
                <w:sz w:val="18"/>
              </w:rPr>
              <w:t>6</w:t>
            </w:r>
            <w:r w:rsidRPr="00A531B1">
              <w:rPr>
                <w:rStyle w:val="Courier"/>
                <w:sz w:val="18"/>
              </w:rPr>
              <w:t>), helpstring("Read a value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In16(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 xml:space="preserve">[helpcontext(HlpCtxIRegister  + </w:t>
            </w:r>
            <w:r>
              <w:rPr>
                <w:rStyle w:val="Courier"/>
                <w:sz w:val="18"/>
              </w:rPr>
              <w:t>7</w:t>
            </w:r>
            <w:r w:rsidRPr="00A531B1">
              <w:rPr>
                <w:rStyle w:val="Courier"/>
                <w:sz w:val="18"/>
              </w:rPr>
              <w:t>), helpstring("Read a value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In32(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+ 8), helpstring("Write a value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Out8(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 xml:space="preserve">[helpcontext(HlpCtxIRegister  + </w:t>
            </w:r>
            <w:r>
              <w:rPr>
                <w:rStyle w:val="Courier"/>
                <w:sz w:val="18"/>
              </w:rPr>
              <w:t>9</w:t>
            </w:r>
            <w:r w:rsidRPr="00A531B1">
              <w:rPr>
                <w:rStyle w:val="Courier"/>
                <w:sz w:val="18"/>
              </w:rPr>
              <w:t>), helpstring("Write a value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Out16(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 xml:space="preserve">[helpcontext(HlpCtxIRegister  + </w:t>
            </w:r>
            <w:r>
              <w:rPr>
                <w:rStyle w:val="Courier"/>
                <w:sz w:val="18"/>
              </w:rPr>
              <w:t>10</w:t>
            </w:r>
            <w:r w:rsidRPr="00A531B1">
              <w:rPr>
                <w:rStyle w:val="Courier"/>
                <w:sz w:val="18"/>
              </w:rPr>
              <w:t>), helpstring("Write a value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Out32(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w:t>
            </w:r>
            <w:r>
              <w:rPr>
                <w:rStyle w:val="Courier"/>
                <w:sz w:val="18"/>
              </w:rPr>
              <w:t>1</w:t>
            </w:r>
            <w:r w:rsidRPr="00A531B1">
              <w:rPr>
                <w:rStyle w:val="Courier"/>
                <w:sz w:val="18"/>
              </w:rPr>
              <w:t>), helpstring("Read data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MoveIn8(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+ 12), helpstring("Read data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MoveIn16(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w:t>
            </w:r>
            <w:r>
              <w:rPr>
                <w:rStyle w:val="Courier"/>
                <w:sz w:val="18"/>
              </w:rPr>
              <w:t>3</w:t>
            </w:r>
            <w:r w:rsidRPr="00A531B1">
              <w:rPr>
                <w:rStyle w:val="Courier"/>
                <w:sz w:val="18"/>
              </w:rPr>
              <w:t>), helpstring("Read data from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MoveIn32(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+ 14), helpstring("Write data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MoveOut8(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w:t>
            </w:r>
            <w:r>
              <w:rPr>
                <w:rStyle w:val="Courier"/>
                <w:sz w:val="18"/>
              </w:rPr>
              <w:t>5</w:t>
            </w:r>
            <w:r w:rsidRPr="00A531B1">
              <w:rPr>
                <w:rStyle w:val="Courier"/>
                <w:sz w:val="18"/>
              </w:rPr>
              <w:t>), helpstring("Write data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MoveOut16(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SAFEARRAY(short) *buf16);</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w:t>
            </w:r>
            <w:r>
              <w:rPr>
                <w:rStyle w:val="Courier"/>
                <w:sz w:val="18"/>
              </w:rPr>
              <w:t>6</w:t>
            </w:r>
            <w:r w:rsidRPr="00A531B1">
              <w:rPr>
                <w:rStyle w:val="Courier"/>
                <w:sz w:val="18"/>
              </w:rPr>
              <w:t>), helpstring("Write data to the memory location")]</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MoveOut32(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SAFEARRAY(long) *buf32);</w:t>
            </w:r>
          </w:p>
          <w:p w:rsidR="00A531B1" w:rsidRPr="00A531B1" w:rsidRDefault="00A531B1">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  + 17), helpstring("Move data between memory locations")]</w:t>
            </w:r>
          </w:p>
          <w:p w:rsidR="00F15659" w:rsidRDefault="00A531B1">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Move(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srcOffset,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destOffset,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destWidth,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F15659" w:rsidRDefault="00F15659">
            <w:pPr>
              <w:tabs>
                <w:tab w:val="left" w:pos="252"/>
                <w:tab w:val="left" w:pos="522"/>
                <w:tab w:val="left" w:pos="792"/>
              </w:tabs>
            </w:pPr>
            <w:r>
              <w:rPr>
                <w:rStyle w:val="Courier"/>
                <w:sz w:val="18"/>
              </w:rPr>
              <w:tab/>
              <w:t>};</w:t>
            </w:r>
          </w:p>
        </w:tc>
      </w:tr>
    </w:tbl>
    <w:p w:rsidR="00F15659" w:rsidRPr="000E1EAB" w:rsidRDefault="00F15659">
      <w:pPr>
        <w:pStyle w:val="Desc"/>
        <w:rPr>
          <w:sz w:val="16"/>
          <w:szCs w:val="16"/>
        </w:rPr>
      </w:pPr>
    </w:p>
    <w:p w:rsidR="00F15659" w:rsidRDefault="00F15659" w:rsidP="00AC1EBE">
      <w:pPr>
        <w:pStyle w:val="Desc"/>
        <w:outlineLvl w:val="0"/>
      </w:pPr>
      <w:r>
        <w:t>Below is a table showing the methods of the IRegister interface and their equivalents in the VISA API.</w:t>
      </w:r>
    </w:p>
    <w:p w:rsidR="00F15659" w:rsidRPr="000E1EAB" w:rsidRDefault="00F15659">
      <w:pPr>
        <w:pStyle w:val="Desc"/>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IRegister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In8</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viIn8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In16</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viIn16</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In32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viIn32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Out8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viOut8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Out16</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viOut16</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Out32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viOut32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MoveIn8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viMoveIn8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MoveIn16</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viMoveIn16</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MoveIn32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viMoveIn32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MoveOut8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viMoveOut8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MoveOut16</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viMoveOut16</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MoveOut32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viMoveOut32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Move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viMove</w:t>
            </w:r>
          </w:p>
        </w:tc>
      </w:tr>
    </w:tbl>
    <w:p w:rsidR="00F15659" w:rsidRDefault="00F15659">
      <w:pPr>
        <w:pStyle w:val="Caption"/>
      </w:pPr>
      <w:r>
        <w:t>Table 5.1.</w:t>
      </w:r>
      <w:r w:rsidR="0000151A">
        <w:fldChar w:fldCharType="begin"/>
      </w:r>
      <w:r w:rsidR="00033F58">
        <w:instrText xml:space="preserve"> SEQ Table_5.1. \* ARABIC </w:instrText>
      </w:r>
      <w:r w:rsidR="0000151A">
        <w:fldChar w:fldCharType="separate"/>
      </w:r>
      <w:r w:rsidR="00E76F75">
        <w:rPr>
          <w:noProof/>
        </w:rPr>
        <w:t>3</w:t>
      </w:r>
      <w:r w:rsidR="0000151A">
        <w:rPr>
          <w:noProof/>
        </w:rPr>
        <w:fldChar w:fldCharType="end"/>
      </w:r>
    </w:p>
    <w:p w:rsidR="00F15659" w:rsidRDefault="00F15659">
      <w:pPr>
        <w:pStyle w:val="Desc"/>
      </w:pPr>
      <w:r>
        <w:t>Below is a table showing the COM properties of the IRegister interface and their corresponding VISA attributes.</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IRegister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DestinationBigEndian</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VI_ATTR_DEST_BYTE_ORDER</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SourceBigEndian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VI_ATTR_SRC_BYTE_ORDER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DestinationIncrement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VI_ATTR_DEST_INCREMENT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SourceIncrement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lang w:val="fr-FR"/>
              </w:rPr>
            </w:pPr>
            <w:r>
              <w:rPr>
                <w:rFonts w:ascii="Courier" w:hAnsi="Courier"/>
                <w:sz w:val="22"/>
                <w:lang w:val="fr-FR"/>
              </w:rPr>
              <w:t>VI_ATTR_SRC_INCREMENT</w:t>
            </w:r>
          </w:p>
        </w:tc>
      </w:tr>
    </w:tbl>
    <w:p w:rsidR="00F15659" w:rsidRDefault="00F15659">
      <w:pPr>
        <w:pStyle w:val="Caption"/>
      </w:pPr>
      <w:r>
        <w:t>Table 5.1.</w:t>
      </w:r>
      <w:r w:rsidR="0000151A">
        <w:fldChar w:fldCharType="begin"/>
      </w:r>
      <w:r w:rsidR="00033F58">
        <w:instrText xml:space="preserve"> SEQ Table_5.1. \* ARABIC </w:instrText>
      </w:r>
      <w:r w:rsidR="0000151A">
        <w:fldChar w:fldCharType="separate"/>
      </w:r>
      <w:r w:rsidR="00E76F75">
        <w:rPr>
          <w:noProof/>
        </w:rPr>
        <w:t>4</w:t>
      </w:r>
      <w:r w:rsidR="0000151A">
        <w:rPr>
          <w:noProof/>
        </w:rPr>
        <w:fldChar w:fldCharType="end"/>
      </w:r>
    </w:p>
    <w:p w:rsidR="00F15659" w:rsidRDefault="00F15659">
      <w:pPr>
        <w:pStyle w:val="Rule"/>
      </w:pPr>
    </w:p>
    <w:p w:rsidR="00F15659" w:rsidRDefault="00F15659">
      <w:pPr>
        <w:pStyle w:val="Desc"/>
      </w:pPr>
      <w:r>
        <w:t xml:space="preserve">Unless otherwise specified, all the methods and properties of IRegister </w:t>
      </w:r>
      <w:r>
        <w:rPr>
          <w:b/>
        </w:rPr>
        <w:t>SHALL</w:t>
      </w:r>
      <w:r>
        <w:t xml:space="preserve"> behave identically to their VISA equivalents as defined in VPP 4.3.</w:t>
      </w:r>
    </w:p>
    <w:p w:rsidR="00F15659" w:rsidRDefault="00F15659">
      <w:pPr>
        <w:pStyle w:val="Rule"/>
      </w:pPr>
    </w:p>
    <w:p w:rsidR="00F15659" w:rsidRDefault="00F15659">
      <w:pPr>
        <w:pStyle w:val="Desc"/>
      </w:pPr>
      <w:r>
        <w:t xml:space="preserve">The MoveX methods </w:t>
      </w:r>
      <w:r>
        <w:rPr>
          <w:b/>
        </w:rPr>
        <w:t>SHALL</w:t>
      </w:r>
      <w:r>
        <w:t xml:space="preserve"> use SAFEARRAYs of the appropriate types instead of C arrays to transmit their data.</w:t>
      </w:r>
    </w:p>
    <w:p w:rsidR="00F15659" w:rsidRDefault="00F15659">
      <w:pPr>
        <w:pStyle w:val="Observation"/>
      </w:pPr>
    </w:p>
    <w:p w:rsidR="00F15659" w:rsidRDefault="00F15659">
      <w:pPr>
        <w:pStyle w:val="Desc"/>
      </w:pPr>
      <w:r>
        <w:t>None of the low-level memory mapped methods and attributes are translated to VISA COM I/O.  When a VISA COM I/O resource and the client communicating with it reside on different systems and DCOM is in use, low-level memory mapped regions cannot be dereferenced directly, and due to round-trip costs in DCOM, it is preferable to use the MoveX methods rather than the PeekX and PokeX methods of VISA C.</w:t>
      </w:r>
    </w:p>
    <w:p w:rsidR="00EF20A6" w:rsidRDefault="00EF20A6" w:rsidP="00EF20A6">
      <w:pPr>
        <w:pStyle w:val="Head2"/>
      </w:pPr>
      <w:bookmarkStart w:id="149" w:name="_Toc180914599"/>
      <w:r>
        <w:t>IRegister64 Interface</w:t>
      </w:r>
    </w:p>
    <w:p w:rsidR="00EF20A6" w:rsidRDefault="00EF20A6" w:rsidP="00EF20A6">
      <w:pPr>
        <w:pStyle w:val="Desc"/>
      </w:pPr>
      <w:r>
        <w:t>The IRegister64 interface augments the IRegister interface with functions that allow access to 64-bit integers and functions that allow 64-bit offsets.  These functions mirror the 64-bit register functions added to VISA.</w:t>
      </w:r>
    </w:p>
    <w:p w:rsidR="00137DA2" w:rsidRPr="00137DA2" w:rsidRDefault="00137DA2" w:rsidP="00137DA2">
      <w:pPr>
        <w:pStyle w:val="Desc"/>
      </w:pPr>
      <w:r>
        <w:t>The IRegister64 interface is obsolete and has been replaced by the IRegister64_2 interface.</w:t>
      </w:r>
    </w:p>
    <w:p w:rsidR="00EF20A6" w:rsidRPr="000E1EAB" w:rsidRDefault="00EF20A6" w:rsidP="00EF20A6">
      <w:pPr>
        <w:pStyle w:val="Desc"/>
        <w:ind w:left="0"/>
        <w:rPr>
          <w:sz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EF20A6" w:rsidTr="00315E1C">
        <w:tc>
          <w:tcPr>
            <w:tcW w:w="8910" w:type="dxa"/>
          </w:tcPr>
          <w:p w:rsidR="00EF20A6" w:rsidRDefault="00EF20A6" w:rsidP="00315E1C">
            <w:pPr>
              <w:tabs>
                <w:tab w:val="left" w:pos="252"/>
                <w:tab w:val="left" w:pos="522"/>
                <w:tab w:val="left" w:pos="792"/>
              </w:tabs>
              <w:rPr>
                <w:rStyle w:val="Courier"/>
                <w:sz w:val="18"/>
              </w:rPr>
            </w:pPr>
            <w:r>
              <w:rPr>
                <w:rStyle w:val="Courier"/>
                <w:sz w:val="18"/>
              </w:rPr>
              <w:tab/>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object,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oleautomation,</w:t>
            </w:r>
          </w:p>
          <w:p w:rsidR="00EF20A6" w:rsidRPr="00032641" w:rsidRDefault="00EF20A6" w:rsidP="00032641">
            <w:pPr>
              <w:autoSpaceDE w:val="0"/>
              <w:autoSpaceDN w:val="0"/>
              <w:adjustRightInd w:val="0"/>
              <w:rPr>
                <w:rStyle w:val="Courier"/>
                <w:sz w:val="18"/>
              </w:rPr>
            </w:pPr>
            <w:r w:rsidRPr="00032641">
              <w:rPr>
                <w:rStyle w:val="Courier"/>
                <w:sz w:val="18"/>
              </w:rPr>
              <w:tab/>
            </w:r>
            <w:r w:rsidRPr="00032641">
              <w:rPr>
                <w:rStyle w:val="Courier"/>
                <w:sz w:val="18"/>
              </w:rPr>
              <w:tab/>
              <w:t>helpstring("Register Based Interface</w:t>
            </w:r>
            <w:r w:rsidR="009B7539" w:rsidRPr="00032641">
              <w:rPr>
                <w:rStyle w:val="Courier"/>
                <w:sz w:val="18"/>
              </w:rPr>
              <w:t xml:space="preserve"> supporting 64-bit integers</w:t>
            </w:r>
            <w:r w:rsidR="00032641" w:rsidRPr="00032641">
              <w:rPr>
                <w:rFonts w:ascii="Consolas" w:hAnsi="Consolas" w:cs="Consolas"/>
                <w:sz w:val="19"/>
                <w:szCs w:val="19"/>
              </w:rPr>
              <w:t xml:space="preserve"> (obsolete)</w:t>
            </w:r>
            <w:r w:rsidRPr="00032641">
              <w:rPr>
                <w:rStyle w:val="Courier"/>
                <w:sz w:val="18"/>
              </w:rPr>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Style w:val="Courier"/>
                <w:sz w:val="18"/>
              </w:rPr>
              <w:t>DB8CBF2</w:t>
            </w:r>
            <w:r w:rsidR="00394CD4">
              <w:rPr>
                <w:rStyle w:val="Courier"/>
                <w:sz w:val="18"/>
              </w:rPr>
              <w:t>9</w:t>
            </w:r>
            <w:r w:rsidR="00342489" w:rsidRPr="00342489">
              <w:rPr>
                <w:rStyle w:val="Courier"/>
                <w:sz w:val="18"/>
              </w:rPr>
              <w:t>-D6D3-11D4-AA51-00A024EE30BD</w:t>
            </w:r>
            <w:r>
              <w:rPr>
                <w:rStyle w:val="Courier"/>
                <w:sz w:val="18"/>
              </w:rPr>
              <w:t>),</w:t>
            </w:r>
          </w:p>
          <w:p w:rsidR="00EF20A6"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w:t>
            </w:r>
            <w:r>
              <w:rPr>
                <w:rStyle w:val="Courier"/>
                <w:sz w:val="18"/>
              </w:rPr>
              <w:t>64</w:t>
            </w:r>
            <w:r w:rsidRPr="00A531B1">
              <w:rPr>
                <w:rStyle w:val="Courier"/>
                <w:sz w:val="18"/>
              </w:rPr>
              <w:t xml:space="preserve"> + </w:t>
            </w:r>
            <w:r>
              <w:rPr>
                <w:rStyle w:val="Courier"/>
                <w:sz w:val="18"/>
              </w:rPr>
              <w:t>49</w:t>
            </w:r>
            <w:r w:rsidRPr="00A531B1">
              <w:rPr>
                <w:rStyle w:val="Courier"/>
                <w:sz w:val="18"/>
              </w:rPr>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pointer_default(unique)</w:t>
            </w:r>
            <w:r w:rsidR="00B87234">
              <w:rPr>
                <w:rStyle w:val="Courier"/>
                <w:sz w:val="18"/>
              </w:rPr>
              <w:t>,</w:t>
            </w:r>
          </w:p>
          <w:p w:rsidR="00B87234" w:rsidRDefault="00B87234" w:rsidP="00315E1C">
            <w:pPr>
              <w:tabs>
                <w:tab w:val="left" w:pos="252"/>
                <w:tab w:val="left" w:pos="522"/>
                <w:tab w:val="left" w:pos="792"/>
              </w:tabs>
              <w:rPr>
                <w:rStyle w:val="Courier"/>
                <w:sz w:val="18"/>
              </w:rPr>
            </w:pPr>
            <w:r>
              <w:rPr>
                <w:rStyle w:val="Courier"/>
                <w:sz w:val="18"/>
              </w:rPr>
              <w:t xml:space="preserve">     hidden</w:t>
            </w:r>
          </w:p>
          <w:p w:rsidR="00EF20A6" w:rsidRDefault="00EF20A6" w:rsidP="00315E1C">
            <w:pPr>
              <w:tabs>
                <w:tab w:val="left" w:pos="252"/>
                <w:tab w:val="left" w:pos="522"/>
                <w:tab w:val="left" w:pos="792"/>
              </w:tabs>
              <w:rPr>
                <w:rStyle w:val="Courier"/>
                <w:sz w:val="18"/>
              </w:rPr>
            </w:pPr>
            <w:r>
              <w:rPr>
                <w:rStyle w:val="Courier"/>
                <w:sz w:val="18"/>
              </w:rPr>
              <w:tab/>
              <w:t>]</w:t>
            </w:r>
          </w:p>
          <w:p w:rsidR="00EF20A6" w:rsidRDefault="00EF20A6" w:rsidP="00315E1C">
            <w:pPr>
              <w:tabs>
                <w:tab w:val="left" w:pos="252"/>
                <w:tab w:val="left" w:pos="522"/>
                <w:tab w:val="left" w:pos="792"/>
              </w:tabs>
              <w:rPr>
                <w:rStyle w:val="Courier"/>
                <w:sz w:val="18"/>
              </w:rPr>
            </w:pPr>
            <w:r>
              <w:rPr>
                <w:rStyle w:val="Courier"/>
                <w:sz w:val="18"/>
              </w:rPr>
              <w:tab/>
              <w:t>interface IRegister64 : IRegister</w:t>
            </w:r>
          </w:p>
          <w:p w:rsidR="00EF20A6" w:rsidRDefault="00EF20A6" w:rsidP="00315E1C">
            <w:pPr>
              <w:tabs>
                <w:tab w:val="left" w:pos="252"/>
                <w:tab w:val="left" w:pos="522"/>
                <w:tab w:val="left" w:pos="792"/>
              </w:tabs>
              <w:rPr>
                <w:rStyle w:val="Courier"/>
                <w:sz w:val="18"/>
              </w:rPr>
            </w:pPr>
            <w:r>
              <w:rPr>
                <w:rStyle w:val="Courier"/>
                <w:sz w:val="18"/>
              </w:rPr>
              <w:tab/>
              <w:t>{</w:t>
            </w: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w:t>
            </w:r>
            <w:r w:rsidRPr="00A531B1">
              <w:rPr>
                <w:rStyle w:val="Courier"/>
                <w:sz w:val="18"/>
              </w:rPr>
              <w:t xml:space="preserve">), helpstring("Read a </w:t>
            </w:r>
            <w:r w:rsidR="009B7539">
              <w:rPr>
                <w:rStyle w:val="Courier"/>
                <w:sz w:val="18"/>
              </w:rPr>
              <w:t xml:space="preserve">64-bit integer </w:t>
            </w:r>
            <w:r w:rsidRPr="00A531B1">
              <w:rPr>
                <w:rStyle w:val="Courier"/>
                <w:sz w:val="18"/>
              </w:rPr>
              <w:t>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In64(</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w:t>
            </w:r>
            <w:r w:rsidRPr="00A531B1">
              <w:rPr>
                <w:rStyle w:val="Courier"/>
                <w:sz w:val="18"/>
              </w:rPr>
              <w:t xml:space="preserve">), helpstring("Write a </w:t>
            </w:r>
            <w:r w:rsidR="009B7539">
              <w:rPr>
                <w:rStyle w:val="Courier"/>
                <w:sz w:val="18"/>
              </w:rPr>
              <w:t xml:space="preserve">64-bit integer </w:t>
            </w:r>
            <w:r w:rsidRPr="00A531B1">
              <w:rPr>
                <w:rStyle w:val="Courier"/>
                <w:sz w:val="18"/>
              </w:rPr>
              <w:t>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Out64(</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3</w:t>
            </w:r>
            <w:r w:rsidRPr="00A531B1">
              <w:rPr>
                <w:rStyle w:val="Courier"/>
                <w:sz w:val="18"/>
              </w:rPr>
              <w:t xml:space="preserve">), helpstring("Read </w:t>
            </w:r>
            <w:r w:rsidR="009B7539">
              <w:rPr>
                <w:rStyle w:val="Courier"/>
                <w:sz w:val="18"/>
              </w:rPr>
              <w:t xml:space="preserve">64-bit integer </w:t>
            </w:r>
            <w:r w:rsidRPr="00A531B1">
              <w:rPr>
                <w:rStyle w:val="Courier"/>
                <w:sz w:val="18"/>
              </w:rPr>
              <w:t>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MoveIn64(</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4</w:t>
            </w:r>
            <w:r w:rsidRPr="00A531B1">
              <w:rPr>
                <w:rStyle w:val="Courier"/>
                <w:sz w:val="18"/>
              </w:rPr>
              <w:t xml:space="preserve">), helpstring("Write </w:t>
            </w:r>
            <w:r w:rsidR="009B7539">
              <w:rPr>
                <w:rStyle w:val="Courier"/>
                <w:sz w:val="18"/>
              </w:rPr>
              <w:t xml:space="preserve">64-bit integer </w:t>
            </w:r>
            <w:r w:rsidRPr="00A531B1">
              <w:rPr>
                <w:rStyle w:val="Courier"/>
                <w:sz w:val="18"/>
              </w:rPr>
              <w:t>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MoveOut64(</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EF20A6" w:rsidRDefault="00EF20A6"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+ 5), helpstring("Read a 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In8Ex(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6</w:t>
            </w:r>
            <w:r w:rsidRPr="00A531B1">
              <w:rPr>
                <w:rStyle w:val="Courier"/>
                <w:sz w:val="18"/>
              </w:rPr>
              <w:t>), helpstring("Read a 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In16Ex(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7</w:t>
            </w:r>
            <w:r w:rsidRPr="00A531B1">
              <w:rPr>
                <w:rStyle w:val="Courier"/>
                <w:sz w:val="18"/>
              </w:rPr>
              <w:t>), helpstring("Read a 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In32Ex(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8</w:t>
            </w:r>
            <w:r w:rsidRPr="00A531B1">
              <w:rPr>
                <w:rStyle w:val="Courier"/>
                <w:sz w:val="18"/>
              </w:rPr>
              <w:t>), helpstring("Read a value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In64Ex(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9</w:t>
            </w:r>
            <w:r w:rsidRPr="00A531B1">
              <w:rPr>
                <w:rStyle w:val="Courier"/>
                <w:sz w:val="18"/>
              </w:rPr>
              <w:t>), helpstring("Write a 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Out8Ex(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10</w:t>
            </w:r>
            <w:r w:rsidRPr="00A531B1">
              <w:rPr>
                <w:rStyle w:val="Courier"/>
                <w:sz w:val="18"/>
              </w:rPr>
              <w:t>), helpstring("Write a 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Out16Ex(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11</w:t>
            </w:r>
            <w:r w:rsidRPr="00A531B1">
              <w:rPr>
                <w:rStyle w:val="Courier"/>
                <w:sz w:val="18"/>
              </w:rPr>
              <w:t>), helpstring("Write a 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Out32Ex(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12</w:t>
            </w:r>
            <w:r w:rsidRPr="00A531B1">
              <w:rPr>
                <w:rStyle w:val="Courier"/>
                <w:sz w:val="18"/>
              </w:rPr>
              <w:t>), helpstring("Write a value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Out64Ex(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13</w:t>
            </w:r>
            <w:r w:rsidRPr="00A531B1">
              <w:rPr>
                <w:rStyle w:val="Courier"/>
                <w:sz w:val="18"/>
              </w:rPr>
              <w:t>), helpstring("Read 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MoveIn8Ex(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4</w:t>
            </w:r>
            <w:r w:rsidRPr="00A531B1">
              <w:rPr>
                <w:rStyle w:val="Courier"/>
                <w:sz w:val="18"/>
              </w:rPr>
              <w:t>), helpstring("Read 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MoveIn16Ex(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5</w:t>
            </w:r>
            <w:r w:rsidRPr="00A531B1">
              <w:rPr>
                <w:rStyle w:val="Courier"/>
                <w:sz w:val="18"/>
              </w:rPr>
              <w:t>), helpstring("Read 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MoveIn32Ex(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6</w:t>
            </w:r>
            <w:r w:rsidRPr="00A531B1">
              <w:rPr>
                <w:rStyle w:val="Courier"/>
                <w:sz w:val="18"/>
              </w:rPr>
              <w:t>), helpstring("Read data from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MoveIn64Ex(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7</w:t>
            </w:r>
            <w:r w:rsidRPr="00A531B1">
              <w:rPr>
                <w:rStyle w:val="Courier"/>
                <w:sz w:val="18"/>
              </w:rPr>
              <w:t>), helpstring("Write 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MoveOut8Ex(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8</w:t>
            </w:r>
            <w:r w:rsidRPr="00A531B1">
              <w:rPr>
                <w:rStyle w:val="Courier"/>
                <w:sz w:val="18"/>
              </w:rPr>
              <w:t>), helpstring("Write 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MoveOut16Ex(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SAFEARRAY(short) *buf16);</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9</w:t>
            </w:r>
            <w:r w:rsidRPr="00A531B1">
              <w:rPr>
                <w:rStyle w:val="Courier"/>
                <w:sz w:val="18"/>
              </w:rPr>
              <w:t>), helpstring("Write 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MoveOut32Ex(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SAFEARRAY(long) *buf32);</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20</w:t>
            </w:r>
            <w:r w:rsidRPr="00A531B1">
              <w:rPr>
                <w:rStyle w:val="Courier"/>
                <w:sz w:val="18"/>
              </w:rPr>
              <w:t>), helpstring("Write data to the memory location")]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MoveOut64Ex(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717EC8" w:rsidRDefault="00717EC8" w:rsidP="00315E1C">
            <w:pPr>
              <w:tabs>
                <w:tab w:val="left" w:pos="252"/>
                <w:tab w:val="left" w:pos="522"/>
                <w:tab w:val="left" w:pos="792"/>
              </w:tabs>
              <w:rPr>
                <w:rStyle w:val="Courier"/>
                <w:sz w:val="18"/>
              </w:rPr>
            </w:pPr>
          </w:p>
          <w:p w:rsidR="00EF20A6" w:rsidRPr="00A531B1" w:rsidRDefault="00EF20A6" w:rsidP="00315E1C">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21</w:t>
            </w:r>
            <w:r w:rsidRPr="00A531B1">
              <w:rPr>
                <w:rStyle w:val="Courier"/>
                <w:sz w:val="18"/>
              </w:rPr>
              <w:t>), helpstring("Move data between memory locations")]</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MoveEx(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srcOffset,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EF20A6" w:rsidRPr="009B67D7" w:rsidRDefault="00EF20A6" w:rsidP="00315E1C">
            <w:pPr>
              <w:tabs>
                <w:tab w:val="left" w:pos="252"/>
                <w:tab w:val="left" w:pos="522"/>
                <w:tab w:val="left" w:pos="792"/>
              </w:tabs>
              <w:rPr>
                <w:rStyle w:val="Courier"/>
                <w:sz w:val="18"/>
                <w:lang w:val="de-DE"/>
              </w:rPr>
            </w:pPr>
            <w:r>
              <w:rPr>
                <w:rStyle w:val="Courier"/>
                <w:sz w:val="18"/>
              </w:rPr>
              <w:tab/>
            </w:r>
            <w:r>
              <w:rPr>
                <w:rStyle w:val="Courier"/>
                <w:sz w:val="18"/>
              </w:rPr>
              <w:tab/>
            </w:r>
            <w:r>
              <w:rPr>
                <w:rStyle w:val="Courier"/>
                <w:sz w:val="18"/>
              </w:rPr>
              <w:tab/>
            </w:r>
            <w:r w:rsidRPr="009B67D7">
              <w:rPr>
                <w:rStyle w:val="Courier"/>
                <w:sz w:val="18"/>
                <w:lang w:val="de-DE"/>
              </w:rPr>
              <w:t>[in] __int64 destOffset,</w:t>
            </w:r>
          </w:p>
          <w:p w:rsidR="00EF20A6" w:rsidRPr="009B67D7" w:rsidRDefault="00EF20A6" w:rsidP="00315E1C">
            <w:pPr>
              <w:tabs>
                <w:tab w:val="left" w:pos="252"/>
                <w:tab w:val="left" w:pos="522"/>
                <w:tab w:val="left" w:pos="792"/>
              </w:tabs>
              <w:rPr>
                <w:rStyle w:val="Courier"/>
                <w:sz w:val="18"/>
                <w:lang w:val="de-DE"/>
              </w:rPr>
            </w:pPr>
            <w:r w:rsidRPr="009B67D7">
              <w:rPr>
                <w:rStyle w:val="Courier"/>
                <w:sz w:val="18"/>
                <w:lang w:val="de-DE"/>
              </w:rPr>
              <w:tab/>
            </w:r>
            <w:r w:rsidRPr="009B67D7">
              <w:rPr>
                <w:rStyle w:val="Courier"/>
                <w:sz w:val="18"/>
                <w:lang w:val="de-DE"/>
              </w:rPr>
              <w:tab/>
            </w:r>
            <w:r w:rsidRPr="009B67D7">
              <w:rPr>
                <w:rStyle w:val="Courier"/>
                <w:sz w:val="18"/>
                <w:lang w:val="de-DE"/>
              </w:rPr>
              <w:tab/>
              <w:t>[in] DataWidth destWidth,</w:t>
            </w:r>
          </w:p>
          <w:p w:rsidR="00EF20A6" w:rsidRDefault="00EF20A6" w:rsidP="00315E1C">
            <w:pPr>
              <w:tabs>
                <w:tab w:val="left" w:pos="252"/>
                <w:tab w:val="left" w:pos="522"/>
                <w:tab w:val="left" w:pos="792"/>
              </w:tabs>
              <w:rPr>
                <w:rStyle w:val="Courier"/>
                <w:sz w:val="18"/>
              </w:rPr>
            </w:pPr>
            <w:r w:rsidRPr="009B67D7">
              <w:rPr>
                <w:rStyle w:val="Courier"/>
                <w:sz w:val="18"/>
                <w:lang w:val="de-DE"/>
              </w:rPr>
              <w:tab/>
            </w:r>
            <w:r w:rsidRPr="009B67D7">
              <w:rPr>
                <w:rStyle w:val="Courier"/>
                <w:sz w:val="18"/>
                <w:lang w:val="de-DE"/>
              </w:rPr>
              <w:tab/>
            </w:r>
            <w:r w:rsidRPr="009B67D7">
              <w:rPr>
                <w:rStyle w:val="Courier"/>
                <w:sz w:val="18"/>
                <w:lang w:val="de-DE"/>
              </w:rPr>
              <w:tab/>
            </w:r>
            <w:r>
              <w:rPr>
                <w:rStyle w:val="Courier"/>
                <w:sz w:val="18"/>
              </w:rPr>
              <w:t>[in] long length);</w:t>
            </w:r>
          </w:p>
          <w:p w:rsidR="00EF20A6" w:rsidRDefault="00EF20A6" w:rsidP="00315E1C">
            <w:pPr>
              <w:tabs>
                <w:tab w:val="left" w:pos="252"/>
                <w:tab w:val="left" w:pos="522"/>
                <w:tab w:val="left" w:pos="792"/>
              </w:tabs>
            </w:pPr>
            <w:r>
              <w:rPr>
                <w:rStyle w:val="Courier"/>
                <w:sz w:val="18"/>
              </w:rPr>
              <w:tab/>
              <w:t>};</w:t>
            </w:r>
          </w:p>
        </w:tc>
      </w:tr>
      <w:tr w:rsidR="00B87234" w:rsidTr="00315E1C">
        <w:tc>
          <w:tcPr>
            <w:tcW w:w="8910" w:type="dxa"/>
          </w:tcPr>
          <w:p w:rsidR="00B87234" w:rsidRDefault="00B87234" w:rsidP="00315E1C">
            <w:pPr>
              <w:tabs>
                <w:tab w:val="left" w:pos="252"/>
                <w:tab w:val="left" w:pos="522"/>
                <w:tab w:val="left" w:pos="792"/>
              </w:tabs>
              <w:rPr>
                <w:rStyle w:val="Courier"/>
                <w:sz w:val="18"/>
              </w:rPr>
            </w:pPr>
          </w:p>
        </w:tc>
      </w:tr>
    </w:tbl>
    <w:p w:rsidR="00EF20A6" w:rsidRDefault="00EF20A6" w:rsidP="00EF20A6">
      <w:pPr>
        <w:pStyle w:val="Desc"/>
      </w:pPr>
    </w:p>
    <w:p w:rsidR="00137DA2" w:rsidRDefault="00137DA2" w:rsidP="00931D00">
      <w:pPr>
        <w:pStyle w:val="Caption"/>
        <w:keepNext/>
        <w:jc w:val="left"/>
      </w:pPr>
      <w:r>
        <w:t>IRegister64_2 Interface</w:t>
      </w:r>
    </w:p>
    <w:p w:rsidR="00137DA2" w:rsidRPr="00137DA2" w:rsidRDefault="00137DA2" w:rsidP="00137DA2">
      <w:pPr>
        <w:pStyle w:val="Desc"/>
      </w:pPr>
      <w:r>
        <w:t xml:space="preserve">The IRegister64_2 replaces the IRegister64 interface, and redefines the </w:t>
      </w:r>
      <w:r w:rsidRPr="00137DA2">
        <w:rPr>
          <w:rFonts w:ascii="Courier New" w:hAnsi="Courier New" w:cs="Courier New"/>
          <w:sz w:val="18"/>
          <w:szCs w:val="18"/>
        </w:rPr>
        <w:t>MoveOut16Ex</w:t>
      </w:r>
      <w:r w:rsidRPr="00137DA2">
        <w:t xml:space="preserve"> </w:t>
      </w:r>
      <w:r>
        <w:t xml:space="preserve">and </w:t>
      </w:r>
      <w:r w:rsidRPr="00137DA2">
        <w:rPr>
          <w:rFonts w:ascii="Courier New" w:hAnsi="Courier New" w:cs="Courier New"/>
          <w:sz w:val="18"/>
          <w:szCs w:val="18"/>
        </w:rPr>
        <w:t>MoveOut32Ex</w:t>
      </w:r>
    </w:p>
    <w:p w:rsidR="00137DA2" w:rsidRDefault="00137DA2" w:rsidP="00137DA2">
      <w:pPr>
        <w:pStyle w:val="Desc"/>
      </w:pPr>
      <w:r>
        <w:t>methods to have the correct signature.  Changes are highlighted below.</w:t>
      </w:r>
    </w:p>
    <w:p w:rsidR="00137DA2" w:rsidRPr="000E1EAB" w:rsidRDefault="00137DA2" w:rsidP="00137DA2">
      <w:pPr>
        <w:pStyle w:val="Desc"/>
        <w:ind w:left="0"/>
        <w:rPr>
          <w:sz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137DA2" w:rsidTr="00137DA2">
        <w:tc>
          <w:tcPr>
            <w:tcW w:w="8910" w:type="dxa"/>
          </w:tcPr>
          <w:p w:rsidR="00137DA2" w:rsidRDefault="00137DA2" w:rsidP="00137DA2">
            <w:pPr>
              <w:tabs>
                <w:tab w:val="left" w:pos="252"/>
                <w:tab w:val="left" w:pos="522"/>
                <w:tab w:val="left" w:pos="792"/>
              </w:tabs>
              <w:rPr>
                <w:rStyle w:val="Courier"/>
                <w:sz w:val="18"/>
              </w:rPr>
            </w:pPr>
            <w:r>
              <w:rPr>
                <w:rStyle w:val="Courier"/>
                <w:sz w:val="18"/>
              </w:rPr>
              <w:tab/>
              <w: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object,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oleautomation,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helpstring("Register Based Interface</w:t>
            </w:r>
            <w:r w:rsidR="00032641">
              <w:rPr>
                <w:rStyle w:val="Courier"/>
                <w:sz w:val="18"/>
              </w:rPr>
              <w:t xml:space="preserve"> 2</w:t>
            </w:r>
            <w:r>
              <w:rPr>
                <w:rStyle w:val="Courier"/>
                <w:sz w:val="18"/>
              </w:rPr>
              <w:t xml:space="preserve"> supporting 64-bit integers"),</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uuid(</w:t>
            </w:r>
            <w:r w:rsidRPr="00342489">
              <w:rPr>
                <w:rStyle w:val="Courier"/>
                <w:sz w:val="18"/>
              </w:rPr>
              <w:t>DB8CBF</w:t>
            </w:r>
            <w:r w:rsidR="00E9061E">
              <w:rPr>
                <w:rStyle w:val="Courier"/>
                <w:sz w:val="18"/>
              </w:rPr>
              <w:t>2A</w:t>
            </w:r>
            <w:r w:rsidRPr="00342489">
              <w:rPr>
                <w:rStyle w:val="Courier"/>
                <w:sz w:val="18"/>
              </w:rPr>
              <w:t>-D6D3-11D4-AA51-00A024EE30BD</w:t>
            </w:r>
            <w:r>
              <w:rPr>
                <w:rStyle w:val="Courier"/>
                <w:sz w:val="18"/>
              </w:rPr>
              <w:t>),</w:t>
            </w:r>
          </w:p>
          <w:p w:rsidR="00137DA2"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w:t>
            </w:r>
            <w:r>
              <w:rPr>
                <w:rStyle w:val="Courier"/>
                <w:sz w:val="18"/>
              </w:rPr>
              <w:t>64</w:t>
            </w:r>
            <w:r w:rsidRPr="00A531B1">
              <w:rPr>
                <w:rStyle w:val="Courier"/>
                <w:sz w:val="18"/>
              </w:rPr>
              <w:t xml:space="preserve"> + </w:t>
            </w:r>
            <w:r w:rsidR="00195757" w:rsidRPr="00195757">
              <w:rPr>
                <w:rStyle w:val="Courier"/>
                <w:sz w:val="18"/>
                <w:highlight w:val="yellow"/>
              </w:rPr>
              <w:t>50</w:t>
            </w:r>
            <w:r w:rsidRPr="00A531B1">
              <w:rPr>
                <w:rStyle w:val="Courier"/>
                <w:sz w:val="18"/>
              </w:rPr>
              <w: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pointer_default(unique)</w:t>
            </w:r>
          </w:p>
          <w:p w:rsidR="00137DA2" w:rsidRDefault="00137DA2" w:rsidP="00137DA2">
            <w:pPr>
              <w:tabs>
                <w:tab w:val="left" w:pos="252"/>
                <w:tab w:val="left" w:pos="522"/>
                <w:tab w:val="left" w:pos="792"/>
              </w:tabs>
              <w:rPr>
                <w:rStyle w:val="Courier"/>
                <w:sz w:val="18"/>
              </w:rPr>
            </w:pPr>
            <w:r>
              <w:rPr>
                <w:rStyle w:val="Courier"/>
                <w:sz w:val="18"/>
              </w:rPr>
              <w:tab/>
              <w:t>]</w:t>
            </w:r>
          </w:p>
          <w:p w:rsidR="00137DA2" w:rsidRDefault="00137DA2" w:rsidP="00137DA2">
            <w:pPr>
              <w:tabs>
                <w:tab w:val="left" w:pos="252"/>
                <w:tab w:val="left" w:pos="522"/>
                <w:tab w:val="left" w:pos="792"/>
              </w:tabs>
              <w:rPr>
                <w:rStyle w:val="Courier"/>
                <w:sz w:val="18"/>
              </w:rPr>
            </w:pPr>
            <w:r>
              <w:rPr>
                <w:rStyle w:val="Courier"/>
                <w:sz w:val="18"/>
              </w:rPr>
              <w:tab/>
              <w:t>interface IRegister64</w:t>
            </w:r>
            <w:r w:rsidR="00756EF1" w:rsidRPr="00756EF1">
              <w:rPr>
                <w:rStyle w:val="Courier"/>
                <w:sz w:val="18"/>
                <w:highlight w:val="yellow"/>
              </w:rPr>
              <w:t>_2</w:t>
            </w:r>
            <w:r>
              <w:rPr>
                <w:rStyle w:val="Courier"/>
                <w:sz w:val="18"/>
              </w:rPr>
              <w:t xml:space="preserve"> : IRegister</w:t>
            </w:r>
          </w:p>
          <w:p w:rsidR="00137DA2" w:rsidRDefault="00137DA2" w:rsidP="00137DA2">
            <w:pPr>
              <w:tabs>
                <w:tab w:val="left" w:pos="252"/>
                <w:tab w:val="left" w:pos="522"/>
                <w:tab w:val="left" w:pos="792"/>
              </w:tabs>
              <w:rPr>
                <w:rStyle w:val="Courier"/>
                <w:sz w:val="18"/>
              </w:rPr>
            </w:pPr>
            <w:r>
              <w:rPr>
                <w:rStyle w:val="Courier"/>
                <w:sz w:val="18"/>
              </w:rPr>
              <w:tab/>
              <w:t>{</w:t>
            </w: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w:t>
            </w:r>
            <w:r w:rsidRPr="00A531B1">
              <w:rPr>
                <w:rStyle w:val="Courier"/>
                <w:sz w:val="18"/>
              </w:rPr>
              <w:t xml:space="preserve">), helpstring("Read a </w:t>
            </w:r>
            <w:r>
              <w:rPr>
                <w:rStyle w:val="Courier"/>
                <w:sz w:val="18"/>
              </w:rPr>
              <w:t xml:space="preserve">64-bit integer </w:t>
            </w:r>
            <w:r w:rsidRPr="00A531B1">
              <w:rPr>
                <w:rStyle w:val="Courier"/>
                <w:sz w:val="18"/>
              </w:rPr>
              <w:t>value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In64(</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w:t>
            </w:r>
            <w:r w:rsidRPr="00A531B1">
              <w:rPr>
                <w:rStyle w:val="Courier"/>
                <w:sz w:val="18"/>
              </w:rPr>
              <w:t xml:space="preserve">), helpstring("Write a </w:t>
            </w:r>
            <w:r>
              <w:rPr>
                <w:rStyle w:val="Courier"/>
                <w:sz w:val="18"/>
              </w:rPr>
              <w:t xml:space="preserve">64-bit integer </w:t>
            </w:r>
            <w:r w:rsidRPr="00A531B1">
              <w:rPr>
                <w:rStyle w:val="Courier"/>
                <w:sz w:val="18"/>
              </w:rPr>
              <w:t>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Out64(</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3</w:t>
            </w:r>
            <w:r w:rsidRPr="00A531B1">
              <w:rPr>
                <w:rStyle w:val="Courier"/>
                <w:sz w:val="18"/>
              </w:rPr>
              <w:t xml:space="preserve">), helpstring("Read </w:t>
            </w:r>
            <w:r>
              <w:rPr>
                <w:rStyle w:val="Courier"/>
                <w:sz w:val="18"/>
              </w:rPr>
              <w:t xml:space="preserve">64-bit integer </w:t>
            </w:r>
            <w:r w:rsidRPr="00A531B1">
              <w:rPr>
                <w:rStyle w:val="Courier"/>
                <w:sz w:val="18"/>
              </w:rPr>
              <w:t>data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MoveIn64(</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4</w:t>
            </w:r>
            <w:r w:rsidRPr="00A531B1">
              <w:rPr>
                <w:rStyle w:val="Courier"/>
                <w:sz w:val="18"/>
              </w:rPr>
              <w:t xml:space="preserve">), helpstring("Write </w:t>
            </w:r>
            <w:r>
              <w:rPr>
                <w:rStyle w:val="Courier"/>
                <w:sz w:val="18"/>
              </w:rPr>
              <w:t xml:space="preserve">64-bit integer </w:t>
            </w:r>
            <w:r w:rsidRPr="00A531B1">
              <w:rPr>
                <w:rStyle w:val="Courier"/>
                <w:sz w:val="18"/>
              </w:rPr>
              <w:t>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MoveOut64(</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+ 5), helpstring("Read a value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In8Ex(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6</w:t>
            </w:r>
            <w:r w:rsidRPr="00A531B1">
              <w:rPr>
                <w:rStyle w:val="Courier"/>
                <w:sz w:val="18"/>
              </w:rPr>
              <w:t>), helpstring("Read a value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In16Ex(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7</w:t>
            </w:r>
            <w:r w:rsidRPr="00A531B1">
              <w:rPr>
                <w:rStyle w:val="Courier"/>
                <w:sz w:val="18"/>
              </w:rPr>
              <w:t>), helpstring("Read a value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In32Ex(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8</w:t>
            </w:r>
            <w:r w:rsidRPr="00A531B1">
              <w:rPr>
                <w:rStyle w:val="Courier"/>
                <w:sz w:val="18"/>
              </w:rPr>
              <w:t>), helpstring("Read a value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In64Ex(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9</w:t>
            </w:r>
            <w:r w:rsidRPr="00A531B1">
              <w:rPr>
                <w:rStyle w:val="Courier"/>
                <w:sz w:val="18"/>
              </w:rPr>
              <w:t>), helpstring("Write a 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Out8Ex(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10</w:t>
            </w:r>
            <w:r w:rsidRPr="00A531B1">
              <w:rPr>
                <w:rStyle w:val="Courier"/>
                <w:sz w:val="18"/>
              </w:rPr>
              <w:t>), helpstring("Write a 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Out16Ex(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11</w:t>
            </w:r>
            <w:r w:rsidRPr="00A531B1">
              <w:rPr>
                <w:rStyle w:val="Courier"/>
                <w:sz w:val="18"/>
              </w:rPr>
              <w:t>), helpstring("Write a 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Out32Ex(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12</w:t>
            </w:r>
            <w:r w:rsidRPr="00A531B1">
              <w:rPr>
                <w:rStyle w:val="Courier"/>
                <w:sz w:val="18"/>
              </w:rPr>
              <w:t>), helpstring("Write a value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Out64Ex(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13</w:t>
            </w:r>
            <w:r w:rsidRPr="00A531B1">
              <w:rPr>
                <w:rStyle w:val="Courier"/>
                <w:sz w:val="18"/>
              </w:rPr>
              <w:t>), helpstring("Read data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MoveIn8Ex(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4</w:t>
            </w:r>
            <w:r w:rsidRPr="00A531B1">
              <w:rPr>
                <w:rStyle w:val="Courier"/>
                <w:sz w:val="18"/>
              </w:rPr>
              <w:t>), helpstring("Read data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MoveIn16Ex(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5</w:t>
            </w:r>
            <w:r w:rsidRPr="00A531B1">
              <w:rPr>
                <w:rStyle w:val="Courier"/>
                <w:sz w:val="18"/>
              </w:rPr>
              <w:t>), helpstring("Read data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MoveIn32Ex(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6</w:t>
            </w:r>
            <w:r w:rsidRPr="00A531B1">
              <w:rPr>
                <w:rStyle w:val="Courier"/>
                <w:sz w:val="18"/>
              </w:rPr>
              <w:t>), helpstring("Read data from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MoveIn64Ex(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7</w:t>
            </w:r>
            <w:r w:rsidRPr="00A531B1">
              <w:rPr>
                <w:rStyle w:val="Courier"/>
                <w:sz w:val="18"/>
              </w:rPr>
              <w:t>), helpstring("Write 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MoveOut8Ex(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sidR="00195757" w:rsidRPr="00195757">
              <w:rPr>
                <w:rStyle w:val="Courier"/>
                <w:sz w:val="18"/>
                <w:highlight w:val="yellow"/>
              </w:rPr>
              <w:t>22</w:t>
            </w:r>
            <w:r w:rsidRPr="00A531B1">
              <w:rPr>
                <w:rStyle w:val="Courier"/>
                <w:sz w:val="18"/>
              </w:rPr>
              <w:t>), helpstring("Write 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MoveOut16Ex(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Pr="00137DA2" w:rsidRDefault="00137DA2" w:rsidP="00137DA2">
            <w:pPr>
              <w:tabs>
                <w:tab w:val="left" w:pos="252"/>
                <w:tab w:val="left" w:pos="522"/>
                <w:tab w:val="left" w:pos="792"/>
              </w:tabs>
              <w:rPr>
                <w:rStyle w:val="Courier"/>
                <w:sz w:val="18"/>
                <w:highlight w:val="yellow"/>
              </w:rPr>
            </w:pPr>
            <w:r>
              <w:rPr>
                <w:rStyle w:val="Courier"/>
                <w:sz w:val="18"/>
              </w:rPr>
              <w:tab/>
            </w:r>
            <w:r>
              <w:rPr>
                <w:rStyle w:val="Courier"/>
                <w:sz w:val="18"/>
              </w:rPr>
              <w:tab/>
            </w:r>
            <w:r>
              <w:rPr>
                <w:rStyle w:val="Courier"/>
                <w:sz w:val="18"/>
              </w:rPr>
              <w:tab/>
            </w:r>
            <w:r w:rsidRPr="00137DA2">
              <w:rPr>
                <w:rStyle w:val="Courier"/>
                <w:sz w:val="18"/>
                <w:highlight w:val="yellow"/>
              </w:rPr>
              <w:t>[in] int64</w:t>
            </w:r>
            <w:r w:rsidR="008A6460">
              <w:rPr>
                <w:rStyle w:val="Courier"/>
                <w:sz w:val="18"/>
                <w:highlight w:val="yellow"/>
              </w:rPr>
              <w:t xml:space="preserve"> </w:t>
            </w:r>
            <w:r w:rsidRPr="00137DA2">
              <w:rPr>
                <w:rStyle w:val="Courier"/>
                <w:sz w:val="18"/>
                <w:highlight w:val="yellow"/>
              </w:rPr>
              <w:t>offset,</w:t>
            </w:r>
          </w:p>
          <w:p w:rsidR="00137DA2" w:rsidRDefault="00137DA2" w:rsidP="00137DA2">
            <w:pPr>
              <w:tabs>
                <w:tab w:val="left" w:pos="252"/>
                <w:tab w:val="left" w:pos="522"/>
                <w:tab w:val="left" w:pos="792"/>
              </w:tabs>
              <w:rPr>
                <w:rStyle w:val="Courier"/>
                <w:sz w:val="18"/>
              </w:rPr>
            </w:pPr>
            <w:r w:rsidRPr="00137DA2">
              <w:rPr>
                <w:rStyle w:val="Courier"/>
                <w:sz w:val="18"/>
              </w:rPr>
              <w:tab/>
            </w:r>
            <w:r w:rsidRPr="00137DA2">
              <w:rPr>
                <w:rStyle w:val="Courier"/>
                <w:sz w:val="18"/>
              </w:rPr>
              <w:tab/>
            </w:r>
            <w:r w:rsidRPr="00137DA2">
              <w:rPr>
                <w:rStyle w:val="Courier"/>
                <w:sz w:val="18"/>
              </w:rPr>
              <w:tab/>
            </w:r>
            <w:r w:rsidRPr="00137DA2">
              <w:rPr>
                <w:rStyle w:val="Courier"/>
                <w:sz w:val="18"/>
                <w:highlight w:val="yellow"/>
              </w:rPr>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SAFEARRAY(short) *buf16);</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sidR="00195757" w:rsidRPr="00195757">
              <w:rPr>
                <w:rStyle w:val="Courier"/>
                <w:sz w:val="18"/>
                <w:highlight w:val="yellow"/>
              </w:rPr>
              <w:t>23</w:t>
            </w:r>
            <w:r w:rsidRPr="00A531B1">
              <w:rPr>
                <w:rStyle w:val="Courier"/>
                <w:sz w:val="18"/>
              </w:rPr>
              <w:t>), helpstring("Write 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MoveOut32Ex(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r>
            <w:r w:rsidRPr="00137DA2">
              <w:rPr>
                <w:rStyle w:val="Courier"/>
                <w:sz w:val="18"/>
                <w:highlight w:val="yellow"/>
              </w:rPr>
              <w:t>[in] int64</w:t>
            </w:r>
            <w:r w:rsidR="008A6460">
              <w:rPr>
                <w:rStyle w:val="Courier"/>
                <w:sz w:val="18"/>
                <w:highlight w:val="yellow"/>
              </w:rPr>
              <w:t xml:space="preserve"> </w:t>
            </w:r>
            <w:r w:rsidRPr="00137DA2">
              <w:rPr>
                <w:rStyle w:val="Courier"/>
                <w:sz w:val="18"/>
                <w:highlight w:val="yellow"/>
              </w:rPr>
              <w:t>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r>
            <w:r w:rsidRPr="00137DA2">
              <w:rPr>
                <w:rStyle w:val="Courier"/>
                <w:sz w:val="18"/>
                <w:highlight w:val="yellow"/>
              </w:rPr>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SAFEARRAY(long) *buf32);</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20</w:t>
            </w:r>
            <w:r w:rsidRPr="00A531B1">
              <w:rPr>
                <w:rStyle w:val="Courier"/>
                <w:sz w:val="18"/>
              </w:rPr>
              <w:t>), helpstring("Write data to the memory location")]</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MoveOut64Ex(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137DA2" w:rsidRDefault="00137DA2" w:rsidP="00137DA2">
            <w:pPr>
              <w:tabs>
                <w:tab w:val="left" w:pos="252"/>
                <w:tab w:val="left" w:pos="522"/>
                <w:tab w:val="left" w:pos="792"/>
              </w:tabs>
              <w:rPr>
                <w:rStyle w:val="Courier"/>
                <w:sz w:val="18"/>
              </w:rPr>
            </w:pPr>
          </w:p>
          <w:p w:rsidR="00137DA2" w:rsidRPr="00A531B1" w:rsidRDefault="00137DA2" w:rsidP="00137DA2">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21</w:t>
            </w:r>
            <w:r w:rsidRPr="00A531B1">
              <w:rPr>
                <w:rStyle w:val="Courier"/>
                <w:sz w:val="18"/>
              </w:rPr>
              <w:t>), helpstring("Move data between memory locations")]</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t>HRESULT MoveEx(</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srcOffset,</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137DA2" w:rsidRDefault="00137DA2" w:rsidP="00137DA2">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137DA2" w:rsidRPr="009B67D7" w:rsidRDefault="00137DA2" w:rsidP="00137DA2">
            <w:pPr>
              <w:tabs>
                <w:tab w:val="left" w:pos="252"/>
                <w:tab w:val="left" w:pos="522"/>
                <w:tab w:val="left" w:pos="792"/>
              </w:tabs>
              <w:rPr>
                <w:rStyle w:val="Courier"/>
                <w:sz w:val="18"/>
                <w:lang w:val="de-DE"/>
              </w:rPr>
            </w:pPr>
            <w:r>
              <w:rPr>
                <w:rStyle w:val="Courier"/>
                <w:sz w:val="18"/>
              </w:rPr>
              <w:tab/>
            </w:r>
            <w:r>
              <w:rPr>
                <w:rStyle w:val="Courier"/>
                <w:sz w:val="18"/>
              </w:rPr>
              <w:tab/>
            </w:r>
            <w:r>
              <w:rPr>
                <w:rStyle w:val="Courier"/>
                <w:sz w:val="18"/>
              </w:rPr>
              <w:tab/>
            </w:r>
            <w:r w:rsidRPr="009B67D7">
              <w:rPr>
                <w:rStyle w:val="Courier"/>
                <w:sz w:val="18"/>
                <w:lang w:val="de-DE"/>
              </w:rPr>
              <w:t>[in] __int64 destOffset,</w:t>
            </w:r>
          </w:p>
          <w:p w:rsidR="00137DA2" w:rsidRPr="009B67D7" w:rsidRDefault="00137DA2" w:rsidP="00137DA2">
            <w:pPr>
              <w:tabs>
                <w:tab w:val="left" w:pos="252"/>
                <w:tab w:val="left" w:pos="522"/>
                <w:tab w:val="left" w:pos="792"/>
              </w:tabs>
              <w:rPr>
                <w:rStyle w:val="Courier"/>
                <w:sz w:val="18"/>
                <w:lang w:val="de-DE"/>
              </w:rPr>
            </w:pPr>
            <w:r w:rsidRPr="009B67D7">
              <w:rPr>
                <w:rStyle w:val="Courier"/>
                <w:sz w:val="18"/>
                <w:lang w:val="de-DE"/>
              </w:rPr>
              <w:tab/>
            </w:r>
            <w:r w:rsidRPr="009B67D7">
              <w:rPr>
                <w:rStyle w:val="Courier"/>
                <w:sz w:val="18"/>
                <w:lang w:val="de-DE"/>
              </w:rPr>
              <w:tab/>
            </w:r>
            <w:r w:rsidRPr="009B67D7">
              <w:rPr>
                <w:rStyle w:val="Courier"/>
                <w:sz w:val="18"/>
                <w:lang w:val="de-DE"/>
              </w:rPr>
              <w:tab/>
              <w:t>[in] DataWidth destWidth,</w:t>
            </w:r>
          </w:p>
          <w:p w:rsidR="00137DA2" w:rsidRDefault="00137DA2" w:rsidP="00137DA2">
            <w:pPr>
              <w:tabs>
                <w:tab w:val="left" w:pos="252"/>
                <w:tab w:val="left" w:pos="522"/>
                <w:tab w:val="left" w:pos="792"/>
              </w:tabs>
              <w:rPr>
                <w:rStyle w:val="Courier"/>
                <w:sz w:val="18"/>
              </w:rPr>
            </w:pPr>
            <w:r w:rsidRPr="009B67D7">
              <w:rPr>
                <w:rStyle w:val="Courier"/>
                <w:sz w:val="18"/>
                <w:lang w:val="de-DE"/>
              </w:rPr>
              <w:tab/>
            </w:r>
            <w:r w:rsidRPr="009B67D7">
              <w:rPr>
                <w:rStyle w:val="Courier"/>
                <w:sz w:val="18"/>
                <w:lang w:val="de-DE"/>
              </w:rPr>
              <w:tab/>
            </w:r>
            <w:r w:rsidRPr="009B67D7">
              <w:rPr>
                <w:rStyle w:val="Courier"/>
                <w:sz w:val="18"/>
                <w:lang w:val="de-DE"/>
              </w:rPr>
              <w:tab/>
            </w:r>
            <w:r>
              <w:rPr>
                <w:rStyle w:val="Courier"/>
                <w:sz w:val="18"/>
              </w:rPr>
              <w:t>[in] long length);</w:t>
            </w:r>
          </w:p>
          <w:p w:rsidR="00137DA2" w:rsidRDefault="00137DA2" w:rsidP="00137DA2">
            <w:pPr>
              <w:tabs>
                <w:tab w:val="left" w:pos="252"/>
                <w:tab w:val="left" w:pos="522"/>
                <w:tab w:val="left" w:pos="792"/>
              </w:tabs>
            </w:pPr>
            <w:r>
              <w:rPr>
                <w:rStyle w:val="Courier"/>
                <w:sz w:val="18"/>
              </w:rPr>
              <w:tab/>
              <w:t>};</w:t>
            </w:r>
          </w:p>
        </w:tc>
      </w:tr>
    </w:tbl>
    <w:p w:rsidR="00137DA2" w:rsidRDefault="00137DA2" w:rsidP="00137DA2">
      <w:pPr>
        <w:pStyle w:val="Desc"/>
      </w:pPr>
    </w:p>
    <w:p w:rsidR="00EF20A6" w:rsidRDefault="00EF20A6" w:rsidP="00EF20A6">
      <w:pPr>
        <w:pStyle w:val="Desc"/>
      </w:pPr>
      <w:r>
        <w:t>Below is a table showing the methods of the IRegister64</w:t>
      </w:r>
      <w:r w:rsidR="00137DA2">
        <w:t xml:space="preserve"> and IRegister64_2</w:t>
      </w:r>
      <w:r>
        <w:t xml:space="preserve"> interface</w:t>
      </w:r>
      <w:r w:rsidR="00137DA2">
        <w:t>s</w:t>
      </w:r>
      <w:r>
        <w:t xml:space="preserve"> and their equivalents in the VISA API.</w:t>
      </w:r>
    </w:p>
    <w:p w:rsidR="00EF20A6" w:rsidRPr="000E1EAB" w:rsidRDefault="00EF20A6" w:rsidP="00EF20A6">
      <w:pPr>
        <w:pStyle w:val="Desc"/>
        <w:rPr>
          <w:sz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EF20A6" w:rsidTr="00137DA2">
        <w:trPr>
          <w:cantSplit/>
        </w:trPr>
        <w:tc>
          <w:tcPr>
            <w:tcW w:w="3950" w:type="dxa"/>
            <w:tcBorders>
              <w:top w:val="single" w:sz="6" w:space="0" w:color="auto"/>
              <w:left w:val="single" w:sz="6" w:space="0" w:color="auto"/>
              <w:bottom w:val="single" w:sz="4" w:space="0" w:color="auto"/>
              <w:right w:val="single" w:sz="6" w:space="0" w:color="auto"/>
            </w:tcBorders>
          </w:tcPr>
          <w:p w:rsidR="00EF20A6" w:rsidRDefault="00EF20A6" w:rsidP="00315E1C">
            <w:pPr>
              <w:spacing w:before="40" w:after="40"/>
              <w:jc w:val="center"/>
              <w:rPr>
                <w:b/>
              </w:rPr>
            </w:pPr>
            <w:r>
              <w:rPr>
                <w:b/>
              </w:rPr>
              <w:t>IRegister</w:t>
            </w:r>
            <w:r w:rsidR="007449AC">
              <w:rPr>
                <w:b/>
              </w:rPr>
              <w:t>64/IRegister64_2</w:t>
            </w:r>
            <w:r>
              <w:rPr>
                <w:b/>
              </w:rPr>
              <w:t xml:space="preserve"> Method</w:t>
            </w:r>
          </w:p>
        </w:tc>
        <w:tc>
          <w:tcPr>
            <w:tcW w:w="4500" w:type="dxa"/>
            <w:tcBorders>
              <w:top w:val="single" w:sz="6" w:space="0" w:color="auto"/>
              <w:left w:val="single" w:sz="6" w:space="0" w:color="auto"/>
              <w:bottom w:val="single" w:sz="4" w:space="0" w:color="auto"/>
              <w:right w:val="single" w:sz="6" w:space="0" w:color="auto"/>
            </w:tcBorders>
          </w:tcPr>
          <w:p w:rsidR="00EF20A6" w:rsidRDefault="00EF20A6" w:rsidP="00315E1C">
            <w:pPr>
              <w:spacing w:before="40" w:after="40"/>
              <w:jc w:val="center"/>
              <w:rPr>
                <w:b/>
              </w:rPr>
            </w:pPr>
            <w:r>
              <w:rPr>
                <w:b/>
              </w:rPr>
              <w:t>VISA Function</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In64</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viIn64</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Out64</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viOut64</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MoveIn64</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viMoveIn64</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MoveOut64</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viMoveOut64</w:t>
            </w:r>
          </w:p>
        </w:tc>
      </w:tr>
      <w:tr w:rsidR="00EF20A6"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In8Ex</w:t>
            </w:r>
          </w:p>
        </w:tc>
        <w:tc>
          <w:tcPr>
            <w:tcW w:w="4500" w:type="dxa"/>
            <w:tcBorders>
              <w:top w:val="single" w:sz="4" w:space="0" w:color="auto"/>
              <w:left w:val="single" w:sz="4" w:space="0" w:color="auto"/>
              <w:bottom w:val="single" w:sz="4" w:space="0" w:color="auto"/>
              <w:right w:val="single" w:sz="4"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viIn8Ex</w:t>
            </w:r>
          </w:p>
        </w:tc>
      </w:tr>
      <w:tr w:rsidR="00EF20A6" w:rsidTr="00137DA2">
        <w:trPr>
          <w:cantSplit/>
        </w:trPr>
        <w:tc>
          <w:tcPr>
            <w:tcW w:w="3950" w:type="dxa"/>
            <w:tcBorders>
              <w:top w:val="single" w:sz="4"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In16Ex</w:t>
            </w:r>
          </w:p>
        </w:tc>
        <w:tc>
          <w:tcPr>
            <w:tcW w:w="4500" w:type="dxa"/>
            <w:tcBorders>
              <w:top w:val="single" w:sz="4"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viIn16Ex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In32Ex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lang w:val="de-DE"/>
              </w:rPr>
            </w:pPr>
            <w:r>
              <w:rPr>
                <w:rFonts w:ascii="Courier" w:hAnsi="Courier"/>
                <w:sz w:val="22"/>
                <w:lang w:val="de-DE"/>
              </w:rPr>
              <w:t>viIn32Ex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In64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In64</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Out8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viOut8</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Out16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viOut16</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Out32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viOut32</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Out64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Out64</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MoveIn8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viMoveIn8</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MoveIn16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viMoveIn16</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MoveIn32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viMoveIn32</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MoveIn64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MoveIn64</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MoveOut8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viMoveOut8</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MoveOut16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viMoveOut16</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MoveOut32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viMoveOut32</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MoveOut64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keepNext/>
              <w:spacing w:before="40" w:after="40"/>
              <w:ind w:left="80"/>
              <w:rPr>
                <w:rFonts w:ascii="Courier" w:hAnsi="Courier"/>
                <w:sz w:val="22"/>
              </w:rPr>
            </w:pPr>
            <w:r>
              <w:rPr>
                <w:rFonts w:ascii="Courier" w:hAnsi="Courier"/>
                <w:sz w:val="22"/>
                <w:lang w:val="de-DE"/>
              </w:rPr>
              <w:t>vi</w:t>
            </w:r>
            <w:r>
              <w:rPr>
                <w:rFonts w:ascii="Courier" w:hAnsi="Courier"/>
                <w:sz w:val="22"/>
              </w:rPr>
              <w:t>MoveOut64</w:t>
            </w:r>
            <w:r>
              <w:rPr>
                <w:rFonts w:ascii="Courier" w:hAnsi="Courier"/>
                <w:sz w:val="22"/>
                <w:lang w:val="de-DE"/>
              </w:rPr>
              <w:t>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Move</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keepNext/>
              <w:spacing w:before="40" w:after="40"/>
              <w:ind w:left="80"/>
              <w:rPr>
                <w:rFonts w:ascii="Courier" w:hAnsi="Courier"/>
                <w:sz w:val="22"/>
              </w:rPr>
            </w:pPr>
            <w:r>
              <w:rPr>
                <w:rFonts w:ascii="Courier" w:hAnsi="Courier"/>
                <w:sz w:val="22"/>
              </w:rPr>
              <w:t>viMove</w:t>
            </w:r>
            <w:r>
              <w:rPr>
                <w:rFonts w:ascii="Courier" w:hAnsi="Courier"/>
                <w:sz w:val="22"/>
                <w:lang w:val="de-DE"/>
              </w:rPr>
              <w:t>Ex</w:t>
            </w:r>
          </w:p>
        </w:tc>
      </w:tr>
    </w:tbl>
    <w:p w:rsidR="00EF20A6" w:rsidRDefault="00EF20A6" w:rsidP="00EF20A6">
      <w:pPr>
        <w:pStyle w:val="Caption"/>
      </w:pPr>
      <w:r>
        <w:t>Table 5.1.</w:t>
      </w:r>
      <w:r w:rsidR="007449AC">
        <w:t>5</w:t>
      </w:r>
    </w:p>
    <w:p w:rsidR="00EF20A6" w:rsidRDefault="00EF20A6" w:rsidP="00EF20A6">
      <w:pPr>
        <w:pStyle w:val="Rule"/>
        <w:tabs>
          <w:tab w:val="clear" w:pos="1530"/>
          <w:tab w:val="num" w:pos="1080"/>
        </w:tabs>
        <w:ind w:left="720"/>
      </w:pPr>
    </w:p>
    <w:p w:rsidR="00EF20A6" w:rsidRDefault="00EF20A6" w:rsidP="00EF20A6">
      <w:pPr>
        <w:pStyle w:val="Desc"/>
      </w:pPr>
      <w:r>
        <w:t xml:space="preserve">Unless otherwise specified, all the methods and properties of IRegister64 </w:t>
      </w:r>
      <w:r>
        <w:rPr>
          <w:b/>
        </w:rPr>
        <w:t>SHALL</w:t>
      </w:r>
      <w:r>
        <w:t xml:space="preserve"> behave identically to their VISA equivalents as defined in VPP 4.3.</w:t>
      </w:r>
    </w:p>
    <w:p w:rsidR="00EF20A6" w:rsidRDefault="00EF20A6" w:rsidP="00EF20A6">
      <w:pPr>
        <w:pStyle w:val="Rule"/>
        <w:tabs>
          <w:tab w:val="clear" w:pos="1530"/>
          <w:tab w:val="num" w:pos="1080"/>
        </w:tabs>
        <w:ind w:left="720"/>
      </w:pPr>
    </w:p>
    <w:p w:rsidR="00EF20A6" w:rsidRDefault="00EF20A6" w:rsidP="00EF20A6">
      <w:pPr>
        <w:pStyle w:val="Desc"/>
      </w:pPr>
      <w:r>
        <w:t xml:space="preserve">The MoveX methods </w:t>
      </w:r>
      <w:r>
        <w:rPr>
          <w:b/>
        </w:rPr>
        <w:t>SHALL</w:t>
      </w:r>
      <w:r>
        <w:t xml:space="preserve"> use SAFEARRAYs of the appropriate types instead of C arrays to transmit their data.</w:t>
      </w:r>
    </w:p>
    <w:p w:rsidR="00EF20A6" w:rsidRDefault="00EF20A6" w:rsidP="00EF20A6">
      <w:pPr>
        <w:pStyle w:val="Observation"/>
      </w:pPr>
    </w:p>
    <w:p w:rsidR="00EF20A6" w:rsidRDefault="00EF20A6" w:rsidP="00EF20A6">
      <w:pPr>
        <w:pStyle w:val="Desc"/>
      </w:pPr>
      <w:r>
        <w:t>None of the low-level memory mapped methods and attributes are translated to VISA COM I/O.  When a VISA COM I/O resource and the client communicating with it reside on different systems and DCOM is in use, low-level memory mapped regions cannot be dereferenced directly, and due to round-trip costs in DCOM, it is preferable to use the MoveX methods rather than the PeekX and PokeX methods of VISA C.</w:t>
      </w:r>
    </w:p>
    <w:p w:rsidR="00137DA2" w:rsidRDefault="00137DA2" w:rsidP="00756267">
      <w:pPr>
        <w:pStyle w:val="Recommendation"/>
      </w:pPr>
    </w:p>
    <w:p w:rsidR="00137DA2" w:rsidRDefault="00137DA2" w:rsidP="00137DA2">
      <w:pPr>
        <w:pStyle w:val="Desc"/>
      </w:pPr>
      <w:r>
        <w:t>All implementations</w:t>
      </w:r>
      <w:r w:rsidR="00032641">
        <w:t xml:space="preserve"> of VISA-COM</w:t>
      </w:r>
      <w:r>
        <w:t xml:space="preserve"> </w:t>
      </w:r>
      <w:r w:rsidR="00195757">
        <w:t xml:space="preserve">that have provided an implementation of IRegister64 </w:t>
      </w:r>
      <w:r w:rsidR="00756267" w:rsidRPr="00756267">
        <w:t>should</w:t>
      </w:r>
      <w:r>
        <w:t xml:space="preserve"> </w:t>
      </w:r>
      <w:r w:rsidR="00032641">
        <w:t xml:space="preserve">continue to </w:t>
      </w:r>
      <w:r>
        <w:t>implement IRegister64 for backwards compatibility.</w:t>
      </w:r>
    </w:p>
    <w:p w:rsidR="00EF20A6" w:rsidRDefault="00EF20A6" w:rsidP="00EF20A6">
      <w:pPr>
        <w:pStyle w:val="Desc"/>
      </w:pPr>
    </w:p>
    <w:p w:rsidR="00F15659" w:rsidRDefault="00F15659">
      <w:pPr>
        <w:pStyle w:val="Head2"/>
      </w:pPr>
      <w:r>
        <w:t>ISharedRegister Interface</w:t>
      </w:r>
      <w:bookmarkEnd w:id="149"/>
    </w:p>
    <w:p w:rsidR="00F15659" w:rsidRDefault="00F15659">
      <w:pPr>
        <w:pStyle w:val="Desc"/>
      </w:pPr>
      <w:r>
        <w:t>The ISharedRegister Interface provides a means of allocating memory on remote buses on INSTR sessions on interface types such as VXI.  Below is the IDL specification for ISharedRegister.</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helpstring("Shared Memory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uuid(db8cbf08-d6d3-11d4-aa51-00a024ee30bd),</w:t>
            </w:r>
          </w:p>
          <w:p w:rsidR="000E1EAB" w:rsidRDefault="000E1EAB">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ISharedRegister : IVisaSession</w:t>
            </w:r>
          </w:p>
          <w:p w:rsidR="00F15659" w:rsidRDefault="00F15659">
            <w:pPr>
              <w:tabs>
                <w:tab w:val="left" w:pos="252"/>
                <w:tab w:val="left" w:pos="522"/>
                <w:tab w:val="left" w:pos="792"/>
              </w:tabs>
              <w:rPr>
                <w:rStyle w:val="Courier"/>
                <w:sz w:val="18"/>
              </w:rPr>
            </w:pPr>
            <w:r>
              <w:rPr>
                <w:rStyle w:val="Courier"/>
                <w:sz w:val="18"/>
              </w:rPr>
              <w:tab/>
              <w:t>{</w:t>
            </w:r>
          </w:p>
          <w:p w:rsidR="000E1EAB" w:rsidRPr="000E1EAB" w:rsidRDefault="000E1EAB">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  + 1), helpstring("Allocate memory")]</w:t>
            </w:r>
          </w:p>
          <w:p w:rsidR="00F15659" w:rsidRDefault="000E1EA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AllocateMemory(</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*pOffset);</w:t>
            </w:r>
          </w:p>
          <w:p w:rsidR="000E1EAB" w:rsidRPr="000E1EAB" w:rsidRDefault="000E1EAB">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  + 2), helpstring("Free memory")]</w:t>
            </w:r>
          </w:p>
          <w:p w:rsidR="000E1EAB" w:rsidRDefault="000E1EA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FreeMemory(</w:t>
            </w:r>
          </w:p>
          <w:p w:rsidR="00F15659" w:rsidRDefault="000E1EAB">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long offset);</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Below is a table showing the methods of ISharedRegister and their VISA equivalents.</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ISharedRegister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AllocateMemory</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viMemAlloc</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FreeMemory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viMemFree</w:t>
            </w:r>
          </w:p>
        </w:tc>
      </w:tr>
    </w:tbl>
    <w:p w:rsidR="00F15659" w:rsidRDefault="00F15659">
      <w:pPr>
        <w:pStyle w:val="Caption"/>
      </w:pPr>
      <w:r>
        <w:t>Table 5.1.</w:t>
      </w:r>
      <w:r w:rsidR="007449AC">
        <w:t>6</w:t>
      </w:r>
    </w:p>
    <w:p w:rsidR="00F15659" w:rsidRDefault="00F15659">
      <w:pPr>
        <w:pStyle w:val="Rule"/>
      </w:pPr>
    </w:p>
    <w:p w:rsidR="00F15659" w:rsidRDefault="00F15659">
      <w:pPr>
        <w:pStyle w:val="Desc"/>
      </w:pPr>
      <w:r>
        <w:t xml:space="preserve">The methods of ISharedRegister </w:t>
      </w:r>
      <w:r>
        <w:rPr>
          <w:b/>
        </w:rPr>
        <w:t>SHALL</w:t>
      </w:r>
      <w:r>
        <w:t xml:space="preserve"> behave identically to their equivalent VISA methods, as defined in VPP 4.3 unless noted otherwise in this document.</w:t>
      </w:r>
    </w:p>
    <w:p w:rsidR="00EF20A6" w:rsidRDefault="00EF20A6" w:rsidP="00EF20A6">
      <w:pPr>
        <w:pStyle w:val="Head2"/>
      </w:pPr>
      <w:bookmarkStart w:id="150" w:name="_Toc180914600"/>
      <w:r>
        <w:t>ISharedRegister64 Interface</w:t>
      </w:r>
    </w:p>
    <w:p w:rsidR="00EF20A6" w:rsidRDefault="00EF20A6" w:rsidP="00EF20A6">
      <w:pPr>
        <w:pStyle w:val="Desc"/>
      </w:pPr>
      <w:r>
        <w:t>The ISharedRegister64 Interface provides a means of allocating memory on remote buses on INSTR sessions on interface types such as VXI.  Below is the IDL specification for ISharedRegister64.</w:t>
      </w:r>
    </w:p>
    <w:p w:rsidR="00EF20A6" w:rsidRDefault="00EF20A6" w:rsidP="00EF20A6">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EF20A6" w:rsidTr="00315E1C">
        <w:tc>
          <w:tcPr>
            <w:tcW w:w="8910" w:type="dxa"/>
          </w:tcPr>
          <w:p w:rsidR="00EF20A6" w:rsidRDefault="00EF20A6" w:rsidP="00315E1C">
            <w:pPr>
              <w:tabs>
                <w:tab w:val="left" w:pos="252"/>
                <w:tab w:val="left" w:pos="522"/>
                <w:tab w:val="left" w:pos="792"/>
              </w:tabs>
              <w:rPr>
                <w:rStyle w:val="Courier"/>
                <w:sz w:val="18"/>
              </w:rPr>
            </w:pPr>
            <w:r>
              <w:rPr>
                <w:rStyle w:val="Courier"/>
                <w:sz w:val="18"/>
              </w:rPr>
              <w:tab/>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object,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oleautomation,</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helpstring("Shared Memory Interface</w:t>
            </w:r>
            <w:r w:rsidR="009B7539">
              <w:rPr>
                <w:rStyle w:val="Courier"/>
                <w:sz w:val="18"/>
              </w:rPr>
              <w:t xml:space="preserve"> supporting 64-bit integers</w:t>
            </w:r>
            <w:r>
              <w:rPr>
                <w:rStyle w:val="Courier"/>
                <w:sz w:val="18"/>
              </w:rPr>
              <w:t>"),</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uui</w:t>
            </w:r>
            <w:r w:rsidRPr="00342489">
              <w:rPr>
                <w:rStyle w:val="Courier"/>
                <w:sz w:val="18"/>
                <w:szCs w:val="18"/>
              </w:rPr>
              <w:t>d(</w:t>
            </w:r>
            <w:r w:rsidR="00342489" w:rsidRPr="00342489">
              <w:rPr>
                <w:rFonts w:ascii="Courier" w:hAnsi="Courier"/>
                <w:color w:val="000000"/>
                <w:sz w:val="18"/>
                <w:szCs w:val="18"/>
              </w:rPr>
              <w:t>DB8CBF26-D6D3-11D4-AA51-00A024EE30BD</w:t>
            </w:r>
            <w:r w:rsidRPr="00342489">
              <w:rPr>
                <w:rStyle w:val="Courier"/>
                <w:sz w:val="18"/>
                <w:szCs w:val="18"/>
              </w:rPr>
              <w:t>),</w:t>
            </w:r>
          </w:p>
          <w:p w:rsidR="00EF20A6" w:rsidRDefault="00EF20A6" w:rsidP="00315E1C">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w:t>
            </w:r>
            <w:r>
              <w:rPr>
                <w:rStyle w:val="Courier"/>
                <w:sz w:val="18"/>
              </w:rPr>
              <w:t>64</w:t>
            </w:r>
            <w:r w:rsidRPr="000E1EAB">
              <w:rPr>
                <w:rStyle w:val="Courier"/>
                <w:sz w:val="18"/>
              </w:rPr>
              <w:t xml:space="preserve"> + 49),</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pointer_default(unique)</w:t>
            </w:r>
          </w:p>
          <w:p w:rsidR="00EF20A6" w:rsidRDefault="00EF20A6" w:rsidP="00315E1C">
            <w:pPr>
              <w:tabs>
                <w:tab w:val="left" w:pos="252"/>
                <w:tab w:val="left" w:pos="522"/>
                <w:tab w:val="left" w:pos="792"/>
              </w:tabs>
              <w:rPr>
                <w:rStyle w:val="Courier"/>
                <w:sz w:val="18"/>
              </w:rPr>
            </w:pPr>
            <w:r>
              <w:rPr>
                <w:rStyle w:val="Courier"/>
                <w:sz w:val="18"/>
              </w:rPr>
              <w:tab/>
              <w:t>]</w:t>
            </w:r>
          </w:p>
          <w:p w:rsidR="00EF20A6" w:rsidRDefault="00EF20A6" w:rsidP="00315E1C">
            <w:pPr>
              <w:tabs>
                <w:tab w:val="left" w:pos="252"/>
                <w:tab w:val="left" w:pos="522"/>
                <w:tab w:val="left" w:pos="792"/>
              </w:tabs>
              <w:rPr>
                <w:rStyle w:val="Courier"/>
                <w:sz w:val="18"/>
              </w:rPr>
            </w:pPr>
            <w:r>
              <w:rPr>
                <w:rStyle w:val="Courier"/>
                <w:sz w:val="18"/>
              </w:rPr>
              <w:tab/>
              <w:t>interface ISharedRegister64 : ISharedRegister</w:t>
            </w:r>
          </w:p>
          <w:p w:rsidR="00EF20A6" w:rsidRDefault="00EF20A6" w:rsidP="00315E1C">
            <w:pPr>
              <w:tabs>
                <w:tab w:val="left" w:pos="252"/>
                <w:tab w:val="left" w:pos="522"/>
                <w:tab w:val="left" w:pos="792"/>
              </w:tabs>
              <w:rPr>
                <w:rStyle w:val="Courier"/>
                <w:sz w:val="18"/>
              </w:rPr>
            </w:pPr>
            <w:r>
              <w:rPr>
                <w:rStyle w:val="Courier"/>
                <w:sz w:val="18"/>
              </w:rPr>
              <w:tab/>
              <w:t>{</w:t>
            </w:r>
          </w:p>
          <w:p w:rsidR="00EF20A6" w:rsidRPr="000E1EAB" w:rsidRDefault="00EF20A6" w:rsidP="00315E1C">
            <w:pPr>
              <w:tabs>
                <w:tab w:val="left" w:pos="252"/>
                <w:tab w:val="left" w:pos="522"/>
                <w:tab w:val="left" w:pos="792"/>
              </w:tabs>
              <w:rPr>
                <w:rStyle w:val="Courier"/>
                <w:sz w:val="18"/>
              </w:rPr>
            </w:pPr>
            <w:r w:rsidRPr="000E1EAB">
              <w:rPr>
                <w:rStyle w:val="Courier"/>
                <w:sz w:val="18"/>
              </w:rPr>
              <w:tab/>
            </w:r>
            <w:r w:rsidRPr="000E1EAB">
              <w:rPr>
                <w:rStyle w:val="Courier"/>
                <w:sz w:val="18"/>
              </w:rPr>
              <w:tab/>
              <w:t>[helpcontext(</w:t>
            </w:r>
            <w:r w:rsidR="009B7539" w:rsidRPr="000E1EAB">
              <w:rPr>
                <w:rStyle w:val="Courier"/>
                <w:sz w:val="18"/>
              </w:rPr>
              <w:t>HlpCtxISharedRegister</w:t>
            </w:r>
            <w:r w:rsidR="009B7539">
              <w:rPr>
                <w:rStyle w:val="Courier"/>
                <w:sz w:val="18"/>
              </w:rPr>
              <w:t>64</w:t>
            </w:r>
            <w:r w:rsidR="009B7539" w:rsidRPr="000E1EAB">
              <w:rPr>
                <w:rStyle w:val="Courier"/>
                <w:sz w:val="18"/>
              </w:rPr>
              <w:t xml:space="preserve"> </w:t>
            </w:r>
            <w:r w:rsidRPr="000E1EAB">
              <w:rPr>
                <w:rStyle w:val="Courier"/>
                <w:sz w:val="18"/>
              </w:rPr>
              <w:t>+ 1), helpstring("Allocate memory")]</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AllocateMemoryEx(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*pOffset);</w:t>
            </w:r>
          </w:p>
          <w:p w:rsidR="00717EC8" w:rsidRDefault="00717EC8" w:rsidP="00315E1C">
            <w:pPr>
              <w:tabs>
                <w:tab w:val="left" w:pos="252"/>
                <w:tab w:val="left" w:pos="522"/>
                <w:tab w:val="left" w:pos="792"/>
              </w:tabs>
              <w:rPr>
                <w:rStyle w:val="Courier"/>
                <w:sz w:val="18"/>
              </w:rPr>
            </w:pPr>
          </w:p>
          <w:p w:rsidR="00EF20A6" w:rsidRPr="000E1EAB" w:rsidRDefault="00EF20A6" w:rsidP="00315E1C">
            <w:pPr>
              <w:tabs>
                <w:tab w:val="left" w:pos="252"/>
                <w:tab w:val="left" w:pos="522"/>
                <w:tab w:val="left" w:pos="792"/>
              </w:tabs>
              <w:rPr>
                <w:rStyle w:val="Courier"/>
                <w:sz w:val="18"/>
              </w:rPr>
            </w:pPr>
            <w:r w:rsidRPr="000E1EAB">
              <w:rPr>
                <w:rStyle w:val="Courier"/>
                <w:sz w:val="18"/>
              </w:rPr>
              <w:tab/>
            </w:r>
            <w:r w:rsidRPr="000E1EAB">
              <w:rPr>
                <w:rStyle w:val="Courier"/>
                <w:sz w:val="18"/>
              </w:rPr>
              <w:tab/>
              <w:t>[helpcontext(</w:t>
            </w:r>
            <w:r w:rsidR="009B7539" w:rsidRPr="000E1EAB">
              <w:rPr>
                <w:rStyle w:val="Courier"/>
                <w:sz w:val="18"/>
              </w:rPr>
              <w:t>HlpCtxISharedRegister</w:t>
            </w:r>
            <w:r w:rsidR="009B7539">
              <w:rPr>
                <w:rStyle w:val="Courier"/>
                <w:sz w:val="18"/>
              </w:rPr>
              <w:t>64</w:t>
            </w:r>
            <w:r w:rsidR="009B7539" w:rsidRPr="000E1EAB">
              <w:rPr>
                <w:rStyle w:val="Courier"/>
                <w:sz w:val="18"/>
              </w:rPr>
              <w:t xml:space="preserve"> </w:t>
            </w:r>
            <w:r w:rsidRPr="000E1EAB">
              <w:rPr>
                <w:rStyle w:val="Courier"/>
                <w:sz w:val="18"/>
              </w:rPr>
              <w:t>+ 2), helpstring("Free memory")]</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t>HRESULT FreeMemoryEx(</w:t>
            </w:r>
          </w:p>
          <w:p w:rsidR="00EF20A6" w:rsidRDefault="00EF20A6" w:rsidP="00315E1C">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[in] __int64 offset);</w:t>
            </w:r>
          </w:p>
          <w:p w:rsidR="00EF20A6" w:rsidRDefault="00EF20A6" w:rsidP="00315E1C">
            <w:pPr>
              <w:tabs>
                <w:tab w:val="left" w:pos="252"/>
                <w:tab w:val="left" w:pos="522"/>
                <w:tab w:val="left" w:pos="792"/>
              </w:tabs>
            </w:pPr>
            <w:r>
              <w:rPr>
                <w:rStyle w:val="Courier"/>
                <w:sz w:val="18"/>
              </w:rPr>
              <w:tab/>
              <w:t>};</w:t>
            </w:r>
          </w:p>
        </w:tc>
      </w:tr>
    </w:tbl>
    <w:p w:rsidR="00EF20A6" w:rsidRDefault="00EF20A6" w:rsidP="00EF20A6">
      <w:pPr>
        <w:pStyle w:val="Desc"/>
      </w:pPr>
    </w:p>
    <w:p w:rsidR="00EF20A6" w:rsidRDefault="00EF20A6" w:rsidP="00EF20A6">
      <w:pPr>
        <w:pStyle w:val="Desc"/>
      </w:pPr>
      <w:r>
        <w:t>Below is a table showing the methods of ISharedRegister and their VISA equivalents.</w:t>
      </w:r>
    </w:p>
    <w:p w:rsidR="00EF20A6" w:rsidRDefault="00EF20A6" w:rsidP="00EF20A6">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EF20A6" w:rsidTr="00315E1C">
        <w:trPr>
          <w:cantSplit/>
        </w:trPr>
        <w:tc>
          <w:tcPr>
            <w:tcW w:w="3950" w:type="dxa"/>
            <w:tcBorders>
              <w:top w:val="single" w:sz="6" w:space="0" w:color="auto"/>
              <w:left w:val="single" w:sz="6" w:space="0" w:color="auto"/>
              <w:bottom w:val="double" w:sz="6" w:space="0" w:color="auto"/>
              <w:right w:val="single" w:sz="6" w:space="0" w:color="auto"/>
            </w:tcBorders>
          </w:tcPr>
          <w:p w:rsidR="00EF20A6" w:rsidRDefault="00EF20A6" w:rsidP="00315E1C">
            <w:pPr>
              <w:spacing w:before="40" w:after="40"/>
              <w:jc w:val="center"/>
              <w:rPr>
                <w:b/>
              </w:rPr>
            </w:pPr>
            <w:r>
              <w:rPr>
                <w:b/>
              </w:rPr>
              <w:t>ISharedRegister</w:t>
            </w:r>
            <w:r w:rsidR="009C4A39">
              <w:rPr>
                <w:b/>
              </w:rPr>
              <w:t>64</w:t>
            </w:r>
            <w:r>
              <w:rPr>
                <w:b/>
              </w:rPr>
              <w:t xml:space="preserve"> Method</w:t>
            </w:r>
          </w:p>
        </w:tc>
        <w:tc>
          <w:tcPr>
            <w:tcW w:w="4500" w:type="dxa"/>
            <w:tcBorders>
              <w:top w:val="single" w:sz="6" w:space="0" w:color="auto"/>
              <w:left w:val="single" w:sz="6" w:space="0" w:color="auto"/>
              <w:bottom w:val="double" w:sz="6" w:space="0" w:color="auto"/>
              <w:right w:val="single" w:sz="6" w:space="0" w:color="auto"/>
            </w:tcBorders>
          </w:tcPr>
          <w:p w:rsidR="00EF20A6" w:rsidRDefault="00EF20A6" w:rsidP="00315E1C">
            <w:pPr>
              <w:spacing w:before="40" w:after="40"/>
              <w:jc w:val="center"/>
              <w:rPr>
                <w:b/>
              </w:rPr>
            </w:pPr>
            <w:r>
              <w:rPr>
                <w:b/>
              </w:rPr>
              <w:t>VISA Function</w:t>
            </w:r>
          </w:p>
        </w:tc>
      </w:tr>
      <w:tr w:rsidR="00EF20A6" w:rsidTr="00315E1C">
        <w:trPr>
          <w:cantSplit/>
        </w:trPr>
        <w:tc>
          <w:tcPr>
            <w:tcW w:w="3950" w:type="dxa"/>
            <w:tcBorders>
              <w:top w:val="double" w:sz="6" w:space="0" w:color="auto"/>
              <w:left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AllocateMemoryEx</w:t>
            </w:r>
          </w:p>
        </w:tc>
        <w:tc>
          <w:tcPr>
            <w:tcW w:w="4500" w:type="dxa"/>
            <w:tcBorders>
              <w:top w:val="double" w:sz="6" w:space="0" w:color="auto"/>
              <w:left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viMemAllocEx</w:t>
            </w:r>
          </w:p>
        </w:tc>
      </w:tr>
      <w:tr w:rsidR="00EF20A6"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spacing w:before="40" w:after="40"/>
              <w:ind w:left="80"/>
              <w:rPr>
                <w:rFonts w:ascii="Courier" w:hAnsi="Courier"/>
                <w:sz w:val="22"/>
              </w:rPr>
            </w:pPr>
            <w:r>
              <w:rPr>
                <w:rFonts w:ascii="Courier" w:hAnsi="Courier"/>
                <w:sz w:val="22"/>
              </w:rPr>
              <w:t>FreeMemoryEx</w:t>
            </w:r>
          </w:p>
        </w:tc>
        <w:tc>
          <w:tcPr>
            <w:tcW w:w="4500" w:type="dxa"/>
            <w:tcBorders>
              <w:top w:val="single" w:sz="6" w:space="0" w:color="auto"/>
              <w:left w:val="single" w:sz="6" w:space="0" w:color="auto"/>
              <w:bottom w:val="single" w:sz="6" w:space="0" w:color="auto"/>
              <w:right w:val="single" w:sz="6" w:space="0" w:color="auto"/>
            </w:tcBorders>
            <w:vAlign w:val="center"/>
          </w:tcPr>
          <w:p w:rsidR="00EF20A6" w:rsidRDefault="00EF20A6" w:rsidP="00315E1C">
            <w:pPr>
              <w:keepNext/>
              <w:spacing w:before="40" w:after="40"/>
              <w:ind w:left="80"/>
              <w:rPr>
                <w:rFonts w:ascii="Courier" w:hAnsi="Courier"/>
                <w:sz w:val="22"/>
              </w:rPr>
            </w:pPr>
            <w:r>
              <w:rPr>
                <w:rFonts w:ascii="Courier" w:hAnsi="Courier"/>
                <w:sz w:val="22"/>
              </w:rPr>
              <w:t>viMemFreeEx</w:t>
            </w:r>
          </w:p>
        </w:tc>
      </w:tr>
    </w:tbl>
    <w:p w:rsidR="00EF20A6" w:rsidRDefault="00EF20A6" w:rsidP="00EF20A6">
      <w:pPr>
        <w:pStyle w:val="Caption"/>
      </w:pPr>
      <w:r>
        <w:t>Table 5.1.</w:t>
      </w:r>
      <w:r w:rsidR="009C4A39">
        <w:t>7</w:t>
      </w:r>
    </w:p>
    <w:p w:rsidR="00EF20A6" w:rsidRDefault="00EF20A6" w:rsidP="00EF20A6">
      <w:pPr>
        <w:pStyle w:val="Desc"/>
      </w:pPr>
    </w:p>
    <w:p w:rsidR="00F15659" w:rsidRDefault="00F15659">
      <w:pPr>
        <w:pStyle w:val="Head2"/>
      </w:pPr>
      <w:r>
        <w:t>IGpib Interface</w:t>
      </w:r>
      <w:bookmarkEnd w:id="150"/>
    </w:p>
    <w:p w:rsidR="00F15659" w:rsidRDefault="00F15659">
      <w:pPr>
        <w:pStyle w:val="Desc"/>
      </w:pPr>
      <w:r>
        <w:t>The IGpib Interface provides the INSTR attributes and methods specific to GPIB and GPIB-VXI INSTR sessions.  Below is the IDL specification for IGpib.</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helpstring("GPIB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uuid(db8cbf09-d6d3-11d4-aa51-00a024ee30bd),</w:t>
            </w:r>
          </w:p>
          <w:p w:rsid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helpcontext(HlpCtxIGpib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IGpib : IVisaSession</w:t>
            </w:r>
          </w:p>
          <w:p w:rsidR="00F15659" w:rsidRDefault="00F15659">
            <w:pPr>
              <w:tabs>
                <w:tab w:val="left" w:pos="252"/>
                <w:tab w:val="left" w:pos="522"/>
                <w:tab w:val="left" w:pos="792"/>
              </w:tabs>
              <w:rPr>
                <w:rStyle w:val="Courier"/>
                <w:sz w:val="18"/>
              </w:rPr>
            </w:pPr>
            <w:r>
              <w:rPr>
                <w:rStyle w:val="Courier"/>
                <w:sz w:val="18"/>
              </w:rPr>
              <w:tab/>
              <w:t>{</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+ 1), helpstring("Get the primary 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PrimaryAddress([out, retval] short *pVal);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+ 2), helpstring("Get the REN line state")]</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RENState([out, retval] LineState *pVal);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+ 3), helpstring("Get/Set whether to repeat 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RepeatAddressingEnabled([out, retval] VARIANT_BOOL *pVal);</w:t>
            </w:r>
          </w:p>
          <w:p w:rsidR="00901EA5" w:rsidRPr="00901EA5" w:rsidRDefault="008F0854">
            <w:pPr>
              <w:tabs>
                <w:tab w:val="left" w:pos="252"/>
                <w:tab w:val="left" w:pos="522"/>
                <w:tab w:val="left" w:pos="792"/>
              </w:tabs>
              <w:rPr>
                <w:rStyle w:val="Courier"/>
                <w:sz w:val="18"/>
              </w:rPr>
            </w:pPr>
            <w:r>
              <w:rPr>
                <w:rStyle w:val="Courier"/>
                <w:sz w:val="18"/>
              </w:rPr>
              <w:tab/>
            </w:r>
            <w:r>
              <w:rPr>
                <w:rStyle w:val="Courier"/>
                <w:sz w:val="18"/>
              </w:rPr>
              <w:tab/>
              <w:t>[propput</w:t>
            </w:r>
            <w:r w:rsidR="00901EA5" w:rsidRPr="00901EA5">
              <w:rPr>
                <w:rStyle w:val="Courier"/>
                <w:sz w:val="18"/>
              </w:rPr>
              <w:t>, helpcontext(HlpCtxIGpib  + 3), helpstring("Get/Set whether to repeat 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RepeatAddressingEnabled([in] VARIANT_BOOL newVal);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+ 4), helpstring("Get the secondary 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SecondaryAddress([out, retval] short *pVal);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[propget, helpcontext(HlpCtxIGpib  + 5), helpstring("Get/Set whether to unaddress")]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UnaddressingEnabled([out, retval] VARIANT_BOOL *pVal);</w:t>
            </w: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[pr</w:t>
            </w:r>
            <w:r w:rsidR="008F0854">
              <w:rPr>
                <w:rStyle w:val="Courier"/>
                <w:sz w:val="18"/>
              </w:rPr>
              <w:t>opput</w:t>
            </w:r>
            <w:r w:rsidRPr="00901EA5">
              <w:rPr>
                <w:rStyle w:val="Courier"/>
                <w:sz w:val="18"/>
              </w:rPr>
              <w:t>, helpcontext(HlpCtxIGpib  + 5), helpstring("Get/Set whether to unaddress")]</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UnaddressingEnabled([in] VARIANT_BOOL newVal);</w:t>
            </w:r>
          </w:p>
          <w:p w:rsidR="00901EA5" w:rsidRDefault="00901EA5">
            <w:pPr>
              <w:tabs>
                <w:tab w:val="left" w:pos="252"/>
                <w:tab w:val="left" w:pos="522"/>
                <w:tab w:val="left" w:pos="792"/>
              </w:tabs>
              <w:rPr>
                <w:rStyle w:val="Courier"/>
                <w:sz w:val="18"/>
              </w:rPr>
            </w:pPr>
          </w:p>
          <w:p w:rsidR="00901EA5" w:rsidRPr="00901EA5" w:rsidRDefault="00901EA5">
            <w:pPr>
              <w:tabs>
                <w:tab w:val="left" w:pos="252"/>
                <w:tab w:val="left" w:pos="522"/>
                <w:tab w:val="left" w:pos="792"/>
              </w:tabs>
              <w:rPr>
                <w:rStyle w:val="Courier"/>
                <w:sz w:val="18"/>
              </w:rPr>
            </w:pPr>
            <w:r w:rsidRPr="00901EA5">
              <w:rPr>
                <w:rStyle w:val="Courier"/>
                <w:sz w:val="18"/>
              </w:rPr>
              <w:tab/>
            </w:r>
            <w:r w:rsidRPr="00901EA5">
              <w:rPr>
                <w:rStyle w:val="Courier"/>
                <w:sz w:val="18"/>
              </w:rPr>
              <w:tab/>
              <w:t>[helpcontext(HlpCtxIGpib  + 6), helpstring("Control the REN line (remote/local) state")]</w:t>
            </w:r>
          </w:p>
          <w:p w:rsidR="00901EA5" w:rsidRDefault="00901EA5">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ControlREN(</w:t>
            </w:r>
          </w:p>
          <w:p w:rsidR="00F15659" w:rsidRDefault="00901EA5">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w:t>
            </w:r>
            <w:r w:rsidR="00F15659">
              <w:rPr>
                <w:rStyle w:val="Courier"/>
                <w:sz w:val="18"/>
              </w:rPr>
              <w:t>[in] RENControlConst mode);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The following table lists all the methods of IGpib and their equivalents in VISA.</w:t>
      </w:r>
    </w:p>
    <w:p w:rsidR="00F15659" w:rsidRDefault="00F15659">
      <w:pPr>
        <w:pStyle w:val="Desc"/>
      </w:pPr>
    </w:p>
    <w:tbl>
      <w:tblPr>
        <w:tblW w:w="0" w:type="auto"/>
        <w:tblInd w:w="540" w:type="dxa"/>
        <w:tblBorders>
          <w:top w:val="single" w:sz="6" w:space="0" w:color="auto"/>
          <w:left w:val="single" w:sz="6" w:space="0" w:color="auto"/>
          <w:bottom w:val="single" w:sz="6" w:space="0" w:color="auto"/>
          <w:right w:val="single" w:sz="6" w:space="0" w:color="auto"/>
          <w:insideH w:val="double" w:sz="4" w:space="0" w:color="auto"/>
          <w:insideV w:val="single" w:sz="6" w:space="0" w:color="auto"/>
        </w:tblBorders>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Pr>
          <w:p w:rsidR="00F15659" w:rsidRDefault="00F15659">
            <w:pPr>
              <w:spacing w:before="40" w:after="40"/>
              <w:jc w:val="center"/>
              <w:rPr>
                <w:b/>
              </w:rPr>
            </w:pPr>
            <w:r>
              <w:rPr>
                <w:b/>
              </w:rPr>
              <w:t>IGpib Method</w:t>
            </w:r>
          </w:p>
        </w:tc>
        <w:tc>
          <w:tcPr>
            <w:tcW w:w="4500" w:type="dxa"/>
          </w:tcPr>
          <w:p w:rsidR="00F15659" w:rsidRDefault="00F15659">
            <w:pPr>
              <w:spacing w:before="40" w:after="40"/>
              <w:jc w:val="center"/>
              <w:rPr>
                <w:b/>
              </w:rPr>
            </w:pPr>
            <w:r>
              <w:rPr>
                <w:b/>
              </w:rPr>
              <w:t>VISA Function</w:t>
            </w:r>
          </w:p>
        </w:tc>
      </w:tr>
      <w:tr w:rsidR="00F15659">
        <w:trPr>
          <w:cantSplit/>
        </w:trPr>
        <w:tc>
          <w:tcPr>
            <w:tcW w:w="3950" w:type="dxa"/>
            <w:vAlign w:val="center"/>
          </w:tcPr>
          <w:p w:rsidR="00F15659" w:rsidRDefault="00F15659">
            <w:pPr>
              <w:spacing w:before="40" w:after="40"/>
              <w:ind w:left="80"/>
              <w:rPr>
                <w:rFonts w:ascii="Courier" w:hAnsi="Courier"/>
                <w:sz w:val="22"/>
              </w:rPr>
            </w:pPr>
            <w:r>
              <w:rPr>
                <w:rFonts w:ascii="Courier" w:hAnsi="Courier"/>
                <w:sz w:val="22"/>
              </w:rPr>
              <w:t>ControlREN</w:t>
            </w:r>
          </w:p>
        </w:tc>
        <w:tc>
          <w:tcPr>
            <w:tcW w:w="4500" w:type="dxa"/>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viGpibControlREN</w:t>
            </w:r>
          </w:p>
        </w:tc>
      </w:tr>
    </w:tbl>
    <w:p w:rsidR="00F15659" w:rsidRDefault="00F15659">
      <w:pPr>
        <w:pStyle w:val="Caption"/>
      </w:pPr>
      <w:r>
        <w:t>Table 5.1.</w:t>
      </w:r>
      <w:r w:rsidR="008742AC">
        <w:t>8</w:t>
      </w:r>
    </w:p>
    <w:p w:rsidR="00F15659" w:rsidRDefault="00901EA5">
      <w:pPr>
        <w:pStyle w:val="Desc"/>
      </w:pPr>
      <w:r>
        <w:br w:type="page"/>
      </w:r>
      <w:r w:rsidR="00F15659">
        <w:t>The following table lists all the COM properties of IGpib and their equivalents in VISA.</w:t>
      </w:r>
    </w:p>
    <w:p w:rsidR="00F15659" w:rsidRPr="00D305EC" w:rsidRDefault="00F15659">
      <w:pPr>
        <w:pStyle w:val="Desc"/>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IGpib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rsidRPr="00C33AF7">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PrimaryAddress</w:t>
            </w:r>
          </w:p>
        </w:tc>
        <w:tc>
          <w:tcPr>
            <w:tcW w:w="4500" w:type="dxa"/>
            <w:tcBorders>
              <w:top w:val="double" w:sz="6" w:space="0" w:color="auto"/>
              <w:left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VI_ATTR_GPIB_PRIMARY_ADDR</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RENState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VI_ATTR_GPIB_REN_STATE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RepeatAddressingEnabled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VI_ATTR_GPIB_READDR_EN</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SecondaryAddress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VI_ATTR_GPIB_SECONDARY_ADDR</w:t>
            </w:r>
          </w:p>
        </w:tc>
      </w:tr>
      <w:tr w:rsidR="00F15659" w:rsidRPr="00017ECA">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UnaddressingEnabled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017ECA" w:rsidRDefault="00F15659">
            <w:pPr>
              <w:keepNext/>
              <w:tabs>
                <w:tab w:val="left" w:pos="2080"/>
              </w:tabs>
              <w:spacing w:before="40" w:after="40"/>
              <w:ind w:left="80"/>
              <w:rPr>
                <w:rFonts w:ascii="Courier" w:hAnsi="Courier"/>
                <w:sz w:val="22"/>
                <w:lang w:val="de-DE"/>
              </w:rPr>
            </w:pPr>
            <w:r w:rsidRPr="00017ECA">
              <w:rPr>
                <w:rFonts w:ascii="Courier" w:hAnsi="Courier"/>
                <w:sz w:val="22"/>
                <w:lang w:val="de-DE"/>
              </w:rPr>
              <w:t>VI_ATTR_GPIB_UNADDR_EN</w:t>
            </w:r>
          </w:p>
        </w:tc>
      </w:tr>
    </w:tbl>
    <w:p w:rsidR="00F15659" w:rsidRDefault="00F15659">
      <w:pPr>
        <w:pStyle w:val="Caption"/>
      </w:pPr>
      <w:r>
        <w:t>Table 5.1.</w:t>
      </w:r>
      <w:r w:rsidR="00483A47">
        <w:t>9</w:t>
      </w:r>
    </w:p>
    <w:p w:rsidR="00F15659" w:rsidRDefault="00F15659">
      <w:pPr>
        <w:pStyle w:val="Rule"/>
      </w:pPr>
    </w:p>
    <w:p w:rsidR="00F15659" w:rsidRDefault="00F15659">
      <w:pPr>
        <w:pStyle w:val="Desc"/>
      </w:pPr>
      <w:r>
        <w:t xml:space="preserve">All the methods and properties in IGpib </w:t>
      </w:r>
      <w:r>
        <w:rPr>
          <w:b/>
        </w:rPr>
        <w:t>SHALL</w:t>
      </w:r>
      <w:r>
        <w:t xml:space="preserve"> have the same behavior as their VISA equivalents, as defined in VPP 4.3 unless otherwise noted in this document.</w:t>
      </w:r>
    </w:p>
    <w:p w:rsidR="00F15659" w:rsidRDefault="00F15659">
      <w:pPr>
        <w:pStyle w:val="Head2"/>
      </w:pPr>
      <w:bookmarkStart w:id="151" w:name="_Toc180914601"/>
      <w:r>
        <w:t>ISerial Interface</w:t>
      </w:r>
      <w:bookmarkEnd w:id="151"/>
    </w:p>
    <w:p w:rsidR="00F15659" w:rsidRDefault="00F15659">
      <w:pPr>
        <w:pStyle w:val="Desc"/>
      </w:pPr>
      <w:r>
        <w:t>The ISerial interface provides the methods and properties specific to ASRL INSTR sessions.  Below is the IDL specification of the ISerial Interface.</w:t>
      </w:r>
    </w:p>
    <w:p w:rsidR="00F15659" w:rsidRPr="00D305EC" w:rsidRDefault="00F15659">
      <w:pPr>
        <w:pStyle w:val="Desc"/>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helpstring("Serial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uuid(db8cbf0c-d6d3-11d4-aa51-00a024ee30bd),</w:t>
            </w:r>
          </w:p>
          <w:p w:rsid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helpcontext(HlpCtxISerial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ISerial : IVisaSession</w:t>
            </w:r>
          </w:p>
          <w:p w:rsidR="00F15659" w:rsidRDefault="00F15659">
            <w:pPr>
              <w:tabs>
                <w:tab w:val="left" w:pos="252"/>
                <w:tab w:val="left" w:pos="522"/>
                <w:tab w:val="left" w:pos="792"/>
              </w:tabs>
              <w:rPr>
                <w:rStyle w:val="Courier"/>
                <w:sz w:val="18"/>
              </w:rPr>
            </w:pPr>
            <w:r>
              <w:rPr>
                <w:rStyle w:val="Courier"/>
                <w:sz w:val="18"/>
              </w:rPr>
              <w:tab/>
              <w:t>{</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 helpstring("Get the number of bytes available")]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BytesAvailable([out, retval] long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+ 2), helpstring("Get/Set the baud rate")]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BaudRate([out, retval] long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+ 2), helpstring("Get/Set the baud rate")]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BaudRate([in] long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+ 3), helpstring("Get/Set the number of data bits")]</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DataBits([out, retval] short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+ 3), helpstring("Get/Set the number of data bits")]</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DataBits([in] short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+ 4), helpstring("Get the CTS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ClearToSendState([out, retval] LineState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+ 5), helpstring("Get the DCD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DataCarrierDetectState([out, retval] LineState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+ 6), helpstring("Get the DSR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DataSetReadyState([out, retval] LineState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+ 7), helpstring("Get/Set the DTR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DataTerminalReadyState([out, retval] LineState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+ 7), helpstring("Get/Set the DTR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DataTerminalReadyState([in] LineState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+ 8), helpstring("Get/Set the input end mode")]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EndIn([out, retval] SerialEndConst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+ 8), helpstring("Get/Set the input end mode")]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EndIn([in] SerialEndConst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+ 9), helpstring("Get/Set the output end mode")]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EndOut([out, retval] SerialEndConst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+ 9), helpstring("Get/Set the output end mode")]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EndOut([in] SerialEndConst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+ 10), helpstring("Get/Set the flow control")]</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FlowControl([out, retval] SerialFlowControl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+ 10), helpstring("Get/Set the flow control")]</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FlowControl([in] SerialFlowControl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+ 11), helpstring("Get/Set the parity")]</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Parity([out, retval] SerialParity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+ 11), helpstring("Get/Set the parity")]</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Parity([in] SerialParity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+ 12), helpstring("Get the RI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RingIndicatorState([out, retval] LineState *pVal);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+ 13), helpstring("Get/Set the RTS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RequestToSendState([out, retval] LineState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+ 13), helpstring("Get/Set the RTS line state")]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RequestToSendState([in] LineState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+ 14), helpstring("Get/Set the number of stop bits")]</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StopBits([out, retval] SerialStopBits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+ 14), helpstring("Get/Set the number of stop bits")]</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StopBits([in] SerialStopBits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+ 15), helpstring("Get/Set the error replacement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ReplacementCharacter([out, retval] BYTE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+ 15), helpstring("Get/Set the error replacement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ReplacementCharacter([in] BYTE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+ 16), helpstring("Get/Set the XON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XONCharacter([out, retval] BYTE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+ 16), helpstring("Get/Set the XON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XONCharacter([in] BYTE newVal);</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[propget, helpcontext(HlpCtxISerial  + 17), helpstring("Get/Set the XOFF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XOFFCharacter([out, retval] BYTE *pVal);</w:t>
            </w:r>
          </w:p>
          <w:p w:rsidR="00B70E5C" w:rsidRPr="00B70E5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B70E5C" w:rsidRPr="00B70E5C">
              <w:rPr>
                <w:rStyle w:val="Courier"/>
                <w:sz w:val="18"/>
              </w:rPr>
              <w:t>, helpcontext(HlpCtxISerial  + 17), helpstring("Get/Set the XOFF character")]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XOFFCharacter([in] BYTE newVal);</w:t>
            </w:r>
          </w:p>
          <w:p w:rsidR="00B70E5C" w:rsidRDefault="00B70E5C">
            <w:pPr>
              <w:tabs>
                <w:tab w:val="left" w:pos="252"/>
                <w:tab w:val="left" w:pos="522"/>
                <w:tab w:val="left" w:pos="792"/>
              </w:tabs>
              <w:rPr>
                <w:rStyle w:val="Courier"/>
                <w:sz w:val="18"/>
              </w:rPr>
            </w:pP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[helpcontext(HlpCtxISerial  + 18), helpstring("Set the serial receive or transmit buffer size")]</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SetBufferSize(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B70E5C" w:rsidRPr="00B70E5C" w:rsidRDefault="00B70E5C">
            <w:pPr>
              <w:tabs>
                <w:tab w:val="left" w:pos="252"/>
                <w:tab w:val="left" w:pos="522"/>
                <w:tab w:val="left" w:pos="792"/>
              </w:tabs>
              <w:rPr>
                <w:rStyle w:val="Courier"/>
                <w:sz w:val="18"/>
              </w:rPr>
            </w:pPr>
            <w:r w:rsidRPr="00B70E5C">
              <w:rPr>
                <w:rStyle w:val="Courier"/>
                <w:sz w:val="18"/>
              </w:rPr>
              <w:tab/>
            </w:r>
            <w:r w:rsidRPr="00B70E5C">
              <w:rPr>
                <w:rStyle w:val="Courier"/>
                <w:sz w:val="18"/>
              </w:rPr>
              <w:tab/>
              <w:t>[helpcontext(HlpCtxISerial  + 19), helpstring("Flush the specified serial buffer")]</w:t>
            </w:r>
          </w:p>
          <w:p w:rsidR="00F15659" w:rsidRDefault="00B70E5C">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Flush(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defaultvalue(IO_IN_OUT_BUF)] 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defaultvalue(FALSE)] VARIANT_BOOL discard);</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The following table lists all the ISerial methods and their equivalent VISA functions.</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ISerial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SetBufferSize</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viSetBuf</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Flush</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viFlush</w:t>
            </w:r>
          </w:p>
        </w:tc>
      </w:tr>
    </w:tbl>
    <w:p w:rsidR="00F15659" w:rsidRDefault="00F15659">
      <w:pPr>
        <w:pStyle w:val="Caption"/>
      </w:pPr>
      <w:r>
        <w:t>Table 5.1.</w:t>
      </w:r>
      <w:r w:rsidR="00C834A4">
        <w:t>10</w:t>
      </w:r>
    </w:p>
    <w:p w:rsidR="00F15659" w:rsidRDefault="00F15659">
      <w:pPr>
        <w:pStyle w:val="Desc"/>
      </w:pPr>
      <w:r>
        <w:t>The following table lists all the ISerial COM properties and their equivalent VISA attributes.</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ISerial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Attribute</w:t>
            </w:r>
          </w:p>
        </w:tc>
      </w:tr>
      <w:tr w:rsidR="00F15659" w:rsidRPr="00395A55">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BytesAvailable</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VI_ATTR_ASRL_AVAIL_NUM</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BaudRate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VI_ATTR_ASRL_BAUD</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DataBits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VI_ATTR_ASRL_DATA_BITS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ClearToSendState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VI_ATTR_ASRL_CTS_STATE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DataCarrierDetectState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VI_ATTR_ASRL_DCD_STATE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DataSetReadyState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VI_ATTR_ASRL_DSR_STATE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DataTerminalReadyState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VI_ATTR_ASRL_DTR_STATE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EndIn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VI_ATTR_ASRL_END_IN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EndOut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VI_ATTR_ASRL_END_OUT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FlowControl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VI_ATTR_ASRL_FLOW_CNTRL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Parity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VI_ATTR_ASRL_PARITY</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RingIndicatorState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VI_ATTR_ASRL_RI_STATE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RequestToSendState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VI_ATTR_ASRL_RTS_STATE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StopBits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VI_ATTR_ASRL_STOP_BITS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ReplacementCharacter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VI_ATTR_ASRL_REPLACE_CHAR</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XONCharacter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VI_ATTR_ASRL_XON_CHAR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XOFFCharacter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VI_ATTR_ASRL_XOFF_CHAR</w:t>
            </w:r>
          </w:p>
        </w:tc>
      </w:tr>
    </w:tbl>
    <w:p w:rsidR="00F15659" w:rsidRDefault="00F15659">
      <w:pPr>
        <w:pStyle w:val="Caption"/>
      </w:pPr>
      <w:r>
        <w:t>Table 5.1.</w:t>
      </w:r>
      <w:r w:rsidR="00DA7291">
        <w:t>11</w:t>
      </w:r>
    </w:p>
    <w:p w:rsidR="00F15659" w:rsidRDefault="00F15659">
      <w:pPr>
        <w:pStyle w:val="Rule"/>
      </w:pPr>
    </w:p>
    <w:p w:rsidR="00F15659" w:rsidRDefault="00F15659">
      <w:pPr>
        <w:pStyle w:val="Desc"/>
      </w:pPr>
      <w:r>
        <w:t xml:space="preserve">The methods and properties of the ISerial interface </w:t>
      </w:r>
      <w:r>
        <w:rPr>
          <w:b/>
        </w:rPr>
        <w:t>SHALL</w:t>
      </w:r>
      <w:r>
        <w:t xml:space="preserve"> behave identically to their VISA equivalents as defined by VPP 4.3 unless otherwise noted.</w:t>
      </w:r>
    </w:p>
    <w:p w:rsidR="00F15659" w:rsidRDefault="00F15659">
      <w:pPr>
        <w:pStyle w:val="Rule"/>
      </w:pPr>
    </w:p>
    <w:p w:rsidR="00F15659" w:rsidRDefault="00F15659">
      <w:pPr>
        <w:pStyle w:val="Desc"/>
      </w:pPr>
      <w:r>
        <w:t xml:space="preserve">The methods Flush and SetBufferSize </w:t>
      </w:r>
      <w:r>
        <w:rPr>
          <w:b/>
        </w:rPr>
        <w:t>SHALL</w:t>
      </w:r>
      <w:r>
        <w:t xml:space="preserve"> only allow changes to RS-232 settings rather than the more general behavior of the viFlush and viSetBuf methods.  </w:t>
      </w:r>
      <w:r>
        <w:rPr>
          <w:b/>
          <w:bCs/>
        </w:rPr>
        <w:t>IF</w:t>
      </w:r>
      <w:r>
        <w:t xml:space="preserve"> the mask parameter is for a buffer other than the RS-232 buffer, </w:t>
      </w:r>
      <w:r>
        <w:rPr>
          <w:b/>
          <w:bCs/>
        </w:rPr>
        <w:t>THEN</w:t>
      </w:r>
      <w:r>
        <w:t xml:space="preserve"> these methods </w:t>
      </w:r>
      <w:r>
        <w:rPr>
          <w:b/>
          <w:bCs/>
        </w:rPr>
        <w:t>SHALL</w:t>
      </w:r>
      <w:r>
        <w:t xml:space="preserve"> return an HRESULT of E_INVALIDARG.</w:t>
      </w:r>
    </w:p>
    <w:p w:rsidR="00F15659" w:rsidRDefault="00D305EC">
      <w:pPr>
        <w:pStyle w:val="Head2"/>
      </w:pPr>
      <w:r>
        <w:br w:type="page"/>
      </w:r>
      <w:bookmarkStart w:id="152" w:name="_Toc180914602"/>
      <w:r w:rsidR="00F15659">
        <w:t>IVxi Interface</w:t>
      </w:r>
      <w:bookmarkEnd w:id="152"/>
    </w:p>
    <w:p w:rsidR="00F15659" w:rsidRDefault="00F15659">
      <w:pPr>
        <w:pStyle w:val="Desc"/>
      </w:pPr>
      <w:r>
        <w:t>The IVxi interface defines the methods and COM properties specific to VXI and GPIB-VXI INSTR session VISA COM I/O components.  Below is the IDL specification for IVxi.</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helpstring("VXI Interface (obsolete)"),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uuid(db8cbf0f-d6d3-11d4-aa51-00a024ee30bd),</w:t>
            </w:r>
          </w:p>
          <w:p w:rsid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helpcontext(HlpCtxIVxi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hidden</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IVxi : IVisaSession</w:t>
            </w:r>
          </w:p>
          <w:p w:rsidR="00F15659" w:rsidRDefault="00F15659">
            <w:pPr>
              <w:tabs>
                <w:tab w:val="left" w:pos="252"/>
                <w:tab w:val="left" w:pos="522"/>
                <w:tab w:val="left" w:pos="792"/>
              </w:tabs>
              <w:rPr>
                <w:rStyle w:val="Courier"/>
                <w:sz w:val="18"/>
              </w:rPr>
            </w:pPr>
            <w:r>
              <w:rPr>
                <w:rStyle w:val="Courier"/>
                <w:sz w:val="18"/>
              </w:rPr>
              <w:tab/>
              <w:t>{</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 helpstring("Get the commander's logical address")]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CommanderLA([out,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+ 2), helpstring("Get/Set the target address modifier")]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DestinationAccessPrivilege([out, retval] VXIMemoryAccessPrivilege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+ 2), helpstring("Get/Set the target address modifier")]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DestinationAccessPrivilege([in] VXIMemoryAccessPrivilege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+ 3), helpstring("Get the VXI device class")]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DeviceClass([out, retval] VXIDevClass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+ 4), helpstring("Get/Set the FDC channel number")]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008F0854">
              <w:rPr>
                <w:rStyle w:val="Courier"/>
                <w:sz w:val="18"/>
              </w:rPr>
              <w:tab/>
              <w:t>[propput</w:t>
            </w:r>
            <w:r w:rsidRPr="00430B6C">
              <w:rPr>
                <w:rStyle w:val="Courier"/>
                <w:sz w:val="18"/>
              </w:rPr>
              <w:t>, helpcontext(HlpCtxIVxi  + 4), helpstring("Get/Set the FDC channel number")]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FastDataChannel([in] short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+ 5), helpstring("Get/Set the FDC mode")]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FastDataChannelMode([out, retval] FDCMode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+ 5), helpstring("Get/Set the FDC mode")]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FastDataChannelMode([in] FDCMode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+ 6), helpstring("Get/Set whether to use an FDC channel pair")]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FastDataChannelUsePair([out, retval] VARIANT_BOOL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+ 6), helpstring("Get/Set whether to use an FDC channel pair")]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FastDataChannelUsePair([in] VARIANT_BOOL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+ 7), helpstring("Get whether the device is this controller's servant")]</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ImmediateServant([out, retval] VARIANT_BOOL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+ 8), helpstring("Get the logical address")]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LogicalAddress([out,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+ 9), helpstring("Get the mainframe's logical address")]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MainframeLogicalAddress([out,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+ 10), helpstring("Get the manufacturer ID")]</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ManufacturerID([out,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+ 11), helpstring("Get the manufacturer name")]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ManufacturerName([out, retval] BSTR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+ 12), helpstring("Get the memory base address")]</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MemoryBase([out, retval] long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+ 13), helpstring("Get the memory size")]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MemorySize([out, retval] long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+ 14), helpstring("Get the memory space")]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MemorySpace([out,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+ 15), helpstring("Get the model code")]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ModelCode([out,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+ 16), helpstring("Get the model name")]</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ModelName([out, retval] BSTR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+ 17), helpstring("Get/Set the trigger ID")]</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TriggerID([out, retval] TriggerLine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+ 17), helpstring("Get/Set the trigger ID")]</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TriggerID([in] TriggerLine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+ 18), helpstring("Get the device's slot")]</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Slot([out, retval] short *pVal);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+ 19), helpstring("Get/Set the source address modifier")]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SourceAccessPrivilege([out, retval] VXIMemoryAccessPrivilege *pVal);</w:t>
            </w:r>
          </w:p>
          <w:p w:rsidR="0015098B" w:rsidRPr="00430B6C" w:rsidRDefault="008F0854">
            <w:pPr>
              <w:tabs>
                <w:tab w:val="left" w:pos="252"/>
                <w:tab w:val="left" w:pos="522"/>
                <w:tab w:val="left" w:pos="792"/>
              </w:tabs>
              <w:rPr>
                <w:rStyle w:val="Courier"/>
                <w:sz w:val="18"/>
              </w:rPr>
            </w:pPr>
            <w:r>
              <w:rPr>
                <w:rStyle w:val="Courier"/>
                <w:sz w:val="18"/>
              </w:rPr>
              <w:tab/>
            </w:r>
            <w:r>
              <w:rPr>
                <w:rStyle w:val="Courier"/>
                <w:sz w:val="18"/>
              </w:rPr>
              <w:tab/>
              <w:t>[propput</w:t>
            </w:r>
            <w:r w:rsidR="00430B6C" w:rsidRPr="00430B6C">
              <w:rPr>
                <w:rStyle w:val="Courier"/>
                <w:sz w:val="18"/>
              </w:rPr>
              <w:t>, helpcontext(HlpCtxIVxi  + 19), helpstring("Get/Set the source address modifier")]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SourceAccessPrivilege([in] VXIMemoryAccessPrivilege newVal);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  + 20), helpstring("Get which trigger lines are supported")]</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TriggerSupport([out, retval] long *pVal);</w:t>
            </w:r>
          </w:p>
          <w:p w:rsidR="0015098B" w:rsidRDefault="0015098B">
            <w:pPr>
              <w:tabs>
                <w:tab w:val="left" w:pos="252"/>
                <w:tab w:val="left" w:pos="522"/>
                <w:tab w:val="left" w:pos="792"/>
              </w:tabs>
              <w:rPr>
                <w:rStyle w:val="Courier"/>
                <w:sz w:val="18"/>
              </w:rPr>
            </w:pP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[helpcontext(HlpCtxIVxi  + 21), helpstring("Assert a trigger")]</w:t>
            </w:r>
          </w:p>
          <w:p w:rsidR="0015098B"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AssertTrigger(</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defaultvalue(TRIG_PROT_DEFAULT)] TriggerProtocol protocol);</w:t>
            </w:r>
          </w:p>
          <w:p w:rsidR="0015098B"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[helpcontext(HlpCtxIVxi  + 22), helpstring("Send a miscellaneous VXI command or query")]</w:t>
            </w:r>
          </w:p>
          <w:p w:rsidR="00F15659" w:rsidRDefault="0015098B">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CommandQuery(</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VXICommandQuery mode,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cmd,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*pResponse);</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 xml:space="preserve">The following table lists all the </w:t>
      </w:r>
      <w:r w:rsidR="00C17ADE">
        <w:t xml:space="preserve">IVxi </w:t>
      </w:r>
      <w:r>
        <w:t>methods and their equivalent VISA functions.</w:t>
      </w:r>
    </w:p>
    <w:p w:rsidR="00F15659" w:rsidRDefault="00F15659">
      <w:pPr>
        <w:pStyle w:val="Desc"/>
      </w:pPr>
    </w:p>
    <w:tbl>
      <w:tblPr>
        <w:tblW w:w="0" w:type="auto"/>
        <w:tblInd w:w="540" w:type="dxa"/>
        <w:tblBorders>
          <w:top w:val="single" w:sz="6" w:space="0" w:color="auto"/>
          <w:left w:val="single" w:sz="6" w:space="0" w:color="auto"/>
          <w:bottom w:val="single" w:sz="6" w:space="0" w:color="auto"/>
          <w:right w:val="single" w:sz="6" w:space="0" w:color="auto"/>
          <w:insideH w:val="double" w:sz="4" w:space="0" w:color="auto"/>
          <w:insideV w:val="single" w:sz="6" w:space="0" w:color="auto"/>
        </w:tblBorders>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Pr>
          <w:p w:rsidR="00F15659" w:rsidRDefault="00F15659">
            <w:pPr>
              <w:spacing w:before="40" w:after="40"/>
              <w:jc w:val="center"/>
              <w:rPr>
                <w:b/>
              </w:rPr>
            </w:pPr>
            <w:r>
              <w:rPr>
                <w:b/>
              </w:rPr>
              <w:t>IVxi Method</w:t>
            </w:r>
          </w:p>
        </w:tc>
        <w:tc>
          <w:tcPr>
            <w:tcW w:w="4500" w:type="dxa"/>
          </w:tcPr>
          <w:p w:rsidR="00F15659" w:rsidRDefault="00F15659">
            <w:pPr>
              <w:spacing w:before="40" w:after="40"/>
              <w:jc w:val="center"/>
              <w:rPr>
                <w:b/>
              </w:rPr>
            </w:pPr>
            <w:r>
              <w:rPr>
                <w:b/>
              </w:rPr>
              <w:t>VISA Function</w:t>
            </w:r>
          </w:p>
        </w:tc>
      </w:tr>
      <w:tr w:rsidR="00F15659">
        <w:trPr>
          <w:cantSplit/>
        </w:trPr>
        <w:tc>
          <w:tcPr>
            <w:tcW w:w="3950" w:type="dxa"/>
            <w:vAlign w:val="center"/>
          </w:tcPr>
          <w:p w:rsidR="00F15659" w:rsidRDefault="00F15659">
            <w:pPr>
              <w:spacing w:before="40" w:after="40"/>
              <w:ind w:left="80"/>
              <w:rPr>
                <w:rFonts w:ascii="Courier" w:hAnsi="Courier"/>
                <w:sz w:val="22"/>
              </w:rPr>
            </w:pPr>
            <w:r>
              <w:rPr>
                <w:rFonts w:ascii="Courier" w:hAnsi="Courier"/>
                <w:sz w:val="22"/>
              </w:rPr>
              <w:t>CommandQuery</w:t>
            </w:r>
          </w:p>
        </w:tc>
        <w:tc>
          <w:tcPr>
            <w:tcW w:w="4500" w:type="dxa"/>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viVxiCommandQuery</w:t>
            </w:r>
          </w:p>
        </w:tc>
      </w:tr>
    </w:tbl>
    <w:p w:rsidR="00F15659" w:rsidRDefault="00F15659">
      <w:pPr>
        <w:pStyle w:val="Caption"/>
      </w:pPr>
      <w:r>
        <w:t>Table 5.1.</w:t>
      </w:r>
      <w:r w:rsidR="00B50315">
        <w:t>12</w:t>
      </w:r>
    </w:p>
    <w:p w:rsidR="00F15659" w:rsidRDefault="00F15659">
      <w:pPr>
        <w:pStyle w:val="Desc"/>
      </w:pPr>
      <w:r>
        <w:t xml:space="preserve">The following table lists all the </w:t>
      </w:r>
      <w:r w:rsidR="003708D4">
        <w:t xml:space="preserve">IVxi </w:t>
      </w:r>
      <w:r>
        <w:t>COM properties and their equivalent VISA attributes.</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IVxi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CommanderLA</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VI_ATTR_CMDR_LA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DestinationAccessPriviledge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VI_ATTR_DEST_ACCESS_PRIV</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DeviceClass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VI_ATTR_VXI_DEV_CLASS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FastDataChannel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VI_ATTR_FDC_CHNL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FastDataChannelMode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VI_ATTR_FDC_MODE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FastDataChannelUsePair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VI_ATTR_FDC_USE_PAIR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ImmediateServant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VI_ATTR_IMMEDIATE_SERV</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Logical 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VI_ATTR_VXI_LA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MainframeLogicalAddress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VI_ATTR_MAINFRAME_LA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ManufacturerID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VI_ATTR_MANF_ID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ManufacturerName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VI_ATTR_MANF_NAME</w:t>
            </w:r>
            <w:r>
              <w:rPr>
                <w:rFonts w:ascii="Courier" w:hAnsi="Courier"/>
                <w:sz w:val="22"/>
              </w:rPr>
              <w:tab/>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MemoryBase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VI_ATTR_MEM_BASE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MemorySize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VI_ATTR_MEM_SIZE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MemorySpace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VI_ATTR_MEM_SPACE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ModelCode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VI_ATTR_MODEL_CODE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ModelName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VI_ATTR_MODEL_NAME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Slot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VI_ATTR_SLOT</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SourceAccessPrivilege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VI_ATTR_SRC_ACCESS_PRIV</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TriggerSupport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VI_ATTR_VXI_TRIG_SUPPORT</w:t>
            </w:r>
          </w:p>
        </w:tc>
      </w:tr>
      <w:tr w:rsidR="00EF3568">
        <w:trPr>
          <w:cantSplit/>
        </w:trPr>
        <w:tc>
          <w:tcPr>
            <w:tcW w:w="3950" w:type="dxa"/>
            <w:tcBorders>
              <w:top w:val="single" w:sz="6" w:space="0" w:color="auto"/>
              <w:left w:val="single" w:sz="6" w:space="0" w:color="auto"/>
              <w:bottom w:val="single" w:sz="6" w:space="0" w:color="auto"/>
              <w:right w:val="single" w:sz="6" w:space="0" w:color="auto"/>
            </w:tcBorders>
            <w:vAlign w:val="center"/>
          </w:tcPr>
          <w:p w:rsidR="00EF3568" w:rsidRDefault="00EF3568">
            <w:pPr>
              <w:spacing w:before="40" w:after="40"/>
              <w:ind w:left="80"/>
              <w:rPr>
                <w:rFonts w:ascii="Courier" w:hAnsi="Courier"/>
                <w:sz w:val="22"/>
              </w:rPr>
            </w:pPr>
            <w:r>
              <w:rPr>
                <w:rFonts w:ascii="Courier" w:hAnsi="Courier"/>
                <w:sz w:val="22"/>
              </w:rPr>
              <w:t>TriggerID</w:t>
            </w:r>
          </w:p>
        </w:tc>
        <w:tc>
          <w:tcPr>
            <w:tcW w:w="4500" w:type="dxa"/>
            <w:tcBorders>
              <w:top w:val="single" w:sz="6" w:space="0" w:color="auto"/>
              <w:left w:val="single" w:sz="6" w:space="0" w:color="auto"/>
              <w:bottom w:val="single" w:sz="6" w:space="0" w:color="auto"/>
              <w:right w:val="single" w:sz="6" w:space="0" w:color="auto"/>
            </w:tcBorders>
            <w:vAlign w:val="center"/>
          </w:tcPr>
          <w:p w:rsidR="00EF3568" w:rsidRDefault="00EF3568">
            <w:pPr>
              <w:keepNext/>
              <w:tabs>
                <w:tab w:val="left" w:pos="2080"/>
              </w:tabs>
              <w:spacing w:before="40" w:after="40"/>
              <w:ind w:left="80"/>
              <w:rPr>
                <w:rFonts w:ascii="Courier" w:hAnsi="Courier"/>
                <w:sz w:val="22"/>
              </w:rPr>
            </w:pPr>
            <w:r>
              <w:rPr>
                <w:rFonts w:ascii="Courier" w:hAnsi="Courier"/>
                <w:sz w:val="22"/>
              </w:rPr>
              <w:t>VI_ATTR_TRIG_ID</w:t>
            </w:r>
          </w:p>
        </w:tc>
      </w:tr>
    </w:tbl>
    <w:p w:rsidR="00F15659" w:rsidRDefault="00F15659">
      <w:pPr>
        <w:pStyle w:val="Caption"/>
      </w:pPr>
      <w:r>
        <w:t>Table 5.1.</w:t>
      </w:r>
      <w:r w:rsidR="00D472A8">
        <w:t>13</w:t>
      </w:r>
    </w:p>
    <w:p w:rsidR="00F15659" w:rsidRDefault="00F15659">
      <w:pPr>
        <w:pStyle w:val="Rule"/>
      </w:pPr>
    </w:p>
    <w:p w:rsidR="00F15659" w:rsidRDefault="00F15659">
      <w:pPr>
        <w:pStyle w:val="Desc"/>
      </w:pPr>
      <w:r>
        <w:t xml:space="preserve">The methods and properties of the IVxi interface </w:t>
      </w:r>
      <w:r>
        <w:rPr>
          <w:b/>
        </w:rPr>
        <w:t>SHALL</w:t>
      </w:r>
      <w:r>
        <w:t xml:space="preserve"> behave identically to their VISA equivalents as defined in VPP 4.3 unless otherwise noted.</w:t>
      </w:r>
    </w:p>
    <w:p w:rsidR="00F15659" w:rsidRDefault="00F15659">
      <w:pPr>
        <w:pStyle w:val="Head2"/>
        <w:rPr>
          <w:lang w:val="fr-FR"/>
        </w:rPr>
      </w:pPr>
      <w:bookmarkStart w:id="153" w:name="_Toc23653828"/>
      <w:bookmarkStart w:id="154" w:name="_Toc180914603"/>
      <w:r>
        <w:rPr>
          <w:lang w:val="fr-FR"/>
        </w:rPr>
        <w:t>IVxi3 Interface</w:t>
      </w:r>
      <w:bookmarkEnd w:id="153"/>
      <w:bookmarkEnd w:id="154"/>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object,</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oleautomation,</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helpstring("VXI Interface"),</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uuid(db8cbf22-d6d3-11d4-aa51-00a024ee30bd),</w:t>
            </w:r>
          </w:p>
          <w:p w:rsidR="00F15659" w:rsidRPr="00430B6C"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t>helpcontext(HlpCtxIVxi3 + 49),</w:t>
            </w:r>
          </w:p>
          <w:p w:rsidR="00F15659" w:rsidRDefault="00430B6C">
            <w:pPr>
              <w:tabs>
                <w:tab w:val="left" w:pos="252"/>
                <w:tab w:val="left" w:pos="522"/>
                <w:tab w:val="left" w:pos="792"/>
              </w:tabs>
              <w:rPr>
                <w:rStyle w:val="Courier"/>
                <w:sz w:val="18"/>
              </w:rPr>
            </w:pPr>
            <w:r w:rsidRPr="00430B6C">
              <w:rPr>
                <w:rStyle w:val="Courier"/>
                <w:sz w:val="18"/>
              </w:rPr>
              <w:tab/>
            </w:r>
            <w:r w:rsidRPr="00430B6C">
              <w:rPr>
                <w:rStyle w:val="Courier"/>
                <w:sz w:val="18"/>
              </w:rPr>
              <w:tab/>
            </w:r>
            <w:r w:rsidR="00F15659">
              <w:rPr>
                <w:rStyle w:val="Courier"/>
                <w:sz w:val="18"/>
              </w:rPr>
              <w:t>pointer_default(unique)</w:t>
            </w:r>
          </w:p>
          <w:p w:rsidR="00F15659" w:rsidRDefault="00F15659">
            <w:pPr>
              <w:tabs>
                <w:tab w:val="left" w:pos="252"/>
                <w:tab w:val="left" w:pos="522"/>
                <w:tab w:val="left" w:pos="792"/>
              </w:tabs>
              <w:rPr>
                <w:rStyle w:val="Courier"/>
                <w:sz w:val="18"/>
              </w:rPr>
            </w:pPr>
            <w:r>
              <w:rPr>
                <w:rStyle w:val="Courier"/>
                <w:sz w:val="18"/>
              </w:rPr>
              <w:t>]</w:t>
            </w:r>
          </w:p>
          <w:p w:rsidR="00F15659" w:rsidRDefault="00F15659">
            <w:pPr>
              <w:tabs>
                <w:tab w:val="left" w:pos="252"/>
                <w:tab w:val="left" w:pos="522"/>
                <w:tab w:val="left" w:pos="792"/>
              </w:tabs>
              <w:rPr>
                <w:rStyle w:val="Courier"/>
                <w:sz w:val="18"/>
              </w:rPr>
            </w:pPr>
            <w:r>
              <w:rPr>
                <w:rStyle w:val="Courier"/>
                <w:sz w:val="18"/>
              </w:rPr>
              <w:t>interface IVxi3 : IVxi</w:t>
            </w:r>
          </w:p>
          <w:p w:rsidR="00F15659" w:rsidRDefault="00F15659">
            <w:pPr>
              <w:tabs>
                <w:tab w:val="left" w:pos="252"/>
                <w:tab w:val="left" w:pos="522"/>
                <w:tab w:val="left" w:pos="792"/>
              </w:tabs>
              <w:rPr>
                <w:rStyle w:val="Courier"/>
                <w:sz w:val="18"/>
              </w:rPr>
            </w:pPr>
            <w:r>
              <w:rPr>
                <w:rStyle w:val="Courier"/>
                <w:sz w:val="18"/>
              </w:rPr>
              <w:t>{</w:t>
            </w:r>
          </w:p>
          <w:p w:rsidR="00430B6C" w:rsidRPr="00430B6C" w:rsidRDefault="00430B6C" w:rsidP="00430B6C">
            <w:pPr>
              <w:tabs>
                <w:tab w:val="left" w:pos="252"/>
                <w:tab w:val="left" w:pos="522"/>
                <w:tab w:val="left" w:pos="792"/>
              </w:tabs>
              <w:rPr>
                <w:rStyle w:val="Courier"/>
                <w:sz w:val="18"/>
              </w:rPr>
            </w:pPr>
            <w:r w:rsidRPr="00430B6C">
              <w:rPr>
                <w:rStyle w:val="Courier"/>
                <w:sz w:val="18"/>
              </w:rPr>
              <w:tab/>
            </w:r>
            <w:r w:rsidRPr="00430B6C">
              <w:rPr>
                <w:rStyle w:val="Courier"/>
                <w:sz w:val="18"/>
              </w:rPr>
              <w:tab/>
              <w:t>[propget, helpcontext(HlpCtxIVxi3  + 1), helpstring("Get 488.2 Compliance")]</w:t>
            </w:r>
          </w:p>
          <w:p w:rsidR="00F15659" w:rsidRPr="00430B6C" w:rsidRDefault="00430B6C" w:rsidP="00430B6C">
            <w:pPr>
              <w:tabs>
                <w:tab w:val="left" w:pos="252"/>
                <w:tab w:val="left" w:pos="522"/>
                <w:tab w:val="left" w:pos="792"/>
              </w:tabs>
              <w:rPr>
                <w:rStyle w:val="Courier"/>
                <w:sz w:val="18"/>
              </w:rPr>
            </w:pPr>
            <w:r w:rsidRPr="00430B6C">
              <w:rPr>
                <w:rStyle w:val="Courier"/>
                <w:sz w:val="18"/>
              </w:rPr>
              <w:tab/>
            </w:r>
            <w:r w:rsidRPr="00430B6C">
              <w:rPr>
                <w:rStyle w:val="Courier"/>
                <w:sz w:val="18"/>
              </w:rPr>
              <w:tab/>
              <w:t>HRESULT Is4882Compliant([out, retval] VARIANT_BOOL *pVal);</w:t>
            </w:r>
          </w:p>
          <w:p w:rsidR="00F15659" w:rsidRDefault="00F15659">
            <w:pPr>
              <w:tabs>
                <w:tab w:val="left" w:pos="252"/>
                <w:tab w:val="left" w:pos="522"/>
                <w:tab w:val="left" w:pos="792"/>
              </w:tabs>
            </w:pPr>
            <w:r>
              <w:rPr>
                <w:rStyle w:val="Courier"/>
                <w:sz w:val="18"/>
              </w:rPr>
              <w:t>};</w:t>
            </w:r>
          </w:p>
        </w:tc>
      </w:tr>
    </w:tbl>
    <w:p w:rsidR="001E321C" w:rsidRDefault="001E321C" w:rsidP="00130EA9">
      <w:pPr>
        <w:pStyle w:val="Desc"/>
      </w:pPr>
    </w:p>
    <w:p w:rsidR="00130EA9" w:rsidRDefault="00130EA9" w:rsidP="00130EA9">
      <w:pPr>
        <w:pStyle w:val="Desc"/>
      </w:pPr>
      <w:r>
        <w:t xml:space="preserve">The following table lists </w:t>
      </w:r>
      <w:r w:rsidR="00755E7F">
        <w:t xml:space="preserve">all the </w:t>
      </w:r>
      <w:r>
        <w:t>IVxi3 COM propert</w:t>
      </w:r>
      <w:r w:rsidR="00755E7F">
        <w:t>ies</w:t>
      </w:r>
      <w:r>
        <w:t xml:space="preserve"> and </w:t>
      </w:r>
      <w:r w:rsidR="00755E7F">
        <w:t xml:space="preserve">their </w:t>
      </w:r>
      <w:r>
        <w:t>equivalent VISA attribute</w:t>
      </w:r>
      <w:r w:rsidR="00755E7F">
        <w:t>s</w:t>
      </w:r>
      <w:r>
        <w:t>.</w:t>
      </w:r>
    </w:p>
    <w:p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IVxi3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Is4882Compliant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VI_ATTR_4882_COMPLIANT</w:t>
            </w:r>
          </w:p>
        </w:tc>
      </w:tr>
    </w:tbl>
    <w:p w:rsidR="00F15659" w:rsidRDefault="00F15659">
      <w:pPr>
        <w:pStyle w:val="Caption"/>
      </w:pPr>
      <w:r>
        <w:t>Table 5.1.</w:t>
      </w:r>
      <w:r w:rsidR="00844ACC">
        <w:t xml:space="preserve">14 </w:t>
      </w:r>
    </w:p>
    <w:p w:rsidR="00F15659" w:rsidRDefault="00F15659">
      <w:pPr>
        <w:pStyle w:val="Rule"/>
      </w:pPr>
    </w:p>
    <w:p w:rsidR="00F15659" w:rsidRDefault="00F15659">
      <w:pPr>
        <w:pStyle w:val="Desc"/>
      </w:pPr>
      <w:r>
        <w:t xml:space="preserve">The property of the IVxi3 interface </w:t>
      </w:r>
      <w:r>
        <w:rPr>
          <w:b/>
        </w:rPr>
        <w:t>SHALL</w:t>
      </w:r>
      <w:r>
        <w:t xml:space="preserve"> behave identically to the its VISA equivalent as defined in VPP 4.3 unless otherwise noted.</w:t>
      </w:r>
    </w:p>
    <w:p w:rsidR="00F15659" w:rsidRDefault="00F15659">
      <w:pPr>
        <w:pStyle w:val="Item"/>
      </w:pPr>
    </w:p>
    <w:p w:rsidR="00F15659" w:rsidRDefault="00F15659">
      <w:pPr>
        <w:pStyle w:val="Head2"/>
      </w:pPr>
      <w:bookmarkStart w:id="155" w:name="_Toc180914604"/>
      <w:r>
        <w:t>ITcpipInstr Interface</w:t>
      </w:r>
      <w:bookmarkEnd w:id="155"/>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helpstring("TCP/IP Instrument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uuid(db8cbf0d-d6d3-11d4-aa51-00a024ee30bd),</w:t>
            </w:r>
          </w:p>
          <w:p w:rsidR="00577946" w:rsidRDefault="00577946">
            <w:pPr>
              <w:tabs>
                <w:tab w:val="left" w:pos="252"/>
                <w:tab w:val="left" w:pos="522"/>
                <w:tab w:val="left" w:pos="792"/>
              </w:tabs>
              <w:rPr>
                <w:rStyle w:val="Courier"/>
                <w:sz w:val="18"/>
              </w:rPr>
            </w:pPr>
            <w:r w:rsidRPr="00577946">
              <w:rPr>
                <w:rStyle w:val="Courier"/>
                <w:sz w:val="18"/>
              </w:rPr>
              <w:tab/>
            </w:r>
            <w:r w:rsidRPr="00577946">
              <w:rPr>
                <w:rStyle w:val="Courier"/>
                <w:sz w:val="18"/>
              </w:rPr>
              <w:tab/>
              <w:t>helpcontext(HlpCtxITcpipInstr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ITcpipInstr : IVisaSession</w:t>
            </w:r>
          </w:p>
          <w:p w:rsidR="00F15659" w:rsidRDefault="00F15659">
            <w:pPr>
              <w:tabs>
                <w:tab w:val="left" w:pos="252"/>
                <w:tab w:val="left" w:pos="522"/>
                <w:tab w:val="left" w:pos="792"/>
              </w:tabs>
              <w:rPr>
                <w:rStyle w:val="Courier"/>
                <w:sz w:val="18"/>
              </w:rPr>
            </w:pPr>
            <w:r>
              <w:rPr>
                <w:rStyle w:val="Courier"/>
                <w:sz w:val="18"/>
              </w:rPr>
              <w:tab/>
              <w:t>{</w:t>
            </w:r>
          </w:p>
          <w:p w:rsidR="00577946" w:rsidRPr="00577946" w:rsidRDefault="00577946">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helpcontext(HlpCtxITcpipInstr  + 1), helpstring("Get the TCP/IP address")]</w:t>
            </w:r>
          </w:p>
          <w:p w:rsidR="00F15659" w:rsidRDefault="00577946">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Address([out, retval] BSTR *pVal);</w:t>
            </w:r>
          </w:p>
          <w:p w:rsidR="00577946" w:rsidRPr="00577946" w:rsidRDefault="00577946">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helpcontext(HlpCtxITcpipInstr  + 2), helpstring("Get the TCP/IP hostname")]</w:t>
            </w:r>
          </w:p>
          <w:p w:rsidR="00F15659" w:rsidRDefault="00577946">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HostName([out, retval] BSTR *pVal);</w:t>
            </w:r>
          </w:p>
          <w:p w:rsidR="00577946" w:rsidRPr="00577946" w:rsidRDefault="00577946">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helpcontext(HlpCtxITcpipInstr  + 3), helpstring("Get the LAN device name")]</w:t>
            </w:r>
          </w:p>
          <w:p w:rsidR="00F15659" w:rsidRDefault="00577946">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DeviceName([out, retval] BSTR *pVal);</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The following table lists all the ITcpipInstr COM properties and their equivalent VISA attributes.</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6505CF" w:rsidRDefault="00E40953">
            <w:pPr>
              <w:tabs>
                <w:tab w:val="center" w:pos="1895"/>
                <w:tab w:val="right" w:pos="3790"/>
              </w:tabs>
              <w:spacing w:before="40" w:after="40"/>
              <w:rPr>
                <w:b/>
                <w:sz w:val="18"/>
              </w:rPr>
            </w:pPr>
            <w:r>
              <w:rPr>
                <w:b/>
              </w:rPr>
              <w:tab/>
            </w:r>
            <w:r w:rsidR="003B1630" w:rsidRPr="003B1630">
              <w:rPr>
                <w:b/>
              </w:rPr>
              <w:t xml:space="preserve">ITcpipInstr </w:t>
            </w:r>
            <w:r w:rsidR="00F15659">
              <w:rPr>
                <w:b/>
              </w:rPr>
              <w:t>Property</w:t>
            </w:r>
            <w:r>
              <w:rPr>
                <w:b/>
              </w:rPr>
              <w:tab/>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Address</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VI_ATTR_TCPIP_ADDR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HostName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VI_ATTR_TCPIP_HOSTNAME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DeviceName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VI_ATTR_TCPIP_DEVICE_NAME</w:t>
            </w:r>
          </w:p>
        </w:tc>
      </w:tr>
    </w:tbl>
    <w:p w:rsidR="00F15659" w:rsidRDefault="00F15659">
      <w:pPr>
        <w:pStyle w:val="Caption"/>
      </w:pPr>
      <w:r>
        <w:t>Table 5.1.</w:t>
      </w:r>
      <w:r w:rsidR="00CC53B2">
        <w:t>15</w:t>
      </w:r>
    </w:p>
    <w:p w:rsidR="00F15659" w:rsidRDefault="00F15659"/>
    <w:p w:rsidR="00F15659" w:rsidRDefault="00F15659">
      <w:pPr>
        <w:pStyle w:val="Head2"/>
      </w:pPr>
      <w:bookmarkStart w:id="156" w:name="_Toc23653830"/>
      <w:bookmarkStart w:id="157" w:name="_Toc180914605"/>
      <w:r>
        <w:t>IUsb Interface</w:t>
      </w:r>
      <w:bookmarkEnd w:id="156"/>
      <w:bookmarkEnd w:id="157"/>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241819" w:rsidRDefault="00241819" w:rsidP="00241819">
            <w:pPr>
              <w:tabs>
                <w:tab w:val="left" w:pos="252"/>
                <w:tab w:val="left" w:pos="522"/>
                <w:tab w:val="left" w:pos="792"/>
              </w:tabs>
              <w:rPr>
                <w:rStyle w:val="Courier"/>
                <w:sz w:val="18"/>
              </w:rPr>
            </w:pPr>
            <w:r>
              <w:rPr>
                <w:rStyle w:val="Courier"/>
                <w:sz w:val="18"/>
              </w:rPr>
              <w:t>[</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object,</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oleautomation,</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helpstring("USB Interface"),</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sidR="00476184">
              <w:rPr>
                <w:rStyle w:val="Courier"/>
                <w:sz w:val="18"/>
              </w:rPr>
              <w:t>uuid(db8cbf24</w:t>
            </w:r>
            <w:r>
              <w:rPr>
                <w:rStyle w:val="Courier"/>
                <w:sz w:val="18"/>
              </w:rPr>
              <w:t>-d6d3-11d4-aa51-00a024ee30bd),</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helpcontext(HlpCtxIUsb + 49),</w:t>
            </w:r>
          </w:p>
          <w:p w:rsidR="00241819" w:rsidRDefault="00241819" w:rsidP="00241819">
            <w:pPr>
              <w:tabs>
                <w:tab w:val="left" w:pos="252"/>
                <w:tab w:val="left" w:pos="522"/>
                <w:tab w:val="left" w:pos="792"/>
              </w:tabs>
              <w:rPr>
                <w:rStyle w:val="Courier"/>
                <w:sz w:val="18"/>
              </w:rPr>
            </w:pPr>
            <w:r w:rsidRPr="00577946">
              <w:rPr>
                <w:rStyle w:val="Courier"/>
                <w:sz w:val="18"/>
              </w:rPr>
              <w:tab/>
            </w:r>
            <w:r w:rsidRPr="00577946">
              <w:rPr>
                <w:rStyle w:val="Courier"/>
                <w:sz w:val="18"/>
              </w:rPr>
              <w:tab/>
            </w:r>
            <w:r>
              <w:rPr>
                <w:rStyle w:val="Courier"/>
                <w:sz w:val="18"/>
              </w:rPr>
              <w:t>pointer_default(unique)</w:t>
            </w:r>
          </w:p>
          <w:p w:rsidR="00241819" w:rsidRDefault="00241819" w:rsidP="00241819">
            <w:pPr>
              <w:tabs>
                <w:tab w:val="left" w:pos="252"/>
                <w:tab w:val="left" w:pos="522"/>
                <w:tab w:val="left" w:pos="792"/>
              </w:tabs>
              <w:rPr>
                <w:rStyle w:val="Courier"/>
                <w:sz w:val="18"/>
              </w:rPr>
            </w:pPr>
            <w:r>
              <w:rPr>
                <w:rStyle w:val="Courier"/>
                <w:sz w:val="18"/>
              </w:rPr>
              <w:t>]</w:t>
            </w:r>
          </w:p>
          <w:p w:rsidR="00241819" w:rsidRDefault="00241819" w:rsidP="00241819">
            <w:pPr>
              <w:tabs>
                <w:tab w:val="left" w:pos="252"/>
                <w:tab w:val="left" w:pos="522"/>
                <w:tab w:val="left" w:pos="792"/>
              </w:tabs>
              <w:rPr>
                <w:rStyle w:val="Courier"/>
                <w:sz w:val="18"/>
              </w:rPr>
            </w:pPr>
            <w:r>
              <w:rPr>
                <w:rStyle w:val="Courier"/>
                <w:sz w:val="18"/>
              </w:rPr>
              <w:t>interface IUsb : IVisaSession</w:t>
            </w:r>
          </w:p>
          <w:p w:rsidR="00241819" w:rsidRDefault="00241819" w:rsidP="00241819">
            <w:pPr>
              <w:tabs>
                <w:tab w:val="left" w:pos="252"/>
                <w:tab w:val="left" w:pos="522"/>
                <w:tab w:val="left" w:pos="792"/>
              </w:tabs>
              <w:rPr>
                <w:rStyle w:val="Courier"/>
                <w:sz w:val="18"/>
              </w:rPr>
            </w:pPr>
            <w:r>
              <w:rPr>
                <w:rStyle w:val="Courier"/>
                <w:sz w:val="18"/>
              </w:rPr>
              <w: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+ 1), helpstring("Get the manufacturer ID")]</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ManufacturerID([out,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+ 2), helpstring("Get the manufacturer name")]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ManufacturerName([out, retval] BSTR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+ 3), helpstring("Get the model code")]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ModelCode([out,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+ 4), helpstring("Get the model name")]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ModelName([out, retval] BSTR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+ 5), helpstring("Get 488.2 Compliance")]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Is4882Compliant([out, retval] VARIANT_BOOL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+ 6), helpstring("Get the USB Serial Number")]</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UsbSerialNumber([out, retval] BSTR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+ 7), helpstring("Get the USB Interface Number")]</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UsbInterfaceNumber([out,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+ 8), helpstring("Get the USB Protocol")]</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UsbProtocol([out,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+ 9), helpstring("Get/Set the Maximum Interrupt Size")]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MaximumInterruptSize([out, retval] short *pVal);</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+ 9), helpstring("Get/Set the Maximum Interrupt Size")]</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MaximumInterruptSize([in] short size);</w:t>
            </w:r>
          </w:p>
          <w:p w:rsidR="00241819" w:rsidRDefault="00241819" w:rsidP="00241819">
            <w:pPr>
              <w:tabs>
                <w:tab w:val="left" w:pos="252"/>
                <w:tab w:val="left" w:pos="522"/>
                <w:tab w:val="left" w:pos="792"/>
              </w:tabs>
              <w:ind w:left="80"/>
              <w:rPr>
                <w:rStyle w:val="Courier"/>
                <w:sz w:val="18"/>
              </w:rPr>
            </w:pP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[helpcontext(HlpCtxIUsb  + 10), helpstring("Control the REN line (remote/local) state")]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HRESULT ControlREN(</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RENControlConst mode);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 xml:space="preserve">[helpcontext(HlpCtxIUsb  + 11), helpstring("Send Data to the </w:t>
            </w:r>
            <w:smartTag w:uri="urn:schemas-microsoft-com:office:smarttags" w:element="place">
              <w:smartTag w:uri="urn:schemas-microsoft-com:office:smarttags" w:element="PlaceName">
                <w:r w:rsidRPr="00577946">
                  <w:rPr>
                    <w:rStyle w:val="Courier"/>
                    <w:sz w:val="18"/>
                  </w:rPr>
                  <w:t>USB</w:t>
                </w:r>
              </w:smartTag>
              <w:r w:rsidRPr="00577946">
                <w:rPr>
                  <w:rStyle w:val="Courier"/>
                  <w:sz w:val="18"/>
                </w:rPr>
                <w:t xml:space="preserve"> </w:t>
              </w:r>
              <w:smartTag w:uri="urn:schemas-microsoft-com:office:smarttags" w:element="PlaceName">
                <w:r w:rsidRPr="00577946">
                  <w:rPr>
                    <w:rStyle w:val="Courier"/>
                    <w:sz w:val="18"/>
                  </w:rPr>
                  <w:t>Control</w:t>
                </w:r>
              </w:smartTag>
              <w:r w:rsidRPr="00577946">
                <w:rPr>
                  <w:rStyle w:val="Courier"/>
                  <w:sz w:val="18"/>
                </w:rPr>
                <w:t xml:space="preserve"> </w:t>
              </w:r>
              <w:smartTag w:uri="urn:schemas-microsoft-com:office:smarttags" w:element="PlaceType">
                <w:r w:rsidRPr="00577946">
                  <w:rPr>
                    <w:rStyle w:val="Courier"/>
                    <w:sz w:val="18"/>
                  </w:rPr>
                  <w:t>Port</w:t>
                </w:r>
              </w:smartTag>
            </w:smartTag>
            <w:r w:rsidRPr="00577946">
              <w:rPr>
                <w:rStyle w:val="Courier"/>
                <w:sz w:val="18"/>
              </w:rPr>
              <w: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HRESULT ControlOut(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bmRequestType,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bRequest,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wValue,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wIndex,</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wLength,</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SAFEARRAY(BYTE) *buffer);</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 xml:space="preserve">[helpcontext(HlpCtxIUsb  + 12), helpstring("Request Data from the </w:t>
            </w:r>
            <w:smartTag w:uri="urn:schemas-microsoft-com:office:smarttags" w:element="place">
              <w:smartTag w:uri="urn:schemas-microsoft-com:office:smarttags" w:element="PlaceName">
                <w:r w:rsidRPr="00577946">
                  <w:rPr>
                    <w:rStyle w:val="Courier"/>
                    <w:sz w:val="18"/>
                  </w:rPr>
                  <w:t>USB</w:t>
                </w:r>
              </w:smartTag>
              <w:r w:rsidRPr="00577946">
                <w:rPr>
                  <w:rStyle w:val="Courier"/>
                  <w:sz w:val="18"/>
                </w:rPr>
                <w:t xml:space="preserve"> </w:t>
              </w:r>
              <w:smartTag w:uri="urn:schemas-microsoft-com:office:smarttags" w:element="PlaceName">
                <w:r w:rsidRPr="00577946">
                  <w:rPr>
                    <w:rStyle w:val="Courier"/>
                    <w:sz w:val="18"/>
                  </w:rPr>
                  <w:t>Control</w:t>
                </w:r>
              </w:smartTag>
              <w:r w:rsidRPr="00577946">
                <w:rPr>
                  <w:rStyle w:val="Courier"/>
                  <w:sz w:val="18"/>
                </w:rPr>
                <w:t xml:space="preserve"> </w:t>
              </w:r>
              <w:smartTag w:uri="urn:schemas-microsoft-com:office:smarttags" w:element="PlaceType">
                <w:r w:rsidRPr="00577946">
                  <w:rPr>
                    <w:rStyle w:val="Courier"/>
                    <w:sz w:val="18"/>
                  </w:rPr>
                  <w:t>Port</w:t>
                </w:r>
              </w:smartTag>
            </w:smartTag>
            <w:r w:rsidRPr="00577946">
              <w:rPr>
                <w:rStyle w:val="Courier"/>
                <w:sz w:val="18"/>
              </w:rPr>
              <w: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HRESULT ControlIn(</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bmRequestType,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bRequest,</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wValue,</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wIndex,</w:t>
            </w:r>
          </w:p>
          <w:p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wLength,</w:t>
            </w:r>
          </w:p>
          <w:p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[out, retval] SAFEARRAY(BYTE) *pBuf);</w:t>
            </w:r>
          </w:p>
          <w:p w:rsidR="00F15659" w:rsidRDefault="00241819" w:rsidP="00241819">
            <w:pPr>
              <w:tabs>
                <w:tab w:val="left" w:pos="252"/>
                <w:tab w:val="left" w:pos="522"/>
                <w:tab w:val="left" w:pos="792"/>
              </w:tabs>
              <w:ind w:left="80"/>
              <w:rPr>
                <w:rStyle w:val="Courier"/>
                <w:sz w:val="18"/>
              </w:rPr>
            </w:pPr>
            <w:r>
              <w:rPr>
                <w:rStyle w:val="Courier"/>
                <w:sz w:val="18"/>
              </w:rPr>
              <w:t>};</w:t>
            </w:r>
          </w:p>
        </w:tc>
      </w:tr>
    </w:tbl>
    <w:p w:rsidR="00F15659" w:rsidRDefault="00F15659"/>
    <w:p w:rsidR="00F15659" w:rsidRDefault="00F15659" w:rsidP="00AC1EBE">
      <w:pPr>
        <w:outlineLvl w:val="0"/>
      </w:pPr>
      <w:r>
        <w:t>The following table lists all the IUsb COM properties and their equivalent VISA attributes.</w:t>
      </w:r>
    </w:p>
    <w:p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IUsb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ManufacturerID</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VI_ATTR_MANF_ID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ManufacturerName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VI_ATTR_MANF_NAME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ModelCode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VI_ATTR_MODEL_CODE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ModelName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VI_ATTR_MODEL_NAME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Is4882Compliant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VI_ATTR_4882_COMPLIANT</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0F1730">
            <w:pPr>
              <w:spacing w:before="40" w:after="40"/>
              <w:ind w:left="80"/>
              <w:rPr>
                <w:rFonts w:ascii="Courier" w:hAnsi="Courier"/>
                <w:sz w:val="22"/>
              </w:rPr>
            </w:pPr>
            <w:r>
              <w:rPr>
                <w:rFonts w:ascii="Courier" w:hAnsi="Courier"/>
                <w:sz w:val="22"/>
              </w:rPr>
              <w:t>Usb</w:t>
            </w:r>
            <w:r w:rsidR="00F15659">
              <w:rPr>
                <w:rFonts w:ascii="Courier" w:hAnsi="Courier"/>
                <w:sz w:val="22"/>
              </w:rPr>
              <w:t>SerialNumber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VI_ATTR_USB_SERIAL_NUM</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UsbInterfaceNumber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VI_ATTR_USB_INTFC_NUM</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MaximumInterruptSize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VI_ATTR_USB_MAX_INTR_SIZE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UsbProtocol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VI_ATTR_USB_PROTOCOL</w:t>
            </w:r>
          </w:p>
        </w:tc>
      </w:tr>
    </w:tbl>
    <w:p w:rsidR="00F15659" w:rsidRDefault="00F15659">
      <w:pPr>
        <w:pStyle w:val="Caption"/>
      </w:pPr>
      <w:r>
        <w:t>Table 5.1.</w:t>
      </w:r>
      <w:r w:rsidR="00863F20">
        <w:t>16</w:t>
      </w:r>
    </w:p>
    <w:p w:rsidR="00F15659" w:rsidRDefault="00F15659">
      <w:r>
        <w:t>The following table lists all the IUsb COM methods and their equivalent VISA functions.</w:t>
      </w:r>
    </w:p>
    <w:p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IUsb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ControlREN</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viGpibControlREN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ControlOut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viUsbControlOut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ControlIn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viUsbControlIn</w:t>
            </w:r>
          </w:p>
        </w:tc>
      </w:tr>
    </w:tbl>
    <w:p w:rsidR="00F15659" w:rsidRDefault="00F15659">
      <w:pPr>
        <w:pStyle w:val="Caption"/>
      </w:pPr>
      <w:r>
        <w:t>Table 5.1.</w:t>
      </w:r>
      <w:r w:rsidR="00274271">
        <w:t>17</w:t>
      </w:r>
    </w:p>
    <w:p w:rsidR="00F15659" w:rsidRDefault="00F15659">
      <w:pPr>
        <w:pStyle w:val="Rule"/>
      </w:pPr>
    </w:p>
    <w:p w:rsidR="00F15659" w:rsidRDefault="00F15659">
      <w:pPr>
        <w:pStyle w:val="Desc"/>
      </w:pPr>
      <w:r>
        <w:t xml:space="preserve">The methods and properties of the IUsb interface </w:t>
      </w:r>
      <w:r>
        <w:rPr>
          <w:b/>
        </w:rPr>
        <w:t>SHALL</w:t>
      </w:r>
      <w:r>
        <w:t xml:space="preserve"> behave identically to their VISA equivalents as defined in VPP 4.3 unless otherwise noted.</w:t>
      </w:r>
    </w:p>
    <w:p w:rsidR="00F15659" w:rsidRDefault="00F15659"/>
    <w:p w:rsidR="00F15659" w:rsidRDefault="00F15659">
      <w:pPr>
        <w:pStyle w:val="Rule"/>
      </w:pPr>
    </w:p>
    <w:p w:rsidR="00F15659" w:rsidRDefault="00F15659" w:rsidP="003B05D3">
      <w:pPr>
        <w:ind w:left="720"/>
      </w:pPr>
      <w:r>
        <w:t xml:space="preserve">VISA COM I/O resources </w:t>
      </w:r>
      <w:r>
        <w:rPr>
          <w:b/>
        </w:rPr>
        <w:t>SHALL</w:t>
      </w:r>
      <w:r>
        <w:t xml:space="preserve"> implement these methods as specified in VPP 4.3 except where specified otherwise in this specification.</w:t>
      </w:r>
    </w:p>
    <w:p w:rsidR="00C90DF5" w:rsidRDefault="00C90DF5" w:rsidP="00C90DF5">
      <w:pPr>
        <w:pStyle w:val="Head2"/>
      </w:pPr>
      <w:bookmarkStart w:id="158" w:name="_Toc180914606"/>
      <w:r>
        <w:t xml:space="preserve">IHislipInstr Interface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C90DF5" w:rsidTr="00C27D1D">
        <w:tc>
          <w:tcPr>
            <w:tcW w:w="8910" w:type="dxa"/>
          </w:tcPr>
          <w:p w:rsidR="00C90DF5" w:rsidRDefault="00C90DF5" w:rsidP="00C27D1D">
            <w:pPr>
              <w:tabs>
                <w:tab w:val="left" w:pos="252"/>
                <w:tab w:val="left" w:pos="522"/>
                <w:tab w:val="left" w:pos="792"/>
              </w:tabs>
              <w:rPr>
                <w:rStyle w:val="Courier"/>
                <w:sz w:val="18"/>
              </w:rPr>
            </w:pPr>
            <w:r>
              <w:rPr>
                <w:rStyle w:val="Courier"/>
                <w:sz w:val="18"/>
              </w:rPr>
              <w:tab/>
              <w:t>[</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object,</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oleautomation,</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helpstring("High Speed LAN Protocol (HiSLIP) Instrument Interface"),</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Fonts w:ascii="Courier" w:hAnsi="Courier"/>
                <w:color w:val="000000"/>
                <w:sz w:val="18"/>
                <w:szCs w:val="18"/>
              </w:rPr>
              <w:t>DB8CBF27-D6D3-11D4-AA51-00A024EE30BD</w:t>
            </w:r>
            <w:r>
              <w:rPr>
                <w:rStyle w:val="Courier"/>
                <w:sz w:val="18"/>
              </w:rPr>
              <w:t>),</w:t>
            </w:r>
          </w:p>
          <w:p w:rsidR="00C90DF5" w:rsidRDefault="00C90DF5" w:rsidP="00C27D1D">
            <w:pPr>
              <w:tabs>
                <w:tab w:val="left" w:pos="252"/>
                <w:tab w:val="left" w:pos="522"/>
                <w:tab w:val="left" w:pos="792"/>
              </w:tabs>
              <w:rPr>
                <w:rStyle w:val="Courier"/>
                <w:sz w:val="18"/>
              </w:rPr>
            </w:pPr>
            <w:r w:rsidRPr="00577946">
              <w:rPr>
                <w:rStyle w:val="Courier"/>
                <w:sz w:val="18"/>
              </w:rPr>
              <w:tab/>
            </w:r>
            <w:r w:rsidRPr="00577946">
              <w:rPr>
                <w:rStyle w:val="Courier"/>
                <w:sz w:val="18"/>
              </w:rPr>
              <w:tab/>
              <w:t>helpcontext(HlpCtxI</w:t>
            </w:r>
            <w:r>
              <w:rPr>
                <w:rStyle w:val="Courier"/>
                <w:sz w:val="18"/>
              </w:rPr>
              <w:t>Hislip</w:t>
            </w:r>
            <w:r w:rsidRPr="00577946">
              <w:rPr>
                <w:rStyle w:val="Courier"/>
                <w:sz w:val="18"/>
              </w:rPr>
              <w:t>Instr + 49),</w:t>
            </w:r>
          </w:p>
          <w:p w:rsidR="00C90DF5" w:rsidRDefault="00C90DF5" w:rsidP="00C27D1D">
            <w:pPr>
              <w:tabs>
                <w:tab w:val="left" w:pos="252"/>
                <w:tab w:val="left" w:pos="522"/>
                <w:tab w:val="left" w:pos="792"/>
              </w:tabs>
              <w:rPr>
                <w:rStyle w:val="Courier"/>
                <w:sz w:val="18"/>
              </w:rPr>
            </w:pPr>
            <w:r>
              <w:rPr>
                <w:rStyle w:val="Courier"/>
                <w:sz w:val="18"/>
              </w:rPr>
              <w:tab/>
            </w:r>
            <w:r>
              <w:rPr>
                <w:rStyle w:val="Courier"/>
                <w:sz w:val="18"/>
              </w:rPr>
              <w:tab/>
              <w:t>pointer_default(unique)</w:t>
            </w:r>
          </w:p>
          <w:p w:rsidR="00C90DF5" w:rsidRDefault="00C90DF5" w:rsidP="00C27D1D">
            <w:pPr>
              <w:tabs>
                <w:tab w:val="left" w:pos="252"/>
                <w:tab w:val="left" w:pos="522"/>
                <w:tab w:val="left" w:pos="792"/>
              </w:tabs>
              <w:rPr>
                <w:rStyle w:val="Courier"/>
                <w:sz w:val="18"/>
              </w:rPr>
            </w:pPr>
            <w:r>
              <w:rPr>
                <w:rStyle w:val="Courier"/>
                <w:sz w:val="18"/>
              </w:rPr>
              <w:tab/>
              <w:t>]</w:t>
            </w:r>
          </w:p>
          <w:p w:rsidR="00C90DF5" w:rsidRDefault="00C90DF5" w:rsidP="00C27D1D">
            <w:pPr>
              <w:tabs>
                <w:tab w:val="left" w:pos="252"/>
                <w:tab w:val="left" w:pos="522"/>
                <w:tab w:val="left" w:pos="792"/>
              </w:tabs>
              <w:rPr>
                <w:rStyle w:val="Courier"/>
                <w:sz w:val="18"/>
              </w:rPr>
            </w:pPr>
            <w:r>
              <w:rPr>
                <w:rStyle w:val="Courier"/>
                <w:sz w:val="18"/>
              </w:rPr>
              <w:tab/>
              <w:t>interface IHislipInstr : ITcpipInstr</w:t>
            </w:r>
          </w:p>
          <w:p w:rsidR="00C90DF5" w:rsidRDefault="00C90DF5" w:rsidP="00C27D1D">
            <w:pPr>
              <w:tabs>
                <w:tab w:val="left" w:pos="252"/>
                <w:tab w:val="left" w:pos="522"/>
                <w:tab w:val="left" w:pos="792"/>
              </w:tabs>
              <w:rPr>
                <w:rStyle w:val="Courier"/>
                <w:sz w:val="18"/>
              </w:rPr>
            </w:pPr>
            <w:r>
              <w:rPr>
                <w:rStyle w:val="Courier"/>
                <w:sz w:val="18"/>
              </w:rPr>
              <w:tab/>
              <w:t>{</w:t>
            </w:r>
          </w:p>
          <w:p w:rsidR="00C90DF5" w:rsidRPr="00577946" w:rsidRDefault="00C90DF5" w:rsidP="00C27D1D">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sidR="00F45AB2">
              <w:rPr>
                <w:rStyle w:val="Courier"/>
                <w:sz w:val="18"/>
              </w:rPr>
              <w:t>IHislipInstr</w:t>
            </w:r>
            <w:r w:rsidRPr="00577946">
              <w:rPr>
                <w:rStyle w:val="Courier"/>
                <w:sz w:val="18"/>
              </w:rPr>
              <w:t xml:space="preserve">  + 1), helpstring("</w:t>
            </w:r>
            <w:r w:rsidR="00F45AB2">
              <w:rPr>
                <w:rStyle w:val="Courier"/>
                <w:sz w:val="18"/>
              </w:rPr>
              <w:t>Get t</w:t>
            </w:r>
            <w:r w:rsidRPr="00577946">
              <w:rPr>
                <w:rStyle w:val="Courier"/>
                <w:sz w:val="18"/>
              </w:rPr>
              <w:t xml:space="preserve">he </w:t>
            </w:r>
            <w:r w:rsidR="00DB6DD5">
              <w:rPr>
                <w:rStyle w:val="Courier"/>
                <w:sz w:val="18"/>
              </w:rPr>
              <w:t xml:space="preserve">negotiated </w:t>
            </w:r>
            <w:r>
              <w:rPr>
                <w:rStyle w:val="Courier"/>
                <w:sz w:val="18"/>
              </w:rPr>
              <w:t xml:space="preserve">HiSLIP </w:t>
            </w:r>
            <w:r w:rsidR="00DB6DD5">
              <w:rPr>
                <w:rStyle w:val="Courier"/>
                <w:sz w:val="18"/>
              </w:rPr>
              <w:t>protocol v</w:t>
            </w:r>
            <w:r w:rsidR="00F45AB2">
              <w:rPr>
                <w:rStyle w:val="Courier"/>
                <w:sz w:val="18"/>
              </w:rPr>
              <w:t>ersion</w:t>
            </w:r>
            <w:r w:rsidRPr="00577946">
              <w:rPr>
                <w:rStyle w:val="Courier"/>
                <w:sz w:val="18"/>
              </w:rPr>
              <w:t>")]</w:t>
            </w:r>
          </w:p>
          <w:p w:rsidR="00C90DF5" w:rsidRDefault="00C90DF5" w:rsidP="00C90DF5">
            <w:pPr>
              <w:tabs>
                <w:tab w:val="left" w:pos="252"/>
                <w:tab w:val="left" w:pos="522"/>
                <w:tab w:val="left" w:pos="792"/>
              </w:tabs>
              <w:rPr>
                <w:rStyle w:val="Courier"/>
                <w:sz w:val="18"/>
              </w:rPr>
            </w:pPr>
            <w:r>
              <w:rPr>
                <w:rStyle w:val="Courier"/>
                <w:sz w:val="18"/>
              </w:rPr>
              <w:tab/>
            </w:r>
            <w:r>
              <w:rPr>
                <w:rStyle w:val="Courier"/>
                <w:sz w:val="18"/>
              </w:rPr>
              <w:tab/>
              <w:t xml:space="preserve">HRESULT </w:t>
            </w:r>
            <w:r w:rsidR="00DB6DD5">
              <w:rPr>
                <w:rStyle w:val="Courier"/>
                <w:sz w:val="18"/>
              </w:rPr>
              <w:t>Protocol</w:t>
            </w:r>
            <w:r w:rsidR="00F45AB2">
              <w:rPr>
                <w:rStyle w:val="Courier"/>
                <w:sz w:val="18"/>
              </w:rPr>
              <w:t>Version</w:t>
            </w:r>
            <w:r>
              <w:rPr>
                <w:rStyle w:val="Courier"/>
                <w:sz w:val="18"/>
              </w:rPr>
              <w:t xml:space="preserve">([out, retval] </w:t>
            </w:r>
            <w:r w:rsidR="0059424A">
              <w:rPr>
                <w:rStyle w:val="Courier"/>
                <w:sz w:val="18"/>
              </w:rPr>
              <w:t>long</w:t>
            </w:r>
            <w:r>
              <w:rPr>
                <w:rStyle w:val="Courier"/>
                <w:sz w:val="18"/>
              </w:rPr>
              <w:t xml:space="preserve"> *pVal);</w:t>
            </w:r>
          </w:p>
          <w:p w:rsidR="0059424A" w:rsidRDefault="0059424A" w:rsidP="00C90DF5">
            <w:pPr>
              <w:tabs>
                <w:tab w:val="left" w:pos="252"/>
                <w:tab w:val="left" w:pos="522"/>
                <w:tab w:val="left" w:pos="792"/>
              </w:tabs>
              <w:rPr>
                <w:rStyle w:val="Courier"/>
                <w:sz w:val="18"/>
              </w:rPr>
            </w:pPr>
          </w:p>
          <w:p w:rsidR="00F45AB2" w:rsidRPr="00577946" w:rsidRDefault="00F45AB2" w:rsidP="00F45AB2">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w:t>
            </w:r>
            <w:r>
              <w:rPr>
                <w:rStyle w:val="Courier"/>
                <w:sz w:val="18"/>
              </w:rPr>
              <w:t>2</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Maximum Message Size</w:t>
            </w:r>
            <w:r w:rsidR="00DB6DD5" w:rsidRPr="00577946">
              <w:rPr>
                <w:rStyle w:val="Courier"/>
                <w:sz w:val="18"/>
              </w:rPr>
              <w:t xml:space="preserve"> </w:t>
            </w:r>
            <w:r w:rsidR="00DB6DD5">
              <w:rPr>
                <w:rStyle w:val="Courier"/>
                <w:sz w:val="18"/>
              </w:rPr>
              <w:t>in KB (1024 bytes)</w:t>
            </w:r>
            <w:r w:rsidRPr="00577946">
              <w:rPr>
                <w:rStyle w:val="Courier"/>
                <w:sz w:val="18"/>
              </w:rPr>
              <w:t>")]</w:t>
            </w:r>
          </w:p>
          <w:p w:rsidR="00F45AB2" w:rsidRDefault="00F45AB2" w:rsidP="00F45AB2">
            <w:pPr>
              <w:tabs>
                <w:tab w:val="left" w:pos="252"/>
                <w:tab w:val="left" w:pos="522"/>
                <w:tab w:val="left" w:pos="792"/>
              </w:tabs>
              <w:rPr>
                <w:rStyle w:val="Courier"/>
                <w:sz w:val="18"/>
              </w:rPr>
            </w:pPr>
            <w:r>
              <w:rPr>
                <w:rStyle w:val="Courier"/>
                <w:sz w:val="18"/>
              </w:rPr>
              <w:tab/>
            </w:r>
            <w:r>
              <w:rPr>
                <w:rStyle w:val="Courier"/>
                <w:sz w:val="18"/>
              </w:rPr>
              <w:tab/>
              <w:t xml:space="preserve">HRESULT MaxMessage([out, retval] </w:t>
            </w:r>
            <w:r w:rsidR="0059424A">
              <w:rPr>
                <w:rStyle w:val="Courier"/>
                <w:sz w:val="18"/>
              </w:rPr>
              <w:t xml:space="preserve">long </w:t>
            </w:r>
            <w:r>
              <w:rPr>
                <w:rStyle w:val="Courier"/>
                <w:sz w:val="18"/>
              </w:rPr>
              <w:t>*pVal);</w:t>
            </w:r>
          </w:p>
          <w:p w:rsidR="00F45AB2" w:rsidRPr="00577946" w:rsidRDefault="00F45AB2" w:rsidP="00F45AB2">
            <w:pPr>
              <w:tabs>
                <w:tab w:val="left" w:pos="252"/>
                <w:tab w:val="left" w:pos="522"/>
                <w:tab w:val="left" w:pos="792"/>
              </w:tabs>
              <w:rPr>
                <w:rStyle w:val="Courier"/>
                <w:sz w:val="18"/>
              </w:rPr>
            </w:pPr>
            <w:r w:rsidRPr="00577946">
              <w:rPr>
                <w:rStyle w:val="Courier"/>
                <w:sz w:val="18"/>
              </w:rPr>
              <w:tab/>
            </w:r>
            <w:r w:rsidRPr="00577946">
              <w:rPr>
                <w:rStyle w:val="Courier"/>
                <w:sz w:val="18"/>
              </w:rPr>
              <w:tab/>
              <w:t>[prop</w:t>
            </w:r>
            <w:r>
              <w:rPr>
                <w:rStyle w:val="Courier"/>
                <w:sz w:val="18"/>
              </w:rPr>
              <w:t>put</w:t>
            </w:r>
            <w:r w:rsidRPr="00577946">
              <w:rPr>
                <w:rStyle w:val="Courier"/>
                <w:sz w:val="18"/>
              </w:rPr>
              <w:t>, helpcontext(HlpCtx</w:t>
            </w:r>
            <w:r>
              <w:rPr>
                <w:rStyle w:val="Courier"/>
                <w:sz w:val="18"/>
              </w:rPr>
              <w:t>IHislipInstr</w:t>
            </w:r>
            <w:r w:rsidRPr="00577946">
              <w:rPr>
                <w:rStyle w:val="Courier"/>
                <w:sz w:val="18"/>
              </w:rPr>
              <w:t xml:space="preserve">  + </w:t>
            </w:r>
            <w:r>
              <w:rPr>
                <w:rStyle w:val="Courier"/>
                <w:sz w:val="18"/>
              </w:rPr>
              <w:t>2</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Maximum Message Size</w:t>
            </w:r>
            <w:r w:rsidR="00DB6DD5" w:rsidRPr="00577946">
              <w:rPr>
                <w:rStyle w:val="Courier"/>
                <w:sz w:val="18"/>
              </w:rPr>
              <w:t xml:space="preserve"> </w:t>
            </w:r>
            <w:r w:rsidR="00DB6DD5">
              <w:rPr>
                <w:rStyle w:val="Courier"/>
                <w:sz w:val="18"/>
              </w:rPr>
              <w:t>in KB (1024 bytes)</w:t>
            </w:r>
            <w:r w:rsidRPr="00577946">
              <w:rPr>
                <w:rStyle w:val="Courier"/>
                <w:sz w:val="18"/>
              </w:rPr>
              <w:t>")]</w:t>
            </w:r>
          </w:p>
          <w:p w:rsidR="00F45AB2" w:rsidRDefault="00F45AB2" w:rsidP="00F45AB2">
            <w:pPr>
              <w:tabs>
                <w:tab w:val="left" w:pos="252"/>
                <w:tab w:val="left" w:pos="522"/>
                <w:tab w:val="left" w:pos="792"/>
              </w:tabs>
              <w:rPr>
                <w:rStyle w:val="Courier"/>
                <w:sz w:val="18"/>
              </w:rPr>
            </w:pPr>
            <w:r>
              <w:rPr>
                <w:rStyle w:val="Courier"/>
                <w:sz w:val="18"/>
              </w:rPr>
              <w:tab/>
            </w:r>
            <w:r>
              <w:rPr>
                <w:rStyle w:val="Courier"/>
                <w:sz w:val="18"/>
              </w:rPr>
              <w:tab/>
              <w:t xml:space="preserve">HRESULT MaxMessage([in] </w:t>
            </w:r>
            <w:r w:rsidR="0059424A">
              <w:rPr>
                <w:rStyle w:val="Courier"/>
                <w:sz w:val="18"/>
              </w:rPr>
              <w:t xml:space="preserve">long </w:t>
            </w:r>
            <w:r>
              <w:rPr>
                <w:rStyle w:val="Courier"/>
                <w:sz w:val="18"/>
              </w:rPr>
              <w:t>newVal);</w:t>
            </w:r>
          </w:p>
          <w:p w:rsidR="0059424A" w:rsidRDefault="0059424A" w:rsidP="00F45AB2">
            <w:pPr>
              <w:tabs>
                <w:tab w:val="left" w:pos="252"/>
                <w:tab w:val="left" w:pos="522"/>
                <w:tab w:val="left" w:pos="792"/>
              </w:tabs>
              <w:rPr>
                <w:rStyle w:val="Courier"/>
                <w:sz w:val="18"/>
              </w:rPr>
            </w:pPr>
          </w:p>
          <w:p w:rsidR="00F45AB2" w:rsidRPr="00577946" w:rsidRDefault="00F45AB2" w:rsidP="00F45AB2">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w:t>
            </w:r>
            <w:r>
              <w:rPr>
                <w:rStyle w:val="Courier"/>
                <w:sz w:val="18"/>
              </w:rPr>
              <w:t>3</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Operlap Enabled</w:t>
            </w:r>
            <w:r w:rsidRPr="00577946">
              <w:rPr>
                <w:rStyle w:val="Courier"/>
                <w:sz w:val="18"/>
              </w:rPr>
              <w:t>")]</w:t>
            </w:r>
          </w:p>
          <w:p w:rsidR="00F45AB2" w:rsidRDefault="00F45AB2" w:rsidP="00F45AB2">
            <w:pPr>
              <w:tabs>
                <w:tab w:val="left" w:pos="252"/>
                <w:tab w:val="left" w:pos="522"/>
                <w:tab w:val="left" w:pos="792"/>
              </w:tabs>
              <w:rPr>
                <w:rStyle w:val="Courier"/>
                <w:sz w:val="18"/>
              </w:rPr>
            </w:pPr>
            <w:r>
              <w:rPr>
                <w:rStyle w:val="Courier"/>
                <w:sz w:val="18"/>
              </w:rPr>
              <w:tab/>
            </w:r>
            <w:r>
              <w:rPr>
                <w:rStyle w:val="Courier"/>
                <w:sz w:val="18"/>
              </w:rPr>
              <w:tab/>
              <w:t xml:space="preserve">HRESULT OverlapEnabled([out, retval] </w:t>
            </w:r>
            <w:r w:rsidRPr="00430B6C">
              <w:rPr>
                <w:rStyle w:val="Courier"/>
                <w:sz w:val="18"/>
              </w:rPr>
              <w:t>VARIANT_BOOL</w:t>
            </w:r>
            <w:r>
              <w:rPr>
                <w:rStyle w:val="Courier"/>
                <w:sz w:val="18"/>
              </w:rPr>
              <w:t xml:space="preserve"> *pVal);</w:t>
            </w:r>
          </w:p>
          <w:p w:rsidR="00F45AB2" w:rsidRPr="00577946" w:rsidRDefault="00F45AB2" w:rsidP="00F45AB2">
            <w:pPr>
              <w:tabs>
                <w:tab w:val="left" w:pos="252"/>
                <w:tab w:val="left" w:pos="522"/>
                <w:tab w:val="left" w:pos="792"/>
              </w:tabs>
              <w:rPr>
                <w:rStyle w:val="Courier"/>
                <w:sz w:val="18"/>
              </w:rPr>
            </w:pPr>
            <w:r w:rsidRPr="00577946">
              <w:rPr>
                <w:rStyle w:val="Courier"/>
                <w:sz w:val="18"/>
              </w:rPr>
              <w:tab/>
            </w:r>
            <w:r w:rsidRPr="00577946">
              <w:rPr>
                <w:rStyle w:val="Courier"/>
                <w:sz w:val="18"/>
              </w:rPr>
              <w:tab/>
              <w:t>[prop</w:t>
            </w:r>
            <w:r>
              <w:rPr>
                <w:rStyle w:val="Courier"/>
                <w:sz w:val="18"/>
              </w:rPr>
              <w:t>put</w:t>
            </w:r>
            <w:r w:rsidRPr="00577946">
              <w:rPr>
                <w:rStyle w:val="Courier"/>
                <w:sz w:val="18"/>
              </w:rPr>
              <w:t>, helpcontext(HlpCtx</w:t>
            </w:r>
            <w:r>
              <w:rPr>
                <w:rStyle w:val="Courier"/>
                <w:sz w:val="18"/>
              </w:rPr>
              <w:t>IHislipInstr</w:t>
            </w:r>
            <w:r w:rsidRPr="00577946">
              <w:rPr>
                <w:rStyle w:val="Courier"/>
                <w:sz w:val="18"/>
              </w:rPr>
              <w:t xml:space="preserve">  + </w:t>
            </w:r>
            <w:r>
              <w:rPr>
                <w:rStyle w:val="Courier"/>
                <w:sz w:val="18"/>
              </w:rPr>
              <w:t>3</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O</w:t>
            </w:r>
            <w:r w:rsidR="0009782E">
              <w:rPr>
                <w:rStyle w:val="Courier"/>
                <w:sz w:val="18"/>
              </w:rPr>
              <w:t>v</w:t>
            </w:r>
            <w:r>
              <w:rPr>
                <w:rStyle w:val="Courier"/>
                <w:sz w:val="18"/>
              </w:rPr>
              <w:t>erlap Enabled</w:t>
            </w:r>
            <w:r w:rsidRPr="00577946">
              <w:rPr>
                <w:rStyle w:val="Courier"/>
                <w:sz w:val="18"/>
              </w:rPr>
              <w:t xml:space="preserve"> ")]</w:t>
            </w:r>
          </w:p>
          <w:p w:rsidR="00F45AB2" w:rsidRDefault="00F45AB2" w:rsidP="00F45AB2">
            <w:pPr>
              <w:tabs>
                <w:tab w:val="left" w:pos="252"/>
                <w:tab w:val="left" w:pos="522"/>
                <w:tab w:val="left" w:pos="792"/>
              </w:tabs>
              <w:rPr>
                <w:rStyle w:val="Courier"/>
                <w:sz w:val="18"/>
              </w:rPr>
            </w:pPr>
            <w:r>
              <w:rPr>
                <w:rStyle w:val="Courier"/>
                <w:sz w:val="18"/>
              </w:rPr>
              <w:tab/>
            </w:r>
            <w:r>
              <w:rPr>
                <w:rStyle w:val="Courier"/>
                <w:sz w:val="18"/>
              </w:rPr>
              <w:tab/>
              <w:t xml:space="preserve">HRESULT OverlapEnabled([in] </w:t>
            </w:r>
            <w:r w:rsidRPr="00430B6C">
              <w:rPr>
                <w:rStyle w:val="Courier"/>
                <w:sz w:val="18"/>
              </w:rPr>
              <w:t>VARIANT_BOOL</w:t>
            </w:r>
            <w:r>
              <w:rPr>
                <w:rStyle w:val="Courier"/>
                <w:sz w:val="18"/>
              </w:rPr>
              <w:t xml:space="preserve"> newVal);</w:t>
            </w:r>
          </w:p>
          <w:p w:rsidR="0059424A" w:rsidRDefault="0059424A" w:rsidP="0059424A">
            <w:pPr>
              <w:tabs>
                <w:tab w:val="left" w:pos="252"/>
                <w:tab w:val="left" w:pos="522"/>
                <w:tab w:val="left" w:pos="792"/>
              </w:tabs>
              <w:rPr>
                <w:rStyle w:val="Courier"/>
                <w:sz w:val="18"/>
              </w:rPr>
            </w:pPr>
          </w:p>
          <w:p w:rsidR="0059424A" w:rsidRPr="00901EA5" w:rsidRDefault="0059424A" w:rsidP="0059424A">
            <w:pPr>
              <w:tabs>
                <w:tab w:val="left" w:pos="252"/>
                <w:tab w:val="left" w:pos="522"/>
                <w:tab w:val="left" w:pos="792"/>
              </w:tabs>
              <w:rPr>
                <w:rStyle w:val="Courier"/>
                <w:sz w:val="18"/>
              </w:rPr>
            </w:pPr>
            <w:r w:rsidRPr="00901EA5">
              <w:rPr>
                <w:rStyle w:val="Courier"/>
                <w:sz w:val="18"/>
              </w:rPr>
              <w:tab/>
            </w:r>
            <w:r w:rsidRPr="00901EA5">
              <w:rPr>
                <w:rStyle w:val="Courier"/>
                <w:sz w:val="18"/>
              </w:rPr>
              <w:tab/>
              <w:t>[helpcontext(</w:t>
            </w:r>
            <w:r w:rsidRPr="00577946">
              <w:rPr>
                <w:rStyle w:val="Courier"/>
                <w:sz w:val="18"/>
              </w:rPr>
              <w:t>HlpCtx</w:t>
            </w:r>
            <w:r>
              <w:rPr>
                <w:rStyle w:val="Courier"/>
                <w:sz w:val="18"/>
              </w:rPr>
              <w:t>IHislipInstr</w:t>
            </w:r>
            <w:r w:rsidRPr="00577946">
              <w:rPr>
                <w:rStyle w:val="Courier"/>
                <w:sz w:val="18"/>
              </w:rPr>
              <w:t xml:space="preserve">  </w:t>
            </w:r>
            <w:r w:rsidRPr="00901EA5">
              <w:rPr>
                <w:rStyle w:val="Courier"/>
                <w:sz w:val="18"/>
              </w:rPr>
              <w:t xml:space="preserve">+ </w:t>
            </w:r>
            <w:r>
              <w:rPr>
                <w:rStyle w:val="Courier"/>
                <w:sz w:val="18"/>
              </w:rPr>
              <w:t>4</w:t>
            </w:r>
            <w:r w:rsidRPr="00901EA5">
              <w:rPr>
                <w:rStyle w:val="Courier"/>
                <w:sz w:val="18"/>
              </w:rPr>
              <w:t>), helpstring("Control the REN line (remote/local) state")]</w:t>
            </w:r>
          </w:p>
          <w:p w:rsidR="0059424A" w:rsidRDefault="0059424A" w:rsidP="0059424A">
            <w:pPr>
              <w:tabs>
                <w:tab w:val="left" w:pos="252"/>
                <w:tab w:val="left" w:pos="522"/>
                <w:tab w:val="left" w:pos="792"/>
              </w:tabs>
              <w:rPr>
                <w:rStyle w:val="Courier"/>
                <w:sz w:val="18"/>
              </w:rPr>
            </w:pPr>
            <w:r>
              <w:rPr>
                <w:rStyle w:val="Courier"/>
                <w:sz w:val="18"/>
              </w:rPr>
              <w:tab/>
            </w:r>
            <w:r>
              <w:rPr>
                <w:rStyle w:val="Courier"/>
                <w:sz w:val="18"/>
              </w:rPr>
              <w:tab/>
              <w:t>HRESULT ControlREN(</w:t>
            </w:r>
          </w:p>
          <w:p w:rsidR="0059424A" w:rsidRDefault="0059424A" w:rsidP="0059424A">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[in] RENControlConst mode);</w:t>
            </w:r>
          </w:p>
          <w:p w:rsidR="00C90DF5" w:rsidRDefault="00C90DF5" w:rsidP="00C27D1D">
            <w:pPr>
              <w:tabs>
                <w:tab w:val="left" w:pos="252"/>
                <w:tab w:val="left" w:pos="522"/>
                <w:tab w:val="left" w:pos="792"/>
              </w:tabs>
            </w:pPr>
            <w:r>
              <w:rPr>
                <w:rStyle w:val="Courier"/>
                <w:sz w:val="18"/>
              </w:rPr>
              <w:t>};</w:t>
            </w:r>
          </w:p>
        </w:tc>
      </w:tr>
    </w:tbl>
    <w:p w:rsidR="00C90DF5" w:rsidRDefault="00C90DF5" w:rsidP="00C90DF5">
      <w:pPr>
        <w:pStyle w:val="Desc"/>
      </w:pPr>
    </w:p>
    <w:p w:rsidR="00C90DF5" w:rsidRDefault="00C90DF5" w:rsidP="00C90DF5">
      <w:pPr>
        <w:pStyle w:val="Desc"/>
        <w:outlineLvl w:val="0"/>
      </w:pPr>
      <w:r>
        <w:t>The following table lists all the IHislipInstr COM properties and their equivalent VISA attributes.</w:t>
      </w:r>
    </w:p>
    <w:p w:rsidR="00C90DF5" w:rsidRDefault="00C90DF5" w:rsidP="00C90DF5">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C90DF5" w:rsidTr="00C27D1D">
        <w:trPr>
          <w:cantSplit/>
        </w:trPr>
        <w:tc>
          <w:tcPr>
            <w:tcW w:w="3950" w:type="dxa"/>
            <w:tcBorders>
              <w:top w:val="single" w:sz="6" w:space="0" w:color="auto"/>
              <w:left w:val="single" w:sz="6" w:space="0" w:color="auto"/>
              <w:bottom w:val="double" w:sz="6" w:space="0" w:color="auto"/>
              <w:right w:val="single" w:sz="6" w:space="0" w:color="auto"/>
            </w:tcBorders>
          </w:tcPr>
          <w:p w:rsidR="00C90DF5" w:rsidRDefault="00C90DF5" w:rsidP="00C90DF5">
            <w:pPr>
              <w:spacing w:before="40" w:after="40"/>
              <w:jc w:val="center"/>
              <w:rPr>
                <w:b/>
              </w:rPr>
            </w:pPr>
            <w:r>
              <w:rPr>
                <w:b/>
              </w:rPr>
              <w:t>IHislipInstr Property</w:t>
            </w:r>
          </w:p>
        </w:tc>
        <w:tc>
          <w:tcPr>
            <w:tcW w:w="4500" w:type="dxa"/>
            <w:tcBorders>
              <w:top w:val="single" w:sz="6" w:space="0" w:color="auto"/>
              <w:left w:val="single" w:sz="6" w:space="0" w:color="auto"/>
              <w:bottom w:val="double" w:sz="6" w:space="0" w:color="auto"/>
              <w:right w:val="single" w:sz="6" w:space="0" w:color="auto"/>
            </w:tcBorders>
          </w:tcPr>
          <w:p w:rsidR="00C90DF5" w:rsidRDefault="00C90DF5" w:rsidP="00C27D1D">
            <w:pPr>
              <w:spacing w:before="40" w:after="40"/>
              <w:jc w:val="center"/>
              <w:rPr>
                <w:b/>
              </w:rPr>
            </w:pPr>
            <w:r>
              <w:rPr>
                <w:b/>
              </w:rPr>
              <w:t>VISA Attribute</w:t>
            </w:r>
          </w:p>
        </w:tc>
      </w:tr>
      <w:tr w:rsidR="00C90DF5" w:rsidTr="00C27D1D">
        <w:trPr>
          <w:cantSplit/>
        </w:trPr>
        <w:tc>
          <w:tcPr>
            <w:tcW w:w="3950" w:type="dxa"/>
            <w:tcBorders>
              <w:top w:val="double" w:sz="6" w:space="0" w:color="auto"/>
              <w:left w:val="single" w:sz="6" w:space="0" w:color="auto"/>
              <w:right w:val="single" w:sz="6" w:space="0" w:color="auto"/>
            </w:tcBorders>
            <w:vAlign w:val="center"/>
          </w:tcPr>
          <w:p w:rsidR="00C90DF5" w:rsidRDefault="00DB6DD5" w:rsidP="00C27D1D">
            <w:pPr>
              <w:spacing w:before="40" w:after="40"/>
              <w:ind w:left="80"/>
              <w:rPr>
                <w:rFonts w:ascii="Courier" w:hAnsi="Courier"/>
                <w:sz w:val="22"/>
              </w:rPr>
            </w:pPr>
            <w:r>
              <w:rPr>
                <w:rFonts w:ascii="Courier" w:hAnsi="Courier"/>
                <w:sz w:val="22"/>
              </w:rPr>
              <w:t>Protocol</w:t>
            </w:r>
            <w:r w:rsidR="00F45AB2">
              <w:rPr>
                <w:rFonts w:ascii="Courier" w:hAnsi="Courier"/>
                <w:sz w:val="22"/>
              </w:rPr>
              <w:t>Version</w:t>
            </w:r>
          </w:p>
        </w:tc>
        <w:tc>
          <w:tcPr>
            <w:tcW w:w="4500" w:type="dxa"/>
            <w:tcBorders>
              <w:top w:val="double" w:sz="6" w:space="0" w:color="auto"/>
              <w:left w:val="single" w:sz="6" w:space="0" w:color="auto"/>
              <w:right w:val="single" w:sz="6" w:space="0" w:color="auto"/>
            </w:tcBorders>
            <w:vAlign w:val="center"/>
          </w:tcPr>
          <w:p w:rsidR="00C90DF5" w:rsidRDefault="00F45AB2" w:rsidP="00C90DF5">
            <w:pPr>
              <w:spacing w:before="40" w:after="40"/>
              <w:ind w:left="80"/>
              <w:rPr>
                <w:rFonts w:ascii="Courier" w:hAnsi="Courier"/>
                <w:sz w:val="22"/>
              </w:rPr>
            </w:pPr>
            <w:r>
              <w:rPr>
                <w:rFonts w:ascii="Courier" w:hAnsi="Courier"/>
                <w:sz w:val="18"/>
              </w:rPr>
              <w:t>VI_ATTR_</w:t>
            </w:r>
            <w:r w:rsidR="0009782E">
              <w:rPr>
                <w:rFonts w:ascii="Courier" w:hAnsi="Courier"/>
                <w:sz w:val="18"/>
              </w:rPr>
              <w:t>TCPIP_</w:t>
            </w:r>
            <w:r>
              <w:rPr>
                <w:rFonts w:ascii="Courier" w:hAnsi="Courier"/>
                <w:sz w:val="18"/>
              </w:rPr>
              <w:t>HISLIP_VERSION</w:t>
            </w:r>
          </w:p>
        </w:tc>
      </w:tr>
      <w:tr w:rsidR="00C90DF5" w:rsidTr="00C27D1D">
        <w:trPr>
          <w:cantSplit/>
        </w:trPr>
        <w:tc>
          <w:tcPr>
            <w:tcW w:w="3950" w:type="dxa"/>
            <w:tcBorders>
              <w:top w:val="single" w:sz="6" w:space="0" w:color="auto"/>
              <w:left w:val="single" w:sz="6" w:space="0" w:color="auto"/>
              <w:bottom w:val="single" w:sz="6" w:space="0" w:color="auto"/>
              <w:right w:val="single" w:sz="6" w:space="0" w:color="auto"/>
            </w:tcBorders>
            <w:vAlign w:val="center"/>
          </w:tcPr>
          <w:p w:rsidR="00C90DF5" w:rsidRDefault="00F45AB2" w:rsidP="00C27D1D">
            <w:pPr>
              <w:spacing w:before="40" w:after="40"/>
              <w:ind w:left="80"/>
              <w:rPr>
                <w:rFonts w:ascii="Courier" w:hAnsi="Courier"/>
                <w:sz w:val="22"/>
              </w:rPr>
            </w:pPr>
            <w:r>
              <w:rPr>
                <w:rFonts w:ascii="Courier" w:hAnsi="Courier"/>
                <w:sz w:val="22"/>
              </w:rPr>
              <w:t>MaxMessage</w:t>
            </w:r>
          </w:p>
        </w:tc>
        <w:tc>
          <w:tcPr>
            <w:tcW w:w="4500" w:type="dxa"/>
            <w:tcBorders>
              <w:top w:val="single" w:sz="6" w:space="0" w:color="auto"/>
              <w:left w:val="single" w:sz="6" w:space="0" w:color="auto"/>
              <w:bottom w:val="single" w:sz="6" w:space="0" w:color="auto"/>
              <w:right w:val="single" w:sz="6" w:space="0" w:color="auto"/>
            </w:tcBorders>
            <w:vAlign w:val="center"/>
          </w:tcPr>
          <w:p w:rsidR="00C90DF5" w:rsidRDefault="00F45AB2" w:rsidP="0009782E">
            <w:pPr>
              <w:spacing w:before="40" w:after="40"/>
              <w:ind w:left="80"/>
              <w:rPr>
                <w:rFonts w:ascii="Courier" w:hAnsi="Courier"/>
                <w:sz w:val="22"/>
              </w:rPr>
            </w:pPr>
            <w:r>
              <w:rPr>
                <w:rFonts w:ascii="Courier" w:hAnsi="Courier"/>
                <w:sz w:val="18"/>
              </w:rPr>
              <w:t>VI_ATTR</w:t>
            </w:r>
            <w:r w:rsidR="0009782E">
              <w:rPr>
                <w:rFonts w:ascii="Courier" w:hAnsi="Courier"/>
                <w:sz w:val="18"/>
              </w:rPr>
              <w:t>_TCPIP_</w:t>
            </w:r>
            <w:r>
              <w:rPr>
                <w:rFonts w:ascii="Courier" w:hAnsi="Courier"/>
                <w:sz w:val="18"/>
              </w:rPr>
              <w:t>HISLIP_MAX_MESSAGE</w:t>
            </w:r>
            <w:r w:rsidR="00DB6DD5">
              <w:rPr>
                <w:rFonts w:ascii="Courier" w:hAnsi="Courier"/>
                <w:sz w:val="18"/>
              </w:rPr>
              <w:t>_KB</w:t>
            </w:r>
          </w:p>
        </w:tc>
      </w:tr>
      <w:tr w:rsidR="00C90DF5" w:rsidRPr="00C33AF7" w:rsidTr="00C27D1D">
        <w:trPr>
          <w:cantSplit/>
        </w:trPr>
        <w:tc>
          <w:tcPr>
            <w:tcW w:w="3950" w:type="dxa"/>
            <w:tcBorders>
              <w:top w:val="single" w:sz="6" w:space="0" w:color="auto"/>
              <w:left w:val="single" w:sz="6" w:space="0" w:color="auto"/>
              <w:bottom w:val="single" w:sz="6" w:space="0" w:color="auto"/>
              <w:right w:val="single" w:sz="6" w:space="0" w:color="auto"/>
            </w:tcBorders>
            <w:vAlign w:val="center"/>
          </w:tcPr>
          <w:p w:rsidR="00C90DF5" w:rsidRDefault="00F45AB2" w:rsidP="00C27D1D">
            <w:pPr>
              <w:spacing w:before="40" w:after="40"/>
              <w:ind w:left="80"/>
              <w:rPr>
                <w:rFonts w:ascii="Courier" w:hAnsi="Courier"/>
                <w:sz w:val="22"/>
              </w:rPr>
            </w:pPr>
            <w:r>
              <w:rPr>
                <w:rFonts w:ascii="Courier" w:hAnsi="Courier"/>
                <w:sz w:val="22"/>
              </w:rPr>
              <w:t>OverlapEnabled</w:t>
            </w:r>
          </w:p>
        </w:tc>
        <w:tc>
          <w:tcPr>
            <w:tcW w:w="4500" w:type="dxa"/>
            <w:tcBorders>
              <w:top w:val="single" w:sz="6" w:space="0" w:color="auto"/>
              <w:left w:val="single" w:sz="6" w:space="0" w:color="auto"/>
              <w:bottom w:val="single" w:sz="6" w:space="0" w:color="auto"/>
              <w:right w:val="single" w:sz="6" w:space="0" w:color="auto"/>
            </w:tcBorders>
            <w:vAlign w:val="center"/>
          </w:tcPr>
          <w:p w:rsidR="00C90DF5" w:rsidRPr="00C33AF7" w:rsidRDefault="00F45AB2" w:rsidP="0009782E">
            <w:pPr>
              <w:spacing w:before="40" w:after="40"/>
              <w:ind w:left="80"/>
              <w:rPr>
                <w:rFonts w:ascii="Courier" w:hAnsi="Courier"/>
                <w:sz w:val="22"/>
                <w:lang w:val="it-IT"/>
              </w:rPr>
            </w:pPr>
            <w:r>
              <w:rPr>
                <w:rFonts w:ascii="Courier" w:hAnsi="Courier"/>
                <w:sz w:val="18"/>
              </w:rPr>
              <w:t>VI_ATTR</w:t>
            </w:r>
            <w:r w:rsidR="0009782E">
              <w:rPr>
                <w:rFonts w:ascii="Courier" w:hAnsi="Courier"/>
                <w:sz w:val="18"/>
              </w:rPr>
              <w:t>_TCPIP_</w:t>
            </w:r>
            <w:r>
              <w:rPr>
                <w:rFonts w:ascii="Courier" w:hAnsi="Courier"/>
                <w:sz w:val="18"/>
              </w:rPr>
              <w:t>HISLIP_OVERLAP_EN</w:t>
            </w:r>
          </w:p>
        </w:tc>
      </w:tr>
    </w:tbl>
    <w:p w:rsidR="00C90DF5" w:rsidRDefault="00C90DF5" w:rsidP="00C90DF5">
      <w:pPr>
        <w:pStyle w:val="Caption"/>
      </w:pPr>
      <w:r>
        <w:t>Table 5.1.</w:t>
      </w:r>
      <w:r w:rsidR="00264862">
        <w:t>18</w:t>
      </w:r>
    </w:p>
    <w:p w:rsidR="00C90DF5" w:rsidRDefault="00C90DF5" w:rsidP="00C90DF5"/>
    <w:p w:rsidR="008F2480" w:rsidRDefault="008F2480" w:rsidP="008F2480">
      <w:pPr>
        <w:pStyle w:val="Head2"/>
      </w:pPr>
      <w:r>
        <w:t xml:space="preserve">IPxi Interface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8F2480" w:rsidTr="008F2480">
        <w:tc>
          <w:tcPr>
            <w:tcW w:w="8910" w:type="dxa"/>
          </w:tcPr>
          <w:p w:rsidR="008F2480" w:rsidRPr="00DF2A3B" w:rsidRDefault="008F2480" w:rsidP="008F2480">
            <w:pPr>
              <w:tabs>
                <w:tab w:val="left" w:pos="252"/>
                <w:tab w:val="left" w:pos="522"/>
                <w:tab w:val="left" w:pos="792"/>
              </w:tabs>
              <w:rPr>
                <w:rStyle w:val="Courier"/>
                <w:sz w:val="18"/>
              </w:rPr>
            </w:pPr>
            <w:r w:rsidRPr="00DF2A3B">
              <w:rPr>
                <w:rStyle w:val="Courier"/>
                <w:sz w:val="18"/>
              </w:rPr>
              <w:tab/>
              <w: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object,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oleautomation,</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helpstring("PXI Interface"),</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uuid(</w:t>
            </w:r>
            <w:r w:rsidR="00342489" w:rsidRPr="00342489">
              <w:rPr>
                <w:rFonts w:ascii="Courier" w:hAnsi="Courier"/>
                <w:color w:val="000000"/>
                <w:sz w:val="18"/>
                <w:szCs w:val="18"/>
              </w:rPr>
              <w:t>DB8CBF28-D6D3-11D4-AA51-00A024EE30BD</w:t>
            </w:r>
            <w:r w:rsidRPr="00DF2A3B">
              <w:rPr>
                <w:rStyle w:val="Courier"/>
                <w:sz w:val="18"/>
              </w:rPr>
              <w: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helpcontext(HlpCtxIPxi + 49),</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pointer_default(unique)</w:t>
            </w:r>
          </w:p>
          <w:p w:rsidR="008F2480" w:rsidRPr="00DF2A3B" w:rsidRDefault="008F2480" w:rsidP="008F2480">
            <w:pPr>
              <w:tabs>
                <w:tab w:val="left" w:pos="252"/>
                <w:tab w:val="left" w:pos="522"/>
                <w:tab w:val="left" w:pos="792"/>
              </w:tabs>
              <w:rPr>
                <w:rStyle w:val="Courier"/>
                <w:sz w:val="18"/>
              </w:rPr>
            </w:pPr>
            <w:r w:rsidRPr="00DF2A3B">
              <w:rPr>
                <w:rStyle w:val="Courier"/>
                <w:sz w:val="18"/>
              </w:rPr>
              <w:tab/>
              <w:t>]</w:t>
            </w:r>
          </w:p>
          <w:p w:rsidR="008F2480" w:rsidRPr="00DF2A3B" w:rsidRDefault="008F2480" w:rsidP="008F2480">
            <w:pPr>
              <w:tabs>
                <w:tab w:val="left" w:pos="252"/>
                <w:tab w:val="left" w:pos="522"/>
                <w:tab w:val="left" w:pos="792"/>
              </w:tabs>
              <w:rPr>
                <w:rStyle w:val="Courier"/>
                <w:sz w:val="18"/>
              </w:rPr>
            </w:pPr>
            <w:r w:rsidRPr="00DF2A3B">
              <w:rPr>
                <w:rStyle w:val="Courier"/>
                <w:sz w:val="18"/>
              </w:rPr>
              <w:tab/>
              <w:t>interface IPxi : IVisaSession</w:t>
            </w:r>
          </w:p>
          <w:p w:rsidR="008F2480" w:rsidRPr="00DF2A3B" w:rsidRDefault="008F2480" w:rsidP="008F2480">
            <w:pPr>
              <w:tabs>
                <w:tab w:val="left" w:pos="252"/>
                <w:tab w:val="left" w:pos="522"/>
                <w:tab w:val="left" w:pos="792"/>
              </w:tabs>
              <w:rPr>
                <w:rStyle w:val="Courier"/>
                <w:sz w:val="18"/>
              </w:rPr>
            </w:pPr>
            <w:r w:rsidRPr="00DF2A3B">
              <w:rPr>
                <w:rStyle w:val="Courier"/>
                <w:sz w:val="18"/>
              </w:rPr>
              <w:tab/>
              <w: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 helpstring("Get the PCI bus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BusNumber([out,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 helpstring("Get the PCI device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DevNumber([out,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 helpstring("Get the PCI function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FuncNumber([out,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+ 4), helpstring("Get the slot path")]</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SlotPath([out, retval] BSTR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+ 5), helpstring("Get the slot number or special feature connected to local left bus lines")]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SlotLocalBusLeft([out,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+ 6), helpstring("Get the slot number or special feature connected to local right bus lines")]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SlotLocalBusRight([out,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+ 7), helpstring("Get the trigger bus number of this device")]</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TriggerBus([out,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+ 8), helpstring("Get the PXI star trigger bus")]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StarTriggerBus([out,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+ 9), helpstring("Get the connected PXI star line")]</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StarTriggerLine([out, retval] short *pVal);</w:t>
            </w:r>
          </w:p>
          <w:p w:rsidR="008F2480" w:rsidRPr="00DF2A3B" w:rsidRDefault="008F2480" w:rsidP="008F2480">
            <w:pPr>
              <w:tabs>
                <w:tab w:val="left" w:pos="252"/>
                <w:tab w:val="left" w:pos="522"/>
                <w:tab w:val="left" w:pos="792"/>
              </w:tabs>
              <w:rPr>
                <w:rStyle w:val="Courier"/>
                <w:sz w:val="18"/>
              </w:rPr>
            </w:pP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+ 10), helpstring("Get the memory type used in BAR 0")]</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MemTypeBar0([out,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+ 11), helpstring("Get the memory type used in BAR 1")]</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MemTypeBar1([out,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+ 12), helpstring("Get the memory type used in BAR 2")]</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MemTypeBar2([out,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+ 13), helpstring("Get the memory type used in BAR 3")]</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MemTypeBar3([out,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+ 14), helpstring("Get the memory type used in BAR 4")]</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MemTypeBar4([out, retval] PXIMemType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+ 15), helpstring("Get the memory type used in BAR 5")]</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MemTypeBar5([out, retval] PXIMemType *pVal);</w:t>
            </w:r>
          </w:p>
          <w:p w:rsidR="008F2480" w:rsidRPr="00DF2A3B" w:rsidRDefault="008F2480" w:rsidP="008F2480">
            <w:pPr>
              <w:tabs>
                <w:tab w:val="left" w:pos="252"/>
                <w:tab w:val="left" w:pos="522"/>
                <w:tab w:val="left" w:pos="792"/>
              </w:tabs>
              <w:rPr>
                <w:rStyle w:val="Courier"/>
                <w:sz w:val="18"/>
              </w:rPr>
            </w:pP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+ 16), helpstring("Get the memory base address for BAR 0")]</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MemBaseBar0([out,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+ 17), helpstring("Get the memory base address for BAR 1")]</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MemBaseBar1([out,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+ 18), helpstring("Get the memory base address for BAR 2")]</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MemBaseBar2([out,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+ 19), helpstring("Get the memory base address for BAR 3")]</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MemBaseBar3([out,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+ 20), helpstring("Get the memory base address for BAR 4")]</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MemBaseBar4([out,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+ 21), helpstring("Get the memory base address for BAR 5")]</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MemBaseBar5([out, retval] long *pVal);</w:t>
            </w:r>
          </w:p>
          <w:p w:rsidR="008F2480" w:rsidRPr="00DF2A3B" w:rsidRDefault="008F2480" w:rsidP="008F2480">
            <w:pPr>
              <w:tabs>
                <w:tab w:val="left" w:pos="252"/>
                <w:tab w:val="left" w:pos="522"/>
                <w:tab w:val="left" w:pos="792"/>
              </w:tabs>
              <w:rPr>
                <w:rStyle w:val="Courier"/>
                <w:sz w:val="18"/>
              </w:rPr>
            </w:pP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+ 22), helpstring("Get the memory size for BAR 0")]</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MemSizeBar0([out,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+ 23), helpstring("Get the memory size for BAR 1")]</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MemSizeBar1([out,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+ 24), helpstring("Get the memory size for BAR 2")]</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MemSizeBar2([out,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+ 25), helpstring("Get the memory size for BAR 3")]</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MemSizeBar3([out,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+ 26), helpstring("Get the memory size for BAR 4")]</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MemSizeBar4([out, retval] long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+ 27), helpstring("Get the memory size for BAR 5")]</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MemSizeBar5([out, retval] long *pVal);</w:t>
            </w:r>
          </w:p>
          <w:p w:rsidR="008F2480" w:rsidRPr="00DF2A3B" w:rsidRDefault="008F2480" w:rsidP="008F2480">
            <w:pPr>
              <w:tabs>
                <w:tab w:val="left" w:pos="252"/>
                <w:tab w:val="left" w:pos="522"/>
                <w:tab w:val="left" w:pos="792"/>
              </w:tabs>
              <w:rPr>
                <w:rStyle w:val="Courier"/>
                <w:sz w:val="18"/>
              </w:rPr>
            </w:pP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+ 28), helpstring("Get the chassis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ChassisNumber([out,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+ 29), helpstring("Get whether the device is PXI Express")]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IsExpress([out, retval] VARIANT_BOOL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+ 30), helpstring("Get the link width used by the slot")]</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SlotLinkWidth([out,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+ 31), helpstring("Get the maximum usable link width")]</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MaxLinkWidth([out,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+ 32), helpstring("Get the negotiated link width")]</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ActualLinkWidth([out,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+ 33), helpstring("Get the differential star bus number")]</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DstarBusNumber([out, retval] short *pVal);</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+ 34), helpstring("Get the connected set of PXI Express differential star bus lines")]</w:t>
            </w:r>
          </w:p>
          <w:p w:rsidR="008F2480" w:rsidRPr="00DF2A3B" w:rsidRDefault="008F2480" w:rsidP="008F2480">
            <w:pPr>
              <w:tabs>
                <w:tab w:val="left" w:pos="252"/>
                <w:tab w:val="left" w:pos="522"/>
                <w:tab w:val="left" w:pos="792"/>
              </w:tabs>
              <w:rPr>
                <w:rStyle w:val="Courier"/>
                <w:sz w:val="18"/>
              </w:rPr>
            </w:pPr>
            <w:r w:rsidRPr="00DF2A3B">
              <w:rPr>
                <w:rStyle w:val="Courier"/>
                <w:sz w:val="18"/>
              </w:rPr>
              <w:tab/>
            </w:r>
            <w:r w:rsidRPr="00DF2A3B">
              <w:rPr>
                <w:rStyle w:val="Courier"/>
                <w:sz w:val="18"/>
              </w:rPr>
              <w:tab/>
              <w:t>HRESULT DstarLineSet([out, retval] short *pVal);</w:t>
            </w:r>
          </w:p>
          <w:p w:rsidR="008F2480" w:rsidRPr="008F2480" w:rsidRDefault="008F2480" w:rsidP="008F2480">
            <w:pPr>
              <w:tabs>
                <w:tab w:val="left" w:pos="252"/>
                <w:tab w:val="left" w:pos="522"/>
                <w:tab w:val="left" w:pos="792"/>
              </w:tabs>
              <w:rPr>
                <w:rFonts w:ascii="Courier" w:hAnsi="Courier"/>
                <w:sz w:val="18"/>
              </w:rPr>
            </w:pPr>
            <w:r w:rsidRPr="00DF2A3B">
              <w:rPr>
                <w:rStyle w:val="Courier"/>
                <w:sz w:val="18"/>
              </w:rPr>
              <w:tab/>
              <w:t>};</w:t>
            </w:r>
          </w:p>
        </w:tc>
      </w:tr>
    </w:tbl>
    <w:p w:rsidR="008F2480" w:rsidRDefault="008F2480" w:rsidP="008F2480">
      <w:pPr>
        <w:pStyle w:val="Desc"/>
      </w:pPr>
    </w:p>
    <w:p w:rsidR="008F2480" w:rsidRDefault="008F2480" w:rsidP="008F2480">
      <w:pPr>
        <w:pStyle w:val="Desc"/>
        <w:outlineLvl w:val="0"/>
      </w:pPr>
      <w:r>
        <w:t>The following table lists all the I</w:t>
      </w:r>
      <w:r w:rsidR="00C74AC7">
        <w:t>Pxi</w:t>
      </w:r>
      <w:r>
        <w:t xml:space="preserve"> COM properties and their equivalent VISA attributes.</w:t>
      </w:r>
    </w:p>
    <w:p w:rsidR="008F2480" w:rsidRDefault="008F2480" w:rsidP="008F2480">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8F2480" w:rsidTr="008F2480">
        <w:trPr>
          <w:cantSplit/>
        </w:trPr>
        <w:tc>
          <w:tcPr>
            <w:tcW w:w="3950" w:type="dxa"/>
            <w:tcBorders>
              <w:top w:val="single" w:sz="6" w:space="0" w:color="auto"/>
              <w:left w:val="single" w:sz="6" w:space="0" w:color="auto"/>
              <w:bottom w:val="double" w:sz="6" w:space="0" w:color="auto"/>
              <w:right w:val="single" w:sz="6" w:space="0" w:color="auto"/>
            </w:tcBorders>
          </w:tcPr>
          <w:p w:rsidR="008F2480" w:rsidRDefault="008F2480" w:rsidP="008F2480">
            <w:pPr>
              <w:spacing w:before="40" w:after="40"/>
              <w:jc w:val="center"/>
              <w:rPr>
                <w:b/>
              </w:rPr>
            </w:pPr>
            <w:r w:rsidRPr="008F2480">
              <w:rPr>
                <w:b/>
              </w:rPr>
              <w:t>IPxi</w:t>
            </w:r>
            <w:r>
              <w:rPr>
                <w:b/>
              </w:rPr>
              <w:t xml:space="preserve"> Property</w:t>
            </w:r>
          </w:p>
        </w:tc>
        <w:tc>
          <w:tcPr>
            <w:tcW w:w="4500" w:type="dxa"/>
            <w:tcBorders>
              <w:top w:val="single" w:sz="6" w:space="0" w:color="auto"/>
              <w:left w:val="single" w:sz="6" w:space="0" w:color="auto"/>
              <w:bottom w:val="double" w:sz="6" w:space="0" w:color="auto"/>
              <w:right w:val="single" w:sz="6" w:space="0" w:color="auto"/>
            </w:tcBorders>
          </w:tcPr>
          <w:p w:rsidR="008F2480" w:rsidRDefault="008F2480" w:rsidP="008F2480">
            <w:pPr>
              <w:spacing w:before="40" w:after="40"/>
              <w:jc w:val="center"/>
              <w:rPr>
                <w:b/>
              </w:rPr>
            </w:pPr>
            <w:r>
              <w:rPr>
                <w:b/>
              </w:rPr>
              <w:t>VISA Attribute</w:t>
            </w:r>
          </w:p>
        </w:tc>
      </w:tr>
      <w:tr w:rsidR="001B516B" w:rsidTr="008F2480">
        <w:trPr>
          <w:cantSplit/>
        </w:trPr>
        <w:tc>
          <w:tcPr>
            <w:tcW w:w="3950" w:type="dxa"/>
            <w:tcBorders>
              <w:top w:val="double" w:sz="6" w:space="0" w:color="auto"/>
              <w:left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rsidRPr="001B516B">
              <w:rPr>
                <w:rFonts w:ascii="Courier" w:hAnsi="Courier"/>
                <w:sz w:val="22"/>
              </w:rPr>
              <w:t>BusNumber</w:t>
            </w:r>
          </w:p>
        </w:tc>
        <w:tc>
          <w:tcPr>
            <w:tcW w:w="4500" w:type="dxa"/>
            <w:tcBorders>
              <w:top w:val="double" w:sz="6" w:space="0" w:color="auto"/>
              <w:left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t>VI_ATTR_PXI_BUS_NUM</w:t>
            </w:r>
          </w:p>
        </w:tc>
      </w:tr>
      <w:tr w:rsidR="001B516B" w:rsidRPr="00395A55"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rsidRPr="001B516B">
              <w:rPr>
                <w:rFonts w:ascii="Courier" w:hAnsi="Courier"/>
                <w:sz w:val="22"/>
              </w:rPr>
              <w:t>DevNumber</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9B67D7" w:rsidRDefault="001B516B" w:rsidP="008F2480">
            <w:pPr>
              <w:spacing w:before="40" w:after="40"/>
              <w:ind w:left="80"/>
              <w:rPr>
                <w:rFonts w:ascii="Courier" w:hAnsi="Courier"/>
                <w:sz w:val="22"/>
                <w:lang w:val="fr-FR"/>
              </w:rPr>
            </w:pPr>
            <w:r w:rsidRPr="009B67D7">
              <w:rPr>
                <w:lang w:val="fr-FR"/>
              </w:rPr>
              <w:t>VI_ATTR_PXI_DEV_NUM</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Default="001B516B" w:rsidP="008F2480">
            <w:pPr>
              <w:spacing w:before="40" w:after="40"/>
              <w:ind w:left="80"/>
              <w:rPr>
                <w:rFonts w:ascii="Courier" w:hAnsi="Courier"/>
                <w:sz w:val="22"/>
              </w:rPr>
            </w:pPr>
            <w:r w:rsidRPr="001B516B">
              <w:rPr>
                <w:rFonts w:ascii="Courier" w:hAnsi="Courier"/>
                <w:sz w:val="22"/>
              </w:rPr>
              <w:t>FuncNumber</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VI_ATTR_PXI_FUNC_NUM</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SlotPath</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VI_ATTR_PXI_SLOTPATH</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SlotLocalBusLeft</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VI_ATTR_PXI_SLOT_LBUS_LEFT</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SlotLocalBusRight</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VI_ATTR_PXI_SLOT_LBUS_RIGHT</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TriggerBus</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VI_ATTR_PXI_TRIG_BUS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StarTriggerBus</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VI_ATTR_PXI_STAR_TRIG_BUS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StarTriggerLine</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VI_ATTR_PXI_STAR_TRIG_LINE</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MemTypeBar0</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VI_ATTR_PXI_MEM_TYPE_BAR0</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MemTypeBar1</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VI_ATTR_PXI_MEM_TYPE_BAR1</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MemTypeBar2</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VI_ATTR_PXI_MEM_TYPE_BAR2</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MemTypeBar3</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VI_ATTR_PXI_MEM_TYPE_BAR3</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MemTypeBar4</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VI_ATTR_PXI_MEM_TYPE_BAR4</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MemTypeBar5</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VI_ATTR_PXI_MEM_TYPE_BAR5</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MemBaseBar0</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VI_ATTR_PXI_MEM_BASE_BAR0</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MemBaseBar1</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VI_ATTR_PXI_MEM_BASE_BAR1</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MemBaseBar2</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VI_ATTR_PXI_MEM_BASE_BAR2</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MemBaseBar3</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VI_ATTR_PXI_MEM_BASE_BAR3</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MemBaseBar4</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VI_ATTR_PXI_MEM_BASE_BAR4</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MemBaseBar5</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VI_ATTR_PXI_MEM_BASE_BAR5</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MemSizeBar0</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VI_ATTR_PXI_MEM_SIZE_BAR0</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MemSizeBar1</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VI_ATTR_PXI_MEM_SIZE_BAR1</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MemSizeBar2</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VI_ATTR_PXI_MEM_SIZE_BAR2</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MemSizeBar3</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VI_ATTR_PXI_MEM_SIZE_BAR3</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MemSizeBar4</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VI_ATTR_PXI_MEM_SIZE_BAR4</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MemSizeBar5</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VI_ATTR_PXI_MEM_SIZE_BAR5</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ChassisNumber</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VI_ATTR_PXI_CHASSIS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IsExpress</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VI_ATTR_PXI_IS_EXPRESS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SlotLinkWidth</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VI_ATTR_PXI_SLOT_LWIDTH</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MaxLinkWidth</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VI_ATTR_PXI_MAX_LWIDTH</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ActualLinkWidth</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VI_ATTR_PXI_ACTUAL_LWIDTH</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DstarBusNumber</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VI_ATTR_PXI_DSTAR_BUS</w:t>
            </w:r>
          </w:p>
        </w:tc>
      </w:tr>
      <w:tr w:rsidR="001B516B" w:rsidRPr="00C33AF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rsidR="001B516B" w:rsidRPr="001B516B" w:rsidRDefault="001B516B" w:rsidP="008F2480">
            <w:pPr>
              <w:spacing w:before="40" w:after="40"/>
              <w:ind w:left="80"/>
              <w:rPr>
                <w:rFonts w:ascii="Courier" w:hAnsi="Courier"/>
                <w:sz w:val="22"/>
              </w:rPr>
            </w:pPr>
            <w:r w:rsidRPr="001B516B">
              <w:rPr>
                <w:rFonts w:ascii="Courier" w:hAnsi="Courier"/>
                <w:sz w:val="22"/>
              </w:rPr>
              <w:t>DstarLineSet</w:t>
            </w:r>
          </w:p>
        </w:tc>
        <w:tc>
          <w:tcPr>
            <w:tcW w:w="4500" w:type="dxa"/>
            <w:tcBorders>
              <w:top w:val="single" w:sz="6" w:space="0" w:color="auto"/>
              <w:left w:val="single" w:sz="6" w:space="0" w:color="auto"/>
              <w:bottom w:val="single" w:sz="6" w:space="0" w:color="auto"/>
              <w:right w:val="single" w:sz="6" w:space="0" w:color="auto"/>
            </w:tcBorders>
            <w:vAlign w:val="center"/>
          </w:tcPr>
          <w:p w:rsidR="001B516B" w:rsidRPr="00C33AF7" w:rsidRDefault="001B516B" w:rsidP="008F2480">
            <w:pPr>
              <w:spacing w:before="40" w:after="40"/>
              <w:ind w:left="80"/>
              <w:rPr>
                <w:rFonts w:ascii="Courier" w:hAnsi="Courier"/>
                <w:sz w:val="22"/>
                <w:lang w:val="it-IT"/>
              </w:rPr>
            </w:pPr>
            <w:r>
              <w:t>VI_ATTR_PXI_DSTAR_SET</w:t>
            </w:r>
          </w:p>
        </w:tc>
      </w:tr>
    </w:tbl>
    <w:p w:rsidR="008F2480" w:rsidRDefault="008F2480" w:rsidP="008F2480">
      <w:pPr>
        <w:pStyle w:val="Caption"/>
      </w:pPr>
      <w:r>
        <w:t>Table 5.1.</w:t>
      </w:r>
      <w:r w:rsidR="00603823">
        <w:t>19</w:t>
      </w:r>
    </w:p>
    <w:p w:rsidR="008F2480" w:rsidRDefault="008F2480" w:rsidP="008F2480">
      <w:pPr>
        <w:pStyle w:val="Desc"/>
        <w:outlineLvl w:val="0"/>
      </w:pPr>
      <w:r>
        <w:t>The following table lists all the I</w:t>
      </w:r>
      <w:r w:rsidR="00C74AC7">
        <w:t>Pxi</w:t>
      </w:r>
      <w:r>
        <w:t xml:space="preserve"> COM methods and their equivalent VISA functions.</w:t>
      </w:r>
    </w:p>
    <w:p w:rsidR="008F2480" w:rsidRDefault="008F2480" w:rsidP="008F2480"/>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8F2480" w:rsidTr="00B52C4F">
        <w:trPr>
          <w:cantSplit/>
        </w:trPr>
        <w:tc>
          <w:tcPr>
            <w:tcW w:w="3950" w:type="dxa"/>
            <w:tcBorders>
              <w:top w:val="single" w:sz="6" w:space="0" w:color="auto"/>
              <w:left w:val="single" w:sz="6" w:space="0" w:color="auto"/>
              <w:bottom w:val="double" w:sz="6" w:space="0" w:color="auto"/>
              <w:right w:val="single" w:sz="6" w:space="0" w:color="auto"/>
            </w:tcBorders>
          </w:tcPr>
          <w:p w:rsidR="008F2480" w:rsidRDefault="008F2480" w:rsidP="008F2480">
            <w:pPr>
              <w:spacing w:before="40" w:after="40"/>
              <w:jc w:val="center"/>
              <w:rPr>
                <w:b/>
              </w:rPr>
            </w:pPr>
            <w:r w:rsidRPr="008F2480">
              <w:rPr>
                <w:b/>
              </w:rPr>
              <w:t>IPxi</w:t>
            </w:r>
            <w:r>
              <w:rPr>
                <w:b/>
              </w:rPr>
              <w:t xml:space="preserve"> Method</w:t>
            </w:r>
          </w:p>
        </w:tc>
        <w:tc>
          <w:tcPr>
            <w:tcW w:w="4500" w:type="dxa"/>
            <w:tcBorders>
              <w:top w:val="single" w:sz="6" w:space="0" w:color="auto"/>
              <w:left w:val="single" w:sz="6" w:space="0" w:color="auto"/>
              <w:bottom w:val="double" w:sz="6" w:space="0" w:color="auto"/>
              <w:right w:val="single" w:sz="6" w:space="0" w:color="auto"/>
            </w:tcBorders>
          </w:tcPr>
          <w:p w:rsidR="008F2480" w:rsidRDefault="008F2480" w:rsidP="008F2480">
            <w:pPr>
              <w:spacing w:before="40" w:after="40"/>
              <w:jc w:val="center"/>
              <w:rPr>
                <w:b/>
              </w:rPr>
            </w:pPr>
            <w:r>
              <w:rPr>
                <w:b/>
              </w:rPr>
              <w:t>VISA Function</w:t>
            </w:r>
          </w:p>
        </w:tc>
      </w:tr>
      <w:tr w:rsidR="001B516B" w:rsidTr="00B52C4F">
        <w:trPr>
          <w:cantSplit/>
        </w:trPr>
        <w:tc>
          <w:tcPr>
            <w:tcW w:w="3950" w:type="dxa"/>
            <w:tcBorders>
              <w:top w:val="double" w:sz="6" w:space="0" w:color="auto"/>
              <w:left w:val="single" w:sz="6" w:space="0" w:color="auto"/>
              <w:bottom w:val="single" w:sz="4" w:space="0" w:color="auto"/>
              <w:right w:val="single" w:sz="6" w:space="0" w:color="auto"/>
            </w:tcBorders>
            <w:vAlign w:val="center"/>
          </w:tcPr>
          <w:p w:rsidR="001B516B" w:rsidRDefault="001B516B" w:rsidP="008F2480">
            <w:pPr>
              <w:spacing w:before="40" w:after="40"/>
              <w:ind w:left="80"/>
              <w:rPr>
                <w:rFonts w:ascii="Courier" w:hAnsi="Courier"/>
                <w:sz w:val="22"/>
              </w:rPr>
            </w:pPr>
            <w:r>
              <w:rPr>
                <w:rFonts w:ascii="Courier" w:hAnsi="Courier"/>
                <w:sz w:val="22"/>
              </w:rPr>
              <w:t>AssertTrigger</w:t>
            </w:r>
          </w:p>
        </w:tc>
        <w:tc>
          <w:tcPr>
            <w:tcW w:w="4500" w:type="dxa"/>
            <w:tcBorders>
              <w:top w:val="double" w:sz="6" w:space="0" w:color="auto"/>
              <w:left w:val="single" w:sz="6" w:space="0" w:color="auto"/>
              <w:bottom w:val="single" w:sz="4" w:space="0" w:color="auto"/>
              <w:right w:val="single" w:sz="6" w:space="0" w:color="auto"/>
            </w:tcBorders>
            <w:vAlign w:val="center"/>
          </w:tcPr>
          <w:p w:rsidR="001B516B" w:rsidRDefault="001B516B" w:rsidP="008F2480">
            <w:pPr>
              <w:spacing w:before="40" w:after="40"/>
              <w:ind w:left="80"/>
              <w:rPr>
                <w:rFonts w:ascii="Courier" w:hAnsi="Courier"/>
                <w:sz w:val="22"/>
              </w:rPr>
            </w:pPr>
            <w:r>
              <w:rPr>
                <w:rFonts w:ascii="Courier" w:hAnsi="Courier"/>
                <w:sz w:val="22"/>
              </w:rPr>
              <w:t>viAssertTrigger</w:t>
            </w:r>
          </w:p>
        </w:tc>
      </w:tr>
    </w:tbl>
    <w:p w:rsidR="008F2480" w:rsidRDefault="008F2480" w:rsidP="008F2480">
      <w:pPr>
        <w:pStyle w:val="Caption"/>
      </w:pPr>
      <w:r>
        <w:t>Table 5.1.</w:t>
      </w:r>
      <w:r w:rsidR="00B52C4F">
        <w:t>20</w:t>
      </w:r>
    </w:p>
    <w:p w:rsidR="008F2480" w:rsidRDefault="008F2480" w:rsidP="008F2480"/>
    <w:p w:rsidR="008F2480" w:rsidRPr="00C90DF5" w:rsidRDefault="008F2480" w:rsidP="008F2480"/>
    <w:p w:rsidR="00F15659" w:rsidRDefault="00F15659">
      <w:pPr>
        <w:pStyle w:val="Head1"/>
      </w:pPr>
      <w:r>
        <w:t>MEMACC Resources</w:t>
      </w:r>
      <w:bookmarkEnd w:id="158"/>
    </w:p>
    <w:p w:rsidR="00F15659" w:rsidRDefault="00F15659">
      <w:r>
        <w:t>Memory Access (MEMACC) VISA COM I/O resources encapsulate the address space of a memory mapped bus such as the VXIbus.  The MEMACC VISA COM I/O resources provide many of the same interfaces as INSTR resources that provide register access.  It should be noted here that no address mapping or window services are provided in VISA COM I/O because of limitations of the COM calling conventions necessary to provide remote method invocation functionality.</w:t>
      </w:r>
    </w:p>
    <w:p w:rsidR="00F15659" w:rsidRDefault="00F15659">
      <w:pPr>
        <w:pStyle w:val="Rule"/>
      </w:pPr>
    </w:p>
    <w:p w:rsidR="00F15659" w:rsidRDefault="00F15659">
      <w:pPr>
        <w:pStyle w:val="Desc"/>
      </w:pPr>
      <w:r>
        <w:t xml:space="preserve">All VISA COM I/O MEMACC resources </w:t>
      </w:r>
      <w:r>
        <w:rPr>
          <w:b/>
        </w:rPr>
        <w:t>SHALL</w:t>
      </w:r>
      <w:r>
        <w:t xml:space="preserve"> implement the IRegister and IVxiMemacc Interfaces.</w:t>
      </w:r>
    </w:p>
    <w:p w:rsidR="00F15659" w:rsidRDefault="00F15659">
      <w:pPr>
        <w:pStyle w:val="Rule"/>
      </w:pPr>
    </w:p>
    <w:p w:rsidR="00F15659" w:rsidRDefault="00F15659">
      <w:pPr>
        <w:pStyle w:val="Desc"/>
      </w:pPr>
      <w:r>
        <w:t xml:space="preserve">All VISA COM I/O GPIB-VXI MEMACC resources </w:t>
      </w:r>
      <w:r>
        <w:rPr>
          <w:b/>
        </w:rPr>
        <w:t>SHALL</w:t>
      </w:r>
      <w:r>
        <w:t xml:space="preserve"> implement the IGpib interface defined in Section 5.1, </w:t>
      </w:r>
      <w:r>
        <w:rPr>
          <w:i/>
          <w:iCs/>
        </w:rPr>
        <w:t>Instrument Control Resource</w:t>
      </w:r>
      <w:r>
        <w:t>.</w:t>
      </w:r>
    </w:p>
    <w:p w:rsidR="00F15659" w:rsidRDefault="00F15659">
      <w:pPr>
        <w:pStyle w:val="Rule"/>
      </w:pPr>
    </w:p>
    <w:p w:rsidR="00F15659" w:rsidRDefault="00F15659">
      <w:pPr>
        <w:pStyle w:val="Desc"/>
      </w:pPr>
      <w:r>
        <w:t xml:space="preserve">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pPr>
        <w:pStyle w:val="Head2"/>
        <w:numPr>
          <w:ilvl w:val="0"/>
          <w:numId w:val="0"/>
        </w:numPr>
      </w:pPr>
      <w:bookmarkStart w:id="159" w:name="_Toc180914607"/>
      <w:r w:rsidRPr="00ED4564">
        <w:rPr>
          <w:sz w:val="24"/>
          <w:szCs w:val="24"/>
        </w:rPr>
        <w:t>5.2.1</w:t>
      </w:r>
      <w:r>
        <w:tab/>
        <w:t>IVxiMemacc Interface</w:t>
      </w:r>
      <w:bookmarkEnd w:id="159"/>
    </w:p>
    <w:p w:rsidR="00F15659" w:rsidRDefault="00F15659">
      <w:pPr>
        <w:pStyle w:val="Desc"/>
      </w:pPr>
      <w:r>
        <w:t>The IVxiMemacc Interface provides the properties specific to VXI Memory Access resources.  These properties are a subset of the IVxi interface.  Below is the IDL specification for the IVxiMemacc interface.</w:t>
      </w:r>
    </w:p>
    <w:p w:rsidR="00F15659" w:rsidRPr="00D23EB6" w:rsidRDefault="00F15659">
      <w:pPr>
        <w:pStyle w:val="Desc"/>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tc>
          <w:tcPr>
            <w:tcW w:w="8820" w:type="dxa"/>
          </w:tcPr>
          <w:p w:rsidR="00F15659" w:rsidRDefault="00F15659">
            <w:pPr>
              <w:tabs>
                <w:tab w:val="left" w:pos="342"/>
                <w:tab w:val="left" w:pos="702"/>
              </w:tabs>
              <w:rPr>
                <w:rStyle w:val="Courier"/>
                <w:sz w:val="18"/>
              </w:rPr>
            </w:pPr>
            <w:r>
              <w:rPr>
                <w:rStyle w:val="Courier"/>
                <w:sz w:val="18"/>
              </w:rPr>
              <w:tab/>
              <w:t>[</w:t>
            </w:r>
          </w:p>
          <w:p w:rsidR="00F15659" w:rsidRDefault="00F15659">
            <w:pPr>
              <w:tabs>
                <w:tab w:val="left" w:pos="342"/>
                <w:tab w:val="left" w:pos="702"/>
              </w:tabs>
              <w:rPr>
                <w:rStyle w:val="Courier"/>
                <w:sz w:val="18"/>
              </w:rPr>
            </w:pPr>
            <w:r>
              <w:rPr>
                <w:rStyle w:val="Courier"/>
                <w:sz w:val="18"/>
              </w:rPr>
              <w:tab/>
            </w:r>
            <w:r>
              <w:rPr>
                <w:rStyle w:val="Courier"/>
                <w:sz w:val="18"/>
              </w:rPr>
              <w:tab/>
              <w:t>object,</w:t>
            </w:r>
          </w:p>
          <w:p w:rsidR="00F15659" w:rsidRDefault="00F15659">
            <w:pPr>
              <w:tabs>
                <w:tab w:val="left" w:pos="342"/>
                <w:tab w:val="left" w:pos="702"/>
              </w:tabs>
              <w:rPr>
                <w:rStyle w:val="Courier"/>
                <w:sz w:val="18"/>
              </w:rPr>
            </w:pPr>
            <w:r>
              <w:rPr>
                <w:rStyle w:val="Courier"/>
                <w:sz w:val="18"/>
              </w:rPr>
              <w:tab/>
            </w:r>
            <w:r>
              <w:rPr>
                <w:rStyle w:val="Courier"/>
                <w:sz w:val="18"/>
              </w:rPr>
              <w:tab/>
              <w:t>oleautomation,</w:t>
            </w:r>
          </w:p>
          <w:p w:rsidR="00F15659" w:rsidRDefault="00F15659">
            <w:pPr>
              <w:tabs>
                <w:tab w:val="left" w:pos="342"/>
                <w:tab w:val="left" w:pos="702"/>
              </w:tabs>
              <w:rPr>
                <w:rStyle w:val="Courier"/>
                <w:sz w:val="18"/>
              </w:rPr>
            </w:pPr>
            <w:r>
              <w:rPr>
                <w:rStyle w:val="Courier"/>
                <w:sz w:val="18"/>
              </w:rPr>
              <w:tab/>
            </w:r>
            <w:r>
              <w:rPr>
                <w:rStyle w:val="Courier"/>
                <w:sz w:val="18"/>
              </w:rPr>
              <w:tab/>
              <w:t>helpstring("VXI Memory Access Interface"),</w:t>
            </w:r>
          </w:p>
          <w:p w:rsidR="00F15659" w:rsidRDefault="00F15659">
            <w:pPr>
              <w:tabs>
                <w:tab w:val="left" w:pos="342"/>
                <w:tab w:val="left" w:pos="702"/>
              </w:tabs>
              <w:rPr>
                <w:rStyle w:val="Courier"/>
                <w:sz w:val="18"/>
              </w:rPr>
            </w:pPr>
            <w:r>
              <w:rPr>
                <w:rStyle w:val="Courier"/>
                <w:sz w:val="18"/>
              </w:rPr>
              <w:tab/>
            </w:r>
            <w:r>
              <w:rPr>
                <w:rStyle w:val="Courier"/>
                <w:sz w:val="18"/>
              </w:rPr>
              <w:tab/>
              <w:t>uuid(db8cbf10-d6d3-11d4-aa51-00a024ee30bd),</w:t>
            </w:r>
          </w:p>
          <w:p w:rsidR="00D23EB6" w:rsidRDefault="00D23EB6">
            <w:pPr>
              <w:tabs>
                <w:tab w:val="left" w:pos="342"/>
                <w:tab w:val="left" w:pos="702"/>
              </w:tabs>
              <w:rPr>
                <w:rStyle w:val="Courier"/>
                <w:sz w:val="18"/>
              </w:rPr>
            </w:pPr>
            <w:r w:rsidRPr="00D23EB6">
              <w:rPr>
                <w:rStyle w:val="Courier"/>
                <w:sz w:val="18"/>
              </w:rPr>
              <w:tab/>
            </w:r>
            <w:r w:rsidRPr="00D23EB6">
              <w:rPr>
                <w:rStyle w:val="Courier"/>
                <w:sz w:val="18"/>
              </w:rPr>
              <w:tab/>
              <w:t>helpcontext(HlpCtxIVxiMemacc + 49),</w:t>
            </w:r>
          </w:p>
          <w:p w:rsidR="00F15659" w:rsidRDefault="00F15659">
            <w:pPr>
              <w:tabs>
                <w:tab w:val="left" w:pos="342"/>
                <w:tab w:val="left" w:pos="702"/>
              </w:tabs>
              <w:rPr>
                <w:rStyle w:val="Courier"/>
                <w:sz w:val="18"/>
              </w:rPr>
            </w:pPr>
            <w:r>
              <w:rPr>
                <w:rStyle w:val="Courier"/>
                <w:sz w:val="18"/>
              </w:rPr>
              <w:tab/>
            </w:r>
            <w:r>
              <w:rPr>
                <w:rStyle w:val="Courier"/>
                <w:sz w:val="18"/>
              </w:rPr>
              <w:tab/>
              <w:t>pointer_default(unique)</w:t>
            </w:r>
          </w:p>
          <w:p w:rsidR="00F15659" w:rsidRDefault="00F15659">
            <w:pPr>
              <w:tabs>
                <w:tab w:val="left" w:pos="342"/>
                <w:tab w:val="left" w:pos="702"/>
              </w:tabs>
              <w:rPr>
                <w:rStyle w:val="Courier"/>
                <w:sz w:val="18"/>
              </w:rPr>
            </w:pPr>
            <w:r>
              <w:rPr>
                <w:rStyle w:val="Courier"/>
                <w:sz w:val="18"/>
              </w:rPr>
              <w:tab/>
              <w:t>]</w:t>
            </w:r>
          </w:p>
          <w:p w:rsidR="00F15659" w:rsidRDefault="00F15659">
            <w:pPr>
              <w:tabs>
                <w:tab w:val="left" w:pos="342"/>
                <w:tab w:val="left" w:pos="702"/>
              </w:tabs>
              <w:rPr>
                <w:rStyle w:val="Courier"/>
                <w:sz w:val="18"/>
              </w:rPr>
            </w:pPr>
            <w:r>
              <w:rPr>
                <w:rStyle w:val="Courier"/>
                <w:sz w:val="18"/>
              </w:rPr>
              <w:tab/>
              <w:t>interface IVxiMemacc : IRegister</w:t>
            </w:r>
          </w:p>
          <w:p w:rsidR="00F15659" w:rsidRDefault="00F15659">
            <w:pPr>
              <w:tabs>
                <w:tab w:val="left" w:pos="342"/>
                <w:tab w:val="left" w:pos="702"/>
              </w:tabs>
              <w:rPr>
                <w:rStyle w:val="Courier"/>
                <w:sz w:val="18"/>
              </w:rPr>
            </w:pPr>
            <w:r>
              <w:rPr>
                <w:rStyle w:val="Courier"/>
                <w:sz w:val="18"/>
              </w:rPr>
              <w:tab/>
              <w:t>{</w:t>
            </w:r>
          </w:p>
          <w:p w:rsidR="00D23EB6" w:rsidRPr="00D23EB6" w:rsidRDefault="00D23EB6">
            <w:pPr>
              <w:tabs>
                <w:tab w:val="left" w:pos="342"/>
                <w:tab w:val="left" w:pos="702"/>
              </w:tabs>
              <w:rPr>
                <w:rStyle w:val="Courier"/>
                <w:sz w:val="18"/>
              </w:rPr>
            </w:pPr>
            <w:r w:rsidRPr="00D23EB6">
              <w:rPr>
                <w:rStyle w:val="Courier"/>
                <w:sz w:val="18"/>
              </w:rPr>
              <w:tab/>
            </w:r>
            <w:r w:rsidRPr="00D23EB6">
              <w:rPr>
                <w:rStyle w:val="Courier"/>
                <w:sz w:val="18"/>
              </w:rPr>
              <w:tab/>
              <w:t>[propget, helpcontext(HlpCtxIVxiMemacc  + 1), helpstring("Get/Set the target address modifier")]</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DestinationAccessPrivilege([out, retval] VXIMemoryAccessPrivilege *pVal);</w:t>
            </w:r>
          </w:p>
          <w:p w:rsidR="00D23EB6" w:rsidRPr="00D23EB6" w:rsidRDefault="008F0854">
            <w:pPr>
              <w:tabs>
                <w:tab w:val="left" w:pos="342"/>
                <w:tab w:val="left" w:pos="702"/>
              </w:tabs>
              <w:rPr>
                <w:rStyle w:val="Courier"/>
                <w:sz w:val="18"/>
              </w:rPr>
            </w:pPr>
            <w:r>
              <w:rPr>
                <w:rStyle w:val="Courier"/>
                <w:sz w:val="18"/>
              </w:rPr>
              <w:tab/>
            </w:r>
            <w:r>
              <w:rPr>
                <w:rStyle w:val="Courier"/>
                <w:sz w:val="18"/>
              </w:rPr>
              <w:tab/>
              <w:t>[propput</w:t>
            </w:r>
            <w:r w:rsidR="00D23EB6" w:rsidRPr="00D23EB6">
              <w:rPr>
                <w:rStyle w:val="Courier"/>
                <w:sz w:val="18"/>
              </w:rPr>
              <w:t>, helpcontext(HlpCtxIVxiMemacc  + 1), helpstring("Get/Set the target address modifier")]</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DestinationAccessPrivilege([in] VXIMemoryAccessPrivilege newVal);</w:t>
            </w:r>
          </w:p>
          <w:p w:rsidR="00D23EB6" w:rsidRPr="00D23EB6" w:rsidRDefault="00D23EB6">
            <w:pPr>
              <w:tabs>
                <w:tab w:val="left" w:pos="342"/>
                <w:tab w:val="left" w:pos="702"/>
              </w:tabs>
              <w:rPr>
                <w:rStyle w:val="Courier"/>
                <w:sz w:val="18"/>
              </w:rPr>
            </w:pPr>
            <w:r w:rsidRPr="00D23EB6">
              <w:rPr>
                <w:rStyle w:val="Courier"/>
                <w:sz w:val="18"/>
              </w:rPr>
              <w:tab/>
            </w:r>
            <w:r w:rsidRPr="00D23EB6">
              <w:rPr>
                <w:rStyle w:val="Courier"/>
                <w:sz w:val="18"/>
              </w:rPr>
              <w:tab/>
              <w:t>[propget, helpcontext(HlpCtxIVxiMemacc  + 2), helpstring("Get/Set the source address modifier")]</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SourceAccessPrivilege([out, retval] VXIMemoryAccessPrivilege *pVal);</w:t>
            </w:r>
          </w:p>
          <w:p w:rsidR="00D23EB6" w:rsidRPr="00D23EB6" w:rsidRDefault="008F0854">
            <w:pPr>
              <w:tabs>
                <w:tab w:val="left" w:pos="342"/>
                <w:tab w:val="left" w:pos="702"/>
              </w:tabs>
              <w:rPr>
                <w:rStyle w:val="Courier"/>
                <w:sz w:val="18"/>
              </w:rPr>
            </w:pPr>
            <w:r>
              <w:rPr>
                <w:rStyle w:val="Courier"/>
                <w:sz w:val="18"/>
              </w:rPr>
              <w:tab/>
            </w:r>
            <w:r>
              <w:rPr>
                <w:rStyle w:val="Courier"/>
                <w:sz w:val="18"/>
              </w:rPr>
              <w:tab/>
              <w:t>[propput</w:t>
            </w:r>
            <w:r w:rsidR="00D23EB6" w:rsidRPr="00D23EB6">
              <w:rPr>
                <w:rStyle w:val="Courier"/>
                <w:sz w:val="18"/>
              </w:rPr>
              <w:t>, helpcontext(HlpCtxIVxiMemacc  + 2), helpstring("Get/Set the source address modifier")]</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SourceAccessPrivilege([in] VXIMemoryAccessPrivilege newVal);</w:t>
            </w:r>
          </w:p>
          <w:p w:rsidR="00D23EB6" w:rsidRPr="00D23EB6" w:rsidRDefault="00D23EB6">
            <w:pPr>
              <w:tabs>
                <w:tab w:val="left" w:pos="342"/>
                <w:tab w:val="left" w:pos="702"/>
              </w:tabs>
              <w:rPr>
                <w:rStyle w:val="Courier"/>
                <w:sz w:val="18"/>
              </w:rPr>
            </w:pPr>
            <w:r w:rsidRPr="00D23EB6">
              <w:rPr>
                <w:rStyle w:val="Courier"/>
                <w:sz w:val="18"/>
              </w:rPr>
              <w:tab/>
            </w:r>
            <w:r w:rsidRPr="00D23EB6">
              <w:rPr>
                <w:rStyle w:val="Courier"/>
                <w:sz w:val="18"/>
              </w:rPr>
              <w:tab/>
              <w:t>[propget, helpcontext(HlpCtxIVxiMemacc  + 3), helpstring("Get the logical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LogicalAddress([out, retval] short *pVal);</w:t>
            </w:r>
          </w:p>
          <w:p w:rsidR="00F15659" w:rsidRDefault="00F15659">
            <w:pPr>
              <w:tabs>
                <w:tab w:val="left" w:pos="342"/>
                <w:tab w:val="left" w:pos="702"/>
              </w:tabs>
            </w:pPr>
            <w:r>
              <w:rPr>
                <w:rStyle w:val="Courier"/>
                <w:sz w:val="18"/>
              </w:rPr>
              <w:tab/>
              <w:t>};</w:t>
            </w:r>
          </w:p>
        </w:tc>
      </w:tr>
    </w:tbl>
    <w:p w:rsidR="00F15659" w:rsidRPr="00D23EB6" w:rsidRDefault="00F15659">
      <w:pPr>
        <w:pStyle w:val="Desc"/>
        <w:rPr>
          <w:sz w:val="16"/>
          <w:szCs w:val="16"/>
        </w:rPr>
      </w:pPr>
    </w:p>
    <w:p w:rsidR="00F15659" w:rsidRDefault="00F15659" w:rsidP="00AC1EBE">
      <w:pPr>
        <w:pStyle w:val="Desc"/>
        <w:pageBreakBefore/>
        <w:outlineLvl w:val="0"/>
      </w:pPr>
      <w:r>
        <w:t>The following table lists all the IVxiMemacc COM properties and their equivalent VISA attributes.</w:t>
      </w:r>
    </w:p>
    <w:p w:rsidR="00F15659" w:rsidRPr="00D23EB6" w:rsidRDefault="00F15659">
      <w:pPr>
        <w:pStyle w:val="Item"/>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IVxiMemacc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lang w:val="fr-FR"/>
              </w:rPr>
            </w:pPr>
            <w:r>
              <w:rPr>
                <w:b/>
                <w:lang w:val="fr-FR"/>
              </w:rPr>
              <w:t>VISA 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DestinationAccessPrivilege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VI_ATTR_DEST_ACCESS_PRIV</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SourceAccessPriviledge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VI_ATTR_SRC_ACCESS_PRIV</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LogicalAddress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VI_ATTR_VXI_LA</w:t>
            </w:r>
          </w:p>
        </w:tc>
      </w:tr>
    </w:tbl>
    <w:p w:rsidR="00F15659" w:rsidRDefault="00F15659">
      <w:pPr>
        <w:pStyle w:val="Caption"/>
      </w:pPr>
      <w:r>
        <w:t>Table 5.2.</w:t>
      </w:r>
      <w:r w:rsidR="00F92517">
        <w:t>1</w:t>
      </w:r>
    </w:p>
    <w:p w:rsidR="00F15659" w:rsidRDefault="00F15659">
      <w:pPr>
        <w:pStyle w:val="Rule"/>
      </w:pPr>
    </w:p>
    <w:p w:rsidR="00F15659" w:rsidRDefault="00F15659">
      <w:pPr>
        <w:pStyle w:val="Desc"/>
      </w:pPr>
      <w:r>
        <w:t xml:space="preserve">The properties of the IVxiMemacc interface </w:t>
      </w:r>
      <w:r>
        <w:rPr>
          <w:b/>
        </w:rPr>
        <w:t>SHALL</w:t>
      </w:r>
      <w:r>
        <w:t xml:space="preserve"> behave identically to their equivalent VISA attributes, as defined in VPP 4.3 unless noted otherwise in this document.</w:t>
      </w:r>
    </w:p>
    <w:p w:rsidR="00F15659" w:rsidRDefault="00F15659" w:rsidP="00292E72">
      <w:pPr>
        <w:pStyle w:val="Head1"/>
      </w:pPr>
      <w:bookmarkStart w:id="160" w:name="_Toc180914608"/>
      <w:r>
        <w:t>INTFC Resources</w:t>
      </w:r>
      <w:bookmarkEnd w:id="160"/>
    </w:p>
    <w:p w:rsidR="00F15659" w:rsidRDefault="00F15659">
      <w:pPr>
        <w:pStyle w:val="Desc"/>
      </w:pPr>
      <w:r>
        <w:t>The only INTFC VISA COM I/O resource, GPIB INTFC, provides an interface-level view of the GPIB bus and provides properties and methods to interact with the GPIB interface.</w:t>
      </w:r>
    </w:p>
    <w:p w:rsidR="00F15659" w:rsidRDefault="00F15659">
      <w:pPr>
        <w:pStyle w:val="Rule"/>
      </w:pPr>
    </w:p>
    <w:p w:rsidR="00F15659" w:rsidRDefault="00F15659">
      <w:pPr>
        <w:pStyle w:val="Desc"/>
      </w:pPr>
      <w:r>
        <w:t xml:space="preserve">GPIB INTFC VISA COM I/O resources </w:t>
      </w:r>
      <w:r>
        <w:rPr>
          <w:b/>
        </w:rPr>
        <w:t>SHALL</w:t>
      </w:r>
      <w:r>
        <w:t xml:space="preserve"> implement the interfaces IGpibIntfc and IGpibIntfcMessage.</w:t>
      </w:r>
    </w:p>
    <w:p w:rsidR="00F15659" w:rsidRDefault="00F15659">
      <w:pPr>
        <w:pStyle w:val="Rule"/>
      </w:pPr>
    </w:p>
    <w:p w:rsidR="00F15659" w:rsidRDefault="00F15659">
      <w:pPr>
        <w:pStyle w:val="Desc"/>
      </w:pPr>
      <w:r>
        <w:t xml:space="preserve">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rsidP="00ED4564">
      <w:pPr>
        <w:pStyle w:val="Head2"/>
        <w:numPr>
          <w:ilvl w:val="2"/>
          <w:numId w:val="16"/>
        </w:numPr>
      </w:pPr>
      <w:bookmarkStart w:id="161" w:name="_Toc180914609"/>
      <w:r>
        <w:t>IGpibIntfc Interface</w:t>
      </w:r>
      <w:bookmarkEnd w:id="161"/>
    </w:p>
    <w:p w:rsidR="00F15659" w:rsidRDefault="00F15659">
      <w:pPr>
        <w:pStyle w:val="Desc"/>
      </w:pPr>
      <w:r>
        <w:t>The IGpibIntfc interface provides the properties and methods specific to GPIB INTFC sessions, except for messaging capabilities.  These properties and methods tend to be an extension to the properties and methods present in the IGpib interface.</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342"/>
                <w:tab w:val="left" w:pos="702"/>
              </w:tabs>
              <w:rPr>
                <w:rStyle w:val="Courier"/>
                <w:sz w:val="18"/>
              </w:rPr>
            </w:pPr>
            <w:r>
              <w:rPr>
                <w:rStyle w:val="Courier"/>
                <w:sz w:val="18"/>
              </w:rPr>
              <w:tab/>
              <w:t>[</w:t>
            </w:r>
          </w:p>
          <w:p w:rsidR="00F15659" w:rsidRDefault="00F15659">
            <w:pPr>
              <w:tabs>
                <w:tab w:val="left" w:pos="342"/>
                <w:tab w:val="left" w:pos="702"/>
              </w:tabs>
              <w:rPr>
                <w:rStyle w:val="Courier"/>
                <w:sz w:val="18"/>
              </w:rPr>
            </w:pPr>
            <w:r>
              <w:rPr>
                <w:rStyle w:val="Courier"/>
                <w:sz w:val="18"/>
              </w:rPr>
              <w:tab/>
            </w:r>
            <w:r>
              <w:rPr>
                <w:rStyle w:val="Courier"/>
                <w:sz w:val="18"/>
              </w:rPr>
              <w:tab/>
              <w:t>object,</w:t>
            </w:r>
          </w:p>
          <w:p w:rsidR="00F15659" w:rsidRDefault="00F15659">
            <w:pPr>
              <w:tabs>
                <w:tab w:val="left" w:pos="342"/>
                <w:tab w:val="left" w:pos="702"/>
              </w:tabs>
              <w:rPr>
                <w:rStyle w:val="Courier"/>
                <w:sz w:val="18"/>
              </w:rPr>
            </w:pPr>
            <w:r>
              <w:rPr>
                <w:rStyle w:val="Courier"/>
                <w:sz w:val="18"/>
              </w:rPr>
              <w:tab/>
            </w:r>
            <w:r>
              <w:rPr>
                <w:rStyle w:val="Courier"/>
                <w:sz w:val="18"/>
              </w:rPr>
              <w:tab/>
              <w:t>oleautomation,</w:t>
            </w:r>
          </w:p>
          <w:p w:rsidR="00F15659" w:rsidRDefault="00F15659">
            <w:pPr>
              <w:tabs>
                <w:tab w:val="left" w:pos="342"/>
                <w:tab w:val="left" w:pos="702"/>
              </w:tabs>
              <w:rPr>
                <w:rStyle w:val="Courier"/>
                <w:sz w:val="18"/>
              </w:rPr>
            </w:pPr>
            <w:r>
              <w:rPr>
                <w:rStyle w:val="Courier"/>
                <w:sz w:val="18"/>
              </w:rPr>
              <w:tab/>
            </w:r>
            <w:r>
              <w:rPr>
                <w:rStyle w:val="Courier"/>
                <w:sz w:val="18"/>
              </w:rPr>
              <w:tab/>
              <w:t>helpstring("Board-level GPIB Interface"),</w:t>
            </w:r>
          </w:p>
          <w:p w:rsidR="00F15659" w:rsidRDefault="00F15659">
            <w:pPr>
              <w:tabs>
                <w:tab w:val="left" w:pos="342"/>
                <w:tab w:val="left" w:pos="702"/>
              </w:tabs>
              <w:rPr>
                <w:rStyle w:val="Courier"/>
                <w:sz w:val="18"/>
              </w:rPr>
            </w:pPr>
            <w:r>
              <w:rPr>
                <w:rStyle w:val="Courier"/>
                <w:sz w:val="18"/>
              </w:rPr>
              <w:tab/>
            </w:r>
            <w:r>
              <w:rPr>
                <w:rStyle w:val="Courier"/>
                <w:sz w:val="18"/>
              </w:rPr>
              <w:tab/>
              <w:t>uuid(db8cbf0a-d6d3-11d4-aa51-00a024ee30bd),</w:t>
            </w:r>
          </w:p>
          <w:p w:rsid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+ 49),</w:t>
            </w:r>
          </w:p>
          <w:p w:rsidR="00F15659" w:rsidRDefault="00F15659">
            <w:pPr>
              <w:tabs>
                <w:tab w:val="left" w:pos="342"/>
                <w:tab w:val="left" w:pos="702"/>
              </w:tabs>
              <w:rPr>
                <w:rStyle w:val="Courier"/>
                <w:sz w:val="18"/>
              </w:rPr>
            </w:pPr>
            <w:r>
              <w:rPr>
                <w:rStyle w:val="Courier"/>
                <w:sz w:val="18"/>
              </w:rPr>
              <w:tab/>
            </w:r>
            <w:r>
              <w:rPr>
                <w:rStyle w:val="Courier"/>
                <w:sz w:val="18"/>
              </w:rPr>
              <w:tab/>
              <w:t>pointer_default(unique)</w:t>
            </w:r>
          </w:p>
          <w:p w:rsidR="00F15659" w:rsidRDefault="00F15659">
            <w:pPr>
              <w:tabs>
                <w:tab w:val="left" w:pos="342"/>
                <w:tab w:val="left" w:pos="702"/>
              </w:tabs>
              <w:rPr>
                <w:rStyle w:val="Courier"/>
                <w:sz w:val="18"/>
              </w:rPr>
            </w:pPr>
            <w:r>
              <w:rPr>
                <w:rStyle w:val="Courier"/>
                <w:sz w:val="18"/>
              </w:rPr>
              <w:tab/>
              <w:t>]</w:t>
            </w:r>
          </w:p>
          <w:p w:rsidR="00F15659" w:rsidRDefault="00F15659">
            <w:pPr>
              <w:tabs>
                <w:tab w:val="left" w:pos="342"/>
                <w:tab w:val="left" w:pos="702"/>
              </w:tabs>
              <w:rPr>
                <w:rStyle w:val="Courier"/>
                <w:sz w:val="18"/>
              </w:rPr>
            </w:pPr>
            <w:r>
              <w:rPr>
                <w:rStyle w:val="Courier"/>
                <w:sz w:val="18"/>
              </w:rPr>
              <w:tab/>
              <w:t>interface IGpibIntfc : IVisaSession</w:t>
            </w:r>
          </w:p>
          <w:p w:rsidR="00F15659" w:rsidRDefault="00F15659">
            <w:pPr>
              <w:tabs>
                <w:tab w:val="left" w:pos="342"/>
                <w:tab w:val="left" w:pos="702"/>
              </w:tabs>
              <w:rPr>
                <w:rStyle w:val="Courier"/>
                <w:sz w:val="18"/>
              </w:rPr>
            </w:pPr>
            <w:r>
              <w:rPr>
                <w:rStyle w:val="Courier"/>
                <w:sz w:val="18"/>
              </w:rPr>
              <w:tab/>
              <w:t>{</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+ 1), helpstring("Get the controller addressing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AddressingState([out, retval] GPIBAddressState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+ 2), helpstring("Get the ATN line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ATNState([out, retval] LineState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+ 3), helpstring("Get/Set the status byte")]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DevStatusByte([out, retval] BYTE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+ 3), helpstring("Get/Set the status byte")]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DevStatusByte([in] BYTE newVal);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+ 4), helpstring("Get the controller CIC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CICState([out, retval] VARIANT_BOOL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+ 5), helpstring("Get/Set the HS-488 cable length")]</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HS488CBLLength([out, retval] short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+ 5), helpstring("Get/Set the HS-488 cable length")]</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HS488CBLLength([in] short newVal);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+ 6), helpstring("Get the NDAC line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NDACState([out, retval] LineState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+ 7), helpstring("Get/Set the primary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PrimaryAddress([out, retval] short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+ 7), helpstring("Get/Set the primary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PrimaryAddress([in] short newVal);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+ 8), helpstring("Get the REN line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RENState([out, retval] LineState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+ 9), helpstring("Get/Set the secondary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SecondaryAddress([out, retval] short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+ 9), helpstring("Get/Set the secondary address")]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SecondaryAddress([in] short newVal);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+ 10), helpstring("Get the SRQ line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SRQState([out, retval] LineState *pVal);</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[propget, helpcontext(HlpCtxIGpibIntfc  + 11), helpstring("Get/Set the system controller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SysControlState([out, retval] VARIANT_BOOL *pVal);</w:t>
            </w:r>
          </w:p>
          <w:p w:rsidR="00D23EB6" w:rsidRPr="002B1E14" w:rsidRDefault="008F0854">
            <w:pPr>
              <w:tabs>
                <w:tab w:val="left" w:pos="342"/>
                <w:tab w:val="left" w:pos="702"/>
              </w:tabs>
              <w:rPr>
                <w:rStyle w:val="Courier"/>
                <w:sz w:val="18"/>
              </w:rPr>
            </w:pPr>
            <w:r>
              <w:rPr>
                <w:rStyle w:val="Courier"/>
                <w:sz w:val="18"/>
              </w:rPr>
              <w:tab/>
            </w:r>
            <w:r>
              <w:rPr>
                <w:rStyle w:val="Courier"/>
                <w:sz w:val="18"/>
              </w:rPr>
              <w:tab/>
              <w:t>[propput</w:t>
            </w:r>
            <w:r w:rsidR="002B1E14" w:rsidRPr="002B1E14">
              <w:rPr>
                <w:rStyle w:val="Courier"/>
                <w:sz w:val="18"/>
              </w:rPr>
              <w:t>, helpcontext(HlpCtxIGpibIntfc  + 11), helpstring("Get/Set the system controller state")]</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SysControlState([in] VARIANT_BOOL newVal);</w:t>
            </w:r>
          </w:p>
          <w:p w:rsidR="00D23EB6" w:rsidRDefault="00D23EB6">
            <w:pPr>
              <w:tabs>
                <w:tab w:val="left" w:pos="342"/>
                <w:tab w:val="left" w:pos="702"/>
              </w:tabs>
              <w:rPr>
                <w:rStyle w:val="Courier"/>
                <w:sz w:val="18"/>
              </w:rPr>
            </w:pP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+ 12), helpstring("Write GPIB command bytes on the bus")]</w:t>
            </w:r>
          </w:p>
          <w:p w:rsidR="00F15659"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Command(</w:t>
            </w:r>
          </w:p>
          <w:p w:rsidR="00F15659" w:rsidRDefault="007872DB">
            <w:pPr>
              <w:tabs>
                <w:tab w:val="left" w:pos="342"/>
                <w:tab w:val="left" w:pos="702"/>
              </w:tabs>
              <w:rPr>
                <w:rStyle w:val="Courier"/>
                <w:sz w:val="18"/>
              </w:rPr>
            </w:pPr>
            <w:r>
              <w:rPr>
                <w:rStyle w:val="Courier"/>
                <w:sz w:val="18"/>
              </w:rPr>
              <w:tab/>
            </w:r>
            <w:r w:rsidR="00F15659">
              <w:rPr>
                <w:rStyle w:val="Courier"/>
                <w:sz w:val="18"/>
              </w:rPr>
              <w:tab/>
            </w:r>
            <w:r w:rsidR="00F15659">
              <w:rPr>
                <w:rStyle w:val="Courier"/>
                <w:sz w:val="18"/>
              </w:rPr>
              <w:tab/>
            </w:r>
            <w:r w:rsidR="00F15659">
              <w:rPr>
                <w:rStyle w:val="Courier"/>
                <w:sz w:val="18"/>
              </w:rPr>
              <w:tab/>
              <w:t>[in] SAFEARRAY(BYTE) *buffer,</w:t>
            </w:r>
          </w:p>
          <w:p w:rsidR="00F15659" w:rsidRDefault="00F15659">
            <w:pPr>
              <w:tabs>
                <w:tab w:val="left" w:pos="342"/>
                <w:tab w:val="left" w:pos="702"/>
              </w:tabs>
              <w:rPr>
                <w:rStyle w:val="Courier"/>
                <w:sz w:val="18"/>
              </w:rPr>
            </w:pPr>
            <w:r>
              <w:rPr>
                <w:rStyle w:val="Courier"/>
                <w:sz w:val="18"/>
              </w:rPr>
              <w:tab/>
            </w:r>
            <w:r w:rsidR="007872DB">
              <w:rPr>
                <w:rStyle w:val="Courier"/>
                <w:sz w:val="18"/>
              </w:rPr>
              <w:tab/>
            </w:r>
            <w:r>
              <w:rPr>
                <w:rStyle w:val="Courier"/>
                <w:sz w:val="18"/>
              </w:rPr>
              <w:tab/>
            </w:r>
            <w:r>
              <w:rPr>
                <w:rStyle w:val="Courier"/>
                <w:sz w:val="18"/>
              </w:rPr>
              <w:tab/>
              <w:t>[in] long count,</w:t>
            </w:r>
          </w:p>
          <w:p w:rsidR="00F15659" w:rsidRDefault="00F15659">
            <w:pPr>
              <w:tabs>
                <w:tab w:val="left" w:pos="342"/>
                <w:tab w:val="left" w:pos="702"/>
              </w:tabs>
              <w:rPr>
                <w:rStyle w:val="Courier"/>
                <w:sz w:val="18"/>
              </w:rPr>
            </w:pPr>
            <w:r>
              <w:rPr>
                <w:rStyle w:val="Courier"/>
                <w:sz w:val="18"/>
              </w:rPr>
              <w:tab/>
            </w:r>
            <w:r>
              <w:rPr>
                <w:rStyle w:val="Courier"/>
                <w:sz w:val="18"/>
              </w:rPr>
              <w:tab/>
            </w:r>
            <w:r w:rsidR="007872DB">
              <w:rPr>
                <w:rStyle w:val="Courier"/>
                <w:sz w:val="18"/>
              </w:rPr>
              <w:tab/>
            </w:r>
            <w:r>
              <w:rPr>
                <w:rStyle w:val="Courier"/>
                <w:sz w:val="18"/>
              </w:rPr>
              <w:tab/>
              <w:t>[out, retval] long *pRetCount);</w:t>
            </w:r>
          </w:p>
          <w:p w:rsidR="00D23EB6"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+ 13), helpstring("Control the ATN line state")]</w:t>
            </w:r>
          </w:p>
          <w:p w:rsidR="007872DB" w:rsidRDefault="00D23EB6">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ControlATN(</w:t>
            </w:r>
          </w:p>
          <w:p w:rsidR="00F15659" w:rsidRDefault="007872DB">
            <w:pPr>
              <w:tabs>
                <w:tab w:val="left" w:pos="342"/>
                <w:tab w:val="left" w:pos="702"/>
              </w:tabs>
              <w:rPr>
                <w:rStyle w:val="Courier"/>
                <w:sz w:val="18"/>
              </w:rPr>
            </w:pPr>
            <w:r>
              <w:rPr>
                <w:rStyle w:val="Courier"/>
                <w:sz w:val="18"/>
              </w:rPr>
              <w:tab/>
              <w:t xml:space="preserve"> </w:t>
            </w:r>
            <w:r>
              <w:rPr>
                <w:rStyle w:val="Courier"/>
                <w:sz w:val="18"/>
              </w:rPr>
              <w:tab/>
              <w:t xml:space="preserve"> </w:t>
            </w:r>
            <w:r>
              <w:rPr>
                <w:rStyle w:val="Courier"/>
                <w:sz w:val="18"/>
              </w:rPr>
              <w:tab/>
              <w:t xml:space="preserve"> </w:t>
            </w:r>
            <w:r w:rsidR="00F15659">
              <w:rPr>
                <w:rStyle w:val="Courier"/>
                <w:sz w:val="18"/>
              </w:rPr>
              <w:t>[in] ATNControlConst mode);</w:t>
            </w:r>
          </w:p>
          <w:p w:rsidR="007872DB"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+ 14), helpstring("Control the REN line (remote/local) state")]</w:t>
            </w:r>
          </w:p>
          <w:p w:rsidR="007872DB" w:rsidRDefault="007872DB">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ControlREN(</w:t>
            </w:r>
          </w:p>
          <w:p w:rsidR="00F15659" w:rsidRDefault="007872DB">
            <w:pPr>
              <w:tabs>
                <w:tab w:val="left" w:pos="342"/>
                <w:tab w:val="left" w:pos="702"/>
              </w:tabs>
              <w:rPr>
                <w:rStyle w:val="Courier"/>
                <w:sz w:val="18"/>
              </w:rPr>
            </w:pPr>
            <w:r>
              <w:rPr>
                <w:rStyle w:val="Courier"/>
                <w:sz w:val="18"/>
              </w:rPr>
              <w:tab/>
              <w:t xml:space="preserve"> </w:t>
            </w:r>
            <w:r>
              <w:rPr>
                <w:rStyle w:val="Courier"/>
                <w:sz w:val="18"/>
              </w:rPr>
              <w:tab/>
              <w:t xml:space="preserve"> </w:t>
            </w:r>
            <w:r>
              <w:rPr>
                <w:rStyle w:val="Courier"/>
                <w:sz w:val="18"/>
              </w:rPr>
              <w:tab/>
              <w:t xml:space="preserve"> </w:t>
            </w:r>
            <w:r w:rsidR="00F15659">
              <w:rPr>
                <w:rStyle w:val="Courier"/>
                <w:sz w:val="18"/>
              </w:rPr>
              <w:t>[in] RENControlConst mode);</w:t>
            </w:r>
          </w:p>
          <w:p w:rsidR="007872DB"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+ 15), helpstring("Pass control to the specified device")]</w:t>
            </w:r>
          </w:p>
          <w:p w:rsidR="00F15659" w:rsidRDefault="007872DB">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PassControl(</w:t>
            </w:r>
          </w:p>
          <w:p w:rsidR="00F15659" w:rsidRDefault="00F15659">
            <w:pPr>
              <w:tabs>
                <w:tab w:val="left" w:pos="342"/>
                <w:tab w:val="left" w:pos="702"/>
              </w:tabs>
              <w:rPr>
                <w:rStyle w:val="Courier"/>
                <w:sz w:val="18"/>
              </w:rPr>
            </w:pPr>
            <w:r>
              <w:rPr>
                <w:rStyle w:val="Courier"/>
                <w:sz w:val="18"/>
              </w:rPr>
              <w:tab/>
            </w:r>
            <w:r>
              <w:rPr>
                <w:rStyle w:val="Courier"/>
                <w:sz w:val="18"/>
              </w:rPr>
              <w:tab/>
            </w:r>
            <w:r w:rsidR="007872DB">
              <w:rPr>
                <w:rStyle w:val="Courier"/>
                <w:sz w:val="18"/>
              </w:rPr>
              <w:tab/>
            </w:r>
            <w:r>
              <w:rPr>
                <w:rStyle w:val="Courier"/>
                <w:sz w:val="18"/>
              </w:rPr>
              <w:tab/>
              <w:t>[in] short primAddr,</w:t>
            </w:r>
          </w:p>
          <w:p w:rsidR="00F15659" w:rsidRDefault="00F15659">
            <w:pPr>
              <w:tabs>
                <w:tab w:val="left" w:pos="342"/>
                <w:tab w:val="left" w:pos="702"/>
              </w:tabs>
              <w:rPr>
                <w:rStyle w:val="Courier"/>
                <w:sz w:val="18"/>
              </w:rPr>
            </w:pPr>
            <w:r>
              <w:rPr>
                <w:rStyle w:val="Courier"/>
                <w:sz w:val="18"/>
              </w:rPr>
              <w:tab/>
            </w:r>
            <w:r>
              <w:rPr>
                <w:rStyle w:val="Courier"/>
                <w:sz w:val="18"/>
              </w:rPr>
              <w:tab/>
            </w:r>
            <w:r w:rsidR="007872DB">
              <w:rPr>
                <w:rStyle w:val="Courier"/>
                <w:sz w:val="18"/>
              </w:rPr>
              <w:tab/>
            </w:r>
            <w:r>
              <w:rPr>
                <w:rStyle w:val="Courier"/>
                <w:sz w:val="18"/>
              </w:rPr>
              <w:tab/>
              <w:t>[in, defaultvalue(-1)] short secAddr);</w:t>
            </w:r>
          </w:p>
          <w:p w:rsidR="007872DB" w:rsidRPr="002B1E14" w:rsidRDefault="002B1E14">
            <w:pPr>
              <w:tabs>
                <w:tab w:val="left" w:pos="342"/>
                <w:tab w:val="left" w:pos="702"/>
              </w:tabs>
              <w:rPr>
                <w:rStyle w:val="Courier"/>
                <w:sz w:val="18"/>
              </w:rPr>
            </w:pPr>
            <w:r w:rsidRPr="002B1E14">
              <w:rPr>
                <w:rStyle w:val="Courier"/>
                <w:sz w:val="18"/>
              </w:rPr>
              <w:tab/>
            </w:r>
            <w:r w:rsidRPr="002B1E14">
              <w:rPr>
                <w:rStyle w:val="Courier"/>
                <w:sz w:val="18"/>
              </w:rPr>
              <w:tab/>
              <w:t>[helpcontext(HlpCtxIGpibIntfc  + 16), helpstring("Pulse the IFC line")]</w:t>
            </w:r>
          </w:p>
          <w:p w:rsidR="00F15659" w:rsidRDefault="007872DB">
            <w:pPr>
              <w:tabs>
                <w:tab w:val="left" w:pos="342"/>
                <w:tab w:val="left" w:pos="702"/>
              </w:tabs>
              <w:rPr>
                <w:rStyle w:val="Courier"/>
                <w:sz w:val="18"/>
              </w:rPr>
            </w:pPr>
            <w:r>
              <w:rPr>
                <w:rStyle w:val="Courier"/>
                <w:sz w:val="18"/>
              </w:rPr>
              <w:tab/>
            </w:r>
            <w:r>
              <w:rPr>
                <w:rStyle w:val="Courier"/>
                <w:sz w:val="18"/>
              </w:rPr>
              <w:tab/>
            </w:r>
            <w:r w:rsidR="00F15659">
              <w:rPr>
                <w:rStyle w:val="Courier"/>
                <w:sz w:val="18"/>
              </w:rPr>
              <w:t>HRESULT SendIFC();</w:t>
            </w:r>
          </w:p>
          <w:p w:rsidR="00F15659" w:rsidRDefault="00F15659">
            <w:pPr>
              <w:tabs>
                <w:tab w:val="left" w:pos="342"/>
                <w:tab w:val="left" w:pos="702"/>
              </w:tabs>
            </w:pPr>
            <w:r>
              <w:rPr>
                <w:rStyle w:val="Courier"/>
                <w:sz w:val="18"/>
              </w:rPr>
              <w:tab/>
              <w:t>};</w:t>
            </w:r>
          </w:p>
        </w:tc>
      </w:tr>
    </w:tbl>
    <w:p w:rsidR="00F15659" w:rsidRDefault="00F15659">
      <w:pPr>
        <w:pStyle w:val="Desc"/>
      </w:pPr>
    </w:p>
    <w:p w:rsidR="00F15659" w:rsidRDefault="00F15659">
      <w:pPr>
        <w:pStyle w:val="Desc"/>
      </w:pPr>
      <w:r>
        <w:t>The following table list</w:t>
      </w:r>
      <w:r w:rsidR="004C3092">
        <w:t>s</w:t>
      </w:r>
      <w:r>
        <w:t xml:space="preserve"> all the IGpibIntfc COM properties and their equivalent VISA attributes.</w:t>
      </w:r>
    </w:p>
    <w:p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IGpibIntfc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rsidRPr="00C33AF7">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AddressingState</w:t>
            </w:r>
          </w:p>
        </w:tc>
        <w:tc>
          <w:tcPr>
            <w:tcW w:w="4500" w:type="dxa"/>
            <w:tcBorders>
              <w:top w:val="double" w:sz="6" w:space="0" w:color="auto"/>
              <w:left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VI_ATTR_GPIB_ADDR_STATE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ATNState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VI_ATTR_GPIB_ATN_STATE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CICState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VI_ATTR_GPIB_CIC_STATE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DevStatusByte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VI_ATTR_DEV_STATUS_BYTE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HS488CBLLength</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VI_ATTR_GPIB_HS488_CBL_LEN</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NDACState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VI_ATTR_GPIB_NDAC_STATE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PrimaryAddress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 xml:space="preserve">VI_ATTR_GPIB_PRIMARY_ADDR </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RENState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VI_ATTR_GPIB_REN_STATE</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SecondaryAddress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 xml:space="preserve">VI_ATTR_GPIB_SECONDARY_ADDR </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SRQState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VI_ATTR_GPIB_SRQ_STATE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SysControlState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VI_ATTR_GPIB_SYS_CNTRL_STATE</w:t>
            </w:r>
          </w:p>
        </w:tc>
      </w:tr>
    </w:tbl>
    <w:p w:rsidR="00F15659" w:rsidRDefault="00F15659">
      <w:pPr>
        <w:pStyle w:val="Caption"/>
      </w:pPr>
      <w:r>
        <w:t>Table 5.3.</w:t>
      </w:r>
      <w:r w:rsidR="00A2304D">
        <w:t>1</w:t>
      </w:r>
    </w:p>
    <w:p w:rsidR="000A1D26" w:rsidRDefault="000A1D26" w:rsidP="000A1D26">
      <w:pPr>
        <w:pStyle w:val="Desc"/>
        <w:outlineLvl w:val="0"/>
      </w:pPr>
      <w:r>
        <w:t>The following table lists all the IGpibIntfc COM methods and their equivalent VISA functions.</w:t>
      </w:r>
    </w:p>
    <w:p w:rsidR="00923473" w:rsidRDefault="00923473" w:rsidP="00923473"/>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rsidP="002B1E14">
            <w:pPr>
              <w:keepNext/>
              <w:spacing w:before="40" w:after="40"/>
              <w:jc w:val="center"/>
              <w:rPr>
                <w:b/>
              </w:rPr>
            </w:pPr>
            <w:r>
              <w:rPr>
                <w:b/>
              </w:rPr>
              <w:t>IGpibIntfc 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rsidP="002B1E14">
            <w:pPr>
              <w:keepNext/>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Command</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viGpibCommand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ControlATN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viGpibControlATN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ControlREN</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viGpibControlREN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PassControl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viGpibPassControl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SendIFC</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viGpibSendIFC</w:t>
            </w:r>
          </w:p>
        </w:tc>
      </w:tr>
    </w:tbl>
    <w:p w:rsidR="00F15659" w:rsidRDefault="00F15659">
      <w:pPr>
        <w:pStyle w:val="Caption"/>
      </w:pPr>
      <w:r>
        <w:t>Table 5.3.</w:t>
      </w:r>
      <w:r w:rsidR="00A2304D">
        <w:t>2</w:t>
      </w:r>
    </w:p>
    <w:p w:rsidR="00F15659" w:rsidRDefault="00F15659">
      <w:pPr>
        <w:pStyle w:val="Rule"/>
      </w:pPr>
    </w:p>
    <w:p w:rsidR="00F15659" w:rsidRDefault="00F15659">
      <w:pPr>
        <w:pStyle w:val="Desc"/>
      </w:pPr>
      <w:r>
        <w:t xml:space="preserve">The methods and properties of the IGpibIntfc interface </w:t>
      </w:r>
      <w:r>
        <w:rPr>
          <w:b/>
        </w:rPr>
        <w:t>SHALL</w:t>
      </w:r>
      <w:r>
        <w:t xml:space="preserve"> behave identically to their VISA equivalents unless otherwise noted in this document.</w:t>
      </w:r>
    </w:p>
    <w:p w:rsidR="00F15659" w:rsidRDefault="00F15659">
      <w:pPr>
        <w:pStyle w:val="Head2"/>
      </w:pPr>
      <w:bookmarkStart w:id="162" w:name="_Toc180914610"/>
      <w:r>
        <w:t>IGpibIntfcMessage Interface</w:t>
      </w:r>
      <w:bookmarkEnd w:id="162"/>
    </w:p>
    <w:p w:rsidR="00F15659" w:rsidRDefault="00F15659">
      <w:pPr>
        <w:pStyle w:val="Desc"/>
      </w:pPr>
      <w:r>
        <w:t xml:space="preserve">The IGpibIntfcMessage interface provides the subset of  text stream features present on a GPIB INTFC resource.  </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helpstring("Board-level GPIB Message Based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uuid(db8cbf0b-d6d3-11d4-aa51-00a024ee30bd),</w:t>
            </w:r>
          </w:p>
          <w:p w:rsid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IGpibIntfcMessage : IVisaSession</w:t>
            </w:r>
          </w:p>
          <w:p w:rsidR="00F15659" w:rsidRDefault="00F15659">
            <w:pPr>
              <w:tabs>
                <w:tab w:val="left" w:pos="252"/>
                <w:tab w:val="left" w:pos="522"/>
                <w:tab w:val="left" w:pos="792"/>
              </w:tabs>
              <w:rPr>
                <w:rStyle w:val="Courier"/>
                <w:sz w:val="18"/>
              </w:rPr>
            </w:pPr>
            <w:r>
              <w:rPr>
                <w:rStyle w:val="Courier"/>
                <w:sz w:val="18"/>
              </w:rPr>
              <w:tab/>
              <w:t>{</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[propget, helpcontext(HlpCtxIGpibIntfcMessage  + 1), helpstring("Get/Set whether to assert END on Write")]</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SendEndEnabled([out, retval] VARIANT_BOOL *pVal);</w:t>
            </w:r>
          </w:p>
          <w:p w:rsidR="002B1E14" w:rsidRPr="002B1E14" w:rsidRDefault="008F0854">
            <w:pPr>
              <w:tabs>
                <w:tab w:val="left" w:pos="252"/>
                <w:tab w:val="left" w:pos="522"/>
                <w:tab w:val="left" w:pos="792"/>
              </w:tabs>
              <w:rPr>
                <w:rStyle w:val="Courier"/>
                <w:sz w:val="18"/>
              </w:rPr>
            </w:pPr>
            <w:r>
              <w:rPr>
                <w:rStyle w:val="Courier"/>
                <w:sz w:val="18"/>
              </w:rPr>
              <w:tab/>
            </w:r>
            <w:r>
              <w:rPr>
                <w:rStyle w:val="Courier"/>
                <w:sz w:val="18"/>
              </w:rPr>
              <w:tab/>
              <w:t>[propput</w:t>
            </w:r>
            <w:r w:rsidR="002B1E14" w:rsidRPr="002B1E14">
              <w:rPr>
                <w:rStyle w:val="Courier"/>
                <w:sz w:val="18"/>
              </w:rPr>
              <w:t>, helpcontext(HlpCtxIGpibIntfcMessage  + 1), helpstring("Get/Set whether to assert END on Write")]</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SendEndEnabled([in] VARIANT_BOOL newVal);</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[propget, helpcontext(HlpCtxIGpibIntfcMessage  + 2), helpstring("Get/Set the termination character")]</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TerminationCharacter([out, retval] BYTE *pVal);</w:t>
            </w:r>
          </w:p>
          <w:p w:rsidR="002B1E14" w:rsidRPr="002B1E14" w:rsidRDefault="008F0854">
            <w:pPr>
              <w:tabs>
                <w:tab w:val="left" w:pos="252"/>
                <w:tab w:val="left" w:pos="522"/>
                <w:tab w:val="left" w:pos="792"/>
              </w:tabs>
              <w:rPr>
                <w:rStyle w:val="Courier"/>
                <w:sz w:val="18"/>
              </w:rPr>
            </w:pPr>
            <w:r>
              <w:rPr>
                <w:rStyle w:val="Courier"/>
                <w:sz w:val="18"/>
              </w:rPr>
              <w:tab/>
            </w:r>
            <w:r>
              <w:rPr>
                <w:rStyle w:val="Courier"/>
                <w:sz w:val="18"/>
              </w:rPr>
              <w:tab/>
              <w:t>[propput</w:t>
            </w:r>
            <w:r w:rsidR="002B1E14" w:rsidRPr="002B1E14">
              <w:rPr>
                <w:rStyle w:val="Courier"/>
                <w:sz w:val="18"/>
              </w:rPr>
              <w:t>, helpcontext(HlpCtxIGpibIntfcMessage  + 2), helpstring("Get/Set the termination character")]</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TerminationCharacter([in] BYTE newVal);</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[propget, helpcontext(HlpCtxIGpibIntfcMessage  + 3), helpstring("Get/Set whether to use the termination character on Read")]</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TerminationCharacterEnabled([out, retval] VARIANT_BOOL *pVal);</w:t>
            </w:r>
          </w:p>
          <w:p w:rsidR="002B1E14" w:rsidRPr="002B1E14" w:rsidRDefault="008F0854">
            <w:pPr>
              <w:tabs>
                <w:tab w:val="left" w:pos="252"/>
                <w:tab w:val="left" w:pos="522"/>
                <w:tab w:val="left" w:pos="792"/>
              </w:tabs>
              <w:rPr>
                <w:rStyle w:val="Courier"/>
                <w:sz w:val="18"/>
              </w:rPr>
            </w:pPr>
            <w:r>
              <w:rPr>
                <w:rStyle w:val="Courier"/>
                <w:sz w:val="18"/>
              </w:rPr>
              <w:tab/>
            </w:r>
            <w:r>
              <w:rPr>
                <w:rStyle w:val="Courier"/>
                <w:sz w:val="18"/>
              </w:rPr>
              <w:tab/>
              <w:t>[propput</w:t>
            </w:r>
            <w:r w:rsidR="002B1E14" w:rsidRPr="002B1E14">
              <w:rPr>
                <w:rStyle w:val="Courier"/>
                <w:sz w:val="18"/>
              </w:rPr>
              <w:t>, helpcontext(HlpCtxIGpibIntfcMessage  + 3), helpstring("Get/Set whether to use the termination character on Read")]</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TerminationCharacterEnabled([in] VARIANT_BOOL newVal);</w:t>
            </w:r>
          </w:p>
          <w:p w:rsidR="002B1E14" w:rsidRDefault="002B1E14">
            <w:pPr>
              <w:tabs>
                <w:tab w:val="left" w:pos="252"/>
                <w:tab w:val="left" w:pos="522"/>
                <w:tab w:val="left" w:pos="792"/>
              </w:tabs>
              <w:rPr>
                <w:rStyle w:val="Courier"/>
                <w:sz w:val="18"/>
              </w:rPr>
            </w:pP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+ 4), helpstring("Assert a trigger")]</w:t>
            </w:r>
          </w:p>
          <w:p w:rsidR="002B1E14"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AssertTrigger(</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defaultvalue(TRIG_PROT_DEFAULT)] TriggerProtocol protocol);</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+ 5), helpstring("Read the specified number of bytes")]</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*pBuffer);</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+ 6), helpstring("Read the specified number of bytes as a string")]</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ReadString(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BSTR *pBuffer);</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+ 7), helpstring("Write the specified data")]</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count,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*pRetCount);</w:t>
            </w:r>
          </w:p>
          <w:p w:rsidR="002B1E14" w:rsidRPr="002B1E14" w:rsidRDefault="002B1E14">
            <w:pPr>
              <w:tabs>
                <w:tab w:val="left" w:pos="252"/>
                <w:tab w:val="left" w:pos="522"/>
                <w:tab w:val="left" w:pos="792"/>
              </w:tabs>
              <w:rPr>
                <w:rStyle w:val="Courier"/>
                <w:sz w:val="18"/>
              </w:rPr>
            </w:pPr>
            <w:r w:rsidRPr="002B1E14">
              <w:rPr>
                <w:rStyle w:val="Courier"/>
                <w:sz w:val="18"/>
              </w:rPr>
              <w:tab/>
            </w:r>
            <w:r w:rsidRPr="002B1E14">
              <w:rPr>
                <w:rStyle w:val="Courier"/>
                <w:sz w:val="18"/>
              </w:rPr>
              <w:tab/>
              <w:t>[helpcontext(HlpCtxIGpibIntfcMessage  + 8), helpstring("Write the specified string")]</w:t>
            </w:r>
          </w:p>
          <w:p w:rsidR="00F15659" w:rsidRDefault="002B1E14">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WriteString(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buffer,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*pRetCount);</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Desc"/>
      </w:pPr>
      <w:r>
        <w:t>The following table list</w:t>
      </w:r>
      <w:r w:rsidR="00503FC5">
        <w:t>s</w:t>
      </w:r>
      <w:r>
        <w:t xml:space="preserve"> all the IGpibIntfcMessage COM properties and their equivalent VISA attributes.</w:t>
      </w:r>
    </w:p>
    <w:p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bCs/>
              </w:rPr>
              <w:t xml:space="preserve">IGpibIntfcMessage </w:t>
            </w:r>
            <w:r>
              <w:rPr>
                <w:b/>
              </w:rPr>
              <w:t>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Attribute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SendEndEnabled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VI_ATTR_SEND_END_EN</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TerminationCharacter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VI_ATTR_TERMCHAR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TerminationCharacterEnabled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VI_ATTR_TERMCHAR_EN</w:t>
            </w:r>
          </w:p>
        </w:tc>
      </w:tr>
    </w:tbl>
    <w:p w:rsidR="00F15659" w:rsidRDefault="00F15659">
      <w:pPr>
        <w:pStyle w:val="Caption"/>
      </w:pPr>
      <w:r>
        <w:t>Table 5.3.</w:t>
      </w:r>
      <w:r w:rsidR="00A2304D">
        <w:t>3</w:t>
      </w:r>
    </w:p>
    <w:p w:rsidR="00B21186" w:rsidRDefault="00B21186" w:rsidP="00B21186">
      <w:pPr>
        <w:pStyle w:val="Desc"/>
        <w:outlineLvl w:val="0"/>
      </w:pPr>
      <w:r>
        <w:t>The following table lists all the IGpibIntfcMessage COM methods and their equivalent VISA functions.</w:t>
      </w:r>
    </w:p>
    <w:p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bCs/>
              </w:rPr>
              <w:t xml:space="preserve">IGpibIntfcMessage </w:t>
            </w:r>
            <w:r>
              <w:rPr>
                <w:b/>
              </w:rPr>
              <w:t>Method</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VISA 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AssertTrigger</w:t>
            </w:r>
          </w:p>
        </w:tc>
        <w:tc>
          <w:tcPr>
            <w:tcW w:w="450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viAssertTrigger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ReadString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viRead</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viWrite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WriteString</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viWrite</w:t>
            </w:r>
          </w:p>
        </w:tc>
      </w:tr>
    </w:tbl>
    <w:p w:rsidR="00F15659" w:rsidRDefault="00F15659">
      <w:pPr>
        <w:pStyle w:val="Caption"/>
      </w:pPr>
      <w:r>
        <w:t>Table 5.3.</w:t>
      </w:r>
      <w:r w:rsidR="00A2304D">
        <w:t>4</w:t>
      </w:r>
    </w:p>
    <w:p w:rsidR="00F15659" w:rsidRDefault="00F15659">
      <w:pPr>
        <w:pStyle w:val="Rule"/>
      </w:pPr>
    </w:p>
    <w:p w:rsidR="00F15659" w:rsidRDefault="00F15659">
      <w:pPr>
        <w:pStyle w:val="Desc"/>
      </w:pPr>
      <w:r>
        <w:t xml:space="preserve">Unless otherwise noted, the methods and properties of IGpibIntfcMessage </w:t>
      </w:r>
      <w:r>
        <w:rPr>
          <w:b/>
        </w:rPr>
        <w:t>SHALL</w:t>
      </w:r>
      <w:r>
        <w:t xml:space="preserve"> behave identically to their equivalents in VISA.</w:t>
      </w:r>
    </w:p>
    <w:p w:rsidR="00F15659" w:rsidRDefault="00F15659">
      <w:pPr>
        <w:pStyle w:val="Rule"/>
      </w:pPr>
    </w:p>
    <w:p w:rsidR="00F15659" w:rsidRDefault="00F15659">
      <w:pPr>
        <w:pStyle w:val="Desc"/>
      </w:pPr>
      <w:r>
        <w:t xml:space="preserve">Both Read and Write </w:t>
      </w:r>
      <w:r>
        <w:rPr>
          <w:b/>
        </w:rPr>
        <w:t>SHALL</w:t>
      </w:r>
      <w:r>
        <w:t xml:space="preserve"> use SAFEARRAYs of unsigned characters to retrieve and send stream data.</w:t>
      </w:r>
    </w:p>
    <w:p w:rsidR="00F15659" w:rsidRDefault="00F15659">
      <w:pPr>
        <w:pStyle w:val="Rule"/>
      </w:pPr>
    </w:p>
    <w:p w:rsidR="00F15659" w:rsidRDefault="00F15659">
      <w:pPr>
        <w:pStyle w:val="Desc"/>
      </w:pPr>
      <w:r>
        <w:t xml:space="preserve">The Write method </w:t>
      </w:r>
      <w:r>
        <w:rPr>
          <w:b/>
        </w:rPr>
        <w:t>SHALL</w:t>
      </w:r>
      <w:r>
        <w:t xml:space="preserve"> return the HRESULT E_INVALIDARG or the equivalent VISA HRESULT if the parameter count is larger than the size of the SAFEARRAY passed in.</w:t>
      </w:r>
    </w:p>
    <w:p w:rsidR="00F15659" w:rsidRDefault="00F15659" w:rsidP="00AB7BF9">
      <w:pPr>
        <w:pStyle w:val="Recommendation"/>
        <w:numPr>
          <w:ilvl w:val="4"/>
          <w:numId w:val="8"/>
        </w:numPr>
      </w:pPr>
    </w:p>
    <w:p w:rsidR="00F15659" w:rsidRDefault="00F15659">
      <w:pPr>
        <w:pStyle w:val="Desc"/>
      </w:pPr>
      <w:r>
        <w:t>It is recommended that upon an invalid count parameter, there should be an IErrorInfo structure placed on the thread-local storage that describes the error more specifically.</w:t>
      </w:r>
    </w:p>
    <w:p w:rsidR="00F15659" w:rsidRDefault="00F15659">
      <w:pPr>
        <w:pStyle w:val="Rule"/>
      </w:pPr>
    </w:p>
    <w:p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rsidR="00F15659" w:rsidRDefault="00F15659">
      <w:pPr>
        <w:pStyle w:val="Rule"/>
      </w:pPr>
    </w:p>
    <w:p w:rsidR="00F15659" w:rsidRDefault="00F15659">
      <w:pPr>
        <w:pStyle w:val="Desc"/>
      </w:pPr>
      <w:r>
        <w:t xml:space="preserve">The status parameter </w:t>
      </w:r>
      <w:r>
        <w:rPr>
          <w:b/>
        </w:rPr>
        <w:t>SHALL</w:t>
      </w:r>
      <w:r>
        <w:t xml:space="preserve"> equal the return value used by viRead and viWrite in VISA upon the return of the methods Read and Write.</w:t>
      </w:r>
    </w:p>
    <w:p w:rsidR="00F15659" w:rsidRDefault="00F15659">
      <w:pPr>
        <w:pStyle w:val="Observation"/>
      </w:pPr>
    </w:p>
    <w:p w:rsidR="00F15659" w:rsidRDefault="00F15659">
      <w:pPr>
        <w:pStyle w:val="Desc"/>
      </w:pPr>
      <w:r>
        <w:t xml:space="preserve">Although COM APIs, like C APIs can return errors as the return value of functions/methods, many COM environments have problems understanding or ignore return values that are successful other than S_OK, so successful return values that indicate various success conditions are not feasible in COM. </w:t>
      </w:r>
    </w:p>
    <w:p w:rsidR="00F15659" w:rsidRDefault="00F15659">
      <w:pPr>
        <w:pStyle w:val="Rule"/>
      </w:pPr>
    </w:p>
    <w:p w:rsidR="00F15659" w:rsidRDefault="00F15659">
      <w:pPr>
        <w:pStyle w:val="Desc"/>
      </w:pPr>
      <w:r>
        <w:t xml:space="preserve">The ReadString and WriteString methods </w:t>
      </w:r>
      <w:r>
        <w:rPr>
          <w:b/>
        </w:rPr>
        <w:t>SHALL</w:t>
      </w:r>
      <w:r>
        <w:t xml:space="preserve"> behave identically to the Read and Write methods but will give and receive BSTRs instead of SAFEARRAYs of BYTEs.</w:t>
      </w:r>
    </w:p>
    <w:p w:rsidR="00F15659" w:rsidRDefault="00F15659">
      <w:pPr>
        <w:pStyle w:val="Rule"/>
      </w:pPr>
    </w:p>
    <w:p w:rsidR="00F15659" w:rsidRDefault="00F15659">
      <w:pPr>
        <w:pStyle w:val="Desc"/>
      </w:pPr>
      <w:r>
        <w:t>WriteString SHALLfail with the error code E_VISA_INV_FMT when one or more of the Unicode characters in the Message argument have an ambiguous or no valid conversion to ASCII.</w:t>
      </w:r>
    </w:p>
    <w:p w:rsidR="00F15659" w:rsidRDefault="00F15659">
      <w:pPr>
        <w:pStyle w:val="Item"/>
      </w:pPr>
    </w:p>
    <w:p w:rsidR="00F15659" w:rsidRDefault="00F15659">
      <w:pPr>
        <w:pStyle w:val="Head1"/>
      </w:pPr>
      <w:bookmarkStart w:id="163" w:name="_Toc180914611"/>
      <w:r>
        <w:t>SOCKET Resources</w:t>
      </w:r>
      <w:bookmarkEnd w:id="163"/>
    </w:p>
    <w:p w:rsidR="00F15659" w:rsidRDefault="00F15659">
      <w:pPr>
        <w:pStyle w:val="Desc"/>
      </w:pPr>
      <w:r>
        <w:t>The only SOCKET session type defined for VISA COM I/O resources is the TCPIP SOCKET resource.  This resource provides low-level access to a TCPIP stream.  SOCKET resources are close enough in behavior to INSTR resources that they can be used polymorphically with INSTR resources for messaging services, that is, they implement the basic messaging interfaces.</w:t>
      </w:r>
    </w:p>
    <w:p w:rsidR="00F15659" w:rsidRDefault="00F15659">
      <w:pPr>
        <w:pStyle w:val="Rule"/>
      </w:pPr>
    </w:p>
    <w:p w:rsidR="00F15659" w:rsidRDefault="00F15659">
      <w:pPr>
        <w:pStyle w:val="Desc"/>
      </w:pPr>
      <w:r>
        <w:t xml:space="preserve">All VISA COM I/O TCPIP SOCKET resources </w:t>
      </w:r>
      <w:r>
        <w:rPr>
          <w:b/>
        </w:rPr>
        <w:t>SHALL</w:t>
      </w:r>
      <w:r>
        <w:t xml:space="preserve"> implement the interfaces IBaseMessage, IMessage, IAsyncMessage, and ITcpipSocket.</w:t>
      </w:r>
    </w:p>
    <w:p w:rsidR="00F15659" w:rsidRDefault="00F15659">
      <w:pPr>
        <w:pStyle w:val="Rule"/>
      </w:pPr>
    </w:p>
    <w:p w:rsidR="00F15659" w:rsidRDefault="00F15659">
      <w:pPr>
        <w:pStyle w:val="Desc"/>
      </w:pPr>
      <w:r>
        <w:t xml:space="preserve">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rsidP="00ED4564">
      <w:pPr>
        <w:pStyle w:val="Head2"/>
        <w:numPr>
          <w:ilvl w:val="2"/>
          <w:numId w:val="18"/>
        </w:numPr>
      </w:pPr>
      <w:bookmarkStart w:id="164" w:name="_Toc180914612"/>
      <w:r>
        <w:t>ITcpipSocket Interface</w:t>
      </w:r>
      <w:bookmarkEnd w:id="164"/>
    </w:p>
    <w:p w:rsidR="00F15659" w:rsidRDefault="00F15659">
      <w:pPr>
        <w:pStyle w:val="Desc"/>
      </w:pPr>
      <w:r>
        <w:t>The ITcpipSocket interface provides the VISA COM I/O properties and methods specific to TCPIP SOCKET resource sessions.</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tc>
          <w:tcPr>
            <w:tcW w:w="882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helpstring("TCP/IP Socket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uuid(db8cbf0e-d6d3-11d4-aa51-00a024ee30bd),</w:t>
            </w:r>
          </w:p>
          <w:p w:rsid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helpcontext(HlpCtxITcpipSocket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ITcpipSocket : IVisaSession</w:t>
            </w:r>
          </w:p>
          <w:p w:rsidR="00F15659" w:rsidRDefault="00F15659">
            <w:pPr>
              <w:tabs>
                <w:tab w:val="left" w:pos="252"/>
                <w:tab w:val="left" w:pos="522"/>
                <w:tab w:val="left" w:pos="792"/>
              </w:tabs>
              <w:rPr>
                <w:rStyle w:val="Courier"/>
                <w:sz w:val="18"/>
              </w:rPr>
            </w:pPr>
            <w:r>
              <w:rPr>
                <w:rStyle w:val="Courier"/>
                <w:sz w:val="18"/>
              </w:rPr>
              <w:tab/>
              <w:t>{</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+ 1), helpstring("Get the TCP/IP address")]</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Address([out, retval] BSTR *pVal);</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+ 2), helpstring("Get the TCP/IP hostname")]</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HostName([out, retval] BSTR *pVal);</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+ 3), helpstring("Get/Set whether to send keep-alive packets")]</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KeepAlive([out, retval] VARIANT_BOOL *pVal);</w:t>
            </w:r>
          </w:p>
          <w:p w:rsidR="00761893" w:rsidRPr="00761893" w:rsidRDefault="008F0854">
            <w:pPr>
              <w:tabs>
                <w:tab w:val="left" w:pos="252"/>
                <w:tab w:val="left" w:pos="522"/>
                <w:tab w:val="left" w:pos="792"/>
              </w:tabs>
              <w:rPr>
                <w:rStyle w:val="Courier"/>
                <w:sz w:val="18"/>
              </w:rPr>
            </w:pPr>
            <w:r>
              <w:rPr>
                <w:rStyle w:val="Courier"/>
                <w:sz w:val="18"/>
              </w:rPr>
              <w:tab/>
            </w:r>
            <w:r>
              <w:rPr>
                <w:rStyle w:val="Courier"/>
                <w:sz w:val="18"/>
              </w:rPr>
              <w:tab/>
              <w:t>[propput</w:t>
            </w:r>
            <w:r w:rsidR="00761893" w:rsidRPr="00761893">
              <w:rPr>
                <w:rStyle w:val="Courier"/>
                <w:sz w:val="18"/>
              </w:rPr>
              <w:t>, helpcontext(HlpCtxITcpipSocket  + 3), helpstring("Get/Set whether to send keep-alive packets")]</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KeepAlive([in] VARIANT_BOOL newVal);</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+ 4), helpstring("Get/Set whether to use the Nagle algorithm")]</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NoDelay([out, retval] VARIANT_BOOL *pVal);</w:t>
            </w:r>
          </w:p>
          <w:p w:rsidR="00761893" w:rsidRPr="00761893" w:rsidRDefault="008F0854">
            <w:pPr>
              <w:tabs>
                <w:tab w:val="left" w:pos="252"/>
                <w:tab w:val="left" w:pos="522"/>
                <w:tab w:val="left" w:pos="792"/>
              </w:tabs>
              <w:rPr>
                <w:rStyle w:val="Courier"/>
                <w:sz w:val="18"/>
              </w:rPr>
            </w:pPr>
            <w:r>
              <w:rPr>
                <w:rStyle w:val="Courier"/>
                <w:sz w:val="18"/>
              </w:rPr>
              <w:tab/>
            </w:r>
            <w:r>
              <w:rPr>
                <w:rStyle w:val="Courier"/>
                <w:sz w:val="18"/>
              </w:rPr>
              <w:tab/>
              <w:t>[propput</w:t>
            </w:r>
            <w:r w:rsidR="00761893" w:rsidRPr="00761893">
              <w:rPr>
                <w:rStyle w:val="Courier"/>
                <w:sz w:val="18"/>
              </w:rPr>
              <w:t>, helpcontext(HlpCtxITcpipSocket  + 4), helpstring("Get/Set whether to use the Nagle algorithm")]</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NoDelay([in] VARIANT_BOOL newVal);</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[propget, helpcontext(HlpCtxITcpipSocket  + 5), helpstring("Get the TCP/IP port")]</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smartTag w:uri="urn:schemas-microsoft-com:office:smarttags" w:element="place">
              <w:smartTag w:uri="urn:schemas-microsoft-com:office:smarttags" w:element="PlaceName">
                <w:r w:rsidR="00F15659">
                  <w:rPr>
                    <w:rStyle w:val="Courier"/>
                    <w:sz w:val="18"/>
                  </w:rPr>
                  <w:t>HRESULT</w:t>
                </w:r>
              </w:smartTag>
              <w:r w:rsidR="00F15659">
                <w:rPr>
                  <w:rStyle w:val="Courier"/>
                  <w:sz w:val="18"/>
                </w:rPr>
                <w:t xml:space="preserve"> </w:t>
              </w:r>
              <w:smartTag w:uri="urn:schemas-microsoft-com:office:smarttags" w:element="PlaceType">
                <w:r w:rsidR="00F15659">
                  <w:rPr>
                    <w:rStyle w:val="Courier"/>
                    <w:sz w:val="18"/>
                  </w:rPr>
                  <w:t>Port</w:t>
                </w:r>
              </w:smartTag>
            </w:smartTag>
            <w:r w:rsidR="00F15659">
              <w:rPr>
                <w:rStyle w:val="Courier"/>
                <w:sz w:val="18"/>
              </w:rPr>
              <w:t>([out, retval] short *pVal);</w:t>
            </w:r>
          </w:p>
          <w:p w:rsidR="00761893" w:rsidRDefault="00761893">
            <w:pPr>
              <w:tabs>
                <w:tab w:val="left" w:pos="252"/>
                <w:tab w:val="left" w:pos="522"/>
                <w:tab w:val="left" w:pos="792"/>
              </w:tabs>
              <w:rPr>
                <w:rStyle w:val="Courier"/>
                <w:sz w:val="18"/>
              </w:rPr>
            </w:pP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[helpcontext(HlpCtxITcpipSocket  + 6), helpstring("Set the socket receive or transmit buffer size")]</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SetBufferSize(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761893" w:rsidRPr="00761893" w:rsidRDefault="00761893">
            <w:pPr>
              <w:tabs>
                <w:tab w:val="left" w:pos="252"/>
                <w:tab w:val="left" w:pos="522"/>
                <w:tab w:val="left" w:pos="792"/>
              </w:tabs>
              <w:rPr>
                <w:rStyle w:val="Courier"/>
                <w:sz w:val="18"/>
              </w:rPr>
            </w:pPr>
            <w:r w:rsidRPr="00761893">
              <w:rPr>
                <w:rStyle w:val="Courier"/>
                <w:sz w:val="18"/>
              </w:rPr>
              <w:tab/>
            </w:r>
            <w:r w:rsidRPr="00761893">
              <w:rPr>
                <w:rStyle w:val="Courier"/>
                <w:sz w:val="18"/>
              </w:rPr>
              <w:tab/>
              <w:t>[helpcontext(HlpCtxITcpipSocket  + 7), helpstring("Flush the specified socket buffer")]</w:t>
            </w:r>
          </w:p>
          <w:p w:rsidR="00F15659" w:rsidRDefault="00761893">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Flush(</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defaultvalue(IO_IN_OUT_BUF)] 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defaultvalue(FALSE)] VARIANT_BOOL discard);</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rsidP="00AC1EBE">
      <w:pPr>
        <w:pStyle w:val="Desc"/>
        <w:outlineLvl w:val="0"/>
      </w:pPr>
      <w:r>
        <w:t>The following table lists all the ITcpipSocket COM properties and their equivalent VISA attributes.</w:t>
      </w:r>
    </w:p>
    <w:p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rPr>
            </w:pPr>
            <w:r>
              <w:rPr>
                <w:b/>
              </w:rPr>
              <w:t>ITcpipSocket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rPr>
            </w:pPr>
            <w:r>
              <w:rPr>
                <w:b/>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Address</w:t>
            </w:r>
          </w:p>
        </w:tc>
        <w:tc>
          <w:tcPr>
            <w:tcW w:w="450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VI_ATTR_TCPIP_ADDR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HostName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VI_ATTR_TCPIP_HOSTNAME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KeepAlive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VI_ATTR_TCPIP_KEEPALIVE</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NoDelay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VI_ATTR_TCPIP_NODELAY</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lang w:val="fr-FR"/>
              </w:rPr>
            </w:pPr>
            <w:r>
              <w:rPr>
                <w:rFonts w:ascii="Courier" w:hAnsi="Courier"/>
                <w:sz w:val="22"/>
                <w:lang w:val="fr-FR"/>
              </w:rPr>
              <w:t>Port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lang w:val="fr-FR"/>
              </w:rPr>
            </w:pPr>
            <w:r>
              <w:rPr>
                <w:rFonts w:ascii="Courier" w:hAnsi="Courier"/>
                <w:sz w:val="22"/>
                <w:lang w:val="fr-FR"/>
              </w:rPr>
              <w:t>VI_ATTR_TCPIP_PORT</w:t>
            </w:r>
          </w:p>
        </w:tc>
      </w:tr>
    </w:tbl>
    <w:p w:rsidR="00F15659" w:rsidRDefault="00F15659">
      <w:pPr>
        <w:pStyle w:val="Caption"/>
      </w:pPr>
      <w:r>
        <w:t>Table 5.4.</w:t>
      </w:r>
      <w:r w:rsidR="00A2304D">
        <w:t>1</w:t>
      </w:r>
    </w:p>
    <w:p w:rsidR="00F15659" w:rsidRDefault="00F15659">
      <w:pPr>
        <w:pStyle w:val="Rule"/>
      </w:pPr>
    </w:p>
    <w:p w:rsidR="00F15659" w:rsidRDefault="00F15659">
      <w:pPr>
        <w:pStyle w:val="Desc"/>
      </w:pPr>
      <w:r>
        <w:t xml:space="preserve">Unless otherwise noted, the properties of ITcpipSocket </w:t>
      </w:r>
      <w:r>
        <w:rPr>
          <w:b/>
        </w:rPr>
        <w:t>SHALL</w:t>
      </w:r>
      <w:r>
        <w:t xml:space="preserve"> behave identically to their equivalents in VISA.</w:t>
      </w:r>
    </w:p>
    <w:p w:rsidR="00F15659" w:rsidRDefault="00F15659">
      <w:pPr>
        <w:pStyle w:val="Head1"/>
      </w:pPr>
      <w:bookmarkStart w:id="165" w:name="_Toc180914613"/>
      <w:r>
        <w:t>BACKPLANE Resources</w:t>
      </w:r>
      <w:bookmarkEnd w:id="165"/>
    </w:p>
    <w:p w:rsidR="00F15659" w:rsidRDefault="00F15659">
      <w:pPr>
        <w:pStyle w:val="NormalIndent1"/>
      </w:pPr>
      <w:r>
        <w:t>Currently, the only BACKPLANE session type defined is the VXI BACKPLANE resource.  The BACKPLANE resource lets a controller query and manipulate specific lines on a specific mainframe in a given VXI system.  Services are provided to map, unmap, assert, and receive hardware triggers, and also to assert various utility and interrupt signals. This includes advanced functionality that may not be available in all implementations or all vendors’ controllers.  This resource differs from other resources in that they provide no communication (messaging or register) operations.</w:t>
      </w:r>
    </w:p>
    <w:p w:rsidR="00F15659" w:rsidRDefault="00F15659">
      <w:pPr>
        <w:pStyle w:val="Rule"/>
      </w:pPr>
    </w:p>
    <w:p w:rsidR="00F15659" w:rsidRDefault="00F15659">
      <w:pPr>
        <w:pStyle w:val="Desc"/>
      </w:pPr>
      <w:r>
        <w:t xml:space="preserve">All VXI BACKPLANE VISA COM I/O resources </w:t>
      </w:r>
      <w:r>
        <w:rPr>
          <w:b/>
        </w:rPr>
        <w:t>SHALL</w:t>
      </w:r>
      <w:r>
        <w:t xml:space="preserve"> implement the interface IVxiBackplane.</w:t>
      </w:r>
    </w:p>
    <w:p w:rsidR="00F15659" w:rsidRDefault="00F15659">
      <w:pPr>
        <w:pStyle w:val="Rule"/>
      </w:pPr>
    </w:p>
    <w:p w:rsidR="00F15659" w:rsidRDefault="00F15659">
      <w:pPr>
        <w:pStyle w:val="Desc"/>
      </w:pPr>
      <w:r>
        <w:t xml:space="preserve">VXI BACKPLANE VISA COM I/O resources </w:t>
      </w:r>
      <w:r>
        <w:rPr>
          <w:b/>
        </w:rPr>
        <w:t>SHALL</w:t>
      </w:r>
      <w:r>
        <w:t xml:space="preserve"> return E_NOINTERFACE when QueryInterface’d for an interface defined by VISA COM I/O other than the ones explicitly required or allowed to be implemented.</w:t>
      </w:r>
    </w:p>
    <w:p w:rsidR="00F15659" w:rsidRDefault="00F15659" w:rsidP="00ED4564">
      <w:pPr>
        <w:pStyle w:val="Head2"/>
        <w:numPr>
          <w:ilvl w:val="2"/>
          <w:numId w:val="20"/>
        </w:numPr>
      </w:pPr>
      <w:bookmarkStart w:id="166" w:name="_Toc180914614"/>
      <w:r>
        <w:t>IVxiBackplane Interface</w:t>
      </w:r>
      <w:bookmarkEnd w:id="166"/>
    </w:p>
    <w:p w:rsidR="00F15659" w:rsidRDefault="00F15659">
      <w:pPr>
        <w:pStyle w:val="Desc"/>
      </w:pPr>
      <w:r>
        <w:t>The IVxiBackplane interface provides the properties and methods specific to the VXI BACKPLANE resource.</w:t>
      </w:r>
    </w:p>
    <w:p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helpstring("VXI Backplane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uuid(db8cbf11-d6d3-11d4-aa51-00a024ee30bd),</w:t>
            </w:r>
          </w:p>
          <w:p w:rsid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IVxiBackplane : IVisaSession</w:t>
            </w:r>
          </w:p>
          <w:p w:rsidR="00F15659" w:rsidRDefault="00F15659">
            <w:pPr>
              <w:tabs>
                <w:tab w:val="left" w:pos="252"/>
                <w:tab w:val="left" w:pos="522"/>
                <w:tab w:val="left" w:pos="792"/>
              </w:tabs>
              <w:rPr>
                <w:rStyle w:val="Courier"/>
                <w:sz w:val="18"/>
              </w:rPr>
            </w:pPr>
            <w:r>
              <w:rPr>
                <w:rStyle w:val="Courier"/>
                <w:sz w:val="18"/>
              </w:rPr>
              <w:tab/>
              <w:t>{</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+ 1), helpstring("Get the mainframe's logical address")]</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MainframeLA([out, retval] short *pVal);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+ 2), helpstring("Get/Set the trigger ID")]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TriggerId([out, retval] TriggerLine *pVal);</w:t>
            </w:r>
          </w:p>
          <w:p w:rsidR="003720D8" w:rsidRPr="003720D8" w:rsidRDefault="008F0854">
            <w:pPr>
              <w:tabs>
                <w:tab w:val="left" w:pos="252"/>
                <w:tab w:val="left" w:pos="522"/>
                <w:tab w:val="left" w:pos="792"/>
              </w:tabs>
              <w:rPr>
                <w:rStyle w:val="Courier"/>
                <w:sz w:val="18"/>
              </w:rPr>
            </w:pPr>
            <w:r>
              <w:rPr>
                <w:rStyle w:val="Courier"/>
                <w:sz w:val="18"/>
              </w:rPr>
              <w:tab/>
            </w:r>
            <w:r>
              <w:rPr>
                <w:rStyle w:val="Courier"/>
                <w:sz w:val="18"/>
              </w:rPr>
              <w:tab/>
              <w:t>[propput</w:t>
            </w:r>
            <w:r w:rsidR="003720D8" w:rsidRPr="003720D8">
              <w:rPr>
                <w:rStyle w:val="Courier"/>
                <w:sz w:val="18"/>
              </w:rPr>
              <w:t>, helpcontext(HlpCtxIVxiBackplane  + 2), helpstring("Get/Set the trigger ID")]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TriggerId([in] TriggerLine newVal);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+ 3), helpstring("Get which trigger lines are asserted")]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TriggerStatus([out, retval] long *pVal);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+ 4), helpstring("Get which trigger lines are supported")]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TriggerSupport([out, retval] long *pVal);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+ 5), helpstring("Get which interrupt lines are asserted")]</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VxiVmeInterruptStatus([out, retval] short *pVal);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[propget, helpcontext(HlpCtxIVxiBackplane  + 6), helpstring("Get the SYSFAIL line state")]</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VxiVmeSysfailStatus([out, retval] LineState *pVal);</w:t>
            </w:r>
          </w:p>
          <w:p w:rsidR="003720D8" w:rsidRDefault="003720D8">
            <w:pPr>
              <w:tabs>
                <w:tab w:val="left" w:pos="252"/>
                <w:tab w:val="left" w:pos="522"/>
                <w:tab w:val="left" w:pos="792"/>
              </w:tabs>
              <w:rPr>
                <w:rStyle w:val="Courier"/>
                <w:sz w:val="18"/>
              </w:rPr>
            </w:pP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+ 7), helpstring("Assert the specified interrupt or signal")]</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AssertInterruptSignal(</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AssertInterruptConst mode,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statusID);</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+ 8), helpstring("Assert a trigger")]</w:t>
            </w:r>
          </w:p>
          <w:p w:rsidR="003720D8"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AssertTrigger(</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defaultvalue(TRIG_PROT_DEFAULT)] TriggerProtocol protocol);</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+ 9), helpstring("Assert or deassert the specified utility signal")]</w:t>
            </w:r>
          </w:p>
          <w:p w:rsidR="003720D8"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AssertUtilSignal(</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AssertUtilityConst line);</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+ 10), helpstring("Map between the specified trigger lines")]</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MapTrigger(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TriggerLine trigSrc,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TriggerLine trigDest,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defaultvalue(0)] short mode);</w:t>
            </w:r>
          </w:p>
          <w:p w:rsidR="003720D8" w:rsidRPr="003720D8" w:rsidRDefault="003720D8">
            <w:pPr>
              <w:tabs>
                <w:tab w:val="left" w:pos="252"/>
                <w:tab w:val="left" w:pos="522"/>
                <w:tab w:val="left" w:pos="792"/>
              </w:tabs>
              <w:rPr>
                <w:rStyle w:val="Courier"/>
                <w:sz w:val="18"/>
              </w:rPr>
            </w:pPr>
            <w:r w:rsidRPr="003720D8">
              <w:rPr>
                <w:rStyle w:val="Courier"/>
                <w:sz w:val="18"/>
              </w:rPr>
              <w:tab/>
            </w:r>
            <w:r w:rsidRPr="003720D8">
              <w:rPr>
                <w:rStyle w:val="Courier"/>
                <w:sz w:val="18"/>
              </w:rPr>
              <w:tab/>
              <w:t>[helpcontext(HlpCtxIVxiBackplane  + 11), helpstring("Undo a previous trigger line mapping")]</w:t>
            </w:r>
          </w:p>
          <w:p w:rsidR="00F15659" w:rsidRDefault="003720D8">
            <w:pPr>
              <w:tabs>
                <w:tab w:val="left" w:pos="252"/>
                <w:tab w:val="left" w:pos="522"/>
                <w:tab w:val="left" w:pos="792"/>
              </w:tabs>
              <w:rPr>
                <w:rStyle w:val="Courier"/>
                <w:sz w:val="18"/>
              </w:rPr>
            </w:pPr>
            <w:r>
              <w:rPr>
                <w:rStyle w:val="Courier"/>
                <w:sz w:val="18"/>
              </w:rPr>
              <w:tab/>
            </w:r>
            <w:r>
              <w:rPr>
                <w:rStyle w:val="Courier"/>
                <w:sz w:val="18"/>
              </w:rPr>
              <w:tab/>
            </w:r>
            <w:r w:rsidR="00F15659">
              <w:rPr>
                <w:rStyle w:val="Courier"/>
                <w:sz w:val="18"/>
              </w:rPr>
              <w:t>HRESULT UnmapTrigger(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TriggerLine trigSrc,</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defaultvalue(TRIG_ALL)] TriggerLine trigDest);</w:t>
            </w:r>
          </w:p>
          <w:p w:rsidR="00F15659" w:rsidRDefault="00F15659">
            <w:pPr>
              <w:tabs>
                <w:tab w:val="left" w:pos="252"/>
                <w:tab w:val="left" w:pos="522"/>
                <w:tab w:val="left" w:pos="792"/>
              </w:tabs>
            </w:pPr>
            <w:r>
              <w:rPr>
                <w:rStyle w:val="Courier"/>
                <w:sz w:val="18"/>
              </w:rPr>
              <w:tab/>
              <w:t>};</w:t>
            </w:r>
          </w:p>
        </w:tc>
      </w:tr>
    </w:tbl>
    <w:p w:rsidR="00F15659" w:rsidRDefault="00F15659">
      <w:pPr>
        <w:pStyle w:val="Desc"/>
      </w:pPr>
    </w:p>
    <w:p w:rsidR="00F15659" w:rsidRDefault="00F15659">
      <w:pPr>
        <w:pStyle w:val="Desc"/>
      </w:pPr>
      <w:r>
        <w:t>The following table list</w:t>
      </w:r>
      <w:r w:rsidR="00D768AD">
        <w:t>s</w:t>
      </w:r>
      <w:r>
        <w:t xml:space="preserve"> all the IVxiBackplane COM properties and their equivalent VISA attributes.</w:t>
      </w:r>
    </w:p>
    <w:p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lang w:val="fr-FR"/>
              </w:rPr>
            </w:pPr>
            <w:r>
              <w:rPr>
                <w:b/>
                <w:lang w:val="fr-FR"/>
              </w:rPr>
              <w:t>IVxiBackplane Property</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keepNext/>
              <w:spacing w:before="40" w:after="40"/>
              <w:jc w:val="center"/>
              <w:rPr>
                <w:b/>
                <w:lang w:val="fr-FR"/>
              </w:rPr>
            </w:pPr>
            <w:r>
              <w:rPr>
                <w:b/>
                <w:lang w:val="fr-FR"/>
              </w:rPr>
              <w:t>VISA Attribute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lang w:val="fr-FR"/>
              </w:rPr>
            </w:pPr>
            <w:r>
              <w:rPr>
                <w:rFonts w:ascii="Courier" w:hAnsi="Courier"/>
                <w:sz w:val="22"/>
                <w:lang w:val="fr-FR"/>
              </w:rPr>
              <w:t>MainframeLA</w:t>
            </w:r>
          </w:p>
        </w:tc>
        <w:tc>
          <w:tcPr>
            <w:tcW w:w="450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lang w:val="fr-FR"/>
              </w:rPr>
            </w:pPr>
            <w:r>
              <w:rPr>
                <w:rFonts w:ascii="Courier" w:hAnsi="Courier"/>
                <w:sz w:val="22"/>
                <w:lang w:val="fr-FR"/>
              </w:rPr>
              <w:t>VI_ATTR_MAINFRAME_LA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TriggerID</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VI_ATTR_TRIG_ID</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TriggerStatus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VI_ATTR_VXI_TRIG_STATUS</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TriggerSupport</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VI_ATTR_VXI_TRIG_SUPPORT</w:t>
            </w:r>
          </w:p>
        </w:tc>
      </w:tr>
      <w:tr w:rsidR="00F15659" w:rsidRPr="00C33AF7">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VxiVmeInterruptStatus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VI_ATTR_VXI_VME_INTR_STATUS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VxiVmeSysfailStatus</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VI_ATTR_VXI_VME_SYSFAIL_STATE</w:t>
            </w:r>
          </w:p>
        </w:tc>
      </w:tr>
    </w:tbl>
    <w:p w:rsidR="00F15659" w:rsidRDefault="00F15659">
      <w:pPr>
        <w:pStyle w:val="Caption"/>
      </w:pPr>
      <w:r>
        <w:t>Table 5.5.</w:t>
      </w:r>
      <w:r w:rsidR="00A2304D">
        <w:t>1</w:t>
      </w:r>
    </w:p>
    <w:p w:rsidR="00736CA0" w:rsidRDefault="00736CA0" w:rsidP="00736CA0">
      <w:pPr>
        <w:pStyle w:val="Desc"/>
        <w:outlineLvl w:val="0"/>
      </w:pPr>
      <w:r>
        <w:t>The following table lists all the IVxiBackplane COM methods and their equivalent VISA functions.</w:t>
      </w:r>
    </w:p>
    <w:p w:rsidR="00923473" w:rsidRDefault="00923473" w:rsidP="00923473"/>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D15423" w:rsidRDefault="00F15659">
            <w:pPr>
              <w:keepNext/>
              <w:spacing w:before="40" w:after="40"/>
              <w:jc w:val="center"/>
              <w:rPr>
                <w:b/>
              </w:rPr>
            </w:pPr>
            <w:r>
              <w:rPr>
                <w:b/>
              </w:rPr>
              <w:t xml:space="preserve">IVxiBackplane </w:t>
            </w:r>
            <w:r w:rsidR="008A6B30">
              <w:rPr>
                <w:b/>
              </w:rPr>
              <w:t>Method</w:t>
            </w:r>
          </w:p>
        </w:tc>
        <w:tc>
          <w:tcPr>
            <w:tcW w:w="4500" w:type="dxa"/>
            <w:tcBorders>
              <w:top w:val="single" w:sz="6" w:space="0" w:color="auto"/>
              <w:left w:val="single" w:sz="6" w:space="0" w:color="auto"/>
              <w:bottom w:val="double" w:sz="6" w:space="0" w:color="auto"/>
              <w:right w:val="single" w:sz="6" w:space="0" w:color="auto"/>
            </w:tcBorders>
          </w:tcPr>
          <w:p w:rsidR="00D15423" w:rsidRDefault="00F15659">
            <w:pPr>
              <w:keepNext/>
              <w:spacing w:before="40" w:after="40"/>
              <w:jc w:val="center"/>
              <w:rPr>
                <w:b/>
                <w:lang w:val="fr-FR"/>
              </w:rPr>
            </w:pPr>
            <w:r>
              <w:rPr>
                <w:b/>
                <w:lang w:val="fr-FR"/>
              </w:rPr>
              <w:t xml:space="preserve">VISA </w:t>
            </w:r>
            <w:r w:rsidR="008A6B30">
              <w:rPr>
                <w:b/>
                <w:lang w:val="fr-FR"/>
              </w:rPr>
              <w:t>Function</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lang w:val="fr-FR"/>
              </w:rPr>
            </w:pPr>
            <w:r>
              <w:rPr>
                <w:rFonts w:ascii="Courier" w:hAnsi="Courier"/>
                <w:sz w:val="22"/>
                <w:lang w:val="fr-FR"/>
              </w:rPr>
              <w:t>AssertInterruptSignal</w:t>
            </w:r>
          </w:p>
        </w:tc>
        <w:tc>
          <w:tcPr>
            <w:tcW w:w="4500" w:type="dxa"/>
            <w:tcBorders>
              <w:top w:val="double" w:sz="6" w:space="0" w:color="auto"/>
              <w:left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viAssertIntrSignal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AssertTrigger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viAssertTrigger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AssertUtilSignal</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viAssertUtilSignal</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MapTrigger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viMapTrigger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0"/>
              <w:rPr>
                <w:rFonts w:ascii="Courier" w:hAnsi="Courier"/>
                <w:sz w:val="22"/>
              </w:rPr>
            </w:pPr>
            <w:r>
              <w:rPr>
                <w:rFonts w:ascii="Courier" w:hAnsi="Courier"/>
                <w:sz w:val="22"/>
              </w:rPr>
              <w:t>UnmapTrigger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0"/>
              <w:rPr>
                <w:rFonts w:ascii="Courier" w:hAnsi="Courier"/>
                <w:sz w:val="22"/>
              </w:rPr>
            </w:pPr>
            <w:r>
              <w:rPr>
                <w:rFonts w:ascii="Courier" w:hAnsi="Courier"/>
                <w:sz w:val="22"/>
              </w:rPr>
              <w:t>viUnmapTrigger</w:t>
            </w:r>
          </w:p>
        </w:tc>
      </w:tr>
    </w:tbl>
    <w:p w:rsidR="00F15659" w:rsidRDefault="00F15659">
      <w:pPr>
        <w:pStyle w:val="Caption"/>
      </w:pPr>
      <w:r>
        <w:t>Table 5.5.</w:t>
      </w:r>
      <w:r w:rsidR="00A2304D">
        <w:t>2</w:t>
      </w:r>
    </w:p>
    <w:p w:rsidR="00F15659" w:rsidRDefault="00F15659">
      <w:pPr>
        <w:pStyle w:val="Rule"/>
      </w:pPr>
    </w:p>
    <w:p w:rsidR="00F15659" w:rsidRDefault="00F15659">
      <w:pPr>
        <w:pStyle w:val="Desc"/>
      </w:pPr>
      <w:r>
        <w:t xml:space="preserve">VISA COM I/O resources </w:t>
      </w:r>
      <w:r>
        <w:rPr>
          <w:b/>
        </w:rPr>
        <w:t>SHALL</w:t>
      </w:r>
      <w:r>
        <w:t xml:space="preserve"> implement these methods as specified in VPP 4.3 except where specified otherwise in this specification.</w:t>
      </w:r>
    </w:p>
    <w:p w:rsidR="00F15659" w:rsidRDefault="00F15659">
      <w:pPr>
        <w:pStyle w:val="Rule"/>
        <w:numPr>
          <w:ilvl w:val="0"/>
          <w:numId w:val="0"/>
        </w:numPr>
      </w:pPr>
    </w:p>
    <w:p w:rsidR="00F15659" w:rsidRDefault="00F15659">
      <w:pPr>
        <w:pStyle w:val="Item"/>
      </w:pPr>
    </w:p>
    <w:p w:rsidR="00F15659" w:rsidRDefault="00F15659">
      <w:pPr>
        <w:pStyle w:val="Desc"/>
        <w:sectPr w:rsidR="00F15659">
          <w:headerReference w:type="even" r:id="rId32"/>
          <w:headerReference w:type="default" r:id="rId33"/>
          <w:footnotePr>
            <w:numRestart w:val="eachPage"/>
          </w:footnotePr>
          <w:pgSz w:w="12240" w:h="15840"/>
          <w:pgMar w:top="1440" w:right="1440" w:bottom="-1440" w:left="1440" w:header="720" w:footer="720" w:gutter="0"/>
          <w:pgNumType w:start="1"/>
          <w:cols w:space="720"/>
          <w:noEndnote/>
        </w:sectPr>
      </w:pPr>
    </w:p>
    <w:p w:rsidR="00F15659" w:rsidRDefault="00F15659">
      <w:pPr>
        <w:pStyle w:val="SectionTitle"/>
      </w:pPr>
      <w:bookmarkStart w:id="167" w:name="_Ref490280261"/>
      <w:bookmarkStart w:id="168" w:name="_Toc180914615"/>
      <w:r>
        <w:t>VISA COM I/O Components and Installation</w:t>
      </w:r>
      <w:bookmarkEnd w:id="167"/>
      <w:bookmarkEnd w:id="168"/>
    </w:p>
    <w:p w:rsidR="00F15659" w:rsidRDefault="00F15659">
      <w:pPr>
        <w:pStyle w:val="Desc"/>
      </w:pPr>
      <w:r>
        <w:t xml:space="preserve">Section </w:t>
      </w:r>
      <w:bookmarkStart w:id="169" w:name="_Hlt494792738"/>
      <w:r w:rsidR="0000151A">
        <w:fldChar w:fldCharType="begin"/>
      </w:r>
      <w:r>
        <w:instrText xml:space="preserve"> REF _Ref490288138 \r \h </w:instrText>
      </w:r>
      <w:r w:rsidR="0000151A">
        <w:fldChar w:fldCharType="separate"/>
      </w:r>
      <w:r w:rsidR="00E76F75">
        <w:t>2.6</w:t>
      </w:r>
      <w:r w:rsidR="0000151A">
        <w:fldChar w:fldCharType="end"/>
      </w:r>
      <w:bookmarkEnd w:id="169"/>
      <w:r>
        <w:t xml:space="preserve"> described the components that are required for a complete VISA COM I/O implementation.  This section covers the details of the installation and gives detailed requirements of the components’ implementation.</w:t>
      </w:r>
    </w:p>
    <w:p w:rsidR="00F15659" w:rsidRDefault="00F15659">
      <w:pPr>
        <w:pStyle w:val="Desc"/>
      </w:pPr>
    </w:p>
    <w:p w:rsidR="00F15659" w:rsidRDefault="00F15659">
      <w:pPr>
        <w:pStyle w:val="Desc"/>
      </w:pPr>
      <w:r>
        <w:t xml:space="preserve">The installation of the components includes registry entries that need to be adjusted or added and where to place files on the system hard drive.  </w:t>
      </w:r>
    </w:p>
    <w:p w:rsidR="00F15659" w:rsidRDefault="00F15659">
      <w:pPr>
        <w:pStyle w:val="Desc"/>
      </w:pPr>
    </w:p>
    <w:p w:rsidR="00F15659" w:rsidRDefault="00F15659">
      <w:pPr>
        <w:pStyle w:val="Desc"/>
      </w:pPr>
      <w:r>
        <w:t>The components of a VISA COM I/O implementation have several implementation requirements to ensure successful runtime interoperability.  The specification builds on the Microsoft COM specification for VISA COM I/O Components.</w:t>
      </w:r>
    </w:p>
    <w:p w:rsidR="00F15659" w:rsidRDefault="00F15659">
      <w:pPr>
        <w:pStyle w:val="Head1"/>
      </w:pPr>
      <w:bookmarkStart w:id="170" w:name="_Ref490208375"/>
      <w:bookmarkStart w:id="171" w:name="_Toc180914616"/>
      <w:r>
        <w:t>Installation of VISA COM I/O Components</w:t>
      </w:r>
      <w:bookmarkEnd w:id="170"/>
      <w:bookmarkEnd w:id="171"/>
    </w:p>
    <w:p w:rsidR="00F15659" w:rsidRDefault="00F15659">
      <w:pPr>
        <w:pStyle w:val="Desc"/>
      </w:pPr>
      <w:r>
        <w:t xml:space="preserve">In order for users to reference and use the VISA COM I/O libraries, several requirements of COM and of the libraries have to be met: the COM system must be able to locate and use the VISA COM I/O type library, the VISA COM I/O system must be able to create an instance of the Global Resource Manager, the Global Resource Manager must be able to enumerate and Create the Vendor-Specific Resource Managers (SRMs), and the SRMs must be able to use COM to create the Resource Components they are designed to find and instantiate. </w:t>
      </w:r>
    </w:p>
    <w:p w:rsidR="00F15659" w:rsidRDefault="00F15659">
      <w:pPr>
        <w:pStyle w:val="Desc"/>
      </w:pPr>
    </w:p>
    <w:p w:rsidR="00F15659" w:rsidRDefault="00F15659">
      <w:pPr>
        <w:pStyle w:val="Desc"/>
      </w:pPr>
      <w:r>
        <w:t xml:space="preserve">Another goal is for the VISA COM I/O shared components to remain on the users’ systems until all VISA COM I/O implementations are removed and that the versions of the components on the system be identical to the latest version of the shared components redistributed in the install programs of the VISA COM I/O implementations installed on the system.  </w:t>
      </w:r>
    </w:p>
    <w:p w:rsidR="00F15659" w:rsidRDefault="00F15659">
      <w:pPr>
        <w:pStyle w:val="Item"/>
      </w:pPr>
    </w:p>
    <w:p w:rsidR="00F15659" w:rsidRDefault="00F15659">
      <w:pPr>
        <w:pStyle w:val="Desc"/>
      </w:pPr>
      <w:r>
        <w:t>The following specifications for the installation of the Global Shared Components refer not only to the capabilities and behaviors of the components themselves, but also the requirements regarding install behavior for VISA COM I/O implementations and vendor components.</w:t>
      </w:r>
    </w:p>
    <w:p w:rsidR="00F15659" w:rsidRDefault="00F15659">
      <w:pPr>
        <w:pStyle w:val="Item"/>
      </w:pPr>
    </w:p>
    <w:p w:rsidR="00F15659" w:rsidRDefault="00F15659">
      <w:pPr>
        <w:pStyle w:val="Head2"/>
      </w:pPr>
      <w:bookmarkStart w:id="172" w:name="_Toc180914617"/>
      <w:r>
        <w:t>Global Resource Manager and Conflict Table Manager Components</w:t>
      </w:r>
      <w:bookmarkEnd w:id="172"/>
    </w:p>
    <w:p w:rsidR="00F15659" w:rsidRDefault="00F15659">
      <w:pPr>
        <w:pStyle w:val="Desc"/>
      </w:pPr>
      <w:r>
        <w:t>The Global Resource Manager Component is a common component with a well-defined GUID so that it is creatable on any system that has VISA COM I/O installed on it.  Below is a table of the registry entries that are set when the DLL entry point DllRegisterServer of the Global Resource Managers DLL is called and removed when DllUnregisterServer is called.</w:t>
      </w:r>
    </w:p>
    <w:p w:rsidR="00F15659" w:rsidRDefault="00F15659">
      <w:pPr>
        <w:pStyle w:val="Desc"/>
      </w:pPr>
    </w:p>
    <w:p w:rsidR="00F15659" w:rsidRDefault="00F15659">
      <w:pPr>
        <w:pStyle w:val="Rule"/>
      </w:pPr>
    </w:p>
    <w:p w:rsidR="00F15659" w:rsidRDefault="00F15659">
      <w:pPr>
        <w:pStyle w:val="Desc"/>
      </w:pPr>
      <w:r>
        <w:t xml:space="preserve">The DllRegisterServer entry point of the Global Resource Manager’s DLL </w:t>
      </w:r>
      <w:r>
        <w:rPr>
          <w:b/>
        </w:rPr>
        <w:t>SHALL</w:t>
      </w:r>
      <w:r>
        <w:t xml:space="preserve"> add the described keys to the registry and the DllUnregisterServer entry point </w:t>
      </w:r>
      <w:r>
        <w:rPr>
          <w:b/>
        </w:rPr>
        <w:t xml:space="preserve">SHALL </w:t>
      </w:r>
      <w:r>
        <w:t>remove them.</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860"/>
        <w:gridCol w:w="4680"/>
      </w:tblGrid>
      <w:tr w:rsidR="00F15659">
        <w:trPr>
          <w:cantSplit/>
        </w:trPr>
        <w:tc>
          <w:tcPr>
            <w:tcW w:w="386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Registry Key Location</w:t>
            </w:r>
          </w:p>
        </w:tc>
        <w:tc>
          <w:tcPr>
            <w:tcW w:w="468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Value(s)</w:t>
            </w:r>
          </w:p>
        </w:tc>
      </w:tr>
      <w:tr w:rsidR="00F15659">
        <w:trPr>
          <w:cantSplit/>
        </w:trPr>
        <w:tc>
          <w:tcPr>
            <w:tcW w:w="3860" w:type="dxa"/>
            <w:tcBorders>
              <w:top w:val="double" w:sz="6" w:space="0" w:color="auto"/>
              <w:left w:val="single" w:sz="6" w:space="0" w:color="auto"/>
              <w:right w:val="single" w:sz="6" w:space="0" w:color="auto"/>
            </w:tcBorders>
            <w:vAlign w:val="center"/>
          </w:tcPr>
          <w:p w:rsidR="00F15659" w:rsidRPr="00500FE9" w:rsidRDefault="00F15659">
            <w:pPr>
              <w:spacing w:before="40" w:after="40"/>
              <w:ind w:left="80"/>
              <w:rPr>
                <w:rFonts w:ascii="Courier" w:hAnsi="Courier"/>
                <w:sz w:val="22"/>
                <w:lang w:val="es-ES"/>
              </w:rPr>
            </w:pPr>
            <w:r w:rsidRPr="00500FE9">
              <w:rPr>
                <w:rFonts w:ascii="Courier" w:hAnsi="Courier"/>
                <w:sz w:val="22"/>
                <w:lang w:val="es-ES"/>
              </w:rPr>
              <w:t>HKCR\CLSID\{</w:t>
            </w:r>
            <w:r w:rsidR="00500FE9" w:rsidRPr="00500FE9">
              <w:rPr>
                <w:rStyle w:val="Courier"/>
                <w:sz w:val="18"/>
                <w:lang w:val="es-ES"/>
              </w:rPr>
              <w:t>db8cbf1c-d6d3-11d4-aa51-00a024ee30bd</w:t>
            </w:r>
            <w:r w:rsidRPr="00500FE9">
              <w:rPr>
                <w:rFonts w:ascii="Courier" w:hAnsi="Courier"/>
                <w:sz w:val="22"/>
                <w:lang w:val="es-ES"/>
              </w:rPr>
              <w:t>}</w:t>
            </w:r>
          </w:p>
        </w:tc>
        <w:tc>
          <w:tcPr>
            <w:tcW w:w="468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rPr>
            </w:pPr>
            <w:r>
              <w:rPr>
                <w:rFonts w:ascii="Courier" w:hAnsi="Courier"/>
                <w:sz w:val="22"/>
              </w:rPr>
              <w:t>@=”VISA COM I/O Global Resource Manager Class“</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HKCR\CLSID\{</w:t>
            </w:r>
            <w:r w:rsidR="00500FE9" w:rsidRPr="007049D8">
              <w:rPr>
                <w:rStyle w:val="Courier"/>
                <w:sz w:val="18"/>
              </w:rPr>
              <w:t>db8cbf1c-d6d3-11d4-aa51-00a024ee30bd</w:t>
            </w:r>
            <w:r>
              <w:rPr>
                <w:rFonts w:ascii="Courier" w:hAnsi="Courier"/>
                <w:sz w:val="22"/>
              </w:rPr>
              <w:t>}</w:t>
            </w:r>
            <w:r>
              <w:rPr>
                <w:rFonts w:ascii="Courier" w:hAnsi="Courier"/>
                <w:sz w:val="22"/>
              </w:rPr>
              <w:br/>
              <w:t>\InprocServer32</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@=”($VXIPNPPATH)\VisaCom\GlobMgr.dll“</w:t>
            </w:r>
          </w:p>
          <w:p w:rsidR="00F15659" w:rsidRDefault="00F15659">
            <w:pPr>
              <w:spacing w:before="40" w:after="40"/>
              <w:ind w:left="80"/>
              <w:rPr>
                <w:rFonts w:ascii="Courier" w:hAnsi="Courier"/>
                <w:sz w:val="22"/>
              </w:rPr>
            </w:pPr>
            <w:r>
              <w:rPr>
                <w:rFonts w:ascii="Courier" w:hAnsi="Courier"/>
                <w:sz w:val="22"/>
              </w:rPr>
              <w:t>ThreadingModel=”Both”</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Pr="00500FE9" w:rsidRDefault="00F15659">
            <w:pPr>
              <w:spacing w:before="40" w:after="40"/>
              <w:ind w:left="80"/>
              <w:rPr>
                <w:rFonts w:ascii="Courier" w:hAnsi="Courier"/>
                <w:sz w:val="22"/>
                <w:lang w:val="es-ES"/>
              </w:rPr>
            </w:pPr>
            <w:r w:rsidRPr="00500FE9">
              <w:rPr>
                <w:rFonts w:ascii="Courier" w:hAnsi="Courier"/>
                <w:sz w:val="22"/>
                <w:lang w:val="es-ES"/>
              </w:rPr>
              <w:t>HKCR\CLSID\{</w:t>
            </w:r>
            <w:r w:rsidR="00500FE9" w:rsidRPr="00500FE9">
              <w:rPr>
                <w:rStyle w:val="Courier"/>
                <w:sz w:val="18"/>
                <w:lang w:val="es-ES"/>
              </w:rPr>
              <w:t>db8cbf1c-d6d3-11d4-aa51-00a024ee30bd</w:t>
            </w:r>
            <w:r w:rsidRPr="00500FE9">
              <w:rPr>
                <w:rFonts w:ascii="Courier" w:hAnsi="Courier"/>
                <w:sz w:val="22"/>
                <w:lang w:val="es-ES"/>
              </w:rPr>
              <w:t>}</w:t>
            </w:r>
            <w:r w:rsidRPr="00500FE9">
              <w:rPr>
                <w:rFonts w:ascii="Courier" w:hAnsi="Courier"/>
                <w:sz w:val="22"/>
                <w:lang w:val="es-ES"/>
              </w:rPr>
              <w:br/>
              <w:t>\ProgID</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rPr>
            </w:pPr>
            <w:r>
              <w:rPr>
                <w:rStyle w:val="Courier"/>
              </w:rPr>
              <w:t>@=”VISA.GlobalRM.1”</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HKCR\CLSID\{</w:t>
            </w:r>
            <w:r w:rsidR="00500FE9" w:rsidRPr="007049D8">
              <w:rPr>
                <w:rStyle w:val="Courier"/>
                <w:sz w:val="18"/>
              </w:rPr>
              <w:t>db8cbf1c-d6d3-11d4-aa51-00a024ee30bd</w:t>
            </w:r>
            <w:r>
              <w:rPr>
                <w:rFonts w:ascii="Courier" w:hAnsi="Courier"/>
                <w:sz w:val="22"/>
              </w:rPr>
              <w:t>}</w:t>
            </w:r>
            <w:r>
              <w:rPr>
                <w:rFonts w:ascii="Courier" w:hAnsi="Courier"/>
                <w:sz w:val="22"/>
              </w:rPr>
              <w:br/>
              <w:t>\VersionIndependentProgID</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Style w:val="Courier"/>
              </w:rPr>
              <w:t>@=”VISA.GlobalRM”</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w:t>
            </w:r>
            <w:r>
              <w:rPr>
                <w:rStyle w:val="Courier"/>
              </w:rPr>
              <w:t>VISA</w:t>
            </w:r>
            <w:r>
              <w:rPr>
                <w:rFonts w:ascii="Courier" w:hAnsi="Courier"/>
                <w:sz w:val="22"/>
              </w:rPr>
              <w:t>.GlobalRM\</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@=”VISA COM I/O Global Resource Manager Class“</w:t>
            </w:r>
          </w:p>
        </w:tc>
      </w:tr>
      <w:tr w:rsidR="00F15659" w:rsidRPr="00FA3BBC">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w:t>
            </w:r>
            <w:r>
              <w:rPr>
                <w:rStyle w:val="Courier"/>
              </w:rPr>
              <w:t>VISA</w:t>
            </w:r>
            <w:r>
              <w:rPr>
                <w:rFonts w:ascii="Courier" w:hAnsi="Courier"/>
                <w:sz w:val="22"/>
              </w:rPr>
              <w:t>.GlobalRM\CLSID</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Pr="00FA3BBC" w:rsidRDefault="00F15659">
            <w:pPr>
              <w:tabs>
                <w:tab w:val="left" w:pos="2080"/>
              </w:tabs>
              <w:spacing w:before="40" w:after="40"/>
              <w:ind w:left="80"/>
              <w:rPr>
                <w:rFonts w:ascii="Courier" w:hAnsi="Courier"/>
                <w:sz w:val="22"/>
              </w:rPr>
            </w:pPr>
            <w:r w:rsidRPr="00FA3BBC">
              <w:rPr>
                <w:rFonts w:ascii="Courier" w:hAnsi="Courier"/>
                <w:sz w:val="22"/>
              </w:rPr>
              <w:t>@=”{</w:t>
            </w:r>
            <w:r w:rsidR="00500FE9" w:rsidRPr="00FA3BBC">
              <w:rPr>
                <w:rStyle w:val="Courier"/>
                <w:sz w:val="18"/>
              </w:rPr>
              <w:t>db8cbf1c-d6d3-11d4-aa51-00a024ee30bd</w:t>
            </w:r>
            <w:r w:rsidRPr="00FA3BBC">
              <w:rPr>
                <w:rFonts w:ascii="Courier" w:hAnsi="Courier"/>
                <w:sz w:val="22"/>
              </w:rPr>
              <w:t>}”</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w:t>
            </w:r>
            <w:r>
              <w:rPr>
                <w:rStyle w:val="Courier"/>
              </w:rPr>
              <w:t>VISA</w:t>
            </w:r>
            <w:r>
              <w:rPr>
                <w:rFonts w:ascii="Courier" w:hAnsi="Courier"/>
                <w:sz w:val="22"/>
              </w:rPr>
              <w:t>.GlobalRM\CurVer</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w:t>
            </w:r>
            <w:r>
              <w:rPr>
                <w:rStyle w:val="Courier"/>
              </w:rPr>
              <w:t>VISA</w:t>
            </w:r>
            <w:r>
              <w:rPr>
                <w:rFonts w:ascii="Courier" w:hAnsi="Courier"/>
                <w:sz w:val="22"/>
              </w:rPr>
              <w:t>.GlobalRM.1”</w:t>
            </w:r>
          </w:p>
        </w:tc>
      </w:tr>
      <w:tr w:rsidR="00F15659">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spacing w:before="40" w:after="40"/>
              <w:ind w:left="86"/>
              <w:rPr>
                <w:rFonts w:ascii="Courier" w:hAnsi="Courier"/>
                <w:sz w:val="22"/>
              </w:rPr>
            </w:pPr>
            <w:r>
              <w:rPr>
                <w:rFonts w:ascii="Courier" w:hAnsi="Courier"/>
                <w:sz w:val="22"/>
              </w:rPr>
              <w:t>HKCR\</w:t>
            </w:r>
            <w:r>
              <w:rPr>
                <w:rStyle w:val="Courier"/>
              </w:rPr>
              <w:t>VISA</w:t>
            </w:r>
            <w:r>
              <w:rPr>
                <w:rFonts w:ascii="Courier" w:hAnsi="Courier"/>
                <w:sz w:val="22"/>
              </w:rPr>
              <w:t>.GlobalRM.1</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Default="00F15659">
            <w:pPr>
              <w:keepNext/>
              <w:tabs>
                <w:tab w:val="left" w:pos="2080"/>
              </w:tabs>
              <w:spacing w:before="40" w:after="40"/>
              <w:ind w:left="86"/>
              <w:rPr>
                <w:rFonts w:ascii="Courier" w:hAnsi="Courier"/>
                <w:sz w:val="22"/>
              </w:rPr>
            </w:pPr>
            <w:r>
              <w:rPr>
                <w:rFonts w:ascii="Courier" w:hAnsi="Courier"/>
                <w:sz w:val="22"/>
              </w:rPr>
              <w:t>@=”VISA COM I/O Global Resource Manager Class“</w:t>
            </w:r>
          </w:p>
        </w:tc>
      </w:tr>
      <w:tr w:rsidR="00F15659" w:rsidRPr="00FA3BBC">
        <w:trPr>
          <w:cantSplit/>
        </w:trPr>
        <w:tc>
          <w:tcPr>
            <w:tcW w:w="386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HKCR\</w:t>
            </w:r>
            <w:r>
              <w:rPr>
                <w:rStyle w:val="Courier"/>
              </w:rPr>
              <w:t>VISA</w:t>
            </w:r>
            <w:r>
              <w:rPr>
                <w:rFonts w:ascii="Courier" w:hAnsi="Courier"/>
                <w:sz w:val="22"/>
              </w:rPr>
              <w:t>.GlobalRM.1\CLSID</w:t>
            </w:r>
          </w:p>
        </w:tc>
        <w:tc>
          <w:tcPr>
            <w:tcW w:w="4680" w:type="dxa"/>
            <w:tcBorders>
              <w:top w:val="single" w:sz="6" w:space="0" w:color="auto"/>
              <w:left w:val="single" w:sz="6" w:space="0" w:color="auto"/>
              <w:bottom w:val="single" w:sz="6" w:space="0" w:color="auto"/>
              <w:right w:val="single" w:sz="6" w:space="0" w:color="auto"/>
            </w:tcBorders>
            <w:vAlign w:val="center"/>
          </w:tcPr>
          <w:p w:rsidR="00F15659" w:rsidRPr="00FA3BBC" w:rsidRDefault="00F15659">
            <w:pPr>
              <w:tabs>
                <w:tab w:val="left" w:pos="2080"/>
              </w:tabs>
              <w:spacing w:before="40" w:after="40"/>
              <w:ind w:left="80"/>
              <w:rPr>
                <w:rFonts w:ascii="Courier" w:hAnsi="Courier"/>
                <w:sz w:val="22"/>
              </w:rPr>
            </w:pPr>
            <w:r w:rsidRPr="00FA3BBC">
              <w:rPr>
                <w:rFonts w:ascii="Courier" w:hAnsi="Courier"/>
                <w:sz w:val="22"/>
              </w:rPr>
              <w:t>@=”{</w:t>
            </w:r>
            <w:r w:rsidR="00500FE9" w:rsidRPr="00FA3BBC">
              <w:rPr>
                <w:rStyle w:val="Courier"/>
                <w:sz w:val="18"/>
              </w:rPr>
              <w:t>db8cbf1c-d6d3-11d4-aa51-00a024ee30bd</w:t>
            </w:r>
            <w:r w:rsidRPr="00FA3BBC">
              <w:rPr>
                <w:rFonts w:ascii="Courier" w:hAnsi="Courier"/>
                <w:sz w:val="22"/>
              </w:rPr>
              <w:t>}”</w:t>
            </w:r>
          </w:p>
        </w:tc>
      </w:tr>
    </w:tbl>
    <w:p w:rsidR="00D15423" w:rsidRDefault="00D15423" w:rsidP="0067754E">
      <w:pPr>
        <w:pStyle w:val="Desc"/>
      </w:pPr>
    </w:p>
    <w:p w:rsidR="00F15659" w:rsidRPr="00FA3BBC" w:rsidRDefault="00F15659">
      <w:pPr>
        <w:pStyle w:val="Rule"/>
      </w:pPr>
    </w:p>
    <w:p w:rsidR="00F15659" w:rsidRDefault="00F15659">
      <w:pPr>
        <w:pStyle w:val="Desc"/>
      </w:pPr>
      <w:r>
        <w:t xml:space="preserve">The DllRegisterServer entry point of the Conflict Table Manager’s DLL </w:t>
      </w:r>
      <w:r>
        <w:rPr>
          <w:b/>
        </w:rPr>
        <w:t>SHALL</w:t>
      </w:r>
      <w:r>
        <w:t xml:space="preserve"> add the described keys to the registry and the DllUnregisterServer entry point </w:t>
      </w:r>
      <w:r>
        <w:rPr>
          <w:b/>
        </w:rPr>
        <w:t xml:space="preserve">SHALL </w:t>
      </w:r>
      <w:r>
        <w:t>remove them.</w:t>
      </w:r>
    </w:p>
    <w:p w:rsidR="00F15659" w:rsidRDefault="00F15659">
      <w:pPr>
        <w:pStyle w:val="Desc"/>
      </w:pPr>
    </w:p>
    <w:p w:rsidR="00F15659" w:rsidRDefault="00F15659">
      <w:pPr>
        <w:autoSpaceDE w:val="0"/>
        <w:autoSpaceDN w:val="0"/>
        <w:adjustRightInd w:val="0"/>
        <w:spacing w:line="240" w:lineRule="atLeast"/>
        <w:rPr>
          <w:rFonts w:ascii="Tms Rmn" w:hAnsi="Tms Rmn"/>
          <w:szCs w:val="24"/>
        </w:rPr>
      </w:pPr>
    </w:p>
    <w:tbl>
      <w:tblPr>
        <w:tblW w:w="0" w:type="auto"/>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000"/>
        <w:gridCol w:w="4640"/>
      </w:tblGrid>
      <w:tr w:rsidR="00F15659">
        <w:tc>
          <w:tcPr>
            <w:tcW w:w="4000" w:type="dxa"/>
            <w:tcBorders>
              <w:bottom w:val="double" w:sz="4" w:space="0" w:color="auto"/>
            </w:tcBorders>
          </w:tcPr>
          <w:p w:rsidR="00F15659" w:rsidRDefault="00F15659">
            <w:pPr>
              <w:autoSpaceDE w:val="0"/>
              <w:autoSpaceDN w:val="0"/>
              <w:adjustRightInd w:val="0"/>
              <w:spacing w:before="40" w:after="40" w:line="240" w:lineRule="atLeast"/>
              <w:ind w:left="80" w:right="80"/>
              <w:jc w:val="center"/>
              <w:rPr>
                <w:b/>
                <w:bCs/>
                <w:color w:val="000000"/>
              </w:rPr>
            </w:pPr>
            <w:r>
              <w:rPr>
                <w:b/>
                <w:bCs/>
                <w:color w:val="000000"/>
              </w:rPr>
              <w:t>Registry Key Location</w:t>
            </w:r>
          </w:p>
        </w:tc>
        <w:tc>
          <w:tcPr>
            <w:tcW w:w="4640" w:type="dxa"/>
            <w:tcBorders>
              <w:bottom w:val="double" w:sz="4" w:space="0" w:color="auto"/>
            </w:tcBorders>
          </w:tcPr>
          <w:p w:rsidR="00F15659" w:rsidRDefault="00F15659">
            <w:pPr>
              <w:autoSpaceDE w:val="0"/>
              <w:autoSpaceDN w:val="0"/>
              <w:adjustRightInd w:val="0"/>
              <w:spacing w:before="40" w:after="40" w:line="240" w:lineRule="atLeast"/>
              <w:ind w:left="80" w:right="80"/>
              <w:jc w:val="center"/>
              <w:rPr>
                <w:b/>
                <w:bCs/>
                <w:color w:val="000000"/>
              </w:rPr>
            </w:pPr>
            <w:r>
              <w:rPr>
                <w:b/>
                <w:bCs/>
                <w:color w:val="000000"/>
              </w:rPr>
              <w:t>Value(s)</w:t>
            </w:r>
          </w:p>
        </w:tc>
      </w:tr>
      <w:tr w:rsidR="00F15659">
        <w:tc>
          <w:tcPr>
            <w:tcW w:w="4000" w:type="dxa"/>
            <w:tcBorders>
              <w:top w:val="double" w:sz="4" w:space="0" w:color="auto"/>
            </w:tcBorders>
          </w:tcPr>
          <w:p w:rsidR="00F15659" w:rsidRDefault="00F15659">
            <w:pPr>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HKCR\CLSID\{db8cbf1f-d6d3-11d4-aa51-00a024ee30bd}</w:t>
            </w:r>
          </w:p>
        </w:tc>
        <w:tc>
          <w:tcPr>
            <w:tcW w:w="4640" w:type="dxa"/>
            <w:tcBorders>
              <w:top w:val="double" w:sz="4" w:space="0" w:color="auto"/>
            </w:tcBorders>
          </w:tcPr>
          <w:p w:rsidR="00F15659" w:rsidRDefault="00F15659">
            <w:pPr>
              <w:tabs>
                <w:tab w:val="left" w:pos="100"/>
              </w:tabs>
              <w:autoSpaceDE w:val="0"/>
              <w:autoSpaceDN w:val="0"/>
              <w:adjustRightInd w:val="0"/>
              <w:spacing w:before="40" w:after="40" w:line="240" w:lineRule="atLeast"/>
              <w:ind w:left="180" w:right="80"/>
              <w:rPr>
                <w:rFonts w:ascii="Courier" w:hAnsi="Courier"/>
                <w:color w:val="000000"/>
                <w:sz w:val="22"/>
                <w:szCs w:val="22"/>
              </w:rPr>
            </w:pPr>
            <w:r>
              <w:rPr>
                <w:rFonts w:ascii="Courier" w:hAnsi="Courier"/>
                <w:color w:val="000000"/>
                <w:sz w:val="22"/>
                <w:szCs w:val="22"/>
              </w:rPr>
              <w:t>@=”VISA COM I/O Resource Conflict Manager“</w:t>
            </w:r>
          </w:p>
        </w:tc>
      </w:tr>
      <w:tr w:rsidR="00F15659">
        <w:tc>
          <w:tcPr>
            <w:tcW w:w="4000" w:type="dxa"/>
          </w:tcPr>
          <w:p w:rsidR="00F15659" w:rsidRDefault="00F15659">
            <w:pPr>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HKCR\CLSID\{db8cbf1f-d6d3-11d4-aa51-00a024ee30bd}</w:t>
            </w:r>
          </w:p>
          <w:p w:rsidR="00F15659" w:rsidRDefault="00F15659">
            <w:pPr>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\InprocServer32</w:t>
            </w:r>
          </w:p>
        </w:tc>
        <w:tc>
          <w:tcPr>
            <w:tcW w:w="4640" w:type="dxa"/>
          </w:tcPr>
          <w:p w:rsidR="00F15659" w:rsidRDefault="00F15659">
            <w:pPr>
              <w:autoSpaceDE w:val="0"/>
              <w:autoSpaceDN w:val="0"/>
              <w:adjustRightInd w:val="0"/>
              <w:spacing w:before="40" w:after="40" w:line="240" w:lineRule="atLeast"/>
              <w:ind w:left="80" w:right="80"/>
              <w:rPr>
                <w:rFonts w:ascii="Courier" w:hAnsi="Courier"/>
                <w:color w:val="000000"/>
                <w:sz w:val="22"/>
                <w:szCs w:val="22"/>
              </w:rPr>
            </w:pPr>
            <w:r>
              <w:rPr>
                <w:rFonts w:ascii="Courier" w:hAnsi="Courier"/>
                <w:color w:val="000000"/>
                <w:sz w:val="22"/>
                <w:szCs w:val="22"/>
              </w:rPr>
              <w:t>@=”($</w:t>
            </w:r>
            <w:r>
              <w:rPr>
                <w:rFonts w:ascii="Courier" w:hAnsi="Courier"/>
                <w:sz w:val="22"/>
              </w:rPr>
              <w:t>VXIPNPPATH</w:t>
            </w:r>
            <w:r>
              <w:rPr>
                <w:rFonts w:ascii="Courier" w:hAnsi="Courier"/>
                <w:color w:val="000000"/>
                <w:sz w:val="22"/>
                <w:szCs w:val="22"/>
              </w:rPr>
              <w:t>)\VisaCom\GlobMgr.dll“</w:t>
            </w:r>
          </w:p>
          <w:p w:rsidR="00F15659" w:rsidRDefault="00F15659">
            <w:pPr>
              <w:autoSpaceDE w:val="0"/>
              <w:autoSpaceDN w:val="0"/>
              <w:adjustRightInd w:val="0"/>
              <w:spacing w:before="40" w:after="40" w:line="240" w:lineRule="atLeast"/>
              <w:ind w:left="80" w:right="80"/>
              <w:rPr>
                <w:rFonts w:ascii="Courier" w:hAnsi="Courier"/>
                <w:color w:val="000000"/>
                <w:sz w:val="22"/>
                <w:szCs w:val="22"/>
              </w:rPr>
            </w:pPr>
            <w:r>
              <w:rPr>
                <w:rFonts w:ascii="Courier" w:hAnsi="Courier"/>
                <w:color w:val="000000"/>
                <w:sz w:val="22"/>
                <w:szCs w:val="22"/>
              </w:rPr>
              <w:t>ThreadingModel=”Both”</w:t>
            </w:r>
          </w:p>
        </w:tc>
      </w:tr>
      <w:tr w:rsidR="00F15659">
        <w:tc>
          <w:tcPr>
            <w:tcW w:w="4000" w:type="dxa"/>
          </w:tcPr>
          <w:p w:rsidR="00F15659" w:rsidRDefault="00F15659">
            <w:pPr>
              <w:pStyle w:val="BodyTextIndent"/>
            </w:pPr>
            <w:r>
              <w:t>HKCR\CLSID\{db8cbf1f-d6d3-11d4-aa51-00a024ee30bd}</w:t>
            </w:r>
          </w:p>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\ProgID</w:t>
            </w:r>
          </w:p>
        </w:tc>
        <w:tc>
          <w:tcPr>
            <w:tcW w:w="464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@=”VISA.ConflictMgr.1”</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HKCR\CLSID\{db8cbf1f-d6d3-11d4-aa51-00a024ee30bd}</w:t>
            </w:r>
          </w:p>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\VersionIndependentProgID</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@=”VISA.ConflictMgr”</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HKCR\VISA.ConflictMgr\</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 COM I/O Resource Conflict Manager“</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HKCR\VISA.ConflictMgr\CLSID</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@=”{db8cbf1f-d6d3-11d4-aa51-00a024ee30bd}”</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HKCR\VISA.ConflictMgr\CurVer</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@=”VISA.ConflictMgr.1”</w:t>
            </w:r>
          </w:p>
        </w:tc>
      </w:tr>
      <w:tr w:rsidR="00F15659">
        <w:tc>
          <w:tcPr>
            <w:tcW w:w="4000" w:type="dxa"/>
          </w:tcPr>
          <w:p w:rsidR="00F15659" w:rsidRDefault="00F15659">
            <w:pPr>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HKCR\VISA.ConflictMgr.1</w:t>
            </w:r>
          </w:p>
        </w:tc>
        <w:tc>
          <w:tcPr>
            <w:tcW w:w="4640" w:type="dxa"/>
          </w:tcPr>
          <w:p w:rsidR="00F15659" w:rsidRDefault="00F15659">
            <w:pPr>
              <w:tabs>
                <w:tab w:val="left" w:pos="2080"/>
              </w:tabs>
              <w:autoSpaceDE w:val="0"/>
              <w:autoSpaceDN w:val="0"/>
              <w:adjustRightInd w:val="0"/>
              <w:spacing w:before="40" w:after="40" w:line="240" w:lineRule="atLeast"/>
              <w:ind w:left="15"/>
              <w:rPr>
                <w:rFonts w:ascii="Courier" w:hAnsi="Courier"/>
                <w:color w:val="000000"/>
                <w:sz w:val="22"/>
                <w:szCs w:val="22"/>
              </w:rPr>
            </w:pPr>
            <w:r>
              <w:rPr>
                <w:rFonts w:ascii="Courier" w:hAnsi="Courier"/>
                <w:color w:val="000000"/>
                <w:sz w:val="22"/>
                <w:szCs w:val="22"/>
              </w:rPr>
              <w:t>@=”VISA COM I/O Resource Conflict Manager“</w:t>
            </w:r>
          </w:p>
        </w:tc>
      </w:tr>
      <w:tr w:rsidR="00F15659">
        <w:tc>
          <w:tcPr>
            <w:tcW w:w="4000" w:type="dxa"/>
          </w:tcPr>
          <w:p w:rsidR="00F15659" w:rsidRDefault="00F15659">
            <w:pPr>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HKCR\VISA.ConflictMgr.1\CLSID</w:t>
            </w:r>
          </w:p>
        </w:tc>
        <w:tc>
          <w:tcPr>
            <w:tcW w:w="4640" w:type="dxa"/>
          </w:tcPr>
          <w:p w:rsidR="00F15659" w:rsidRDefault="00F15659">
            <w:pPr>
              <w:tabs>
                <w:tab w:val="left" w:pos="2080"/>
              </w:tabs>
              <w:autoSpaceDE w:val="0"/>
              <w:autoSpaceDN w:val="0"/>
              <w:adjustRightInd w:val="0"/>
              <w:spacing w:before="40" w:after="40" w:line="240" w:lineRule="atLeast"/>
              <w:ind w:left="160" w:right="80"/>
              <w:rPr>
                <w:rFonts w:ascii="Courier" w:hAnsi="Courier"/>
                <w:color w:val="000000"/>
                <w:sz w:val="22"/>
                <w:szCs w:val="22"/>
              </w:rPr>
            </w:pPr>
            <w:r>
              <w:rPr>
                <w:rFonts w:ascii="Courier" w:hAnsi="Courier"/>
                <w:color w:val="000000"/>
                <w:sz w:val="22"/>
                <w:szCs w:val="22"/>
              </w:rPr>
              <w:t>@=”{db8cbf1f-d6d3-11d4-aa51-00a024ee30bd}”</w:t>
            </w:r>
          </w:p>
        </w:tc>
      </w:tr>
    </w:tbl>
    <w:p w:rsidR="00F15659" w:rsidRDefault="00F15659" w:rsidP="00492A12">
      <w:pPr>
        <w:pStyle w:val="Rule"/>
        <w:numPr>
          <w:ilvl w:val="0"/>
          <w:numId w:val="0"/>
        </w:numPr>
        <w:ind w:left="1170" w:hanging="720"/>
      </w:pPr>
    </w:p>
    <w:p w:rsidR="00F15659" w:rsidRDefault="00F15659">
      <w:pPr>
        <w:pStyle w:val="Rule"/>
      </w:pPr>
    </w:p>
    <w:p w:rsidR="00F15659" w:rsidRDefault="00F15659">
      <w:pPr>
        <w:pStyle w:val="Desc"/>
      </w:pPr>
      <w:r>
        <w:t xml:space="preserve">The DllRegisterServer and DllUnregisterServer entry points of the Global Resource Manager’s DLL </w:t>
      </w:r>
      <w:r>
        <w:rPr>
          <w:b/>
        </w:rPr>
        <w:t>SHALL</w:t>
      </w:r>
      <w:r>
        <w:t xml:space="preserve"> use the appropriate Win32 APIs as defined by the COM specification to register and unregister the types in the VISA COM I/O type library.</w:t>
      </w:r>
    </w:p>
    <w:p w:rsidR="00F15659" w:rsidRDefault="00F15659">
      <w:pPr>
        <w:pStyle w:val="Head2"/>
      </w:pPr>
      <w:bookmarkStart w:id="173" w:name="_Toc180914618"/>
      <w:r>
        <w:t>Basic Formatted I/O Component</w:t>
      </w:r>
      <w:bookmarkEnd w:id="173"/>
    </w:p>
    <w:p w:rsidR="00F15659" w:rsidRDefault="00F15659">
      <w:pPr>
        <w:pStyle w:val="Desc"/>
      </w:pPr>
      <w:r>
        <w:t>The Basic Formatted I/O Component has a well known GUID and ProgID (which are placed in the registry) so that users can write code that references the component and will work across VISA COM I/O implementations.</w:t>
      </w:r>
    </w:p>
    <w:p w:rsidR="00F15659" w:rsidRDefault="00F15659">
      <w:pPr>
        <w:pStyle w:val="Rule"/>
      </w:pPr>
    </w:p>
    <w:p w:rsidR="00F15659" w:rsidRDefault="00F15659">
      <w:pPr>
        <w:pStyle w:val="Desc"/>
      </w:pPr>
      <w:r>
        <w:t xml:space="preserve">The DllRegisterServer entry point of the Basic Formatted I/O Component’s DLL </w:t>
      </w:r>
      <w:r>
        <w:rPr>
          <w:b/>
        </w:rPr>
        <w:t>SHALL</w:t>
      </w:r>
      <w:r>
        <w:t xml:space="preserve"> add the described keys to the registry and the DllUnregisterServer entry point </w:t>
      </w:r>
      <w:r>
        <w:rPr>
          <w:b/>
        </w:rPr>
        <w:t xml:space="preserve">SHALL </w:t>
      </w:r>
      <w:r>
        <w:t>remove them.</w:t>
      </w:r>
    </w:p>
    <w:p w:rsidR="00F15659" w:rsidRDefault="00F15659">
      <w:pPr>
        <w:pStyle w:val="Desc"/>
      </w:pPr>
      <w:r>
        <w:br w:type="page"/>
      </w:r>
    </w:p>
    <w:tbl>
      <w:tblPr>
        <w:tblW w:w="0" w:type="auto"/>
        <w:tblInd w:w="540" w:type="dxa"/>
        <w:tblLayout w:type="fixed"/>
        <w:tblCellMar>
          <w:left w:w="80" w:type="dxa"/>
          <w:right w:w="80" w:type="dxa"/>
        </w:tblCellMar>
        <w:tblLook w:val="0000" w:firstRow="0" w:lastRow="0" w:firstColumn="0" w:lastColumn="0" w:noHBand="0" w:noVBand="0"/>
      </w:tblPr>
      <w:tblGrid>
        <w:gridCol w:w="3950"/>
        <w:gridCol w:w="477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Registry Key Location</w:t>
            </w:r>
          </w:p>
        </w:tc>
        <w:tc>
          <w:tcPr>
            <w:tcW w:w="477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Value(s)</w:t>
            </w:r>
          </w:p>
        </w:tc>
      </w:tr>
      <w:tr w:rsidR="00F15659">
        <w:trPr>
          <w:cantSplit/>
        </w:trPr>
        <w:tc>
          <w:tcPr>
            <w:tcW w:w="3950" w:type="dxa"/>
            <w:tcBorders>
              <w:top w:val="double" w:sz="6" w:space="0" w:color="auto"/>
              <w:left w:val="single" w:sz="6" w:space="0" w:color="auto"/>
              <w:right w:val="single" w:sz="6" w:space="0" w:color="auto"/>
            </w:tcBorders>
          </w:tcPr>
          <w:p w:rsidR="00F15659" w:rsidRPr="00500FE9" w:rsidRDefault="00F15659">
            <w:pPr>
              <w:spacing w:before="40" w:after="40"/>
              <w:ind w:left="80"/>
              <w:rPr>
                <w:rFonts w:ascii="Courier" w:hAnsi="Courier"/>
                <w:sz w:val="22"/>
                <w:lang w:val="es-ES"/>
              </w:rPr>
            </w:pPr>
            <w:r w:rsidRPr="00500FE9">
              <w:rPr>
                <w:rFonts w:ascii="Courier" w:hAnsi="Courier"/>
                <w:sz w:val="22"/>
                <w:lang w:val="es-ES"/>
              </w:rPr>
              <w:t>HKCR\CLSID\{</w:t>
            </w:r>
            <w:r w:rsidR="00500FE9" w:rsidRPr="00500FE9">
              <w:rPr>
                <w:rStyle w:val="Courier"/>
                <w:sz w:val="18"/>
                <w:lang w:val="es-ES"/>
              </w:rPr>
              <w:t>db8cbf1d-d6d3-11d4-aa51-00a024ee30bd</w:t>
            </w:r>
            <w:r w:rsidRPr="00500FE9">
              <w:rPr>
                <w:rFonts w:ascii="Courier" w:hAnsi="Courier"/>
                <w:sz w:val="22"/>
                <w:lang w:val="es-ES"/>
              </w:rPr>
              <w:t>}</w:t>
            </w:r>
          </w:p>
        </w:tc>
        <w:tc>
          <w:tcPr>
            <w:tcW w:w="4770" w:type="dxa"/>
            <w:tcBorders>
              <w:top w:val="double" w:sz="6" w:space="0" w:color="auto"/>
              <w:left w:val="single" w:sz="6" w:space="0" w:color="auto"/>
              <w:right w:val="single" w:sz="6" w:space="0" w:color="auto"/>
            </w:tcBorders>
          </w:tcPr>
          <w:p w:rsidR="00F15659" w:rsidRDefault="00F15659">
            <w:pPr>
              <w:tabs>
                <w:tab w:val="left" w:pos="100"/>
              </w:tabs>
              <w:spacing w:before="40" w:after="40"/>
              <w:ind w:left="100"/>
              <w:rPr>
                <w:rFonts w:ascii="Courier New" w:hAnsi="Courier New"/>
                <w:sz w:val="22"/>
              </w:rPr>
            </w:pPr>
            <w:r>
              <w:rPr>
                <w:rFonts w:ascii="Courier" w:hAnsi="Courier"/>
                <w:sz w:val="22"/>
              </w:rPr>
              <w:t>@=”VISA COM I/O Basic Formatted I/O Class“</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w:t>
            </w:r>
            <w:r w:rsidR="00500FE9" w:rsidRPr="007049D8">
              <w:rPr>
                <w:rStyle w:val="Courier"/>
                <w:sz w:val="18"/>
              </w:rPr>
              <w:t>db8cbf1d-d6d3-11d4-aa51-00a024ee30bd</w:t>
            </w:r>
            <w:r>
              <w:rPr>
                <w:rFonts w:ascii="Courier" w:hAnsi="Courier"/>
                <w:sz w:val="22"/>
              </w:rPr>
              <w:t>}</w:t>
            </w:r>
            <w:r>
              <w:rPr>
                <w:rFonts w:ascii="Courier" w:hAnsi="Courier"/>
                <w:sz w:val="22"/>
              </w:rPr>
              <w:br/>
              <w:t>\InprocServer32</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@=”($VXIPNPPATH)\VisaCom\BasFrmIO.dll“</w:t>
            </w:r>
          </w:p>
          <w:p w:rsidR="00F15659" w:rsidRDefault="00F15659">
            <w:pPr>
              <w:spacing w:before="40" w:after="40"/>
              <w:ind w:left="80"/>
              <w:rPr>
                <w:rFonts w:ascii="Courier" w:hAnsi="Courier"/>
                <w:sz w:val="22"/>
              </w:rPr>
            </w:pPr>
            <w:r>
              <w:rPr>
                <w:rFonts w:ascii="Courier" w:hAnsi="Courier"/>
                <w:sz w:val="22"/>
              </w:rPr>
              <w:t>ThreadingModel=”Both”</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Pr="00500FE9" w:rsidRDefault="00F15659">
            <w:pPr>
              <w:spacing w:before="40" w:after="40"/>
              <w:ind w:left="80"/>
              <w:rPr>
                <w:rFonts w:ascii="Courier" w:hAnsi="Courier"/>
                <w:sz w:val="22"/>
                <w:lang w:val="es-ES"/>
              </w:rPr>
            </w:pPr>
            <w:r w:rsidRPr="00500FE9">
              <w:rPr>
                <w:rFonts w:ascii="Courier" w:hAnsi="Courier"/>
                <w:sz w:val="22"/>
                <w:lang w:val="es-ES"/>
              </w:rPr>
              <w:t>HKCR\CLSID\{</w:t>
            </w:r>
            <w:r w:rsidR="00500FE9" w:rsidRPr="00500FE9">
              <w:rPr>
                <w:rStyle w:val="Courier"/>
                <w:sz w:val="18"/>
                <w:lang w:val="es-ES"/>
              </w:rPr>
              <w:t>db8cbf1d-d6d3-11d4-aa51-00a024ee30bd</w:t>
            </w:r>
            <w:r w:rsidRPr="00500FE9">
              <w:rPr>
                <w:rFonts w:ascii="Courier" w:hAnsi="Courier"/>
                <w:sz w:val="22"/>
                <w:lang w:val="es-ES"/>
              </w:rPr>
              <w:t>}</w:t>
            </w:r>
            <w:r w:rsidRPr="00500FE9">
              <w:rPr>
                <w:rFonts w:ascii="Courier" w:hAnsi="Courier"/>
                <w:sz w:val="22"/>
                <w:lang w:val="es-ES"/>
              </w:rPr>
              <w:br/>
              <w:t>\ProgID</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ind w:left="100"/>
              <w:rPr>
                <w:rStyle w:val="Courier"/>
              </w:rPr>
            </w:pPr>
            <w:r>
              <w:rPr>
                <w:rStyle w:val="Courier"/>
              </w:rPr>
              <w:t>@=”</w:t>
            </w:r>
            <w:r>
              <w:rPr>
                <w:rFonts w:ascii="Courier" w:hAnsi="Courier"/>
                <w:sz w:val="22"/>
              </w:rPr>
              <w:t>VISA</w:t>
            </w:r>
            <w:r>
              <w:rPr>
                <w:rStyle w:val="Courier"/>
              </w:rPr>
              <w:t>.BasicFormattedIO.1”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w:t>
            </w:r>
            <w:r w:rsidR="00500FE9" w:rsidRPr="007049D8">
              <w:rPr>
                <w:rStyle w:val="Courier"/>
                <w:sz w:val="18"/>
              </w:rPr>
              <w:t>db8cbf1d-d6d3-11d4-aa51-00a024ee30bd</w:t>
            </w:r>
            <w:r>
              <w:rPr>
                <w:rFonts w:ascii="Courier" w:hAnsi="Courier"/>
                <w:sz w:val="22"/>
              </w:rPr>
              <w:t>}</w:t>
            </w:r>
            <w:r>
              <w:rPr>
                <w:rFonts w:ascii="Courier" w:hAnsi="Courier"/>
                <w:sz w:val="22"/>
              </w:rPr>
              <w:br/>
              <w:t>\VersionIndependentProgID</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w:t>
            </w:r>
            <w:r>
              <w:rPr>
                <w:rFonts w:ascii="Courier" w:hAnsi="Courier"/>
                <w:sz w:val="22"/>
              </w:rPr>
              <w:t>VISA</w:t>
            </w:r>
            <w:r>
              <w:rPr>
                <w:rStyle w:val="Courier"/>
              </w:rPr>
              <w:t>.BasicFormattedIO”</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HKCR\VISA.BasicFormattedIO\</w:t>
            </w:r>
          </w:p>
        </w:tc>
        <w:tc>
          <w:tcPr>
            <w:tcW w:w="4770" w:type="dxa"/>
            <w:tcBorders>
              <w:top w:val="single" w:sz="6" w:space="0" w:color="auto"/>
              <w:left w:val="single" w:sz="6" w:space="0" w:color="auto"/>
              <w:bottom w:val="single" w:sz="6" w:space="0" w:color="auto"/>
              <w:right w:val="single" w:sz="6" w:space="0" w:color="auto"/>
            </w:tcBorders>
          </w:tcPr>
          <w:p w:rsidR="00F15659" w:rsidRDefault="00F15659" w:rsidP="002F186D">
            <w:pPr>
              <w:tabs>
                <w:tab w:val="left" w:pos="2080"/>
              </w:tabs>
              <w:spacing w:before="40" w:after="40"/>
              <w:ind w:left="80"/>
              <w:rPr>
                <w:rFonts w:ascii="Courier" w:hAnsi="Courier"/>
                <w:sz w:val="22"/>
              </w:rPr>
            </w:pPr>
            <w:r>
              <w:rPr>
                <w:rFonts w:ascii="Courier" w:hAnsi="Courier"/>
                <w:sz w:val="22"/>
              </w:rPr>
              <w:t>@=”</w:t>
            </w:r>
            <w:r w:rsidR="002F186D">
              <w:rPr>
                <w:rFonts w:ascii="Courier" w:hAnsi="Courier"/>
                <w:sz w:val="22"/>
              </w:rPr>
              <w:t>VISA COM I/O Basic</w:t>
            </w:r>
            <w:r w:rsidR="001B75DE" w:rsidRPr="001B75DE">
              <w:rPr>
                <w:rFonts w:ascii="Courier" w:hAnsi="Courier"/>
                <w:sz w:val="22"/>
              </w:rPr>
              <w:t xml:space="preserve"> Formatted I/O Class</w:t>
            </w:r>
            <w:r w:rsidR="001B75DE">
              <w:rPr>
                <w:rStyle w:val="Courier"/>
              </w:rPr>
              <w:t>”</w:t>
            </w:r>
          </w:p>
        </w:tc>
      </w:tr>
      <w:tr w:rsidR="00F15659" w:rsidRPr="00FA3BBC">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HKCR\VISA.BasicFormattedIO</w:t>
            </w:r>
            <w:r>
              <w:rPr>
                <w:rFonts w:ascii="Courier" w:hAnsi="Courier"/>
                <w:sz w:val="22"/>
              </w:rPr>
              <w:br/>
              <w:t>\CLSID</w:t>
            </w:r>
          </w:p>
        </w:tc>
        <w:tc>
          <w:tcPr>
            <w:tcW w:w="4770" w:type="dxa"/>
            <w:tcBorders>
              <w:top w:val="single" w:sz="6" w:space="0" w:color="auto"/>
              <w:left w:val="single" w:sz="6" w:space="0" w:color="auto"/>
              <w:bottom w:val="single" w:sz="6" w:space="0" w:color="auto"/>
              <w:right w:val="single" w:sz="6" w:space="0" w:color="auto"/>
            </w:tcBorders>
          </w:tcPr>
          <w:p w:rsidR="00F15659" w:rsidRPr="00FA3BBC" w:rsidRDefault="00F15659">
            <w:pPr>
              <w:tabs>
                <w:tab w:val="left" w:pos="2080"/>
              </w:tabs>
              <w:spacing w:before="40" w:after="40"/>
              <w:ind w:left="80"/>
              <w:rPr>
                <w:rFonts w:ascii="Courier" w:hAnsi="Courier"/>
                <w:sz w:val="22"/>
              </w:rPr>
            </w:pPr>
            <w:r w:rsidRPr="00FA3BBC">
              <w:rPr>
                <w:rFonts w:ascii="Courier" w:hAnsi="Courier"/>
                <w:sz w:val="22"/>
              </w:rPr>
              <w:t>@=”{</w:t>
            </w:r>
            <w:r w:rsidR="00500FE9" w:rsidRPr="00FA3BBC">
              <w:rPr>
                <w:rStyle w:val="Courier"/>
                <w:sz w:val="18"/>
              </w:rPr>
              <w:t>db8cbf1d-d6d3-11d4-aa51-00a024ee30bd</w:t>
            </w:r>
            <w:r w:rsidRPr="00FA3BBC">
              <w:rPr>
                <w:rFonts w:ascii="Courier" w:hAnsi="Courier"/>
                <w:sz w:val="22"/>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HKCR\VISA.BasicFormattedIO</w:t>
            </w:r>
            <w:r>
              <w:rPr>
                <w:rFonts w:ascii="Courier" w:hAnsi="Courier"/>
                <w:sz w:val="22"/>
              </w:rPr>
              <w:br/>
              <w:t>\CurVer</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@=”VISA.BasicFormattedIO.1”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 BasicFormattedIO.1</w:t>
            </w:r>
          </w:p>
        </w:tc>
        <w:tc>
          <w:tcPr>
            <w:tcW w:w="477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@=”VISA COM I/O Basic Formatted I/O Class“</w:t>
            </w:r>
          </w:p>
        </w:tc>
      </w:tr>
      <w:tr w:rsidR="00F15659" w:rsidRPr="00AB7BF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 BasicFormattedIO.1\CLSID</w:t>
            </w:r>
          </w:p>
        </w:tc>
        <w:tc>
          <w:tcPr>
            <w:tcW w:w="4770" w:type="dxa"/>
            <w:tcBorders>
              <w:top w:val="single" w:sz="6" w:space="0" w:color="auto"/>
              <w:left w:val="single" w:sz="6" w:space="0" w:color="auto"/>
              <w:bottom w:val="single" w:sz="6" w:space="0" w:color="auto"/>
              <w:right w:val="single" w:sz="6" w:space="0" w:color="auto"/>
            </w:tcBorders>
          </w:tcPr>
          <w:p w:rsidR="00F15659" w:rsidRPr="00AB7BF9" w:rsidRDefault="00F15659">
            <w:pPr>
              <w:tabs>
                <w:tab w:val="left" w:pos="2080"/>
              </w:tabs>
              <w:spacing w:before="40" w:after="40"/>
              <w:ind w:left="80"/>
              <w:rPr>
                <w:rFonts w:ascii="Courier" w:hAnsi="Courier"/>
                <w:sz w:val="22"/>
              </w:rPr>
            </w:pPr>
            <w:r w:rsidRPr="00AB7BF9">
              <w:rPr>
                <w:rFonts w:ascii="Courier" w:hAnsi="Courier"/>
                <w:sz w:val="22"/>
              </w:rPr>
              <w:t>@=”{</w:t>
            </w:r>
            <w:r w:rsidR="00500FE9" w:rsidRPr="00AB7BF9">
              <w:rPr>
                <w:rStyle w:val="Courier"/>
                <w:sz w:val="18"/>
              </w:rPr>
              <w:t>db8cbf1d-d6d3-11d4-aa51-00a024ee30bd</w:t>
            </w:r>
            <w:r w:rsidRPr="00AB7BF9">
              <w:rPr>
                <w:rFonts w:ascii="Courier" w:hAnsi="Courier"/>
                <w:sz w:val="22"/>
              </w:rPr>
              <w:t>}”</w:t>
            </w:r>
          </w:p>
        </w:tc>
      </w:tr>
    </w:tbl>
    <w:p w:rsidR="00F15659" w:rsidRDefault="00F15659">
      <w:pPr>
        <w:pStyle w:val="Head2"/>
      </w:pPr>
      <w:bookmarkStart w:id="174" w:name="_Toc180914619"/>
      <w:r>
        <w:t>Vendor-Specific Resource Manager</w:t>
      </w:r>
      <w:bookmarkEnd w:id="174"/>
    </w:p>
    <w:p w:rsidR="00F15659" w:rsidRDefault="00F15659">
      <w:pPr>
        <w:pStyle w:val="Desc"/>
      </w:pPr>
      <w:r>
        <w:t xml:space="preserve">The Vendor-Specific Resource Manager needs to register itself so that the Global Resource Manager can locate and instantiate (CoCreateEx) it.  There is a standard registry-based method for locating COM components that provide a functionality-class called “Category ID”.  In addition to registering in this method, a second, performance-oriented method that is also registry-based </w:t>
      </w:r>
      <w:r>
        <w:rPr>
          <w:b/>
          <w:bCs/>
        </w:rPr>
        <w:t>SHALL</w:t>
      </w:r>
      <w:r>
        <w:t xml:space="preserve"> be used.</w:t>
      </w:r>
    </w:p>
    <w:p w:rsidR="00F15659" w:rsidRDefault="00F15659">
      <w:pPr>
        <w:pStyle w:val="Rule"/>
      </w:pPr>
    </w:p>
    <w:p w:rsidR="00F15659" w:rsidRDefault="00F15659">
      <w:pPr>
        <w:pStyle w:val="Desc"/>
      </w:pPr>
      <w:r>
        <w:t xml:space="preserve">The DllRegisterServer entry point of the Vendor Specific Resource Manager Component’s DLL </w:t>
      </w:r>
      <w:r>
        <w:rPr>
          <w:b/>
        </w:rPr>
        <w:t>SHALL</w:t>
      </w:r>
      <w:r>
        <w:t xml:space="preserve"> add the described keys to the registry and the DllUnregisterServer entry point </w:t>
      </w:r>
      <w:r>
        <w:rPr>
          <w:b/>
        </w:rPr>
        <w:t xml:space="preserve">SHALL </w:t>
      </w:r>
      <w:r>
        <w:t>remove them.</w:t>
      </w:r>
    </w:p>
    <w:p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Registry Key Location</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Value(s)</w:t>
            </w:r>
          </w:p>
        </w:tc>
      </w:tr>
      <w:tr w:rsidR="00F15659">
        <w:trPr>
          <w:cantSplit/>
        </w:trPr>
        <w:tc>
          <w:tcPr>
            <w:tcW w:w="3950" w:type="dxa"/>
            <w:tcBorders>
              <w:top w:val="double" w:sz="6" w:space="0" w:color="auto"/>
              <w:left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w:t>
            </w:r>
          </w:p>
        </w:tc>
        <w:tc>
          <w:tcPr>
            <w:tcW w:w="4500" w:type="dxa"/>
            <w:tcBorders>
              <w:top w:val="double" w:sz="6" w:space="0" w:color="auto"/>
              <w:left w:val="single" w:sz="6" w:space="0" w:color="auto"/>
              <w:right w:val="single" w:sz="6" w:space="0" w:color="auto"/>
            </w:tcBorders>
          </w:tcPr>
          <w:p w:rsidR="00F15659" w:rsidRDefault="00F15659">
            <w:pPr>
              <w:tabs>
                <w:tab w:val="left" w:pos="100"/>
              </w:tabs>
              <w:spacing w:before="40" w:after="40"/>
              <w:ind w:left="100"/>
              <w:rPr>
                <w:rFonts w:ascii="Courier New" w:hAnsi="Courier New"/>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GUID&gt;}\InprocServer32</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@=”&lt;Full Path to Vendor-Chosen DLL Filename&gt;“</w:t>
            </w:r>
          </w:p>
          <w:p w:rsidR="00F15659" w:rsidRDefault="00F15659">
            <w:pPr>
              <w:spacing w:before="40" w:after="40"/>
              <w:ind w:left="80"/>
              <w:rPr>
                <w:rFonts w:ascii="Courier" w:hAnsi="Courier"/>
                <w:sz w:val="22"/>
              </w:rPr>
            </w:pPr>
            <w:r>
              <w:rPr>
                <w:rFonts w:ascii="Courier" w:hAnsi="Courier"/>
                <w:sz w:val="22"/>
              </w:rPr>
              <w:t>ThreadingModel=”Both”</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GUID&gt;}\ProgID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ind w:left="100"/>
              <w:rPr>
                <w:rStyle w:val="Courier"/>
              </w:rPr>
            </w:pPr>
            <w:r>
              <w:rPr>
                <w:rStyle w:val="Courier"/>
              </w:rPr>
              <w:t>@=”&lt;Vendor Name&gt;.&lt;Class Name&gt;.</w:t>
            </w:r>
            <w:r>
              <w:rPr>
                <w:rFonts w:ascii="Courier" w:hAnsi="Courier"/>
                <w:sz w:val="22"/>
              </w:rPr>
              <w:t>&lt;Version Number&gt;</w:t>
            </w:r>
            <w:r>
              <w:rPr>
                <w:rStyle w:val="Courier"/>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GUID&gt;}\VersionIndependentProgID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@=”&lt;Vendor Name&gt;.&lt;Class Name&gt;”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\CLSID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\CurVer</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@=”&lt;Vendor Name&gt;.&lt;Class Name&gt;.</w:t>
            </w:r>
            <w:r>
              <w:rPr>
                <w:rFonts w:ascii="Courier" w:hAnsi="Courier"/>
                <w:sz w:val="22"/>
              </w:rPr>
              <w:t>&lt;Version Number&gt;</w:t>
            </w:r>
            <w:r>
              <w:rPr>
                <w:rStyle w:val="Courier"/>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Number&gt;\CLSID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HKCR\VISA.GlobalRM</w:t>
            </w:r>
            <w:r>
              <w:rPr>
                <w:rFonts w:ascii="Courier" w:hAnsi="Courier"/>
                <w:sz w:val="22"/>
              </w:rPr>
              <w:br/>
              <w:t>\VendorSpecificRMs\&lt;CLSID of SRM&gt;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bl>
    <w:p w:rsidR="00D15423" w:rsidRDefault="00D15423" w:rsidP="0067754E">
      <w:pPr>
        <w:pStyle w:val="Item"/>
      </w:pPr>
    </w:p>
    <w:p w:rsidR="00F15659" w:rsidRDefault="00F15659">
      <w:pPr>
        <w:pStyle w:val="Rule"/>
      </w:pPr>
    </w:p>
    <w:p w:rsidR="00F15659" w:rsidRDefault="00F15659">
      <w:pPr>
        <w:pStyle w:val="Desc"/>
      </w:pPr>
      <w:r>
        <w:rPr>
          <w:b/>
          <w:bCs/>
        </w:rPr>
        <w:t>IF</w:t>
      </w:r>
      <w:r>
        <w:t xml:space="preserve"> a Vendor Specific Resource Manager provides its own type library, </w:t>
      </w:r>
      <w:r>
        <w:rPr>
          <w:b/>
          <w:bCs/>
        </w:rPr>
        <w:t>THEN</w:t>
      </w:r>
      <w:r>
        <w:t xml:space="preserve"> its DllRegisterServer and DllUnregisterServer entry points of </w:t>
      </w:r>
      <w:r>
        <w:rPr>
          <w:b/>
        </w:rPr>
        <w:t>SHALL</w:t>
      </w:r>
      <w:r>
        <w:t xml:space="preserve"> use the appropriate Win32 APIs as defined by the COM specification to register and unregister the types in the Vendor’s type library.</w:t>
      </w:r>
    </w:p>
    <w:p w:rsidR="00F15659" w:rsidRDefault="00F15659">
      <w:pPr>
        <w:pStyle w:val="Rule"/>
      </w:pPr>
    </w:p>
    <w:p w:rsidR="00F15659" w:rsidRDefault="00F15659">
      <w:pPr>
        <w:pStyle w:val="Desc"/>
      </w:pPr>
      <w:r>
        <w:t xml:space="preserve">The Vendor-Specific Resource Manager </w:t>
      </w:r>
      <w:r>
        <w:rPr>
          <w:b/>
        </w:rPr>
        <w:t>SHALL NOT</w:t>
      </w:r>
      <w:r>
        <w:t xml:space="preserve"> register or unregister any of the types declared in the VISA COM I/O type library, and </w:t>
      </w:r>
      <w:r>
        <w:rPr>
          <w:b/>
        </w:rPr>
        <w:t xml:space="preserve">SHALL NOT </w:t>
      </w:r>
      <w:r>
        <w:t>register or unregister the VISA COM I/O type library in its DLL entry points.</w:t>
      </w:r>
    </w:p>
    <w:p w:rsidR="00F15659" w:rsidRDefault="00F15659">
      <w:pPr>
        <w:pStyle w:val="Rule"/>
      </w:pPr>
    </w:p>
    <w:p w:rsidR="00F15659" w:rsidRDefault="00F15659">
      <w:pPr>
        <w:pStyle w:val="Desc"/>
      </w:pPr>
      <w:r>
        <w:t xml:space="preserve">The DllRegisterServer and DllUnregisterServer entry points of the Vendor-Specific Resource Manager Component’s DLL </w:t>
      </w:r>
      <w:r>
        <w:rPr>
          <w:b/>
        </w:rPr>
        <w:t>SHALL</w:t>
      </w:r>
      <w:r>
        <w:t xml:space="preserve"> CoCreate the Component Category Manager and use the ICatRegister interface to Register Category ID {</w:t>
      </w:r>
      <w:r>
        <w:rPr>
          <w:rFonts w:ascii="Courier" w:hAnsi="Courier"/>
          <w:color w:val="000000"/>
          <w:szCs w:val="22"/>
        </w:rPr>
        <w:t>db8cbf21-d6d3-11d4-aa51-00a024ee30bd</w:t>
      </w:r>
      <w:r>
        <w:t xml:space="preserve">} with the Locale ID 0x0409 and the description “VISA COM I/O Vendor-Specific Resource Manager Classes”.  The entry points </w:t>
      </w:r>
      <w:r>
        <w:rPr>
          <w:b/>
        </w:rPr>
        <w:t xml:space="preserve">SHALL </w:t>
      </w:r>
      <w:r>
        <w:t>register and unregister the CLSID of the SRM as implementing this Category ID using the interface.</w:t>
      </w:r>
    </w:p>
    <w:p w:rsidR="00F15659" w:rsidRDefault="00F15659">
      <w:pPr>
        <w:pStyle w:val="Observation"/>
      </w:pPr>
    </w:p>
    <w:p w:rsidR="00F15659" w:rsidRDefault="00F15659">
      <w:pPr>
        <w:pStyle w:val="Desc"/>
      </w:pPr>
      <w:r>
        <w:t>While the locations of the registry entries for CatIDs are well known, it is better to rely on Microsoft’s Component Category Manager to do the registration to guarantee future support.</w:t>
      </w:r>
    </w:p>
    <w:p w:rsidR="00F15659" w:rsidRDefault="00F15659">
      <w:pPr>
        <w:pStyle w:val="Desc"/>
      </w:pPr>
    </w:p>
    <w:p w:rsidR="00F15659" w:rsidRPr="00C33AF7" w:rsidRDefault="00F15659">
      <w:pPr>
        <w:pStyle w:val="Head2"/>
        <w:rPr>
          <w:lang w:val="it-IT"/>
        </w:rPr>
      </w:pPr>
      <w:bookmarkStart w:id="175" w:name="_Toc180914620"/>
      <w:r w:rsidRPr="00C33AF7">
        <w:rPr>
          <w:lang w:val="it-IT"/>
        </w:rPr>
        <w:t>VISA COM I/O Resource Component</w:t>
      </w:r>
      <w:bookmarkEnd w:id="175"/>
    </w:p>
    <w:p w:rsidR="00F15659" w:rsidRDefault="00F15659">
      <w:pPr>
        <w:pStyle w:val="Desc"/>
      </w:pPr>
      <w:r>
        <w:t xml:space="preserve">The VISA COM I/O Resource Component needs to register itself so that the Global Resource Manager can locate and instantiate (CoCreateEx) it.  There is a standard registry-based method for locating COM components that provide a functionality-class called “Category ID”.  In addition to registering in this method, a second, performance-oriented method that is also registry-based </w:t>
      </w:r>
      <w:r>
        <w:rPr>
          <w:b/>
          <w:bCs/>
        </w:rPr>
        <w:t>SHALL</w:t>
      </w:r>
      <w:r>
        <w:t xml:space="preserve"> be used.</w:t>
      </w:r>
    </w:p>
    <w:p w:rsidR="00F15659" w:rsidRDefault="00F15659">
      <w:pPr>
        <w:pStyle w:val="Rule"/>
      </w:pPr>
    </w:p>
    <w:p w:rsidR="00F15659" w:rsidRDefault="00F15659">
      <w:pPr>
        <w:pStyle w:val="Desc"/>
      </w:pPr>
      <w:r>
        <w:t xml:space="preserve">The DllRegisterServer entry point of a VISA COM I/O Resource Component’s DLL </w:t>
      </w:r>
      <w:r>
        <w:rPr>
          <w:b/>
        </w:rPr>
        <w:t>SHALL</w:t>
      </w:r>
      <w:r>
        <w:t xml:space="preserve"> add the described keys to the registry and the DllUnregisterServer entry point </w:t>
      </w:r>
      <w:r>
        <w:rPr>
          <w:b/>
        </w:rPr>
        <w:t xml:space="preserve">SHALL </w:t>
      </w:r>
      <w:r>
        <w:t>remove them.</w:t>
      </w:r>
    </w:p>
    <w:p w:rsidR="00F15659" w:rsidRDefault="00F15659">
      <w:pPr>
        <w:pStyle w:val="Item"/>
      </w:pPr>
      <w:r>
        <w:br w:type="page"/>
      </w: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Registry Key Location</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Value(s)</w:t>
            </w:r>
          </w:p>
        </w:tc>
      </w:tr>
      <w:tr w:rsidR="00F15659">
        <w:trPr>
          <w:cantSplit/>
        </w:trPr>
        <w:tc>
          <w:tcPr>
            <w:tcW w:w="3950" w:type="dxa"/>
            <w:tcBorders>
              <w:top w:val="double" w:sz="6" w:space="0" w:color="auto"/>
              <w:left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w:t>
            </w:r>
          </w:p>
        </w:tc>
        <w:tc>
          <w:tcPr>
            <w:tcW w:w="4500" w:type="dxa"/>
            <w:tcBorders>
              <w:top w:val="double" w:sz="6" w:space="0" w:color="auto"/>
              <w:left w:val="single" w:sz="6" w:space="0" w:color="auto"/>
              <w:right w:val="single" w:sz="6" w:space="0" w:color="auto"/>
            </w:tcBorders>
          </w:tcPr>
          <w:p w:rsidR="00F15659" w:rsidRDefault="00F15659">
            <w:pPr>
              <w:tabs>
                <w:tab w:val="left" w:pos="100"/>
              </w:tabs>
              <w:spacing w:before="40" w:after="40"/>
              <w:ind w:left="100"/>
              <w:rPr>
                <w:rFonts w:ascii="Courier New" w:hAnsi="Courier New"/>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GUID&gt;}\InprocServer32</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@=”&lt;Full Path to Vendor-Chosen DLL Filename&gt;“</w:t>
            </w:r>
          </w:p>
          <w:p w:rsidR="00F15659" w:rsidRDefault="00F15659">
            <w:pPr>
              <w:spacing w:before="40" w:after="40"/>
              <w:ind w:left="80"/>
              <w:rPr>
                <w:rFonts w:ascii="Courier" w:hAnsi="Courier"/>
                <w:sz w:val="22"/>
              </w:rPr>
            </w:pPr>
            <w:r>
              <w:rPr>
                <w:rFonts w:ascii="Courier" w:hAnsi="Courier"/>
                <w:sz w:val="22"/>
              </w:rPr>
              <w:t>ThreadingModel=”Both”</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GUID&gt;}\ProgID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ind w:left="100"/>
              <w:rPr>
                <w:rStyle w:val="Courier"/>
              </w:rPr>
            </w:pPr>
            <w:r>
              <w:rPr>
                <w:rStyle w:val="Courier"/>
              </w:rPr>
              <w:t>@=”&lt;Vendor Name&gt;.&lt;Class Name&gt;.</w:t>
            </w:r>
            <w:r>
              <w:rPr>
                <w:rFonts w:ascii="Courier" w:hAnsi="Courier"/>
                <w:sz w:val="22"/>
              </w:rPr>
              <w:t>&lt;Version Number&gt;</w:t>
            </w:r>
            <w:r>
              <w:rPr>
                <w:rStyle w:val="Courier"/>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HKCR\CLSID\{&lt;VENDOR-CHOSEN GUID&gt;}\VersionIndependentProgID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@=”&lt;Vendor Name&gt;.&lt;Class Name&gt;”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\CLSID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\CurVer</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Style w:val="Courier"/>
              </w:rPr>
              <w:t>@=”&lt;Vendor Name&gt;.&lt;Class Name&gt;.</w:t>
            </w:r>
            <w:r>
              <w:rPr>
                <w:rFonts w:ascii="Courier" w:hAnsi="Courier"/>
                <w:sz w:val="22"/>
              </w:rPr>
              <w:t>&lt;Version Number&gt;</w:t>
            </w:r>
            <w:r>
              <w:rPr>
                <w:rStyle w:val="Courier"/>
              </w:rPr>
              <w: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tcPr>
          <w:p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Number&gt;\CLSID</w:t>
            </w:r>
          </w:p>
        </w:tc>
        <w:tc>
          <w:tcPr>
            <w:tcW w:w="4500" w:type="dxa"/>
            <w:tcBorders>
              <w:top w:val="single" w:sz="6" w:space="0" w:color="auto"/>
              <w:left w:val="single" w:sz="6" w:space="0" w:color="auto"/>
              <w:bottom w:val="single" w:sz="6" w:space="0" w:color="auto"/>
              <w:right w:val="single" w:sz="6" w:space="0" w:color="auto"/>
            </w:tcBorders>
          </w:tcPr>
          <w:p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bl>
    <w:p w:rsidR="00D15423" w:rsidRDefault="00D15423" w:rsidP="0067754E">
      <w:pPr>
        <w:pStyle w:val="Desc"/>
      </w:pPr>
    </w:p>
    <w:p w:rsidR="00F15659" w:rsidRDefault="00F15659">
      <w:pPr>
        <w:pStyle w:val="Rule"/>
      </w:pPr>
    </w:p>
    <w:p w:rsidR="00F15659" w:rsidRDefault="00F15659">
      <w:pPr>
        <w:pStyle w:val="Desc"/>
      </w:pPr>
      <w:r>
        <w:t xml:space="preserve">A VISA COM I/O Resource Component </w:t>
      </w:r>
      <w:r>
        <w:rPr>
          <w:b/>
        </w:rPr>
        <w:t>SHALL NOT</w:t>
      </w:r>
      <w:r>
        <w:t xml:space="preserve"> register or unregister any of the types declared in the VISA COM I/O type library, AND </w:t>
      </w:r>
      <w:r>
        <w:rPr>
          <w:b/>
        </w:rPr>
        <w:t xml:space="preserve">SHALL NOT </w:t>
      </w:r>
      <w:r>
        <w:t>register or unregister the VISA COM I/O type library in its DLL entry points.</w:t>
      </w:r>
    </w:p>
    <w:p w:rsidR="00F15659" w:rsidRDefault="00F15659">
      <w:pPr>
        <w:pStyle w:val="Item"/>
      </w:pPr>
    </w:p>
    <w:p w:rsidR="00624F8D" w:rsidRPr="00624F8D" w:rsidRDefault="00624F8D" w:rsidP="00624F8D">
      <w:pPr>
        <w:pStyle w:val="Desc"/>
        <w:ind w:left="0"/>
      </w:pPr>
    </w:p>
    <w:p w:rsidR="00180E93" w:rsidRPr="00892CA6" w:rsidRDefault="00180E93" w:rsidP="00FC1B1A">
      <w:pPr>
        <w:pStyle w:val="Desc"/>
      </w:pPr>
    </w:p>
    <w:p w:rsidR="00F15659" w:rsidRDefault="00F15659" w:rsidP="00F332DA">
      <w:pPr>
        <w:pStyle w:val="Desc"/>
        <w:ind w:left="0"/>
      </w:pPr>
    </w:p>
    <w:p w:rsidR="00F15659" w:rsidRDefault="00F15659">
      <w:pPr>
        <w:pStyle w:val="Head2"/>
      </w:pPr>
      <w:bookmarkStart w:id="176" w:name="_Toc180914622"/>
      <w:r>
        <w:t>General Installation Requirements for Vendor Specific Components</w:t>
      </w:r>
      <w:bookmarkEnd w:id="176"/>
    </w:p>
    <w:p w:rsidR="00F15659" w:rsidRDefault="00F15659">
      <w:pPr>
        <w:pStyle w:val="Rule"/>
      </w:pPr>
    </w:p>
    <w:p w:rsidR="00F15659" w:rsidRDefault="00F15659">
      <w:pPr>
        <w:pStyle w:val="Desc"/>
      </w:pPr>
      <w:r>
        <w:t xml:space="preserve"> Each VISA COM I/O implementation </w:t>
      </w:r>
      <w:r>
        <w:rPr>
          <w:b/>
        </w:rPr>
        <w:t>SHALL</w:t>
      </w:r>
      <w:r>
        <w:t xml:space="preserve"> provide one Vendor-Specific Resource Manager Component and one or more Resource Components.</w:t>
      </w:r>
    </w:p>
    <w:p w:rsidR="00F15659" w:rsidRDefault="00F15659">
      <w:pPr>
        <w:pStyle w:val="Rule"/>
      </w:pPr>
    </w:p>
    <w:p w:rsidR="00F15659" w:rsidRDefault="00F15659">
      <w:pPr>
        <w:pStyle w:val="Desc"/>
      </w:pPr>
      <w:r>
        <w:t xml:space="preserve">A VISA COM I/O implementation’s SRM </w:t>
      </w:r>
      <w:r>
        <w:rPr>
          <w:b/>
        </w:rPr>
        <w:t>SHALL</w:t>
      </w:r>
      <w:r>
        <w:t xml:space="preserve"> be able to find and/or open the exact set of all the Resource Components belonging to the implementation.</w:t>
      </w:r>
    </w:p>
    <w:p w:rsidR="00F15659" w:rsidRDefault="00F15659">
      <w:pPr>
        <w:pStyle w:val="Rule"/>
      </w:pPr>
    </w:p>
    <w:p w:rsidR="00F15659" w:rsidRDefault="00F15659">
      <w:pPr>
        <w:pStyle w:val="Desc"/>
      </w:pPr>
      <w:r>
        <w:t xml:space="preserve">Each VISA COM I/O Resource Component </w:t>
      </w:r>
      <w:r>
        <w:rPr>
          <w:b/>
          <w:bCs/>
        </w:rPr>
        <w:t>SHALL</w:t>
      </w:r>
      <w:r>
        <w:t xml:space="preserve"> be able to locate and access all resources associated with the physical resource the Resource Component communicates with.</w:t>
      </w:r>
    </w:p>
    <w:p w:rsidR="00F15659" w:rsidRDefault="00F15659">
      <w:pPr>
        <w:pStyle w:val="Recommendation"/>
      </w:pPr>
    </w:p>
    <w:p w:rsidR="00F15659" w:rsidRDefault="00F15659">
      <w:pPr>
        <w:pStyle w:val="Desc"/>
      </w:pPr>
      <w:r>
        <w:t>VISA COM I/O implementations should provide a help file that contains at least the error descriptions pointed to by the IErrorInfo structures returned with the vendor’s resources’ errors.</w:t>
      </w:r>
    </w:p>
    <w:p w:rsidR="00F15659" w:rsidRDefault="00F15659">
      <w:pPr>
        <w:pStyle w:val="Recommendation"/>
      </w:pPr>
    </w:p>
    <w:p w:rsidR="00F15659" w:rsidRDefault="00F15659">
      <w:pPr>
        <w:pStyle w:val="Desc"/>
      </w:pPr>
      <w:r>
        <w:t>VISA COM I/O vendors should install their components in a subdirectory of  either “{$VXIPNPPATH}\{VENDORNAME}” or “{$PROGRAMFILES}\Common Files\{VENDORNAME}” to avoid filename conflicts with other vendors’ components.</w:t>
      </w:r>
    </w:p>
    <w:p w:rsidR="00C00263" w:rsidRDefault="00C00263" w:rsidP="00AC1EBE">
      <w:pPr>
        <w:pStyle w:val="Item"/>
        <w:outlineLvl w:val="0"/>
      </w:pPr>
      <w:r>
        <w:t>OBSERVATION 6.1.</w:t>
      </w:r>
      <w:r w:rsidR="00296F4F">
        <w:t>2</w:t>
      </w:r>
    </w:p>
    <w:p w:rsidR="00F15659" w:rsidRDefault="00F15659">
      <w:pPr>
        <w:pStyle w:val="Desc"/>
      </w:pPr>
      <w:r>
        <w:t>Unlike VPP-4.3.2 and VPP-4.3.3, which rely on a single file named visa32.dll, a VISA COM I/O implementation has no name requirements. This allows both COM-based and non-COM-based implementations to reside side-by-side on the same system.  Since the full pathname to each COM component is in the registry, the installation path requirements are also more flexible.</w:t>
      </w:r>
    </w:p>
    <w:p w:rsidR="00302617" w:rsidRDefault="00302617" w:rsidP="00302617">
      <w:pPr>
        <w:pStyle w:val="Rule"/>
        <w:rPr>
          <w:b w:val="0"/>
        </w:rPr>
      </w:pPr>
    </w:p>
    <w:p w:rsidR="009E4B56" w:rsidRPr="007F4B81" w:rsidRDefault="00624F8D" w:rsidP="00302617">
      <w:pPr>
        <w:pStyle w:val="Rule"/>
        <w:numPr>
          <w:ilvl w:val="0"/>
          <w:numId w:val="0"/>
        </w:numPr>
        <w:spacing w:before="0"/>
        <w:ind w:left="720"/>
        <w:rPr>
          <w:b w:val="0"/>
        </w:rPr>
      </w:pPr>
      <w:r w:rsidRPr="007F4B81">
        <w:rPr>
          <w:b w:val="0"/>
        </w:rPr>
        <w:t>A vendor’s VISA uninstaller or its SRM uninstaller SHALL NOT silently uninstall the VISA COM Standard Components.</w:t>
      </w:r>
    </w:p>
    <w:p w:rsidR="009E4B56" w:rsidRDefault="009E4B56" w:rsidP="00302617">
      <w:pPr>
        <w:pStyle w:val="Desc"/>
      </w:pPr>
      <w:r w:rsidRPr="008463D0">
        <w:t>On Windows Vista</w:t>
      </w:r>
      <w:r w:rsidR="00FE3C35">
        <w:t xml:space="preserve">, </w:t>
      </w:r>
      <w:r w:rsidR="00471446">
        <w:t>Windows 7</w:t>
      </w:r>
      <w:r w:rsidR="00250308">
        <w:t>,</w:t>
      </w:r>
      <w:r w:rsidR="00FE3C35">
        <w:t xml:space="preserve"> Windows 8</w:t>
      </w:r>
      <w:r w:rsidRPr="008463D0">
        <w:t xml:space="preserve"> </w:t>
      </w:r>
      <w:r w:rsidR="00250308">
        <w:t>and Windows 10</w:t>
      </w:r>
      <w:r w:rsidR="000E1012">
        <w:t>,</w:t>
      </w:r>
      <w:r w:rsidR="00250308">
        <w:t xml:space="preserve"> </w:t>
      </w:r>
      <w:r w:rsidRPr="008463D0">
        <w:t xml:space="preserve">if </w:t>
      </w:r>
      <w:r>
        <w:t xml:space="preserve">a vendor’s VISA installer </w:t>
      </w:r>
      <w:r w:rsidRPr="008463D0">
        <w:t xml:space="preserve">calls the </w:t>
      </w:r>
      <w:r>
        <w:t xml:space="preserve">VISA COM Standard Components </w:t>
      </w:r>
      <w:r w:rsidRPr="008463D0">
        <w:t>installer</w:t>
      </w:r>
      <w:r>
        <w:t>,</w:t>
      </w:r>
      <w:r w:rsidRPr="008463D0">
        <w:t xml:space="preserve"> it </w:t>
      </w:r>
      <w:r w:rsidR="00CF7814" w:rsidRPr="00CF7814">
        <w:rPr>
          <w:b/>
        </w:rPr>
        <w:t>SHALL</w:t>
      </w:r>
      <w:r w:rsidRPr="008463D0">
        <w:t xml:space="preserve"> invoke the </w:t>
      </w:r>
      <w:r>
        <w:t xml:space="preserve">VISA COM Standard Components </w:t>
      </w:r>
      <w:r w:rsidRPr="008463D0">
        <w:t>installer with admin privileges.</w:t>
      </w:r>
    </w:p>
    <w:p w:rsidR="009E4B56" w:rsidRPr="009E4B56" w:rsidRDefault="009E4B56" w:rsidP="009E4B56">
      <w:pPr>
        <w:pStyle w:val="Item"/>
      </w:pPr>
    </w:p>
    <w:p w:rsidR="00F15659" w:rsidRDefault="00F15659">
      <w:pPr>
        <w:pStyle w:val="Head1"/>
      </w:pPr>
      <w:bookmarkStart w:id="177" w:name="_Toc180914623"/>
      <w:r>
        <w:t>Implementation of VISA COM I/O Components</w:t>
      </w:r>
      <w:bookmarkEnd w:id="177"/>
    </w:p>
    <w:p w:rsidR="00F15659" w:rsidRDefault="00F15659">
      <w:pPr>
        <w:pStyle w:val="Desc"/>
      </w:pPr>
      <w:r>
        <w:t>Each of the components described in this specification has the following implementation requirements.</w:t>
      </w:r>
    </w:p>
    <w:p w:rsidR="00F15659" w:rsidRDefault="00F15659">
      <w:pPr>
        <w:pStyle w:val="Head2"/>
      </w:pPr>
      <w:bookmarkStart w:id="178" w:name="_Toc180914624"/>
      <w:r>
        <w:t>Global Resource Manager</w:t>
      </w:r>
      <w:bookmarkEnd w:id="178"/>
    </w:p>
    <w:p w:rsidR="00F15659" w:rsidRDefault="00F15659">
      <w:pPr>
        <w:pStyle w:val="Desc"/>
      </w:pPr>
      <w:r>
        <w:t>Runtime performance of the Global Resource Manager should be as fast as possible with as small a memory footprint as feasible.</w:t>
      </w:r>
    </w:p>
    <w:p w:rsidR="00F15659" w:rsidRDefault="00F15659">
      <w:pPr>
        <w:pStyle w:val="Desc"/>
      </w:pPr>
    </w:p>
    <w:p w:rsidR="00F15659" w:rsidRDefault="00F15659">
      <w:pPr>
        <w:pStyle w:val="Desc"/>
      </w:pPr>
      <w:r>
        <w:t xml:space="preserve">The implementation of the Global Resource Manager’s main interfaces, IResourceManager and IResourceManager3, is described in Section 4.3, </w:t>
      </w:r>
      <w:r>
        <w:rPr>
          <w:i/>
          <w:iCs/>
        </w:rPr>
        <w:t>The Global Resource Manager Component</w:t>
      </w:r>
      <w:r>
        <w:t>. There are a few additional requirements of the component.</w:t>
      </w:r>
    </w:p>
    <w:p w:rsidR="00F15659" w:rsidRDefault="00F15659">
      <w:pPr>
        <w:pStyle w:val="Rule"/>
      </w:pPr>
    </w:p>
    <w:p w:rsidR="00F15659" w:rsidRDefault="00F15659">
      <w:pPr>
        <w:pStyle w:val="Desc"/>
      </w:pPr>
      <w:r>
        <w:t xml:space="preserve">The Global Resource Manager Component </w:t>
      </w:r>
      <w:r>
        <w:rPr>
          <w:b/>
        </w:rPr>
        <w:t xml:space="preserve">SHALL </w:t>
      </w:r>
      <w:r>
        <w:t>be thread-safe and runnable in single-threaded and multi-threaded apartments.</w:t>
      </w:r>
    </w:p>
    <w:p w:rsidR="00F15659" w:rsidRDefault="00F15659">
      <w:pPr>
        <w:pStyle w:val="Rule"/>
      </w:pPr>
    </w:p>
    <w:p w:rsidR="00F15659" w:rsidRDefault="00F15659">
      <w:pPr>
        <w:pStyle w:val="Desc"/>
      </w:pPr>
      <w:r>
        <w:rPr>
          <w:b/>
          <w:bCs/>
        </w:rPr>
        <w:t>IF</w:t>
      </w:r>
      <w:r>
        <w:t xml:space="preserve"> the Global Resource Manager version being installed is newer than the installed version on the target system, </w:t>
      </w:r>
      <w:r>
        <w:rPr>
          <w:b/>
          <w:bCs/>
        </w:rPr>
        <w:t>THEN</w:t>
      </w:r>
      <w:r>
        <w:t xml:space="preserve"> the installer </w:t>
      </w:r>
      <w:r>
        <w:rPr>
          <w:b/>
          <w:bCs/>
        </w:rPr>
        <w:t xml:space="preserve">SHALL </w:t>
      </w:r>
      <w:r>
        <w:t>register the VISA COM Type Library</w:t>
      </w:r>
      <w:r w:rsidR="00E964C5">
        <w:t xml:space="preserve"> that is built into GlobMgr.dll</w:t>
      </w:r>
      <w:r>
        <w:t>.</w:t>
      </w:r>
    </w:p>
    <w:p w:rsidR="00E964C5" w:rsidRDefault="00E964C5" w:rsidP="00344AC1">
      <w:pPr>
        <w:pStyle w:val="Recommendation"/>
      </w:pPr>
    </w:p>
    <w:p w:rsidR="00E964C5" w:rsidRDefault="00E964C5" w:rsidP="00E964C5">
      <w:pPr>
        <w:pStyle w:val="Desc"/>
      </w:pPr>
      <w:r>
        <w:t xml:space="preserve">It is strongly recommended that the VISA COM Type Library not be installed as a separate TLB file.   This will prevent version inconsistencies since the TLB file type is not versioned in a way that installers handle. </w:t>
      </w:r>
    </w:p>
    <w:p w:rsidR="00866146" w:rsidRDefault="00866146" w:rsidP="00344AC1">
      <w:pPr>
        <w:pStyle w:val="Observation"/>
      </w:pPr>
    </w:p>
    <w:p w:rsidR="00866146" w:rsidRPr="00866146" w:rsidRDefault="00866146" w:rsidP="00866146">
      <w:pPr>
        <w:pStyle w:val="Item"/>
        <w:ind w:left="720"/>
        <w:rPr>
          <w:b w:val="0"/>
        </w:rPr>
      </w:pPr>
      <w:r w:rsidRPr="00866146">
        <w:rPr>
          <w:b w:val="0"/>
        </w:rPr>
        <w:t xml:space="preserve">The </w:t>
      </w:r>
      <w:r>
        <w:rPr>
          <w:b w:val="0"/>
        </w:rPr>
        <w:t>only time a TLB file should be placed on any non-development system is between the time the interface is first created and the time that the version of GlobMgr.dll that contains that interface is sanctioned.</w:t>
      </w:r>
    </w:p>
    <w:p w:rsidR="00F15659" w:rsidRDefault="00F15659">
      <w:pPr>
        <w:pStyle w:val="Rule"/>
      </w:pPr>
    </w:p>
    <w:p w:rsidR="00F15659" w:rsidRDefault="00F15659">
      <w:pPr>
        <w:pStyle w:val="Desc"/>
      </w:pPr>
      <w:r>
        <w:rPr>
          <w:b/>
          <w:bCs/>
        </w:rPr>
        <w:t xml:space="preserve">IF </w:t>
      </w:r>
      <w:r>
        <w:t xml:space="preserve">a vendor’s installer or installed software ever changed the marshalling method of any VISA COM I/O defined interfaces, </w:t>
      </w:r>
      <w:r>
        <w:rPr>
          <w:b/>
          <w:bCs/>
        </w:rPr>
        <w:t xml:space="preserve">THEN </w:t>
      </w:r>
      <w:r>
        <w:t xml:space="preserve">that vendor’s uninstaller </w:t>
      </w:r>
      <w:r>
        <w:rPr>
          <w:b/>
          <w:bCs/>
        </w:rPr>
        <w:t xml:space="preserve">SHALL </w:t>
      </w:r>
      <w:r>
        <w:t>re</w:t>
      </w:r>
      <w:r>
        <w:noBreakHyphen/>
        <w:t>register the VISA COM Type Library</w:t>
      </w:r>
      <w:r w:rsidR="00E964C5">
        <w:t xml:space="preserve"> that is built into GlobMgr.dll</w:t>
      </w:r>
      <w:r>
        <w:t>.</w:t>
      </w:r>
    </w:p>
    <w:p w:rsidR="00F15659" w:rsidRPr="00344AC1" w:rsidRDefault="00F15659" w:rsidP="00344AC1">
      <w:pPr>
        <w:pStyle w:val="Recommendation"/>
      </w:pPr>
    </w:p>
    <w:p w:rsidR="00F15659" w:rsidRDefault="00F15659">
      <w:pPr>
        <w:pStyle w:val="Desc"/>
      </w:pPr>
      <w:r>
        <w:t xml:space="preserve">It is strongly recommended that only the Universal marshaller be used for the VISA COM I/O defined interfaces.  </w:t>
      </w:r>
    </w:p>
    <w:p w:rsidR="00F15659" w:rsidRDefault="00F15659">
      <w:pPr>
        <w:pStyle w:val="Rule"/>
      </w:pPr>
    </w:p>
    <w:p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rsidR="00F15659" w:rsidRDefault="00F15659">
      <w:pPr>
        <w:pStyle w:val="Observation"/>
      </w:pPr>
    </w:p>
    <w:p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rsidR="00F15659" w:rsidRDefault="00F15659">
      <w:pPr>
        <w:pStyle w:val="Permission"/>
      </w:pPr>
    </w:p>
    <w:p w:rsidR="00F15659" w:rsidRDefault="00F15659">
      <w:pPr>
        <w:pStyle w:val="Desc"/>
      </w:pPr>
      <w:r>
        <w:t xml:space="preserve">The Global Resource Manager </w:t>
      </w:r>
      <w:r>
        <w:rPr>
          <w:b/>
        </w:rPr>
        <w:t>MAY</w:t>
      </w:r>
      <w:r>
        <w:t xml:space="preserve"> use the free-threaded marshaller for in-process marshalling.</w:t>
      </w:r>
    </w:p>
    <w:p w:rsidR="00F15659" w:rsidRDefault="00F15659">
      <w:pPr>
        <w:pStyle w:val="Observation"/>
      </w:pPr>
    </w:p>
    <w:p w:rsidR="00F15659" w:rsidRDefault="00F15659">
      <w:pPr>
        <w:pStyle w:val="Desc"/>
      </w:pPr>
      <w:r>
        <w:t>Using the free-threaded marshaller allows the component to avoid the cost of marshalling between apartments in the same process but requires more work to be thread-safe.</w:t>
      </w:r>
    </w:p>
    <w:p w:rsidR="00F15659" w:rsidRDefault="00F15659" w:rsidP="004C6CC1">
      <w:pPr>
        <w:pStyle w:val="Item"/>
        <w:keepNext w:val="0"/>
      </w:pPr>
    </w:p>
    <w:p w:rsidR="00F15659" w:rsidRDefault="00F15659" w:rsidP="004C6CC1">
      <w:pPr>
        <w:pStyle w:val="Head2"/>
      </w:pPr>
      <w:bookmarkStart w:id="179" w:name="_Toc180914625"/>
      <w:r>
        <w:t>Basic Formatted I/O Component</w:t>
      </w:r>
      <w:bookmarkEnd w:id="179"/>
    </w:p>
    <w:p w:rsidR="00F15659" w:rsidRDefault="00F15659" w:rsidP="004C6CC1">
      <w:pPr>
        <w:pStyle w:val="Desc"/>
        <w:keepNext/>
      </w:pPr>
      <w:r>
        <w:t xml:space="preserve">The implementation of the Formatted I/O component’s main interface, IFormattedIO488, is described in Section 7, </w:t>
      </w:r>
      <w:r>
        <w:rPr>
          <w:i/>
          <w:iCs/>
        </w:rPr>
        <w:t>Formatted I/O</w:t>
      </w:r>
      <w:r>
        <w:t>. There are a few additional requirements pertaining to the component itself.</w:t>
      </w:r>
    </w:p>
    <w:p w:rsidR="00F15659" w:rsidRDefault="00F15659">
      <w:pPr>
        <w:pStyle w:val="Rule"/>
      </w:pPr>
    </w:p>
    <w:p w:rsidR="00F15659" w:rsidRDefault="00F15659">
      <w:pPr>
        <w:pStyle w:val="Desc"/>
      </w:pPr>
      <w:r>
        <w:t xml:space="preserve">The Basic Formatted I/O Component </w:t>
      </w:r>
      <w:r>
        <w:rPr>
          <w:b/>
        </w:rPr>
        <w:t>SHALL</w:t>
      </w:r>
      <w:r>
        <w:t xml:space="preserve"> be thread-safe and runnable in single-threaded and multi-threaded apartments.</w:t>
      </w:r>
    </w:p>
    <w:p w:rsidR="00F15659" w:rsidRDefault="00F15659">
      <w:pPr>
        <w:pStyle w:val="Rule"/>
      </w:pPr>
    </w:p>
    <w:p w:rsidR="00F15659" w:rsidRDefault="00F15659">
      <w:pPr>
        <w:pStyle w:val="Desc"/>
      </w:pPr>
      <w:r>
        <w:rPr>
          <w:b/>
          <w:bCs/>
        </w:rPr>
        <w:t xml:space="preserve">IF </w:t>
      </w:r>
      <w:r>
        <w:t xml:space="preserve">a vendor’s installer or installed software ever changed the marshalling method of the Basic Formatted I/O interface, </w:t>
      </w:r>
      <w:r>
        <w:rPr>
          <w:b/>
          <w:bCs/>
        </w:rPr>
        <w:t xml:space="preserve">THEN </w:t>
      </w:r>
      <w:r>
        <w:t xml:space="preserve">that vendor’s uninstaller </w:t>
      </w:r>
      <w:r>
        <w:rPr>
          <w:b/>
          <w:bCs/>
        </w:rPr>
        <w:t xml:space="preserve">SHALL </w:t>
      </w:r>
      <w:r>
        <w:t>re</w:t>
      </w:r>
      <w:r>
        <w:noBreakHyphen/>
        <w:t>register the VISA COM Type Library</w:t>
      </w:r>
      <w:r w:rsidR="005A052A">
        <w:t xml:space="preserve"> that is built into GlobMgr.dll</w:t>
      </w:r>
      <w:r>
        <w:t>.</w:t>
      </w:r>
    </w:p>
    <w:p w:rsidR="00F15659" w:rsidRDefault="00F15659" w:rsidP="00344AC1">
      <w:pPr>
        <w:pStyle w:val="Recommendation"/>
      </w:pPr>
    </w:p>
    <w:p w:rsidR="00F15659" w:rsidRDefault="00F15659">
      <w:pPr>
        <w:pStyle w:val="Desc"/>
      </w:pPr>
      <w:r>
        <w:t xml:space="preserve">It is strongly recommended that only the Universal marshaller be used for the Basic Formatted I/O interface.  </w:t>
      </w:r>
    </w:p>
    <w:p w:rsidR="00F15659" w:rsidRDefault="00F15659">
      <w:pPr>
        <w:pStyle w:val="Rule"/>
      </w:pPr>
    </w:p>
    <w:p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rsidR="00F15659" w:rsidRDefault="00F15659">
      <w:pPr>
        <w:pStyle w:val="Observation"/>
      </w:pPr>
    </w:p>
    <w:p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rsidR="00F15659" w:rsidRDefault="00F15659">
      <w:pPr>
        <w:pStyle w:val="Permission"/>
      </w:pPr>
    </w:p>
    <w:p w:rsidR="00F76228" w:rsidRPr="00F76228" w:rsidRDefault="00F15659" w:rsidP="009B0E16">
      <w:pPr>
        <w:pStyle w:val="Desc"/>
      </w:pPr>
      <w:r>
        <w:t xml:space="preserve">The Basic Formatted I/O Component </w:t>
      </w:r>
      <w:r w:rsidRPr="009B0E16">
        <w:rPr>
          <w:b/>
        </w:rPr>
        <w:t xml:space="preserve">MAY </w:t>
      </w:r>
      <w:r>
        <w:t>use the free-threaded marshaller for in-process marshalling.</w:t>
      </w:r>
    </w:p>
    <w:p w:rsidR="00F76228" w:rsidRPr="00F76228" w:rsidRDefault="00F76228" w:rsidP="004D2895">
      <w:pPr>
        <w:pStyle w:val="Item"/>
      </w:pPr>
    </w:p>
    <w:p w:rsidR="00F15659" w:rsidRDefault="00F15659">
      <w:pPr>
        <w:pStyle w:val="Head2"/>
      </w:pPr>
      <w:bookmarkStart w:id="180" w:name="_Toc180914626"/>
      <w:r>
        <w:t>Conflict Table Manager Component</w:t>
      </w:r>
      <w:bookmarkEnd w:id="180"/>
    </w:p>
    <w:p w:rsidR="00F15659" w:rsidRDefault="00F15659">
      <w:pPr>
        <w:autoSpaceDE w:val="0"/>
        <w:autoSpaceDN w:val="0"/>
        <w:adjustRightInd w:val="0"/>
        <w:spacing w:line="240" w:lineRule="atLeast"/>
        <w:rPr>
          <w:color w:val="000000"/>
        </w:rPr>
      </w:pPr>
      <w:r>
        <w:rPr>
          <w:color w:val="000000"/>
        </w:rPr>
        <w:t xml:space="preserve">The implementation of the Resource Conflict Manager component’s main interface, IVisaConflictTableManager, is described in Section </w:t>
      </w:r>
      <w:r w:rsidR="0000151A">
        <w:rPr>
          <w:color w:val="000000"/>
        </w:rPr>
        <w:fldChar w:fldCharType="begin"/>
      </w:r>
      <w:r>
        <w:rPr>
          <w:color w:val="000000"/>
        </w:rPr>
        <w:instrText xml:space="preserve"> REF _Ref503250181 \r \h </w:instrText>
      </w:r>
      <w:r w:rsidR="0000151A">
        <w:rPr>
          <w:color w:val="000000"/>
        </w:rPr>
      </w:r>
      <w:r w:rsidR="0000151A">
        <w:rPr>
          <w:color w:val="000000"/>
        </w:rPr>
        <w:fldChar w:fldCharType="separate"/>
      </w:r>
      <w:r w:rsidR="00E76F75">
        <w:rPr>
          <w:color w:val="000000"/>
        </w:rPr>
        <w:t>4.4</w:t>
      </w:r>
      <w:r w:rsidR="0000151A">
        <w:rPr>
          <w:color w:val="000000"/>
        </w:rPr>
        <w:fldChar w:fldCharType="end"/>
      </w:r>
      <w:r>
        <w:rPr>
          <w:color w:val="000000"/>
        </w:rPr>
        <w:t>. There are a few additional requirements pertaining to the component itself.</w:t>
      </w:r>
    </w:p>
    <w:p w:rsidR="00F15659" w:rsidRDefault="00F15659">
      <w:pPr>
        <w:pStyle w:val="Rule"/>
      </w:pPr>
    </w:p>
    <w:p w:rsidR="00F15659" w:rsidRDefault="00F15659">
      <w:pPr>
        <w:autoSpaceDE w:val="0"/>
        <w:autoSpaceDN w:val="0"/>
        <w:adjustRightInd w:val="0"/>
        <w:spacing w:line="240" w:lineRule="atLeast"/>
        <w:ind w:left="720"/>
        <w:rPr>
          <w:color w:val="000000"/>
        </w:rPr>
      </w:pPr>
      <w:r>
        <w:rPr>
          <w:color w:val="000000"/>
        </w:rPr>
        <w:t xml:space="preserve">The Resource Conflict Manager Component </w:t>
      </w:r>
      <w:r>
        <w:rPr>
          <w:b/>
          <w:bCs/>
          <w:color w:val="000000"/>
        </w:rPr>
        <w:t>SHALL</w:t>
      </w:r>
      <w:r>
        <w:rPr>
          <w:color w:val="000000"/>
        </w:rPr>
        <w:t xml:space="preserve"> be thread-safe and runnable in single-threaded and multi-threaded apartments.</w:t>
      </w:r>
    </w:p>
    <w:p w:rsidR="00F15659" w:rsidRDefault="00F15659">
      <w:pPr>
        <w:pStyle w:val="Rule"/>
      </w:pPr>
    </w:p>
    <w:p w:rsidR="00F15659" w:rsidRDefault="00F15659">
      <w:pPr>
        <w:pStyle w:val="Desc"/>
      </w:pPr>
      <w:r>
        <w:rPr>
          <w:b/>
          <w:bCs/>
        </w:rPr>
        <w:t>IF</w:t>
      </w:r>
      <w:r>
        <w:t xml:space="preserve"> the </w:t>
      </w:r>
      <w:r>
        <w:rPr>
          <w:color w:val="000000"/>
        </w:rPr>
        <w:t>Resource Conflict Manager</w:t>
      </w:r>
      <w:r>
        <w:t xml:space="preserve"> version being installed is newer than the installed version on the target system, </w:t>
      </w:r>
      <w:r>
        <w:rPr>
          <w:b/>
          <w:bCs/>
        </w:rPr>
        <w:t>THEN</w:t>
      </w:r>
      <w:r>
        <w:t xml:space="preserve"> the installer </w:t>
      </w:r>
      <w:r>
        <w:rPr>
          <w:b/>
          <w:bCs/>
        </w:rPr>
        <w:t xml:space="preserve">SHALL </w:t>
      </w:r>
      <w:r>
        <w:t>register the VISA COM Type Library</w:t>
      </w:r>
      <w:r w:rsidR="00E964C5">
        <w:t xml:space="preserve"> that is built into GlobMgr.dll</w:t>
      </w:r>
      <w:r>
        <w:t>.</w:t>
      </w:r>
    </w:p>
    <w:p w:rsidR="00E964C5" w:rsidRDefault="00E964C5" w:rsidP="00344AC1">
      <w:pPr>
        <w:pStyle w:val="Recommendation"/>
      </w:pPr>
    </w:p>
    <w:p w:rsidR="00E964C5" w:rsidRPr="00E964C5" w:rsidRDefault="00E964C5" w:rsidP="00E964C5">
      <w:pPr>
        <w:pStyle w:val="Desc"/>
      </w:pPr>
      <w:r>
        <w:t xml:space="preserve">It is strongly recommended that the VISA COM Type Library not be installed as a separate TLB file.   This will prevent version inconsistencies since the TLB file type is not versioned in a way that installers handle. </w:t>
      </w:r>
    </w:p>
    <w:p w:rsidR="00F15659" w:rsidRDefault="00F15659">
      <w:pPr>
        <w:pStyle w:val="Rule"/>
      </w:pPr>
    </w:p>
    <w:p w:rsidR="00F15659" w:rsidRDefault="00F15659">
      <w:pPr>
        <w:pStyle w:val="Desc"/>
      </w:pPr>
      <w:r>
        <w:rPr>
          <w:b/>
          <w:bCs/>
        </w:rPr>
        <w:t xml:space="preserve">IF </w:t>
      </w:r>
      <w:r>
        <w:t xml:space="preserve">a vendor’s installer or installed software ever changed the marshalling method of the </w:t>
      </w:r>
      <w:r>
        <w:rPr>
          <w:color w:val="000000"/>
        </w:rPr>
        <w:t>Resource Conflict Manager</w:t>
      </w:r>
      <w:r>
        <w:t xml:space="preserve"> interface, </w:t>
      </w:r>
      <w:r>
        <w:rPr>
          <w:b/>
          <w:bCs/>
        </w:rPr>
        <w:t xml:space="preserve">THEN </w:t>
      </w:r>
      <w:r>
        <w:t xml:space="preserve">that vendor’s uninstaller </w:t>
      </w:r>
      <w:r>
        <w:rPr>
          <w:b/>
          <w:bCs/>
        </w:rPr>
        <w:t xml:space="preserve">SHALL </w:t>
      </w:r>
      <w:r>
        <w:t>re</w:t>
      </w:r>
      <w:r>
        <w:noBreakHyphen/>
        <w:t>register the VISA COM Type Library.</w:t>
      </w:r>
    </w:p>
    <w:p w:rsidR="00F15659" w:rsidRDefault="00F15659" w:rsidP="00344AC1">
      <w:pPr>
        <w:pStyle w:val="Recommendation"/>
      </w:pPr>
    </w:p>
    <w:p w:rsidR="00F15659" w:rsidRDefault="00F15659">
      <w:pPr>
        <w:pStyle w:val="Desc"/>
      </w:pPr>
      <w:r>
        <w:t xml:space="preserve">It is strongly recommended that only the Universal marshaller be used for the </w:t>
      </w:r>
      <w:r>
        <w:rPr>
          <w:color w:val="000000"/>
        </w:rPr>
        <w:t>Resource Conflict Manager</w:t>
      </w:r>
      <w:r>
        <w:t xml:space="preserve"> interface.  </w:t>
      </w:r>
    </w:p>
    <w:p w:rsidR="00F15659" w:rsidRDefault="00F15659">
      <w:pPr>
        <w:pStyle w:val="Rule"/>
      </w:pPr>
    </w:p>
    <w:p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rsidR="00F15659" w:rsidRDefault="00F15659">
      <w:pPr>
        <w:pStyle w:val="Observation"/>
      </w:pPr>
    </w:p>
    <w:p w:rsidR="00F15659" w:rsidRDefault="00F15659">
      <w:pPr>
        <w:autoSpaceDE w:val="0"/>
        <w:autoSpaceDN w:val="0"/>
        <w:adjustRightInd w:val="0"/>
        <w:spacing w:line="240" w:lineRule="atLeast"/>
        <w:ind w:left="720"/>
        <w:rPr>
          <w:color w:val="000000"/>
        </w:rPr>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rsidR="00F15659" w:rsidRDefault="00F15659">
      <w:pPr>
        <w:pStyle w:val="Permission"/>
      </w:pPr>
    </w:p>
    <w:p w:rsidR="00F15659" w:rsidRDefault="00F15659">
      <w:pPr>
        <w:pStyle w:val="Desc"/>
        <w:rPr>
          <w:color w:val="000000"/>
        </w:rPr>
      </w:pPr>
      <w:r>
        <w:rPr>
          <w:color w:val="000000"/>
        </w:rPr>
        <w:t xml:space="preserve">The Resource Conflict Manager Component </w:t>
      </w:r>
      <w:r>
        <w:rPr>
          <w:b/>
          <w:bCs/>
          <w:color w:val="000000"/>
        </w:rPr>
        <w:t>MAY</w:t>
      </w:r>
      <w:r>
        <w:rPr>
          <w:color w:val="000000"/>
        </w:rPr>
        <w:t xml:space="preserve"> use the free-threaded marshaller for in-process marshalling.</w:t>
      </w:r>
    </w:p>
    <w:p w:rsidR="00F15659" w:rsidRDefault="00F15659">
      <w:pPr>
        <w:pStyle w:val="Desc"/>
      </w:pPr>
    </w:p>
    <w:p w:rsidR="00F15659" w:rsidRDefault="00F15659">
      <w:pPr>
        <w:pStyle w:val="Head2"/>
      </w:pPr>
      <w:bookmarkStart w:id="181" w:name="_Toc180914627"/>
      <w:r>
        <w:t>Vendor-Specific Resource Manager</w:t>
      </w:r>
      <w:bookmarkEnd w:id="181"/>
    </w:p>
    <w:p w:rsidR="00F15659" w:rsidRDefault="00F15659">
      <w:pPr>
        <w:pStyle w:val="Desc"/>
      </w:pPr>
      <w:r>
        <w:t xml:space="preserve">Specifications for the required behavior of the IResourceManager and IResourceManager3 interfaces for Vendor-Specific Resource Managers (SRMs) are discussed in Section 4.2, </w:t>
      </w:r>
      <w:r>
        <w:rPr>
          <w:i/>
          <w:iCs/>
        </w:rPr>
        <w:t>The Vendor-Specific Resource Manager Component</w:t>
      </w:r>
      <w:r>
        <w:t>.  There are a few additional requirements pertaining to the Component itself.</w:t>
      </w:r>
    </w:p>
    <w:p w:rsidR="00F15659" w:rsidRDefault="00F15659">
      <w:pPr>
        <w:pStyle w:val="Rule"/>
      </w:pPr>
    </w:p>
    <w:p w:rsidR="00F15659" w:rsidRDefault="00F15659" w:rsidP="009B0E16">
      <w:pPr>
        <w:pStyle w:val="Desc"/>
      </w:pPr>
      <w:r>
        <w:t xml:space="preserve">An SRM </w:t>
      </w:r>
      <w:r w:rsidRPr="009B0E16">
        <w:rPr>
          <w:b/>
        </w:rPr>
        <w:t xml:space="preserve">SHALL </w:t>
      </w:r>
      <w:r>
        <w:t>be thread-safe and runnable in single-threaded and multi-threaded apartments.</w:t>
      </w:r>
    </w:p>
    <w:p w:rsidR="00F15659" w:rsidRDefault="00F15659">
      <w:pPr>
        <w:pStyle w:val="Rule"/>
      </w:pPr>
    </w:p>
    <w:p w:rsidR="00F15659" w:rsidRDefault="00F15659">
      <w:pPr>
        <w:pStyle w:val="Desc"/>
      </w:pPr>
      <w:r>
        <w:rPr>
          <w:b/>
          <w:bCs/>
        </w:rPr>
        <w:t xml:space="preserve">IF </w:t>
      </w:r>
      <w:r>
        <w:t xml:space="preserve">a vendor’s installer or installed software ever changed the marshalling method of any VISA COM I/O defined interfaces, </w:t>
      </w:r>
      <w:r>
        <w:rPr>
          <w:b/>
          <w:bCs/>
        </w:rPr>
        <w:t xml:space="preserve">THEN </w:t>
      </w:r>
      <w:r>
        <w:t xml:space="preserve">that vendor’s uninstaller </w:t>
      </w:r>
      <w:r>
        <w:rPr>
          <w:b/>
          <w:bCs/>
        </w:rPr>
        <w:t xml:space="preserve">SHALL </w:t>
      </w:r>
      <w:r>
        <w:t>re</w:t>
      </w:r>
      <w:r>
        <w:noBreakHyphen/>
        <w:t>register the VISA COM Type Library.</w:t>
      </w:r>
    </w:p>
    <w:p w:rsidR="00F15659" w:rsidRDefault="00F15659" w:rsidP="00344AC1">
      <w:pPr>
        <w:pStyle w:val="Recommendation"/>
      </w:pPr>
    </w:p>
    <w:p w:rsidR="00F15659" w:rsidRDefault="00F15659">
      <w:pPr>
        <w:pStyle w:val="Desc"/>
      </w:pPr>
      <w:r>
        <w:t>It is strongly recommended that only the Universal marshaller be used for the VISA COM I/O defined interfaces. </w:t>
      </w:r>
    </w:p>
    <w:p w:rsidR="00F15659" w:rsidRDefault="00F15659">
      <w:pPr>
        <w:pStyle w:val="Rule"/>
      </w:pPr>
    </w:p>
    <w:p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rsidR="00F15659" w:rsidRDefault="00F15659">
      <w:pPr>
        <w:pStyle w:val="Observation"/>
      </w:pPr>
    </w:p>
    <w:p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rsidR="00F15659" w:rsidRDefault="00F15659">
      <w:pPr>
        <w:pStyle w:val="Permission"/>
      </w:pPr>
    </w:p>
    <w:p w:rsidR="00F15659" w:rsidRDefault="00F15659">
      <w:pPr>
        <w:pStyle w:val="Desc"/>
      </w:pPr>
      <w:r>
        <w:t xml:space="preserve">An SRM </w:t>
      </w:r>
      <w:r>
        <w:rPr>
          <w:b/>
        </w:rPr>
        <w:t>MAY</w:t>
      </w:r>
      <w:r>
        <w:t xml:space="preserve"> use the free-threaded marshaller for in-process marshalling.</w:t>
      </w:r>
    </w:p>
    <w:p w:rsidR="00F15659" w:rsidRDefault="00F15659">
      <w:pPr>
        <w:pStyle w:val="Recommendation"/>
      </w:pPr>
    </w:p>
    <w:p w:rsidR="00F15659" w:rsidRDefault="00F15659">
      <w:pPr>
        <w:pStyle w:val="Desc"/>
      </w:pPr>
      <w:r>
        <w:t>It is recommended that SRMs be as lightweight as possible because the GRM will load all the installed SRMs on the system upon the first call to the FindRsrc() or Open() or ParseRsrc() method.</w:t>
      </w:r>
    </w:p>
    <w:p w:rsidR="00F15659" w:rsidRDefault="00F15659">
      <w:pPr>
        <w:pStyle w:val="Item"/>
      </w:pPr>
    </w:p>
    <w:p w:rsidR="00F15659" w:rsidRPr="00C33AF7" w:rsidRDefault="00F15659">
      <w:pPr>
        <w:pStyle w:val="Head2"/>
        <w:rPr>
          <w:lang w:val="it-IT"/>
        </w:rPr>
      </w:pPr>
      <w:bookmarkStart w:id="182" w:name="_Toc180914628"/>
      <w:r w:rsidRPr="00C33AF7">
        <w:rPr>
          <w:lang w:val="it-IT"/>
        </w:rPr>
        <w:t>VISA COM I/O Resource Component</w:t>
      </w:r>
      <w:bookmarkEnd w:id="182"/>
    </w:p>
    <w:p w:rsidR="00F15659" w:rsidRDefault="00F15659">
      <w:pPr>
        <w:pStyle w:val="Desc"/>
      </w:pPr>
      <w:r>
        <w:t xml:space="preserve">The implementation of the interfaces of VISA COM I/O resource components is laid out in Section 3, </w:t>
      </w:r>
      <w:r>
        <w:rPr>
          <w:i/>
          <w:iCs/>
        </w:rPr>
        <w:t>VISA Resource Template and IVisaSession</w:t>
      </w:r>
      <w:r>
        <w:t xml:space="preserve">, and Section 5, </w:t>
      </w:r>
      <w:r>
        <w:rPr>
          <w:i/>
          <w:iCs/>
        </w:rPr>
        <w:t>VISA COM I/O Resource Classes</w:t>
      </w:r>
      <w:r>
        <w:t>. There are some additional specifications regarding the COM Components themselves and implementation of custom types.</w:t>
      </w:r>
    </w:p>
    <w:p w:rsidR="00F15659" w:rsidRDefault="00F15659">
      <w:pPr>
        <w:pStyle w:val="Rule"/>
      </w:pPr>
    </w:p>
    <w:p w:rsidR="00F15659" w:rsidRDefault="00F15659">
      <w:pPr>
        <w:pStyle w:val="Desc"/>
      </w:pPr>
      <w:r>
        <w:t xml:space="preserve">VISA COM I/O Resource Components </w:t>
      </w:r>
      <w:r>
        <w:rPr>
          <w:b/>
        </w:rPr>
        <w:t>SHALL</w:t>
      </w:r>
      <w:r>
        <w:t xml:space="preserve"> be thread-safe and runnable in single-threaded and multi-threaded apartments and </w:t>
      </w:r>
      <w:r>
        <w:rPr>
          <w:b/>
        </w:rPr>
        <w:t>SHALL</w:t>
      </w:r>
      <w:r>
        <w:t xml:space="preserve"> be registered as “Both” in the registry.</w:t>
      </w:r>
    </w:p>
    <w:p w:rsidR="00F15659" w:rsidRDefault="00F15659">
      <w:pPr>
        <w:pStyle w:val="Rule"/>
      </w:pPr>
    </w:p>
    <w:p w:rsidR="00F15659" w:rsidRPr="00B861FA" w:rsidRDefault="00F15659" w:rsidP="00B861FA">
      <w:pPr>
        <w:pStyle w:val="Rule"/>
        <w:numPr>
          <w:ilvl w:val="0"/>
          <w:numId w:val="0"/>
        </w:numPr>
        <w:spacing w:before="0"/>
        <w:ind w:left="720"/>
        <w:rPr>
          <w:b w:val="0"/>
        </w:rPr>
      </w:pPr>
      <w:r w:rsidRPr="00B861FA">
        <w:rPr>
          <w:b w:val="0"/>
        </w:rPr>
        <w:t xml:space="preserve">All VISA COM I/O Resource Components </w:t>
      </w:r>
      <w:r w:rsidRPr="00B861FA">
        <w:t>SHALL</w:t>
      </w:r>
      <w:r w:rsidRPr="00B861FA">
        <w:rPr>
          <w:b w:val="0"/>
        </w:rPr>
        <w:t xml:space="preserve"> implement the COM Interfaces IVisaSession and IEventManager.</w:t>
      </w:r>
    </w:p>
    <w:p w:rsidR="00F15659" w:rsidRDefault="00F15659">
      <w:pPr>
        <w:pStyle w:val="Permission"/>
      </w:pPr>
    </w:p>
    <w:p w:rsidR="00F15659" w:rsidRDefault="00F15659">
      <w:pPr>
        <w:pStyle w:val="Desc"/>
      </w:pPr>
      <w:r>
        <w:t xml:space="preserve">VISA COM I/O Resource Components </w:t>
      </w:r>
      <w:r>
        <w:rPr>
          <w:b/>
        </w:rPr>
        <w:t>MAY</w:t>
      </w:r>
      <w:r>
        <w:t xml:space="preserve"> use the free-threaded marshaller for in-process marshalling.</w:t>
      </w:r>
    </w:p>
    <w:p w:rsidR="00F15659" w:rsidRDefault="00F15659">
      <w:pPr>
        <w:pStyle w:val="Recommendation"/>
      </w:pPr>
    </w:p>
    <w:p w:rsidR="00F15659" w:rsidRDefault="00F15659">
      <w:pPr>
        <w:pStyle w:val="Desc"/>
      </w:pPr>
      <w:r>
        <w:t>While the two base interfaces are the minimum to create a compliant resource, useful resources should also implement all of the IXMessage interfaces if they wish to appear as a SCPI message-based resource or the IXRegister interfaces if they wish to appear as a register-based instrument.</w:t>
      </w:r>
    </w:p>
    <w:p w:rsidR="00F15659" w:rsidRDefault="00F15659">
      <w:pPr>
        <w:pStyle w:val="Observation"/>
      </w:pPr>
    </w:p>
    <w:p w:rsidR="00F15659" w:rsidRDefault="00F15659">
      <w:pPr>
        <w:pStyle w:val="Desc"/>
      </w:pPr>
      <w:r>
        <w:t xml:space="preserve">As is specified in Section 5, </w:t>
      </w:r>
      <w:r>
        <w:rPr>
          <w:i/>
          <w:iCs/>
        </w:rPr>
        <w:t>VISA COM I/O Resource Classes</w:t>
      </w:r>
      <w:r>
        <w:t>, if the HardwareInterfaceType and SessionType properties of the IVisaSession interface correspond to a VISA COM I/O-specified type, the component must implement the additional interfaces specified for that type.  For example, GPIB INSTR resources must implement IMessage, IAsyncMessage, and IGpib in addition to the two base interfaces.</w:t>
      </w:r>
    </w:p>
    <w:p w:rsidR="00F15659" w:rsidRDefault="00F15659">
      <w:pPr>
        <w:pStyle w:val="Rule"/>
      </w:pPr>
    </w:p>
    <w:p w:rsidR="00F15659" w:rsidRDefault="00F15659">
      <w:pPr>
        <w:pStyle w:val="Desc"/>
        <w:keepNext/>
        <w:keepLines/>
      </w:pPr>
      <w:r>
        <w:t xml:space="preserve">VISA COM I/O resources that implement custom resource types (resources with interface types not defined by VISA COM I/O) </w:t>
      </w:r>
      <w:r>
        <w:rPr>
          <w:b/>
        </w:rPr>
        <w:t>SHALL</w:t>
      </w:r>
      <w:r>
        <w:t xml:space="preserve"> use interface type numbers in the range 0x5000-0x6FFF.</w:t>
      </w:r>
    </w:p>
    <w:p w:rsidR="00F15659" w:rsidRDefault="00F15659">
      <w:pPr>
        <w:pStyle w:val="Recommendation"/>
        <w:keepLines/>
      </w:pPr>
    </w:p>
    <w:p w:rsidR="00F15659" w:rsidRDefault="00F15659">
      <w:pPr>
        <w:pStyle w:val="Desc"/>
        <w:keepNext/>
        <w:keepLines/>
      </w:pPr>
      <w:r>
        <w:t>VISA COM I/O vendors should coordinate with the VXI</w:t>
      </w:r>
      <w:r>
        <w:rPr>
          <w:i/>
        </w:rPr>
        <w:t>plug&amp;play</w:t>
      </w:r>
      <w:r>
        <w:t xml:space="preserve"> consortium so that their custom resource type numbers do not overlap with other vendors’ custom resource type numbers.</w:t>
      </w:r>
    </w:p>
    <w:p w:rsidR="00F15659" w:rsidRDefault="00F15659">
      <w:pPr>
        <w:pStyle w:val="Rule"/>
      </w:pPr>
    </w:p>
    <w:p w:rsidR="00F15659" w:rsidRDefault="00F15659">
      <w:pPr>
        <w:pStyle w:val="Desc"/>
      </w:pPr>
      <w:r>
        <w:t xml:space="preserve">IF a VISA COM I/O Resource Component implements co-classes, </w:t>
      </w:r>
      <w:r>
        <w:rPr>
          <w:b/>
          <w:bCs/>
        </w:rPr>
        <w:t>THEN</w:t>
      </w:r>
      <w:r>
        <w:t xml:space="preserve"> it </w:t>
      </w:r>
      <w:r>
        <w:rPr>
          <w:b/>
          <w:bCs/>
        </w:rPr>
        <w:t>SHALL</w:t>
      </w:r>
      <w:r>
        <w:t xml:space="preserve"> also implement the COM interface </w:t>
      </w:r>
      <w:r>
        <w:rPr>
          <w:rFonts w:ascii="Courier" w:hAnsi="Courier"/>
        </w:rPr>
        <w:t>IProvideClassInfo2</w:t>
      </w:r>
      <w:r>
        <w:t>.</w:t>
      </w:r>
    </w:p>
    <w:p w:rsidR="00F15659" w:rsidRDefault="00F15659">
      <w:pPr>
        <w:pStyle w:val="Observation"/>
      </w:pPr>
    </w:p>
    <w:p w:rsidR="00F15659" w:rsidRDefault="00F15659">
      <w:pPr>
        <w:pStyle w:val="Desc"/>
      </w:pPr>
      <w:r>
        <w:rPr>
          <w:color w:val="000000"/>
        </w:rPr>
        <w:t xml:space="preserve">This specification reserves the following range of GUID values, from </w:t>
      </w:r>
      <w:r w:rsidRPr="00E03A6C">
        <w:rPr>
          <w:rFonts w:ascii="Courier" w:hAnsi="Courier"/>
          <w:color w:val="000000"/>
          <w:sz w:val="18"/>
          <w:szCs w:val="18"/>
        </w:rPr>
        <w:t>{</w:t>
      </w:r>
      <w:r w:rsidR="00E03A6C" w:rsidRPr="00E03A6C">
        <w:rPr>
          <w:rFonts w:ascii="Courier" w:hAnsi="Courier"/>
          <w:color w:val="000000"/>
          <w:sz w:val="18"/>
          <w:szCs w:val="18"/>
        </w:rPr>
        <w:t>DB8CBF00-D6D3-11D4-AA51-00A024EE30BD</w:t>
      </w:r>
      <w:r w:rsidRPr="00E03A6C">
        <w:rPr>
          <w:rFonts w:ascii="Courier" w:hAnsi="Courier"/>
          <w:color w:val="000000"/>
          <w:sz w:val="18"/>
          <w:szCs w:val="18"/>
        </w:rPr>
        <w:t>}</w:t>
      </w:r>
      <w:r>
        <w:rPr>
          <w:rFonts w:ascii="Helv" w:hAnsi="Helv"/>
          <w:color w:val="000000"/>
        </w:rPr>
        <w:t xml:space="preserve"> </w:t>
      </w:r>
      <w:r>
        <w:rPr>
          <w:color w:val="000000"/>
        </w:rPr>
        <w:t>to</w:t>
      </w:r>
      <w:r>
        <w:rPr>
          <w:rFonts w:ascii="Helv" w:hAnsi="Helv"/>
          <w:color w:val="000000"/>
        </w:rPr>
        <w:t xml:space="preserve"> </w:t>
      </w:r>
      <w:r w:rsidRPr="00E03A6C">
        <w:rPr>
          <w:rFonts w:ascii="Courier" w:hAnsi="Courier"/>
          <w:color w:val="000000"/>
          <w:sz w:val="18"/>
          <w:szCs w:val="18"/>
        </w:rPr>
        <w:t>{</w:t>
      </w:r>
      <w:r w:rsidR="00E03A6C" w:rsidRPr="00E03A6C">
        <w:rPr>
          <w:rFonts w:ascii="Courier" w:hAnsi="Courier"/>
          <w:color w:val="000000"/>
          <w:sz w:val="18"/>
          <w:szCs w:val="18"/>
        </w:rPr>
        <w:t>DB8CC1FF-D6D3-11D4-AA51-00A024EE30BD</w:t>
      </w:r>
      <w:r w:rsidRPr="00E03A6C">
        <w:rPr>
          <w:rFonts w:ascii="Courier" w:hAnsi="Courier"/>
          <w:color w:val="000000"/>
          <w:sz w:val="18"/>
          <w:szCs w:val="18"/>
        </w:rPr>
        <w:t>}</w:t>
      </w:r>
      <w:r w:rsidRPr="00E03A6C">
        <w:rPr>
          <w:rFonts w:ascii="Helv" w:hAnsi="Helv"/>
          <w:color w:val="000000"/>
          <w:sz w:val="18"/>
          <w:szCs w:val="18"/>
        </w:rPr>
        <w:t>.</w:t>
      </w:r>
      <w:r>
        <w:rPr>
          <w:rFonts w:ascii="Helv" w:hAnsi="Helv"/>
          <w:color w:val="000000"/>
        </w:rPr>
        <w:t xml:space="preserve"> </w:t>
      </w:r>
      <w:r>
        <w:rPr>
          <w:color w:val="000000"/>
        </w:rPr>
        <w:t xml:space="preserve">Interfaces and classes in this version of the specification use the range from </w:t>
      </w:r>
      <w:r w:rsidRPr="00E03A6C">
        <w:rPr>
          <w:rFonts w:ascii="Courier" w:hAnsi="Courier"/>
          <w:color w:val="000000"/>
          <w:sz w:val="18"/>
          <w:szCs w:val="18"/>
        </w:rPr>
        <w:t>{</w:t>
      </w:r>
      <w:r w:rsidR="00E03A6C" w:rsidRPr="00E03A6C">
        <w:rPr>
          <w:rFonts w:ascii="Courier" w:hAnsi="Courier"/>
          <w:color w:val="000000"/>
          <w:sz w:val="18"/>
          <w:szCs w:val="18"/>
        </w:rPr>
        <w:t>DB8CBF00-D6D3-11D4-AA51-00A024EE30BD</w:t>
      </w:r>
      <w:r w:rsidRPr="00E03A6C">
        <w:rPr>
          <w:rFonts w:ascii="Courier" w:hAnsi="Courier"/>
          <w:color w:val="000000"/>
          <w:sz w:val="18"/>
          <w:szCs w:val="18"/>
        </w:rPr>
        <w:t>}</w:t>
      </w:r>
      <w:r>
        <w:rPr>
          <w:rFonts w:ascii="Helv" w:hAnsi="Helv"/>
          <w:color w:val="000000"/>
        </w:rPr>
        <w:t xml:space="preserve"> </w:t>
      </w:r>
      <w:r>
        <w:rPr>
          <w:color w:val="000000"/>
        </w:rPr>
        <w:t>to</w:t>
      </w:r>
      <w:r>
        <w:rPr>
          <w:rFonts w:ascii="Helv" w:hAnsi="Helv"/>
          <w:color w:val="000000"/>
        </w:rPr>
        <w:t xml:space="preserve"> </w:t>
      </w:r>
      <w:r w:rsidRPr="00E03A6C">
        <w:rPr>
          <w:rFonts w:ascii="Courier" w:hAnsi="Courier"/>
          <w:color w:val="000000"/>
          <w:sz w:val="18"/>
          <w:szCs w:val="18"/>
        </w:rPr>
        <w:t>{</w:t>
      </w:r>
      <w:r w:rsidR="00E9061E" w:rsidRPr="00E03A6C">
        <w:rPr>
          <w:rFonts w:ascii="Courier" w:hAnsi="Courier"/>
          <w:color w:val="000000"/>
          <w:sz w:val="18"/>
          <w:szCs w:val="18"/>
        </w:rPr>
        <w:t>DB8CBF2</w:t>
      </w:r>
      <w:r w:rsidR="00E9061E">
        <w:rPr>
          <w:rFonts w:ascii="Courier" w:hAnsi="Courier"/>
          <w:color w:val="000000"/>
          <w:sz w:val="18"/>
          <w:szCs w:val="18"/>
        </w:rPr>
        <w:t>A</w:t>
      </w:r>
      <w:r w:rsidR="00E03A6C" w:rsidRPr="00E03A6C">
        <w:rPr>
          <w:rFonts w:ascii="Courier" w:hAnsi="Courier"/>
          <w:color w:val="000000"/>
          <w:sz w:val="18"/>
          <w:szCs w:val="18"/>
        </w:rPr>
        <w:t>-D6D3-11D4-AA51-00A024EE30BD</w:t>
      </w:r>
      <w:r w:rsidRPr="00E03A6C">
        <w:rPr>
          <w:rFonts w:ascii="Courier" w:hAnsi="Courier"/>
          <w:color w:val="000000"/>
          <w:sz w:val="18"/>
          <w:szCs w:val="18"/>
        </w:rPr>
        <w:t>}</w:t>
      </w:r>
      <w:r>
        <w:rPr>
          <w:rFonts w:ascii="Helv" w:hAnsi="Helv"/>
          <w:color w:val="000000"/>
        </w:rPr>
        <w:t xml:space="preserve">. </w:t>
      </w:r>
      <w:r>
        <w:rPr>
          <w:color w:val="000000"/>
        </w:rPr>
        <w:t>The other GUID values are reserved for future versions of this specification.</w:t>
      </w:r>
    </w:p>
    <w:p w:rsidR="00F15659" w:rsidRDefault="00F15659">
      <w:pPr>
        <w:pStyle w:val="Desc"/>
      </w:pPr>
    </w:p>
    <w:p w:rsidR="00F15659" w:rsidRDefault="00F15659">
      <w:pPr>
        <w:pStyle w:val="Item"/>
        <w:sectPr w:rsidR="00F15659">
          <w:headerReference w:type="even" r:id="rId34"/>
          <w:headerReference w:type="default" r:id="rId35"/>
          <w:footnotePr>
            <w:numRestart w:val="eachPage"/>
          </w:footnotePr>
          <w:pgSz w:w="12240" w:h="15840"/>
          <w:pgMar w:top="1440" w:right="1440" w:bottom="-1440" w:left="1440" w:header="720" w:footer="720" w:gutter="0"/>
          <w:pgNumType w:start="1"/>
          <w:cols w:space="720"/>
          <w:noEndnote/>
        </w:sectPr>
      </w:pPr>
    </w:p>
    <w:p w:rsidR="00F15659" w:rsidRDefault="00F15659">
      <w:pPr>
        <w:pStyle w:val="SectionTitle"/>
      </w:pPr>
      <w:bookmarkStart w:id="183" w:name="_Ref490054160"/>
      <w:bookmarkStart w:id="184" w:name="_Toc180914629"/>
      <w:r>
        <w:t>Formatted I/O</w:t>
      </w:r>
      <w:bookmarkEnd w:id="183"/>
      <w:bookmarkEnd w:id="184"/>
    </w:p>
    <w:p w:rsidR="00F15659" w:rsidRDefault="00F15659">
      <w:pPr>
        <w:pStyle w:val="Desc"/>
      </w:pPr>
      <w:r>
        <w:t>Currently there is only one interface with formatted I/O services defined, the Basic Formatted I/O component and the IFormattedIO488 interface.  This interface is designed to provide ease of use for the 95% case for formatted I/O needs with instruments that are 488.2 compliant or compatible.  It is difficult to provide a complete formatted I/O solution as part of this standard due to the different formatted I/O paradigms of the various COM client platforms and the requirement that this be a freely distributable component.</w:t>
      </w:r>
    </w:p>
    <w:p w:rsidR="00F15659" w:rsidRDefault="00F15659">
      <w:pPr>
        <w:pStyle w:val="Head1"/>
      </w:pPr>
      <w:bookmarkStart w:id="185" w:name="_Toc180914630"/>
      <w:r>
        <w:t>IFormattedIO488 Interface</w:t>
      </w:r>
      <w:bookmarkEnd w:id="185"/>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object,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oleautomation,</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helpstring("IEEE 488.2 Formatted I/O Interface"),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uuid(db8cbf1a-d6d3-11d4-aa51-00a024ee30bd),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helpcontext(HlpCtxIFormattedIO488 + 49),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pointer_default(unique)</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t>interface IFormattedIO488 : IUnknown</w:t>
            </w:r>
          </w:p>
          <w:p w:rsidR="00F15659" w:rsidRDefault="00F15659">
            <w:pPr>
              <w:tabs>
                <w:tab w:val="left" w:pos="252"/>
                <w:tab w:val="left" w:pos="522"/>
                <w:tab w:val="left" w:pos="792"/>
              </w:tabs>
              <w:rPr>
                <w:rStyle w:val="Courier"/>
                <w:sz w:val="18"/>
              </w:rPr>
            </w:pPr>
            <w:r>
              <w:rPr>
                <w:rStyle w:val="Courier"/>
                <w:sz w:val="18"/>
              </w:rPr>
              <w:tab/>
              <w: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typedef [public, helpstring("ASCII Data Types"), v1_enum]</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enum IEEEASCIIType {</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ASCIIType_I2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ASCIIType_I4 = 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ASCIIType_R4 = 4,</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ASCIIType_R8 = 5,</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ASCIIType_BSTR = 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ASCIIType_Any = 12,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ASCIIType_UI1 = 17</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 IEEEASCIIType;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typedef [public, helpstring("Binary Data Types"), v1_enum]</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enum IEEEBinaryType {</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BinaryType_I2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BinaryType_I4 = 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BinaryType_R4 = 4,</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BinaryType_R8 = 5,</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BinaryType_UI1 = 17</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 IEEEBinaryType;</w:t>
            </w:r>
          </w:p>
          <w:p w:rsidR="009D1ABB" w:rsidRDefault="009D1ABB">
            <w:pPr>
              <w:tabs>
                <w:tab w:val="left" w:pos="252"/>
                <w:tab w:val="left" w:pos="522"/>
                <w:tab w:val="left" w:pos="792"/>
              </w:tabs>
              <w:rPr>
                <w:rStyle w:val="Courier"/>
                <w:sz w:val="18"/>
              </w:rPr>
            </w:pP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[propget,helpstring("Get/Set the I/O Stream to use"),helpcontext(HlpCtxIFormattedIO488 + 1)]</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IO([out, retval] IMessage **pVal);</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[propputref,helpstring("Get/Set the I/O Stream to use"),helpcontext(HlpCtxIFormattedIO488 + 1)]</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IO([in] IMessage *newVal);</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[propget,helpstring("Get/Set whether the instrument communicates in Big Endian (IEEE 488.2) format"),helpcontext(HlpCtxIFormattedIO488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InstrumentBigEndian([out, retval] VARIANT_BOOL *pVal);</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[propput,helpstring("Get/Set whether the instrument communicates in Big Endian (IEEE 488.2) format"),helpcontext(HlpCtxIFormattedIO488 + 2)]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InstrumentBigEndian([in] VARIANT_BOOL newVal);</w:t>
            </w:r>
          </w:p>
          <w:p w:rsidR="009D1ABB" w:rsidRDefault="009D1ABB">
            <w:pPr>
              <w:tabs>
                <w:tab w:val="left" w:pos="252"/>
                <w:tab w:val="left" w:pos="522"/>
                <w:tab w:val="left" w:pos="792"/>
              </w:tabs>
              <w:rPr>
                <w:rStyle w:val="Courier"/>
                <w:sz w:val="18"/>
              </w:rPr>
            </w:pP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[helpstring("Write a string to the I/O Stream and optionally flush the buffer"),helpcontext(HlpCtxIFormattedIO488 + 3)]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WriteString(</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data,</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flushAndEND);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[helpstring("Write a single number to the I/O Stream and optionally flush the buffer"),helpcontext(HlpCtxIFormattedIO488 + 4)]</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WriteNumber(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 data,</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defaultvalue(ASCIIType_Any)] IEEEASCIIType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flushAndEND);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[helpstring("Write a list of values to the I/O Stream and optionally flush the buffer"),helpcontext(HlpCtxIFormattedIO488 + 5)]</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WriteList(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 *data,</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defaultvalue(ASCIIType_Any)] IEEEASCIIType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listSeperator,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flushAndEND);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[helpstring("Write a command followed by an IEEE 488.2 definite-length binary block terminated with the Stream's termination character to the I/O Stream"),helpcontext(HlpCtxIFormattedIO488 + 6)]</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WriteIEEEBlock(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BSTR command,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VARIANT data,</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flushAndEND);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[helpstring("Read the entire contents of the buffer until the termination character / END signal and return the data as a string"),helpcontext(HlpCtxIFormattedIO488 + 7)]</w:t>
            </w:r>
          </w:p>
          <w:p w:rsidR="009D1ABB" w:rsidRDefault="00F15659">
            <w:pPr>
              <w:tabs>
                <w:tab w:val="left" w:pos="252"/>
                <w:tab w:val="left" w:pos="522"/>
                <w:tab w:val="left" w:pos="792"/>
              </w:tabs>
              <w:rPr>
                <w:rStyle w:val="Courier"/>
                <w:sz w:val="18"/>
              </w:rPr>
            </w:pPr>
            <w:r>
              <w:rPr>
                <w:rStyle w:val="Courier"/>
                <w:sz w:val="18"/>
              </w:rPr>
              <w:tab/>
            </w:r>
            <w:r>
              <w:rPr>
                <w:rStyle w:val="Courier"/>
                <w:sz w:val="18"/>
              </w:rPr>
              <w:tab/>
              <w:t>HRESULT ReadString(</w:t>
            </w:r>
          </w:p>
          <w:p w:rsidR="00F15659" w:rsidRDefault="009D1ABB">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[out, retval] BSTR *pData);</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[helpstring("Read a single number from the I/O Stream and optionally flush the buffer"),helpcontext(HlpCtxIFormattedIO488 + 8)]</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ReadNumber(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defaultvalue(ASCIIType_Any)] IEEEASCIIType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flushToEND,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 *pData);</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[helpstring("Read a list of values in ASCII format from the I/O Stream, convert them to the specified type, and optionally flush the buffer"),helpcontext(HlpCtxIFormattedIO488 + 9)]</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ReadList(</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defaultvalue(ASCIIType_Any)] IEEEASCIIType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 BSTR listSeperator,</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 *pData);</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[helpstring("Read a definite-length IEEE block from the I/O Stream and optionally flush the buffer"),helpcontext(HlpCtxIFormattedIO488 + 10)]</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ReadIEEEBlock(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IEEEBinaryType type,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defaultvalue(FALSE)] VARIANT_BOOL seekToBlock,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defaultvalue(TRUE)] VARIANT_BOOL flushToEND,</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VARIANT *pData);</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[helpstring("Flush the Write Buffer and optionally send the END signal"),helpcontext(HlpCtxIFormattedIO488 + 11)]</w:t>
            </w:r>
          </w:p>
          <w:p w:rsidR="009D1ABB" w:rsidRDefault="00F15659">
            <w:pPr>
              <w:tabs>
                <w:tab w:val="left" w:pos="252"/>
                <w:tab w:val="left" w:pos="522"/>
                <w:tab w:val="left" w:pos="792"/>
              </w:tabs>
              <w:rPr>
                <w:rStyle w:val="Courier"/>
                <w:sz w:val="18"/>
              </w:rPr>
            </w:pPr>
            <w:r>
              <w:rPr>
                <w:rStyle w:val="Courier"/>
                <w:sz w:val="18"/>
              </w:rPr>
              <w:tab/>
            </w:r>
            <w:r>
              <w:rPr>
                <w:rStyle w:val="Courier"/>
                <w:sz w:val="18"/>
              </w:rPr>
              <w:tab/>
              <w:t>HRESULT FlushWrite(</w:t>
            </w:r>
          </w:p>
          <w:p w:rsidR="00F15659" w:rsidRDefault="009D1ABB">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w:t>
            </w:r>
            <w:r w:rsidR="00F15659">
              <w:rPr>
                <w:rStyle w:val="Courier"/>
                <w:sz w:val="18"/>
              </w:rPr>
              <w:t>[in, defaultvalue(TRUE)] VARIANT_BOOL sendEND);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[helpstring("Flush the Read Buffer"),helpcontext(HlpCtxIFormattedIO488 + 12)]</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FlushRead();</w:t>
            </w:r>
          </w:p>
          <w:p w:rsidR="00F15659" w:rsidRPr="009D1ABB" w:rsidRDefault="009D1ABB">
            <w:pPr>
              <w:tabs>
                <w:tab w:val="left" w:pos="252"/>
                <w:tab w:val="left" w:pos="522"/>
                <w:tab w:val="left" w:pos="792"/>
              </w:tabs>
              <w:rPr>
                <w:rStyle w:val="Courier"/>
                <w:sz w:val="18"/>
              </w:rPr>
            </w:pPr>
            <w:r w:rsidRPr="009D1ABB">
              <w:rPr>
                <w:rStyle w:val="Courier"/>
                <w:sz w:val="18"/>
              </w:rPr>
              <w:tab/>
            </w:r>
            <w:r w:rsidRPr="009D1ABB">
              <w:rPr>
                <w:rStyle w:val="Courier"/>
                <w:sz w:val="18"/>
              </w:rPr>
              <w:tab/>
              <w:t>[helpstring("Set the formatted I/O read or write buffer size"),helpcontext(HlpCtxIFormattedIO488 + 13)]</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t>HRESULT SetBufferSize(</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E11E8F">
              <w:rPr>
                <w:rStyle w:val="Courier"/>
                <w:sz w:val="18"/>
              </w:rPr>
              <w:t xml:space="preserve">enum </w:t>
            </w:r>
            <w:r>
              <w:rPr>
                <w:rStyle w:val="Courier"/>
                <w:sz w:val="18"/>
              </w:rPr>
              <w:t>BufferMask mask,</w:t>
            </w:r>
          </w:p>
          <w:p w:rsidR="00F15659" w:rsidRDefault="00F15659">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F15659" w:rsidRDefault="00F15659">
            <w:pPr>
              <w:tabs>
                <w:tab w:val="left" w:pos="252"/>
                <w:tab w:val="left" w:pos="522"/>
                <w:tab w:val="left" w:pos="792"/>
              </w:tabs>
            </w:pPr>
            <w:r>
              <w:rPr>
                <w:rStyle w:val="Courier"/>
                <w:sz w:val="18"/>
              </w:rPr>
              <w:tab/>
              <w:t>};</w:t>
            </w:r>
          </w:p>
        </w:tc>
      </w:tr>
    </w:tbl>
    <w:p w:rsidR="00F15659" w:rsidRDefault="00F15659">
      <w:pPr>
        <w:pStyle w:val="Rule"/>
      </w:pPr>
    </w:p>
    <w:p w:rsidR="00F15659" w:rsidRDefault="00F15659">
      <w:pPr>
        <w:pStyle w:val="Desc"/>
      </w:pPr>
      <w:r>
        <w:t xml:space="preserve">All the methods of IFormattedIO488 </w:t>
      </w:r>
      <w:r>
        <w:rPr>
          <w:b/>
        </w:rPr>
        <w:t>SHALL</w:t>
      </w:r>
      <w:r>
        <w:t xml:space="preserve"> return the error E_VISA_INV_SETUP when called before the property IO is properly set.</w:t>
      </w:r>
    </w:p>
    <w:p w:rsidR="00F15659" w:rsidRDefault="00F15659">
      <w:pPr>
        <w:pStyle w:val="Rule"/>
      </w:pPr>
    </w:p>
    <w:p w:rsidR="00F15659" w:rsidRDefault="00F15659">
      <w:pPr>
        <w:pStyle w:val="Desc"/>
      </w:pPr>
      <w:r>
        <w:t xml:space="preserve">The putref property IO </w:t>
      </w:r>
      <w:r>
        <w:rPr>
          <w:b/>
        </w:rPr>
        <w:t>SHALL</w:t>
      </w:r>
      <w:r>
        <w:t xml:space="preserve"> cause the component to hold a reference to the VISA COM I/O resource object passed in if it is a valid COM Object that implements the interface IMessage.</w:t>
      </w:r>
    </w:p>
    <w:p w:rsidR="00F15659" w:rsidRDefault="00F15659">
      <w:pPr>
        <w:pStyle w:val="Rule"/>
      </w:pPr>
    </w:p>
    <w:p w:rsidR="00F15659" w:rsidRDefault="00F15659">
      <w:pPr>
        <w:pStyle w:val="Desc"/>
      </w:pPr>
      <w:r>
        <w:t xml:space="preserve">If the putref IO is successfully called after a previous successful call to the putref IO property on a formatted I/O object, the object </w:t>
      </w:r>
      <w:r>
        <w:rPr>
          <w:b/>
          <w:bCs/>
        </w:rPr>
        <w:t>SHALL</w:t>
      </w:r>
      <w:r>
        <w:t xml:space="preserve"> flush all the buffers on the old reference and release the previously set reference.</w:t>
      </w:r>
    </w:p>
    <w:p w:rsidR="00F15659" w:rsidRDefault="00F15659">
      <w:pPr>
        <w:pStyle w:val="Rule"/>
      </w:pPr>
    </w:p>
    <w:p w:rsidR="00F15659" w:rsidRDefault="00F15659">
      <w:pPr>
        <w:pStyle w:val="Desc"/>
      </w:pPr>
      <w:r>
        <w:t xml:space="preserve">The get IO property </w:t>
      </w:r>
      <w:r>
        <w:rPr>
          <w:b/>
          <w:bCs/>
        </w:rPr>
        <w:t>SHALL</w:t>
      </w:r>
      <w:r>
        <w:t xml:space="preserve"> call AddRef on and return a reference to the IMessage Interface of the VISA COM I/O resource object it is holding. </w:t>
      </w:r>
    </w:p>
    <w:p w:rsidR="00F15659" w:rsidRDefault="00F15659">
      <w:pPr>
        <w:pStyle w:val="Rule"/>
      </w:pPr>
    </w:p>
    <w:p w:rsidR="00F15659" w:rsidRDefault="00F15659">
      <w:pPr>
        <w:pStyle w:val="Desc"/>
      </w:pPr>
      <w:r>
        <w:t xml:space="preserve">The WriteString method </w:t>
      </w:r>
      <w:r>
        <w:rPr>
          <w:b/>
        </w:rPr>
        <w:t>SHALL</w:t>
      </w:r>
      <w:r>
        <w:t xml:space="preserve"> convert the BSTR passed in to an ASCII string.  If there is a Unicode character that has an ambiguous or no conversion to ASCII, the method </w:t>
      </w:r>
      <w:r>
        <w:rPr>
          <w:b/>
        </w:rPr>
        <w:t>SHALL</w:t>
      </w:r>
      <w:r>
        <w:t xml:space="preserve"> quit and return the error E_VISA_INV_FMT.</w:t>
      </w:r>
    </w:p>
    <w:p w:rsidR="00F15659" w:rsidRDefault="00F15659" w:rsidP="006261DE">
      <w:pPr>
        <w:pStyle w:val="Recommendation"/>
        <w:numPr>
          <w:ilvl w:val="4"/>
          <w:numId w:val="22"/>
        </w:numPr>
      </w:pPr>
    </w:p>
    <w:p w:rsidR="00F15659" w:rsidRDefault="00F15659">
      <w:pPr>
        <w:pStyle w:val="Desc"/>
      </w:pPr>
      <w:r>
        <w:t>Upon failure due to an invalid Unicode character, the method should place an IErrorInfo structure on the thread-local storage describing the problem and the character that caused the error.</w:t>
      </w:r>
    </w:p>
    <w:p w:rsidR="00F15659" w:rsidRDefault="00F15659">
      <w:pPr>
        <w:pStyle w:val="Rule"/>
      </w:pPr>
    </w:p>
    <w:p w:rsidR="00F15659" w:rsidRDefault="00F15659">
      <w:pPr>
        <w:pStyle w:val="Desc"/>
      </w:pPr>
      <w:r>
        <w:t xml:space="preserve">The WriteString method </w:t>
      </w:r>
      <w:r>
        <w:rPr>
          <w:b/>
        </w:rPr>
        <w:t xml:space="preserve">SHALL </w:t>
      </w:r>
      <w:r>
        <w:t>add the C string it creates to its internal formatted I/O write buffer.</w:t>
      </w:r>
    </w:p>
    <w:p w:rsidR="00F15659" w:rsidRDefault="00F15659">
      <w:pPr>
        <w:pStyle w:val="Rule"/>
      </w:pPr>
    </w:p>
    <w:p w:rsidR="00F15659" w:rsidRDefault="00F15659">
      <w:pPr>
        <w:pStyle w:val="Desc"/>
      </w:pPr>
      <w:r>
        <w:t xml:space="preserve">If any Write method is successfully called with the FlushAndEND parameter to true, it </w:t>
      </w:r>
      <w:r>
        <w:rPr>
          <w:b/>
        </w:rPr>
        <w:t>SHALL</w:t>
      </w:r>
      <w:r>
        <w:t xml:space="preserve"> commit the write buffer after completing all other operations.</w:t>
      </w:r>
    </w:p>
    <w:p w:rsidR="00F15659" w:rsidRDefault="00F15659">
      <w:pPr>
        <w:pStyle w:val="Rule"/>
      </w:pPr>
    </w:p>
    <w:p w:rsidR="00F15659" w:rsidRDefault="00F15659">
      <w:pPr>
        <w:pStyle w:val="Desc"/>
      </w:pPr>
      <w:r>
        <w:t xml:space="preserve">Committing the write buffer </w:t>
      </w:r>
      <w:r>
        <w:rPr>
          <w:b/>
        </w:rPr>
        <w:t xml:space="preserve">SHALL </w:t>
      </w:r>
      <w:r>
        <w:t>consist of creating a SAFEARRAY of bytes the size of the buffer and calling the IMessage interface reference’s Write method with the array.</w:t>
      </w:r>
    </w:p>
    <w:p w:rsidR="00F15659" w:rsidRDefault="00F15659">
      <w:pPr>
        <w:pStyle w:val="Rule"/>
      </w:pPr>
    </w:p>
    <w:p w:rsidR="00F15659" w:rsidRDefault="00F15659">
      <w:pPr>
        <w:pStyle w:val="Desc"/>
      </w:pPr>
      <w:r>
        <w:t xml:space="preserve">The WriteNumber method </w:t>
      </w:r>
      <w:r>
        <w:rPr>
          <w:b/>
        </w:rPr>
        <w:t>SHALL</w:t>
      </w:r>
      <w:r>
        <w:t xml:space="preserve"> accept the following data types and convert them to ASCII characters using the decimal numeric data rules as proscribed by IEEE 488.2 and add the ASCII string to the formatted I/O write buffer.</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VARIANT Type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IEEE ASCII Coding Format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VT_UI1</w:t>
            </w:r>
          </w:p>
        </w:tc>
        <w:tc>
          <w:tcPr>
            <w:tcW w:w="450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lang w:val="fr-FR"/>
              </w:rPr>
            </w:pPr>
            <w:r>
              <w:rPr>
                <w:rFonts w:ascii="Courier" w:hAnsi="Courier"/>
                <w:sz w:val="22"/>
                <w:lang w:val="fr-FR"/>
              </w:rPr>
              <w:t>NR1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pl-PL"/>
              </w:rPr>
            </w:pPr>
            <w:r>
              <w:rPr>
                <w:rFonts w:ascii="Courier" w:hAnsi="Courier"/>
                <w:sz w:val="22"/>
                <w:lang w:val="pl-PL"/>
              </w:rPr>
              <w:t>VT_I2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pl-PL"/>
              </w:rPr>
            </w:pPr>
            <w:r>
              <w:rPr>
                <w:rFonts w:ascii="Courier" w:hAnsi="Courier"/>
                <w:sz w:val="22"/>
                <w:lang w:val="pl-PL"/>
              </w:rPr>
              <w:t>NR1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pl-PL"/>
              </w:rPr>
            </w:pPr>
            <w:r>
              <w:rPr>
                <w:rFonts w:ascii="Courier" w:hAnsi="Courier"/>
                <w:sz w:val="22"/>
                <w:lang w:val="pl-PL"/>
              </w:rPr>
              <w:t>VT_I4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lang w:val="pl-PL"/>
              </w:rPr>
            </w:pPr>
            <w:r>
              <w:rPr>
                <w:rFonts w:ascii="Courier" w:hAnsi="Courier"/>
                <w:sz w:val="22"/>
                <w:lang w:val="pl-PL"/>
              </w:rPr>
              <w:t>NR1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de-DE"/>
              </w:rPr>
            </w:pPr>
            <w:r>
              <w:rPr>
                <w:rFonts w:ascii="Courier" w:hAnsi="Courier"/>
                <w:sz w:val="22"/>
                <w:lang w:val="de-DE"/>
              </w:rPr>
              <w:t>VT_R4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lang w:val="de-DE"/>
              </w:rPr>
            </w:pPr>
            <w:r>
              <w:rPr>
                <w:rFonts w:ascii="Courier" w:hAnsi="Courier"/>
                <w:sz w:val="22"/>
                <w:lang w:val="de-DE"/>
              </w:rPr>
              <w:t>NR2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VT_R8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 xml:space="preserve">NR2 </w:t>
            </w:r>
          </w:p>
        </w:tc>
      </w:tr>
    </w:tbl>
    <w:p w:rsidR="00F15659" w:rsidRDefault="00F15659">
      <w:pPr>
        <w:pStyle w:val="Rule"/>
      </w:pPr>
    </w:p>
    <w:p w:rsidR="00F15659" w:rsidRDefault="00F15659">
      <w:pPr>
        <w:pStyle w:val="Desc"/>
      </w:pPr>
      <w:r>
        <w:rPr>
          <w:b/>
          <w:bCs/>
        </w:rPr>
        <w:t>IF</w:t>
      </w:r>
      <w:r>
        <w:t xml:space="preserve"> the </w:t>
      </w:r>
      <w:r>
        <w:rPr>
          <w:rFonts w:ascii="Courier" w:hAnsi="Courier"/>
        </w:rPr>
        <w:t>DataType</w:t>
      </w:r>
      <w:r>
        <w:t xml:space="preserve"> parameter is </w:t>
      </w:r>
      <w:r>
        <w:rPr>
          <w:rFonts w:ascii="Courier" w:hAnsi="Courier"/>
        </w:rPr>
        <w:t>ASCIIType_Any</w:t>
      </w:r>
      <w:r>
        <w:t xml:space="preserve">, </w:t>
      </w:r>
      <w:r>
        <w:rPr>
          <w:b/>
          <w:bCs/>
        </w:rPr>
        <w:t>AND</w:t>
      </w:r>
      <w:r>
        <w:t xml:space="preserve"> the actual type is any variant type other than those allowed, </w:t>
      </w:r>
      <w:r>
        <w:rPr>
          <w:b/>
          <w:bCs/>
        </w:rPr>
        <w:t>THEN</w:t>
      </w:r>
      <w:r>
        <w:t xml:space="preserve"> </w:t>
      </w:r>
      <w:r>
        <w:rPr>
          <w:rFonts w:ascii="Courier" w:hAnsi="Courier"/>
        </w:rPr>
        <w:t>WriteNumber</w:t>
      </w:r>
      <w:r>
        <w:t xml:space="preserve"> </w:t>
      </w:r>
      <w:r>
        <w:rPr>
          <w:b/>
          <w:bCs/>
        </w:rPr>
        <w:t>SHALL</w:t>
      </w:r>
      <w:r>
        <w:t xml:space="preserve"> fail and return E_INVALIDARG.  </w:t>
      </w:r>
      <w:r>
        <w:rPr>
          <w:b/>
          <w:bCs/>
        </w:rPr>
        <w:t>IF</w:t>
      </w:r>
      <w:r>
        <w:t xml:space="preserve"> the </w:t>
      </w:r>
      <w:r>
        <w:rPr>
          <w:rFonts w:ascii="Courier" w:hAnsi="Courier"/>
        </w:rPr>
        <w:t>DataType</w:t>
      </w:r>
      <w:r>
        <w:t xml:space="preserve"> parameter is any type other than those allowed, </w:t>
      </w:r>
      <w:r>
        <w:rPr>
          <w:b/>
          <w:bCs/>
        </w:rPr>
        <w:t>THEN</w:t>
      </w:r>
      <w:r>
        <w:t xml:space="preserve"> </w:t>
      </w:r>
      <w:r>
        <w:rPr>
          <w:rFonts w:ascii="Courier" w:hAnsi="Courier"/>
        </w:rPr>
        <w:t>WriteNumber</w:t>
      </w:r>
      <w:r>
        <w:t xml:space="preserve"> </w:t>
      </w:r>
      <w:r>
        <w:rPr>
          <w:b/>
          <w:bCs/>
        </w:rPr>
        <w:t>SHALL</w:t>
      </w:r>
      <w:r>
        <w:t xml:space="preserve"> fail and return E_INVALIDARG.</w:t>
      </w:r>
    </w:p>
    <w:p w:rsidR="00F15659" w:rsidRDefault="00F15659">
      <w:pPr>
        <w:pStyle w:val="Rule"/>
      </w:pPr>
    </w:p>
    <w:p w:rsidR="00F15659" w:rsidRDefault="00F15659">
      <w:pPr>
        <w:pStyle w:val="Desc"/>
      </w:pPr>
      <w:r>
        <w:t xml:space="preserve">The WriteList method </w:t>
      </w:r>
      <w:r>
        <w:rPr>
          <w:b/>
        </w:rPr>
        <w:t>SHALL</w:t>
      </w:r>
      <w:r>
        <w:t xml:space="preserve"> create an ASCII string containing the elements of the array arguments separated by the separator string passed in and add the string to the write buffer.</w:t>
      </w:r>
    </w:p>
    <w:p w:rsidR="00F15659" w:rsidRDefault="00F15659">
      <w:pPr>
        <w:pStyle w:val="Rule"/>
      </w:pPr>
    </w:p>
    <w:p w:rsidR="00F15659" w:rsidRDefault="00F15659">
      <w:pPr>
        <w:pStyle w:val="Desc"/>
      </w:pPr>
      <w:r>
        <w:t xml:space="preserve">Any string arguments that have an ambiguous or no valid conversion to ASCII strings </w:t>
      </w:r>
      <w:r>
        <w:rPr>
          <w:b/>
        </w:rPr>
        <w:t>SHALL</w:t>
      </w:r>
      <w:r>
        <w:t xml:space="preserve"> cause the WriteList method to fail and return E_VISA_INV_FMT.</w:t>
      </w:r>
    </w:p>
    <w:p w:rsidR="00F15659" w:rsidRDefault="00F15659">
      <w:pPr>
        <w:pStyle w:val="Rule"/>
      </w:pPr>
    </w:p>
    <w:p w:rsidR="00F15659" w:rsidRDefault="00F15659">
      <w:pPr>
        <w:pStyle w:val="Desc"/>
      </w:pPr>
      <w:r>
        <w:t xml:space="preserve">The WriteList method </w:t>
      </w:r>
      <w:r>
        <w:rPr>
          <w:b/>
        </w:rPr>
        <w:t>SHALL</w:t>
      </w:r>
      <w:r>
        <w:t xml:space="preserve"> accept SAFEARRAYs of specific data types given the </w:t>
      </w:r>
      <w:r>
        <w:rPr>
          <w:rFonts w:ascii="Courier" w:hAnsi="Courier"/>
        </w:rPr>
        <w:t>Data</w:t>
      </w:r>
      <w:r>
        <w:t xml:space="preserve">Type parameter’s values and fail with the error code of E_INVALIDARG if the </w:t>
      </w:r>
      <w:r>
        <w:rPr>
          <w:rFonts w:ascii="Courier" w:hAnsi="Courier"/>
        </w:rPr>
        <w:t>Data</w:t>
      </w:r>
      <w:r>
        <w:t xml:space="preserve"> parameter is any other type according to this table.</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rsidP="007049D8">
            <w:pPr>
              <w:keepNext/>
              <w:keepLines/>
              <w:spacing w:before="40" w:after="40"/>
              <w:jc w:val="center"/>
              <w:rPr>
                <w:b/>
              </w:rPr>
            </w:pPr>
            <w:r>
              <w:rPr>
                <w:b/>
              </w:rPr>
              <w:t>List Argument Value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rsidP="007049D8">
            <w:pPr>
              <w:keepNext/>
              <w:keepLines/>
              <w:spacing w:before="40" w:after="40"/>
              <w:jc w:val="center"/>
              <w:rPr>
                <w:b/>
              </w:rPr>
            </w:pPr>
            <w:r>
              <w:rPr>
                <w:b/>
              </w:rPr>
              <w:t>Valid “List” Parameter VARIANT types</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ASCIIType_I2</w:t>
            </w:r>
          </w:p>
        </w:tc>
        <w:tc>
          <w:tcPr>
            <w:tcW w:w="4500" w:type="dxa"/>
            <w:tcBorders>
              <w:top w:val="double" w:sz="6" w:space="0" w:color="auto"/>
              <w:left w:val="single" w:sz="6" w:space="0" w:color="auto"/>
              <w:right w:val="single" w:sz="6" w:space="0" w:color="auto"/>
            </w:tcBorders>
            <w:vAlign w:val="center"/>
          </w:tcPr>
          <w:p w:rsidR="00F15659" w:rsidRDefault="00F15659" w:rsidP="007049D8">
            <w:pPr>
              <w:keepNext/>
              <w:keepLines/>
              <w:tabs>
                <w:tab w:val="left" w:pos="100"/>
              </w:tabs>
              <w:spacing w:before="40" w:after="40"/>
              <w:ind w:left="100"/>
              <w:rPr>
                <w:rFonts w:ascii="Courier New" w:hAnsi="Courier New"/>
                <w:sz w:val="22"/>
              </w:rPr>
            </w:pPr>
            <w:r>
              <w:rPr>
                <w:rFonts w:ascii="Courier" w:hAnsi="Courier"/>
                <w:sz w:val="22"/>
              </w:rPr>
              <w:t>VT_ARRAY | VT_I2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ASCIIType_I4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VT_ARRAY | VT_I4</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ASCIIType_R4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ind w:left="100"/>
              <w:rPr>
                <w:rStyle w:val="Courier"/>
              </w:rPr>
            </w:pPr>
            <w:r>
              <w:rPr>
                <w:rFonts w:ascii="Courier" w:hAnsi="Courier"/>
                <w:sz w:val="22"/>
              </w:rPr>
              <w:t>VT_ARRAY | VT_R4</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ASCIIType_R8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tabs>
                <w:tab w:val="left" w:pos="2080"/>
              </w:tabs>
              <w:spacing w:before="40" w:after="40"/>
              <w:ind w:left="80"/>
              <w:rPr>
                <w:rFonts w:ascii="Courier" w:hAnsi="Courier"/>
                <w:sz w:val="22"/>
              </w:rPr>
            </w:pPr>
            <w:r>
              <w:rPr>
                <w:rFonts w:ascii="Courier" w:hAnsi="Courier"/>
                <w:sz w:val="22"/>
              </w:rPr>
              <w:t>VT_ARRAY | VT_R8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ASCIIType_BSTR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tabs>
                <w:tab w:val="left" w:pos="2080"/>
              </w:tabs>
              <w:spacing w:before="40" w:after="40"/>
              <w:ind w:left="80"/>
              <w:rPr>
                <w:rFonts w:ascii="Courier" w:hAnsi="Courier"/>
                <w:sz w:val="22"/>
              </w:rPr>
            </w:pPr>
            <w:r>
              <w:rPr>
                <w:rFonts w:ascii="Courier" w:hAnsi="Courier"/>
                <w:sz w:val="22"/>
              </w:rPr>
              <w:t>VT_ARRAY | VT_BSTR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spacing w:before="40" w:after="40"/>
              <w:ind w:left="80"/>
              <w:rPr>
                <w:rFonts w:ascii="Courier" w:hAnsi="Courier"/>
                <w:sz w:val="22"/>
              </w:rPr>
            </w:pPr>
            <w:r>
              <w:rPr>
                <w:rFonts w:ascii="Courier" w:hAnsi="Courier"/>
                <w:sz w:val="22"/>
              </w:rPr>
              <w:t>ASCIIType_Any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Next/>
              <w:keepLines/>
              <w:tabs>
                <w:tab w:val="left" w:pos="2080"/>
              </w:tabs>
              <w:ind w:left="86"/>
              <w:rPr>
                <w:rFonts w:ascii="Courier" w:hAnsi="Courier"/>
                <w:sz w:val="22"/>
              </w:rPr>
            </w:pPr>
            <w:r>
              <w:rPr>
                <w:rFonts w:ascii="Courier" w:hAnsi="Courier"/>
                <w:sz w:val="22"/>
              </w:rPr>
              <w:t>VT_ARRAY | VT_VARIANT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Lines/>
              <w:spacing w:before="40" w:after="40"/>
              <w:ind w:left="80"/>
              <w:rPr>
                <w:rFonts w:ascii="Courier" w:hAnsi="Courier"/>
                <w:sz w:val="22"/>
              </w:rPr>
            </w:pPr>
            <w:r>
              <w:rPr>
                <w:rFonts w:ascii="Courier" w:hAnsi="Courier"/>
                <w:sz w:val="22"/>
              </w:rPr>
              <w:t>ASCIIType_UI1</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rsidP="007049D8">
            <w:pPr>
              <w:keepLines/>
              <w:tabs>
                <w:tab w:val="left" w:pos="2080"/>
              </w:tabs>
              <w:spacing w:before="40" w:after="40"/>
              <w:ind w:left="80"/>
              <w:rPr>
                <w:rFonts w:ascii="Courier" w:hAnsi="Courier"/>
                <w:sz w:val="22"/>
              </w:rPr>
            </w:pPr>
            <w:r>
              <w:rPr>
                <w:rFonts w:ascii="Courier" w:hAnsi="Courier"/>
                <w:sz w:val="22"/>
              </w:rPr>
              <w:t>VT_ARRAY | VT_UI1</w:t>
            </w:r>
          </w:p>
        </w:tc>
      </w:tr>
    </w:tbl>
    <w:p w:rsidR="00F15659" w:rsidRDefault="00F15659">
      <w:pPr>
        <w:pStyle w:val="Rule"/>
      </w:pPr>
    </w:p>
    <w:p w:rsidR="00F15659" w:rsidRDefault="00F15659">
      <w:pPr>
        <w:pStyle w:val="Desc"/>
      </w:pPr>
      <w:r>
        <w:t xml:space="preserve">WriteList, upon receiving a </w:t>
      </w:r>
      <w:r>
        <w:rPr>
          <w:rFonts w:ascii="Courier" w:hAnsi="Courier"/>
        </w:rPr>
        <w:t xml:space="preserve">DataType </w:t>
      </w:r>
      <w:r>
        <w:t xml:space="preserve">argument of ASCIIType_Any </w:t>
      </w:r>
      <w:r>
        <w:rPr>
          <w:b/>
        </w:rPr>
        <w:t>SHALL</w:t>
      </w:r>
      <w:r>
        <w:t xml:space="preserve"> return an error code of E_INVALIDARG if any of the VARIANT elements of the array argument </w:t>
      </w:r>
      <w:r>
        <w:rPr>
          <w:rFonts w:ascii="Courier" w:hAnsi="Courier"/>
        </w:rPr>
        <w:t>Data</w:t>
      </w:r>
      <w:r>
        <w:t xml:space="preserve"> are of types other than VT_UI1, VT_I2, VT_I4, VT_R4, VT_R8, and VT_BSTR, or a combination of VT_BYREF and those types.</w:t>
      </w:r>
    </w:p>
    <w:p w:rsidR="00F15659" w:rsidRDefault="00F15659">
      <w:pPr>
        <w:pStyle w:val="Rule"/>
      </w:pPr>
    </w:p>
    <w:p w:rsidR="00F15659" w:rsidRDefault="00F15659">
      <w:pPr>
        <w:pStyle w:val="Desc"/>
      </w:pPr>
      <w:r>
        <w:t xml:space="preserve">WriteList </w:t>
      </w:r>
      <w:r>
        <w:rPr>
          <w:b/>
        </w:rPr>
        <w:t>SHALL</w:t>
      </w:r>
      <w:r>
        <w:t xml:space="preserve"> convert the numeric arguments to ASCII strings as described for the WriteNumber method and convert BSTR arguments to strings as described for the WriteString method.</w:t>
      </w:r>
    </w:p>
    <w:p w:rsidR="00F15659" w:rsidRDefault="00F15659">
      <w:pPr>
        <w:pStyle w:val="Rule"/>
      </w:pPr>
    </w:p>
    <w:p w:rsidR="00F15659" w:rsidRDefault="00F15659">
      <w:pPr>
        <w:pStyle w:val="Desc"/>
      </w:pPr>
      <w:r>
        <w:t xml:space="preserve">WriteList </w:t>
      </w:r>
      <w:r>
        <w:rPr>
          <w:b/>
        </w:rPr>
        <w:t>SHALL</w:t>
      </w:r>
      <w:r>
        <w:t xml:space="preserve"> place the separator string between each element in the ASCII string it creates, but not at the beginning or end of the string.</w:t>
      </w:r>
    </w:p>
    <w:p w:rsidR="00F15659" w:rsidRDefault="00F15659">
      <w:pPr>
        <w:pStyle w:val="Rule"/>
      </w:pPr>
    </w:p>
    <w:p w:rsidR="00F15659" w:rsidRDefault="00F15659">
      <w:pPr>
        <w:pStyle w:val="Desc"/>
      </w:pPr>
      <w:r>
        <w:t xml:space="preserve">If the ListSeperator argument of WriteList is empty, it </w:t>
      </w:r>
      <w:r>
        <w:rPr>
          <w:b/>
        </w:rPr>
        <w:t>SHALL</w:t>
      </w:r>
      <w:r>
        <w:t xml:space="preserve"> use the comma ASCII character as the separator.</w:t>
      </w:r>
    </w:p>
    <w:p w:rsidR="00F15659" w:rsidRDefault="00F15659">
      <w:pPr>
        <w:pStyle w:val="Rule"/>
      </w:pPr>
    </w:p>
    <w:p w:rsidR="00F15659" w:rsidRDefault="00F15659">
      <w:pPr>
        <w:pStyle w:val="Desc"/>
      </w:pPr>
      <w:r>
        <w:t xml:space="preserve">The WriteIEEEBlock method </w:t>
      </w:r>
      <w:r>
        <w:rPr>
          <w:b/>
        </w:rPr>
        <w:t xml:space="preserve">SHALL </w:t>
      </w:r>
      <w:r>
        <w:t>fail with the error code E_INVALIDARG if the argument “Data” is not a SAFEARRAY of numeric types.</w:t>
      </w:r>
    </w:p>
    <w:p w:rsidR="00F15659" w:rsidRDefault="00F15659">
      <w:pPr>
        <w:pStyle w:val="Rule"/>
      </w:pPr>
    </w:p>
    <w:p w:rsidR="00F15659" w:rsidRDefault="00F15659">
      <w:pPr>
        <w:pStyle w:val="Desc"/>
      </w:pPr>
      <w:r>
        <w:t xml:space="preserve">The WriteIEEEBlock method </w:t>
      </w:r>
      <w:r>
        <w:rPr>
          <w:b/>
        </w:rPr>
        <w:t xml:space="preserve">SHALL </w:t>
      </w:r>
      <w:r>
        <w:t>perform conversions and place data into the write buffer according to this table (where &lt;length&gt; is calculated from the SAFEARRAY’s data and the “Data” argument is assumed to be the c array equivalent of the SAFEARRAY’s contents.)</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Data Argument Variant Type and InstrumentBigEndian Value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Equivalent viPrintf Statement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VT_UI, TRUE</w:t>
            </w:r>
          </w:p>
        </w:tc>
        <w:tc>
          <w:tcPr>
            <w:tcW w:w="450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rPr>
            </w:pPr>
            <w:r>
              <w:rPr>
                <w:rFonts w:ascii="Courier" w:hAnsi="Courier"/>
                <w:sz w:val="22"/>
              </w:rPr>
              <w:t>viPrintf(“%b&lt;length&gt;”),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VT_I2,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viPrintf(“%b&lt;length&gt;h”),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VT_I4,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rPr>
            </w:pPr>
            <w:r>
              <w:rPr>
                <w:rFonts w:ascii="Courier" w:hAnsi="Courier"/>
                <w:sz w:val="22"/>
              </w:rPr>
              <w:t>viPrintf(“%b&lt;length&gt;l”),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VT_R4,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viPrintf(“%b&lt;length&gt;f”),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VT_R8,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viPrintf(“%b&lt;length&gt;d”),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lang w:val="fr-FR"/>
              </w:rPr>
            </w:pPr>
            <w:r>
              <w:rPr>
                <w:rFonts w:ascii="Courier" w:hAnsi="Courier"/>
                <w:sz w:val="22"/>
                <w:lang w:val="fr-FR"/>
              </w:rPr>
              <w:t>VT_ARRAY | VT_UI,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ind w:left="86"/>
              <w:rPr>
                <w:rFonts w:ascii="Courier" w:hAnsi="Courier"/>
                <w:sz w:val="22"/>
              </w:rPr>
            </w:pPr>
            <w:r>
              <w:rPr>
                <w:rFonts w:ascii="Courier" w:hAnsi="Courier"/>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VT_I2,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VT_I4,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VT_R4,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VT_R8,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bl>
    <w:p w:rsidR="00F15659" w:rsidRDefault="00F15659">
      <w:pPr>
        <w:pStyle w:val="Rule"/>
      </w:pPr>
    </w:p>
    <w:p w:rsidR="00F15659" w:rsidRDefault="00F15659">
      <w:pPr>
        <w:pStyle w:val="Desc"/>
      </w:pPr>
      <w:r>
        <w:t xml:space="preserve">Whenever insufficient data is in the read buffer to complete one of the Formatted I/O read methods, the Formatted I/O object </w:t>
      </w:r>
      <w:r>
        <w:rPr>
          <w:b/>
        </w:rPr>
        <w:t>SHALL</w:t>
      </w:r>
      <w:r>
        <w:t xml:space="preserve"> continue to call the Read method of the IMessage interface reference it holds until all the data it needs is retrieved, a timeout or other error occurs, or an END or termination character is received.  </w:t>
      </w:r>
    </w:p>
    <w:p w:rsidR="00F15659" w:rsidRDefault="00F15659">
      <w:pPr>
        <w:pStyle w:val="Rule"/>
      </w:pPr>
    </w:p>
    <w:p w:rsidR="00F15659" w:rsidRDefault="00F15659">
      <w:pPr>
        <w:pStyle w:val="Desc"/>
      </w:pPr>
      <w:r>
        <w:t xml:space="preserve">If a timeout occurs but enough data was retrieved to complete the request, the formatted I/O object </w:t>
      </w:r>
      <w:r>
        <w:rPr>
          <w:b/>
          <w:bCs/>
        </w:rPr>
        <w:t>SHALL NOT</w:t>
      </w:r>
      <w:r>
        <w:t xml:space="preserve"> return an error.</w:t>
      </w:r>
    </w:p>
    <w:p w:rsidR="00F15659" w:rsidRDefault="00F15659">
      <w:pPr>
        <w:pStyle w:val="Rule"/>
      </w:pPr>
    </w:p>
    <w:p w:rsidR="00F15659" w:rsidRDefault="00F15659">
      <w:pPr>
        <w:pStyle w:val="Desc"/>
      </w:pPr>
      <w:r>
        <w:rPr>
          <w:b/>
          <w:bCs/>
        </w:rPr>
        <w:t>IF</w:t>
      </w:r>
      <w:r>
        <w:t xml:space="preserve"> the underlying read stops due to a termination character in the middle of an IEEE Block that is being parsed by ReadIEEEBlock, </w:t>
      </w:r>
      <w:r>
        <w:rPr>
          <w:b/>
          <w:bCs/>
        </w:rPr>
        <w:t>THEN</w:t>
      </w:r>
      <w:r>
        <w:t xml:space="preserve"> ReadIEEEBlock </w:t>
      </w:r>
      <w:r>
        <w:rPr>
          <w:b/>
          <w:bCs/>
        </w:rPr>
        <w:t>SHALL</w:t>
      </w:r>
      <w:r>
        <w:t xml:space="preserve"> continue retrieving data from the VISA COM I/O Resource object.</w:t>
      </w:r>
    </w:p>
    <w:p w:rsidR="00F15659" w:rsidRDefault="00F15659">
      <w:pPr>
        <w:pStyle w:val="Permission"/>
      </w:pPr>
    </w:p>
    <w:p w:rsidR="00F15659" w:rsidRDefault="00F15659">
      <w:pPr>
        <w:pStyle w:val="Desc"/>
      </w:pPr>
      <w:r>
        <w:t xml:space="preserve">The ReadIEEEBlock method </w:t>
      </w:r>
      <w:r>
        <w:rPr>
          <w:b/>
        </w:rPr>
        <w:t>MAY</w:t>
      </w:r>
      <w:r>
        <w:t xml:space="preserve"> disable the termination character if it is enabled while calling Reads inside the (well-defined) length of the IEEE binary block, but must turn it back on before reading bytes lying outside the block.</w:t>
      </w:r>
    </w:p>
    <w:p w:rsidR="00F15659" w:rsidRDefault="00F15659">
      <w:pPr>
        <w:pStyle w:val="Observation"/>
      </w:pPr>
    </w:p>
    <w:p w:rsidR="00F15659" w:rsidRDefault="00F15659">
      <w:pPr>
        <w:pStyle w:val="Desc"/>
      </w:pPr>
      <w:r>
        <w:t>A timeout can occur but the operation can still be successful if the END signal is suppressed and the termination character is disabled, in which case the only way to complete reading data of indefinite size is to encounter a timeout.</w:t>
      </w:r>
    </w:p>
    <w:p w:rsidR="00F15659" w:rsidRDefault="00F15659">
      <w:pPr>
        <w:pStyle w:val="Rule"/>
      </w:pPr>
    </w:p>
    <w:p w:rsidR="00F15659" w:rsidRDefault="00F15659">
      <w:pPr>
        <w:pStyle w:val="Desc"/>
      </w:pPr>
      <w:r>
        <w:t xml:space="preserve">The ReadString method </w:t>
      </w:r>
      <w:r>
        <w:rPr>
          <w:b/>
        </w:rPr>
        <w:t>SHALL</w:t>
      </w:r>
      <w:r>
        <w:t xml:space="preserve"> read from and remove characters from the formatted I/O read buffer until an END condition or termination character or an error occurs and convert the ASCII string to a BSTR and return it.  ReadString </w:t>
      </w:r>
      <w:r>
        <w:rPr>
          <w:b/>
        </w:rPr>
        <w:t>SHALL</w:t>
      </w:r>
      <w:r>
        <w:t xml:space="preserve"> return any error that occurs.</w:t>
      </w:r>
    </w:p>
    <w:p w:rsidR="00F15659" w:rsidRDefault="00F15659">
      <w:pPr>
        <w:pStyle w:val="Rule"/>
      </w:pPr>
    </w:p>
    <w:p w:rsidR="00F15659" w:rsidRDefault="00F15659">
      <w:pPr>
        <w:pStyle w:val="Desc"/>
      </w:pPr>
      <w:r>
        <w:t xml:space="preserve">The ReadNumber method </w:t>
      </w:r>
      <w:r>
        <w:rPr>
          <w:b/>
        </w:rPr>
        <w:t>SHALL</w:t>
      </w:r>
      <w:r>
        <w:t xml:space="preserve"> read from the read buffer as proscribed in section 7.7.2.2 of IEEE 488.2-1992 (but allow leading whitespace and stop upon the END signal or termination character) and convert the retrieved number to a VARIANT containing a VT_R8 and return the VARIANT.  It </w:t>
      </w:r>
      <w:r>
        <w:rPr>
          <w:b/>
        </w:rPr>
        <w:t>SHALL</w:t>
      </w:r>
      <w:r>
        <w:t xml:space="preserve"> remove the characters making up the number from the formatted I/O buffer.</w:t>
      </w:r>
    </w:p>
    <w:p w:rsidR="00F15659" w:rsidRDefault="00F15659">
      <w:pPr>
        <w:pStyle w:val="Rule"/>
      </w:pPr>
    </w:p>
    <w:p w:rsidR="00F15659" w:rsidRDefault="00F15659">
      <w:pPr>
        <w:pStyle w:val="Desc"/>
      </w:pPr>
      <w:r>
        <w:t xml:space="preserve">The ReadNumber </w:t>
      </w:r>
      <w:r>
        <w:rPr>
          <w:b/>
        </w:rPr>
        <w:t>SHALL</w:t>
      </w:r>
      <w:r>
        <w:t xml:space="preserve"> return all the characters retrieved to the buffer and return the error E_VISA_NSUP_FMT upon receiving a character that is not parsable.</w:t>
      </w:r>
    </w:p>
    <w:p w:rsidR="00F15659" w:rsidRDefault="00F15659">
      <w:pPr>
        <w:pStyle w:val="Rule"/>
      </w:pPr>
    </w:p>
    <w:p w:rsidR="00F15659" w:rsidRDefault="00F15659">
      <w:pPr>
        <w:pStyle w:val="Desc"/>
      </w:pPr>
      <w:r>
        <w:t xml:space="preserve">The ReadList method </w:t>
      </w:r>
      <w:r>
        <w:rPr>
          <w:b/>
        </w:rPr>
        <w:t>SHALL</w:t>
      </w:r>
      <w:r>
        <w:t xml:space="preserve"> return a VARIANT with the following types given the ASCIIType argument.</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ASCIIType Value</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Variant return value Type</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ASCIIType_UI1</w:t>
            </w:r>
          </w:p>
        </w:tc>
        <w:tc>
          <w:tcPr>
            <w:tcW w:w="450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rPr>
            </w:pPr>
            <w:r>
              <w:rPr>
                <w:rFonts w:ascii="Courier" w:hAnsi="Courier"/>
                <w:sz w:val="22"/>
              </w:rPr>
              <w:t>VT_ARRAY | VT_UI1</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ASCIIType_I2</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VT_ARRAY | VT_I2</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ASCIIType_I4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rPr>
            </w:pPr>
            <w:r>
              <w:rPr>
                <w:rFonts w:ascii="Courier" w:hAnsi="Courier"/>
                <w:sz w:val="22"/>
              </w:rPr>
              <w:t>VT_ARRAY | VT_I4</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ASCIIType_R4</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VT_ARRAY | VT_R4</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ASCIIType_R8</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VT_ARRAY | VT_R8</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ASCIIType_BSTR</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VT_ARRAY | VT_BSTR</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ASCIIType_Any</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w:hAnsi="Courier"/>
                <w:sz w:val="22"/>
              </w:rPr>
              <w:t>VT_ARRAY | VT_VARIANT</w:t>
            </w:r>
          </w:p>
        </w:tc>
      </w:tr>
    </w:tbl>
    <w:p w:rsidR="00F15659" w:rsidRDefault="00F15659">
      <w:pPr>
        <w:pStyle w:val="Rule"/>
      </w:pPr>
    </w:p>
    <w:p w:rsidR="00F15659" w:rsidRDefault="00F15659">
      <w:pPr>
        <w:pStyle w:val="Desc"/>
      </w:pPr>
      <w:r>
        <w:t xml:space="preserve">Between the reading of each element, ReadList </w:t>
      </w:r>
      <w:r>
        <w:rPr>
          <w:b/>
        </w:rPr>
        <w:t>SHALL</w:t>
      </w:r>
      <w:r>
        <w:t xml:space="preserve"> read and remove from the buffer whitespace and the separator string argument.  If no separator is found before the first non-whitespace character or the END or termination character conditions, the method </w:t>
      </w:r>
      <w:r>
        <w:rPr>
          <w:b/>
          <w:bCs/>
        </w:rPr>
        <w:t>SHALL</w:t>
      </w:r>
      <w:r>
        <w:t xml:space="preserve"> place that character into the buffer and return successfully.</w:t>
      </w:r>
    </w:p>
    <w:p w:rsidR="00F15659" w:rsidRDefault="00F15659">
      <w:pPr>
        <w:pStyle w:val="Rule"/>
      </w:pPr>
    </w:p>
    <w:p w:rsidR="00F15659" w:rsidRDefault="00F15659">
      <w:pPr>
        <w:pStyle w:val="Desc"/>
      </w:pPr>
      <w:r>
        <w:t xml:space="preserve">ReadList </w:t>
      </w:r>
      <w:r>
        <w:rPr>
          <w:b/>
        </w:rPr>
        <w:t xml:space="preserve">SHALL </w:t>
      </w:r>
      <w:r>
        <w:t>read numeric types as described in the ReadNumber method.</w:t>
      </w:r>
    </w:p>
    <w:p w:rsidR="00F15659" w:rsidRDefault="00F15659">
      <w:pPr>
        <w:pStyle w:val="Rule"/>
      </w:pPr>
    </w:p>
    <w:p w:rsidR="00F15659" w:rsidRDefault="00F15659">
      <w:pPr>
        <w:pStyle w:val="Desc"/>
      </w:pPr>
      <w:r>
        <w:t xml:space="preserve">ReadList </w:t>
      </w:r>
      <w:r>
        <w:rPr>
          <w:b/>
        </w:rPr>
        <w:t>SHALL</w:t>
      </w:r>
      <w:r>
        <w:t xml:space="preserve"> return an error if the first non-whitespace character of BSTR arguments is not the quotation mark.  ReadList </w:t>
      </w:r>
      <w:r>
        <w:rPr>
          <w:b/>
        </w:rPr>
        <w:t>SHALL</w:t>
      </w:r>
      <w:r>
        <w:t xml:space="preserve"> complete reading the element and remove the characters from the buffer when a second quotation mark is read. </w:t>
      </w:r>
    </w:p>
    <w:p w:rsidR="00F15659" w:rsidRDefault="00F15659">
      <w:pPr>
        <w:pStyle w:val="Rule"/>
      </w:pPr>
    </w:p>
    <w:p w:rsidR="00F15659" w:rsidRDefault="00F15659">
      <w:pPr>
        <w:pStyle w:val="Desc"/>
      </w:pPr>
      <w:r>
        <w:rPr>
          <w:b/>
          <w:bCs/>
        </w:rPr>
        <w:t>IF</w:t>
      </w:r>
      <w:r>
        <w:t xml:space="preserve"> the ASCIIType value is ASCIITYPE_Any, </w:t>
      </w:r>
      <w:r>
        <w:rPr>
          <w:b/>
          <w:bCs/>
        </w:rPr>
        <w:t>AND</w:t>
      </w:r>
      <w:r>
        <w:t xml:space="preserve"> the first non-whitespace characer is a quotation mark, </w:t>
      </w:r>
      <w:r>
        <w:rPr>
          <w:b/>
          <w:bCs/>
        </w:rPr>
        <w:t>THEN</w:t>
      </w:r>
      <w:r>
        <w:t xml:space="preserve"> ReadList </w:t>
      </w:r>
      <w:r>
        <w:rPr>
          <w:b/>
        </w:rPr>
        <w:t>SHALL</w:t>
      </w:r>
      <w:r>
        <w:t xml:space="preserve"> treat an element of a list as a string and create a VARIANT of type VT_BSTR for the returned SAFEARRAY.</w:t>
      </w:r>
    </w:p>
    <w:p w:rsidR="00F15659" w:rsidRDefault="00F15659">
      <w:pPr>
        <w:pStyle w:val="Rule"/>
      </w:pPr>
    </w:p>
    <w:p w:rsidR="00F15659" w:rsidRDefault="00F15659">
      <w:pPr>
        <w:pStyle w:val="Desc"/>
      </w:pPr>
      <w:r>
        <w:rPr>
          <w:b/>
          <w:bCs/>
        </w:rPr>
        <w:t>IF</w:t>
      </w:r>
      <w:r>
        <w:t xml:space="preserve"> the ASCIIType value is ASCIIType_Any, </w:t>
      </w:r>
      <w:r>
        <w:rPr>
          <w:b/>
          <w:bCs/>
        </w:rPr>
        <w:t>AND</w:t>
      </w:r>
      <w:r>
        <w:t xml:space="preserve"> an NR1 parser that allows for leading whitespace successfully reads a number, </w:t>
      </w:r>
      <w:r>
        <w:rPr>
          <w:b/>
          <w:bCs/>
        </w:rPr>
        <w:t>THEN</w:t>
      </w:r>
      <w:r>
        <w:t xml:space="preserve"> </w:t>
      </w:r>
      <w:r>
        <w:rPr>
          <w:rFonts w:ascii="Courier" w:hAnsi="Courier"/>
        </w:rPr>
        <w:t>ReadList()</w:t>
      </w:r>
      <w:r>
        <w:t xml:space="preserve"> </w:t>
      </w:r>
      <w:r>
        <w:rPr>
          <w:b/>
          <w:bCs/>
        </w:rPr>
        <w:t>SHALL</w:t>
      </w:r>
      <w:r>
        <w:t xml:space="preserve"> treat an element of a list as a string and create a VARIANT of type VT_I4.  Otherwise, </w:t>
      </w:r>
      <w:r>
        <w:rPr>
          <w:b/>
          <w:bCs/>
        </w:rPr>
        <w:t>IF</w:t>
      </w:r>
      <w:r>
        <w:t xml:space="preserve"> an NR2 or NR3 parser successfully reads a number, </w:t>
      </w:r>
      <w:r>
        <w:rPr>
          <w:b/>
          <w:bCs/>
        </w:rPr>
        <w:t xml:space="preserve">THEN </w:t>
      </w:r>
      <w:r>
        <w:t xml:space="preserve">a VARIANT of type VT_R8 </w:t>
      </w:r>
      <w:r>
        <w:rPr>
          <w:b/>
        </w:rPr>
        <w:t>SHALL</w:t>
      </w:r>
      <w:r>
        <w:t xml:space="preserve"> be created to hold it. </w:t>
      </w:r>
    </w:p>
    <w:p w:rsidR="00F15659" w:rsidRDefault="00F15659">
      <w:pPr>
        <w:pStyle w:val="Rule"/>
      </w:pPr>
    </w:p>
    <w:p w:rsidR="00F15659" w:rsidRDefault="00F15659">
      <w:pPr>
        <w:pStyle w:val="Desc"/>
      </w:pPr>
      <w:r>
        <w:t xml:space="preserve">ReadList </w:t>
      </w:r>
      <w:r>
        <w:rPr>
          <w:b/>
        </w:rPr>
        <w:t>SHALL</w:t>
      </w:r>
      <w:r>
        <w:t xml:space="preserve"> return an error of E_VISA_NSUP_FMT if no valid element type could be parsed when the ASCIIType argument is ASCIIType_Any.</w:t>
      </w:r>
    </w:p>
    <w:p w:rsidR="00F15659" w:rsidRDefault="00F15659">
      <w:pPr>
        <w:pStyle w:val="Rule"/>
      </w:pPr>
    </w:p>
    <w:p w:rsidR="00F15659" w:rsidRDefault="00F15659">
      <w:pPr>
        <w:pStyle w:val="Desc"/>
      </w:pPr>
      <w:r>
        <w:rPr>
          <w:b/>
          <w:bCs/>
        </w:rPr>
        <w:t>IF</w:t>
      </w:r>
      <w:r>
        <w:t xml:space="preserve"> the </w:t>
      </w:r>
      <w:r>
        <w:rPr>
          <w:rFonts w:ascii="Courier" w:hAnsi="Courier"/>
        </w:rPr>
        <w:t>SeekToBlock</w:t>
      </w:r>
      <w:r>
        <w:t xml:space="preserve"> parameter is true, </w:t>
      </w:r>
      <w:r>
        <w:rPr>
          <w:b/>
          <w:bCs/>
        </w:rPr>
        <w:t>THEN</w:t>
      </w:r>
      <w:r>
        <w:t xml:space="preserve"> the ReadIEEEBlock method </w:t>
      </w:r>
      <w:r>
        <w:rPr>
          <w:b/>
        </w:rPr>
        <w:t>SHALL</w:t>
      </w:r>
      <w:r>
        <w:t xml:space="preserve"> read and discard data until the hash ‘#’ is encountered. The ReadIEEEBlock </w:t>
      </w:r>
      <w:r>
        <w:rPr>
          <w:b/>
        </w:rPr>
        <w:t>SHALL</w:t>
      </w:r>
      <w:r>
        <w:t xml:space="preserve"> return the error E_VISA_NSUP_FMT if no hash is encountered or if SeekToBlock is false and the first character in the buffer is not a hash.</w:t>
      </w:r>
    </w:p>
    <w:p w:rsidR="00F15659" w:rsidRDefault="00F15659">
      <w:pPr>
        <w:pStyle w:val="Rule"/>
      </w:pPr>
    </w:p>
    <w:p w:rsidR="00F15659" w:rsidRDefault="00F15659">
      <w:pPr>
        <w:pStyle w:val="Desc"/>
      </w:pPr>
      <w:r>
        <w:t xml:space="preserve">The ReadIEEEBlock method </w:t>
      </w:r>
      <w:r>
        <w:rPr>
          <w:b/>
        </w:rPr>
        <w:t>SHALL</w:t>
      </w:r>
      <w:r>
        <w:t xml:space="preserve"> read data from the read buffer until it has completed reading the IEEE block according to this table.</w:t>
      </w:r>
    </w:p>
    <w:p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trPr>
          <w:cantSplit/>
          <w:trHeight w:val="318"/>
        </w:trPr>
        <w:tc>
          <w:tcPr>
            <w:tcW w:w="395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Type argument value, Instrument Big Endian</w:t>
            </w:r>
          </w:p>
        </w:tc>
        <w:tc>
          <w:tcPr>
            <w:tcW w:w="4500" w:type="dxa"/>
            <w:tcBorders>
              <w:top w:val="single" w:sz="6" w:space="0" w:color="auto"/>
              <w:left w:val="single" w:sz="6" w:space="0" w:color="auto"/>
              <w:bottom w:val="double" w:sz="6" w:space="0" w:color="auto"/>
              <w:right w:val="single" w:sz="6" w:space="0" w:color="auto"/>
            </w:tcBorders>
          </w:tcPr>
          <w:p w:rsidR="00F15659" w:rsidRDefault="00F15659">
            <w:pPr>
              <w:spacing w:before="40" w:after="40"/>
              <w:jc w:val="center"/>
              <w:rPr>
                <w:b/>
              </w:rPr>
            </w:pPr>
            <w:r>
              <w:rPr>
                <w:b/>
              </w:rPr>
              <w:t>Equivalent viScanf Statement</w:t>
            </w:r>
          </w:p>
        </w:tc>
      </w:tr>
      <w:tr w:rsidR="00F15659">
        <w:trPr>
          <w:cantSplit/>
        </w:trPr>
        <w:tc>
          <w:tcPr>
            <w:tcW w:w="3950" w:type="dxa"/>
            <w:tcBorders>
              <w:top w:val="double" w:sz="6" w:space="0" w:color="auto"/>
              <w:left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BinaryType_UI1, true</w:t>
            </w:r>
          </w:p>
        </w:tc>
        <w:tc>
          <w:tcPr>
            <w:tcW w:w="4500" w:type="dxa"/>
            <w:tcBorders>
              <w:top w:val="double" w:sz="6" w:space="0" w:color="auto"/>
              <w:left w:val="single" w:sz="6" w:space="0" w:color="auto"/>
              <w:right w:val="single" w:sz="6" w:space="0" w:color="auto"/>
            </w:tcBorders>
            <w:vAlign w:val="center"/>
          </w:tcPr>
          <w:p w:rsidR="00F15659" w:rsidRDefault="00F15659">
            <w:pPr>
              <w:tabs>
                <w:tab w:val="left" w:pos="100"/>
              </w:tabs>
              <w:spacing w:before="40" w:after="40"/>
              <w:ind w:left="100"/>
              <w:rPr>
                <w:rFonts w:ascii="Courier New" w:hAnsi="Courier New"/>
                <w:sz w:val="22"/>
              </w:rPr>
            </w:pPr>
            <w:r>
              <w:rPr>
                <w:rFonts w:ascii="Courier New" w:hAnsi="Courier New"/>
                <w:sz w:val="22"/>
              </w:rPr>
              <w:t>viScanf(io, “%b”,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BinaryType_I2,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New" w:hAnsi="Courier New"/>
                <w:sz w:val="22"/>
              </w:rPr>
              <w:t>viScanf(io, “%bh”,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BinaryType_I4,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ind w:left="100"/>
              <w:rPr>
                <w:rStyle w:val="Courier"/>
              </w:rPr>
            </w:pPr>
            <w:r>
              <w:rPr>
                <w:rFonts w:ascii="Courier New" w:hAnsi="Courier New"/>
                <w:sz w:val="22"/>
              </w:rPr>
              <w:t>viScanf(io, “%bl”,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BinaryType_R4,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viScanf(io, “%bz”,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BinaryType_R8, true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viScanf(io, “%bd”, data)</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BinaryType_UI1,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BinaryType_I2,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BinaryType_I4,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BinaryType_R4,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trPr>
          <w:cantSplit/>
        </w:trPr>
        <w:tc>
          <w:tcPr>
            <w:tcW w:w="3950" w:type="dxa"/>
            <w:tcBorders>
              <w:top w:val="single" w:sz="6" w:space="0" w:color="auto"/>
              <w:left w:val="single" w:sz="6" w:space="0" w:color="auto"/>
              <w:bottom w:val="single" w:sz="6" w:space="0" w:color="auto"/>
              <w:right w:val="single" w:sz="6" w:space="0" w:color="auto"/>
            </w:tcBorders>
            <w:vAlign w:val="center"/>
          </w:tcPr>
          <w:p w:rsidR="00F15659" w:rsidRDefault="00F15659">
            <w:pPr>
              <w:spacing w:before="40" w:after="40"/>
              <w:ind w:left="80"/>
              <w:rPr>
                <w:rFonts w:ascii="Courier" w:hAnsi="Courier"/>
                <w:sz w:val="22"/>
              </w:rPr>
            </w:pPr>
            <w:r>
              <w:rPr>
                <w:rFonts w:ascii="Courier" w:hAnsi="Courier"/>
                <w:sz w:val="22"/>
              </w:rPr>
              <w:t>BinaryType_R8, false</w:t>
            </w:r>
          </w:p>
        </w:tc>
        <w:tc>
          <w:tcPr>
            <w:tcW w:w="4500" w:type="dxa"/>
            <w:tcBorders>
              <w:top w:val="single" w:sz="6" w:space="0" w:color="auto"/>
              <w:left w:val="single" w:sz="6" w:space="0" w:color="auto"/>
              <w:bottom w:val="single" w:sz="6" w:space="0" w:color="auto"/>
              <w:right w:val="single" w:sz="6" w:space="0" w:color="auto"/>
            </w:tcBorders>
            <w:vAlign w:val="center"/>
          </w:tcPr>
          <w:p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bl>
    <w:p w:rsidR="00E248FF" w:rsidRDefault="00E248FF" w:rsidP="00344AC1">
      <w:pPr>
        <w:pStyle w:val="Observation"/>
      </w:pPr>
    </w:p>
    <w:p w:rsidR="00E248FF" w:rsidRDefault="00E248FF" w:rsidP="007049D8">
      <w:pPr>
        <w:pStyle w:val="Desc"/>
        <w:keepNext/>
        <w:keepLines/>
      </w:pPr>
      <w:r>
        <w:t>The ReadIEEEBlock method will return successfully if if an END occurs before the expected block size is fully read.  Several instruments set the size to be a maximum size, not necessarily the actual size, and then return END when they are done.  In these situations, ReadIEEEBlock must not fail.  This is directly opposite the behavior specified in a previous version of this specification, and the rule that had required an error condition on this behavior has been removed.</w:t>
      </w:r>
    </w:p>
    <w:p w:rsidR="00F15659" w:rsidRDefault="00F15659">
      <w:pPr>
        <w:pStyle w:val="Rule"/>
      </w:pPr>
    </w:p>
    <w:p w:rsidR="00F15659" w:rsidRDefault="00F15659">
      <w:pPr>
        <w:pStyle w:val="Desc"/>
      </w:pPr>
      <w:r>
        <w:t xml:space="preserve">The FlushWrite method </w:t>
      </w:r>
      <w:r>
        <w:rPr>
          <w:b/>
        </w:rPr>
        <w:t>SHALL</w:t>
      </w:r>
      <w:r>
        <w:t xml:space="preserve"> flush all the data to the cached VISA COM I/O Resource object.</w:t>
      </w:r>
    </w:p>
    <w:p w:rsidR="00F15659" w:rsidRDefault="00F15659">
      <w:pPr>
        <w:pStyle w:val="Rule"/>
      </w:pPr>
    </w:p>
    <w:p w:rsidR="00F15659" w:rsidRDefault="00F15659">
      <w:pPr>
        <w:pStyle w:val="Desc"/>
      </w:pPr>
      <w:r>
        <w:rPr>
          <w:b/>
          <w:bCs/>
        </w:rPr>
        <w:t>IF</w:t>
      </w:r>
      <w:r>
        <w:t xml:space="preserve"> the SendEND argument of FlushWrite is true, </w:t>
      </w:r>
      <w:r>
        <w:rPr>
          <w:b/>
          <w:bCs/>
        </w:rPr>
        <w:t>THEN</w:t>
      </w:r>
      <w:r>
        <w:t xml:space="preserve"> the FlushWrite method </w:t>
      </w:r>
      <w:r>
        <w:rPr>
          <w:b/>
        </w:rPr>
        <w:t>SHALL</w:t>
      </w:r>
      <w:r>
        <w:t xml:space="preserve"> send an END after flushing.</w:t>
      </w:r>
    </w:p>
    <w:p w:rsidR="00F15659" w:rsidRDefault="00F15659">
      <w:pPr>
        <w:pStyle w:val="Rule"/>
      </w:pPr>
    </w:p>
    <w:p w:rsidR="00F15659" w:rsidRDefault="00F15659">
      <w:pPr>
        <w:pStyle w:val="Desc"/>
      </w:pPr>
      <w:r>
        <w:t xml:space="preserve">The FlushRead method </w:t>
      </w:r>
      <w:r>
        <w:rPr>
          <w:b/>
        </w:rPr>
        <w:t>SHALL</w:t>
      </w:r>
      <w:r>
        <w:t xml:space="preserve"> discard any data in the read buffer until the END or termination character conditions.</w:t>
      </w:r>
    </w:p>
    <w:p w:rsidR="00F15659" w:rsidRDefault="00F15659">
      <w:pPr>
        <w:pStyle w:val="Rule"/>
      </w:pPr>
    </w:p>
    <w:p w:rsidR="00F15659" w:rsidRDefault="00F15659">
      <w:pPr>
        <w:pStyle w:val="Desc"/>
      </w:pPr>
      <w:r>
        <w:t xml:space="preserve">Any implementation of </w:t>
      </w:r>
      <w:r>
        <w:rPr>
          <w:rFonts w:ascii="Courier" w:hAnsi="Courier"/>
        </w:rPr>
        <w:t>IFormattedIO488</w:t>
      </w:r>
      <w:r>
        <w:t xml:space="preserve"> </w:t>
      </w:r>
      <w:r>
        <w:rPr>
          <w:b/>
          <w:bCs/>
        </w:rPr>
        <w:t>SHALL</w:t>
      </w:r>
      <w:r>
        <w:t xml:space="preserve"> also implement the COM interface </w:t>
      </w:r>
      <w:r>
        <w:rPr>
          <w:rFonts w:ascii="Courier" w:hAnsi="Courier"/>
        </w:rPr>
        <w:t>IProvideClassInfo2</w:t>
      </w:r>
      <w:r>
        <w:t>.</w:t>
      </w:r>
    </w:p>
    <w:p w:rsidR="00F15659" w:rsidRDefault="00F15659">
      <w:pPr>
        <w:pStyle w:val="Rule"/>
      </w:pPr>
    </w:p>
    <w:p w:rsidR="00F15659" w:rsidRDefault="00F15659">
      <w:pPr>
        <w:pStyle w:val="Desc"/>
      </w:pPr>
      <w:r>
        <w:t xml:space="preserve">The </w:t>
      </w:r>
      <w:r>
        <w:rPr>
          <w:rFonts w:ascii="Courier" w:hAnsi="Courier"/>
        </w:rPr>
        <w:t>ListSeparator</w:t>
      </w:r>
      <w:r>
        <w:t xml:space="preserve"> parameter to </w:t>
      </w:r>
      <w:r>
        <w:rPr>
          <w:rFonts w:ascii="Courier" w:hAnsi="Courier"/>
        </w:rPr>
        <w:t>ReadList()</w:t>
      </w:r>
      <w:r>
        <w:t xml:space="preserve"> </w:t>
      </w:r>
      <w:r>
        <w:rPr>
          <w:b/>
          <w:bCs/>
        </w:rPr>
        <w:t>SHALL</w:t>
      </w:r>
      <w:r>
        <w:t xml:space="preserve"> be treated as a multi-character string of the type BSTR. Each character in the string </w:t>
      </w:r>
      <w:r>
        <w:rPr>
          <w:b/>
          <w:bCs/>
        </w:rPr>
        <w:t>SHALL</w:t>
      </w:r>
      <w:r>
        <w:t xml:space="preserve"> be treated equally.</w:t>
      </w:r>
    </w:p>
    <w:p w:rsidR="00F15659" w:rsidRDefault="00F15659">
      <w:pPr>
        <w:pStyle w:val="Observation"/>
      </w:pPr>
    </w:p>
    <w:p w:rsidR="00F15659" w:rsidRDefault="00F15659">
      <w:pPr>
        <w:pStyle w:val="Desc"/>
      </w:pPr>
      <w:r>
        <w:t xml:space="preserve">One way to treat characters in </w:t>
      </w:r>
      <w:r>
        <w:rPr>
          <w:rFonts w:ascii="Courier" w:hAnsi="Courier"/>
        </w:rPr>
        <w:t>ListSeparator</w:t>
      </w:r>
      <w:r>
        <w:t xml:space="preserve"> equally is to compare each character in the input data stream against the </w:t>
      </w:r>
      <w:r>
        <w:rPr>
          <w:rFonts w:ascii="Courier" w:hAnsi="Courier"/>
        </w:rPr>
        <w:t>ListSeparator</w:t>
      </w:r>
      <w:r>
        <w:t xml:space="preserve"> string using a function such as the ANSI C </w:t>
      </w:r>
      <w:r>
        <w:rPr>
          <w:rFonts w:ascii="Courier" w:hAnsi="Courier"/>
        </w:rPr>
        <w:t>strtok()</w:t>
      </w:r>
      <w:r>
        <w:t>.</w:t>
      </w:r>
    </w:p>
    <w:p w:rsidR="00F15659" w:rsidRDefault="00F15659">
      <w:pPr>
        <w:pStyle w:val="Rule"/>
      </w:pPr>
    </w:p>
    <w:p w:rsidR="00F15659" w:rsidRDefault="00F15659">
      <w:pPr>
        <w:pStyle w:val="Desc"/>
        <w:rPr>
          <w:color w:val="000000"/>
        </w:rPr>
      </w:pPr>
      <w:r>
        <w:rPr>
          <w:b/>
          <w:bCs/>
          <w:color w:val="000000"/>
        </w:rPr>
        <w:t>IF</w:t>
      </w:r>
      <w:r>
        <w:rPr>
          <w:color w:val="000000"/>
        </w:rPr>
        <w:t xml:space="preserve"> the</w:t>
      </w:r>
      <w:r>
        <w:rPr>
          <w:rFonts w:ascii="Helv" w:hAnsi="Helv"/>
          <w:color w:val="000000"/>
        </w:rPr>
        <w:t xml:space="preserve"> </w:t>
      </w:r>
      <w:r>
        <w:rPr>
          <w:rFonts w:ascii="Courier" w:hAnsi="Courier"/>
          <w:color w:val="000000"/>
        </w:rPr>
        <w:t xml:space="preserve">SendEND </w:t>
      </w:r>
      <w:r>
        <w:rPr>
          <w:color w:val="000000"/>
        </w:rPr>
        <w:t>parameter to</w:t>
      </w:r>
      <w:r>
        <w:rPr>
          <w:rFonts w:ascii="Helv" w:hAnsi="Helv"/>
          <w:color w:val="000000"/>
        </w:rPr>
        <w:t xml:space="preserve"> </w:t>
      </w:r>
      <w:r>
        <w:rPr>
          <w:rFonts w:ascii="Courier" w:hAnsi="Courier"/>
          <w:color w:val="000000"/>
        </w:rPr>
        <w:t>FlushWrite()</w:t>
      </w:r>
      <w:r>
        <w:rPr>
          <w:rFonts w:ascii="Helv" w:hAnsi="Helv"/>
          <w:color w:val="000000"/>
        </w:rPr>
        <w:t xml:space="preserve"> </w:t>
      </w:r>
      <w:r>
        <w:rPr>
          <w:color w:val="000000"/>
        </w:rPr>
        <w:t xml:space="preserve">is FALSE, </w:t>
      </w:r>
      <w:r>
        <w:rPr>
          <w:b/>
          <w:bCs/>
          <w:color w:val="000000"/>
        </w:rPr>
        <w:t>THEN</w:t>
      </w:r>
      <w:r>
        <w:rPr>
          <w:color w:val="000000"/>
        </w:rPr>
        <w:t xml:space="preserve"> the implementation </w:t>
      </w:r>
      <w:r>
        <w:rPr>
          <w:b/>
          <w:bCs/>
          <w:color w:val="000000"/>
        </w:rPr>
        <w:t>SHALL</w:t>
      </w:r>
      <w:r>
        <w:rPr>
          <w:color w:val="000000"/>
        </w:rPr>
        <w:t xml:space="preserve"> disable the</w:t>
      </w:r>
      <w:r>
        <w:rPr>
          <w:rFonts w:ascii="Helv" w:hAnsi="Helv"/>
          <w:color w:val="000000"/>
        </w:rPr>
        <w:t xml:space="preserve"> </w:t>
      </w:r>
      <w:r>
        <w:rPr>
          <w:rFonts w:ascii="Courier" w:hAnsi="Courier"/>
          <w:color w:val="000000"/>
        </w:rPr>
        <w:t xml:space="preserve">SendEndEnabled </w:t>
      </w:r>
      <w:r>
        <w:rPr>
          <w:color w:val="000000"/>
        </w:rPr>
        <w:t>property on the I/O stream, commit the write buffer, and then restore the</w:t>
      </w:r>
      <w:r>
        <w:rPr>
          <w:rFonts w:ascii="Helv" w:hAnsi="Helv"/>
          <w:color w:val="000000"/>
        </w:rPr>
        <w:t xml:space="preserve"> </w:t>
      </w:r>
      <w:r>
        <w:rPr>
          <w:rFonts w:ascii="Courier" w:hAnsi="Courier"/>
          <w:color w:val="000000"/>
        </w:rPr>
        <w:t xml:space="preserve">SendEndEnabled </w:t>
      </w:r>
      <w:r>
        <w:rPr>
          <w:color w:val="000000"/>
        </w:rPr>
        <w:t>property.</w:t>
      </w:r>
    </w:p>
    <w:p w:rsidR="00F15659" w:rsidRDefault="00F15659">
      <w:pPr>
        <w:pStyle w:val="Observation"/>
      </w:pPr>
    </w:p>
    <w:p w:rsidR="00F15659" w:rsidRDefault="00F15659">
      <w:pPr>
        <w:pStyle w:val="Desc"/>
      </w:pPr>
      <w:r>
        <w:t xml:space="preserve">If the user invokes a read method without previously having invoked a write method, the 488.2 rules specify that such an indiscriminate read is invalid. Rather than tracking this state in the </w:t>
      </w:r>
      <w:r>
        <w:rPr>
          <w:rFonts w:ascii="Courier" w:hAnsi="Courier"/>
        </w:rPr>
        <w:t>IFormattedIO488</w:t>
      </w:r>
      <w:r>
        <w:t xml:space="preserve"> implementation, the most likely scenario is that the lower-level IO will timeout. This will still generate an error, which should be expected in this case.</w:t>
      </w:r>
    </w:p>
    <w:p w:rsidR="00F15659" w:rsidRDefault="00F15659">
      <w:pPr>
        <w:pStyle w:val="Desc"/>
      </w:pPr>
    </w:p>
    <w:p w:rsidR="00F15659" w:rsidRDefault="00F15659">
      <w:pPr>
        <w:pStyle w:val="Item"/>
        <w:sectPr w:rsidR="00F15659">
          <w:headerReference w:type="even" r:id="rId36"/>
          <w:headerReference w:type="default" r:id="rId37"/>
          <w:footnotePr>
            <w:numRestart w:val="eachPage"/>
          </w:footnotePr>
          <w:pgSz w:w="12240" w:h="15840"/>
          <w:pgMar w:top="1440" w:right="1440" w:bottom="-1440" w:left="1440" w:header="720" w:footer="720" w:gutter="0"/>
          <w:pgNumType w:start="1"/>
          <w:cols w:space="720"/>
          <w:noEndnote/>
        </w:sectPr>
      </w:pPr>
    </w:p>
    <w:p w:rsidR="00F15659" w:rsidRPr="00C33AF7" w:rsidRDefault="00F15659">
      <w:pPr>
        <w:pStyle w:val="SectionTitle"/>
        <w:rPr>
          <w:lang w:val="it-IT"/>
        </w:rPr>
      </w:pPr>
      <w:bookmarkStart w:id="186" w:name="_Ref490223701"/>
      <w:bookmarkStart w:id="187" w:name="_Toc180914631"/>
      <w:r w:rsidRPr="00C33AF7">
        <w:rPr>
          <w:lang w:val="it-IT"/>
        </w:rPr>
        <w:t>The Complete VISA COM I/O IDL</w:t>
      </w:r>
      <w:bookmarkEnd w:id="186"/>
      <w:bookmarkEnd w:id="187"/>
    </w:p>
    <w:p w:rsidR="00F15659" w:rsidRDefault="00F15659">
      <w:pPr>
        <w:pStyle w:val="Desc"/>
      </w:pPr>
      <w:r>
        <w:t xml:space="preserve">There are two IDL files that comprise the types and interfaces in this specification. </w:t>
      </w:r>
      <w:r w:rsidR="00FE7BA6">
        <w:t xml:space="preserve">These IDL files </w:t>
      </w:r>
      <w:r w:rsidR="00CC3CBA">
        <w:t xml:space="preserve">are provided for reference; they </w:t>
      </w:r>
      <w:r w:rsidR="00FE7BA6">
        <w:t>may not have the same date, version, or helpstring as the actual I</w:t>
      </w:r>
      <w:r w:rsidR="002A2AF8">
        <w:t>DL files used</w:t>
      </w:r>
      <w:r w:rsidR="00FE7BA6">
        <w:t xml:space="preserve">. </w:t>
      </w:r>
      <w:r>
        <w:t>They are defined in the following two sections.</w:t>
      </w:r>
    </w:p>
    <w:p w:rsidR="00F15659" w:rsidRDefault="00F15659">
      <w:pPr>
        <w:pStyle w:val="Head1"/>
      </w:pPr>
      <w:bookmarkStart w:id="188" w:name="_Toc180914632"/>
      <w:r>
        <w:t>VisaCom.idl</w:t>
      </w:r>
      <w:bookmarkEnd w:id="188"/>
    </w:p>
    <w:p w:rsidR="00F15659" w:rsidRDefault="00F15659">
      <w:pPr>
        <w:pStyle w:val="Desc"/>
      </w:pPr>
      <w:r>
        <w:t>Below is the complete IDL specification for VISA COM I/O.</w:t>
      </w:r>
    </w:p>
    <w:p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tc>
          <w:tcPr>
            <w:tcW w:w="8910" w:type="dxa"/>
          </w:tcPr>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Title     : VisaCom.idl</w:t>
            </w:r>
          </w:p>
          <w:p w:rsidR="007049D8" w:rsidRPr="007049D8" w:rsidRDefault="007049D8" w:rsidP="007049D8">
            <w:pPr>
              <w:tabs>
                <w:tab w:val="left" w:pos="252"/>
                <w:tab w:val="left" w:pos="522"/>
                <w:tab w:val="left" w:pos="792"/>
              </w:tabs>
              <w:rPr>
                <w:rStyle w:val="Courier"/>
                <w:sz w:val="18"/>
              </w:rPr>
            </w:pPr>
            <w:r w:rsidRPr="007049D8">
              <w:rPr>
                <w:rStyle w:val="Courier"/>
                <w:sz w:val="18"/>
              </w:rPr>
              <w:t>//  Platforms : Win32</w:t>
            </w:r>
          </w:p>
          <w:p w:rsidR="007049D8" w:rsidRPr="007049D8" w:rsidRDefault="007049D8" w:rsidP="007049D8">
            <w:pPr>
              <w:tabs>
                <w:tab w:val="left" w:pos="252"/>
                <w:tab w:val="left" w:pos="522"/>
                <w:tab w:val="left" w:pos="792"/>
              </w:tabs>
              <w:rPr>
                <w:rStyle w:val="Courier"/>
                <w:sz w:val="18"/>
              </w:rPr>
            </w:pPr>
            <w:r w:rsidRPr="007049D8">
              <w:rPr>
                <w:rStyle w:val="Courier"/>
                <w:sz w:val="18"/>
              </w:rPr>
              <w:t>//  Copyright : VXIplug&amp;play Systems</w:t>
            </w:r>
            <w:r w:rsidR="009B0E16">
              <w:rPr>
                <w:rStyle w:val="Courier"/>
                <w:sz w:val="18"/>
              </w:rPr>
              <w:t xml:space="preserve"> Alliance </w:t>
            </w:r>
            <w:r w:rsidR="004725F1">
              <w:rPr>
                <w:rStyle w:val="Courier"/>
                <w:sz w:val="18"/>
              </w:rPr>
              <w:t>201</w:t>
            </w:r>
            <w:r w:rsidR="009D6BDA">
              <w:rPr>
                <w:rStyle w:val="Courier"/>
                <w:sz w:val="18"/>
              </w:rPr>
              <w:t>4</w:t>
            </w:r>
            <w:r w:rsidR="009B0E16">
              <w:rPr>
                <w:rStyle w:val="Courier"/>
                <w:sz w:val="18"/>
              </w:rPr>
              <w:t xml:space="preserve">. </w:t>
            </w:r>
            <w:r w:rsidRPr="007049D8">
              <w:rPr>
                <w:rStyle w:val="Courier"/>
                <w:sz w:val="18"/>
              </w:rPr>
              <w:t xml:space="preserve"> All Rights Reserved.</w:t>
            </w:r>
          </w:p>
          <w:p w:rsidR="007049D8" w:rsidRPr="007049D8" w:rsidRDefault="007049D8" w:rsidP="00DF0F71">
            <w:pPr>
              <w:autoSpaceDE w:val="0"/>
              <w:autoSpaceDN w:val="0"/>
              <w:adjustRightInd w:val="0"/>
              <w:rPr>
                <w:rStyle w:val="Courier"/>
                <w:sz w:val="18"/>
              </w:rPr>
            </w:pPr>
            <w:r w:rsidRPr="007049D8">
              <w:rPr>
                <w:rStyle w:val="Courier"/>
                <w:sz w:val="18"/>
              </w:rPr>
              <w:t xml:space="preserve">//  Date      : </w:t>
            </w:r>
            <w:r w:rsidR="0064284D">
              <w:rPr>
                <w:rStyle w:val="Courier"/>
                <w:sz w:val="18"/>
              </w:rPr>
              <w:t>10-15-14</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Type Library for VISA COM</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uuid(db8cbf00-d6d3-11d4-aa51-00a024ee30bd),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t>version(</w:t>
            </w:r>
            <w:r w:rsidR="00E9061E">
              <w:rPr>
                <w:rStyle w:val="Courier"/>
                <w:sz w:val="18"/>
              </w:rPr>
              <w:t>5.</w:t>
            </w:r>
            <w:r w:rsidR="00D27A4C">
              <w:rPr>
                <w:rStyle w:val="Courier"/>
                <w:sz w:val="18"/>
              </w:rPr>
              <w:t>7</w:t>
            </w: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xml:space="preserve">helpstring("VISA COM </w:t>
            </w:r>
            <w:r w:rsidR="00E9061E">
              <w:rPr>
                <w:rStyle w:val="Courier"/>
                <w:sz w:val="18"/>
              </w:rPr>
              <w:t>5.</w:t>
            </w:r>
            <w:r w:rsidR="00D27A4C">
              <w:rPr>
                <w:rStyle w:val="Courier"/>
                <w:sz w:val="18"/>
              </w:rPr>
              <w:t>7</w:t>
            </w:r>
            <w:r w:rsidR="00D27A4C" w:rsidRPr="007049D8">
              <w:rPr>
                <w:rStyle w:val="Courier"/>
                <w:sz w:val="18"/>
              </w:rPr>
              <w:t xml:space="preserve"> </w:t>
            </w:r>
            <w:r w:rsidRPr="007049D8">
              <w:rPr>
                <w:rStyle w:val="Courier"/>
                <w:sz w:val="18"/>
              </w:rPr>
              <w:t>Type Library")</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library VisaComLib</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importlib("stdole32.tlb");</w:t>
            </w:r>
          </w:p>
          <w:p w:rsidR="007049D8" w:rsidRPr="007049D8" w:rsidRDefault="007049D8" w:rsidP="007049D8">
            <w:pPr>
              <w:tabs>
                <w:tab w:val="left" w:pos="252"/>
                <w:tab w:val="left" w:pos="522"/>
                <w:tab w:val="left" w:pos="792"/>
              </w:tabs>
              <w:rPr>
                <w:rStyle w:val="Courier"/>
                <w:sz w:val="18"/>
              </w:rPr>
            </w:pPr>
            <w:r w:rsidRPr="007049D8">
              <w:rPr>
                <w:rStyle w:val="Courier"/>
                <w:sz w:val="18"/>
              </w:rPr>
              <w:tab/>
              <w:t>importlib("stdole2.tlb");</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#include &lt;winerror.h&gt;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#include "visatype.idl"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#define VISA_HRESULT(stat)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MAKE_HRESULT(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((stat)&amp;_VI_ERROR) ? SEVERITY_ERROR : SEVERITY_SUCCESS,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FACILITY_ITF,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(stat)&amp;0x0FFF)</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Enums</w:t>
            </w:r>
          </w:p>
          <w:p w:rsidR="007049D8" w:rsidRPr="007049D8" w:rsidRDefault="007049D8" w:rsidP="007049D8">
            <w:pPr>
              <w:tabs>
                <w:tab w:val="left" w:pos="252"/>
                <w:tab w:val="left" w:pos="522"/>
                <w:tab w:val="left" w:pos="792"/>
              </w:tabs>
              <w:rPr>
                <w:rStyle w:val="Courier"/>
                <w:sz w:val="18"/>
              </w:rPr>
            </w:pPr>
            <w:r w:rsidRPr="007049D8">
              <w:rPr>
                <w:rStyle w:val="Courier"/>
                <w:sz w:val="18"/>
              </w:rPr>
              <w:t>// These will show up as constants as well as enums in VB's object browser</w:t>
            </w:r>
          </w:p>
          <w:p w:rsidR="007049D8" w:rsidRPr="007049D8" w:rsidRDefault="007049D8" w:rsidP="007049D8">
            <w:pPr>
              <w:tabs>
                <w:tab w:val="left" w:pos="252"/>
                <w:tab w:val="left" w:pos="522"/>
                <w:tab w:val="left" w:pos="792"/>
              </w:tabs>
              <w:rPr>
                <w:rStyle w:val="Courier"/>
                <w:sz w:val="18"/>
              </w:rPr>
            </w:pPr>
            <w:r w:rsidRPr="007049D8">
              <w:rPr>
                <w:rStyle w:val="Courier"/>
                <w:sz w:val="18"/>
              </w:rPr>
              <w:t>// to provide easy access to the constants these enums contain.</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helpcontext(HlpCtxEnumVisaStatusCode), helpstring("VISA COM Status Codes"), v1_enum]</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VisaStatusCode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 S_VISA_SUCCESS           = S_OK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 S_VISA_EVENT_EN          = VISA_HRESULT(VI_SUCCESS_EVENT_EN)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 S_VISA_EVENT_DIS         = VISA_HRESULT(VI_SUCCESS_EVENT_DIS)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 S_VISA_QUEUE_EMPTY       = VISA_HRESULT(VI_SUCCESS_QUEUE_EMPTY)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+ 5)] S_VISA_TERM_CHAR         = VISA_HRESULT(VI_SUCCESS_TERM_CHAR)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+ 6)] S_VISA_MAX_CNT           = VISA_HRESULT(VI_SUCCESS_MAX_CNT)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+ 7)] S_VISA_DEV_NPRESENT      = VISA_HRESULT(VI_SUCCESS_DEV_NPRESENT)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+ 8)] S_VISA_QUEUE_NEMPTY      = VISA_HRESULT(VI_SUCCESS_QUEUE_NEMPTY)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+ 9)] S_VISA_TRIG_MAPPED       = VISA_HRESULT(VI_SUCCESS_TRIG_MAPPED)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+ 10)] S_VISA_NCHAIN            = VISA_HRESULT(VI_SUCCESS_NCHAIN)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+ 11)] S_VISA_NESTED_SHARED     = VISA_HRESULT(VI_SUCCESS_NESTED_SHARED)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+ 12)] S_VISA_NESTED_EXCLUSIVE  = VISA_HRESULT(VI_SUCCESS_NESTED_EXCLUSIVE)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+ 13)] S_VISA_SYNC              = VISA_HRESULT(VI_SUCCESS_SYNC)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+ 14)] S_VISA_QUEUE_OVERFLOW    = VISA_HRESULT(VI_WARN_QUEUE_OVERFLOW)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+ 15)] S_VISA_CONFIG_NLOADED    = VISA_HRESULT(VI_WARN_CONFIG_NLOADED)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+ 16)] S_VISA_NULL_OBJECT       = VISA_HRESULT(VI_WARN_NULL_OBJECT)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+ 17)] S_VISA_NSUP_ATTR_STATE   = VISA_HRESULT(VI_WARN_NSUP_ATTR_STATE)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+ 18)] S_VISA_UNKNOWN_STATUS    = VISA_HRESULT(VI_WARN_UNKNOWN_STATUS)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+ 19)] S_VISA_NSUP_BUF          = VISA_HRESULT(VI_WARN_NSUP_BUF)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+ 20)] S_VISA_EXT_FUNC_NIMPL    = VISA_HRESULT(VI_WARN_EXT_FUNC_NIMPL)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+ 21)] E_VISA_SYSTEM_ERROR      = VISA_HRESULT(VI_ERROR_SYSTEM_ERROR)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+ 22)] E_VISA_INV_OBJECT        = VISA_HRESULT(VI_ERROR_INV_OBJECT)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+ 23)] E_VISA_RSRC_LOCKED       = VISA_HRESULT(VI_ERROR_RSRC_LOCKED)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+ 24)] E_VISA_INV_EXPR          = VISA_HRESULT(VI_ERROR_INV_EXPR)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+ 25)] E_VISA_RSRC_NFOUND       = VISA_HRESULT(VI_ERROR_RSRC_NFOUND)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+ 26)] E_VISA_INV_RSRC_NAME     = VISA_HRESULT(VI_ERROR_INV_RSRC_NAME)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+ 27)] E_VISA_INV_ACC_MODE      = VISA_HRESULT(VI_ERROR_INV_ACC_MODE)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+ 28)] E_VISA_TMO               = VISA_HRESULT(VI_ERROR_TMO)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[helpcontext(HlpCtxEnumVisaStatusCode + 29)] E_VISA_CLOSING_FAILED    = VISA_HRESULT(VI_ERROR_CLOSING_FAILED)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+ 30)] E_VISA_INV_DEGREE        = VISA_HRESULT(VI_ERROR_INV_DEGREE)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+ 31)] E_VISA_INV_JOB_ID        = VISA_HRESULT(VI_ERROR_INV_JOB_ID)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+ 32)] E_VISA_NSUP_ATTR         = VISA_HRESULT(VI_ERROR_NSUP_ATTR)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+ 33)] E_VISA_NSUP_ATTR_STATE   = VISA_HRESULT(VI_ERROR_NSUP_ATTR_STATE)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+ 34)] E_VISA_ATTR_READONLY     = VISA_HRESULT(VI_ERROR_ATTR_READONLY)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[helpcontext(HlpCtxEnumVisaStatusCode + 35)] E_VISA_INV_LOCK_TYPE     = VISA_HRESULT(VI_ERROR_INV_LOCK_TYPE)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+ 36)] E_VISA_INV_ACCESS_KEY    = VISA_HRESULT(VI_ERROR_INV_ACCESS_KEY)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+ 37)] E_VISA_INV_EVENT         = VISA_HRESULT(VI_ERROR_INV_EVENT)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+ 38)] E_VISA_INV_MECH          = VISA_HRESULT(VI_ERROR_INV_MECH)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+ 39)] E_VISA_HNDLR_NINSTALLED  = VISA_HRESULT(VI_ERROR_HNDLR_NINSTALLED)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+ 40)] E_VISA_INV_HNDLR_REF     = VISA_HRESULT(VI_ERROR_INV_HNDLR_REF)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+ 41)] E_VISA_INV_CONTEXT       = VISA_HRESULT(VI_ERROR_INV_CONTEXT)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+ 42)] E_VISA_QUEUE_OVERFLOW    = VISA_HRESULT(VI_ERROR_QUEUE_OVERFLOW)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+ 43)] E_VISA_NENABLED          = VISA_HRESULT(VI_ERROR_NENABLED)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+ 44)] E_VISA_ABORT             = VISA_HRESULT(VI_ERROR_ABORT)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+ 45)] E_VISA_RAW_WR_PROT_VIOL  = VISA_HRESULT(VI_ERROR_RAW_WR_PROT_VIOL)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+ 46)] E_VISA_RAW_RD_PROT_VIOL  = VISA_HRESULT(VI_ERROR_RAW_RD_PROT_VIOL)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+ 47)] E_VISA_OUTP_PROT_VIOL    = VISA_HRESULT(VI_ERROR_OUTP_PROT_VIOL)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+ 48)] E_VISA_INP_PROT_VIOL     = VISA_HRESULT(VI_ERROR_INP_PROT_VIOL)      ,</w:t>
            </w:r>
          </w:p>
          <w:p w:rsidR="007049D8" w:rsidRPr="00E414B5" w:rsidRDefault="007049D8" w:rsidP="007049D8">
            <w:pPr>
              <w:tabs>
                <w:tab w:val="left" w:pos="252"/>
                <w:tab w:val="left" w:pos="522"/>
                <w:tab w:val="left" w:pos="792"/>
              </w:tabs>
              <w:rPr>
                <w:rStyle w:val="Courier"/>
                <w:sz w:val="18"/>
                <w:lang w:val="de-DE"/>
              </w:rPr>
            </w:pPr>
            <w:r w:rsidRPr="007049D8">
              <w:rPr>
                <w:rStyle w:val="Courier"/>
                <w:sz w:val="18"/>
              </w:rPr>
              <w:tab/>
            </w:r>
            <w:r w:rsidRPr="007049D8">
              <w:rPr>
                <w:rStyle w:val="Courier"/>
                <w:sz w:val="18"/>
              </w:rPr>
              <w:tab/>
            </w:r>
            <w:r w:rsidRPr="00E414B5">
              <w:rPr>
                <w:rStyle w:val="Courier"/>
                <w:sz w:val="18"/>
                <w:lang w:val="de-DE"/>
              </w:rPr>
              <w:t>[helpcontext(HlpCtxEnumVisaStatusCode + 49)] E_VISA_BERR              = VISA_HRESULT(VI_ERROR_BERR)               ,</w:t>
            </w:r>
          </w:p>
          <w:p w:rsidR="007049D8" w:rsidRPr="009B67D7" w:rsidRDefault="007049D8" w:rsidP="007049D8">
            <w:pPr>
              <w:tabs>
                <w:tab w:val="left" w:pos="252"/>
                <w:tab w:val="left" w:pos="522"/>
                <w:tab w:val="left" w:pos="792"/>
              </w:tabs>
              <w:rPr>
                <w:rStyle w:val="Courier"/>
                <w:sz w:val="18"/>
              </w:rPr>
            </w:pPr>
            <w:r w:rsidRPr="00E414B5">
              <w:rPr>
                <w:rStyle w:val="Courier"/>
                <w:sz w:val="18"/>
                <w:lang w:val="de-DE"/>
              </w:rPr>
              <w:tab/>
            </w:r>
            <w:r w:rsidRPr="00E414B5">
              <w:rPr>
                <w:rStyle w:val="Courier"/>
                <w:sz w:val="18"/>
                <w:lang w:val="de-DE"/>
              </w:rPr>
              <w:tab/>
            </w:r>
            <w:r w:rsidRPr="009B67D7">
              <w:rPr>
                <w:rStyle w:val="Courier"/>
                <w:sz w:val="18"/>
              </w:rPr>
              <w:t>[helpcontext(HlpCtxEnumVisaStatusCode + 50)] E_VISA_IN_PROGRESS       = VISA_HRESULT(VI_ERROR_IN_PROGRESS)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+ 51)] E_VISA_INV_SETUP         = VISA_HRESULT(VI_ERROR_INV_SETUP)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+ 52)] E_VISA_QUEUE_ERROR       = VISA_HRESULT(VI_ERROR_QUEUE_ERROR)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+ 53)] E_VISA_ALLOC             = VISA_HRESULT(VI_ERROR_ALLOC)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+ 54)] E_VISA_INV_MASK          = VISA_HRESULT(VI_ERROR_INV_MASK)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+ 55)] E_VISA_IO                = VISA_HRESULT(VI_ERROR_IO)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+ 56)] E_VISA_INV_FMT           = VISA_HRESULT(VI_ERROR_INV_FMT)            ,</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[helpcontext(HlpCtxEnumVisaStatusCode + 57)] E_VISA_NSUP_FMT          = VISA_HRESULT(VI_ERROR_NSUP_FMT)           ,</w:t>
            </w:r>
          </w:p>
          <w:p w:rsidR="007049D8" w:rsidRPr="007049D8"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r>
            <w:r w:rsidRPr="007049D8">
              <w:rPr>
                <w:rStyle w:val="Courier"/>
                <w:sz w:val="18"/>
              </w:rPr>
              <w:t>[helpcontext(HlpCtxEnumVisaStatusCode + 58)] E_VISA_LINE_IN_USE       = VISA_HRESULT(VI_ERROR_LINE_IN_USE)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+ 59)] E_VISA_NSUP_MODE         = VISA_HRESULT(VI_ERROR_NSUP_MODE)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+ 60)] E_VISA_SRQ_NOCCURRED     = VISA_HRESULT(VI_ERROR_SRQ_NOCCURRED)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+ 61)] E_VISA_INV_SPACE         = VISA_HRESULT(VI_ERROR_INV_SPACE)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+ 62)] E_VISA_INV_OFFSET        = VISA_HRESULT(VI_ERROR_INV_OFFSET)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+ 63)] E_VISA_INV_WIDTH         = VISA_HRESULT(VI_ERROR_INV_WIDTH)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+ 64)] E_VISA_NSUP_OFFSET       = VISA_HRESULT(VI_ERROR_NSUP_OFFSET)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+ 65)] E_VISA_NSUP_VAR_WIDTH    = VISA_HRESULT(VI_ERROR_NSUP_VAR_WIDTH)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[helpcontext(HlpCtxEnumVisaStatusCode + 66)] E_VISA_WINDOW_NMAPPED    = VISA_HRESULT(VI_ERROR_WINDOW_NMAPPED)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+ 67)] E_VISA_RESP_PENDING      = VISA_HRESULT(VI_ERROR_RESP_PENDING)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+ 68)] E_VISA_NLISTENERS        = VISA_HRESULT(VI_ERROR_NLISTENERS)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+ 69)] E_VISA_NCIC              = VISA_HRESULT(VI_ERROR_NCIC)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+ 70)] E_VISA_NSYS_CNTLR        = VISA_HRESULT(VI_ERROR_NSYS_CNTLR)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+ 71)] E_VISA_NSUP_OPER         = VISA_HRESULT(VI_ERROR_NSUP_OPER)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+ 72)] E_VISA_INTR_PENDING      = VISA_HRESULT(VI_ERROR_INTR_PENDING)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+ 73)] E_VISA_ASRL_PARITY       = VISA_HRESULT(VI_ERROR_ASRL_PARITY)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+ 74)] E_VISA_ASRL_FRAMING      = VISA_HRESULT(VI_ERROR_ASRL_FRAMING)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+ 75)] E_VISA_ASRL_OVERRUN      = VISA_HRESULT(VI_ERROR_ASRL_OVERRUN)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+ 76)] E_VISA_TRIG_NMAPPED      = VISA_HRESULT(VI_ERROR_TRIG_NMAPPED)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+ 77)] E_VISA_NSUP_ALIGN_OFFSET = VISA_HRESULT(VI_ERROR_NSUP_ALIGN_OFFSET)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+ 78)] E_VISA_USER_BUF          = VISA_HRESULT(VI_ERROR_USER_BUF)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+ 79)] E_VISA_RSRC_BUSY         = VISA_HRESULT(VI_ERROR_RSRC_BUSY)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+ 80)] E_VISA_NSUP_WIDTH        = VISA_HRESULT(VI_ERROR_NSUP_WIDTH)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+ 81)] E_VISA_INV_PARAMETER     = VISA_HRESULT(VI_ERROR_INV_PARAMETER)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+ 82)] E_VISA_INV_PROT          = VISA_HRESULT(VI_ERROR_INV_PROT)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+ 83)] E_VISA_INV_SIZE          = VISA_HRESULT(VI_ERROR_INV_SIZE)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+ 84)] E_VISA_WINDOW_MAPPED     = VISA_HRESULT(VI_ERROR_WINDOW_MAPPED)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+ 85)] E_VISA_NIMPL_OPER        = VISA_HRESULT(VI_ERROR_NIMPL_OPER)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+ 86)] E_VISA_INV_LENGTH        = VISA_HRESULT(VI_ERROR_INV_LENGTH)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+ 87)] E_VISA_INV_MODE          = VISA_HRESULT(VI_ERROR_INV_MODE)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+ 88)] E_VISA_SESN_NLOCKED      = VISA_HRESULT(VI_ERROR_SESN_NLOCKED)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+ 89)] E_VISA_MEM_NSHARED       = VISA_HRESULT(VI_ERROR_MEM_NSHARED)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[helpcontext(HlpCtxEnumVisaStatusCode + 90)] E_VISA_LIBRARY_NFOUND    = VISA_HRESULT(VI_ERROR_LIBRARY_NFOUND)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+ 91)] E_VISA_NSUP_INTR         = VISA_HRESULT(VI_ERROR_NSUP_INTR)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[helpcontext(HlpCtxEnumVisaStatusCode + 92)] E_VISA_INV_LINE          = VISA_HRESULT(VI_ERROR_INV_LINE)           ,</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[helpcontext(HlpCtxEnumVisaStatusCode + 93)] E_VISA_FILE_ACCESS       = VISA_HRESULT(VI_ERROR_FILE_ACCESS)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+ 94)] E_VISA_FILE_IO           = VISA_HRESULT(VI_ERROR_FILE_IO)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+ 95)] E_VISA_NSUP_LINE         = VISA_HRESULT(VI_ERROR_NSUP_LINE)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+ 96)] E_VISA_NSUP_MECH         = VISA_HRESULT(VI_ERROR_NSUP_MECH)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[helpcontext(HlpCtxEnumVisaStatusCode + 97)] E_VISA_INTF_NUM_NCONFIG  = VISA_HRESULT(VI_ERROR_INTF_NUM_NCONFIG)   ,</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 xml:space="preserve">[helpcontext(HlpCtxEnumVisaStatusCode + 98)] E_VISA_CONN_LOST         = VISA_HRESULT(VI_ERROR_CONN_LOST)          </w:t>
            </w:r>
          </w:p>
          <w:p w:rsidR="007049D8" w:rsidRDefault="007049D8" w:rsidP="007049D8">
            <w:pPr>
              <w:tabs>
                <w:tab w:val="left" w:pos="252"/>
                <w:tab w:val="left" w:pos="522"/>
                <w:tab w:val="left" w:pos="792"/>
              </w:tabs>
              <w:rPr>
                <w:rStyle w:val="Courier"/>
                <w:sz w:val="18"/>
              </w:rPr>
            </w:pPr>
            <w:r w:rsidRPr="007049D8">
              <w:rPr>
                <w:rStyle w:val="Courier"/>
                <w:sz w:val="18"/>
              </w:rPr>
              <w:tab/>
              <w:t>} VisaStatusCode;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helpcontext(HlpCtxEnumEventType), helpstring("Event Type Constants"), v1_enum]</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EventType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 EVENT_IO_COMPLETION      = VI_EVENT_IO_COMPLETION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+ 2)] EVENT_TRIG               = VI_EVENT_TRIG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+ 3)] EVENT_SERVICE_REQ        = VI_EVENT_SERVICE_REQ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+ 4)] EVENT_CLEAR              = VI_EVENT_CLEAR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+ 5)] EVENT_EXCEPTION          = VI_EVENT_EXCEPTION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+ 6)] EVENT_GPIB_CIC           = VI_EVENT_GPIB_CIC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+ 7)] EVENT_GPIB_TALK          = VI_EVENT_GPIB_TALK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+ 8)] EVENT_GPIB_LISTEN        = VI_EVENT_GPIB_LISTEN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+ 9)] EVENT_VXI_VME_SYSFAIL    = VI_EVENT_VXI_VME_SYSFAIL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+ 10)] EVENT_VXI_VME_SYSRESET   = VI_EVENT_VXI_VME_SYSRESET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+ 11)] EVENT_VXI_SIGP           = VI_EVENT_VXI_SIGP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+ 12)] EVENT_VXI_VME_INTR       = VI_EVENT_VXI_VME_INTR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+ 13)] EVENT_TCPIP_CONNECT      = VI_EVENT_TCPIP_CONNECT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+ 14)] EVENT_USB_INTR           = VI_EVENT_USB_INTR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+ 15)] ALL_ENABLED_EVENTS       = VI_ALL_ENABLED_EVENTS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[helpcontext(HlpCtxEnumEventType + 16)] CUSTOM_EVENT_TYPE        = -1</w:t>
            </w:r>
          </w:p>
          <w:p w:rsidR="007049D8" w:rsidRDefault="007049D8" w:rsidP="007049D8">
            <w:pPr>
              <w:tabs>
                <w:tab w:val="left" w:pos="252"/>
                <w:tab w:val="left" w:pos="522"/>
                <w:tab w:val="left" w:pos="792"/>
              </w:tabs>
              <w:rPr>
                <w:rStyle w:val="Courier"/>
                <w:sz w:val="18"/>
              </w:rPr>
            </w:pPr>
            <w:r w:rsidRPr="007049D8">
              <w:rPr>
                <w:rStyle w:val="Courier"/>
                <w:sz w:val="18"/>
              </w:rPr>
              <w:tab/>
              <w:t>} EventType;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helpcontext(HlpCtxEnumHardwareInterfaceType), helpstring("Hardware Interface Type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HardwareInterfaceType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+ 1)] INTF_GPIB = VI_INTF_GPIB,</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+ 2)] INTF_VXI = VI_INTF_VXI,</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+ 3)] INTF_GPIB_VXI = VI_INTF_GPIB_VXI,</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+ 4)] INTF_ASRL = VI_INTF_ASRL,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+ 5)] INTF_TCPIP = VI_INTF_TCPIP,</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[helpcontext(HlpCtxEnumHardwareInterfaceType + 6)] INTF_USB = VI_INTF_USB</w:t>
            </w:r>
          </w:p>
          <w:p w:rsidR="007049D8" w:rsidRDefault="007049D8" w:rsidP="007049D8">
            <w:pPr>
              <w:tabs>
                <w:tab w:val="left" w:pos="252"/>
                <w:tab w:val="left" w:pos="522"/>
                <w:tab w:val="left" w:pos="792"/>
              </w:tabs>
              <w:rPr>
                <w:rStyle w:val="Courier"/>
                <w:sz w:val="18"/>
              </w:rPr>
            </w:pPr>
            <w:r w:rsidRPr="007049D8">
              <w:rPr>
                <w:rStyle w:val="Courier"/>
                <w:sz w:val="18"/>
              </w:rPr>
              <w:tab/>
              <w:t>} HardwareInterfaceType;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helpcontext(HlpCtxEnumIOProtocol), helpstring("I/O Protocol Type Constants")]</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C33AF7">
              <w:rPr>
                <w:rStyle w:val="Courier"/>
                <w:sz w:val="18"/>
                <w:lang w:val="it-IT"/>
              </w:rPr>
              <w:t>enum IOProtocol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+ 1)] PROT_NORMAL = VI_PROT_NORMAL,</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+ 2)] PROT_FDC = VI_PROT_FDC,</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+ 3)] PROT_HS488 = VI_PROT_HS488,</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+ 4)] PROT_4882_STRS = VI_PROT_4882_STRS,</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[helpcontext(HlpCtxEnumIOProtocol + 5)] PROT_USBTMC_VENDOR = VI_PROT_USBTMC_VENDOR</w:t>
            </w:r>
          </w:p>
          <w:p w:rsidR="007049D8" w:rsidRPr="009B67D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9B67D7">
              <w:rPr>
                <w:rStyle w:val="Courier"/>
                <w:sz w:val="18"/>
                <w:lang w:val="it-IT"/>
              </w:rPr>
              <w:t>} IOProtocol;</w:t>
            </w:r>
          </w:p>
          <w:p w:rsidR="00E46FF1" w:rsidRPr="009B67D7" w:rsidRDefault="00E46FF1" w:rsidP="007049D8">
            <w:pPr>
              <w:tabs>
                <w:tab w:val="left" w:pos="252"/>
                <w:tab w:val="left" w:pos="522"/>
                <w:tab w:val="left" w:pos="792"/>
              </w:tabs>
              <w:rPr>
                <w:rStyle w:val="Courier"/>
                <w:sz w:val="18"/>
                <w:lang w:val="it-IT"/>
              </w:rPr>
            </w:pPr>
          </w:p>
          <w:p w:rsidR="007049D8" w:rsidRPr="009B67D7" w:rsidRDefault="007049D8" w:rsidP="007049D8">
            <w:pPr>
              <w:tabs>
                <w:tab w:val="left" w:pos="252"/>
                <w:tab w:val="left" w:pos="522"/>
                <w:tab w:val="left" w:pos="792"/>
              </w:tabs>
              <w:rPr>
                <w:rStyle w:val="Courier"/>
                <w:sz w:val="18"/>
                <w:lang w:val="it-IT"/>
              </w:rPr>
            </w:pPr>
            <w:r w:rsidRPr="009B67D7">
              <w:rPr>
                <w:rStyle w:val="Courier"/>
                <w:sz w:val="18"/>
                <w:lang w:val="it-IT"/>
              </w:rPr>
              <w:tab/>
              <w:t>typedef [public, helpcontext(HlpCtxEnumFDCMode), helpstring("FDC Mode Constants")]</w:t>
            </w:r>
          </w:p>
          <w:p w:rsidR="007049D8" w:rsidRPr="009B67D7" w:rsidRDefault="007049D8" w:rsidP="007049D8">
            <w:pPr>
              <w:tabs>
                <w:tab w:val="left" w:pos="252"/>
                <w:tab w:val="left" w:pos="522"/>
                <w:tab w:val="left" w:pos="792"/>
              </w:tabs>
              <w:rPr>
                <w:rStyle w:val="Courier"/>
                <w:sz w:val="18"/>
                <w:lang w:val="it-IT"/>
              </w:rPr>
            </w:pPr>
            <w:r w:rsidRPr="009B67D7">
              <w:rPr>
                <w:rStyle w:val="Courier"/>
                <w:sz w:val="18"/>
                <w:lang w:val="it-IT"/>
              </w:rPr>
              <w:tab/>
              <w:t>enum FDCMode {</w:t>
            </w:r>
          </w:p>
          <w:p w:rsidR="007049D8" w:rsidRPr="009B67D7" w:rsidRDefault="007049D8" w:rsidP="007049D8">
            <w:pPr>
              <w:tabs>
                <w:tab w:val="left" w:pos="252"/>
                <w:tab w:val="left" w:pos="522"/>
                <w:tab w:val="left" w:pos="792"/>
              </w:tabs>
              <w:rPr>
                <w:rStyle w:val="Courier"/>
                <w:sz w:val="18"/>
                <w:lang w:val="it-IT"/>
              </w:rPr>
            </w:pPr>
            <w:r w:rsidRPr="009B67D7">
              <w:rPr>
                <w:rStyle w:val="Courier"/>
                <w:sz w:val="18"/>
                <w:lang w:val="it-IT"/>
              </w:rPr>
              <w:tab/>
            </w:r>
            <w:r w:rsidRPr="009B67D7">
              <w:rPr>
                <w:rStyle w:val="Courier"/>
                <w:sz w:val="18"/>
                <w:lang w:val="it-IT"/>
              </w:rPr>
              <w:tab/>
              <w:t>[helpcontext(HlpCtxEnumFDCMode + 1)] FDC_NORMAL = VI_FDC_NORMAL,</w:t>
            </w:r>
          </w:p>
          <w:p w:rsidR="007049D8" w:rsidRPr="007049D8" w:rsidRDefault="007049D8" w:rsidP="007049D8">
            <w:pPr>
              <w:tabs>
                <w:tab w:val="left" w:pos="252"/>
                <w:tab w:val="left" w:pos="522"/>
                <w:tab w:val="left" w:pos="792"/>
              </w:tabs>
              <w:rPr>
                <w:rStyle w:val="Courier"/>
                <w:sz w:val="18"/>
              </w:rPr>
            </w:pPr>
            <w:r w:rsidRPr="009B67D7">
              <w:rPr>
                <w:rStyle w:val="Courier"/>
                <w:sz w:val="18"/>
                <w:lang w:val="it-IT"/>
              </w:rPr>
              <w:tab/>
            </w:r>
            <w:r w:rsidRPr="009B67D7">
              <w:rPr>
                <w:rStyle w:val="Courier"/>
                <w:sz w:val="18"/>
                <w:lang w:val="it-IT"/>
              </w:rPr>
              <w:tab/>
            </w:r>
            <w:r w:rsidRPr="007049D8">
              <w:rPr>
                <w:rStyle w:val="Courier"/>
                <w:sz w:val="18"/>
              </w:rPr>
              <w:t>[helpcontext(HlpCtxEnumFDCMode + 2)] FDC_STREAM = VI_FDC_STREAM</w:t>
            </w:r>
          </w:p>
          <w:p w:rsidR="007049D8" w:rsidRDefault="007049D8" w:rsidP="007049D8">
            <w:pPr>
              <w:tabs>
                <w:tab w:val="left" w:pos="252"/>
                <w:tab w:val="left" w:pos="522"/>
                <w:tab w:val="left" w:pos="792"/>
              </w:tabs>
              <w:rPr>
                <w:rStyle w:val="Courier"/>
                <w:sz w:val="18"/>
              </w:rPr>
            </w:pPr>
            <w:r w:rsidRPr="007049D8">
              <w:rPr>
                <w:rStyle w:val="Courier"/>
                <w:sz w:val="18"/>
              </w:rPr>
              <w:tab/>
              <w:t>} FDCMode;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helpcontext(HlpCtxEnumAddressSpace), helpstring("Address Space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AddressSpace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+ 1)] LOCAL_SPACE = VI_LOCAL_SPACE,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+ 2)] VXI_A16_SPACE = VI_A16_SPACE,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+ 3)] VXI_A24_SPACE = VI_A24_SPACE,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+ 4)] VXI_A32_SPACE = VI_A32_SPACE,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[helpcontext(HlpCtxEnumAddressSpace + 5)] OPAQUE_SPACE = VI_OPAQUE_SPACE</w:t>
            </w:r>
          </w:p>
          <w:p w:rsidR="007049D8" w:rsidRDefault="007049D8" w:rsidP="007049D8">
            <w:pPr>
              <w:tabs>
                <w:tab w:val="left" w:pos="252"/>
                <w:tab w:val="left" w:pos="522"/>
                <w:tab w:val="left" w:pos="792"/>
              </w:tabs>
              <w:rPr>
                <w:rStyle w:val="Courier"/>
                <w:sz w:val="18"/>
              </w:rPr>
            </w:pPr>
            <w:r w:rsidRPr="007049D8">
              <w:rPr>
                <w:rStyle w:val="Courier"/>
                <w:sz w:val="18"/>
              </w:rPr>
              <w:tab/>
              <w:t>} AddressSpace;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helpcontext(HlpCtxEnumEventMechanism), helpstring("Event Mechanism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EventMechanism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[helpcontext(HlpCtxEnumEventMechanism + 1)] EVENT_QUEUE = VI_QUEUE,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[helpcontext(HlpCtxEnumEventMechanism + 2)] EVENT_HNDLR = VI_HNDLR,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[helpcontext(HlpCtxEnumEventMechanism + 3)] EVENT_SUSPEND_HNDLR = VI_SUSPEND_HNDLR,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[helpcontext(HlpCtxEnumEventMechanism + 4)] EVENT_ALL_MECH = VI_ALL_MECH</w:t>
            </w:r>
          </w:p>
          <w:p w:rsidR="007049D8" w:rsidRDefault="007049D8" w:rsidP="007049D8">
            <w:pPr>
              <w:tabs>
                <w:tab w:val="left" w:pos="252"/>
                <w:tab w:val="left" w:pos="522"/>
                <w:tab w:val="left" w:pos="792"/>
              </w:tabs>
              <w:rPr>
                <w:rStyle w:val="Courier"/>
                <w:sz w:val="18"/>
              </w:rPr>
            </w:pPr>
            <w:r w:rsidRPr="007049D8">
              <w:rPr>
                <w:rStyle w:val="Courier"/>
                <w:sz w:val="18"/>
              </w:rPr>
              <w:tab/>
              <w:t>} EventMechanism;</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helpcontext(HlpCtxEnumTriggerLine), helpstring("Trigger Line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TriggerLine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 TRIG_ALL = VI_TRIG_ALL,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+ 2)] TRIG_SW = VI_TRIG_SW,</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+ 3)] TRIG_TTL0 = VI_TRIG_TTL0,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+ 4)] TRIG_TTL1 = VI_TRIG_TTL1,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+ 5)] TRIG_TTL2 = VI_TRIG_TTL2,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+ 6)] TRIG_TTL3 = VI_TRIG_TTL3,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+ 7)] TRIG_TTL4 = VI_TRIG_TTL4,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+ 8)] TRIG_TTL5 = VI_TRIG_TTL5,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+ 9)] TRIG_TTL6 = VI_TRIG_TTL6,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+ 10)] TRIG_TTL7 = VI_TRIG_TTL7,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+ 11)] TRIG_ECL0 = VI_TRIG_ECL0,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+ 12)] TRIG_ECL1 = VI_TRIG_ECL1,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+ 13)] TRIG_PANEL_IN = VI_TRIG_PANEL_IN,</w:t>
            </w:r>
          </w:p>
          <w:p w:rsid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[helpcontext(HlpCtxEnumTriggerLine + 14)] TRIG_PANEL_OUT = VI_TRIG_PANEL_OUT</w:t>
            </w:r>
            <w:r w:rsidR="005E2E2A">
              <w:rPr>
                <w:rStyle w:val="Courier"/>
                <w:sz w:val="18"/>
              </w:rPr>
              <w:t>,</w:t>
            </w:r>
          </w:p>
          <w:p w:rsidR="00D60FA2" w:rsidRPr="007049D8" w:rsidRDefault="00D60FA2" w:rsidP="00D60FA2">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15</w:t>
            </w:r>
            <w:r w:rsidRPr="007049D8">
              <w:rPr>
                <w:rStyle w:val="Courier"/>
                <w:sz w:val="18"/>
              </w:rPr>
              <w:t>)] TRIG_</w:t>
            </w:r>
            <w:r w:rsidR="00DB34C0">
              <w:rPr>
                <w:rStyle w:val="Courier"/>
                <w:sz w:val="18"/>
              </w:rPr>
              <w:t>ECL2</w:t>
            </w:r>
            <w:r w:rsidRPr="007049D8">
              <w:rPr>
                <w:rStyle w:val="Courier"/>
                <w:sz w:val="18"/>
              </w:rPr>
              <w:t xml:space="preserve"> = VI_TRIG_</w:t>
            </w:r>
            <w:r w:rsidR="00DB34C0">
              <w:rPr>
                <w:rStyle w:val="Courier"/>
                <w:sz w:val="18"/>
              </w:rPr>
              <w:t>ECL2</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16)] TRIG_ECL3</w:t>
            </w:r>
            <w:r w:rsidR="00FC6903">
              <w:rPr>
                <w:rStyle w:val="Courier"/>
                <w:sz w:val="18"/>
              </w:rPr>
              <w:t xml:space="preserve"> = VI_TRIG_ECL3</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17)] TRIG_ECL4</w:t>
            </w:r>
            <w:r w:rsidR="00FC6903">
              <w:rPr>
                <w:rStyle w:val="Courier"/>
                <w:sz w:val="18"/>
              </w:rPr>
              <w:t xml:space="preserve"> = VI_TRIG_ECL4</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18)] TRIG_ECL5</w:t>
            </w:r>
            <w:r w:rsidR="00FC6903">
              <w:rPr>
                <w:rStyle w:val="Courier"/>
                <w:sz w:val="18"/>
              </w:rPr>
              <w:t xml:space="preserve"> = VI_TRIG_ECL5</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19)] TRIG_STAR_SLOT1</w:t>
            </w:r>
            <w:r w:rsidR="00FC6903">
              <w:rPr>
                <w:rStyle w:val="Courier"/>
                <w:sz w:val="18"/>
              </w:rPr>
              <w:t xml:space="preserve"> = VI_TRIG_STAR_SLOT1</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20)] TRIG_STAR_SLOT2</w:t>
            </w:r>
            <w:r w:rsidR="00FC6903">
              <w:rPr>
                <w:rStyle w:val="Courier"/>
                <w:sz w:val="18"/>
              </w:rPr>
              <w:t xml:space="preserve"> = VI_TRIG_STAR_SLOT2</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21</w:t>
            </w:r>
            <w:r w:rsidRPr="007049D8">
              <w:rPr>
                <w:rStyle w:val="Courier"/>
                <w:sz w:val="18"/>
              </w:rPr>
              <w:t xml:space="preserve">)] </w:t>
            </w:r>
            <w:r>
              <w:rPr>
                <w:rStyle w:val="Courier"/>
                <w:sz w:val="18"/>
              </w:rPr>
              <w:t>TRIG_STAR_SLOT3</w:t>
            </w:r>
            <w:r w:rsidRPr="007049D8">
              <w:rPr>
                <w:rStyle w:val="Courier"/>
                <w:sz w:val="18"/>
              </w:rPr>
              <w:t xml:space="preserve"> = </w:t>
            </w:r>
            <w:r w:rsidR="00FC6903">
              <w:rPr>
                <w:rStyle w:val="Courier"/>
                <w:sz w:val="18"/>
              </w:rPr>
              <w:t>VI_TRIG_STAR_SLOT3</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22</w:t>
            </w:r>
            <w:r w:rsidRPr="007049D8">
              <w:rPr>
                <w:rStyle w:val="Courier"/>
                <w:sz w:val="18"/>
              </w:rPr>
              <w:t>)] TRIG_</w:t>
            </w:r>
            <w:r>
              <w:rPr>
                <w:rStyle w:val="Courier"/>
                <w:sz w:val="18"/>
              </w:rPr>
              <w:t>STAR_SLOT4</w:t>
            </w:r>
            <w:r w:rsidRPr="007049D8">
              <w:rPr>
                <w:rStyle w:val="Courier"/>
                <w:sz w:val="18"/>
              </w:rPr>
              <w:t xml:space="preserve"> = </w:t>
            </w:r>
            <w:r w:rsidR="00FC6903">
              <w:rPr>
                <w:rStyle w:val="Courier"/>
                <w:sz w:val="18"/>
              </w:rPr>
              <w:t>VI_TRIG_STAR_SLOT4</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23</w:t>
            </w:r>
            <w:r w:rsidRPr="007049D8">
              <w:rPr>
                <w:rStyle w:val="Courier"/>
                <w:sz w:val="18"/>
              </w:rPr>
              <w:t>)] TRIG_</w:t>
            </w:r>
            <w:r>
              <w:rPr>
                <w:rStyle w:val="Courier"/>
                <w:sz w:val="18"/>
              </w:rPr>
              <w:t>STAR_SLOT5</w:t>
            </w:r>
            <w:r w:rsidRPr="007049D8">
              <w:rPr>
                <w:rStyle w:val="Courier"/>
                <w:sz w:val="18"/>
              </w:rPr>
              <w:t xml:space="preserve"> = </w:t>
            </w:r>
            <w:r w:rsidR="00FC6903">
              <w:rPr>
                <w:rStyle w:val="Courier"/>
                <w:sz w:val="18"/>
              </w:rPr>
              <w:t>VI_TRIG_STAR_SLOT5</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24</w:t>
            </w:r>
            <w:r w:rsidRPr="007049D8">
              <w:rPr>
                <w:rStyle w:val="Courier"/>
                <w:sz w:val="18"/>
              </w:rPr>
              <w:t>)] TRIG_</w:t>
            </w:r>
            <w:r>
              <w:rPr>
                <w:rStyle w:val="Courier"/>
                <w:sz w:val="18"/>
              </w:rPr>
              <w:t xml:space="preserve">STAR_SLOT6 </w:t>
            </w:r>
            <w:r w:rsidRPr="007049D8">
              <w:rPr>
                <w:rStyle w:val="Courier"/>
                <w:sz w:val="18"/>
              </w:rPr>
              <w:t xml:space="preserve">= </w:t>
            </w:r>
            <w:r w:rsidR="00FC6903">
              <w:rPr>
                <w:rStyle w:val="Courier"/>
                <w:sz w:val="18"/>
              </w:rPr>
              <w:t>VI_TRIG_STAR_SLOT6</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25</w:t>
            </w:r>
            <w:r w:rsidRPr="007049D8">
              <w:rPr>
                <w:rStyle w:val="Courier"/>
                <w:sz w:val="18"/>
              </w:rPr>
              <w:t>)] TRIG_</w:t>
            </w:r>
            <w:r>
              <w:rPr>
                <w:rStyle w:val="Courier"/>
                <w:sz w:val="18"/>
              </w:rPr>
              <w:t xml:space="preserve">STAR_SLOT7 </w:t>
            </w:r>
            <w:r w:rsidRPr="007049D8">
              <w:rPr>
                <w:rStyle w:val="Courier"/>
                <w:sz w:val="18"/>
              </w:rPr>
              <w:t xml:space="preserve">= </w:t>
            </w:r>
            <w:r w:rsidR="00FC6903">
              <w:rPr>
                <w:rStyle w:val="Courier"/>
                <w:sz w:val="18"/>
              </w:rPr>
              <w:t>VI_TRIG_STAR_SLOT7</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26</w:t>
            </w:r>
            <w:r w:rsidRPr="007049D8">
              <w:rPr>
                <w:rStyle w:val="Courier"/>
                <w:sz w:val="18"/>
              </w:rPr>
              <w:t>)] TRIG_</w:t>
            </w:r>
            <w:r>
              <w:rPr>
                <w:rStyle w:val="Courier"/>
                <w:sz w:val="18"/>
              </w:rPr>
              <w:t xml:space="preserve">STAR_SLOT8 </w:t>
            </w:r>
            <w:r w:rsidRPr="007049D8">
              <w:rPr>
                <w:rStyle w:val="Courier"/>
                <w:sz w:val="18"/>
              </w:rPr>
              <w:t xml:space="preserve">= </w:t>
            </w:r>
            <w:r w:rsidR="00FC6903">
              <w:rPr>
                <w:rStyle w:val="Courier"/>
                <w:sz w:val="18"/>
              </w:rPr>
              <w:t>VI_TRIG_STAR_SLOT8</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27</w:t>
            </w:r>
            <w:r w:rsidRPr="007049D8">
              <w:rPr>
                <w:rStyle w:val="Courier"/>
                <w:sz w:val="18"/>
              </w:rPr>
              <w:t>)] TRIG_</w:t>
            </w:r>
            <w:r>
              <w:rPr>
                <w:rStyle w:val="Courier"/>
                <w:sz w:val="18"/>
              </w:rPr>
              <w:t xml:space="preserve">STAR_SLOT9 </w:t>
            </w:r>
            <w:r w:rsidRPr="007049D8">
              <w:rPr>
                <w:rStyle w:val="Courier"/>
                <w:sz w:val="18"/>
              </w:rPr>
              <w:t xml:space="preserve">= </w:t>
            </w:r>
            <w:r w:rsidR="00FC6903">
              <w:rPr>
                <w:rStyle w:val="Courier"/>
                <w:sz w:val="18"/>
              </w:rPr>
              <w:t>VI_TRIG_STAR_SLOT9</w:t>
            </w:r>
            <w:r w:rsidRPr="007049D8">
              <w:rPr>
                <w:rStyle w:val="Courier"/>
                <w:sz w:val="18"/>
              </w:rPr>
              <w:t>,</w:t>
            </w:r>
          </w:p>
          <w:p w:rsidR="00DB34C0"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28</w:t>
            </w:r>
            <w:r w:rsidRPr="007049D8">
              <w:rPr>
                <w:rStyle w:val="Courier"/>
                <w:sz w:val="18"/>
              </w:rPr>
              <w:t>)] TRIG_</w:t>
            </w:r>
            <w:r>
              <w:rPr>
                <w:rStyle w:val="Courier"/>
                <w:sz w:val="18"/>
              </w:rPr>
              <w:t xml:space="preserve">STAR_SLOT10 </w:t>
            </w:r>
            <w:r w:rsidRPr="007049D8">
              <w:rPr>
                <w:rStyle w:val="Courier"/>
                <w:sz w:val="18"/>
              </w:rPr>
              <w:t xml:space="preserve">= </w:t>
            </w:r>
            <w:r w:rsidR="00FC6903">
              <w:rPr>
                <w:rStyle w:val="Courier"/>
                <w:sz w:val="18"/>
              </w:rPr>
              <w:t>VI_TRIG_STAR_SLOT10</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29</w:t>
            </w:r>
            <w:r w:rsidRPr="007049D8">
              <w:rPr>
                <w:rStyle w:val="Courier"/>
                <w:sz w:val="18"/>
              </w:rPr>
              <w:t>)] TRIG_</w:t>
            </w:r>
            <w:r>
              <w:rPr>
                <w:rStyle w:val="Courier"/>
                <w:sz w:val="18"/>
              </w:rPr>
              <w:t xml:space="preserve">STAR_SLOT11 </w:t>
            </w:r>
            <w:r w:rsidRPr="007049D8">
              <w:rPr>
                <w:rStyle w:val="Courier"/>
                <w:sz w:val="18"/>
              </w:rPr>
              <w:t xml:space="preserve">= </w:t>
            </w:r>
            <w:r w:rsidR="00FC6903">
              <w:rPr>
                <w:rStyle w:val="Courier"/>
                <w:sz w:val="18"/>
              </w:rPr>
              <w:t>VI_TRIG_STAR_SLOT11</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30</w:t>
            </w:r>
            <w:r w:rsidRPr="007049D8">
              <w:rPr>
                <w:rStyle w:val="Courier"/>
                <w:sz w:val="18"/>
              </w:rPr>
              <w:t>)] TRIG_</w:t>
            </w:r>
            <w:r>
              <w:rPr>
                <w:rStyle w:val="Courier"/>
                <w:sz w:val="18"/>
              </w:rPr>
              <w:t xml:space="preserve">STAR_SLOT12 </w:t>
            </w:r>
            <w:r w:rsidRPr="007049D8">
              <w:rPr>
                <w:rStyle w:val="Courier"/>
                <w:sz w:val="18"/>
              </w:rPr>
              <w:t xml:space="preserve">= </w:t>
            </w:r>
            <w:r w:rsidR="00FC6903">
              <w:rPr>
                <w:rStyle w:val="Courier"/>
                <w:sz w:val="18"/>
              </w:rPr>
              <w:t>VI_TRIG_STAR_SLOT12</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31</w:t>
            </w:r>
            <w:r w:rsidRPr="007049D8">
              <w:rPr>
                <w:rStyle w:val="Courier"/>
                <w:sz w:val="18"/>
              </w:rPr>
              <w:t>)] TRIG_</w:t>
            </w:r>
            <w:r>
              <w:rPr>
                <w:rStyle w:val="Courier"/>
                <w:sz w:val="18"/>
              </w:rPr>
              <w:t xml:space="preserve">STAR_INSTR </w:t>
            </w:r>
            <w:r w:rsidRPr="007049D8">
              <w:rPr>
                <w:rStyle w:val="Courier"/>
                <w:sz w:val="18"/>
              </w:rPr>
              <w:t xml:space="preserve">= </w:t>
            </w:r>
            <w:r w:rsidR="00FC6903">
              <w:rPr>
                <w:rStyle w:val="Courier"/>
                <w:sz w:val="18"/>
              </w:rPr>
              <w:t>VI_TRIG_STAR_INSTR</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32</w:t>
            </w:r>
            <w:r w:rsidRPr="007049D8">
              <w:rPr>
                <w:rStyle w:val="Courier"/>
                <w:sz w:val="18"/>
              </w:rPr>
              <w:t>)] TRIG_</w:t>
            </w:r>
            <w:r>
              <w:rPr>
                <w:rStyle w:val="Courier"/>
                <w:sz w:val="18"/>
              </w:rPr>
              <w:t xml:space="preserve">STAR_VXI0 </w:t>
            </w:r>
            <w:r w:rsidRPr="007049D8">
              <w:rPr>
                <w:rStyle w:val="Courier"/>
                <w:sz w:val="18"/>
              </w:rPr>
              <w:t xml:space="preserve">= </w:t>
            </w:r>
            <w:r w:rsidR="00FC6903">
              <w:rPr>
                <w:rStyle w:val="Courier"/>
                <w:sz w:val="18"/>
              </w:rPr>
              <w:t>VI_TRIG_STAR_VXI0</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33</w:t>
            </w:r>
            <w:r w:rsidRPr="007049D8">
              <w:rPr>
                <w:rStyle w:val="Courier"/>
                <w:sz w:val="18"/>
              </w:rPr>
              <w:t>)] TRIG_</w:t>
            </w:r>
            <w:r>
              <w:rPr>
                <w:rStyle w:val="Courier"/>
                <w:sz w:val="18"/>
              </w:rPr>
              <w:t xml:space="preserve">STAR_VXI1 </w:t>
            </w:r>
            <w:r w:rsidRPr="007049D8">
              <w:rPr>
                <w:rStyle w:val="Courier"/>
                <w:sz w:val="18"/>
              </w:rPr>
              <w:t xml:space="preserve">= </w:t>
            </w:r>
            <w:r w:rsidR="00FC6903">
              <w:rPr>
                <w:rStyle w:val="Courier"/>
                <w:sz w:val="18"/>
              </w:rPr>
              <w:t>VI_TRIG_STAR_VXI1</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34</w:t>
            </w:r>
            <w:r w:rsidRPr="007049D8">
              <w:rPr>
                <w:rStyle w:val="Courier"/>
                <w:sz w:val="18"/>
              </w:rPr>
              <w:t>)] TRIG_</w:t>
            </w:r>
            <w:r>
              <w:rPr>
                <w:rStyle w:val="Courier"/>
                <w:sz w:val="18"/>
              </w:rPr>
              <w:t xml:space="preserve">STAR_VXI2 </w:t>
            </w:r>
            <w:r w:rsidRPr="007049D8">
              <w:rPr>
                <w:rStyle w:val="Courier"/>
                <w:sz w:val="18"/>
              </w:rPr>
              <w:t xml:space="preserve">= </w:t>
            </w:r>
            <w:r w:rsidR="00FC6903">
              <w:rPr>
                <w:rStyle w:val="Courier"/>
                <w:sz w:val="18"/>
              </w:rPr>
              <w:t>VI_TRIG_STAR_VXI2</w:t>
            </w:r>
            <w:r w:rsidRPr="007049D8">
              <w:rPr>
                <w:rStyle w:val="Courier"/>
                <w:sz w:val="18"/>
              </w:rPr>
              <w:t>,</w:t>
            </w:r>
          </w:p>
          <w:p w:rsidR="00DB34C0" w:rsidRPr="007049D8" w:rsidRDefault="00DB34C0" w:rsidP="00DB34C0">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Pr>
                <w:rStyle w:val="Courier"/>
                <w:sz w:val="18"/>
              </w:rPr>
              <w:t>35</w:t>
            </w:r>
            <w:r w:rsidRPr="007049D8">
              <w:rPr>
                <w:rStyle w:val="Courier"/>
                <w:sz w:val="18"/>
              </w:rPr>
              <w:t>)] TRIG_TTL</w:t>
            </w:r>
            <w:r>
              <w:rPr>
                <w:rStyle w:val="Courier"/>
                <w:sz w:val="18"/>
              </w:rPr>
              <w:t>8</w:t>
            </w:r>
            <w:r w:rsidRPr="007049D8">
              <w:rPr>
                <w:rStyle w:val="Courier"/>
                <w:sz w:val="18"/>
              </w:rPr>
              <w:t xml:space="preserve"> = VI_TRIG_TTL</w:t>
            </w:r>
            <w:r>
              <w:rPr>
                <w:rStyle w:val="Courier"/>
                <w:sz w:val="18"/>
              </w:rPr>
              <w:t>8</w:t>
            </w:r>
            <w:r w:rsidRPr="007049D8">
              <w:rPr>
                <w:rStyle w:val="Courier"/>
                <w:sz w:val="18"/>
              </w:rPr>
              <w:t>,</w:t>
            </w:r>
          </w:p>
          <w:p w:rsidR="00D60FA2" w:rsidRPr="007049D8" w:rsidRDefault="00D60FA2" w:rsidP="00D60FA2">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sidR="00DB34C0">
              <w:rPr>
                <w:rStyle w:val="Courier"/>
                <w:sz w:val="18"/>
              </w:rPr>
              <w:t>36</w:t>
            </w:r>
            <w:r w:rsidRPr="007049D8">
              <w:rPr>
                <w:rStyle w:val="Courier"/>
                <w:sz w:val="18"/>
              </w:rPr>
              <w:t>)] TRIG_TTL</w:t>
            </w:r>
            <w:r>
              <w:rPr>
                <w:rStyle w:val="Courier"/>
                <w:sz w:val="18"/>
              </w:rPr>
              <w:t>9</w:t>
            </w:r>
            <w:r w:rsidRPr="007049D8">
              <w:rPr>
                <w:rStyle w:val="Courier"/>
                <w:sz w:val="18"/>
              </w:rPr>
              <w:t xml:space="preserve"> = VI_TRIG_TTL</w:t>
            </w:r>
            <w:r>
              <w:rPr>
                <w:rStyle w:val="Courier"/>
                <w:sz w:val="18"/>
              </w:rPr>
              <w:t>9</w:t>
            </w:r>
            <w:r w:rsidRPr="007049D8">
              <w:rPr>
                <w:rStyle w:val="Courier"/>
                <w:sz w:val="18"/>
              </w:rPr>
              <w:t>,</w:t>
            </w:r>
          </w:p>
          <w:p w:rsidR="00D60FA2" w:rsidRPr="007049D8" w:rsidRDefault="00D60FA2" w:rsidP="00D60FA2">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sidR="00DB34C0">
              <w:rPr>
                <w:rStyle w:val="Courier"/>
                <w:sz w:val="18"/>
              </w:rPr>
              <w:t>37</w:t>
            </w:r>
            <w:r w:rsidRPr="007049D8">
              <w:rPr>
                <w:rStyle w:val="Courier"/>
                <w:sz w:val="18"/>
              </w:rPr>
              <w:t>)] TRIG_TTL</w:t>
            </w:r>
            <w:r>
              <w:rPr>
                <w:rStyle w:val="Courier"/>
                <w:sz w:val="18"/>
              </w:rPr>
              <w:t>10</w:t>
            </w:r>
            <w:r w:rsidRPr="007049D8">
              <w:rPr>
                <w:rStyle w:val="Courier"/>
                <w:sz w:val="18"/>
              </w:rPr>
              <w:t xml:space="preserve"> = VI_TRIG_TTL</w:t>
            </w:r>
            <w:r>
              <w:rPr>
                <w:rStyle w:val="Courier"/>
                <w:sz w:val="18"/>
              </w:rPr>
              <w:t>10</w:t>
            </w:r>
            <w:r w:rsidRPr="007049D8">
              <w:rPr>
                <w:rStyle w:val="Courier"/>
                <w:sz w:val="18"/>
              </w:rPr>
              <w:t>,</w:t>
            </w:r>
          </w:p>
          <w:p w:rsidR="00D60FA2" w:rsidRDefault="00D60FA2" w:rsidP="006C562B">
            <w:pPr>
              <w:tabs>
                <w:tab w:val="left" w:pos="252"/>
                <w:tab w:val="left" w:pos="522"/>
                <w:tab w:val="left" w:pos="792"/>
              </w:tabs>
              <w:rPr>
                <w:rStyle w:val="Courier"/>
                <w:sz w:val="18"/>
              </w:rPr>
            </w:pPr>
            <w:r w:rsidRPr="007049D8">
              <w:rPr>
                <w:rStyle w:val="Courier"/>
                <w:sz w:val="18"/>
              </w:rPr>
              <w:tab/>
            </w:r>
            <w:r w:rsidRPr="007049D8">
              <w:rPr>
                <w:rStyle w:val="Courier"/>
                <w:sz w:val="18"/>
              </w:rPr>
              <w:tab/>
              <w:t xml:space="preserve">[helpcontext(HlpCtxEnumTriggerLine + </w:t>
            </w:r>
            <w:r w:rsidR="00DB34C0">
              <w:rPr>
                <w:rStyle w:val="Courier"/>
                <w:sz w:val="18"/>
              </w:rPr>
              <w:t>38</w:t>
            </w:r>
            <w:r w:rsidRPr="007049D8">
              <w:rPr>
                <w:rStyle w:val="Courier"/>
                <w:sz w:val="18"/>
              </w:rPr>
              <w:t>)] TRIG_TTL</w:t>
            </w:r>
            <w:r>
              <w:rPr>
                <w:rStyle w:val="Courier"/>
                <w:sz w:val="18"/>
              </w:rPr>
              <w:t>11</w:t>
            </w:r>
            <w:r w:rsidRPr="007049D8">
              <w:rPr>
                <w:rStyle w:val="Courier"/>
                <w:sz w:val="18"/>
              </w:rPr>
              <w:t xml:space="preserve"> = VI_TRIG_TTL</w:t>
            </w:r>
            <w:r>
              <w:rPr>
                <w:rStyle w:val="Courier"/>
                <w:sz w:val="18"/>
              </w:rPr>
              <w:t>11</w:t>
            </w:r>
          </w:p>
          <w:p w:rsidR="007049D8" w:rsidRDefault="007049D8" w:rsidP="007049D8">
            <w:pPr>
              <w:tabs>
                <w:tab w:val="left" w:pos="252"/>
                <w:tab w:val="left" w:pos="522"/>
                <w:tab w:val="left" w:pos="792"/>
              </w:tabs>
              <w:rPr>
                <w:rStyle w:val="Courier"/>
                <w:sz w:val="18"/>
              </w:rPr>
            </w:pPr>
            <w:r w:rsidRPr="007049D8">
              <w:rPr>
                <w:rStyle w:val="Courier"/>
                <w:sz w:val="18"/>
              </w:rPr>
              <w:t>} TriggerLine;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helpcontext(HlpCtxEnumTriggerProtocol), helpstring("Trigger Protocol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TriggerProtocol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[helpcontext(HlpCtxEnumTriggerProtocol + 1)] TRIG_PROT_DEFAULT = VI_TRIG_PROT_DEFAULT,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[helpcontext(HlpCtxEnumTriggerProtocol + 2)] TRIG_PROT_ON = VI_TRIG_PROT_ON,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[helpcontext(HlpCtxEnumTriggerProtocol + 3)] TRIG_PROT_OFF = VI_TRIG_PROT_OFF,</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[helpcontext(HlpCtxEnumTriggerProtocol + 4)] TRIG_PROT_SYNC = VI_TRIG_PROT_SYNC</w:t>
            </w:r>
          </w:p>
          <w:p w:rsidR="007049D8" w:rsidRDefault="007049D8" w:rsidP="007049D8">
            <w:pPr>
              <w:tabs>
                <w:tab w:val="left" w:pos="252"/>
                <w:tab w:val="left" w:pos="522"/>
                <w:tab w:val="left" w:pos="792"/>
              </w:tabs>
              <w:rPr>
                <w:rStyle w:val="Courier"/>
                <w:sz w:val="18"/>
              </w:rPr>
            </w:pPr>
            <w:r w:rsidRPr="007049D8">
              <w:rPr>
                <w:rStyle w:val="Courier"/>
                <w:sz w:val="18"/>
              </w:rPr>
              <w:tab/>
              <w:t>} TriggerProtocol;</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helpcontext(HlpCtxEnumBufferMask), helpstring("Buffer Mask Constants")]</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C33AF7">
              <w:rPr>
                <w:rStyle w:val="Courier"/>
                <w:sz w:val="18"/>
                <w:lang w:val="it-IT"/>
              </w:rPr>
              <w:t>enum BufferMask {</w:t>
            </w:r>
          </w:p>
          <w:p w:rsidR="007049D8" w:rsidRPr="00C33AF7" w:rsidRDefault="007049D8" w:rsidP="007049D8">
            <w:pPr>
              <w:tabs>
                <w:tab w:val="left" w:pos="252"/>
                <w:tab w:val="left" w:pos="522"/>
                <w:tab w:val="left" w:pos="792"/>
              </w:tabs>
              <w:rPr>
                <w:rStyle w:val="Courier"/>
                <w:sz w:val="18"/>
                <w:lang w:val="it-IT"/>
              </w:rPr>
            </w:pPr>
            <w:r w:rsidRPr="00C33AF7">
              <w:rPr>
                <w:rStyle w:val="Courier"/>
                <w:sz w:val="18"/>
                <w:lang w:val="it-IT"/>
              </w:rPr>
              <w:tab/>
            </w:r>
            <w:r w:rsidRPr="00C33AF7">
              <w:rPr>
                <w:rStyle w:val="Courier"/>
                <w:sz w:val="18"/>
                <w:lang w:val="it-IT"/>
              </w:rPr>
              <w:tab/>
              <w:t>[helpcontext(HlpCtxEnumBufferMask + 1)] IO_IN_BUF = VI_IO_IN_BUF,</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[helpcontext(HlpCtxEnumBufferMask + 2)] IO_OUT_BUF = VI_IO_OUT_BUF,</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[helpcontext(HlpCtxEnumBufferMask + 3)] IO_IN_AND_OUT_BUFS = VI_IO_IN_BUF|VI_IO_OUT_BUF</w:t>
            </w:r>
          </w:p>
          <w:p w:rsidR="007049D8" w:rsidRDefault="007049D8" w:rsidP="007049D8">
            <w:pPr>
              <w:tabs>
                <w:tab w:val="left" w:pos="252"/>
                <w:tab w:val="left" w:pos="522"/>
                <w:tab w:val="left" w:pos="792"/>
              </w:tabs>
              <w:rPr>
                <w:rStyle w:val="Courier"/>
                <w:sz w:val="18"/>
              </w:rPr>
            </w:pPr>
            <w:r w:rsidRPr="007049D8">
              <w:rPr>
                <w:rStyle w:val="Courier"/>
                <w:sz w:val="18"/>
              </w:rPr>
              <w:tab/>
              <w:t>} BufferMask;</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helpcontext(HlpCtxEnumTimeout), helpstring("Timeout Constants"), v1_enum ]</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Timeout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[helpcontext(HlpCtxEnumTimeout + 1)] TMO_IMMEDIATE = VI_TMO_IMMEDIATE,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[helpcontext(HlpCtxEnumTimeout + 2)] TMO_INFINITE = VI_TMO_INFINITE</w:t>
            </w:r>
          </w:p>
          <w:p w:rsidR="007049D8" w:rsidRDefault="007049D8" w:rsidP="007049D8">
            <w:pPr>
              <w:tabs>
                <w:tab w:val="left" w:pos="252"/>
                <w:tab w:val="left" w:pos="522"/>
                <w:tab w:val="left" w:pos="792"/>
              </w:tabs>
              <w:rPr>
                <w:rStyle w:val="Courier"/>
                <w:sz w:val="18"/>
              </w:rPr>
            </w:pPr>
            <w:r w:rsidRPr="007049D8">
              <w:rPr>
                <w:rStyle w:val="Courier"/>
                <w:sz w:val="18"/>
              </w:rPr>
              <w:tab/>
              <w:t>} Timeout;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helpcontext(HlpCtxEnumAccessMode), helpstring("Access Mode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AccessMode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[helpcontext(HlpCtxEnumAccessMode + 1)] NO_LOCK = VI_NO_LOCK,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[helpcontext(HlpCtxEnumAccessMode + 2)] EXCLUSIVE_LOCK = VI_EXCLUSIVE_LOCK,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[helpcontext(HlpCtxEnumAccessMode + 3)] SHARED_LOCK = VI_SHARED_LOCK,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[helpcontext(HlpCtxEnumAccessMode + 4)] LOAD_CONFIG = VI_LOAD_CONFIG</w:t>
            </w:r>
          </w:p>
          <w:p w:rsidR="007049D8" w:rsidRDefault="007049D8" w:rsidP="007049D8">
            <w:pPr>
              <w:tabs>
                <w:tab w:val="left" w:pos="252"/>
                <w:tab w:val="left" w:pos="522"/>
                <w:tab w:val="left" w:pos="792"/>
              </w:tabs>
              <w:rPr>
                <w:rStyle w:val="Courier"/>
                <w:sz w:val="18"/>
              </w:rPr>
            </w:pPr>
            <w:r w:rsidRPr="007049D8">
              <w:rPr>
                <w:rStyle w:val="Courier"/>
                <w:sz w:val="18"/>
              </w:rPr>
              <w:tab/>
              <w:t>} AccessMode;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helpcontext(HlpCtxEnumSerialParity), helpstring("Serial Parity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SerialParity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+ 1)] ASRL_PAR_NONE = VI_ASRL_PAR_NONE,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+ 2)] ASRL_PAR_ODD = VI_ASRL_PAR_ODD,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+ 3)] ASRL_PAR_EVEN = VI_ASRL_PAR_EVEN,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+ 4)] ASRL_PAR_MARK = VI_ASRL_PAR_MARK,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[helpcontext(HlpCtxEnumSerialParity + 5)] ASRL_PAR_SPACE = VI_ASRL_PAR_SPACE</w:t>
            </w:r>
          </w:p>
          <w:p w:rsidR="007049D8" w:rsidRDefault="007049D8" w:rsidP="007049D8">
            <w:pPr>
              <w:tabs>
                <w:tab w:val="left" w:pos="252"/>
                <w:tab w:val="left" w:pos="522"/>
                <w:tab w:val="left" w:pos="792"/>
              </w:tabs>
              <w:rPr>
                <w:rStyle w:val="Courier"/>
                <w:sz w:val="18"/>
              </w:rPr>
            </w:pPr>
            <w:r w:rsidRPr="007049D8">
              <w:rPr>
                <w:rStyle w:val="Courier"/>
                <w:sz w:val="18"/>
              </w:rPr>
              <w:tab/>
              <w:t>} SerialParity;</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helpcontext(HlpCtxEnumSerialStopBits), helpstring("Serial Stop Bit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SerialStopBits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[helpcontext(HlpCtxEnumSerialStopBits + 1)] ASRL_STOP_ONE = VI_ASRL_STOP_ONE,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[helpcontext(HlpCtxEnumSerialStopBits + 2)] ASRL_STOP_ONE5 = VI_ASRL_STOP_ONE5,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[helpcontext(HlpCtxEnumSerialStopBits + 3)] ASRL_STOP_TWO = VI_ASRL_STOP_TWO</w:t>
            </w:r>
          </w:p>
          <w:p w:rsidR="007049D8" w:rsidRDefault="007049D8" w:rsidP="007049D8">
            <w:pPr>
              <w:tabs>
                <w:tab w:val="left" w:pos="252"/>
                <w:tab w:val="left" w:pos="522"/>
                <w:tab w:val="left" w:pos="792"/>
              </w:tabs>
              <w:rPr>
                <w:rStyle w:val="Courier"/>
                <w:sz w:val="18"/>
              </w:rPr>
            </w:pPr>
            <w:r w:rsidRPr="007049D8">
              <w:rPr>
                <w:rStyle w:val="Courier"/>
                <w:sz w:val="18"/>
              </w:rPr>
              <w:tab/>
              <w:t>} SerialStopBits;</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helpcontext(HlpCtxEnumSerialFlowControl), helpstring("Serial Flow Control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SerialFlowControl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+ 1)] ASRL_FLOW_NONE = VI_ASRL_FLOW_NONE,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+ 2)] ASRL_FLOW_XON_XOFF = VI_ASRL_FLOW_XON_XOFF,</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+ 3)] ASRL_FLOW_RTS_CTS = VI_ASRL_FLOW_RTS_CTS,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+ 4)] ASRL_FLOW_DTR_DSR = VI_ASRL_FLOW_DTR_DSR,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+ 5)] ASRL_FLOW_RTS_CTS_AND_XON_XOFF = VI_ASRL_FLOW_RTS_CTS|VI_ASRL_FLOW_XON_XOFF,</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[helpcontext(HlpCtxEnumSerialFlowControl + 6)] ASRL_FLOW_DTR_DSR_AND_XON_XOFF = VI_ASRL_FLOW_DTR_DSR|VI_ASRL_FLOW_XON_XOFF</w:t>
            </w:r>
          </w:p>
          <w:p w:rsidR="007049D8" w:rsidRDefault="007049D8" w:rsidP="007049D8">
            <w:pPr>
              <w:tabs>
                <w:tab w:val="left" w:pos="252"/>
                <w:tab w:val="left" w:pos="522"/>
                <w:tab w:val="left" w:pos="792"/>
              </w:tabs>
              <w:rPr>
                <w:rStyle w:val="Courier"/>
                <w:sz w:val="18"/>
              </w:rPr>
            </w:pPr>
            <w:r w:rsidRPr="007049D8">
              <w:rPr>
                <w:rStyle w:val="Courier"/>
                <w:sz w:val="18"/>
              </w:rPr>
              <w:tab/>
              <w:t>} SerialFlowControl;</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helpcontext(HlpCtxEnumSerialEndConst), helpstring("Serial END Indicator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SerialEndConst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[helpcontext(HlpCtxEnumSerialEndConst + 1)] ASRL_END_NONE = VI_ASRL_END_NONE,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[helpcontext(HlpCtxEnumSerialEndConst + 2)] ASRL_END_LAST_BIT = VI_ASRL_END_LAST_BIT,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[helpcontext(HlpCtxEnumSerialEndConst + 3)] ASRL_END_TERMCHAR = VI_ASRL_END_TERMCHAR,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[helpcontext(HlpCtxEnumSerialEndConst + 4)] ASRL_END_BREAK = VI_ASRL_END_BREAK</w:t>
            </w:r>
          </w:p>
          <w:p w:rsidR="007049D8" w:rsidRDefault="007049D8" w:rsidP="007049D8">
            <w:pPr>
              <w:tabs>
                <w:tab w:val="left" w:pos="252"/>
                <w:tab w:val="left" w:pos="522"/>
                <w:tab w:val="left" w:pos="792"/>
              </w:tabs>
              <w:rPr>
                <w:rStyle w:val="Courier"/>
                <w:sz w:val="18"/>
              </w:rPr>
            </w:pPr>
            <w:r w:rsidRPr="007049D8">
              <w:rPr>
                <w:rStyle w:val="Courier"/>
                <w:sz w:val="18"/>
              </w:rPr>
              <w:tab/>
              <w:t>} SerialEndConst;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helpcontext(HlpCtxEnumLineState), helpstring("Digital Line State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LineState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[helpcontext(HlpCtxEnumLineState + 1)] STATE_ASSERTED = VI_STATE_ASSERTED,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[helpcontext(HlpCtxEnumLineState + 2)] STATE_UNASSERTED = VI_STATE_UNASSERTED,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[helpcontext(HlpCtxEnumLineState + 3)] STATE_UNKNOWN = VI_STATE_UNKNOWN</w:t>
            </w:r>
          </w:p>
          <w:p w:rsidR="007049D8" w:rsidRDefault="007049D8" w:rsidP="007049D8">
            <w:pPr>
              <w:tabs>
                <w:tab w:val="left" w:pos="252"/>
                <w:tab w:val="left" w:pos="522"/>
                <w:tab w:val="left" w:pos="792"/>
              </w:tabs>
              <w:rPr>
                <w:rStyle w:val="Courier"/>
                <w:sz w:val="18"/>
              </w:rPr>
            </w:pPr>
            <w:r w:rsidRPr="007049D8">
              <w:rPr>
                <w:rStyle w:val="Courier"/>
                <w:sz w:val="18"/>
              </w:rPr>
              <w:tab/>
              <w:t>} LineState;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helpcontext(HlpCtxEnumVXIMemoryAccessPrivilege), helpstring("VXI Memory Access Privilege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VXIMemoryAccessPrivilege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+ 1)] DATA_PRIV = VI_DATA_PRIV,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+ 2)] DATA_NPRIV = VI_DATA_NPRIV,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+ 3)] PROG_PRIV = VI_PROG_PRIV,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+ 4)] PROG_NPRIV = VI_PROG_NPRIV,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+ 5)] BLCK_PRIV = VI_BLCK_PRIV,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+ 6)] BLCK_NPRIV = VI_BLCK_NPRIV,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+ 7)] D64_PRIV = VI_D64_PRIV,</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[helpcontext(HlpCtxEnumVXIMemoryAccessPrivilege + 8)] D64_NPRIV = VI_D64_NPRIV</w:t>
            </w:r>
          </w:p>
          <w:p w:rsidR="007049D8" w:rsidRDefault="007049D8" w:rsidP="007049D8">
            <w:pPr>
              <w:tabs>
                <w:tab w:val="left" w:pos="252"/>
                <w:tab w:val="left" w:pos="522"/>
                <w:tab w:val="left" w:pos="792"/>
              </w:tabs>
              <w:rPr>
                <w:rStyle w:val="Courier"/>
                <w:sz w:val="18"/>
              </w:rPr>
            </w:pPr>
            <w:r w:rsidRPr="007049D8">
              <w:rPr>
                <w:rStyle w:val="Courier"/>
                <w:sz w:val="18"/>
              </w:rPr>
              <w:tab/>
              <w:t>} VXIMemoryAccessPrivilege;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helpcontext(HlpCtxEnumDataWidth), helpstring("Data Transfer Width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DataWidth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[helpcontext(HlpCtxEnumDataWidth + 1)] WIDTH_8 = VI_WIDTH_8,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[helpcontext(HlpCtxEnumDataWidth + 2)] WIDTH_16 = VI_WIDTH_16,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[helpcontext(HlpCtxEnumDataWidth + 3)] WIDTH_32 = VI_WIDTH_32</w:t>
            </w:r>
          </w:p>
          <w:p w:rsidR="007049D8" w:rsidRDefault="007049D8" w:rsidP="007049D8">
            <w:pPr>
              <w:tabs>
                <w:tab w:val="left" w:pos="252"/>
                <w:tab w:val="left" w:pos="522"/>
                <w:tab w:val="left" w:pos="792"/>
              </w:tabs>
              <w:rPr>
                <w:rStyle w:val="Courier"/>
                <w:sz w:val="18"/>
              </w:rPr>
            </w:pPr>
            <w:r w:rsidRPr="007049D8">
              <w:rPr>
                <w:rStyle w:val="Courier"/>
                <w:sz w:val="18"/>
              </w:rPr>
              <w:tab/>
              <w:t>} DataWidth;</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helpcontext(HlpCtxEnumRENControlConst), helpstring("GPIB REN Control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RENControlConst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+ 1)] GPIB_REN_DEASSERT = VI_GPIB_REN_DEASSERT,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+ 2)] GPIB_REN_ASSERT = VI_GPIB_REN_ASSERT,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+ 3)] GPIB_REN_GTL_AND_DEASSERT = VI_GPIB_REN_DEASSERT_GTL,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+ 4)] GPIB_REN_ASSERT_AND_ADDRESS = VI_GPIB_REN_ASSERT_ADDRESS,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+ 5)] GPIB_REN_LLO = VI_GPIB_REN_ASSERT_LLO,</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+ 6)] GPIB_REN_ADDRESS_AND_LLO = VI_GPIB_REN_ASSERT_ADDRESS_LLO,</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[helpcontext(HlpCtxEnumRENControlConst + 7)] GPIB_REN_GTL = VI_GPIB_REN_ADDRESS_GTL</w:t>
            </w:r>
          </w:p>
          <w:p w:rsidR="007049D8" w:rsidRDefault="007049D8" w:rsidP="007049D8">
            <w:pPr>
              <w:tabs>
                <w:tab w:val="left" w:pos="252"/>
                <w:tab w:val="left" w:pos="522"/>
                <w:tab w:val="left" w:pos="792"/>
              </w:tabs>
              <w:rPr>
                <w:rStyle w:val="Courier"/>
                <w:sz w:val="18"/>
              </w:rPr>
            </w:pPr>
            <w:r w:rsidRPr="007049D8">
              <w:rPr>
                <w:rStyle w:val="Courier"/>
                <w:sz w:val="18"/>
              </w:rPr>
              <w:tab/>
              <w:t>} RENControlConst;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helpcontext(HlpCtxEnumATNControlConst), helpstring("GPIB ATN Control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ATNControlConst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[helpcontext(HlpCtxEnumATNControlConst + 1)] GPIB_ATN_DEASSERT = VI_GPIB_ATN_DEASSERT,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[helpcontext(HlpCtxEnumATNControlConst + 2)] GPIB_ATN_ASSERT = VI_GPIB_ATN_ASSERT,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[helpcontext(HlpCtxEnumATNControlConst + 3)] GPIB_ATN_DEASSERT_HANDSHAKE = VI_GPIB_ATN_DEASSERT_HANDSHAKE,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[helpcontext(HlpCtxEnumATNControlConst + 4)] GPIB_ATN_ASSERT_IMMEDIATE = VI_GPIB_ATN_ASSERT_IMMEDIATE</w:t>
            </w:r>
          </w:p>
          <w:p w:rsidR="007049D8" w:rsidRDefault="007049D8" w:rsidP="007049D8">
            <w:pPr>
              <w:tabs>
                <w:tab w:val="left" w:pos="252"/>
                <w:tab w:val="left" w:pos="522"/>
                <w:tab w:val="left" w:pos="792"/>
              </w:tabs>
              <w:rPr>
                <w:rStyle w:val="Courier"/>
                <w:sz w:val="18"/>
              </w:rPr>
            </w:pPr>
            <w:r w:rsidRPr="007049D8">
              <w:rPr>
                <w:rStyle w:val="Courier"/>
                <w:sz w:val="18"/>
              </w:rPr>
              <w:tab/>
              <w:t>} ATNControlConst;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helpcontext(HlpCtxEnumGPIBAddressState), helpstring("GPIB Addressing State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GPIBAddressState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[helpcontext(HlpCtxEnumGPIBAddressState + 1)] GPIB_UNADDRESSED = VI_GPIB_UNADDRESSED,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[helpcontext(HlpCtxEnumGPIBAddressState + 2)] GPIB_TALKER = VI_GPIB_TALKER,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[helpcontext(HlpCtxEnumGPIBAddressState + 3)] GPIB_LISTENER = VI_GPIB_LISTENER</w:t>
            </w:r>
          </w:p>
          <w:p w:rsidR="007049D8" w:rsidRDefault="007049D8" w:rsidP="007049D8">
            <w:pPr>
              <w:tabs>
                <w:tab w:val="left" w:pos="252"/>
                <w:tab w:val="left" w:pos="522"/>
                <w:tab w:val="left" w:pos="792"/>
              </w:tabs>
              <w:rPr>
                <w:rStyle w:val="Courier"/>
                <w:sz w:val="18"/>
              </w:rPr>
            </w:pPr>
            <w:r w:rsidRPr="007049D8">
              <w:rPr>
                <w:rStyle w:val="Courier"/>
                <w:sz w:val="18"/>
              </w:rPr>
              <w:tab/>
              <w:t>} GPIBAddressState;</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helpcontext(HlpCtxEnumVXICommandQuery), helpstring("VXI Command Query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VXICommandQuery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+ 1)] VXI_CMD16 = VI_VXI_CMD16,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+ 2)] VXI_CMD16_RESP16 = VI_VXI_CMD16_RESP16,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+ 3)] VXI_RESP16 = VI_VXI_RESP16,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+ 4)] VXI_CMD32 = VI_VXI_CMD32,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+ 5)] VXI_CMD32_RESP16 = VI_VXI_CMD32_RESP16,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+ 6)] VXI_CMD32_RESP32 = VI_VXI_CMD32_RESP32,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[helpcontext(HlpCtxEnumVXICommandQuery + 7)] VXI_RESP32 = VI_VXI_RESP32</w:t>
            </w:r>
          </w:p>
          <w:p w:rsidR="007049D8" w:rsidRDefault="007049D8" w:rsidP="007049D8">
            <w:pPr>
              <w:tabs>
                <w:tab w:val="left" w:pos="252"/>
                <w:tab w:val="left" w:pos="522"/>
                <w:tab w:val="left" w:pos="792"/>
              </w:tabs>
              <w:rPr>
                <w:rStyle w:val="Courier"/>
                <w:sz w:val="18"/>
              </w:rPr>
            </w:pPr>
            <w:r w:rsidRPr="007049D8">
              <w:rPr>
                <w:rStyle w:val="Courier"/>
                <w:sz w:val="18"/>
              </w:rPr>
              <w:tab/>
              <w:t>} VXICommandQuery;</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helpcontext(HlpCtxEnumAssertInterruptConst), helpstring("Assert Interrupt Signal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AssertInterruptConst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+ 1)] ASSERT_SIGNAL = VI_ASSERT_SIGNAL,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+ 2)] ASSERT_USE_ASSIGNED = VI_ASSERT_USE_ASSIGNED,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+ 3)] ASSERT_IRQ1 = VI_ASSERT_IRQ1,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+ 4)] ASSERT_IRQ2 = VI_ASSERT_IRQ2,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+ 5)] ASSERT_IRQ3 = VI_ASSERT_IRQ3,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+ 6)] ASSERT_IRQ4 = VI_ASSERT_IRQ4,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+ 7)] ASSERT_IRQ5 = VI_ASSERT_IRQ5,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+ 8)] ASSERT_IRQ6 = VI_ASSERT_IRQ6,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[helpcontext(HlpCtxEnumAssertInterruptConst + 9)] ASSERT_IRQ7 = VI_ASSERT_IRQ7</w:t>
            </w:r>
          </w:p>
          <w:p w:rsidR="007049D8" w:rsidRDefault="007049D8" w:rsidP="007049D8">
            <w:pPr>
              <w:tabs>
                <w:tab w:val="left" w:pos="252"/>
                <w:tab w:val="left" w:pos="522"/>
                <w:tab w:val="left" w:pos="792"/>
              </w:tabs>
              <w:rPr>
                <w:rStyle w:val="Courier"/>
                <w:sz w:val="18"/>
              </w:rPr>
            </w:pPr>
            <w:r w:rsidRPr="007049D8">
              <w:rPr>
                <w:rStyle w:val="Courier"/>
                <w:sz w:val="18"/>
              </w:rPr>
              <w:tab/>
              <w:t>} AssertInterruptConst;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helpcontext(HlpCtxEnumAssertUtilityConst), helpstring("Assert Utility Signal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AssertUtilityConst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[helpcontext(HlpCtxEnumAssertUtilityConst + 1)] ASSERT_SYSRESET = VI_UTIL_ASSERT_SYSRESET,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[helpcontext(HlpCtxEnumAssertUtilityConst + 2)] ASSERT_SYSFAIL = VI_UTIL_ASSERT_SYSFAIL,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[helpcontext(HlpCtxEnumAssertUtilityConst + 3)] DEASSERT_SYSFAIL = VI_UTIL_DEASSERT_SYSFAIL</w:t>
            </w:r>
          </w:p>
          <w:p w:rsidR="007049D8" w:rsidRDefault="007049D8" w:rsidP="007049D8">
            <w:pPr>
              <w:tabs>
                <w:tab w:val="left" w:pos="252"/>
                <w:tab w:val="left" w:pos="522"/>
                <w:tab w:val="left" w:pos="792"/>
              </w:tabs>
              <w:rPr>
                <w:rStyle w:val="Courier"/>
                <w:sz w:val="18"/>
              </w:rPr>
            </w:pPr>
            <w:r w:rsidRPr="007049D8">
              <w:rPr>
                <w:rStyle w:val="Courier"/>
                <w:sz w:val="18"/>
              </w:rPr>
              <w:tab/>
              <w:t>} AssertUtilityConst;</w:t>
            </w:r>
          </w:p>
          <w:p w:rsidR="00E46FF1" w:rsidRPr="007049D8" w:rsidRDefault="00E46FF1"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typedef [public, helpcontext(HlpCtxEnumVXIDevClass), helpstring("VXI Device Class Constants")]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enum VXIDevClass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+ 1)] VXI_CLASS_MEMORY = VI_VXI_CLASS_MEMORY,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+ 2)] VXI_CLASS_EXTENDED = VI_VXI_CLASS_EXTENDED,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+ 3)] VXI_CLASS_MESSAGE = VI_VXI_CLASS_MESSAGE,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+ 4)] VXI_CLASS_REGISTER = VI_VXI_CLASS_REGISTER,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[helpcontext(HlpCtxEnumVXIDevClass + 5)] VXI_CLASS_OTHER = VI_VXI_CLASS_OTHER</w:t>
            </w:r>
          </w:p>
          <w:p w:rsidR="007049D8" w:rsidRDefault="007049D8" w:rsidP="007049D8">
            <w:pPr>
              <w:tabs>
                <w:tab w:val="left" w:pos="252"/>
                <w:tab w:val="left" w:pos="522"/>
                <w:tab w:val="left" w:pos="792"/>
              </w:tabs>
              <w:rPr>
                <w:rStyle w:val="Courier"/>
                <w:sz w:val="18"/>
              </w:rPr>
            </w:pPr>
            <w:r w:rsidRPr="007049D8">
              <w:rPr>
                <w:rStyle w:val="Courier"/>
                <w:sz w:val="18"/>
              </w:rPr>
              <w:tab/>
              <w:t>} VXIDevClass;</w:t>
            </w:r>
          </w:p>
          <w:p w:rsidR="00442F13" w:rsidRDefault="00442F13" w:rsidP="007049D8">
            <w:pPr>
              <w:tabs>
                <w:tab w:val="left" w:pos="252"/>
                <w:tab w:val="left" w:pos="522"/>
                <w:tab w:val="left" w:pos="792"/>
              </w:tabs>
              <w:rPr>
                <w:rStyle w:val="Courier"/>
                <w:sz w:val="18"/>
              </w:rPr>
            </w:pPr>
          </w:p>
          <w:p w:rsidR="009B4AB7" w:rsidRPr="009B4AB7" w:rsidRDefault="009B4AB7" w:rsidP="009B4AB7">
            <w:pPr>
              <w:tabs>
                <w:tab w:val="left" w:pos="252"/>
                <w:tab w:val="left" w:pos="522"/>
                <w:tab w:val="left" w:pos="792"/>
              </w:tabs>
              <w:rPr>
                <w:rStyle w:val="Courier"/>
                <w:sz w:val="18"/>
              </w:rPr>
            </w:pPr>
            <w:r w:rsidRPr="009B4AB7">
              <w:rPr>
                <w:rStyle w:val="Courier"/>
                <w:sz w:val="18"/>
              </w:rPr>
              <w:tab/>
              <w:t>typedef [public, helpcontext(HlpCtxEnumPXIMemType), helpstring("PXI Memory Type Constants")]</w:t>
            </w:r>
          </w:p>
          <w:p w:rsidR="009B4AB7" w:rsidRPr="009B4AB7" w:rsidRDefault="009B4AB7" w:rsidP="009B4AB7">
            <w:pPr>
              <w:tabs>
                <w:tab w:val="left" w:pos="252"/>
                <w:tab w:val="left" w:pos="522"/>
                <w:tab w:val="left" w:pos="792"/>
              </w:tabs>
              <w:rPr>
                <w:rStyle w:val="Courier"/>
                <w:sz w:val="18"/>
              </w:rPr>
            </w:pPr>
            <w:r w:rsidRPr="009B4AB7">
              <w:rPr>
                <w:rStyle w:val="Courier"/>
                <w:sz w:val="18"/>
              </w:rPr>
              <w:tab/>
              <w:t>enum PXIMemType {</w:t>
            </w:r>
          </w:p>
          <w:p w:rsidR="009B4AB7" w:rsidRPr="009B4AB7" w:rsidRDefault="009B4AB7" w:rsidP="009B4AB7">
            <w:pPr>
              <w:tabs>
                <w:tab w:val="left" w:pos="252"/>
                <w:tab w:val="left" w:pos="522"/>
                <w:tab w:val="left" w:pos="792"/>
              </w:tabs>
              <w:rPr>
                <w:rStyle w:val="Courier"/>
                <w:sz w:val="18"/>
              </w:rPr>
            </w:pPr>
            <w:r w:rsidRPr="009B4AB7">
              <w:rPr>
                <w:rStyle w:val="Courier"/>
                <w:sz w:val="18"/>
              </w:rPr>
              <w:tab/>
            </w:r>
            <w:r w:rsidRPr="009B4AB7">
              <w:rPr>
                <w:rStyle w:val="Courier"/>
                <w:sz w:val="18"/>
              </w:rPr>
              <w:tab/>
              <w:t>[helpcontext(HlpCtxEnumPXIMemType + 1)] PXI_ADDR_NONE = VI_PXI_ADDR_NONE,</w:t>
            </w:r>
          </w:p>
          <w:p w:rsidR="009B4AB7" w:rsidRPr="009B4AB7" w:rsidRDefault="009B4AB7" w:rsidP="009B4AB7">
            <w:pPr>
              <w:tabs>
                <w:tab w:val="left" w:pos="252"/>
                <w:tab w:val="left" w:pos="522"/>
                <w:tab w:val="left" w:pos="792"/>
              </w:tabs>
              <w:rPr>
                <w:rStyle w:val="Courier"/>
                <w:sz w:val="18"/>
              </w:rPr>
            </w:pPr>
            <w:r w:rsidRPr="009B4AB7">
              <w:rPr>
                <w:rStyle w:val="Courier"/>
                <w:sz w:val="18"/>
              </w:rPr>
              <w:tab/>
            </w:r>
            <w:r w:rsidRPr="009B4AB7">
              <w:rPr>
                <w:rStyle w:val="Courier"/>
                <w:sz w:val="18"/>
              </w:rPr>
              <w:tab/>
              <w:t>[helpcontext(HlpCtxEnumPXIMemType + 2)] PXI_ADDR_MEM = VI_PXI_ADDR_MEM,</w:t>
            </w:r>
          </w:p>
          <w:p w:rsidR="009B4AB7" w:rsidRPr="009B4AB7" w:rsidRDefault="009B4AB7" w:rsidP="009B4AB7">
            <w:pPr>
              <w:tabs>
                <w:tab w:val="left" w:pos="252"/>
                <w:tab w:val="left" w:pos="522"/>
                <w:tab w:val="left" w:pos="792"/>
              </w:tabs>
              <w:rPr>
                <w:rStyle w:val="Courier"/>
                <w:sz w:val="18"/>
              </w:rPr>
            </w:pPr>
            <w:r w:rsidRPr="009B4AB7">
              <w:rPr>
                <w:rStyle w:val="Courier"/>
                <w:sz w:val="18"/>
              </w:rPr>
              <w:tab/>
            </w:r>
            <w:r w:rsidRPr="009B4AB7">
              <w:rPr>
                <w:rStyle w:val="Courier"/>
                <w:sz w:val="18"/>
              </w:rPr>
              <w:tab/>
              <w:t>[helpcontext(HlpCtxEnumPXIMemType + 3)] PXI_ADDR_IO = VI_PXI_ADDR_IO,</w:t>
            </w:r>
          </w:p>
          <w:p w:rsidR="009B4AB7" w:rsidRPr="007049D8" w:rsidRDefault="009B4AB7" w:rsidP="009B4AB7">
            <w:pPr>
              <w:tabs>
                <w:tab w:val="left" w:pos="252"/>
                <w:tab w:val="left" w:pos="522"/>
                <w:tab w:val="left" w:pos="792"/>
              </w:tabs>
              <w:rPr>
                <w:rStyle w:val="Courier"/>
                <w:sz w:val="18"/>
              </w:rPr>
            </w:pPr>
            <w:r w:rsidRPr="009B4AB7">
              <w:rPr>
                <w:rStyle w:val="Courier"/>
                <w:sz w:val="18"/>
              </w:rPr>
              <w:tab/>
              <w:t>} PXIMemType;</w:t>
            </w:r>
          </w:p>
          <w:p w:rsidR="009B4AB7" w:rsidRPr="007049D8" w:rsidRDefault="009B4AB7" w:rsidP="009B4AB7">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Interfaces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IVisaSession;    // Forward reference</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IEventManager;   // Forward reference</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VISA Sesssion Management</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IResourceManager (obsolete)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Manager Interface (obsolete)"),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uuid(db8cbf02-d6d3-11d4-aa51-00a024ee30bd),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helpcontext(HlpCtxIResourceManager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IResourceManager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manufacturer name of the component"),helpcontext(HlpCtxIResourceManager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SoftwareManufacturerName([out,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manufacturer ID of the component"),helpcontext(HlpCtxIResourceManager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SoftwareManufacturerID([out,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description of the component"),helpcontext(HlpCtxIResourceManager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Description([out, retval] BSTR *pDesc);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implementation version of the component"),helpcontext(HlpCtxIResourceManager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ComponentVersion([out,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ProgID of the component"),helpcontext(HlpCtxIResourceManager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ProgID([out,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VISA COM I/O specification version"),helpcontext(HlpCtxIResourceManager + 6)]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SpecVersion([out, retval] long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[helpstring("Find a list of resources that match a search string"),helpcontext(HlpCtxIResourceManager + 7)]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FindRsrc(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expr,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SAFEARRAY(BSTR) *pFindList);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[helpstring("Initialize a session to the specified resource name"),helpcontext(HlpCtxIResourceManager + 9)]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Open(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resourceName,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defaultvalue(NO_LOCK)] AccessMode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defaultvalue(2000)] long openTimeout,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optionString,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IVisaSession **vi);</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[helpstring("Determine the validity and interface information of a resource name"),helpcontext(HlpCtxIResourceManager + 10)]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ParseRsrc(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resourceName,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IResourceManager3</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Manager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uuid(db8cbf20-d6d3-11d4-aa51-00a024ee30bd),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helpcontext(HlpCtxIResourceManager3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IResourceManager3 : IResourceManager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[helpstring("Determine the validity and interface information of a resource name"),helpcontext(HlpCtxIResourceManager3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ParseRsrcEx(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resourceName,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*pUnaliasedExpandedResourceName,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*pAliasIfExists);</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VISA I/O Sessions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Session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uuid(db8cbf03-d6d3-11d4-aa51-00a024ee30bd),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IVisaSession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 helpstring("Get the implementation version of the component")]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ComponentVersion([out,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+ 2), helpstring("Get the VISA COM I/O specification version")]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SpecVersion([out,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+ 3), helpstring("Get a description of the hardware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HardwareInterfaceName([out,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+ 4), helpstring("Get the hardware interface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HardwareInterfaceNumber([out,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+ 5), helpstring("Get the hardware interface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HardwareInterfaceType([out,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+ 6), helpstring("Get the current lock state of the resource")]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LockState([out, retval] AccessMode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+ 7), helpstring("Get the current state of all settable properties")]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OptionString([out,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+ 8), helpstring("Get the ProgID of the component")]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ProgID([out,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+ 9), helpstring("Get the resource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ResourceName([out,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+ 10), helpstring("Get the session class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SessionType([out,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+ 11), helpstring("Get the manufacturer ID of the component")]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SoftwareManufacturerID([out,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+ 12), helpstring("Get the manufacturer name of the component")]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SoftwareManufacturerName([out,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+ 13), helpstring("Get/Set the I/O timeout in milliseconds")]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Timeout([out,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helpcontext(HlpCtxIVisaSession  + 13), helpstring("Get/Set the I/O timeout in milliseconds")]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Timeout([in] long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helpcontext(HlpCtxIVisaSession  + 14), helpstring("Get the last status from this 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LastStatus([out, retval] HRESULT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 helpcontext(HlpCtxIVisaSession  + 15), helpstring("Get the state of a specified property")]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GetAttribute(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VARIANTARG *pAttrState);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 helpcontext(HlpCtxIVisaSession  + 16), helpstring("Set the state of a specified property")]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VARIANTARG attrState);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+ 17), helpstring("Establish ownership of the resource")]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LockRsrc(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defaultvalue(EXCLUSIVE_LOCK)] AccessMode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defaultvalue(2000)] long lockTimeout,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requestedKey,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BSTR *pAccessKey);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+ 18), helpstring("Relinquish ownership of the resource")]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UnlockRsrc();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+ 19), helpstring("Initialize a session to the specified resource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Init(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 xml:space="preserve">[in] BSTR resourceName,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defaultvalue(NO_LOCK)] AccessMode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defaultvalue(2000)] long initTimeout,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optionString);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[helpcontext(HlpCtxIVisaSession  + 20), helpstring("Close the 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Close();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IBaseMessage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helpstring("IBaseMessage - do not use directly"),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uuid(db8cbf04-d6d3-11d4-aa51-00a024ee30bd),</w:t>
            </w:r>
          </w:p>
          <w:p w:rsidR="007049D8" w:rsidRPr="009B67D7"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9B67D7">
              <w:rPr>
                <w:rStyle w:val="Courier"/>
                <w:sz w:val="18"/>
              </w:rPr>
              <w:t>helpcontext(HlpCtxIBaseMessage + 49),</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r>
            <w:r w:rsidRPr="007049D8">
              <w:rPr>
                <w:rStyle w:val="Courier"/>
                <w:sz w:val="18"/>
              </w:rPr>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IBaseMessage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helpcontext(HlpCtxIBaseMessage  + 1), helpstring("Get/Set which I/O protocol to use")]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IOProtocol([out, retval] IOProtocol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helpcontext(HlpCtxIBaseMessage  + 1), helpstring("Get/Set which I/O protocol to use")]</w:t>
            </w:r>
          </w:p>
          <w:p w:rsidR="007049D8" w:rsidRPr="00C33AF7" w:rsidRDefault="007049D8" w:rsidP="007049D8">
            <w:pPr>
              <w:tabs>
                <w:tab w:val="left" w:pos="252"/>
                <w:tab w:val="left" w:pos="522"/>
                <w:tab w:val="left" w:pos="792"/>
              </w:tabs>
              <w:rPr>
                <w:rStyle w:val="Courier"/>
                <w:sz w:val="18"/>
                <w:lang w:val="it-IT"/>
              </w:rPr>
            </w:pPr>
            <w:r w:rsidRPr="007049D8">
              <w:rPr>
                <w:rStyle w:val="Courier"/>
                <w:sz w:val="18"/>
              </w:rPr>
              <w:tab/>
            </w:r>
            <w:r w:rsidRPr="007049D8">
              <w:rPr>
                <w:rStyle w:val="Courier"/>
                <w:sz w:val="18"/>
              </w:rPr>
              <w:tab/>
            </w:r>
            <w:r w:rsidRPr="00C33AF7">
              <w:rPr>
                <w:rStyle w:val="Courier"/>
                <w:sz w:val="18"/>
                <w:lang w:val="it-IT"/>
              </w:rPr>
              <w:t>HRESULT IOProtocol([in] IOProtocol newVal);</w:t>
            </w:r>
          </w:p>
          <w:p w:rsidR="007049D8" w:rsidRPr="007049D8" w:rsidRDefault="007049D8" w:rsidP="007049D8">
            <w:pPr>
              <w:tabs>
                <w:tab w:val="left" w:pos="252"/>
                <w:tab w:val="left" w:pos="522"/>
                <w:tab w:val="left" w:pos="792"/>
              </w:tabs>
              <w:rPr>
                <w:rStyle w:val="Courier"/>
                <w:sz w:val="18"/>
              </w:rPr>
            </w:pPr>
            <w:r w:rsidRPr="00C33AF7">
              <w:rPr>
                <w:rStyle w:val="Courier"/>
                <w:sz w:val="18"/>
                <w:lang w:val="it-IT"/>
              </w:rPr>
              <w:tab/>
            </w:r>
            <w:r w:rsidRPr="00C33AF7">
              <w:rPr>
                <w:rStyle w:val="Courier"/>
                <w:sz w:val="18"/>
                <w:lang w:val="it-IT"/>
              </w:rPr>
              <w:tab/>
            </w:r>
            <w:r w:rsidRPr="007049D8">
              <w:rPr>
                <w:rStyle w:val="Courier"/>
                <w:sz w:val="18"/>
              </w:rPr>
              <w:t>[propget, helpcontext(HlpCtxIBaseMessage  + 2), helpstring("Get/Set whether to assert END on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SendEndEnabled([out,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helpcontext(HlpCtxIBaseMessage  + 2), helpstring("Get/Set whether to assert END on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SendEndEnabled([in]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helpcontext(HlpCtxIBaseMessage  + 3), helpstring("Get/Set the termination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helpcontext(HlpCtxIBaseMessage  + 3), helpstring("Get/Set the termination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helpcontext(HlpCtxIBaseMessage  + 4), helpstring("Get/Set whether to use the termination character on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helpcontext(HlpCtxIBaseMessage  + 4), helpstring("Get/Set whether to use the termination character on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TerminationCharacterEnabled([in]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[helpcontext(HlpCtxIBaseMessage  + 5), helpstring("Assert a 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defaultvalue(TRIG_PROT_DEFAULT)] TriggerProtocol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[helpcontext(HlpCtxIBaseMessage  + 6), helpstring("Clear the device")]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Clear();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[helpcontext(HlpCtxIBaseMessage  + 7), helpstring("Read the status byte")]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ReadSTB(</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short *pStatusByte);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helpstring("Message Based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uuid(db8cbf05-d6d3-11d4-aa51-00a024ee30bd),</w:t>
            </w:r>
          </w:p>
          <w:p w:rsidR="007049D8" w:rsidRPr="009B67D7"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9B67D7">
              <w:rPr>
                <w:rStyle w:val="Courier"/>
                <w:sz w:val="18"/>
              </w:rPr>
              <w:t>helpcontext(HlpCtxIMessage + 49),</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7049D8" w:rsidRPr="009B67D7" w:rsidRDefault="007049D8" w:rsidP="007049D8">
            <w:pPr>
              <w:tabs>
                <w:tab w:val="left" w:pos="252"/>
                <w:tab w:val="left" w:pos="522"/>
                <w:tab w:val="left" w:pos="792"/>
              </w:tabs>
              <w:rPr>
                <w:rStyle w:val="Courier"/>
                <w:sz w:val="18"/>
              </w:rPr>
            </w:pPr>
            <w:r w:rsidRPr="009B67D7">
              <w:rPr>
                <w:rStyle w:val="Courier"/>
                <w:sz w:val="18"/>
              </w:rPr>
              <w:tab/>
              <w:t>]</w:t>
            </w:r>
          </w:p>
          <w:p w:rsidR="007049D8" w:rsidRPr="009B67D7" w:rsidRDefault="007049D8" w:rsidP="007049D8">
            <w:pPr>
              <w:tabs>
                <w:tab w:val="left" w:pos="252"/>
                <w:tab w:val="left" w:pos="522"/>
                <w:tab w:val="left" w:pos="792"/>
              </w:tabs>
              <w:rPr>
                <w:rStyle w:val="Courier"/>
                <w:sz w:val="18"/>
              </w:rPr>
            </w:pPr>
            <w:r w:rsidRPr="009B67D7">
              <w:rPr>
                <w:rStyle w:val="Courier"/>
                <w:sz w:val="18"/>
              </w:rPr>
              <w:tab/>
              <w:t>interface IMessage : IBaseMessage</w:t>
            </w:r>
          </w:p>
          <w:p w:rsidR="007049D8" w:rsidRPr="007049D8" w:rsidRDefault="007049D8" w:rsidP="007049D8">
            <w:pPr>
              <w:tabs>
                <w:tab w:val="left" w:pos="252"/>
                <w:tab w:val="left" w:pos="522"/>
                <w:tab w:val="left" w:pos="792"/>
              </w:tabs>
              <w:rPr>
                <w:rStyle w:val="Courier"/>
                <w:sz w:val="18"/>
              </w:rPr>
            </w:pPr>
            <w:r w:rsidRPr="009B67D7">
              <w:rPr>
                <w:rStyle w:val="Courier"/>
                <w:sz w:val="18"/>
              </w:rPr>
              <w:tab/>
            </w: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[helpcontext(HlpCtxIMessage  + 1), helpstring("Read the specified number of bytes")]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SAFEARRAY(BYTE) *pBuffer);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[helpcontext(HlpCtxIMessage  + 2), helpstring("Read the specified number of bytes as a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BSTR *pBuffer);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[helpcontext(HlpCtxIMessage  + 3), helpstring("Write the specified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[helpcontext(HlpCtxIMessage  + 4), helpstring("Write the specified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IAsyncMessage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helpstring("Asynchronous Message Based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uuid(db8cbf06-d6d3-11d4-aa51-00a024ee30bd),</w:t>
            </w:r>
          </w:p>
          <w:p w:rsidR="007049D8" w:rsidRPr="009B67D7"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9B67D7">
              <w:rPr>
                <w:rStyle w:val="Courier"/>
                <w:sz w:val="18"/>
              </w:rPr>
              <w:t>helpcontext(HlpCtxIAsyncMessage + 49),</w:t>
            </w:r>
          </w:p>
          <w:p w:rsidR="007049D8" w:rsidRPr="009B67D7" w:rsidRDefault="007049D8" w:rsidP="007049D8">
            <w:pPr>
              <w:tabs>
                <w:tab w:val="left" w:pos="252"/>
                <w:tab w:val="left" w:pos="522"/>
                <w:tab w:val="left" w:pos="792"/>
              </w:tabs>
              <w:rPr>
                <w:rStyle w:val="Courier"/>
                <w:sz w:val="18"/>
              </w:rPr>
            </w:pPr>
            <w:r w:rsidRPr="009B67D7">
              <w:rPr>
                <w:rStyle w:val="Courier"/>
                <w:sz w:val="18"/>
              </w:rPr>
              <w:tab/>
            </w:r>
            <w:r w:rsidRPr="009B67D7">
              <w:rPr>
                <w:rStyle w:val="Courier"/>
                <w:sz w:val="18"/>
              </w:rPr>
              <w:tab/>
              <w:t>pointer_default(unique)</w:t>
            </w:r>
          </w:p>
          <w:p w:rsidR="007049D8" w:rsidRPr="009B67D7" w:rsidRDefault="007049D8" w:rsidP="007049D8">
            <w:pPr>
              <w:tabs>
                <w:tab w:val="left" w:pos="252"/>
                <w:tab w:val="left" w:pos="522"/>
                <w:tab w:val="left" w:pos="792"/>
              </w:tabs>
              <w:rPr>
                <w:rStyle w:val="Courier"/>
                <w:sz w:val="18"/>
              </w:rPr>
            </w:pPr>
            <w:r w:rsidRPr="009B67D7">
              <w:rPr>
                <w:rStyle w:val="Courier"/>
                <w:sz w:val="18"/>
              </w:rPr>
              <w:tab/>
              <w:t>]</w:t>
            </w:r>
          </w:p>
          <w:p w:rsidR="007049D8" w:rsidRPr="009B67D7" w:rsidRDefault="007049D8" w:rsidP="007049D8">
            <w:pPr>
              <w:tabs>
                <w:tab w:val="left" w:pos="252"/>
                <w:tab w:val="left" w:pos="522"/>
                <w:tab w:val="left" w:pos="792"/>
              </w:tabs>
              <w:rPr>
                <w:rStyle w:val="Courier"/>
                <w:sz w:val="18"/>
              </w:rPr>
            </w:pPr>
            <w:r w:rsidRPr="009B67D7">
              <w:rPr>
                <w:rStyle w:val="Courier"/>
                <w:sz w:val="18"/>
              </w:rPr>
              <w:tab/>
              <w:t>interface IAsyncMessage : IBaseMessage</w:t>
            </w:r>
          </w:p>
          <w:p w:rsidR="007049D8" w:rsidRPr="007049D8" w:rsidRDefault="007049D8" w:rsidP="007049D8">
            <w:pPr>
              <w:tabs>
                <w:tab w:val="left" w:pos="252"/>
                <w:tab w:val="left" w:pos="522"/>
                <w:tab w:val="left" w:pos="792"/>
              </w:tabs>
              <w:rPr>
                <w:rStyle w:val="Courier"/>
                <w:sz w:val="18"/>
              </w:rPr>
            </w:pPr>
            <w:r w:rsidRPr="009B67D7">
              <w:rPr>
                <w:rStyle w:val="Courier"/>
                <w:sz w:val="18"/>
              </w:rPr>
              <w:tab/>
            </w: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[helpcontext(HlpCtxIAsyncMessage  + 1), helpstring("Read the specified number of bytes")]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*pJobId);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[helpcontext(HlpCtxIAsyncMessage  + 2), helpstring("Write the specified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*pJobId);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[helpcontext(HlpCtxIAsyncMessage  + 3), helpstring("Write the specified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*pJobId);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[helpcontext(HlpCtxIAsyncMessage  + 4), helpstring("Terminate the specified asynchronous job")]</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Terminate([in] long jobId);</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IRegister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helpstring("Register Based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uuid(db8cbf07-d6d3-11d4-aa51-00a024ee30bd),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IRegister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helpcontext(HlpCtxIRegister  + 1), helpstring("Get/Set whether the target format is Big Endian")]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DestinationBigEndian([out,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helpcontext(HlpCtxIRegister  + 1), helpstring("Get/Set whether the target format is Big Endian")]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DestinationBigEndian([in]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helpcontext(HlpCtxIRegister  + 2), helpstring("Get/Set the target increment on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DestinationIncrement([out,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helpcontext(HlpCtxIRegister  + 2), helpstring("Get/Set the target increment on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DestinationIncrement([in] long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helpcontext(HlpCtxIRegister  + 3), helpstring("Get/Set whether the source format is Big Endian")]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SourceBigEndian([out,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helpcontext(HlpCtxIRegister  + 3), helpstring("Get/Set whether the source format is Big Endian")]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SourceBigEndian([in]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helpcontext(HlpCtxIRegister  + 4), helpstring("Get/Set the source increment on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SourceIncrement([out,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helpcontext(HlpCtxIRegister  + 4), helpstring("Get/Set the source increment on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SourceIncrement([in] long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+ 5), helpstring("Read a value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BYTE *pVal8);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+ 6), helpstring("Read a value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short *pVal16);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+ 7), helpstring("Read a value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*pVal32);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+ 8), helpstring("Write a value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Out8(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BYTE val8);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+ 9), helpstring("Write a value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Out16(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val16);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+ 10), helpstring("Write a value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Out32(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val32);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+ 11), helpstring("Read data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MoveIn8(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SAFEARRAY(BYTE) *pBuf8);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+ 12), helpstring("Read data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MoveIn16(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SAFEARRAY(short) *pBuf16);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+ 13), helpstring("Read data from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MoveIn32(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SAFEARRAY(long) *pBuf32);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+ 14), helpstring("Write data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MoveOut8(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+ 15), helpstring("Write data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MoveOut16(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SAFEARRAY(short) *buf16);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+ 16), helpstring("Write data to the memory location")]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MoveOut32(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SAFEARRAY(long) *buf32);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[helpcontext(HlpCtxIRegister  + 17), helpstring("Move data between memory locations")]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Move(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srcSpace,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srcOffset,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DataWidth srcWidth,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destSpace,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destOffset,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DataWidth destWidth,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2F186D" w:rsidRDefault="002F186D" w:rsidP="002F186D">
            <w:pPr>
              <w:tabs>
                <w:tab w:val="left" w:pos="252"/>
                <w:tab w:val="left" w:pos="522"/>
                <w:tab w:val="left" w:pos="792"/>
              </w:tabs>
              <w:rPr>
                <w:rStyle w:val="Courier"/>
                <w:sz w:val="18"/>
              </w:rPr>
            </w:pPr>
          </w:p>
          <w:p w:rsidR="002F186D" w:rsidRPr="007049D8" w:rsidRDefault="002F186D" w:rsidP="002F186D">
            <w:pPr>
              <w:tabs>
                <w:tab w:val="left" w:pos="252"/>
                <w:tab w:val="left" w:pos="522"/>
                <w:tab w:val="left" w:pos="792"/>
              </w:tabs>
              <w:rPr>
                <w:rStyle w:val="Courier"/>
                <w:sz w:val="18"/>
              </w:rPr>
            </w:pPr>
          </w:p>
          <w:p w:rsidR="002F186D" w:rsidRPr="007049D8" w:rsidRDefault="002F186D" w:rsidP="002F186D">
            <w:pPr>
              <w:tabs>
                <w:tab w:val="left" w:pos="252"/>
                <w:tab w:val="left" w:pos="522"/>
                <w:tab w:val="left" w:pos="792"/>
              </w:tabs>
              <w:rPr>
                <w:rStyle w:val="Courier"/>
                <w:sz w:val="18"/>
              </w:rPr>
            </w:pPr>
            <w:r w:rsidRPr="007049D8">
              <w:rPr>
                <w:rStyle w:val="Courier"/>
                <w:sz w:val="18"/>
              </w:rPr>
              <w:tab/>
              <w:t>//--------------------------------------------------------------------------</w:t>
            </w:r>
          </w:p>
          <w:p w:rsidR="002F186D" w:rsidRPr="007049D8" w:rsidRDefault="002F186D" w:rsidP="002F186D">
            <w:pPr>
              <w:tabs>
                <w:tab w:val="left" w:pos="252"/>
                <w:tab w:val="left" w:pos="522"/>
                <w:tab w:val="left" w:pos="792"/>
              </w:tabs>
              <w:rPr>
                <w:rStyle w:val="Courier"/>
                <w:sz w:val="18"/>
              </w:rPr>
            </w:pPr>
            <w:r w:rsidRPr="007049D8">
              <w:rPr>
                <w:rStyle w:val="Courier"/>
                <w:sz w:val="18"/>
              </w:rPr>
              <w:tab/>
              <w:t>//  IRegister</w:t>
            </w:r>
            <w:r>
              <w:rPr>
                <w:rStyle w:val="Courier"/>
                <w:sz w:val="18"/>
              </w:rPr>
              <w:t>64</w:t>
            </w:r>
          </w:p>
          <w:p w:rsidR="002F186D" w:rsidRPr="007049D8" w:rsidRDefault="002F186D" w:rsidP="002F186D">
            <w:pPr>
              <w:tabs>
                <w:tab w:val="left" w:pos="252"/>
                <w:tab w:val="left" w:pos="522"/>
                <w:tab w:val="left" w:pos="792"/>
              </w:tabs>
              <w:rPr>
                <w:rStyle w:val="Courier"/>
                <w:sz w:val="18"/>
              </w:rPr>
            </w:pPr>
            <w:r w:rsidRPr="007049D8">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object,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oleautomation,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helpstring("Register Based Interface</w:t>
            </w:r>
            <w:r w:rsidR="009B7539">
              <w:rPr>
                <w:rStyle w:val="Courier"/>
                <w:sz w:val="18"/>
              </w:rPr>
              <w:t xml:space="preserve"> supporting 64-bit integers</w:t>
            </w:r>
            <w:r w:rsidR="00AB1980">
              <w:rPr>
                <w:rStyle w:val="Courier"/>
                <w:sz w:val="18"/>
              </w:rPr>
              <w:t xml:space="preserve"> </w:t>
            </w:r>
            <w:r w:rsidR="00AB1980" w:rsidRPr="00032641">
              <w:rPr>
                <w:rFonts w:ascii="Consolas" w:hAnsi="Consolas" w:cs="Consolas"/>
                <w:sz w:val="19"/>
                <w:szCs w:val="19"/>
              </w:rPr>
              <w:t>(obsolete)</w:t>
            </w:r>
            <w:r>
              <w:rPr>
                <w:rStyle w:val="Courier"/>
                <w:sz w:val="18"/>
              </w:rPr>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Fonts w:ascii="Courier" w:hAnsi="Courier"/>
                <w:color w:val="000000"/>
                <w:sz w:val="18"/>
                <w:szCs w:val="18"/>
              </w:rPr>
              <w:t>DB8CBF2</w:t>
            </w:r>
            <w:r w:rsidR="00394CD4">
              <w:rPr>
                <w:rFonts w:ascii="Courier" w:hAnsi="Courier"/>
                <w:color w:val="000000"/>
                <w:sz w:val="18"/>
                <w:szCs w:val="18"/>
              </w:rPr>
              <w:t>9</w:t>
            </w:r>
            <w:r w:rsidR="00342489" w:rsidRPr="00342489">
              <w:rPr>
                <w:rFonts w:ascii="Courier" w:hAnsi="Courier"/>
                <w:color w:val="000000"/>
                <w:sz w:val="18"/>
                <w:szCs w:val="18"/>
              </w:rPr>
              <w:t>-D6D3-11D4-AA51-00A024EE30BD</w:t>
            </w:r>
            <w:r>
              <w:rPr>
                <w:rStyle w:val="Courier"/>
                <w:sz w:val="18"/>
              </w:rPr>
              <w:t>),</w:t>
            </w:r>
          </w:p>
          <w:p w:rsidR="002F186D"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w:t>
            </w:r>
            <w:r>
              <w:rPr>
                <w:rStyle w:val="Courier"/>
                <w:sz w:val="18"/>
              </w:rPr>
              <w:t>64</w:t>
            </w:r>
            <w:r w:rsidRPr="00A531B1">
              <w:rPr>
                <w:rStyle w:val="Courier"/>
                <w:sz w:val="18"/>
              </w:rPr>
              <w:t xml:space="preserve"> + </w:t>
            </w:r>
            <w:r>
              <w:rPr>
                <w:rStyle w:val="Courier"/>
                <w:sz w:val="18"/>
              </w:rPr>
              <w:t>49</w:t>
            </w:r>
            <w:r w:rsidRPr="00A531B1">
              <w:rPr>
                <w:rStyle w:val="Courier"/>
                <w:sz w:val="18"/>
              </w:rPr>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pointer_default(unique)</w:t>
            </w:r>
            <w:r w:rsidR="00AB1980">
              <w:rPr>
                <w:rStyle w:val="Courier"/>
                <w:sz w:val="18"/>
              </w:rPr>
              <w:t>,</w:t>
            </w:r>
          </w:p>
          <w:p w:rsidR="00AB1980" w:rsidRDefault="00AB1980" w:rsidP="002F186D">
            <w:pPr>
              <w:tabs>
                <w:tab w:val="left" w:pos="252"/>
                <w:tab w:val="left" w:pos="522"/>
                <w:tab w:val="left" w:pos="792"/>
              </w:tabs>
              <w:rPr>
                <w:rStyle w:val="Courier"/>
                <w:sz w:val="18"/>
              </w:rPr>
            </w:pPr>
            <w:r>
              <w:rPr>
                <w:rStyle w:val="Courier"/>
                <w:sz w:val="18"/>
              </w:rPr>
              <w:tab/>
            </w:r>
            <w:r>
              <w:rPr>
                <w:rStyle w:val="Courier"/>
                <w:sz w:val="18"/>
              </w:rPr>
              <w:tab/>
              <w:t>hidden</w:t>
            </w:r>
          </w:p>
          <w:p w:rsidR="002F186D" w:rsidRDefault="002F186D" w:rsidP="002F186D">
            <w:pPr>
              <w:tabs>
                <w:tab w:val="left" w:pos="252"/>
                <w:tab w:val="left" w:pos="522"/>
                <w:tab w:val="left" w:pos="792"/>
              </w:tabs>
              <w:rPr>
                <w:rStyle w:val="Courier"/>
                <w:sz w:val="18"/>
              </w:rPr>
            </w:pPr>
            <w:r>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t>interface IRegister64 : IRegister</w:t>
            </w:r>
          </w:p>
          <w:p w:rsidR="002F186D" w:rsidRDefault="002F186D" w:rsidP="002F186D">
            <w:pPr>
              <w:tabs>
                <w:tab w:val="left" w:pos="252"/>
                <w:tab w:val="left" w:pos="522"/>
                <w:tab w:val="left" w:pos="792"/>
              </w:tabs>
              <w:rPr>
                <w:rStyle w:val="Courier"/>
                <w:sz w:val="18"/>
              </w:rPr>
            </w:pPr>
            <w:r>
              <w:rPr>
                <w:rStyle w:val="Courier"/>
                <w:sz w:val="18"/>
              </w:rPr>
              <w:tab/>
              <w:t>{</w:t>
            </w: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w:t>
            </w:r>
            <w:r w:rsidRPr="00A531B1">
              <w:rPr>
                <w:rStyle w:val="Courier"/>
                <w:sz w:val="18"/>
              </w:rPr>
              <w:t xml:space="preserve">), helpstring("Read a </w:t>
            </w:r>
            <w:r w:rsidR="009B7539">
              <w:rPr>
                <w:rStyle w:val="Courier"/>
                <w:sz w:val="18"/>
              </w:rPr>
              <w:t xml:space="preserve">64-bit integer </w:t>
            </w:r>
            <w:r w:rsidRPr="00A531B1">
              <w:rPr>
                <w:rStyle w:val="Courier"/>
                <w:sz w:val="18"/>
              </w:rPr>
              <w:t>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In64(</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w:t>
            </w:r>
            <w:r w:rsidRPr="00A531B1">
              <w:rPr>
                <w:rStyle w:val="Courier"/>
                <w:sz w:val="18"/>
              </w:rPr>
              <w:t xml:space="preserve">), helpstring("Write a </w:t>
            </w:r>
            <w:r w:rsidR="009B7539">
              <w:rPr>
                <w:rStyle w:val="Courier"/>
                <w:sz w:val="18"/>
              </w:rPr>
              <w:t>64-bit integer</w:t>
            </w:r>
            <w:r w:rsidR="009B7539" w:rsidRPr="00A531B1">
              <w:rPr>
                <w:rStyle w:val="Courier"/>
                <w:sz w:val="18"/>
              </w:rPr>
              <w:t xml:space="preserve"> </w:t>
            </w:r>
            <w:r w:rsidRPr="00A531B1">
              <w:rPr>
                <w:rStyle w:val="Courier"/>
                <w:sz w:val="18"/>
              </w:rPr>
              <w:t>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Out64(</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3</w:t>
            </w:r>
            <w:r w:rsidRPr="00A531B1">
              <w:rPr>
                <w:rStyle w:val="Courier"/>
                <w:sz w:val="18"/>
              </w:rPr>
              <w:t xml:space="preserve">), helpstring("Read </w:t>
            </w:r>
            <w:r w:rsidR="009B7539">
              <w:rPr>
                <w:rStyle w:val="Courier"/>
                <w:sz w:val="18"/>
              </w:rPr>
              <w:t>64-bit integer</w:t>
            </w:r>
            <w:r w:rsidR="009B7539" w:rsidRPr="00A531B1">
              <w:rPr>
                <w:rStyle w:val="Courier"/>
                <w:sz w:val="18"/>
              </w:rPr>
              <w:t xml:space="preserve"> </w:t>
            </w:r>
            <w:r w:rsidRPr="00A531B1">
              <w:rPr>
                <w:rStyle w:val="Courier"/>
                <w:sz w:val="18"/>
              </w:rPr>
              <w:t>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MoveIn64(</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4</w:t>
            </w:r>
            <w:r w:rsidRPr="00A531B1">
              <w:rPr>
                <w:rStyle w:val="Courier"/>
                <w:sz w:val="18"/>
              </w:rPr>
              <w:t xml:space="preserve">), helpstring("Write </w:t>
            </w:r>
            <w:r w:rsidR="009B7539">
              <w:rPr>
                <w:rStyle w:val="Courier"/>
                <w:sz w:val="18"/>
              </w:rPr>
              <w:t>64-bit integer</w:t>
            </w:r>
            <w:r w:rsidR="009B7539" w:rsidRPr="00A531B1">
              <w:rPr>
                <w:rStyle w:val="Courier"/>
                <w:sz w:val="18"/>
              </w:rPr>
              <w:t xml:space="preserve"> </w:t>
            </w:r>
            <w:r w:rsidRPr="00A531B1">
              <w:rPr>
                <w:rStyle w:val="Courier"/>
                <w:sz w:val="18"/>
              </w:rPr>
              <w:t>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MoveOut64(</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+ 5), helpstring("Read a 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In8Ex(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6</w:t>
            </w:r>
            <w:r w:rsidRPr="00A531B1">
              <w:rPr>
                <w:rStyle w:val="Courier"/>
                <w:sz w:val="18"/>
              </w:rPr>
              <w:t>), helpstring("Read a 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In16Ex(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7</w:t>
            </w:r>
            <w:r w:rsidRPr="00A531B1">
              <w:rPr>
                <w:rStyle w:val="Courier"/>
                <w:sz w:val="18"/>
              </w:rPr>
              <w:t>), helpstring("Read a 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In32Ex(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8</w:t>
            </w:r>
            <w:r w:rsidRPr="00A531B1">
              <w:rPr>
                <w:rStyle w:val="Courier"/>
                <w:sz w:val="18"/>
              </w:rPr>
              <w:t>), helpstring("Read a value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In64Ex(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9</w:t>
            </w:r>
            <w:r w:rsidRPr="00A531B1">
              <w:rPr>
                <w:rStyle w:val="Courier"/>
                <w:sz w:val="18"/>
              </w:rPr>
              <w:t>), helpstring("Write a 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Out8Ex(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10</w:t>
            </w:r>
            <w:r w:rsidRPr="00A531B1">
              <w:rPr>
                <w:rStyle w:val="Courier"/>
                <w:sz w:val="18"/>
              </w:rPr>
              <w:t>), helpstring("Write a 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Out16Ex(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11</w:t>
            </w:r>
            <w:r w:rsidRPr="00A531B1">
              <w:rPr>
                <w:rStyle w:val="Courier"/>
                <w:sz w:val="18"/>
              </w:rPr>
              <w:t>), helpstring("Write a 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Out32Ex(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12</w:t>
            </w:r>
            <w:r w:rsidRPr="00A531B1">
              <w:rPr>
                <w:rStyle w:val="Courier"/>
                <w:sz w:val="18"/>
              </w:rPr>
              <w:t>), helpstring("Write a value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Out64Ex(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13</w:t>
            </w:r>
            <w:r w:rsidRPr="00A531B1">
              <w:rPr>
                <w:rStyle w:val="Courier"/>
                <w:sz w:val="18"/>
              </w:rPr>
              <w:t>), helpstring("Read 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MoveIn8Ex(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4</w:t>
            </w:r>
            <w:r w:rsidRPr="00A531B1">
              <w:rPr>
                <w:rStyle w:val="Courier"/>
                <w:sz w:val="18"/>
              </w:rPr>
              <w:t>), helpstring("Read 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MoveIn16Ex(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5</w:t>
            </w:r>
            <w:r w:rsidRPr="00A531B1">
              <w:rPr>
                <w:rStyle w:val="Courier"/>
                <w:sz w:val="18"/>
              </w:rPr>
              <w:t>), helpstring("Read 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MoveIn32Ex(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6</w:t>
            </w:r>
            <w:r w:rsidRPr="00A531B1">
              <w:rPr>
                <w:rStyle w:val="Courier"/>
                <w:sz w:val="18"/>
              </w:rPr>
              <w:t>), helpstring("Read data from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MoveIn64Ex(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7</w:t>
            </w:r>
            <w:r w:rsidRPr="00A531B1">
              <w:rPr>
                <w:rStyle w:val="Courier"/>
                <w:sz w:val="18"/>
              </w:rPr>
              <w:t>), helpstring("Write 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MoveOut8Ex(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8</w:t>
            </w:r>
            <w:r w:rsidRPr="00A531B1">
              <w:rPr>
                <w:rStyle w:val="Courier"/>
                <w:sz w:val="18"/>
              </w:rPr>
              <w:t>), helpstring("Write 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MoveOut16Ex(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SAFEARRAY(short) *buf16);</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9</w:t>
            </w:r>
            <w:r w:rsidRPr="00A531B1">
              <w:rPr>
                <w:rStyle w:val="Courier"/>
                <w:sz w:val="18"/>
              </w:rPr>
              <w:t>), helpstring("Write 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MoveOut32Ex(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SAFEARRAY(long) *buf32);</w:t>
            </w:r>
          </w:p>
          <w:p w:rsidR="00717EC8" w:rsidRDefault="00717EC8"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20</w:t>
            </w:r>
            <w:r w:rsidRPr="00A531B1">
              <w:rPr>
                <w:rStyle w:val="Courier"/>
                <w:sz w:val="18"/>
              </w:rPr>
              <w:t>), helpstring("Write data to the memory location")]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MoveOut64Ex(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2F186D" w:rsidRDefault="002F186D" w:rsidP="002F186D">
            <w:pPr>
              <w:tabs>
                <w:tab w:val="left" w:pos="252"/>
                <w:tab w:val="left" w:pos="522"/>
                <w:tab w:val="left" w:pos="792"/>
              </w:tabs>
              <w:rPr>
                <w:rStyle w:val="Courier"/>
                <w:sz w:val="18"/>
              </w:rPr>
            </w:pPr>
          </w:p>
          <w:p w:rsidR="002F186D" w:rsidRPr="00A531B1" w:rsidRDefault="002F186D" w:rsidP="002F186D">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21</w:t>
            </w:r>
            <w:r w:rsidRPr="00A531B1">
              <w:rPr>
                <w:rStyle w:val="Courier"/>
                <w:sz w:val="18"/>
              </w:rPr>
              <w:t>), helpstring("Move data between memory locations")]</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MoveEx(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srcOffset,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2F186D" w:rsidRPr="009B67D7" w:rsidRDefault="002F186D" w:rsidP="002F186D">
            <w:pPr>
              <w:tabs>
                <w:tab w:val="left" w:pos="252"/>
                <w:tab w:val="left" w:pos="522"/>
                <w:tab w:val="left" w:pos="792"/>
              </w:tabs>
              <w:rPr>
                <w:rStyle w:val="Courier"/>
                <w:sz w:val="18"/>
                <w:lang w:val="de-DE"/>
              </w:rPr>
            </w:pPr>
            <w:r>
              <w:rPr>
                <w:rStyle w:val="Courier"/>
                <w:sz w:val="18"/>
              </w:rPr>
              <w:tab/>
            </w:r>
            <w:r>
              <w:rPr>
                <w:rStyle w:val="Courier"/>
                <w:sz w:val="18"/>
              </w:rPr>
              <w:tab/>
            </w:r>
            <w:r>
              <w:rPr>
                <w:rStyle w:val="Courier"/>
                <w:sz w:val="18"/>
              </w:rPr>
              <w:tab/>
            </w:r>
            <w:r w:rsidRPr="009B67D7">
              <w:rPr>
                <w:rStyle w:val="Courier"/>
                <w:sz w:val="18"/>
                <w:lang w:val="de-DE"/>
              </w:rPr>
              <w:t>[in] __int64 destOffset,</w:t>
            </w:r>
          </w:p>
          <w:p w:rsidR="002F186D" w:rsidRPr="009B67D7" w:rsidRDefault="002F186D" w:rsidP="002F186D">
            <w:pPr>
              <w:tabs>
                <w:tab w:val="left" w:pos="252"/>
                <w:tab w:val="left" w:pos="522"/>
                <w:tab w:val="left" w:pos="792"/>
              </w:tabs>
              <w:rPr>
                <w:rStyle w:val="Courier"/>
                <w:sz w:val="18"/>
                <w:lang w:val="de-DE"/>
              </w:rPr>
            </w:pPr>
            <w:r w:rsidRPr="009B67D7">
              <w:rPr>
                <w:rStyle w:val="Courier"/>
                <w:sz w:val="18"/>
                <w:lang w:val="de-DE"/>
              </w:rPr>
              <w:tab/>
            </w:r>
            <w:r w:rsidRPr="009B67D7">
              <w:rPr>
                <w:rStyle w:val="Courier"/>
                <w:sz w:val="18"/>
                <w:lang w:val="de-DE"/>
              </w:rPr>
              <w:tab/>
            </w:r>
            <w:r w:rsidRPr="009B67D7">
              <w:rPr>
                <w:rStyle w:val="Courier"/>
                <w:sz w:val="18"/>
                <w:lang w:val="de-DE"/>
              </w:rPr>
              <w:tab/>
              <w:t>[in] DataWidth destWidth,</w:t>
            </w:r>
          </w:p>
          <w:p w:rsidR="002F186D" w:rsidRDefault="002F186D" w:rsidP="002F186D">
            <w:pPr>
              <w:tabs>
                <w:tab w:val="left" w:pos="252"/>
                <w:tab w:val="left" w:pos="522"/>
                <w:tab w:val="left" w:pos="792"/>
              </w:tabs>
              <w:rPr>
                <w:rStyle w:val="Courier"/>
                <w:sz w:val="18"/>
              </w:rPr>
            </w:pPr>
            <w:r w:rsidRPr="009B67D7">
              <w:rPr>
                <w:rStyle w:val="Courier"/>
                <w:sz w:val="18"/>
                <w:lang w:val="de-DE"/>
              </w:rPr>
              <w:tab/>
            </w:r>
            <w:r w:rsidRPr="009B67D7">
              <w:rPr>
                <w:rStyle w:val="Courier"/>
                <w:sz w:val="18"/>
                <w:lang w:val="de-DE"/>
              </w:rPr>
              <w:tab/>
            </w:r>
            <w:r w:rsidRPr="009B67D7">
              <w:rPr>
                <w:rStyle w:val="Courier"/>
                <w:sz w:val="18"/>
                <w:lang w:val="de-DE"/>
              </w:rPr>
              <w:tab/>
            </w:r>
            <w:r>
              <w:rPr>
                <w:rStyle w:val="Courier"/>
                <w:sz w:val="18"/>
              </w:rPr>
              <w:t>[in] long length);</w:t>
            </w:r>
          </w:p>
          <w:p w:rsidR="002F186D" w:rsidRDefault="002F186D" w:rsidP="002F186D">
            <w:pPr>
              <w:tabs>
                <w:tab w:val="left" w:pos="252"/>
                <w:tab w:val="left" w:pos="522"/>
                <w:tab w:val="left" w:pos="792"/>
              </w:tabs>
              <w:rPr>
                <w:rStyle w:val="Courier"/>
                <w:sz w:val="18"/>
              </w:rPr>
            </w:pPr>
            <w:r>
              <w:rPr>
                <w:rStyle w:val="Courier"/>
                <w:sz w:val="18"/>
              </w:rPr>
              <w:tab/>
              <w:t>};</w:t>
            </w:r>
          </w:p>
          <w:p w:rsidR="007049D8" w:rsidRPr="007049D8" w:rsidRDefault="007049D8" w:rsidP="007049D8">
            <w:pPr>
              <w:tabs>
                <w:tab w:val="left" w:pos="252"/>
                <w:tab w:val="left" w:pos="522"/>
                <w:tab w:val="left" w:pos="792"/>
              </w:tabs>
              <w:rPr>
                <w:rStyle w:val="Courier"/>
                <w:sz w:val="18"/>
              </w:rPr>
            </w:pPr>
          </w:p>
          <w:p w:rsidR="00DF0F71" w:rsidRPr="007049D8" w:rsidRDefault="00DF0F71" w:rsidP="00DF0F71">
            <w:pPr>
              <w:tabs>
                <w:tab w:val="left" w:pos="252"/>
                <w:tab w:val="left" w:pos="522"/>
                <w:tab w:val="left" w:pos="792"/>
              </w:tabs>
              <w:rPr>
                <w:rStyle w:val="Courier"/>
                <w:sz w:val="18"/>
              </w:rPr>
            </w:pPr>
            <w:r w:rsidRPr="007049D8">
              <w:rPr>
                <w:rStyle w:val="Courier"/>
                <w:sz w:val="18"/>
              </w:rPr>
              <w:tab/>
              <w:t>//--------------------------------------------------------------------------</w:t>
            </w:r>
          </w:p>
          <w:p w:rsidR="00DF0F71" w:rsidRPr="007049D8" w:rsidRDefault="00DF0F71" w:rsidP="00DF0F71">
            <w:pPr>
              <w:tabs>
                <w:tab w:val="left" w:pos="252"/>
                <w:tab w:val="left" w:pos="522"/>
                <w:tab w:val="left" w:pos="792"/>
              </w:tabs>
              <w:rPr>
                <w:rStyle w:val="Courier"/>
                <w:sz w:val="18"/>
              </w:rPr>
            </w:pPr>
            <w:r w:rsidRPr="007049D8">
              <w:rPr>
                <w:rStyle w:val="Courier"/>
                <w:sz w:val="18"/>
              </w:rPr>
              <w:tab/>
              <w:t>//  IRegister</w:t>
            </w:r>
            <w:r>
              <w:rPr>
                <w:rStyle w:val="Courier"/>
                <w:sz w:val="18"/>
              </w:rPr>
              <w:t>64_2</w:t>
            </w:r>
          </w:p>
          <w:p w:rsidR="00DF0F71" w:rsidRPr="007049D8" w:rsidRDefault="00DF0F71" w:rsidP="00DF0F71">
            <w:pPr>
              <w:tabs>
                <w:tab w:val="left" w:pos="252"/>
                <w:tab w:val="left" w:pos="522"/>
                <w:tab w:val="left" w:pos="792"/>
              </w:tabs>
              <w:rPr>
                <w:rStyle w:val="Courier"/>
                <w:sz w:val="18"/>
              </w:rPr>
            </w:pPr>
            <w:r w:rsidRPr="007049D8">
              <w:rPr>
                <w:rStyle w:val="Courier"/>
                <w:sz w:val="18"/>
              </w:rPr>
              <w:tab/>
              <w:t>//--------------------------------------------------------------------------</w:t>
            </w:r>
          </w:p>
          <w:p w:rsidR="00AB1980" w:rsidRDefault="00AB1980" w:rsidP="00AB1980">
            <w:pPr>
              <w:tabs>
                <w:tab w:val="left" w:pos="252"/>
                <w:tab w:val="left" w:pos="522"/>
                <w:tab w:val="left" w:pos="792"/>
              </w:tabs>
              <w:rPr>
                <w:rStyle w:val="Courier"/>
                <w:sz w:val="18"/>
              </w:rPr>
            </w:pPr>
            <w:r>
              <w:rPr>
                <w:rStyle w:val="Courier"/>
                <w:sz w:val="18"/>
              </w:rPr>
              <w:tab/>
              <w: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object,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oleautomation,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helpstring("Register Based Interface 2 supporting 64-bit integers"),</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uuid(</w:t>
            </w:r>
            <w:r w:rsidRPr="00342489">
              <w:rPr>
                <w:rStyle w:val="Courier"/>
                <w:sz w:val="18"/>
              </w:rPr>
              <w:t>DB8CBF</w:t>
            </w:r>
            <w:r>
              <w:rPr>
                <w:rStyle w:val="Courier"/>
                <w:sz w:val="18"/>
              </w:rPr>
              <w:t>2A</w:t>
            </w:r>
            <w:r w:rsidRPr="00342489">
              <w:rPr>
                <w:rStyle w:val="Courier"/>
                <w:sz w:val="18"/>
              </w:rPr>
              <w:t>-D6D3-11D4-AA51-00A024EE30BD</w:t>
            </w:r>
            <w:r>
              <w:rPr>
                <w:rStyle w:val="Courier"/>
                <w:sz w:val="18"/>
              </w:rPr>
              <w:t>),</w:t>
            </w:r>
          </w:p>
          <w:p w:rsidR="00AB1980"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helpcontext(HlpCtxIRegister</w:t>
            </w:r>
            <w:r>
              <w:rPr>
                <w:rStyle w:val="Courier"/>
                <w:sz w:val="18"/>
              </w:rPr>
              <w:t>64</w:t>
            </w:r>
            <w:r w:rsidRPr="00A531B1">
              <w:rPr>
                <w:rStyle w:val="Courier"/>
                <w:sz w:val="18"/>
              </w:rPr>
              <w:t xml:space="preserve"> </w:t>
            </w:r>
            <w:r w:rsidRPr="00AB1980">
              <w:rPr>
                <w:rStyle w:val="Courier"/>
                <w:sz w:val="18"/>
              </w:rPr>
              <w:t>+ 50),</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pointer_default(unique)</w:t>
            </w:r>
          </w:p>
          <w:p w:rsidR="00AB1980" w:rsidRDefault="00AB1980" w:rsidP="00AB1980">
            <w:pPr>
              <w:tabs>
                <w:tab w:val="left" w:pos="252"/>
                <w:tab w:val="left" w:pos="522"/>
                <w:tab w:val="left" w:pos="792"/>
              </w:tabs>
              <w:rPr>
                <w:rStyle w:val="Courier"/>
                <w:sz w:val="18"/>
              </w:rPr>
            </w:pPr>
            <w:r>
              <w:rPr>
                <w:rStyle w:val="Courier"/>
                <w:sz w:val="18"/>
              </w:rPr>
              <w:tab/>
              <w:t>]</w:t>
            </w:r>
          </w:p>
          <w:p w:rsidR="00AB1980" w:rsidRDefault="00AB1980" w:rsidP="00AB1980">
            <w:pPr>
              <w:tabs>
                <w:tab w:val="left" w:pos="252"/>
                <w:tab w:val="left" w:pos="522"/>
                <w:tab w:val="left" w:pos="792"/>
              </w:tabs>
              <w:rPr>
                <w:rStyle w:val="Courier"/>
                <w:sz w:val="18"/>
              </w:rPr>
            </w:pPr>
            <w:r>
              <w:rPr>
                <w:rStyle w:val="Courier"/>
                <w:sz w:val="18"/>
              </w:rPr>
              <w:tab/>
              <w:t>interface IRegister64</w:t>
            </w:r>
            <w:r w:rsidR="00DF0F71">
              <w:rPr>
                <w:rStyle w:val="Courier"/>
                <w:sz w:val="18"/>
              </w:rPr>
              <w:t>_2</w:t>
            </w:r>
            <w:r>
              <w:rPr>
                <w:rStyle w:val="Courier"/>
                <w:sz w:val="18"/>
              </w:rPr>
              <w:t xml:space="preserve"> : IRegister</w:t>
            </w:r>
          </w:p>
          <w:p w:rsidR="00AB1980" w:rsidRDefault="00AB1980" w:rsidP="00AB1980">
            <w:pPr>
              <w:tabs>
                <w:tab w:val="left" w:pos="252"/>
                <w:tab w:val="left" w:pos="522"/>
                <w:tab w:val="left" w:pos="792"/>
              </w:tabs>
              <w:rPr>
                <w:rStyle w:val="Courier"/>
                <w:sz w:val="18"/>
              </w:rPr>
            </w:pPr>
            <w:r>
              <w:rPr>
                <w:rStyle w:val="Courier"/>
                <w:sz w:val="18"/>
              </w:rPr>
              <w:tab/>
              <w:t>{</w:t>
            </w: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w:t>
            </w:r>
            <w:r w:rsidRPr="00A531B1">
              <w:rPr>
                <w:rStyle w:val="Courier"/>
                <w:sz w:val="18"/>
              </w:rPr>
              <w:t xml:space="preserve">), helpstring("Read a </w:t>
            </w:r>
            <w:r>
              <w:rPr>
                <w:rStyle w:val="Courier"/>
                <w:sz w:val="18"/>
              </w:rPr>
              <w:t xml:space="preserve">64-bit integer </w:t>
            </w:r>
            <w:r w:rsidRPr="00A531B1">
              <w:rPr>
                <w:rStyle w:val="Courier"/>
                <w:sz w:val="18"/>
              </w:rPr>
              <w:t>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In64(</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w:t>
            </w:r>
            <w:r w:rsidRPr="00A531B1">
              <w:rPr>
                <w:rStyle w:val="Courier"/>
                <w:sz w:val="18"/>
              </w:rPr>
              <w:t xml:space="preserve">), helpstring("Write a </w:t>
            </w:r>
            <w:r>
              <w:rPr>
                <w:rStyle w:val="Courier"/>
                <w:sz w:val="18"/>
              </w:rPr>
              <w:t xml:space="preserve">64-bit integer </w:t>
            </w:r>
            <w:r w:rsidRPr="00A531B1">
              <w:rPr>
                <w:rStyle w:val="Courier"/>
                <w:sz w:val="18"/>
              </w:rPr>
              <w:t>value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Out64(</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3</w:t>
            </w:r>
            <w:r w:rsidRPr="00A531B1">
              <w:rPr>
                <w:rStyle w:val="Courier"/>
                <w:sz w:val="18"/>
              </w:rPr>
              <w:t xml:space="preserve">), helpstring("Read </w:t>
            </w:r>
            <w:r>
              <w:rPr>
                <w:rStyle w:val="Courier"/>
                <w:sz w:val="18"/>
              </w:rPr>
              <w:t xml:space="preserve">64-bit integer </w:t>
            </w:r>
            <w:r w:rsidRPr="00A531B1">
              <w:rPr>
                <w:rStyle w:val="Courier"/>
                <w:sz w:val="18"/>
              </w:rPr>
              <w:t>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MoveIn64(</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4</w:t>
            </w:r>
            <w:r w:rsidRPr="00A531B1">
              <w:rPr>
                <w:rStyle w:val="Courier"/>
                <w:sz w:val="18"/>
              </w:rPr>
              <w:t xml:space="preserve">), helpstring("Write </w:t>
            </w:r>
            <w:r>
              <w:rPr>
                <w:rStyle w:val="Courier"/>
                <w:sz w:val="18"/>
              </w:rPr>
              <w:t xml:space="preserve">64-bit integer </w:t>
            </w:r>
            <w:r w:rsidRPr="00A531B1">
              <w:rPr>
                <w:rStyle w:val="Courier"/>
                <w:sz w:val="18"/>
              </w:rPr>
              <w:t>data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MoveOut64(</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+ 5), helpstring("Read a 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In8Ex(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BYTE *pVal8);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6</w:t>
            </w:r>
            <w:r w:rsidRPr="00A531B1">
              <w:rPr>
                <w:rStyle w:val="Courier"/>
                <w:sz w:val="18"/>
              </w:rPr>
              <w:t>), helpstring("Read a 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In16Ex(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short *pVal16);</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7</w:t>
            </w:r>
            <w:r w:rsidRPr="00A531B1">
              <w:rPr>
                <w:rStyle w:val="Courier"/>
                <w:sz w:val="18"/>
              </w:rPr>
              <w:t>), helpstring("Read a 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In32Ex(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long *pVal32);</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8</w:t>
            </w:r>
            <w:r w:rsidRPr="00A531B1">
              <w:rPr>
                <w:rStyle w:val="Courier"/>
                <w:sz w:val="18"/>
              </w:rPr>
              <w:t>), helpstring("Read a value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In64Ex(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9</w:t>
            </w:r>
            <w:r w:rsidRPr="00A531B1">
              <w:rPr>
                <w:rStyle w:val="Courier"/>
                <w:sz w:val="18"/>
              </w:rPr>
              <w:t>), helpstring("Write a value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Out8Ex(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BYTE 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10</w:t>
            </w:r>
            <w:r w:rsidRPr="00A531B1">
              <w:rPr>
                <w:rStyle w:val="Courier"/>
                <w:sz w:val="18"/>
              </w:rPr>
              <w:t>), helpstring("Write a value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Out16Ex(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val16);</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11</w:t>
            </w:r>
            <w:r w:rsidRPr="00A531B1">
              <w:rPr>
                <w:rStyle w:val="Courier"/>
                <w:sz w:val="18"/>
              </w:rPr>
              <w:t>), helpstring("Write a value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Out32Ex(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val32);</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12</w:t>
            </w:r>
            <w:r w:rsidRPr="00A531B1">
              <w:rPr>
                <w:rStyle w:val="Courier"/>
                <w:sz w:val="18"/>
              </w:rPr>
              <w:t>), helpstring("Write a value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Out64Ex(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val8);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13</w:t>
            </w:r>
            <w:r w:rsidRPr="00A531B1">
              <w:rPr>
                <w:rStyle w:val="Courier"/>
                <w:sz w:val="18"/>
              </w:rPr>
              <w:t>), helpstring("Read 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MoveIn8Ex(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SAFEARRAY(BYTE) *pBuf8);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4</w:t>
            </w:r>
            <w:r w:rsidRPr="00A531B1">
              <w:rPr>
                <w:rStyle w:val="Courier"/>
                <w:sz w:val="18"/>
              </w:rPr>
              <w:t>), helpstring("Read 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MoveIn16Ex(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SAFEARRAY(short) *pBuf16);</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5</w:t>
            </w:r>
            <w:r w:rsidRPr="00A531B1">
              <w:rPr>
                <w:rStyle w:val="Courier"/>
                <w:sz w:val="18"/>
              </w:rPr>
              <w:t>), helpstring("Read 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MoveIn32Ex(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SAFEARRAY(long) *pBuf32);</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6</w:t>
            </w:r>
            <w:r w:rsidRPr="00A531B1">
              <w:rPr>
                <w:rStyle w:val="Courier"/>
                <w:sz w:val="18"/>
              </w:rPr>
              <w:t>), helpstring("Read data from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MoveIn64Ex(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SAFEARRAY(__int64) *pBuf8);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+ 1</w:t>
            </w:r>
            <w:r>
              <w:rPr>
                <w:rStyle w:val="Courier"/>
                <w:sz w:val="18"/>
              </w:rPr>
              <w:t>7</w:t>
            </w:r>
            <w:r w:rsidRPr="00A531B1">
              <w:rPr>
                <w:rStyle w:val="Courier"/>
                <w:sz w:val="18"/>
              </w:rPr>
              <w:t>), helpstring("Write data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MoveOut8Ex(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[in] </w:t>
            </w:r>
            <w:r w:rsidR="00DF0F71">
              <w:rPr>
                <w:rStyle w:val="Courier"/>
                <w:sz w:val="18"/>
              </w:rPr>
              <w:t>__</w:t>
            </w:r>
            <w:r>
              <w:rPr>
                <w:rStyle w:val="Courier"/>
                <w:sz w:val="18"/>
              </w:rPr>
              <w:t>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SAFEARRAY(BYTE) *buf8);</w:t>
            </w:r>
          </w:p>
          <w:p w:rsidR="00AB1980" w:rsidRDefault="00AB1980" w:rsidP="00AB1980">
            <w:pPr>
              <w:tabs>
                <w:tab w:val="left" w:pos="252"/>
                <w:tab w:val="left" w:pos="522"/>
                <w:tab w:val="left" w:pos="792"/>
              </w:tabs>
              <w:rPr>
                <w:rStyle w:val="Courier"/>
                <w:sz w:val="18"/>
              </w:rPr>
            </w:pPr>
          </w:p>
          <w:p w:rsidR="00AB1980" w:rsidRPr="00AB1980"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w:t>
            </w:r>
            <w:r w:rsidRPr="00AB1980">
              <w:rPr>
                <w:rStyle w:val="Courier"/>
                <w:sz w:val="18"/>
              </w:rPr>
              <w:t>gister64  + 22), helpstring("Write data to the memory location")]</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t>HRESULT MoveOut16Ex(</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short space,</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 xml:space="preserve">[in] </w:t>
            </w:r>
            <w:r w:rsidR="00DF0F71">
              <w:rPr>
                <w:rStyle w:val="Courier"/>
                <w:sz w:val="18"/>
              </w:rPr>
              <w:t>__</w:t>
            </w:r>
            <w:r w:rsidRPr="00AB1980">
              <w:rPr>
                <w:rStyle w:val="Courier"/>
                <w:sz w:val="18"/>
              </w:rPr>
              <w:t>int64 offset,</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long length,</w:t>
            </w:r>
          </w:p>
          <w:p w:rsid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SAFEARRAY(short)</w:t>
            </w:r>
            <w:r>
              <w:rPr>
                <w:rStyle w:val="Courier"/>
                <w:sz w:val="18"/>
              </w:rPr>
              <w:t xml:space="preserve"> *buf16);</w:t>
            </w:r>
          </w:p>
          <w:p w:rsidR="00AB1980" w:rsidRDefault="00AB1980" w:rsidP="00AB1980">
            <w:pPr>
              <w:tabs>
                <w:tab w:val="left" w:pos="252"/>
                <w:tab w:val="left" w:pos="522"/>
                <w:tab w:val="left" w:pos="792"/>
              </w:tabs>
              <w:rPr>
                <w:rStyle w:val="Courier"/>
                <w:sz w:val="18"/>
              </w:rPr>
            </w:pPr>
          </w:p>
          <w:p w:rsidR="00AB1980" w:rsidRPr="00AB1980"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w:t>
            </w:r>
            <w:r w:rsidRPr="00AB1980">
              <w:rPr>
                <w:rStyle w:val="Courier"/>
                <w:sz w:val="18"/>
              </w:rPr>
              <w:t>er64  + 23), helpstring("Write data to the memory location")]</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t>HRESULT MoveOut32Ex(</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short space,</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 xml:space="preserve">[in] </w:t>
            </w:r>
            <w:r w:rsidR="00DF0F71">
              <w:rPr>
                <w:rStyle w:val="Courier"/>
                <w:sz w:val="18"/>
              </w:rPr>
              <w:t>__</w:t>
            </w:r>
            <w:r w:rsidRPr="00AB1980">
              <w:rPr>
                <w:rStyle w:val="Courier"/>
                <w:sz w:val="18"/>
              </w:rPr>
              <w:t>int64 offset,</w:t>
            </w:r>
          </w:p>
          <w:p w:rsidR="00AB1980" w:rsidRP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long length,</w:t>
            </w:r>
          </w:p>
          <w:p w:rsidR="00AB1980" w:rsidRDefault="00AB1980" w:rsidP="00AB1980">
            <w:pPr>
              <w:tabs>
                <w:tab w:val="left" w:pos="252"/>
                <w:tab w:val="left" w:pos="522"/>
                <w:tab w:val="left" w:pos="792"/>
              </w:tabs>
              <w:rPr>
                <w:rStyle w:val="Courier"/>
                <w:sz w:val="18"/>
              </w:rPr>
            </w:pPr>
            <w:r w:rsidRPr="00AB1980">
              <w:rPr>
                <w:rStyle w:val="Courier"/>
                <w:sz w:val="18"/>
              </w:rPr>
              <w:tab/>
            </w:r>
            <w:r w:rsidRPr="00AB1980">
              <w:rPr>
                <w:rStyle w:val="Courier"/>
                <w:sz w:val="18"/>
              </w:rPr>
              <w:tab/>
            </w:r>
            <w:r w:rsidRPr="00AB1980">
              <w:rPr>
                <w:rStyle w:val="Courier"/>
                <w:sz w:val="18"/>
              </w:rPr>
              <w:tab/>
              <w:t>[in] SAFEARRAY(long) *b</w:t>
            </w:r>
            <w:r>
              <w:rPr>
                <w:rStyle w:val="Courier"/>
                <w:sz w:val="18"/>
              </w:rPr>
              <w:t>uf32);</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20</w:t>
            </w:r>
            <w:r w:rsidRPr="00A531B1">
              <w:rPr>
                <w:rStyle w:val="Courier"/>
                <w:sz w:val="18"/>
              </w:rPr>
              <w:t>), helpstring("Write data to the memory location")]</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MoveOut64Ex(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length,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SAFEARRAY(__int64) *buf8);</w:t>
            </w:r>
          </w:p>
          <w:p w:rsidR="00AB1980" w:rsidRDefault="00AB1980" w:rsidP="00AB1980">
            <w:pPr>
              <w:tabs>
                <w:tab w:val="left" w:pos="252"/>
                <w:tab w:val="left" w:pos="522"/>
                <w:tab w:val="left" w:pos="792"/>
              </w:tabs>
              <w:rPr>
                <w:rStyle w:val="Courier"/>
                <w:sz w:val="18"/>
              </w:rPr>
            </w:pPr>
          </w:p>
          <w:p w:rsidR="00AB1980" w:rsidRPr="00A531B1" w:rsidRDefault="00AB1980" w:rsidP="00AB1980">
            <w:pPr>
              <w:tabs>
                <w:tab w:val="left" w:pos="252"/>
                <w:tab w:val="left" w:pos="522"/>
                <w:tab w:val="left" w:pos="792"/>
              </w:tabs>
              <w:rPr>
                <w:rStyle w:val="Courier"/>
                <w:sz w:val="18"/>
              </w:rPr>
            </w:pPr>
            <w:r w:rsidRPr="00A531B1">
              <w:rPr>
                <w:rStyle w:val="Courier"/>
                <w:sz w:val="18"/>
              </w:rPr>
              <w:tab/>
            </w:r>
            <w:r w:rsidRPr="00A531B1">
              <w:rPr>
                <w:rStyle w:val="Courier"/>
                <w:sz w:val="18"/>
              </w:rPr>
              <w:tab/>
              <w:t>[helpcontext(</w:t>
            </w:r>
            <w:r>
              <w:rPr>
                <w:rStyle w:val="Courier"/>
                <w:sz w:val="18"/>
              </w:rPr>
              <w:t>HlpCtxIRegister64</w:t>
            </w:r>
            <w:r w:rsidRPr="00A531B1">
              <w:rPr>
                <w:rStyle w:val="Courier"/>
                <w:sz w:val="18"/>
              </w:rPr>
              <w:t xml:space="preserve">  + </w:t>
            </w:r>
            <w:r>
              <w:rPr>
                <w:rStyle w:val="Courier"/>
                <w:sz w:val="18"/>
              </w:rPr>
              <w:t>21</w:t>
            </w:r>
            <w:r w:rsidRPr="00A531B1">
              <w:rPr>
                <w:rStyle w:val="Courier"/>
                <w:sz w:val="18"/>
              </w:rPr>
              <w:t>), helpstring("Move data between memory locations")]</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t>HRESULT MoveEx(</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srcSpace,</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__int64 srcOffset,</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DataWidth srcWidth,</w:t>
            </w:r>
          </w:p>
          <w:p w:rsidR="00AB1980" w:rsidRDefault="00AB1980" w:rsidP="00AB1980">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short destSpace,</w:t>
            </w:r>
          </w:p>
          <w:p w:rsidR="00AB1980" w:rsidRPr="009B67D7" w:rsidRDefault="00AB1980" w:rsidP="00AB1980">
            <w:pPr>
              <w:tabs>
                <w:tab w:val="left" w:pos="252"/>
                <w:tab w:val="left" w:pos="522"/>
                <w:tab w:val="left" w:pos="792"/>
              </w:tabs>
              <w:rPr>
                <w:rStyle w:val="Courier"/>
                <w:sz w:val="18"/>
                <w:lang w:val="de-DE"/>
              </w:rPr>
            </w:pPr>
            <w:r>
              <w:rPr>
                <w:rStyle w:val="Courier"/>
                <w:sz w:val="18"/>
              </w:rPr>
              <w:tab/>
            </w:r>
            <w:r>
              <w:rPr>
                <w:rStyle w:val="Courier"/>
                <w:sz w:val="18"/>
              </w:rPr>
              <w:tab/>
            </w:r>
            <w:r>
              <w:rPr>
                <w:rStyle w:val="Courier"/>
                <w:sz w:val="18"/>
              </w:rPr>
              <w:tab/>
            </w:r>
            <w:r w:rsidRPr="009B67D7">
              <w:rPr>
                <w:rStyle w:val="Courier"/>
                <w:sz w:val="18"/>
                <w:lang w:val="de-DE"/>
              </w:rPr>
              <w:t>[in] __int64 destOffset,</w:t>
            </w:r>
          </w:p>
          <w:p w:rsidR="00AB1980" w:rsidRPr="009B67D7" w:rsidRDefault="00AB1980" w:rsidP="00AB1980">
            <w:pPr>
              <w:tabs>
                <w:tab w:val="left" w:pos="252"/>
                <w:tab w:val="left" w:pos="522"/>
                <w:tab w:val="left" w:pos="792"/>
              </w:tabs>
              <w:rPr>
                <w:rStyle w:val="Courier"/>
                <w:sz w:val="18"/>
                <w:lang w:val="de-DE"/>
              </w:rPr>
            </w:pPr>
            <w:r w:rsidRPr="009B67D7">
              <w:rPr>
                <w:rStyle w:val="Courier"/>
                <w:sz w:val="18"/>
                <w:lang w:val="de-DE"/>
              </w:rPr>
              <w:tab/>
            </w:r>
            <w:r w:rsidRPr="009B67D7">
              <w:rPr>
                <w:rStyle w:val="Courier"/>
                <w:sz w:val="18"/>
                <w:lang w:val="de-DE"/>
              </w:rPr>
              <w:tab/>
            </w:r>
            <w:r w:rsidRPr="009B67D7">
              <w:rPr>
                <w:rStyle w:val="Courier"/>
                <w:sz w:val="18"/>
                <w:lang w:val="de-DE"/>
              </w:rPr>
              <w:tab/>
              <w:t>[in] DataWidth destWidth,</w:t>
            </w:r>
          </w:p>
          <w:p w:rsidR="00AB1980" w:rsidRDefault="00AB1980" w:rsidP="00AB1980">
            <w:pPr>
              <w:tabs>
                <w:tab w:val="left" w:pos="252"/>
                <w:tab w:val="left" w:pos="522"/>
                <w:tab w:val="left" w:pos="792"/>
              </w:tabs>
              <w:rPr>
                <w:rStyle w:val="Courier"/>
                <w:sz w:val="18"/>
              </w:rPr>
            </w:pPr>
            <w:r w:rsidRPr="009B67D7">
              <w:rPr>
                <w:rStyle w:val="Courier"/>
                <w:sz w:val="18"/>
                <w:lang w:val="de-DE"/>
              </w:rPr>
              <w:tab/>
            </w:r>
            <w:r w:rsidRPr="009B67D7">
              <w:rPr>
                <w:rStyle w:val="Courier"/>
                <w:sz w:val="18"/>
                <w:lang w:val="de-DE"/>
              </w:rPr>
              <w:tab/>
            </w:r>
            <w:r w:rsidRPr="009B67D7">
              <w:rPr>
                <w:rStyle w:val="Courier"/>
                <w:sz w:val="18"/>
                <w:lang w:val="de-DE"/>
              </w:rPr>
              <w:tab/>
            </w:r>
            <w:r>
              <w:rPr>
                <w:rStyle w:val="Courier"/>
                <w:sz w:val="18"/>
              </w:rPr>
              <w:t>[in] long length);</w:t>
            </w:r>
          </w:p>
          <w:p w:rsidR="00AB1980" w:rsidRDefault="00AB1980" w:rsidP="00AB1980">
            <w:pPr>
              <w:tabs>
                <w:tab w:val="left" w:pos="252"/>
                <w:tab w:val="left" w:pos="522"/>
                <w:tab w:val="left" w:pos="792"/>
              </w:tabs>
              <w:rPr>
                <w:rStyle w:val="Courier"/>
                <w:sz w:val="18"/>
              </w:rPr>
            </w:pPr>
            <w:r>
              <w:rPr>
                <w:rStyle w:val="Courier"/>
                <w:sz w:val="18"/>
              </w:rPr>
              <w:tab/>
              <w:t>};</w:t>
            </w:r>
          </w:p>
          <w:p w:rsidR="00AB1980" w:rsidRDefault="00AB1980" w:rsidP="00AB1980">
            <w:pPr>
              <w:tabs>
                <w:tab w:val="left" w:pos="252"/>
                <w:tab w:val="left" w:pos="522"/>
                <w:tab w:val="left" w:pos="792"/>
              </w:tabs>
              <w:rPr>
                <w:rStyle w:val="Courier"/>
                <w:sz w:val="18"/>
              </w:rPr>
            </w:pPr>
          </w:p>
          <w:p w:rsidR="007049D8" w:rsidRPr="007049D8" w:rsidRDefault="007049D8" w:rsidP="00AB1980">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ISharedRegister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helpstring("Shared Memory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uuid(db8cbf08-d6d3-11d4-aa51-00a024ee30bd),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helpcontext(HlpCtxISharedRegister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ISharedRegister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[helpcontext(HlpCtxISharedRegister  + 1), helpstring("Allocate 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AllocateMemory(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[helpcontext(HlpCtxISharedRegister  + 2), helpstring("Free 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FreeMemory(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offset);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2F186D" w:rsidRPr="007049D8" w:rsidRDefault="002F186D" w:rsidP="002F186D">
            <w:pPr>
              <w:tabs>
                <w:tab w:val="left" w:pos="252"/>
                <w:tab w:val="left" w:pos="522"/>
                <w:tab w:val="left" w:pos="792"/>
              </w:tabs>
              <w:rPr>
                <w:rStyle w:val="Courier"/>
                <w:sz w:val="18"/>
              </w:rPr>
            </w:pPr>
          </w:p>
          <w:p w:rsidR="002F186D" w:rsidRPr="007049D8" w:rsidRDefault="002F186D" w:rsidP="002F186D">
            <w:pPr>
              <w:tabs>
                <w:tab w:val="left" w:pos="252"/>
                <w:tab w:val="left" w:pos="522"/>
                <w:tab w:val="left" w:pos="792"/>
              </w:tabs>
              <w:rPr>
                <w:rStyle w:val="Courier"/>
                <w:sz w:val="18"/>
              </w:rPr>
            </w:pPr>
          </w:p>
          <w:p w:rsidR="002F186D" w:rsidRPr="007049D8" w:rsidRDefault="002F186D" w:rsidP="002F186D">
            <w:pPr>
              <w:tabs>
                <w:tab w:val="left" w:pos="252"/>
                <w:tab w:val="left" w:pos="522"/>
                <w:tab w:val="left" w:pos="792"/>
              </w:tabs>
              <w:rPr>
                <w:rStyle w:val="Courier"/>
                <w:sz w:val="18"/>
              </w:rPr>
            </w:pPr>
            <w:r w:rsidRPr="007049D8">
              <w:rPr>
                <w:rStyle w:val="Courier"/>
                <w:sz w:val="18"/>
              </w:rPr>
              <w:tab/>
              <w:t>//--------------------------------------------------------------------------</w:t>
            </w:r>
          </w:p>
          <w:p w:rsidR="002F186D" w:rsidRPr="007049D8" w:rsidRDefault="002F186D" w:rsidP="002F186D">
            <w:pPr>
              <w:tabs>
                <w:tab w:val="left" w:pos="252"/>
                <w:tab w:val="left" w:pos="522"/>
                <w:tab w:val="left" w:pos="792"/>
              </w:tabs>
              <w:rPr>
                <w:rStyle w:val="Courier"/>
                <w:sz w:val="18"/>
              </w:rPr>
            </w:pPr>
            <w:r w:rsidRPr="007049D8">
              <w:rPr>
                <w:rStyle w:val="Courier"/>
                <w:sz w:val="18"/>
              </w:rPr>
              <w:tab/>
              <w:t>//  ISharedRegister</w:t>
            </w:r>
            <w:r>
              <w:rPr>
                <w:rStyle w:val="Courier"/>
                <w:sz w:val="18"/>
              </w:rPr>
              <w:t>64</w:t>
            </w:r>
          </w:p>
          <w:p w:rsidR="002F186D" w:rsidRPr="007049D8" w:rsidRDefault="002F186D" w:rsidP="002F186D">
            <w:pPr>
              <w:tabs>
                <w:tab w:val="left" w:pos="252"/>
                <w:tab w:val="left" w:pos="522"/>
                <w:tab w:val="left" w:pos="792"/>
              </w:tabs>
              <w:rPr>
                <w:rStyle w:val="Courier"/>
                <w:sz w:val="18"/>
              </w:rPr>
            </w:pPr>
            <w:r w:rsidRPr="007049D8">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object,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oleautomation,</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helpstring("Shared Memory Interface</w:t>
            </w:r>
            <w:r w:rsidR="009B7539">
              <w:rPr>
                <w:rStyle w:val="Courier"/>
                <w:sz w:val="18"/>
              </w:rPr>
              <w:t xml:space="preserve"> supporting 64-bit integers</w:t>
            </w:r>
            <w:r>
              <w:rPr>
                <w:rStyle w:val="Courier"/>
                <w:sz w:val="18"/>
              </w:rPr>
              <w:t>"),</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Fonts w:ascii="Courier" w:hAnsi="Courier"/>
                <w:color w:val="000000"/>
                <w:sz w:val="18"/>
                <w:szCs w:val="18"/>
              </w:rPr>
              <w:t>DB8CBF2</w:t>
            </w:r>
            <w:r w:rsidR="00394CD4">
              <w:rPr>
                <w:rFonts w:ascii="Courier" w:hAnsi="Courier"/>
                <w:color w:val="000000"/>
                <w:sz w:val="18"/>
                <w:szCs w:val="18"/>
              </w:rPr>
              <w:t>6</w:t>
            </w:r>
            <w:r w:rsidR="00342489" w:rsidRPr="00342489">
              <w:rPr>
                <w:rFonts w:ascii="Courier" w:hAnsi="Courier"/>
                <w:color w:val="000000"/>
                <w:sz w:val="18"/>
                <w:szCs w:val="18"/>
              </w:rPr>
              <w:t>-D6D3-11D4-AA51-00A024EE30BD</w:t>
            </w:r>
            <w:r>
              <w:rPr>
                <w:rStyle w:val="Courier"/>
                <w:sz w:val="18"/>
              </w:rPr>
              <w:t>),</w:t>
            </w:r>
          </w:p>
          <w:p w:rsidR="002F186D" w:rsidRDefault="002F186D" w:rsidP="002F186D">
            <w:pPr>
              <w:tabs>
                <w:tab w:val="left" w:pos="252"/>
                <w:tab w:val="left" w:pos="522"/>
                <w:tab w:val="left" w:pos="792"/>
              </w:tabs>
              <w:rPr>
                <w:rStyle w:val="Courier"/>
                <w:sz w:val="18"/>
              </w:rPr>
            </w:pPr>
            <w:r w:rsidRPr="000E1EAB">
              <w:rPr>
                <w:rStyle w:val="Courier"/>
                <w:sz w:val="18"/>
              </w:rPr>
              <w:tab/>
            </w:r>
            <w:r w:rsidRPr="000E1EAB">
              <w:rPr>
                <w:rStyle w:val="Courier"/>
                <w:sz w:val="18"/>
              </w:rPr>
              <w:tab/>
              <w:t>helpcontext(HlpCtxISharedRegister</w:t>
            </w:r>
            <w:r>
              <w:rPr>
                <w:rStyle w:val="Courier"/>
                <w:sz w:val="18"/>
              </w:rPr>
              <w:t>64</w:t>
            </w:r>
            <w:r w:rsidRPr="000E1EAB">
              <w:rPr>
                <w:rStyle w:val="Courier"/>
                <w:sz w:val="18"/>
              </w:rPr>
              <w:t xml:space="preserve"> + 49),</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pointer_default(unique)</w:t>
            </w:r>
          </w:p>
          <w:p w:rsidR="002F186D" w:rsidRDefault="002F186D" w:rsidP="002F186D">
            <w:pPr>
              <w:tabs>
                <w:tab w:val="left" w:pos="252"/>
                <w:tab w:val="left" w:pos="522"/>
                <w:tab w:val="left" w:pos="792"/>
              </w:tabs>
              <w:rPr>
                <w:rStyle w:val="Courier"/>
                <w:sz w:val="18"/>
              </w:rPr>
            </w:pPr>
            <w:r>
              <w:rPr>
                <w:rStyle w:val="Courier"/>
                <w:sz w:val="18"/>
              </w:rPr>
              <w:tab/>
              <w:t>]</w:t>
            </w:r>
          </w:p>
          <w:p w:rsidR="002F186D" w:rsidRDefault="002F186D" w:rsidP="002F186D">
            <w:pPr>
              <w:tabs>
                <w:tab w:val="left" w:pos="252"/>
                <w:tab w:val="left" w:pos="522"/>
                <w:tab w:val="left" w:pos="792"/>
              </w:tabs>
              <w:rPr>
                <w:rStyle w:val="Courier"/>
                <w:sz w:val="18"/>
              </w:rPr>
            </w:pPr>
            <w:r>
              <w:rPr>
                <w:rStyle w:val="Courier"/>
                <w:sz w:val="18"/>
              </w:rPr>
              <w:tab/>
              <w:t>interface ISharedRegister64 : ISharedRegister</w:t>
            </w:r>
          </w:p>
          <w:p w:rsidR="002F186D" w:rsidRDefault="002F186D" w:rsidP="002F186D">
            <w:pPr>
              <w:tabs>
                <w:tab w:val="left" w:pos="252"/>
                <w:tab w:val="left" w:pos="522"/>
                <w:tab w:val="left" w:pos="792"/>
              </w:tabs>
              <w:rPr>
                <w:rStyle w:val="Courier"/>
                <w:sz w:val="18"/>
              </w:rPr>
            </w:pPr>
            <w:r>
              <w:rPr>
                <w:rStyle w:val="Courier"/>
                <w:sz w:val="18"/>
              </w:rPr>
              <w:tab/>
              <w:t>{</w:t>
            </w:r>
          </w:p>
          <w:p w:rsidR="002F186D" w:rsidRPr="000E1EAB" w:rsidRDefault="002F186D" w:rsidP="002F186D">
            <w:pPr>
              <w:tabs>
                <w:tab w:val="left" w:pos="252"/>
                <w:tab w:val="left" w:pos="522"/>
                <w:tab w:val="left" w:pos="792"/>
              </w:tabs>
              <w:rPr>
                <w:rStyle w:val="Courier"/>
                <w:sz w:val="18"/>
              </w:rPr>
            </w:pPr>
            <w:r w:rsidRPr="000E1EAB">
              <w:rPr>
                <w:rStyle w:val="Courier"/>
                <w:sz w:val="18"/>
              </w:rPr>
              <w:tab/>
            </w:r>
            <w:r w:rsidRPr="000E1EAB">
              <w:rPr>
                <w:rStyle w:val="Courier"/>
                <w:sz w:val="18"/>
              </w:rPr>
              <w:tab/>
              <w:t>[helpcontext(</w:t>
            </w:r>
            <w:r w:rsidR="009B7539" w:rsidRPr="000E1EAB">
              <w:rPr>
                <w:rStyle w:val="Courier"/>
                <w:sz w:val="18"/>
              </w:rPr>
              <w:t>HlpCtxISharedRegister</w:t>
            </w:r>
            <w:r w:rsidR="009B7539">
              <w:rPr>
                <w:rStyle w:val="Courier"/>
                <w:sz w:val="18"/>
              </w:rPr>
              <w:t>64</w:t>
            </w:r>
            <w:r w:rsidR="009B7539" w:rsidRPr="000E1EAB">
              <w:rPr>
                <w:rStyle w:val="Courier"/>
                <w:sz w:val="18"/>
              </w:rPr>
              <w:t xml:space="preserve"> </w:t>
            </w:r>
            <w:r w:rsidRPr="000E1EAB">
              <w:rPr>
                <w:rStyle w:val="Courier"/>
                <w:sz w:val="18"/>
              </w:rPr>
              <w:t>+ 1), helpstring("Allocate memory")]</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AllocateMemoryEx(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[in] long size,</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[out, retval] __int64 *pOffset);</w:t>
            </w:r>
          </w:p>
          <w:p w:rsidR="002F186D" w:rsidRDefault="002F186D" w:rsidP="002F186D">
            <w:pPr>
              <w:tabs>
                <w:tab w:val="left" w:pos="252"/>
                <w:tab w:val="left" w:pos="522"/>
                <w:tab w:val="left" w:pos="792"/>
              </w:tabs>
              <w:rPr>
                <w:rStyle w:val="Courier"/>
                <w:sz w:val="18"/>
              </w:rPr>
            </w:pPr>
          </w:p>
          <w:p w:rsidR="002F186D" w:rsidRPr="000E1EAB" w:rsidRDefault="002F186D" w:rsidP="002F186D">
            <w:pPr>
              <w:tabs>
                <w:tab w:val="left" w:pos="252"/>
                <w:tab w:val="left" w:pos="522"/>
                <w:tab w:val="left" w:pos="792"/>
              </w:tabs>
              <w:rPr>
                <w:rStyle w:val="Courier"/>
                <w:sz w:val="18"/>
              </w:rPr>
            </w:pPr>
            <w:r w:rsidRPr="000E1EAB">
              <w:rPr>
                <w:rStyle w:val="Courier"/>
                <w:sz w:val="18"/>
              </w:rPr>
              <w:tab/>
            </w:r>
            <w:r w:rsidRPr="000E1EAB">
              <w:rPr>
                <w:rStyle w:val="Courier"/>
                <w:sz w:val="18"/>
              </w:rPr>
              <w:tab/>
              <w:t>[helpcontext(</w:t>
            </w:r>
            <w:r w:rsidR="009B7539" w:rsidRPr="000E1EAB">
              <w:rPr>
                <w:rStyle w:val="Courier"/>
                <w:sz w:val="18"/>
              </w:rPr>
              <w:t>HlpCtxISharedRegister</w:t>
            </w:r>
            <w:r w:rsidR="009B7539">
              <w:rPr>
                <w:rStyle w:val="Courier"/>
                <w:sz w:val="18"/>
              </w:rPr>
              <w:t>64</w:t>
            </w:r>
            <w:r w:rsidR="009B7539" w:rsidRPr="000E1EAB">
              <w:rPr>
                <w:rStyle w:val="Courier"/>
                <w:sz w:val="18"/>
              </w:rPr>
              <w:t xml:space="preserve"> </w:t>
            </w:r>
            <w:r w:rsidRPr="000E1EAB">
              <w:rPr>
                <w:rStyle w:val="Courier"/>
                <w:sz w:val="18"/>
              </w:rPr>
              <w:t>+ 2), helpstring("Free memory")]</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t>HRESULT FreeMemoryEx(</w:t>
            </w:r>
          </w:p>
          <w:p w:rsidR="002F186D" w:rsidRDefault="002F186D" w:rsidP="002F186D">
            <w:pPr>
              <w:tabs>
                <w:tab w:val="left" w:pos="252"/>
                <w:tab w:val="left" w:pos="522"/>
                <w:tab w:val="left" w:pos="792"/>
              </w:tabs>
              <w:rPr>
                <w:rStyle w:val="Courier"/>
                <w:sz w:val="18"/>
              </w:rPr>
            </w:pPr>
            <w:r>
              <w:rPr>
                <w:rStyle w:val="Courier"/>
                <w:sz w:val="18"/>
              </w:rPr>
              <w:tab/>
            </w:r>
            <w:r>
              <w:rPr>
                <w:rStyle w:val="Courier"/>
                <w:sz w:val="18"/>
              </w:rPr>
              <w:tab/>
            </w:r>
            <w:r>
              <w:rPr>
                <w:rStyle w:val="Courier"/>
                <w:sz w:val="18"/>
              </w:rPr>
              <w:tab/>
              <w:t xml:space="preserve"> [in] __int64 offset);</w:t>
            </w:r>
          </w:p>
          <w:p w:rsidR="002F186D" w:rsidRDefault="002F186D" w:rsidP="002F186D">
            <w:pPr>
              <w:tabs>
                <w:tab w:val="left" w:pos="252"/>
                <w:tab w:val="left" w:pos="522"/>
                <w:tab w:val="left" w:pos="792"/>
              </w:tabs>
              <w:rPr>
                <w:rStyle w:val="Courier"/>
                <w:sz w:val="18"/>
              </w:rPr>
            </w:pPr>
            <w:r>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BUS Specific Property Interfaces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IGpib</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helpstring("GPIB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uuid(db8cbf09-d6d3-11d4-aa51-00a024ee30bd),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IGpib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+ 1), helpstring("Get the primary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PrimaryAddress([out,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+ 2), helpstring("Get the REN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RENState([out,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+ 3), helpstring("Get/Set whether to repeat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RepeatAddressingEnabled([out,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  + 3), helpstring("Get/Set whether to repeat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RepeatAddressingEnabled([in]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+ 4), helpstring("Get the secondary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SecondaryAddress([out,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  + 5), helpstring("Get/Set whether to unaddress")]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UnaddressingEnabled([out,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  + 5), helpstring("Get/Set whether to unaddress")]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UnaddressingEnabled([in]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  + 6), helpstring("Control the REN line (remote/local)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ControlREN(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RENControlConst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IGpibIntfc</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helpstring("Board-level GPIB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uuid(db8cbf0a-d6d3-11d4-aa51-00a024ee30bd),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IGpibIntfc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+ 1), helpstring("Get the controller addressing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AddressingState([out, retval] GPIBAddressState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+ 2), helpstring("Get the ATN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ATNState([out,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+ 3), helpstring("Get/Set the status byte")]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DevStatusByte([out,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+ 3), helpstring("Get/Set the status byte")]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DevStatusByte([in]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+ 4), helpstring("Get the controller CIC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CICState([out,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+ 5), helpstring("Get/Set the HS-488 cable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HS488CBLLength([out,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+ 5), helpstring("Get/Set the HS-488 cable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HS488CBLLength([in]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+ 6), helpstring("Get the NDAC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NDACState([out,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+ 7), helpstring("Get/Set the primary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PrimaryAddress([out,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+ 7), helpstring("Get/Set the primary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PrimaryAddress([in]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+ 8), helpstring("Get the REN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RENState([out,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+ 9), helpstring("Get/Set the secondary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SecondaryAddress([out,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+ 9), helpstring("Get/Set the secondary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SecondaryAddress([in]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+ 10), helpstring("Get the SRQ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SRQState([out,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  + 11), helpstring("Get/Set the system controller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SysControlState([out,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  + 11), helpstring("Get/Set the system controller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SysControlState([in]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+ 12), helpstring("Write GPIB command bytes on the bus")]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Command(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+ 13), helpstring("Control the ATN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ControlATN(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ATNControlConst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+ 14), helpstring("Control the REN line (remote/local)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ControlREN(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RENControlConst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+ 15), helpstring("Pass control to the specified device")]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PassControl(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primAddr,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defaultvalue(-1)] short secAddr);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  + 16), helpstring("Pulse the IFC line")]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SendIFC();</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IGpibIntfcMessage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helpstring("Board-level GPIB Message Based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uuid(db8cbf0b-d6d3-11d4-aa51-00a024ee30bd),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IGpibIntfcMessage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helpcontext(HlpCtxIGpibIntfcMessage  + 1), helpstring("Get/Set whether to assert END on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SendEndEnabled([out,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helpcontext(HlpCtxIGpibIntfcMessage  + 1), helpstring("Get/Set whether to assert END on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SendEndEnabled([in]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helpcontext(HlpCtxIGpibIntfcMessage  + 2), helpstring("Get/Set the termination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helpcontext(HlpCtxIGpibIntfcMessage  + 2), helpstring("Get/Set the termination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helpcontext(HlpCtxIGpibIntfcMessage  + 3), helpstring("Get/Set whether to use the termination character on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TerminationCharacterEnabled([out,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helpcontext(HlpCtxIGpibIntfcMessage  + 3), helpstring("Get/Set whether to use the termination character on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TerminationCharacterEnabled([in]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+ 4), helpstring("Assert a 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defaultvalue(TRIG_PROT_DEFAULT)] TriggerProtocol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+ 5), helpstring("Read the specified number of bytes")]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SAFEARRAY(BYTE) *pBuffer);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+ 6), helpstring("Read the specified number of bytes as a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BSTR *pBuffer);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+ 7), helpstring("Write the specified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[helpcontext(HlpCtxIGpibIntfcMessage  + 8), helpstring("Write the specified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*pRetCount);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ISerial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helpstring("Serial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uuid(db8cbf0c-d6d3-11d4-aa51-00a024ee30bd),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helpcontext(HlpCtxISerial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ISerial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 helpstring("Get the number of bytes available")]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BytesAvailable([out,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+ 2), helpstring("Get/Set the baud rate")]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BaudRate([out,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+ 2), helpstring("Get/Set the baud rate")]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BaudRate([in] long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+ 3), helpstring("Get/Set the number of data bits")]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DataBits([out,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+ 3), helpstring("Get/Set the number of data bits")]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DataBits([in]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+ 4), helpstring("Get the CTS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ClearToSendState([out,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+ 5), helpstring("Get the DCD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DataCarrierDetectState([out,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+ 6), helpstring("Get the DSR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DataSetReadyState([out,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+ 7), helpstring("Get/Set the DTR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DataTerminalReadyState([out,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+ 7), helpstring("Get/Set the DTR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DataTerminalReadyState([in] LineState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+ 8), helpstring("Get/Set the input end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EndIn([out, retval] SerialEndConst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+ 8), helpstring("Get/Set the input end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EndIn([in] SerialEndConst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+ 9), helpstring("Get/Set the output end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EndOut([out, retval] SerialEndConst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+ 9), helpstring("Get/Set the output end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EndOut([in] SerialEndConst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+ 10), helpstring("Get/Set the flow control")]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FlowControl([out, retval] SerialFlowControl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+ 10), helpstring("Get/Set the flow control")]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FlowControl([in] SerialFlowControl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+ 11), helpstring("Get/Set the parity")]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Parity([out, retval] SerialParity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+ 11), helpstring("Get/Set the parity")]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Parity([in] SerialParity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+ 12), helpstring("Get the RI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RingIndicatorState([out,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+ 13), helpstring("Get/Set the RTS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RequestToSendState([out, retval] LineState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+ 13), helpstring("Get/Set the RTS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RequestToSendState([in] LineState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+ 14), helpstring("Get/Set the number of stop bits")]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StopBits([out, retval] SerialStopBits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+ 14), helpstring("Get/Set the number of stop bits")]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StopBits([in] SerialStopBits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+ 15), helpstring("Get/Set the error replacement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ReplacementCharacter([out,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+ 15), helpstring("Get/Set the error replacement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ReplacementCharacter([in]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+ 16), helpstring("Get/Set the XON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XONCharacter([out,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+ 16), helpstring("Get/Set the XON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XONCharacter([in] BYTE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helpcontext(HlpCtxISerial  + 17), helpstring("Get/Set the XOFF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XOFFCharacter([out, retval] 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helpcontext(HlpCtxISerial  + 17), helpstring("Get/Set the XOFF character")]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XOFFCharacter([in] BYTE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[helpcontext(HlpCtxISerial  + 18), helpstring("Set the serial receive or transmit buffer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SetBufferSize(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[helpcontext(HlpCtxISerial  + 19), helpstring("Flush the specified serial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defaultvalue(IO_IN_AND_OUT_BUFS)] 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defaultvalue(FALSE)] VARIANT_BOOL discard);</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ITcpipInstr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helpstring("TCP/IP Instrument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uuid(db8cbf0d-d6d3-11d4-aa51-00a024ee30bd),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helpcontext(HlpCtxITcpipInstr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ITcpipInstr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helpcontext(HlpCtxITcpipInstr  + 1), helpstring("Get the TCP/IP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Address([out,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helpcontext(HlpCtxITcpipInstr  + 2), helpstring("Get the TCP/IP hostname")]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HostName([out,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helpcontext(HlpCtxITcpipInstr  + 3), helpstring("Get the LAN device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DeviceName([out,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ITcpipSocket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helpstring("TCP/IP Socket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uuid(db8cbf0e-d6d3-11d4-aa51-00a024ee30bd),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helpcontext(HlpCtxITcpipSocket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ITcpipSocket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+ 1), helpstring("Get the TCP/IP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Address([out,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+ 2), helpstring("Get the TCP/IP hostname")]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HostName([out,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+ 3), helpstring("Get/Set whether to send keep-alive packets")]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KeepAlive([out,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helpcontext(HlpCtxITcpipSocket  + 3), helpstring("Get/Set whether to send keep-alive packets")]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KeepAlive([in]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+ 4), helpstring("Get/Set whether to use the Nagle algorithm")]</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NoDelay([out,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helpcontext(HlpCtxITcpipSocket  + 4), helpstring("Get/Set whether to use the Nagle algorithm")]</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NoDelay([in]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helpcontext(HlpCtxITcpipSocket  + 5), helpstring("Get the TCP/IP port")]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Port([out, retval] short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[helpcontext(HlpCtxITcpipSocket  + 6), helpstring("Set the socket receive or transmit buffer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SetBufferSize(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[helpcontext(HlpCtxITcpipSocket  + 7), helpstring("Flush the specified socket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defaultvalue(IO_IN_AND_OUT_BUFS)] 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defaultvalue(FALSE)] VARIANT_BOOL discard);</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IUsb</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helpstring("USB Interface"),</w:t>
            </w:r>
          </w:p>
          <w:p w:rsidR="007049D8" w:rsidRPr="007049D8" w:rsidRDefault="00476184" w:rsidP="007049D8">
            <w:pPr>
              <w:tabs>
                <w:tab w:val="left" w:pos="252"/>
                <w:tab w:val="left" w:pos="522"/>
                <w:tab w:val="left" w:pos="792"/>
              </w:tabs>
              <w:rPr>
                <w:rStyle w:val="Courier"/>
                <w:sz w:val="18"/>
              </w:rPr>
            </w:pPr>
            <w:r>
              <w:rPr>
                <w:rStyle w:val="Courier"/>
                <w:sz w:val="18"/>
              </w:rPr>
              <w:tab/>
            </w:r>
            <w:r>
              <w:rPr>
                <w:rStyle w:val="Courier"/>
                <w:sz w:val="18"/>
              </w:rPr>
              <w:tab/>
              <w:t>uuid(db8cbf24</w:t>
            </w:r>
            <w:r w:rsidR="007049D8" w:rsidRPr="007049D8">
              <w:rPr>
                <w:rStyle w:val="Courier"/>
                <w:sz w:val="18"/>
              </w:rPr>
              <w:t>-d6d3-11d4-aa51-00a024ee30bd),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helpcontext(HlpCtxIUsb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IUsb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+ 1), helpstring("Get the manufacturer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ManufacturerID([out,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+ 2), helpstring("Get the manufacturer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ManufacturerName([out,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+ 3), helpstring("Get the model code")]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ModelCode([out,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+ 4), helpstring("Get the model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ModelName([out,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+ 5), helpstring("Get 488.2 Compliance")]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Is4882Compliant([out,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+ 6), helpstring("Get the USB Serial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UsbSerialNumber([out,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+ 7), helpstring("Get the USB Interface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UsbInterfaceNumber([out,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+ 8), helpstring("Get the USB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UsbProtocol([out,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helpcontext(HlpCtxIUsb  + 9), helpstring("Get/Set the Maximum Interrupt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MaximumInterruptSize([out,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helpcontext(HlpCtxIUsb  + 9), helpstring("Get/Set the Maximum Interrupt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MaximumInterruptSize([in] short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[helpcontext(HlpCtxIUsb  + 10), helpstring("Control the REN line (remote/local)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ControlREN(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RENControlConst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[helpcontext(HlpCtxIUsb  + 11), helpstring("Send Data to the USB Control Port")]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bmRequestType,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bRequest,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wValue,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SAFEARRAY(BYTE) *buffer);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[helpcontext(HlpCtxIUsb  + 12), helpstring("Request Data from the USB Control Port")]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ControlIn(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bmRequestType,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bRequest,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wValue,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wLength,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SAFEARRAY(BYTE) *pBuf);</w:t>
            </w:r>
          </w:p>
          <w:p w:rsidR="00C90DF5" w:rsidRDefault="007049D8" w:rsidP="00C90DF5">
            <w:pPr>
              <w:tabs>
                <w:tab w:val="left" w:pos="252"/>
                <w:tab w:val="left" w:pos="522"/>
                <w:tab w:val="left" w:pos="792"/>
              </w:tabs>
              <w:rPr>
                <w:rStyle w:val="Courier"/>
                <w:sz w:val="18"/>
              </w:rPr>
            </w:pPr>
            <w:r w:rsidRPr="007049D8">
              <w:rPr>
                <w:rStyle w:val="Courier"/>
                <w:sz w:val="18"/>
              </w:rPr>
              <w:tab/>
              <w:t>};</w:t>
            </w:r>
          </w:p>
          <w:p w:rsidR="00C90DF5" w:rsidRDefault="00C90DF5" w:rsidP="00C90DF5">
            <w:pPr>
              <w:tabs>
                <w:tab w:val="left" w:pos="252"/>
                <w:tab w:val="left" w:pos="522"/>
                <w:tab w:val="left" w:pos="792"/>
              </w:tabs>
              <w:rPr>
                <w:rStyle w:val="Courier"/>
                <w:sz w:val="18"/>
              </w:rPr>
            </w:pPr>
          </w:p>
          <w:p w:rsidR="00DF0F71" w:rsidRPr="007049D8" w:rsidRDefault="00DF0F71" w:rsidP="00DF0F71">
            <w:pPr>
              <w:tabs>
                <w:tab w:val="left" w:pos="252"/>
                <w:tab w:val="left" w:pos="522"/>
                <w:tab w:val="left" w:pos="792"/>
              </w:tabs>
              <w:rPr>
                <w:rStyle w:val="Courier"/>
                <w:sz w:val="18"/>
              </w:rPr>
            </w:pPr>
            <w:r w:rsidRPr="007049D8">
              <w:rPr>
                <w:rStyle w:val="Courier"/>
                <w:sz w:val="18"/>
              </w:rPr>
              <w:tab/>
              <w:t>//--------------------------------------------------------------------------</w:t>
            </w:r>
          </w:p>
          <w:p w:rsidR="00DF0F71" w:rsidRPr="007049D8" w:rsidRDefault="00DF0F71" w:rsidP="00DF0F71">
            <w:pPr>
              <w:tabs>
                <w:tab w:val="left" w:pos="252"/>
                <w:tab w:val="left" w:pos="522"/>
                <w:tab w:val="left" w:pos="792"/>
              </w:tabs>
              <w:rPr>
                <w:rStyle w:val="Courier"/>
                <w:sz w:val="18"/>
              </w:rPr>
            </w:pPr>
            <w:r w:rsidRPr="007049D8">
              <w:rPr>
                <w:rStyle w:val="Courier"/>
                <w:sz w:val="18"/>
              </w:rPr>
              <w:tab/>
              <w:t>//  I</w:t>
            </w:r>
            <w:r>
              <w:rPr>
                <w:rStyle w:val="Courier"/>
                <w:sz w:val="18"/>
              </w:rPr>
              <w:t>HislipInstr</w:t>
            </w:r>
          </w:p>
          <w:p w:rsidR="00DF0F71" w:rsidRPr="007049D8" w:rsidRDefault="00DF0F71" w:rsidP="00DF0F71">
            <w:pPr>
              <w:tabs>
                <w:tab w:val="left" w:pos="252"/>
                <w:tab w:val="left" w:pos="522"/>
                <w:tab w:val="left" w:pos="792"/>
              </w:tabs>
              <w:rPr>
                <w:rStyle w:val="Courier"/>
                <w:sz w:val="18"/>
              </w:rPr>
            </w:pPr>
            <w:r w:rsidRPr="007049D8">
              <w:rPr>
                <w:rStyle w:val="Courier"/>
                <w:sz w:val="18"/>
              </w:rPr>
              <w:tab/>
              <w:t>//--------------------------------------------------------------------------</w:t>
            </w:r>
          </w:p>
          <w:p w:rsidR="00DB6DD5" w:rsidRDefault="00DB6DD5" w:rsidP="00DF0F71">
            <w:pPr>
              <w:tabs>
                <w:tab w:val="left" w:pos="252"/>
                <w:tab w:val="left" w:pos="522"/>
                <w:tab w:val="left" w:pos="792"/>
              </w:tabs>
              <w:rPr>
                <w:rStyle w:val="Courier"/>
                <w:sz w:val="18"/>
              </w:rPr>
            </w:pPr>
            <w:r>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object,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oleautomation,</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helpstring("High Speed LAN Protocol (HiSLIP) Instrument Interface"),</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uuid(</w:t>
            </w:r>
            <w:r w:rsidR="00342489" w:rsidRPr="00342489">
              <w:rPr>
                <w:rFonts w:ascii="Courier" w:hAnsi="Courier"/>
                <w:color w:val="000000"/>
                <w:sz w:val="18"/>
                <w:szCs w:val="18"/>
              </w:rPr>
              <w:t>DB8CBF2</w:t>
            </w:r>
            <w:r w:rsidR="00394CD4">
              <w:rPr>
                <w:rFonts w:ascii="Courier" w:hAnsi="Courier"/>
                <w:color w:val="000000"/>
                <w:sz w:val="18"/>
                <w:szCs w:val="18"/>
              </w:rPr>
              <w:t>7</w:t>
            </w:r>
            <w:r w:rsidR="00342489" w:rsidRPr="00342489">
              <w:rPr>
                <w:rFonts w:ascii="Courier" w:hAnsi="Courier"/>
                <w:color w:val="000000"/>
                <w:sz w:val="18"/>
                <w:szCs w:val="18"/>
              </w:rPr>
              <w:t>-D6D3-11D4-AA51-00A024EE30BD</w:t>
            </w:r>
            <w:r>
              <w:rPr>
                <w:rStyle w:val="Courier"/>
                <w:sz w:val="18"/>
              </w:rPr>
              <w:t>),</w:t>
            </w:r>
          </w:p>
          <w:p w:rsidR="00DB6DD5"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helpcontext(HlpCtxI</w:t>
            </w:r>
            <w:r>
              <w:rPr>
                <w:rStyle w:val="Courier"/>
                <w:sz w:val="18"/>
              </w:rPr>
              <w:t>Hislip</w:t>
            </w:r>
            <w:r w:rsidRPr="00577946">
              <w:rPr>
                <w:rStyle w:val="Courier"/>
                <w:sz w:val="18"/>
              </w:rPr>
              <w:t>Instr + 49),</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pointer_default(unique)</w:t>
            </w:r>
          </w:p>
          <w:p w:rsidR="00DB6DD5" w:rsidRDefault="00DB6DD5" w:rsidP="00DB6DD5">
            <w:pPr>
              <w:tabs>
                <w:tab w:val="left" w:pos="252"/>
                <w:tab w:val="left" w:pos="522"/>
                <w:tab w:val="left" w:pos="792"/>
              </w:tabs>
              <w:rPr>
                <w:rStyle w:val="Courier"/>
                <w:sz w:val="18"/>
              </w:rPr>
            </w:pPr>
            <w:r>
              <w:rPr>
                <w:rStyle w:val="Courier"/>
                <w:sz w:val="18"/>
              </w:rPr>
              <w:tab/>
              <w:t>]</w:t>
            </w:r>
          </w:p>
          <w:p w:rsidR="00DB6DD5" w:rsidRDefault="00DB6DD5" w:rsidP="00DB6DD5">
            <w:pPr>
              <w:tabs>
                <w:tab w:val="left" w:pos="252"/>
                <w:tab w:val="left" w:pos="522"/>
                <w:tab w:val="left" w:pos="792"/>
              </w:tabs>
              <w:rPr>
                <w:rStyle w:val="Courier"/>
                <w:sz w:val="18"/>
              </w:rPr>
            </w:pPr>
            <w:r>
              <w:rPr>
                <w:rStyle w:val="Courier"/>
                <w:sz w:val="18"/>
              </w:rPr>
              <w:tab/>
              <w:t>interface IHislipInstr : ITcpipInstr</w:t>
            </w:r>
          </w:p>
          <w:p w:rsidR="00DB6DD5" w:rsidRDefault="00DB6DD5" w:rsidP="00DB6DD5">
            <w:pPr>
              <w:tabs>
                <w:tab w:val="left" w:pos="252"/>
                <w:tab w:val="left" w:pos="522"/>
                <w:tab w:val="left" w:pos="792"/>
              </w:tabs>
              <w:rPr>
                <w:rStyle w:val="Courier"/>
                <w:sz w:val="18"/>
              </w:rPr>
            </w:pPr>
            <w:r>
              <w:rPr>
                <w:rStyle w:val="Courier"/>
                <w:sz w:val="18"/>
              </w:rPr>
              <w:tab/>
              <w:t>{</w:t>
            </w: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+ 1), helpstring("</w:t>
            </w:r>
            <w:r>
              <w:rPr>
                <w:rStyle w:val="Courier"/>
                <w:sz w:val="18"/>
              </w:rPr>
              <w:t>Get t</w:t>
            </w:r>
            <w:r w:rsidRPr="00577946">
              <w:rPr>
                <w:rStyle w:val="Courier"/>
                <w:sz w:val="18"/>
              </w:rPr>
              <w:t xml:space="preserve">he </w:t>
            </w:r>
            <w:r>
              <w:rPr>
                <w:rStyle w:val="Courier"/>
                <w:sz w:val="18"/>
              </w:rPr>
              <w:t>negotiated HiSLIP protocol version</w:t>
            </w:r>
            <w:r w:rsidRPr="00577946">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HRESULT ProtocolVersion([out, retval] long *pVal);</w:t>
            </w:r>
          </w:p>
          <w:p w:rsidR="00DB6DD5" w:rsidRDefault="00DB6DD5" w:rsidP="00DB6DD5">
            <w:pPr>
              <w:tabs>
                <w:tab w:val="left" w:pos="252"/>
                <w:tab w:val="left" w:pos="522"/>
                <w:tab w:val="left" w:pos="792"/>
              </w:tabs>
              <w:rPr>
                <w:rStyle w:val="Courier"/>
                <w:sz w:val="18"/>
              </w:rPr>
            </w:pP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w:t>
            </w:r>
            <w:r>
              <w:rPr>
                <w:rStyle w:val="Courier"/>
                <w:sz w:val="18"/>
              </w:rPr>
              <w:t>2</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Maximum Message Size</w:t>
            </w:r>
            <w:r w:rsidRPr="00577946">
              <w:rPr>
                <w:rStyle w:val="Courier"/>
                <w:sz w:val="18"/>
              </w:rPr>
              <w:t xml:space="preserve"> </w:t>
            </w:r>
            <w:r>
              <w:rPr>
                <w:rStyle w:val="Courier"/>
                <w:sz w:val="18"/>
              </w:rPr>
              <w:t>in KB (1024 bytes)</w:t>
            </w:r>
            <w:r w:rsidRPr="00577946">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HRESULT MaxMessage([out, retval] long *pVal);</w:t>
            </w: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w:t>
            </w:r>
            <w:r>
              <w:rPr>
                <w:rStyle w:val="Courier"/>
                <w:sz w:val="18"/>
              </w:rPr>
              <w:t>put</w:t>
            </w:r>
            <w:r w:rsidRPr="00577946">
              <w:rPr>
                <w:rStyle w:val="Courier"/>
                <w:sz w:val="18"/>
              </w:rPr>
              <w:t>, helpcontext(HlpCtx</w:t>
            </w:r>
            <w:r>
              <w:rPr>
                <w:rStyle w:val="Courier"/>
                <w:sz w:val="18"/>
              </w:rPr>
              <w:t>IHislipInstr</w:t>
            </w:r>
            <w:r w:rsidRPr="00577946">
              <w:rPr>
                <w:rStyle w:val="Courier"/>
                <w:sz w:val="18"/>
              </w:rPr>
              <w:t xml:space="preserve">  + </w:t>
            </w:r>
            <w:r>
              <w:rPr>
                <w:rStyle w:val="Courier"/>
                <w:sz w:val="18"/>
              </w:rPr>
              <w:t>2</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Maximum Message Size</w:t>
            </w:r>
            <w:r w:rsidRPr="00577946">
              <w:rPr>
                <w:rStyle w:val="Courier"/>
                <w:sz w:val="18"/>
              </w:rPr>
              <w:t xml:space="preserve"> </w:t>
            </w:r>
            <w:r>
              <w:rPr>
                <w:rStyle w:val="Courier"/>
                <w:sz w:val="18"/>
              </w:rPr>
              <w:t>in KB (1024 bytes)</w:t>
            </w:r>
            <w:r w:rsidRPr="00577946">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HRESULT MaxMessage([in] long newVal);</w:t>
            </w:r>
          </w:p>
          <w:p w:rsidR="00DB6DD5" w:rsidRDefault="00DB6DD5" w:rsidP="00DB6DD5">
            <w:pPr>
              <w:tabs>
                <w:tab w:val="left" w:pos="252"/>
                <w:tab w:val="left" w:pos="522"/>
                <w:tab w:val="left" w:pos="792"/>
              </w:tabs>
              <w:rPr>
                <w:rStyle w:val="Courier"/>
                <w:sz w:val="18"/>
              </w:rPr>
            </w:pP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[propget, helpcontext(HlpCtx</w:t>
            </w:r>
            <w:r>
              <w:rPr>
                <w:rStyle w:val="Courier"/>
                <w:sz w:val="18"/>
              </w:rPr>
              <w:t>IHislipInstr</w:t>
            </w:r>
            <w:r w:rsidRPr="00577946">
              <w:rPr>
                <w:rStyle w:val="Courier"/>
                <w:sz w:val="18"/>
              </w:rPr>
              <w:t xml:space="preserve">  + </w:t>
            </w:r>
            <w:r>
              <w:rPr>
                <w:rStyle w:val="Courier"/>
                <w:sz w:val="18"/>
              </w:rPr>
              <w:t>3</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Operlap Enabled</w:t>
            </w:r>
            <w:r w:rsidRPr="00577946">
              <w:rPr>
                <w:rStyle w:val="Courier"/>
                <w:sz w:val="18"/>
              </w:rPr>
              <w:t>")]</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 xml:space="preserve">HRESULT OverlapEnabled([out, retval] </w:t>
            </w:r>
            <w:r w:rsidRPr="00430B6C">
              <w:rPr>
                <w:rStyle w:val="Courier"/>
                <w:sz w:val="18"/>
              </w:rPr>
              <w:t>VARIANT_BOOL</w:t>
            </w:r>
            <w:r>
              <w:rPr>
                <w:rStyle w:val="Courier"/>
                <w:sz w:val="18"/>
              </w:rPr>
              <w:t xml:space="preserve"> *pVal);</w:t>
            </w:r>
          </w:p>
          <w:p w:rsidR="00DB6DD5" w:rsidRPr="00577946" w:rsidRDefault="00DB6DD5" w:rsidP="00DB6DD5">
            <w:pPr>
              <w:tabs>
                <w:tab w:val="left" w:pos="252"/>
                <w:tab w:val="left" w:pos="522"/>
                <w:tab w:val="left" w:pos="792"/>
              </w:tabs>
              <w:rPr>
                <w:rStyle w:val="Courier"/>
                <w:sz w:val="18"/>
              </w:rPr>
            </w:pPr>
            <w:r w:rsidRPr="00577946">
              <w:rPr>
                <w:rStyle w:val="Courier"/>
                <w:sz w:val="18"/>
              </w:rPr>
              <w:tab/>
            </w:r>
            <w:r w:rsidRPr="00577946">
              <w:rPr>
                <w:rStyle w:val="Courier"/>
                <w:sz w:val="18"/>
              </w:rPr>
              <w:tab/>
              <w:t>[prop</w:t>
            </w:r>
            <w:r>
              <w:rPr>
                <w:rStyle w:val="Courier"/>
                <w:sz w:val="18"/>
              </w:rPr>
              <w:t>put</w:t>
            </w:r>
            <w:r w:rsidRPr="00577946">
              <w:rPr>
                <w:rStyle w:val="Courier"/>
                <w:sz w:val="18"/>
              </w:rPr>
              <w:t>, helpcontext(HlpCtx</w:t>
            </w:r>
            <w:r>
              <w:rPr>
                <w:rStyle w:val="Courier"/>
                <w:sz w:val="18"/>
              </w:rPr>
              <w:t>IHislipInstr</w:t>
            </w:r>
            <w:r w:rsidRPr="00577946">
              <w:rPr>
                <w:rStyle w:val="Courier"/>
                <w:sz w:val="18"/>
              </w:rPr>
              <w:t xml:space="preserve">  + </w:t>
            </w:r>
            <w:r>
              <w:rPr>
                <w:rStyle w:val="Courier"/>
                <w:sz w:val="18"/>
              </w:rPr>
              <w:t>3</w:t>
            </w:r>
            <w:r w:rsidRPr="00577946">
              <w:rPr>
                <w:rStyle w:val="Courier"/>
                <w:sz w:val="18"/>
              </w:rPr>
              <w:t>), helpstring("</w:t>
            </w:r>
            <w:r>
              <w:rPr>
                <w:rStyle w:val="Courier"/>
                <w:sz w:val="18"/>
              </w:rPr>
              <w:t>Get/Set</w:t>
            </w:r>
            <w:r w:rsidRPr="00577946">
              <w:rPr>
                <w:rStyle w:val="Courier"/>
                <w:sz w:val="18"/>
              </w:rPr>
              <w:t xml:space="preserve"> the </w:t>
            </w:r>
            <w:r>
              <w:rPr>
                <w:rStyle w:val="Courier"/>
                <w:sz w:val="18"/>
              </w:rPr>
              <w:t>HiSLIP Overlap Enabled</w:t>
            </w:r>
            <w:r w:rsidRPr="00577946">
              <w:rPr>
                <w:rStyle w:val="Courier"/>
                <w:sz w:val="18"/>
              </w:rPr>
              <w:t xml:space="preserve"> ")]</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 xml:space="preserve">HRESULT OverlapEnabled([in] </w:t>
            </w:r>
            <w:r w:rsidRPr="00430B6C">
              <w:rPr>
                <w:rStyle w:val="Courier"/>
                <w:sz w:val="18"/>
              </w:rPr>
              <w:t>VARIANT_BOOL</w:t>
            </w:r>
            <w:r>
              <w:rPr>
                <w:rStyle w:val="Courier"/>
                <w:sz w:val="18"/>
              </w:rPr>
              <w:t xml:space="preserve"> newVal);</w:t>
            </w:r>
          </w:p>
          <w:p w:rsidR="00DB6DD5" w:rsidRDefault="00DB6DD5" w:rsidP="00DB6DD5">
            <w:pPr>
              <w:tabs>
                <w:tab w:val="left" w:pos="252"/>
                <w:tab w:val="left" w:pos="522"/>
                <w:tab w:val="left" w:pos="792"/>
              </w:tabs>
              <w:rPr>
                <w:rStyle w:val="Courier"/>
                <w:sz w:val="18"/>
              </w:rPr>
            </w:pPr>
          </w:p>
          <w:p w:rsidR="00DB6DD5" w:rsidRPr="00901EA5" w:rsidRDefault="00DB6DD5" w:rsidP="00DB6DD5">
            <w:pPr>
              <w:tabs>
                <w:tab w:val="left" w:pos="252"/>
                <w:tab w:val="left" w:pos="522"/>
                <w:tab w:val="left" w:pos="792"/>
              </w:tabs>
              <w:rPr>
                <w:rStyle w:val="Courier"/>
                <w:sz w:val="18"/>
              </w:rPr>
            </w:pPr>
            <w:r w:rsidRPr="00901EA5">
              <w:rPr>
                <w:rStyle w:val="Courier"/>
                <w:sz w:val="18"/>
              </w:rPr>
              <w:tab/>
            </w:r>
            <w:r w:rsidRPr="00901EA5">
              <w:rPr>
                <w:rStyle w:val="Courier"/>
                <w:sz w:val="18"/>
              </w:rPr>
              <w:tab/>
              <w:t>[helpcontext(</w:t>
            </w:r>
            <w:r w:rsidRPr="00577946">
              <w:rPr>
                <w:rStyle w:val="Courier"/>
                <w:sz w:val="18"/>
              </w:rPr>
              <w:t>HlpCtx</w:t>
            </w:r>
            <w:r>
              <w:rPr>
                <w:rStyle w:val="Courier"/>
                <w:sz w:val="18"/>
              </w:rPr>
              <w:t>IHislipInstr</w:t>
            </w:r>
            <w:r w:rsidRPr="00577946">
              <w:rPr>
                <w:rStyle w:val="Courier"/>
                <w:sz w:val="18"/>
              </w:rPr>
              <w:t xml:space="preserve">  </w:t>
            </w:r>
            <w:r w:rsidRPr="00901EA5">
              <w:rPr>
                <w:rStyle w:val="Courier"/>
                <w:sz w:val="18"/>
              </w:rPr>
              <w:t xml:space="preserve">+ </w:t>
            </w:r>
            <w:r>
              <w:rPr>
                <w:rStyle w:val="Courier"/>
                <w:sz w:val="18"/>
              </w:rPr>
              <w:t>4</w:t>
            </w:r>
            <w:r w:rsidRPr="00901EA5">
              <w:rPr>
                <w:rStyle w:val="Courier"/>
                <w:sz w:val="18"/>
              </w:rPr>
              <w:t>), helpstring("Control the REN line (remote/local) state")]</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HRESULT ControlREN(</w:t>
            </w:r>
          </w:p>
          <w:p w:rsidR="00DB6DD5" w:rsidRDefault="00DB6DD5" w:rsidP="00DB6DD5">
            <w:pPr>
              <w:tabs>
                <w:tab w:val="left" w:pos="252"/>
                <w:tab w:val="left" w:pos="522"/>
                <w:tab w:val="left" w:pos="792"/>
              </w:tabs>
              <w:rPr>
                <w:rStyle w:val="Courier"/>
                <w:sz w:val="18"/>
              </w:rPr>
            </w:pPr>
            <w:r>
              <w:rPr>
                <w:rStyle w:val="Courier"/>
                <w:sz w:val="18"/>
              </w:rPr>
              <w:tab/>
            </w:r>
            <w:r>
              <w:rPr>
                <w:rStyle w:val="Courier"/>
                <w:sz w:val="18"/>
              </w:rPr>
              <w:tab/>
              <w:t xml:space="preserve"> </w:t>
            </w:r>
            <w:r>
              <w:rPr>
                <w:rStyle w:val="Courier"/>
                <w:sz w:val="18"/>
              </w:rPr>
              <w:tab/>
              <w:t xml:space="preserve"> [in] RENControlConst mode);</w:t>
            </w:r>
          </w:p>
          <w:p w:rsidR="00525F58" w:rsidRDefault="00DB6DD5" w:rsidP="00DB6DD5">
            <w:pPr>
              <w:tabs>
                <w:tab w:val="left" w:pos="252"/>
                <w:tab w:val="left" w:pos="522"/>
                <w:tab w:val="left" w:pos="792"/>
              </w:tabs>
              <w:rPr>
                <w:rStyle w:val="Courier"/>
                <w:sz w:val="18"/>
              </w:rPr>
            </w:pPr>
            <w:r>
              <w:rPr>
                <w:rStyle w:val="Courier"/>
                <w:sz w:val="18"/>
              </w:rPr>
              <w:t>};</w:t>
            </w:r>
            <w:r w:rsidR="00C90DF5">
              <w:rPr>
                <w:rStyle w:val="Courier"/>
                <w:sz w:val="18"/>
              </w:rPr>
              <w:t xml:space="preserve">   </w:t>
            </w:r>
          </w:p>
          <w:p w:rsidR="00525F58" w:rsidRDefault="00525F58" w:rsidP="00DB6DD5">
            <w:pPr>
              <w:tabs>
                <w:tab w:val="left" w:pos="252"/>
                <w:tab w:val="left" w:pos="522"/>
                <w:tab w:val="left" w:pos="792"/>
              </w:tabs>
              <w:rPr>
                <w:rStyle w:val="Courier"/>
                <w:sz w:val="18"/>
              </w:rPr>
            </w:pPr>
          </w:p>
          <w:p w:rsidR="007049D8" w:rsidRPr="007049D8" w:rsidRDefault="007049D8" w:rsidP="00DB6DD5">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IVxi (obsolete)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Interface (obsolete)"),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uuid(db8cbf0f-d6d3-11d4-aa51-00a024ee30bd),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IVxi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 helpstring("Get the commander's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CommanderLA([out,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+ 2), helpstring("Get/Set the target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DestinationAccessPrivilege([out, retval] VXIMemoryAccessPrivilege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+ 2), helpstring("Get/Set the target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DestinationAccessPrivilege([in] VXIMemoryAccessPrivilege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+ 3), helpstring("Get the VXI device class")]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DeviceClass([out, retval] VXIDevClass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+ 4), helpstring("Get/Set the FDC channel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+ 4), helpstring("Get/Set the FDC channel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FastDataChannel([in] short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+ 5), helpstring("Get/Set the FDC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FastDataChannelMode([out, retval] FDCMode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+ 5), helpstring("Get/Set the FDC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FastDataChannelMode([in] FDCMode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+ 6), helpstring("Get/Set whether to use an FDC channel pair")]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FastDataChannelUsePair([out,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+ 6), helpstring("Get/Set whether to use an FDC channel pair")]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FastDataChannelUsePair([in]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+ 7), helpstring("Get whether the device is this controller's servant")]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ImmediateServant([out,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+ 8), helpstring("Get the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LogicalAddress([out,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+ 9), helpstring("Get the mainframe's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MainframeLogicalAddress([out,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+ 10), helpstring("Get the manufacturer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ManufacturerID([out,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+ 11), helpstring("Get the manufacturer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ManufacturerName([out,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+ 12), helpstring("Get the memory base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MemoryBase([out,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+ 13), helpstring("Get the memory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MemorySize([out,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+ 14), helpstring("Get the memory space")]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MemorySpace([out,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+ 15), helpstring("Get the model code")]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ModelCode([out,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+ 16), helpstring("Get the model name")]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ModelName([out,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+ 17), helpstring("Get/Set the trigger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TriggerID([out, retval] TriggerLine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+ 17), helpstring("Get/Set the trigger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TriggerID([in] TriggerLine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+ 18), helpstring("Get the device's slot")]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Slot([out,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+ 19), helpstring("Get/Set the source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SourceAccessPrivilege([out, retval] VXIMemoryAccessPrivilege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  + 19), helpstring("Get/Set the source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SourceAccessPrivilege([in] VXIMemoryAccessPrivilege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  + 20), helpstring("Get which trigger lines are supported")]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TriggerSupport([out, retval] long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  + 21), helpstring("Assert a 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defaultvalue(TRIG_PROT_DEFAULT)] TriggerProtocol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  + 22), helpstring("Send a miscellaneous VXI command or query")]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CommandQuery(</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VXICommandQuery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cmd,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long *pResponse);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IVxi3</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uuid(db8cbf22-d6d3-11d4-aa51-00a024ee30bd),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helpcontext(HlpCtxIVxi3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IVxi3 : IVxi</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helpcontext(HlpCtxIVxi3  + 1), helpstring("Get 488.2 Compliance")]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Is4882Compliant([out,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IVxiMemacc</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Memory Access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uuid(db8cbf10-d6d3-11d4-aa51-00a024ee30bd),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helpcontext(HlpCtxIVxiMemacc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IVxiMemacc : IRegister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helpcontext(HlpCtxIVxiMemacc  + 1), helpstring("Get/Set the target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DestinationAccessPrivilege([out, retval] VXIMemoryAccessPrivilege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helpcontext(HlpCtxIVxiMemacc  + 1), helpstring("Get/Set the target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DestinationAccessPrivilege([in] VXIMemoryAccessPrivilege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helpcontext(HlpCtxIVxiMemacc  + 2), helpstring("Get/Set the source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SourceAccessPrivilege([out, retval] VXIMemoryAccessPrivilege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helpcontext(HlpCtxIVxiMemacc  + 2), helpstring("Get/Set the source address modifier")]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SourceAccessPrivilege([in] VXIMemoryAccessPrivilege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helpcontext(HlpCtxIVxiMemacc  + 3), helpstring("Get the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LogicalAddress([out,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IVxiBackplane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Backplane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uuid(db8cbf11-d6d3-11d4-aa51-00a024ee30bd),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IVxiBackplane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+ 1), helpstring("Get the mainframe's logical address")]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MainframeLA([out,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+ 2), helpstring("Get/Set the trigger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TriggerId([out, retval] TriggerLine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helpcontext(HlpCtxIVxiBackplane  + 2), helpstring("Get/Set the trigger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TriggerId([in] TriggerLine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+ 3), helpstring("Get which trigger lines are asserted")]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TriggerStatus([out,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+ 4), helpstring("Get which trigger lines are supported")]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TriggerSupport([out,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+ 5), helpstring("Get which interrupt lines are asserted")]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VxiVmeInterruptStatus([out,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helpcontext(HlpCtxIVxiBackplane  + 6), helpstring("Get the SYSFAIL line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VxiVmeSysfailStatus([out, retval] LineState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+ 7), helpstring("Assert the specified interrupt or 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AssertInterruptSignal(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AssertInterruptConst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statusID);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+ 8), helpstring("Assert a 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defaultvalue(TRIG_PROT_DEFAULT)] TriggerProtocol protocol);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+ 9), helpstring("Assert or deassert the specified utility 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AssertUtilSignal(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AssertUtilityConst line);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+ 10), helpstring("Map between the specified trigger lines")]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MapTrigger(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TriggerLine trigSrc,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TriggerLine trigDest,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short mode);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[helpcontext(HlpCtxIVxiBackplane  + 11), helpstring("Undo a previous trigger line mapping")]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UnmapTrigger(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TriggerLine trigSrc,</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defaultvalue(TRIG_ALL)] TriggerLine trigDest);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t>//  IPxi</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object,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oleautomation,</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helpstring("PXI Interface"),</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uuid(</w:t>
            </w:r>
            <w:r w:rsidR="00342489" w:rsidRPr="00342489">
              <w:rPr>
                <w:rFonts w:ascii="Courier" w:hAnsi="Courier"/>
                <w:color w:val="000000"/>
                <w:sz w:val="18"/>
                <w:szCs w:val="18"/>
              </w:rPr>
              <w:t>DB8CBF2</w:t>
            </w:r>
            <w:r w:rsidR="00394CD4">
              <w:rPr>
                <w:rFonts w:ascii="Courier" w:hAnsi="Courier"/>
                <w:color w:val="000000"/>
                <w:sz w:val="18"/>
                <w:szCs w:val="18"/>
              </w:rPr>
              <w:t>8</w:t>
            </w:r>
            <w:r w:rsidR="00342489" w:rsidRPr="00342489">
              <w:rPr>
                <w:rFonts w:ascii="Courier" w:hAnsi="Courier"/>
                <w:color w:val="000000"/>
                <w:sz w:val="18"/>
                <w:szCs w:val="18"/>
              </w:rPr>
              <w:t>-D6D3-11D4-AA51-00A024EE30BD</w:t>
            </w:r>
            <w:r w:rsidRPr="00DF2A3B">
              <w:rPr>
                <w:rStyle w:val="Courier"/>
                <w:sz w:val="18"/>
              </w:rPr>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helpcontext(HlpCtxIPxi + 49),</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pointer_default(unique)</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t>interface IPxi : IVisaSession</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 helpstring("Get the PCI bus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BusNumber([out,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 helpstring("Get the PCI device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DevNumber([out,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 helpstring("Get the PCI function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FuncNumber([out,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+ 4), helpstring("Get the slot path")]</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SlotPath([out, retval] BSTR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+ 5), helpstring("Get the slot number or special feature connected to local left bus lines")]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SlotLocalBusLeft([out,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+ 6), helpstring("Get the slot number or special feature connected to local right bus lines")]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SlotLocalBusRight([out,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+ 7), helpstring("Get the trigger bus number of this device")]</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TriggerBus([out,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+ 8), helpstring("Get the PXI star trigger bus")]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StarTriggerBus([out,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+ 9), helpstring("Get the connected PXI star line")]</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StarTriggerLine([out, retval] short *pVal);</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+ 10), helpstring("Get the memory type used in BAR 0")]</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MemTypeBar0([out,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+ 11), helpstring("Get the memory type used in BAR 1")]</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MemTypeBar1([out,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+ 12), helpstring("Get the memory type used in BAR 2")]</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MemTypeBar2([out,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+ 13), helpstring("Get the memory type used in BAR 3")]</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MemTypeBar3([out,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+ 14), helpstring("Get the memory type used in BAR 4")]</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MemTypeBar4([out, retval] PXIMemType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+ 15), helpstring("Get the memory type used in BAR 5")]</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MemTypeBar5([out, retval] PXIMemType *pVal);</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+ 16), helpstring("Get the memory base address for BAR 0")]</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MemBaseBar0([out,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+ 17), helpstring("Get the memory base address for BAR 1")]</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MemBaseBar1([out,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+ 18), helpstring("Get the memory base address for BAR 2")]</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MemBaseBar2([out,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+ 19), helpstring("Get the memory base address for BAR 3")]</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MemBaseBar3([out,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+ 20), helpstring("Get the memory base address for BAR 4")]</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MemBaseBar4([out,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+ 21), helpstring("Get the memory base address for BAR 5")]</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MemBaseBar5([out, retval] long *pVal);</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+ 22), helpstring("Get the memory size for BAR 0")]</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MemSizeBar0([out,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+ 23), helpstring("Get the memory size for BAR 1")]</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MemSizeBar1([out,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+ 24), helpstring("Get the memory size for BAR 2")]</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MemSizeBar2([out,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+ 25), helpstring("Get the memory size for BAR 3")]</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MemSizeBar3([out,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+ 26), helpstring("Get the memory size for BAR 4")]</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MemSizeBar4([out, retval] long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+ 27), helpstring("Get the memory size for BAR 5")]</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MemSizeBar5([out, retval] long *pVal);</w:t>
            </w:r>
          </w:p>
          <w:p w:rsidR="00DF2A3B" w:rsidRPr="00DF2A3B" w:rsidRDefault="00DF2A3B" w:rsidP="00DF2A3B">
            <w:pPr>
              <w:tabs>
                <w:tab w:val="left" w:pos="252"/>
                <w:tab w:val="left" w:pos="522"/>
                <w:tab w:val="left" w:pos="792"/>
              </w:tabs>
              <w:rPr>
                <w:rStyle w:val="Courier"/>
                <w:sz w:val="18"/>
              </w:rPr>
            </w:pP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+ 28), helpstring("Get the chassis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ChassisNumber([out,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+ 29), helpstring("Get whether the device is PXI Express")]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IsExpress([out, retval] VARIANT_BOOL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+ 30), helpstring("Get the link width used by the slot")]</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SlotLinkWidth([out,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+ 31), helpstring("Get the maximum usable link width")]</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MaxLinkWidth([out,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+ 32), helpstring("Get the negotiated link width")]</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ActualLinkWidth([out,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+ 33), helpstring("Get the differential star bus number")]</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DstarBusNumber([out,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[propget, helpcontext(HlpCtxIPxi  + 34), helpstring("Get the connected set of PXI Express differential star bus lines")]</w:t>
            </w:r>
          </w:p>
          <w:p w:rsidR="00DF2A3B" w:rsidRPr="00DF2A3B" w:rsidRDefault="00DF2A3B" w:rsidP="00DF2A3B">
            <w:pPr>
              <w:tabs>
                <w:tab w:val="left" w:pos="252"/>
                <w:tab w:val="left" w:pos="522"/>
                <w:tab w:val="left" w:pos="792"/>
              </w:tabs>
              <w:rPr>
                <w:rStyle w:val="Courier"/>
                <w:sz w:val="18"/>
              </w:rPr>
            </w:pPr>
            <w:r w:rsidRPr="00DF2A3B">
              <w:rPr>
                <w:rStyle w:val="Courier"/>
                <w:sz w:val="18"/>
              </w:rPr>
              <w:tab/>
            </w:r>
            <w:r w:rsidRPr="00DF2A3B">
              <w:rPr>
                <w:rStyle w:val="Courier"/>
                <w:sz w:val="18"/>
              </w:rPr>
              <w:tab/>
              <w:t>HRESULT DstarLineSet([out, retval] short *pVal);</w:t>
            </w:r>
          </w:p>
          <w:p w:rsidR="00DF2A3B" w:rsidRPr="00DF2A3B" w:rsidRDefault="00DF2A3B" w:rsidP="00DF2A3B">
            <w:pPr>
              <w:tabs>
                <w:tab w:val="left" w:pos="252"/>
                <w:tab w:val="left" w:pos="522"/>
                <w:tab w:val="left" w:pos="792"/>
              </w:tabs>
              <w:rPr>
                <w:rStyle w:val="Courier"/>
                <w:sz w:val="18"/>
              </w:rPr>
            </w:pPr>
            <w:r w:rsidRPr="00DF2A3B">
              <w:rPr>
                <w:rStyle w:val="Courier"/>
                <w:sz w:val="18"/>
              </w:rPr>
              <w:tab/>
              <w:t>};</w:t>
            </w:r>
          </w:p>
          <w:p w:rsidR="00DF2A3B" w:rsidRPr="00DF2A3B" w:rsidRDefault="00DF2A3B" w:rsidP="00DF2A3B">
            <w:pPr>
              <w:tabs>
                <w:tab w:val="left" w:pos="252"/>
                <w:tab w:val="left" w:pos="522"/>
                <w:tab w:val="left" w:pos="792"/>
              </w:tabs>
              <w:rPr>
                <w:rStyle w:val="Courier"/>
                <w:rFonts w:ascii="Courier New" w:hAnsi="Courier New" w:cs="Courier New"/>
                <w:sz w:val="18"/>
                <w:szCs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Event Management and Events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uuid(db8cbf12-d6d3-11d4-aa51-00a024ee30bd),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  + 1), helpstring("Get the event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Type([out, retval] EventType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  + 2), helpstring("Get the custom event type 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CustomEventTypeNumber([out, retval] long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 helpcontext(HlpCtxIEvent  + 3), helpstring("Get an attribute of the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GetAttribute(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VARIANTARG *pAttrState);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 helpcontext(HlpCtxIEvent  + 4), helpstring("Set an attribute of the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attribute,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VARIANTARG attrState);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  + 5), helpstring("Close the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Close();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helpstring("User-implemented Event Handler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uuid(db8cbf13-d6d3-11d4-aa51-00a024ee30bd),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helpcontext(HlpCtxIEventHandler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IEventHandler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[helpcontext(HlpCtxIEventHandler  + 1), helpstring("User-implemented event 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HandleEvent(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IEventManager *vi,</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IEvent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userHandle);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helpstring("Event Manager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uuid(db8cbf14-d6d3-11d4-aa51-00a024ee30bd),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IEventManager : IVisaSession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helpcontext(HlpCtxIEventManager  + 1), helpstring("Get/Set the queue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MaximumQueueLength([out,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 helpcontext(HlpCtxIEventManager  + 1), helpstring("Get/Set the queue length")]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MaximumQueueLength([in] long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+ 2), helpstring("Enable the specified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EnableEvent(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EventMechanism mech,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+ 3), helpstring("Disable the specified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DisableEvent(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defaultvalue(ALL_ENABLED_EVENTS)]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defaultvalue(EVENT_ALL_MECH)] EventMechanism mech,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+ 4), helpstring("Discard events from the queue")]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DiscardEvents(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defaultvalue(ALL_ENABLED_EVENTS)]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defaultvalue(EVENT_ALL_MECH)] EventMechanism mech,</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[helpcontext(HlpCtxIEventManager  + 5), helpstring("Wait for the specified 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WaitOnEvent(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waitTimeout,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defaultvalue(ALL_ENABLED_EVENTS)]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IEvent **pEvent);</w:t>
            </w:r>
          </w:p>
          <w:p w:rsidR="007049D8" w:rsidRPr="007049D8" w:rsidRDefault="007049D8" w:rsidP="007049D8">
            <w:pPr>
              <w:tabs>
                <w:tab w:val="left" w:pos="252"/>
                <w:tab w:val="left" w:pos="522"/>
                <w:tab w:val="left" w:pos="792"/>
              </w:tabs>
              <w:rPr>
                <w:rStyle w:val="Courier"/>
                <w:sz w:val="18"/>
              </w:rPr>
            </w:pPr>
            <w:r w:rsidRPr="007049D8">
              <w:rPr>
                <w:rStyle w:val="Courier"/>
                <w:sz w:val="18"/>
              </w:rPr>
              <w:t xml:space="preserve"> </w:t>
            </w:r>
            <w:r w:rsidRPr="007049D8">
              <w:rPr>
                <w:rStyle w:val="Courier"/>
                <w:sz w:val="18"/>
              </w:rPr>
              <w:tab/>
            </w:r>
            <w:r w:rsidRPr="007049D8">
              <w:rPr>
                <w:rStyle w:val="Courier"/>
                <w:sz w:val="18"/>
              </w:rPr>
              <w:tab/>
              <w:t>[helpcontext(HlpCtxIEventManager  + 6), helpstring("Install a handler for event callbacks")]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InstallHandler(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IEventHandler *handler,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userHandle,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 xml:space="preserve"> </w:t>
            </w:r>
            <w:r w:rsidRPr="007049D8">
              <w:rPr>
                <w:rStyle w:val="Courier"/>
                <w:sz w:val="18"/>
              </w:rPr>
              <w:tab/>
            </w:r>
            <w:r w:rsidRPr="007049D8">
              <w:rPr>
                <w:rStyle w:val="Courier"/>
                <w:sz w:val="18"/>
              </w:rPr>
              <w:tab/>
              <w:t>[helpcontext(HlpCtxIEventManager  + 7), helpstring("Remove a previously installed 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UninstallHandler(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EventType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userHandle,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defaultvalue(0)] long customEventType);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IEventIOCompletion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helpstring("I/O Completion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uuid(db8cbf15-d6d3-11d4-aa51-00a024ee30bd),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helpcontext(HlpCtxIEventIOCompletion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IEventIOCompletion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+ 1), helpstring("Get the I/O status code of this transfer")]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IOStatus([out, retval] HRESULT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+ 2), helpstring("Get the job 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JobId([out,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+ 3), helpstring("Get the number of elements transferred")]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ReturnCount([out,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+ 4), helpstring("Get the read buffer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ReadBuffer([out, retval] SAFEARRAY(BYTE)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helpcontext(HlpCtxIEventIOCompletion  + 5), helpstring("Get the read buffer as a 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ReadBufferAsString([out,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IEventTrigger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helpstring("Trigger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uuid(db8cbf16-d6d3-11d4-aa51-00a024ee30bd),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helpcontext(HlpCtxIEventTrigger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IEventTrigger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helpcontext(HlpCtxIEventTrigger  + 1), helpstring("Get the trigger line on which this event was received")]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TriggerID([out, retval] TriggerLine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IEventVxiSignal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 Signal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uuid(db8cbf17-d6d3-11d4-aa51-00a024ee30bd),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helpcontext(HlpCtxIEventVxiSignal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IEventVxiSignal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helpcontext(HlpCtxIEventVxiSignal  + 1), helpstring("Get the 16-bit signal Status/ID value")]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SignalStatusID([out,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IEventVxiVmeInterrupt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helpstring("VXI/VME Interrupt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uuid(db8cbf18-d6d3-11d4-aa51-00a024ee30bd),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helpcontext(HlpCtxIEventVxiVmeInterrupt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IEventVxiVmeInterrupt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helpcontext(HlpCtxIEventVxiVmeInterrupt  + 1), helpstring("Get the 32-bit interrupt Status/ID value")]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InterruptStatusID([out, retval] long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helpcontext(HlpCtxIEventVxiVmeInterrupt  + 2), helpstring("Get the interrupt level on which this event was received")]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InterruptLevel([out,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IEventGpibCIC</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helpstring("GPIB CIC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uuid(db8cbf19-d6d3-11d4-aa51-00a024ee30bd),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helpcontext(HlpCtxIEventGpibCIC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IEventGpibCIC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helpcontext(HlpCtxIEventGpibCIC  + 1), helpstring("Get the controller CIC state")]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CICState([out,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IEventUsbInterrupt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helpstring("USB Interrupt Event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uuid(db8cbf23-d6d3-11d4-aa51-00a024ee30bd),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helpcontext(HlpCtxIEventUsbInterrupt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IEventUsbInterrupt : IEvent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helpcontext(HlpCtxIEventUsbInterrupt  + 1), helpstring("Get the received buffer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DataBuffer([out, retval] SAFEARRAY(BYTE)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helpcontext(HlpCtxIEventUsbInterrupt  + 2), helpstring("Get the I/O status code of this transfer")]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IOStatus([out, retval] HRESULT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 helpcontext(HlpCtxIEventUsbInterrupt  + 3), helpstring("Get the actual number of bytes received")]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InterruptSize([out, retval] short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Formatted I/O</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IFormattedIO488</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helpstring("IEEE 488.2 Formatted I/O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uuid(db8cbf1a-d6d3-11d4-aa51-00a024ee30bd),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helpcontext(HlpCtxIFormattedIO488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IFormattedIO488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typedef [public, helpcontext(HlpCtxEnumIEEEASCIIType), helpstring("ASCII Data Types"), v1_enum]</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enum IEEEASCIIType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+ 1)] ASCIIType_I2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+ 2)] ASCIIType_I4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+ 3)] ASCIIType_R4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+ 4)] ASCIIType_R8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+ 5)] ASCIIType_BSTR = 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+ 6)] ASCIIType_Any = 12,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[helpcontext(HlpCtxEnumIEEEASCIIType + 7)] ASCIIType_UI1 = 17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IEEEASCIIType;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typedef [public, helpcontext(HlpCtxEnumIEEEBinaryType), helpstring("Binary Data Types"), v1_enum]</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enum IEEEBinaryType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+ 1)] BinaryType_I2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+ 2)] BinaryType_I4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+ 3)] BinaryType_R4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+ 4)] BinaryType_R8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[helpcontext(HlpCtxEnumIEEEBinaryType + 5)] BinaryType_UI1 = 17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IEEEBinaryType;</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[propget,helpstring("Get/Set the I/O Stream to use"),helpcontext(HlpCtxIFormattedIO488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IO([out, retval] IMessage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[propputref,helpstring("Get/Set the I/O Stream to use"),helpcontext(HlpCtxIFormattedIO488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IO([in] IMessage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[propget,helpstring("Get/Set whether the instrument communicates in Big Endian (IEEE 488.2) format"),helpcontext(HlpCtxIFormattedIO488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InstrumentBigEndian([out,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[propput,helpstring("Get/Set whether the instrument communicates in Big Endian (IEEE 488.2) format"),helpcontext(HlpCtxIFormattedIO488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InstrumentBigEndian([in] VARIANT_BOOL newVal);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[helpstring("Write a string to the I/O Stream and optionally flush the buffer"),helpcontext(HlpCtxIFormattedIO488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flushAndEND);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[helpstring("Write a single number to the I/O Stream and optionally flush the buffer"),helpcontext(HlpCtxIFormattedIO488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defaultvalue(ASCIIType_Any)] IEEEASCIIType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flushAndEND);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[helpstring("Write a list of values to the I/O Stream and optionally flush the buffer"),helpcontext(HlpCtxIFormattedIO488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WriteList(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defaultvalue(ASCIIType_Any)] IEEEASCIIType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listSeperator,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flushAndEND);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[helpstring("Write a command followed by an IEEE 488.2 definite-length binary block terminated with the Stream's termination character to the I/O Stream"),helpcontext(HlpCtxIFormattedIO488 + 6)]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WriteIEEEBlock(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command,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VARIANT 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flushAndEND);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[helpstring("Read the entire contents of the buffer until the termination character / END signal and return the data as a string"),helpcontext(HlpCtxIFormattedIO488 + 7)]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ReadString(</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BSTR *pData);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[helpstring("Read a single number from the I/O Stream and optionally flush the buffer"),helpcontext(HlpCtxIFormattedIO488 + 8)]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defaultvalue(ASCIIType_Any)] IEEEASCIIType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flushToEND,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 *pData);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[helpstring("Read a list of values in ASCII format from the I/O Stream, convert them to the specified type, and optionally flush the buffer"),helpcontext(HlpCtxIFormattedIO488 + 9)]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ReadList(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defaultvalue(ASCIIType_Any)] IEEEASCIIType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listSeperator,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 *pData);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[helpstring("Read a definite-length IEEE block from the I/O Stream and optionally flush the buffer"),helpcontext(HlpCtxIFormattedIO488 + 10)]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ReadIEEEBlock(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IEEEBinaryType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defaultvalue(FALSE)] VARIANT_BOOL seekToBlock,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flushToEND,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[out, retval] VARIANT *pData);</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[helpstring("Flush the Write Buffer and optionally send the END signal"),helpcontext(HlpCtxIFormattedIO488 + 11)]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FlushWrite(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defaultvalue(TRUE)] VARIANT_BOOL sendEND);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[helpstring("Flush the Read Buffer"),helpcontext(HlpCtxIFormattedIO488 + 12)]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FlushRead();</w:t>
            </w:r>
          </w:p>
          <w:p w:rsidR="007049D8" w:rsidRPr="007049D8" w:rsidRDefault="007049D8" w:rsidP="007049D8">
            <w:pPr>
              <w:tabs>
                <w:tab w:val="left" w:pos="252"/>
                <w:tab w:val="left" w:pos="522"/>
                <w:tab w:val="left" w:pos="792"/>
              </w:tabs>
              <w:rPr>
                <w:rStyle w:val="Courier"/>
                <w:sz w:val="18"/>
              </w:rPr>
            </w:pPr>
            <w:r w:rsidRPr="007049D8">
              <w:rPr>
                <w:rStyle w:val="Courier"/>
                <w:sz w:val="18"/>
              </w:rPr>
              <w:t xml:space="preserve"> </w:t>
            </w:r>
            <w:r w:rsidRPr="007049D8">
              <w:rPr>
                <w:rStyle w:val="Courier"/>
                <w:sz w:val="18"/>
              </w:rPr>
              <w:tab/>
            </w:r>
            <w:r w:rsidRPr="007049D8">
              <w:rPr>
                <w:rStyle w:val="Courier"/>
                <w:sz w:val="18"/>
              </w:rPr>
              <w:tab/>
              <w:t>[helpstring("Set the formatted I/O read or write buffer size"),helpcontext(HlpCtxIFormattedIO488 + 13)]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SetBufferSize(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 xml:space="preserve">[in] </w:t>
            </w:r>
            <w:r w:rsidR="005C51E1" w:rsidRPr="005C51E1">
              <w:rPr>
                <w:rStyle w:val="Courier"/>
                <w:sz w:val="18"/>
              </w:rPr>
              <w:t xml:space="preserve">enum </w:t>
            </w:r>
            <w:r w:rsidRPr="007049D8">
              <w:rPr>
                <w:rStyle w:val="Courier"/>
                <w:sz w:val="18"/>
              </w:rPr>
              <w:t>BufferMask mask,</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size);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VISA Resource Conflict 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  IVisaConflictTableManager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object,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oleautomation,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Conflict Manager Interface"),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uuid(db8cbf1b-d6d3-11d4-aa51-00a024ee30bd),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helpcontext(HlpCtxIConflictManager + 49),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pointer_default(unique),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interface IVisaConflictTableManager : IUnknown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typedef [public, helpcontext(HlpCtxEnumConflictHandlerType), helpstring("GUID Handler Types")]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enum ConflictHandlerType {</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[helpcontext(HlpCtxEnumConflictHandlerType + 1)] NotChosen,</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[helpcontext(HlpCtxEnumConflictHandlerType + 2)] ChosenByResourceManager,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[helpcontext(HlpCtxEnumConflictHandlerType + 3)] ChosenByUser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 ConflictHandlerType;</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[propget,helpstring("Get/Set whether to store just conflicts or all resources"),helpcontext(HlpCtxIConflictManager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StoreConflictsOnly([out, retval] VARIANT_BOOL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[propput,helpstring("Get/Set whether to store just conflicts or all resources"),helpcontext(HlpCtxIConflictManager + 1)]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StoreConflictsOnly([in] VARIANT_BOOL newVal);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filename of the conflict table"),helpcontext(HlpCtxIConflictManager + 2)]</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ConflictTableFilename([out, retval] BSTR *pVal);</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[propget,helpstring("Get the number of resource entries in the table"),helpcontext(HlpCtxIConflictManager + 3)]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NumberOfResources([out, retval] long *pVal);</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[helpstring("Add or update a handler in the table"),helpcontext(HlpCtxIConflictManager + 4)]</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CreateHandler(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ConflictHandlerType 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defaultvalue("")] BSTR miscComments);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[helpstring("Remove a specific handler from the table"),helpcontext(HlpCtxIConflictManager + 5)]</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DeleteHandler(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[helpstring("Remove all non-user-specified handlers for a given GUID"),helpcontext(HlpCtxIConflictManager + 6)]</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DeleteHandlerByGUID(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[helpstring("Remove a resource entry from the table"),helpcontext(HlpCtxIConflictManager + 7)]</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DeleteResourceByIndex(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tableIndex);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[helpstring("Find the specified handler for a given resource"),helpcontext(HlpCtxIConflictManager + 8)]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FindChosenHandler(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BSTR 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ConflictHandlerType *pType);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[helpstring("Get the resource information for a given index"),helpcontext(HlpCtxIConflictManager + 9)]</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QueryResource(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tableIndex,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*pInterfaceNumber,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*pSessionType,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short *pNumHandlers);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[helpstring("Get the handler information for a given resource"),helpcontext(HlpCtxIConflictManager + 10)]</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QueryResourceHandler(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long tableIndex,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short handlerIndex,</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*pVsrmGuid,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ConflictHandlerType *pType,</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r>
            <w:r w:rsidRPr="007049D8">
              <w:rPr>
                <w:rStyle w:val="Courier"/>
                <w:sz w:val="18"/>
              </w:rPr>
              <w:tab/>
              <w:t>[in, out] BSTR *pMiscComments);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[helpstring("Save any changes"),helpcontext(HlpCtxIConflictManager + 11)]</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HRESULT FlushToFile();</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r w:rsidRPr="007049D8">
              <w:rPr>
                <w:rStyle w:val="Courier"/>
                <w:sz w:val="18"/>
              </w:rPr>
              <w:t>//  CoClasses</w:t>
            </w:r>
          </w:p>
          <w:p w:rsidR="007049D8" w:rsidRPr="007049D8" w:rsidRDefault="007049D8" w:rsidP="007049D8">
            <w:pPr>
              <w:tabs>
                <w:tab w:val="left" w:pos="252"/>
                <w:tab w:val="left" w:pos="522"/>
                <w:tab w:val="left" w:pos="792"/>
              </w:tabs>
              <w:rPr>
                <w:rStyle w:val="Courier"/>
                <w:sz w:val="18"/>
              </w:rPr>
            </w:pPr>
            <w:r w:rsidRPr="007049D8">
              <w:rPr>
                <w:rStyle w:val="Courier"/>
                <w:sz w:val="18"/>
              </w:rPr>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uuid(db8cbf1c-d6d3-11d4-aa51-00a024ee30bd),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helpcontext(HlpCtxClsResourceManager),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Manager Class")</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coclass 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[default] interface IResourceManager3;</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interface IResourceManager;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uuid(db8cbf1d-d6d3-11d4-aa51-00a024ee30bd),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helpcontext(HlpCtxClsFormattedIO488),</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helpstring("IEEE 488.2 Formatted I/O Class")</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coclass FormattedIO488</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[default] interface IFormattedIO488;</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uuid(db8cbf1f-d6d3-11d4-aa51-00a024ee30bd),</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helpcontext(HlpCtxClsVisaConflictTableManager),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helpstring("VISA Resource Conflict Manager Class"),</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hidden</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t>coclass VisaConflictTableManager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7049D8" w:rsidRPr="007049D8" w:rsidRDefault="007049D8" w:rsidP="007049D8">
            <w:pPr>
              <w:tabs>
                <w:tab w:val="left" w:pos="252"/>
                <w:tab w:val="left" w:pos="522"/>
                <w:tab w:val="left" w:pos="792"/>
              </w:tabs>
              <w:rPr>
                <w:rStyle w:val="Courier"/>
                <w:sz w:val="18"/>
              </w:rPr>
            </w:pPr>
            <w:r w:rsidRPr="007049D8">
              <w:rPr>
                <w:rStyle w:val="Courier"/>
                <w:sz w:val="18"/>
              </w:rPr>
              <w:tab/>
            </w:r>
            <w:r w:rsidRPr="007049D8">
              <w:rPr>
                <w:rStyle w:val="Courier"/>
                <w:sz w:val="18"/>
              </w:rPr>
              <w:tab/>
              <w:t>[default] interface IVisaConflictTableManager;</w:t>
            </w:r>
          </w:p>
          <w:p w:rsidR="007049D8" w:rsidRPr="007049D8" w:rsidRDefault="007049D8" w:rsidP="007049D8">
            <w:pPr>
              <w:tabs>
                <w:tab w:val="left" w:pos="252"/>
                <w:tab w:val="left" w:pos="522"/>
                <w:tab w:val="left" w:pos="792"/>
              </w:tabs>
              <w:rPr>
                <w:rStyle w:val="Courier"/>
                <w:sz w:val="18"/>
              </w:rPr>
            </w:pPr>
            <w:r w:rsidRPr="007049D8">
              <w:rPr>
                <w:rStyle w:val="Courier"/>
                <w:sz w:val="18"/>
              </w:rPr>
              <w:tab/>
              <w:t>};</w:t>
            </w:r>
          </w:p>
          <w:p w:rsidR="00F15659" w:rsidRPr="007049D8" w:rsidRDefault="007049D8" w:rsidP="007049D8">
            <w:pPr>
              <w:tabs>
                <w:tab w:val="left" w:pos="252"/>
                <w:tab w:val="left" w:pos="522"/>
                <w:tab w:val="left" w:pos="792"/>
              </w:tabs>
              <w:rPr>
                <w:rStyle w:val="Courier"/>
                <w:sz w:val="18"/>
              </w:rPr>
            </w:pPr>
            <w:r w:rsidRPr="007049D8">
              <w:rPr>
                <w:rStyle w:val="Courier"/>
                <w:sz w:val="18"/>
              </w:rPr>
              <w:t>};</w:t>
            </w:r>
          </w:p>
        </w:tc>
      </w:tr>
      <w:tr w:rsidR="0009782E">
        <w:tc>
          <w:tcPr>
            <w:tcW w:w="8910" w:type="dxa"/>
          </w:tcPr>
          <w:p w:rsidR="0009782E" w:rsidRPr="007049D8" w:rsidRDefault="0009782E" w:rsidP="007049D8">
            <w:pPr>
              <w:tabs>
                <w:tab w:val="left" w:pos="252"/>
                <w:tab w:val="left" w:pos="522"/>
                <w:tab w:val="left" w:pos="792"/>
              </w:tabs>
              <w:rPr>
                <w:rStyle w:val="Courier"/>
                <w:sz w:val="18"/>
              </w:rPr>
            </w:pPr>
          </w:p>
        </w:tc>
      </w:tr>
    </w:tbl>
    <w:p w:rsidR="00F15659" w:rsidRDefault="00F15659">
      <w:pPr>
        <w:pStyle w:val="Head2"/>
        <w:numPr>
          <w:ilvl w:val="0"/>
          <w:numId w:val="0"/>
        </w:numPr>
        <w:rPr>
          <w:b w:val="0"/>
        </w:rPr>
      </w:pPr>
    </w:p>
    <w:p w:rsidR="00F15659" w:rsidRDefault="00F15659">
      <w:pPr>
        <w:pStyle w:val="Head1"/>
      </w:pPr>
      <w:bookmarkStart w:id="189" w:name="_Toc180914633"/>
      <w:r>
        <w:t>VisaType.idl</w:t>
      </w:r>
      <w:bookmarkEnd w:id="189"/>
    </w:p>
    <w:p w:rsidR="00F15659" w:rsidRDefault="00F15659"/>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0"/>
      </w:tblGrid>
      <w:tr w:rsidR="00F15659">
        <w:trPr>
          <w:trHeight w:val="1440"/>
        </w:trPr>
        <w:tc>
          <w:tcPr>
            <w:tcW w:w="8910" w:type="dxa"/>
          </w:tcPr>
          <w:p w:rsidR="008E5B0B" w:rsidRPr="008E5B0B" w:rsidRDefault="008E5B0B" w:rsidP="008E5B0B">
            <w:pPr>
              <w:tabs>
                <w:tab w:val="left" w:pos="252"/>
                <w:tab w:val="left" w:pos="522"/>
                <w:tab w:val="left" w:pos="792"/>
              </w:tabs>
              <w:rPr>
                <w:rStyle w:val="Courier"/>
                <w:sz w:val="18"/>
              </w:rPr>
            </w:pPr>
            <w:r w:rsidRPr="008E5B0B">
              <w:rPr>
                <w:rStyle w:val="Courier"/>
                <w:sz w:val="18"/>
              </w:rPr>
              <w:t>/*---------------------------------------------------------------------------*/</w:t>
            </w:r>
          </w:p>
          <w:p w:rsidR="008E5B0B" w:rsidRPr="008E5B0B" w:rsidRDefault="008E5B0B" w:rsidP="008E5B0B">
            <w:pPr>
              <w:tabs>
                <w:tab w:val="left" w:pos="252"/>
                <w:tab w:val="left" w:pos="522"/>
                <w:tab w:val="left" w:pos="792"/>
              </w:tabs>
              <w:rPr>
                <w:rStyle w:val="Courier"/>
                <w:sz w:val="18"/>
              </w:rPr>
            </w:pPr>
            <w:r w:rsidRPr="008E5B0B">
              <w:rPr>
                <w:rStyle w:val="Courier"/>
                <w:sz w:val="18"/>
              </w:rPr>
              <w:t>/* Distributed by VXIplug&amp;play Systems Alliance                              */</w:t>
            </w:r>
          </w:p>
          <w:p w:rsidR="008E5B0B" w:rsidRPr="008E5B0B" w:rsidRDefault="008E5B0B" w:rsidP="008E5B0B">
            <w:pPr>
              <w:tabs>
                <w:tab w:val="left" w:pos="252"/>
                <w:tab w:val="left" w:pos="522"/>
                <w:tab w:val="left" w:pos="792"/>
              </w:tabs>
              <w:rPr>
                <w:rStyle w:val="Courier"/>
                <w:sz w:val="18"/>
              </w:rPr>
            </w:pPr>
            <w:r w:rsidRPr="008E5B0B">
              <w:rPr>
                <w:rStyle w:val="Courier"/>
                <w:sz w:val="18"/>
              </w:rPr>
              <w:t>/*                                                                           */</w:t>
            </w:r>
          </w:p>
          <w:p w:rsidR="008E5B0B" w:rsidRPr="008E5B0B" w:rsidRDefault="008E5B0B" w:rsidP="008E5B0B">
            <w:pPr>
              <w:tabs>
                <w:tab w:val="left" w:pos="252"/>
                <w:tab w:val="left" w:pos="522"/>
                <w:tab w:val="left" w:pos="792"/>
              </w:tabs>
              <w:rPr>
                <w:rStyle w:val="Courier"/>
                <w:sz w:val="18"/>
              </w:rPr>
            </w:pPr>
            <w:r w:rsidRPr="008E5B0B">
              <w:rPr>
                <w:rStyle w:val="Courier"/>
                <w:sz w:val="18"/>
              </w:rPr>
              <w:t>/* Do not modify the contents of this file.                                  */</w:t>
            </w:r>
          </w:p>
          <w:p w:rsidR="008E5B0B" w:rsidRPr="008E5B0B" w:rsidRDefault="008E5B0B" w:rsidP="008E5B0B">
            <w:pPr>
              <w:tabs>
                <w:tab w:val="left" w:pos="252"/>
                <w:tab w:val="left" w:pos="522"/>
                <w:tab w:val="left" w:pos="792"/>
              </w:tabs>
              <w:rPr>
                <w:rStyle w:val="Courier"/>
                <w:sz w:val="18"/>
              </w:rPr>
            </w:pPr>
            <w:r w:rsidRPr="008E5B0B">
              <w:rPr>
                <w:rStyle w:val="Courier"/>
                <w:sz w:val="18"/>
              </w:rPr>
              <w:t>/*---------------------------------------------------------------------------*/</w:t>
            </w:r>
          </w:p>
          <w:p w:rsidR="008E5B0B" w:rsidRPr="008E5B0B" w:rsidRDefault="008E5B0B" w:rsidP="008E5B0B">
            <w:pPr>
              <w:tabs>
                <w:tab w:val="left" w:pos="252"/>
                <w:tab w:val="left" w:pos="522"/>
                <w:tab w:val="left" w:pos="792"/>
              </w:tabs>
              <w:rPr>
                <w:rStyle w:val="Courier"/>
                <w:sz w:val="18"/>
              </w:rPr>
            </w:pPr>
            <w:r w:rsidRPr="008E5B0B">
              <w:rPr>
                <w:rStyle w:val="Courier"/>
                <w:sz w:val="18"/>
              </w:rPr>
              <w:t>/*                                                                           */</w:t>
            </w:r>
          </w:p>
          <w:p w:rsidR="008E5B0B" w:rsidRPr="008E5B0B" w:rsidRDefault="008E5B0B" w:rsidP="008E5B0B">
            <w:pPr>
              <w:tabs>
                <w:tab w:val="left" w:pos="252"/>
                <w:tab w:val="left" w:pos="522"/>
                <w:tab w:val="left" w:pos="792"/>
              </w:tabs>
              <w:rPr>
                <w:rStyle w:val="Courier"/>
                <w:sz w:val="18"/>
              </w:rPr>
            </w:pPr>
            <w:r w:rsidRPr="008E5B0B">
              <w:rPr>
                <w:rStyle w:val="Courier"/>
                <w:sz w:val="18"/>
              </w:rPr>
              <w:t>/* Title   : VISATYPE.IDL                                                    */</w:t>
            </w:r>
          </w:p>
          <w:p w:rsidR="008E5B0B" w:rsidRPr="008E5B0B" w:rsidRDefault="008E5B0B" w:rsidP="008E5B0B">
            <w:pPr>
              <w:tabs>
                <w:tab w:val="left" w:pos="252"/>
                <w:tab w:val="left" w:pos="522"/>
                <w:tab w:val="left" w:pos="792"/>
              </w:tabs>
              <w:rPr>
                <w:rStyle w:val="Courier"/>
                <w:sz w:val="18"/>
              </w:rPr>
            </w:pPr>
            <w:r w:rsidRPr="008E5B0B">
              <w:rPr>
                <w:rStyle w:val="Courier"/>
                <w:sz w:val="18"/>
              </w:rPr>
              <w:t xml:space="preserve">/* Date    : </w:t>
            </w:r>
            <w:smartTag w:uri="urn:schemas-microsoft-com:office:smarttags" w:element="date">
              <w:smartTagPr>
                <w:attr w:name="Year" w:val="2003"/>
                <w:attr w:name="Day" w:val="14"/>
                <w:attr w:name="Month" w:val="1"/>
              </w:smartTagPr>
              <w:r w:rsidRPr="008E5B0B">
                <w:rPr>
                  <w:rStyle w:val="Courier"/>
                  <w:sz w:val="18"/>
                </w:rPr>
                <w:t>01-14-03</w:t>
              </w:r>
            </w:smartTag>
            <w:r w:rsidRPr="008E5B0B">
              <w:rPr>
                <w:rStyle w:val="Courier"/>
                <w:sz w:val="18"/>
              </w:rPr>
              <w:t xml:space="preserve">                                                        */</w:t>
            </w:r>
          </w:p>
          <w:p w:rsidR="008E5B0B" w:rsidRPr="008E5B0B" w:rsidRDefault="008E5B0B" w:rsidP="008E5B0B">
            <w:pPr>
              <w:tabs>
                <w:tab w:val="left" w:pos="252"/>
                <w:tab w:val="left" w:pos="522"/>
                <w:tab w:val="left" w:pos="792"/>
              </w:tabs>
              <w:rPr>
                <w:rStyle w:val="Courier"/>
                <w:sz w:val="18"/>
              </w:rPr>
            </w:pPr>
            <w:r w:rsidRPr="008E5B0B">
              <w:rPr>
                <w:rStyle w:val="Courier"/>
                <w:sz w:val="18"/>
              </w:rPr>
              <w:t>/* Purpose : Fundamental VISA data types and macro definitions               */</w:t>
            </w:r>
          </w:p>
          <w:p w:rsidR="008E5B0B" w:rsidRPr="008E5B0B" w:rsidRDefault="008E5B0B" w:rsidP="008E5B0B">
            <w:pPr>
              <w:tabs>
                <w:tab w:val="left" w:pos="252"/>
                <w:tab w:val="left" w:pos="522"/>
                <w:tab w:val="left" w:pos="792"/>
              </w:tabs>
              <w:rPr>
                <w:rStyle w:val="Courier"/>
                <w:sz w:val="18"/>
              </w:rPr>
            </w:pPr>
            <w:r w:rsidRPr="008E5B0B">
              <w:rPr>
                <w:rStyle w:val="Courier"/>
                <w:sz w:val="18"/>
              </w:rPr>
              <w:t>/*                                                                           */</w:t>
            </w:r>
          </w:p>
          <w:p w:rsidR="008E5B0B" w:rsidRPr="008E5B0B" w:rsidRDefault="008E5B0B" w:rsidP="008E5B0B">
            <w:pPr>
              <w:tabs>
                <w:tab w:val="left" w:pos="252"/>
                <w:tab w:val="left" w:pos="522"/>
                <w:tab w:val="left" w:pos="792"/>
              </w:tabs>
              <w:rPr>
                <w:rStyle w:val="Courier"/>
                <w:sz w:val="18"/>
              </w:rPr>
            </w:pPr>
            <w:r w:rsidRPr="008E5B0B">
              <w:rPr>
                <w:rStyle w:val="Courier"/>
                <w:sz w:val="18"/>
              </w:rPr>
              <w:t>/*---------------------------------------------------------------------------*/</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#ifndef __VISATYPE_IDL_HEADER__</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__VISATYPE_IDL_HEADER__</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_VI_ERROR           (-2147483647L-1)  /* 0x80000000 */</w:t>
            </w:r>
          </w:p>
          <w:p w:rsidR="008E5B0B" w:rsidRPr="00C33AF7" w:rsidRDefault="008E5B0B" w:rsidP="008E5B0B">
            <w:pPr>
              <w:tabs>
                <w:tab w:val="left" w:pos="252"/>
                <w:tab w:val="left" w:pos="522"/>
                <w:tab w:val="left" w:pos="792"/>
              </w:tabs>
              <w:rPr>
                <w:rStyle w:val="Courier"/>
                <w:sz w:val="18"/>
                <w:lang w:val="it-IT"/>
              </w:rPr>
            </w:pPr>
          </w:p>
          <w:p w:rsidR="008E5B0B" w:rsidRPr="008E5B0B" w:rsidRDefault="008E5B0B" w:rsidP="008E5B0B">
            <w:pPr>
              <w:tabs>
                <w:tab w:val="left" w:pos="252"/>
                <w:tab w:val="left" w:pos="522"/>
                <w:tab w:val="left" w:pos="792"/>
              </w:tabs>
              <w:rPr>
                <w:rStyle w:val="Courier"/>
                <w:sz w:val="18"/>
              </w:rPr>
            </w:pPr>
            <w:r w:rsidRPr="008E5B0B">
              <w:rPr>
                <w:rStyle w:val="Courier"/>
                <w:sz w:val="18"/>
              </w:rPr>
              <w:t>/*- Completion and Error Codes ----------------------------------------------*/</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                            (0x00000000L) /* 00000000,           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VI_SUCCESS_EVENT_EN                   (0x3FFF0002L) /* 3FFF0002,  1073676290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VI_SUCCESS_EVENT_DIS                  (0x3FFF0003L) /* 3FFF0003,  1073676291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VI_SUCCESS_QUEUE_EMPTY                (0x3FFF0004L) /* 3FFF0004,  1073676292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VI_SUCCESS_TERM_CHAR                  (0x3FFF0005L) /* 3FFF0005,  1073676293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VI_SUCCESS_MAX_CNT                    (0x3FFF0006L) /* 3FFF0006,  1073676294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VI_SUCCESS_DEV_NPRESENT               (0x3FFF007DL) /* 3FFF007D,  1073676413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VI_SUCCESS_QUEUE_NEMPTY               (0x3FFF0080L) /* 3FFF0080,  1073676416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VI_SUCCESS_TRIG_MAPPED                (0x3FFF007EL) /* 3FFF007E,  1073676414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VI_SUCCESS_NCHAIN                     (0x3FFF0098L) /* 3FFF0098,  1073676440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VI_SUCCESS_NESTED_SHARED              (0x3FFF0099L) /* 3FFF0099,  1073676441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VI_SUCCESS_NESTED_EXCLUSIVE           (0x3FFF009AL) /* 3FFF009A,  1073676442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VI_SUCCESS_SYNC                       (0x3FFF009BL) /* 3FFF009B,  1073676443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VI_WARN_QUEUE_OVERFLOW                (0x3FFF000CL) /* 3FFF000C,  1073676300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VI_WARN_CONFIG_NLOADED                (0x3FFF0077L) /* 3FFF0077,  1073676407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VI_WARN_NULL_OBJECT                   (0x3FFF0082L) /* 3FFF0082,  1073676418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VI_WARN_NSUP_ATTR_STATE               (0x3FFF0084L) /* 3FFF0084,  1073676420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VI_WARN_UNKNOWN_STATUS                (0x3FFF0085L) /* 3FFF0085,  1073676421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VI_WARN_NSUP_BUF                      (0x3FFF0088L) /* 3FFF0088,  1073676424 */</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VI_WARN_EXT_FUNC_NIMPL                (0x3FFF00A9L) /* 3FFF00A9,  1073676457 */</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VI_ERROR_SYSTEM_ERROR       (_VI_ERROR+0x3FFF0000L) /* BFFF0000, -1073807360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VI_ERROR_INV_OBJECT         (_VI_ERROR+0x3FFF000EL) /* BFFF000E, -1073807346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VI_ERROR_RSRC_LOCKED        (_VI_ERROR+0x3FFF000FL) /* BFFF000F, -1073807345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VI_ERROR_INV_EXPR           (_VI_ERROR+0x3FFF0010L) /* BFFF0010, -1073807344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VI_ERROR_RSRC_NFOUND        (_VI_ERROR+0x3FFF0011L) /* BFFF0011, -1073807343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VI_ERROR_INV_RSRC_NAME      (_VI_ERROR+0x3FFF0012L) /* BFFF0012, -1073807342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VI_ERROR_INV_ACC_MODE       (_VI_ERROR+0x3FFF0013L) /* BFFF0013, -1073807341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VI_ERROR_TMO                (_VI_ERROR+0x3FFF0015L) /* BFFF0015, -1073807339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VI_ERROR_CLOSING_FAILED     (_VI_ERROR+0x3FFF0016L) /* BFFF0016, -1073807338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VI_ERROR_INV_DEGREE         (_VI_ERROR+0x3FFF001BL) /* BFFF001B, -1073807333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VI_ERROR_INV_JOB_ID         (_VI_ERROR+0x3FFF001CL) /* BFFF001C, -1073807332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VI_ERROR_NSUP_ATTR          (_VI_ERROR+0x3FFF001DL) /* BFFF001D, -1073807331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VI_ERROR_NSUP_ATTR_STATE    (_VI_ERROR+0x3FFF001EL) /* BFFF001E, -1073807330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VI_ERROR_ATTR_READONLY      (_VI_ERROR+0x3FFF001FL) /* BFFF001F, -1073807329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VI_ERROR_INV_LOCK_TYPE      (_VI_ERROR+0x3FFF0020L) /* BFFF0020, -1073807328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VI_ERROR_INV_ACCESS_KEY     (_VI_ERROR+0x3FFF0021L) /* BFFF0021, -1073807327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VI_ERROR_INV_EVENT          (_VI_ERROR+0x3FFF0026L) /* BFFF0026, -1073807322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VI_ERROR_INV_MECH           (_VI_ERROR+0x3FFF0027L) /* BFFF0027, -1073807321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VI_ERROR_HNDLR_NINSTALLED   (_VI_ERROR+0x3FFF0028L) /* BFFF0028, -1073807320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VI_ERROR_INV_HNDLR_REF      (_VI_ERROR+0x3FFF0029L) /* BFFF0029, -1073807319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VI_ERROR_INV_CONTEXT        (_VI_ERROR+0x3FFF002AL) /* BFFF002A, -1073807318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VI_ERROR_QUEUE_OVERFLOW     (_VI_ERROR+0x3FFF002DL) /* BFFF002D, -1073807315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VI_ERROR_NENABLED           (_VI_ERROR+0x3FFF002FL) /* BFFF002F, -1073807313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VI_ERROR_ABORT              (_VI_ERROR+0x3FFF0030L) /* BFFF0030, -1073807312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VI_ERROR_RAW_WR_PROT_VIOL   (_VI_ERROR+0x3FFF0034L) /* BFFF0034, -1073807308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VI_ERROR_RAW_RD_PROT_VIOL   (_VI_ERROR+0x3FFF0035L) /* BFFF0035, -1073807307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VI_ERROR_OUTP_PROT_VIOL     (_VI_ERROR+0x3FFF0036L) /* BFFF0036, -1073807306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VI_ERROR_INP_PROT_VIOL      (_VI_ERROR+0x3FFF0037L) /* BFFF0037, -1073807305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VI_ERROR_BERR               (_VI_ERROR+0x3FFF0038L) /* BFFF0038, -1073807304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VI_ERROR_IN_PROGRESS        (_VI_ERROR+0x3FFF0039L) /* BFFF0039, -1073807303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VI_ERROR_INV_SETUP          (_VI_ERROR+0x3FFF003AL) /* BFFF003A, -1073807302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VI_ERROR_QUEUE_ERROR        (_VI_ERROR+0x3FFF003BL) /* BFFF003B, -1073807301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VI_ERROR_ALLOC              (_VI_ERROR+0x3FFF003CL) /* BFFF003C, -1073807300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VI_ERROR_INV_MASK           (_VI_ERROR+0x3FFF003DL) /* BFFF003D, -1073807299 */</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VI_ERROR_IO                 (_VI_ERROR+0x3FFF003EL) /* BFFF003E, -1073807298 */</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VI_ERROR_INV_FMT            (_VI_ERROR+0x3FFF003FL) /* BFFF003F, -1073807297 */</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VI_ERROR_NSUP_FMT           (_VI_ERROR+0x3FFF0041L) /* BFFF0041, -1073807295 */</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VI_ERROR_LINE_IN_USE        (_VI_ERROR+0x3FFF0042L) /* BFFF0042, -1073807294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VI_ERROR_NSUP_MODE          (_VI_ERROR+0x3FFF0046L) /* BFFF0046, -1073807290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VI_ERROR_SRQ_NOCCURRED      (_VI_ERROR+0x3FFF004AL) /* BFFF004A, -1073807286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VI_ERROR_INV_SPACE          (_VI_ERROR+0x3FFF004EL) /* BFFF004E, -1073807282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VI_ERROR_INV_OFFSET         (_VI_ERROR+0x3FFF0051L) /* BFFF0051, -1073807279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VI_ERROR_INV_WIDTH          (_VI_ERROR+0x3FFF0052L) /* BFFF0052, -1073807278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VI_ERROR_NSUP_OFFSET        (_VI_ERROR+0x3FFF0054L) /* BFFF0054, -1073807276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VI_ERROR_NSUP_VAR_WIDTH     (_VI_ERROR+0x3FFF0055L) /* BFFF0055, -1073807275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VI_ERROR_WINDOW_NMAPPED     (_VI_ERROR+0x3FFF0057L) /* BFFF0057, -1073807273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VI_ERROR_RESP_PENDING       (_VI_ERROR+0x3FFF0059L) /* BFFF0059, -1073807271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VI_ERROR_NLISTENERS         (_VI_ERROR+0x3FFF005FL) /* BFFF005F, -1073807265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VI_ERROR_NCIC               (_VI_ERROR+0x3FFF0060L) /* BFFF0060, -1073807264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VI_ERROR_NSYS_CNTLR         (_VI_ERROR+0x3FFF0061L) /* BFFF0061, -1073807263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VI_ERROR_NSUP_OPER          (_VI_ERROR+0x3FFF0067L) /* BFFF0067, -1073807257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VI_ERROR_INTR_PENDING       (_VI_ERROR+0x3FFF0068L) /* BFFF0068, -1073807256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VI_ERROR_ASRL_PARITY        (_VI_ERROR+0x3FFF006AL) /* BFFF006A, -1073807254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VI_ERROR_ASRL_FRAMING       (_VI_ERROR+0x3FFF006BL) /* BFFF006B, -1073807253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VI_ERROR_ASRL_OVERRUN       (_VI_ERROR+0x3FFF006CL) /* BFFF006C, -1073807252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VI_ERROR_TRIG_NMAPPED       (_VI_ERROR+0x3FFF006EL) /* BFFF006E, -1073807250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VI_ERROR_NSUP_ALIGN_OFFSET  (_VI_ERROR+0x3FFF0070L) /* BFFF0070, -1073807248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VI_ERROR_USER_BUF           (_VI_ERROR+0x3FFF0071L) /* BFFF0071, -1073807247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VI_ERROR_RSRC_BUSY          (_VI_ERROR+0x3FFF0072L) /* BFFF0072, -1073807246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VI_ERROR_NSUP_WIDTH         (_VI_ERROR+0x3FFF0076L) /* BFFF0076, -1073807242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VI_ERROR_INV_PARAMETER      (_VI_ERROR+0x3FFF0078L) /* BFFF0078, -1073807240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VI_ERROR_INV_PROT           (_VI_ERROR+0x3FFF0079L) /* BFFF0079, -1073807239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VI_ERROR_INV_SIZE           (_VI_ERROR+0x3FFF007BL) /* BFFF007B, -1073807237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VI_ERROR_WINDOW_MAPPED      (_VI_ERROR+0x3FFF0080L) /* BFFF0080, -1073807232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VI_ERROR_NIMPL_OPER         (_VI_ERROR+0x3FFF0081L) /* BFFF0081, -1073807231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VI_ERROR_INV_LENGTH         (_VI_ERROR+0x3FFF0083L) /* BFFF0083, -1073807229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VI_ERROR_INV_MODE           (_VI_ERROR+0x3FFF0091L) /* BFFF0091, -1073807215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VI_ERROR_SESN_NLOCKED       (_VI_ERROR+0x3FFF009CL) /* BFFF009C, -1073807204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VI_ERROR_MEM_NSHARED        (_VI_ERROR+0x3FFF009DL) /* BFFF009D, -1073807203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VI_ERROR_LIBRARY_NFOUND     (_VI_ERROR+0x3FFF009EL) /* BFFF009E, -1073807202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VI_ERROR_NSUP_INTR          (_VI_ERROR+0x3FFF009FL) /* BFFF009F, -1073807201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VI_ERROR_INV_LINE           (_VI_ERROR+0x3FFF00A0L) /* BFFF00A0, -1073807200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VI_ERROR_FILE_ACCESS        (_VI_ERROR+0x3FFF00A1L) /* BFFF00A1, -1073807199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VI_ERROR_FILE_IO            (_VI_ERROR+0x3FFF00A2L) /* BFFF00A2, -1073807198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VI_ERROR_NSUP_LINE          (_VI_ERROR+0x3FFF00A3L) /* BFFF00A3, -1073807197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VI_ERROR_NSUP_MECH          (_VI_ERROR+0x3FFF00A4L) /* BFFF00A4, -1073807196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VI_ERROR_INTF_NUM_NCONFIG   (_VI_ERROR+0x3FFF00A5L) /* BFFF00A5, -1073807195 */</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VI_ERROR_CONN_LOST          (_VI_ERROR+0x3FFF00A6L) /* BFFF00A6, -1073807194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 Event Types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VI_EVENT_IO_COMPLETION      (0x3FFF2009UL)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VI_EVENT_TRIG               (0xBFFF200AUL)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VI_EVENT_SERVICE_REQ        (0x3FFF200BUL)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VI_EVENT_CLEAR              (0x3FFF200DUL)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VI_EVENT_EXCEPTION          (0xBFFF200EUL)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VI_EVENT_GPIB_CIC           (0x3FFF2012UL)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VI_EVENT_GPIB_TALK          (0x3FFF2013UL)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VI_EVENT_GPIB_LISTEN        (0x3FFF2014UL)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VI_EVENT_VXI_VME_SYSFAIL    (0x3FFF201DUL)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VI_EVENT_VXI_VME_SYSRESET   (0x3FFF201EUL)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VI_EVENT_VXI_SIGP           (0x3FFF2020UL)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VI_EVENT_VXI_VME_INTR       (0xBFFF2021UL)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VI_EVENT_TCPIP_CONNECT      (0x3FFF2036UL)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VI_EVENT_USB_INTR           (0x3FFF2037UL)</w:t>
            </w:r>
          </w:p>
          <w:p w:rsidR="008E5B0B" w:rsidRPr="00C33AF7" w:rsidRDefault="008E5B0B" w:rsidP="008E5B0B">
            <w:pPr>
              <w:tabs>
                <w:tab w:val="left" w:pos="252"/>
                <w:tab w:val="left" w:pos="522"/>
                <w:tab w:val="left" w:pos="792"/>
              </w:tabs>
              <w:rPr>
                <w:rStyle w:val="Courier"/>
                <w:sz w:val="18"/>
                <w:lang w:val="it-IT"/>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VI_ALL_ENABLED_EVENTS       (0x3FFF7FFFUL)</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 Other VISA Definitions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VI_FIND_BUFLEN              (256)</w:t>
            </w:r>
          </w:p>
          <w:p w:rsidR="008E5B0B" w:rsidRPr="00C33AF7" w:rsidRDefault="008E5B0B" w:rsidP="008E5B0B">
            <w:pPr>
              <w:tabs>
                <w:tab w:val="left" w:pos="252"/>
                <w:tab w:val="left" w:pos="522"/>
                <w:tab w:val="left" w:pos="792"/>
              </w:tabs>
              <w:rPr>
                <w:rStyle w:val="Courier"/>
                <w:sz w:val="18"/>
                <w:lang w:val="it-IT"/>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VI_INTF_GPIB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VI_INTF_VXI                 (2)</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VI_INTF_GPIB_VXI            (3)</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VI_INTF_ASRL                (4)</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VI_INTF_TCPIP               (6)</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VI_INTF_USB                 (7)</w:t>
            </w:r>
          </w:p>
          <w:p w:rsidR="008E5B0B" w:rsidRPr="00BF70D2" w:rsidRDefault="008E5B0B" w:rsidP="008E5B0B">
            <w:pPr>
              <w:tabs>
                <w:tab w:val="left" w:pos="252"/>
                <w:tab w:val="left" w:pos="522"/>
                <w:tab w:val="left" w:pos="792"/>
              </w:tabs>
              <w:rPr>
                <w:rStyle w:val="Courier"/>
                <w:sz w:val="18"/>
                <w:lang w:val="de-DE"/>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VI_PROT_NORMAL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VI_PROT_FDC                 (2)</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VI_PROT_HS488               (3)</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VI_PROT_4882_STRS           (4)</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VI_PROT_USBTMC_VENDOR       (5)</w:t>
            </w:r>
          </w:p>
          <w:p w:rsidR="008E5B0B" w:rsidRPr="00BF70D2" w:rsidRDefault="008E5B0B" w:rsidP="008E5B0B">
            <w:pPr>
              <w:tabs>
                <w:tab w:val="left" w:pos="252"/>
                <w:tab w:val="left" w:pos="522"/>
                <w:tab w:val="left" w:pos="792"/>
              </w:tabs>
              <w:rPr>
                <w:rStyle w:val="Courier"/>
                <w:sz w:val="18"/>
                <w:lang w:val="de-DE"/>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VI_FDC_NORMAL               (1)</w:t>
            </w:r>
          </w:p>
          <w:p w:rsidR="008E5B0B" w:rsidRPr="00E414B5" w:rsidRDefault="008E5B0B" w:rsidP="008E5B0B">
            <w:pPr>
              <w:tabs>
                <w:tab w:val="left" w:pos="252"/>
                <w:tab w:val="left" w:pos="522"/>
                <w:tab w:val="left" w:pos="792"/>
              </w:tabs>
              <w:rPr>
                <w:rStyle w:val="Courier"/>
                <w:sz w:val="18"/>
                <w:lang w:val="de-DE"/>
              </w:rPr>
            </w:pPr>
            <w:r w:rsidRPr="00E414B5">
              <w:rPr>
                <w:rStyle w:val="Courier"/>
                <w:sz w:val="18"/>
                <w:lang w:val="de-DE"/>
              </w:rPr>
              <w:t>#define VI_FDC_STREAM               (2)</w:t>
            </w:r>
          </w:p>
          <w:p w:rsidR="008E5B0B" w:rsidRPr="00E414B5" w:rsidRDefault="008E5B0B" w:rsidP="008E5B0B">
            <w:pPr>
              <w:tabs>
                <w:tab w:val="left" w:pos="252"/>
                <w:tab w:val="left" w:pos="522"/>
                <w:tab w:val="left" w:pos="792"/>
              </w:tabs>
              <w:rPr>
                <w:rStyle w:val="Courier"/>
                <w:sz w:val="18"/>
                <w:lang w:val="de-DE"/>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VI_LOCAL_SPACE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VI_A16_SPACE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VI_A24_SPACE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VI_A32_SPACE                (3)</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VI_OPAQUE_SPACE             (-1) /* 0xFFFF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VI_UNKNOWN_LA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VI_UNKNOWN_SLOT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VI_UNKNOWN_LEVEL            (-1)</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VI_QUEUE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VI_HNDLR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VI_SUSPEND_HNDLR            (4)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VI_ALL_MECH                 (-1) /* 0xFFFF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VI_ANY_HNDLR                (0)</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VI_TRIG_ALL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VI_TRIG_SW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VI_TRIG_TTL0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VI_TRIG_TTL1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VI_TRIG_TTL2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VI_TRIG_TTL3                (3)</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VI_TRIG_TTL4                (4)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VI_TRIG_TTL5                (5)</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VI_TRIG_TTL6                (6)</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VI_TRIG_TTL7                (7)</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VI_TRIG_ECL0                (8)</w:t>
            </w:r>
          </w:p>
          <w:p w:rsidR="008E5B0B" w:rsidRDefault="008E5B0B" w:rsidP="008E5B0B">
            <w:pPr>
              <w:tabs>
                <w:tab w:val="left" w:pos="252"/>
                <w:tab w:val="left" w:pos="522"/>
                <w:tab w:val="left" w:pos="792"/>
              </w:tabs>
              <w:rPr>
                <w:rStyle w:val="Courier"/>
                <w:sz w:val="18"/>
                <w:lang w:val="it-IT"/>
              </w:rPr>
            </w:pPr>
            <w:r w:rsidRPr="00C33AF7">
              <w:rPr>
                <w:rStyle w:val="Courier"/>
                <w:sz w:val="18"/>
                <w:lang w:val="it-IT"/>
              </w:rPr>
              <w:t>#define VI_TRIG_ECL1                (9)</w:t>
            </w:r>
          </w:p>
          <w:p w:rsidR="00F4440E" w:rsidRPr="00E76F75" w:rsidRDefault="00F4440E" w:rsidP="00E76F75">
            <w:pPr>
              <w:tabs>
                <w:tab w:val="left" w:pos="252"/>
                <w:tab w:val="left" w:pos="522"/>
                <w:tab w:val="left" w:pos="792"/>
              </w:tabs>
              <w:rPr>
                <w:rStyle w:val="Courier"/>
                <w:sz w:val="18"/>
                <w:lang w:val="it-IT"/>
              </w:rPr>
            </w:pPr>
            <w:r>
              <w:rPr>
                <w:rFonts w:ascii="Courier" w:hAnsi="Courier"/>
                <w:sz w:val="16"/>
                <w:lang w:val="de-DE"/>
              </w:rPr>
              <w:t>#</w:t>
            </w:r>
            <w:r w:rsidRPr="00E76F75">
              <w:rPr>
                <w:rStyle w:val="Courier"/>
                <w:sz w:val="18"/>
                <w:lang w:val="it-IT"/>
              </w:rPr>
              <w:t>define VI_TRIG_ECL2                (10)</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VI_TRIG_ECL3                (11)</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VI_TRIG_ECL4                (12)</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VI_TRIG_ECL5                (13)</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VI_TRIG_STAR_SLOT1          (14)</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VI_TRIG_STAR_SLOT2          (15)</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VI_TRIG_STAR_SLOT3          (16)</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VI_TRIG_STAR_SLOT4          (17)</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VI_TRIG_STAR_SLOT5          (18)</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VI_TRIG_STAR_SLOT6          (19)</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VI_TRIG_STAR_SLOT7          (20)</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VI_TRIG_STAR_SLOT8          (21)</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VI_TRIG_STAR_SLOT9          (22)</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VI_TRIG_STAR_SLOT10         (23)</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VI_TRIG_STAR_SLOT11         (24)</w:t>
            </w:r>
          </w:p>
          <w:p w:rsidR="00F4440E" w:rsidRPr="00E76F75" w:rsidRDefault="00F4440E" w:rsidP="00E76F75">
            <w:pPr>
              <w:tabs>
                <w:tab w:val="left" w:pos="252"/>
                <w:tab w:val="left" w:pos="522"/>
                <w:tab w:val="left" w:pos="792"/>
              </w:tabs>
              <w:rPr>
                <w:rStyle w:val="Courier"/>
                <w:sz w:val="18"/>
                <w:lang w:val="it-IT"/>
              </w:rPr>
            </w:pPr>
            <w:r w:rsidRPr="00E76F75">
              <w:rPr>
                <w:rStyle w:val="Courier"/>
                <w:sz w:val="18"/>
                <w:lang w:val="it-IT"/>
              </w:rPr>
              <w:t>#define VI_TRIG_STAR_SLOT12         (25)</w:t>
            </w:r>
          </w:p>
          <w:p w:rsidR="00F4440E" w:rsidRPr="00F4440E" w:rsidRDefault="00F4440E">
            <w:pPr>
              <w:tabs>
                <w:tab w:val="left" w:pos="252"/>
                <w:tab w:val="left" w:pos="522"/>
                <w:tab w:val="left" w:pos="792"/>
              </w:tabs>
              <w:rPr>
                <w:rStyle w:val="Courier"/>
                <w:sz w:val="18"/>
                <w:lang w:val="it-IT"/>
              </w:rPr>
            </w:pPr>
            <w:r w:rsidRPr="00E76F75">
              <w:rPr>
                <w:rStyle w:val="Courier"/>
                <w:sz w:val="18"/>
                <w:lang w:val="it-IT"/>
              </w:rPr>
              <w:t>#define VI_TRIG_STAR_INSTR          (26)</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VI_TRIG_PANEL_IN            (27)</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VI_TRIG_PANEL_OUT           (28)</w:t>
            </w:r>
          </w:p>
          <w:p w:rsidR="00D60FA2" w:rsidRPr="00C33AF7" w:rsidRDefault="00D60FA2" w:rsidP="00D60FA2">
            <w:pPr>
              <w:tabs>
                <w:tab w:val="left" w:pos="252"/>
                <w:tab w:val="left" w:pos="522"/>
                <w:tab w:val="left" w:pos="792"/>
              </w:tabs>
              <w:rPr>
                <w:rStyle w:val="Courier"/>
                <w:sz w:val="18"/>
                <w:lang w:val="it-IT"/>
              </w:rPr>
            </w:pPr>
            <w:r w:rsidRPr="00C33AF7">
              <w:rPr>
                <w:rStyle w:val="Courier"/>
                <w:sz w:val="18"/>
                <w:lang w:val="it-IT"/>
              </w:rPr>
              <w:t>#define VI_TRIG_TTL</w:t>
            </w:r>
            <w:r>
              <w:rPr>
                <w:rStyle w:val="Courier"/>
                <w:sz w:val="18"/>
                <w:lang w:val="it-IT"/>
              </w:rPr>
              <w:t>8</w:t>
            </w:r>
            <w:r w:rsidRPr="00C33AF7">
              <w:rPr>
                <w:rStyle w:val="Courier"/>
                <w:sz w:val="18"/>
                <w:lang w:val="it-IT"/>
              </w:rPr>
              <w:t xml:space="preserve">                (</w:t>
            </w:r>
            <w:r>
              <w:rPr>
                <w:rStyle w:val="Courier"/>
                <w:sz w:val="18"/>
                <w:lang w:val="it-IT"/>
              </w:rPr>
              <w:t>32</w:t>
            </w:r>
            <w:r w:rsidRPr="00C33AF7">
              <w:rPr>
                <w:rStyle w:val="Courier"/>
                <w:sz w:val="18"/>
                <w:lang w:val="it-IT"/>
              </w:rPr>
              <w:t>)</w:t>
            </w:r>
          </w:p>
          <w:p w:rsidR="00D60FA2" w:rsidRPr="00C33AF7" w:rsidRDefault="00D60FA2" w:rsidP="00D60FA2">
            <w:pPr>
              <w:tabs>
                <w:tab w:val="left" w:pos="252"/>
                <w:tab w:val="left" w:pos="522"/>
                <w:tab w:val="left" w:pos="792"/>
              </w:tabs>
              <w:rPr>
                <w:rStyle w:val="Courier"/>
                <w:sz w:val="18"/>
                <w:lang w:val="it-IT"/>
              </w:rPr>
            </w:pPr>
            <w:r w:rsidRPr="00C33AF7">
              <w:rPr>
                <w:rStyle w:val="Courier"/>
                <w:sz w:val="18"/>
                <w:lang w:val="it-IT"/>
              </w:rPr>
              <w:t>#define VI_TRIG_TTL</w:t>
            </w:r>
            <w:r>
              <w:rPr>
                <w:rStyle w:val="Courier"/>
                <w:sz w:val="18"/>
                <w:lang w:val="it-IT"/>
              </w:rPr>
              <w:t>9</w:t>
            </w:r>
            <w:r w:rsidRPr="00C33AF7">
              <w:rPr>
                <w:rStyle w:val="Courier"/>
                <w:sz w:val="18"/>
                <w:lang w:val="it-IT"/>
              </w:rPr>
              <w:t xml:space="preserve">                (</w:t>
            </w:r>
            <w:r>
              <w:rPr>
                <w:rStyle w:val="Courier"/>
                <w:sz w:val="18"/>
                <w:lang w:val="it-IT"/>
              </w:rPr>
              <w:t>33</w:t>
            </w:r>
            <w:r w:rsidRPr="00C33AF7">
              <w:rPr>
                <w:rStyle w:val="Courier"/>
                <w:sz w:val="18"/>
                <w:lang w:val="it-IT"/>
              </w:rPr>
              <w:t>)</w:t>
            </w:r>
          </w:p>
          <w:p w:rsidR="00D60FA2" w:rsidRPr="00C33AF7" w:rsidRDefault="00D60FA2" w:rsidP="00D60FA2">
            <w:pPr>
              <w:tabs>
                <w:tab w:val="left" w:pos="252"/>
                <w:tab w:val="left" w:pos="522"/>
                <w:tab w:val="left" w:pos="792"/>
              </w:tabs>
              <w:rPr>
                <w:rStyle w:val="Courier"/>
                <w:sz w:val="18"/>
                <w:lang w:val="it-IT"/>
              </w:rPr>
            </w:pPr>
            <w:r w:rsidRPr="00C33AF7">
              <w:rPr>
                <w:rStyle w:val="Courier"/>
                <w:sz w:val="18"/>
                <w:lang w:val="it-IT"/>
              </w:rPr>
              <w:t>#define VI_TRIG_TTL</w:t>
            </w:r>
            <w:r>
              <w:rPr>
                <w:rStyle w:val="Courier"/>
                <w:sz w:val="18"/>
                <w:lang w:val="it-IT"/>
              </w:rPr>
              <w:t>10</w:t>
            </w:r>
            <w:r w:rsidRPr="00C33AF7">
              <w:rPr>
                <w:rStyle w:val="Courier"/>
                <w:sz w:val="18"/>
                <w:lang w:val="it-IT"/>
              </w:rPr>
              <w:t xml:space="preserve">               (</w:t>
            </w:r>
            <w:r>
              <w:rPr>
                <w:rStyle w:val="Courier"/>
                <w:sz w:val="18"/>
                <w:lang w:val="it-IT"/>
              </w:rPr>
              <w:t>34</w:t>
            </w:r>
            <w:r w:rsidRPr="00C33AF7">
              <w:rPr>
                <w:rStyle w:val="Courier"/>
                <w:sz w:val="18"/>
                <w:lang w:val="it-IT"/>
              </w:rPr>
              <w:t>)</w:t>
            </w:r>
          </w:p>
          <w:p w:rsidR="00D60FA2" w:rsidRPr="00C33AF7" w:rsidRDefault="00D60FA2" w:rsidP="00D60FA2">
            <w:pPr>
              <w:tabs>
                <w:tab w:val="left" w:pos="252"/>
                <w:tab w:val="left" w:pos="522"/>
                <w:tab w:val="left" w:pos="792"/>
              </w:tabs>
              <w:rPr>
                <w:rStyle w:val="Courier"/>
                <w:sz w:val="18"/>
                <w:lang w:val="it-IT"/>
              </w:rPr>
            </w:pPr>
            <w:r w:rsidRPr="00C33AF7">
              <w:rPr>
                <w:rStyle w:val="Courier"/>
                <w:sz w:val="18"/>
                <w:lang w:val="it-IT"/>
              </w:rPr>
              <w:t>#define VI_TRIG_TTL</w:t>
            </w:r>
            <w:r>
              <w:rPr>
                <w:rStyle w:val="Courier"/>
                <w:sz w:val="18"/>
                <w:lang w:val="it-IT"/>
              </w:rPr>
              <w:t>11</w:t>
            </w:r>
            <w:r w:rsidRPr="00C33AF7">
              <w:rPr>
                <w:rStyle w:val="Courier"/>
                <w:sz w:val="18"/>
                <w:lang w:val="it-IT"/>
              </w:rPr>
              <w:t xml:space="preserve">               (</w:t>
            </w:r>
            <w:r>
              <w:rPr>
                <w:rStyle w:val="Courier"/>
                <w:sz w:val="18"/>
                <w:lang w:val="it-IT"/>
              </w:rPr>
              <w:t>35</w:t>
            </w:r>
            <w:r w:rsidRPr="00C33AF7">
              <w:rPr>
                <w:rStyle w:val="Courier"/>
                <w:sz w:val="18"/>
                <w:lang w:val="it-IT"/>
              </w:rPr>
              <w:t>)</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VI_TRIG_PROT_DEFAULT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VI_TRIG_PROT_ON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VI_TRIG_PROT_OFF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VI_TRIG_PROT_SYNC           (5)</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VI_READ_BUF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VI_WRITE_BUF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VI_READ_BUF_DISCARD         (4)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VI_WRITE_BUF_DISCARD        (8)</w:t>
            </w:r>
          </w:p>
          <w:p w:rsidR="008E5B0B" w:rsidRPr="00E414B5" w:rsidRDefault="008E5B0B" w:rsidP="008E5B0B">
            <w:pPr>
              <w:tabs>
                <w:tab w:val="left" w:pos="252"/>
                <w:tab w:val="left" w:pos="522"/>
                <w:tab w:val="left" w:pos="792"/>
              </w:tabs>
              <w:rPr>
                <w:rStyle w:val="Courier"/>
                <w:sz w:val="18"/>
                <w:lang w:val="de-DE"/>
              </w:rPr>
            </w:pPr>
            <w:r w:rsidRPr="00E414B5">
              <w:rPr>
                <w:rStyle w:val="Courier"/>
                <w:sz w:val="18"/>
                <w:lang w:val="de-DE"/>
              </w:rPr>
              <w:t>#define VI_IO_IN_BUF                (16)</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VI_IO_OUT_BUF               (32)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VI_IO_IN_BUF_DISCARD        (64)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VI_IO_OUT_BUF_DISCARD       (128)</w:t>
            </w:r>
          </w:p>
          <w:p w:rsidR="008E5B0B" w:rsidRPr="00C33AF7" w:rsidRDefault="008E5B0B" w:rsidP="008E5B0B">
            <w:pPr>
              <w:tabs>
                <w:tab w:val="left" w:pos="252"/>
                <w:tab w:val="left" w:pos="522"/>
                <w:tab w:val="left" w:pos="792"/>
              </w:tabs>
              <w:rPr>
                <w:rStyle w:val="Courier"/>
                <w:sz w:val="18"/>
                <w:lang w:val="it-IT"/>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VI_FLUSH_ON_ACCESS          (1)</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VI_FLUSH_WHEN_FULL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VI_FLUSH_DISABLE            (3)</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VI_NMAPPED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VI_USE_OPERS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VI_DEREF_ADDR               (3)</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VI_TMO_IMMEDIATE            (0L)</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VI_TMO_INFINITE             (-1L) /* 0xFFFFFFFFUL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VI_NO_LOCK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VI_EXCLUSIVE_LOCK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VI_SHARED_LOCK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VI_LOAD_CONFIG              (4)</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VI_NO_SEC_ADDR              (-1) /* 0xFFFF */</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VI_ASRL_PAR_NONE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VI_ASRL_PAR_ODD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VI_ASRL_PAR_EVEN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VI_ASRL_PAR_MARK            (3)</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VI_ASRL_PAR_SPACE           (4)</w:t>
            </w:r>
          </w:p>
          <w:p w:rsidR="008E5B0B" w:rsidRPr="00C33AF7" w:rsidRDefault="008E5B0B" w:rsidP="008E5B0B">
            <w:pPr>
              <w:tabs>
                <w:tab w:val="left" w:pos="252"/>
                <w:tab w:val="left" w:pos="522"/>
                <w:tab w:val="left" w:pos="792"/>
              </w:tabs>
              <w:rPr>
                <w:rStyle w:val="Courier"/>
                <w:sz w:val="18"/>
                <w:lang w:val="it-IT"/>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VI_ASRL_STOP_ONE            (10)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VI_ASRL_STOP_ONE5           (15)</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VI_ASRL_STOP_TWO            (20)</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VI_ASRL_FLOW_NONE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VI_ASRL_FLOW_XON_XOFF       (1)</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VI_ASRL_FLOW_RTS_CTS        (2)</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VI_ASRL_FLOW_DTR_DSR        (4)</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VI_ASRL_END_NONE            (0)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VI_ASRL_END_LAST_BIT        (1)</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VI_ASRL_END_TERMCHAR        (2)</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VI_ASRL_END_BREAK           (3)</w:t>
            </w:r>
          </w:p>
          <w:p w:rsidR="008E5B0B" w:rsidRPr="008E5B0B" w:rsidRDefault="008E5B0B" w:rsidP="008E5B0B">
            <w:pPr>
              <w:tabs>
                <w:tab w:val="left" w:pos="252"/>
                <w:tab w:val="left" w:pos="522"/>
                <w:tab w:val="left" w:pos="792"/>
              </w:tabs>
              <w:rPr>
                <w:rStyle w:val="Courier"/>
                <w:sz w:val="18"/>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VI_STATE_ASSERTED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VI_STATE_UNASSERTED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VI_STATE_UNKNOWN            (-1)</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VI_BIG_ENDIAN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VI_LITTLE_ENDIAN            (1)</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VI_DATA_PRIV                (0)</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VI_DATA_NPRIV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VI_PROG_PRIV                (2)</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VI_PROG_NPRIV               (3)</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VI_BLCK_PRIV                (4)</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VI_BLCK_NPRIV               (5)</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VI_D64_PRIV                 (6)</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VI_D64_NPRIV                (7)</w:t>
            </w:r>
          </w:p>
          <w:p w:rsidR="008E5B0B" w:rsidRPr="00BF70D2" w:rsidRDefault="008E5B0B" w:rsidP="008E5B0B">
            <w:pPr>
              <w:tabs>
                <w:tab w:val="left" w:pos="252"/>
                <w:tab w:val="left" w:pos="522"/>
                <w:tab w:val="left" w:pos="792"/>
              </w:tabs>
              <w:rPr>
                <w:rStyle w:val="Courier"/>
                <w:sz w:val="18"/>
                <w:lang w:val="de-DE"/>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VI_WIDTH_8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VI_WIDTH_16                 (2)</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VI_WIDTH_32                 (4)</w:t>
            </w:r>
          </w:p>
          <w:p w:rsidR="008E5B0B" w:rsidRPr="00BF70D2" w:rsidRDefault="008E5B0B" w:rsidP="008E5B0B">
            <w:pPr>
              <w:tabs>
                <w:tab w:val="left" w:pos="252"/>
                <w:tab w:val="left" w:pos="522"/>
                <w:tab w:val="left" w:pos="792"/>
              </w:tabs>
              <w:rPr>
                <w:rStyle w:val="Courier"/>
                <w:sz w:val="18"/>
                <w:lang w:val="de-DE"/>
              </w:rPr>
            </w:pP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VI_GPIB_REN_DEASSERT        (0)</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VI_GPIB_REN_ASSERT          (1)</w:t>
            </w:r>
          </w:p>
          <w:p w:rsidR="008E5B0B" w:rsidRPr="00BF70D2" w:rsidRDefault="008E5B0B" w:rsidP="008E5B0B">
            <w:pPr>
              <w:tabs>
                <w:tab w:val="left" w:pos="252"/>
                <w:tab w:val="left" w:pos="522"/>
                <w:tab w:val="left" w:pos="792"/>
              </w:tabs>
              <w:rPr>
                <w:rStyle w:val="Courier"/>
                <w:sz w:val="18"/>
                <w:lang w:val="de-DE"/>
              </w:rPr>
            </w:pPr>
            <w:r w:rsidRPr="00BF70D2">
              <w:rPr>
                <w:rStyle w:val="Courier"/>
                <w:sz w:val="18"/>
                <w:lang w:val="de-DE"/>
              </w:rPr>
              <w:t>#define VI_GPIB_REN_DEASSERT_GTL    (2)</w:t>
            </w:r>
          </w:p>
          <w:p w:rsidR="008E5B0B" w:rsidRPr="009B67D7" w:rsidRDefault="008E5B0B" w:rsidP="008E5B0B">
            <w:pPr>
              <w:tabs>
                <w:tab w:val="left" w:pos="252"/>
                <w:tab w:val="left" w:pos="522"/>
                <w:tab w:val="left" w:pos="792"/>
              </w:tabs>
              <w:rPr>
                <w:rStyle w:val="Courier"/>
                <w:sz w:val="18"/>
              </w:rPr>
            </w:pPr>
            <w:r w:rsidRPr="009B67D7">
              <w:rPr>
                <w:rStyle w:val="Courier"/>
                <w:sz w:val="18"/>
              </w:rPr>
              <w:t>#define VI_GPIB_REN_ASSERT_ADDRESS  (3)</w:t>
            </w:r>
          </w:p>
          <w:p w:rsidR="008E5B0B" w:rsidRPr="009B67D7" w:rsidRDefault="008E5B0B" w:rsidP="008E5B0B">
            <w:pPr>
              <w:tabs>
                <w:tab w:val="left" w:pos="252"/>
                <w:tab w:val="left" w:pos="522"/>
                <w:tab w:val="left" w:pos="792"/>
              </w:tabs>
              <w:rPr>
                <w:rStyle w:val="Courier"/>
                <w:sz w:val="18"/>
              </w:rPr>
            </w:pPr>
            <w:r w:rsidRPr="009B67D7">
              <w:rPr>
                <w:rStyle w:val="Courier"/>
                <w:sz w:val="18"/>
              </w:rPr>
              <w:t>#define VI_GPIB_REN_ASSERT_LLO      (4)</w:t>
            </w:r>
          </w:p>
          <w:p w:rsidR="008E5B0B" w:rsidRPr="009B67D7" w:rsidRDefault="008E5B0B" w:rsidP="008E5B0B">
            <w:pPr>
              <w:tabs>
                <w:tab w:val="left" w:pos="252"/>
                <w:tab w:val="left" w:pos="522"/>
                <w:tab w:val="left" w:pos="792"/>
              </w:tabs>
              <w:rPr>
                <w:rStyle w:val="Courier"/>
                <w:sz w:val="18"/>
              </w:rPr>
            </w:pPr>
            <w:r w:rsidRPr="009B67D7">
              <w:rPr>
                <w:rStyle w:val="Courier"/>
                <w:sz w:val="18"/>
              </w:rPr>
              <w:t>#define VI_GPIB_REN_ASSERT_ADDRESS_LLO (5)</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VI_GPIB_REN_ADDRESS_GTL     (6)</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VI_GPIB_ATN_DEASSERT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VI_GPIB_ATN_ASSERT          (1)</w:t>
            </w:r>
          </w:p>
          <w:p w:rsidR="008E5B0B" w:rsidRPr="009B67D7" w:rsidRDefault="008E5B0B" w:rsidP="008E5B0B">
            <w:pPr>
              <w:tabs>
                <w:tab w:val="left" w:pos="252"/>
                <w:tab w:val="left" w:pos="522"/>
                <w:tab w:val="left" w:pos="792"/>
              </w:tabs>
              <w:rPr>
                <w:rStyle w:val="Courier"/>
                <w:sz w:val="18"/>
                <w:lang w:val="it-IT"/>
              </w:rPr>
            </w:pPr>
            <w:r w:rsidRPr="009B67D7">
              <w:rPr>
                <w:rStyle w:val="Courier"/>
                <w:sz w:val="18"/>
                <w:lang w:val="it-IT"/>
              </w:rPr>
              <w:t>#define VI_GPIB_ATN_DEASSERT_HANDSHAKE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VI_GPIB_ATN_ASSERT_IMMEDIATE (3)</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VI_GPIB_HS488_DISABLED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VI_GPIB_HS488_NIMPL         (-1)</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VI_GPIB_UNADDRESSED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VI_GPIB_TALKER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VI_GPIB_LISTENER            (2)</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VI_VXI_CMD16                (0x0200)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VI_VXI_CMD16_RESP16         (0x0202)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VI_VXI_RESP16               (0x0002)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VI_VXI_CMD32                (0x0400)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VI_VXI_CMD32_RESP16         (0x0402)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VI_VXI_CMD32_RESP32         (0x0404)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VI_VXI_RESP32               (0x0004)</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VI_ASSERT_SIGNAL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VI_ASSERT_USE_ASSIGNED      (0)</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VI_ASSERT_IRQ1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VI_ASSERT_IRQ2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VI_ASSERT_IRQ3              (3)</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VI_ASSERT_IRQ4              (4)</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VI_ASSERT_IRQ5              (5)</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VI_ASSERT_IRQ6              (6)</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VI_ASSERT_IRQ7              (7)</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VI_UTIL_ASSERT_SYSRESET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VI_UTIL_ASSERT_SYSFAIL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VI_UTIL_DEASSERT_SYSFAIL    (3)</w:t>
            </w:r>
          </w:p>
          <w:p w:rsidR="008E5B0B" w:rsidRPr="00C33AF7" w:rsidRDefault="008E5B0B" w:rsidP="008E5B0B">
            <w:pPr>
              <w:tabs>
                <w:tab w:val="left" w:pos="252"/>
                <w:tab w:val="left" w:pos="522"/>
                <w:tab w:val="left" w:pos="792"/>
              </w:tabs>
              <w:rPr>
                <w:rStyle w:val="Courier"/>
                <w:sz w:val="18"/>
                <w:lang w:val="it-IT"/>
              </w:rPr>
            </w:pP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VI_VXI_CLASS_MEMORY         (0)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VI_VXI_CLASS_EXTENDED       (1)</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VI_VXI_CLASS_MESSAGE        (2)</w:t>
            </w:r>
          </w:p>
          <w:p w:rsidR="008E5B0B" w:rsidRPr="00C33AF7" w:rsidRDefault="008E5B0B" w:rsidP="008E5B0B">
            <w:pPr>
              <w:tabs>
                <w:tab w:val="left" w:pos="252"/>
                <w:tab w:val="left" w:pos="522"/>
                <w:tab w:val="left" w:pos="792"/>
              </w:tabs>
              <w:rPr>
                <w:rStyle w:val="Courier"/>
                <w:sz w:val="18"/>
                <w:lang w:val="it-IT"/>
              </w:rPr>
            </w:pPr>
            <w:r w:rsidRPr="00C33AF7">
              <w:rPr>
                <w:rStyle w:val="Courier"/>
                <w:sz w:val="18"/>
                <w:lang w:val="it-IT"/>
              </w:rPr>
              <w:t>#define VI_VXI_CLASS_REGISTER       (3)</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VI_VXI_CLASS_OTHER          (4)</w:t>
            </w:r>
          </w:p>
          <w:p w:rsidR="000D102E" w:rsidRDefault="000D102E" w:rsidP="000D102E">
            <w:pPr>
              <w:tabs>
                <w:tab w:val="left" w:pos="252"/>
                <w:tab w:val="left" w:pos="522"/>
                <w:tab w:val="left" w:pos="792"/>
              </w:tabs>
              <w:rPr>
                <w:rStyle w:val="Courier"/>
                <w:sz w:val="18"/>
              </w:rPr>
            </w:pPr>
          </w:p>
          <w:p w:rsidR="000D102E" w:rsidRPr="008E5B0B" w:rsidRDefault="000D102E" w:rsidP="000D102E">
            <w:pPr>
              <w:tabs>
                <w:tab w:val="left" w:pos="252"/>
                <w:tab w:val="left" w:pos="522"/>
                <w:tab w:val="left" w:pos="792"/>
              </w:tabs>
              <w:rPr>
                <w:rStyle w:val="Courier"/>
                <w:sz w:val="18"/>
              </w:rPr>
            </w:pPr>
            <w:r w:rsidRPr="008E5B0B">
              <w:rPr>
                <w:rStyle w:val="Courier"/>
                <w:sz w:val="18"/>
              </w:rPr>
              <w:t>#define VI_</w:t>
            </w:r>
            <w:r>
              <w:rPr>
                <w:rStyle w:val="Courier"/>
                <w:sz w:val="18"/>
              </w:rPr>
              <w:t xml:space="preserve">PXI_ADDR_NONE   </w:t>
            </w:r>
            <w:r w:rsidRPr="008E5B0B">
              <w:rPr>
                <w:rStyle w:val="Courier"/>
                <w:sz w:val="18"/>
              </w:rPr>
              <w:t xml:space="preserve">         (0)</w:t>
            </w:r>
          </w:p>
          <w:p w:rsidR="000D102E" w:rsidRPr="008E5B0B" w:rsidRDefault="000D102E" w:rsidP="000D102E">
            <w:pPr>
              <w:tabs>
                <w:tab w:val="left" w:pos="252"/>
                <w:tab w:val="left" w:pos="522"/>
                <w:tab w:val="left" w:pos="792"/>
              </w:tabs>
              <w:rPr>
                <w:rStyle w:val="Courier"/>
                <w:sz w:val="18"/>
              </w:rPr>
            </w:pPr>
            <w:r w:rsidRPr="008E5B0B">
              <w:rPr>
                <w:rStyle w:val="Courier"/>
                <w:sz w:val="18"/>
              </w:rPr>
              <w:t>#define VI_</w:t>
            </w:r>
            <w:r>
              <w:rPr>
                <w:rStyle w:val="Courier"/>
                <w:sz w:val="18"/>
              </w:rPr>
              <w:t xml:space="preserve">PXI_ADDR_MEM    </w:t>
            </w:r>
            <w:r w:rsidRPr="008E5B0B">
              <w:rPr>
                <w:rStyle w:val="Courier"/>
                <w:sz w:val="18"/>
              </w:rPr>
              <w:t xml:space="preserve">         (</w:t>
            </w:r>
            <w:r>
              <w:rPr>
                <w:rStyle w:val="Courier"/>
                <w:sz w:val="18"/>
              </w:rPr>
              <w:t>1</w:t>
            </w:r>
            <w:r w:rsidRPr="008E5B0B">
              <w:rPr>
                <w:rStyle w:val="Courier"/>
                <w:sz w:val="18"/>
              </w:rPr>
              <w:t>)</w:t>
            </w:r>
          </w:p>
          <w:p w:rsidR="000D102E" w:rsidRPr="008E5B0B" w:rsidRDefault="000D102E" w:rsidP="000D102E">
            <w:pPr>
              <w:tabs>
                <w:tab w:val="left" w:pos="252"/>
                <w:tab w:val="left" w:pos="522"/>
                <w:tab w:val="left" w:pos="792"/>
              </w:tabs>
              <w:rPr>
                <w:rStyle w:val="Courier"/>
                <w:sz w:val="18"/>
              </w:rPr>
            </w:pPr>
            <w:r w:rsidRPr="008E5B0B">
              <w:rPr>
                <w:rStyle w:val="Courier"/>
                <w:sz w:val="18"/>
              </w:rPr>
              <w:t>#define VI_</w:t>
            </w:r>
            <w:r>
              <w:rPr>
                <w:rStyle w:val="Courier"/>
                <w:sz w:val="18"/>
              </w:rPr>
              <w:t xml:space="preserve">PXI_ADDR_IO     </w:t>
            </w:r>
            <w:r w:rsidRPr="008E5B0B">
              <w:rPr>
                <w:rStyle w:val="Courier"/>
                <w:sz w:val="18"/>
              </w:rPr>
              <w:t xml:space="preserve">         (</w:t>
            </w:r>
            <w:r>
              <w:rPr>
                <w:rStyle w:val="Courier"/>
                <w:sz w:val="18"/>
              </w:rPr>
              <w:t>2</w:t>
            </w:r>
            <w:r w:rsidRPr="008E5B0B">
              <w:rPr>
                <w:rStyle w:val="Courier"/>
                <w:sz w:val="18"/>
              </w:rPr>
              <w:t>)</w:t>
            </w:r>
          </w:p>
          <w:p w:rsidR="000D102E" w:rsidRDefault="000D102E" w:rsidP="000D102E">
            <w:pPr>
              <w:tabs>
                <w:tab w:val="left" w:pos="252"/>
                <w:tab w:val="left" w:pos="522"/>
                <w:tab w:val="left" w:pos="792"/>
              </w:tabs>
              <w:rPr>
                <w:rStyle w:val="Courier"/>
                <w:sz w:val="18"/>
              </w:rPr>
            </w:pPr>
            <w:r w:rsidRPr="008E5B0B">
              <w:rPr>
                <w:rStyle w:val="Courier"/>
                <w:sz w:val="18"/>
              </w:rPr>
              <w:t>#define VI_</w:t>
            </w:r>
            <w:r>
              <w:rPr>
                <w:rStyle w:val="Courier"/>
                <w:sz w:val="18"/>
              </w:rPr>
              <w:t xml:space="preserve">PXI_ADDR_CFG    </w:t>
            </w:r>
            <w:r w:rsidRPr="008E5B0B">
              <w:rPr>
                <w:rStyle w:val="Courier"/>
                <w:sz w:val="18"/>
              </w:rPr>
              <w:t xml:space="preserve">         (</w:t>
            </w:r>
            <w:r>
              <w:rPr>
                <w:rStyle w:val="Courier"/>
                <w:sz w:val="18"/>
              </w:rPr>
              <w:t>3</w:t>
            </w:r>
            <w:r w:rsidRPr="008E5B0B">
              <w:rPr>
                <w:rStyle w:val="Courier"/>
                <w:sz w:val="18"/>
              </w:rPr>
              <w:t>)</w:t>
            </w:r>
          </w:p>
          <w:p w:rsidR="000D102E" w:rsidRDefault="000D102E" w:rsidP="000D102E">
            <w:pPr>
              <w:tabs>
                <w:tab w:val="left" w:pos="252"/>
                <w:tab w:val="left" w:pos="522"/>
                <w:tab w:val="left" w:pos="792"/>
              </w:tabs>
              <w:rPr>
                <w:rStyle w:val="Courier"/>
                <w:sz w:val="18"/>
              </w:rPr>
            </w:pPr>
          </w:p>
          <w:p w:rsidR="000D102E" w:rsidRPr="008E5B0B" w:rsidRDefault="000D102E" w:rsidP="000D102E">
            <w:pPr>
              <w:tabs>
                <w:tab w:val="left" w:pos="252"/>
                <w:tab w:val="left" w:pos="522"/>
                <w:tab w:val="left" w:pos="792"/>
              </w:tabs>
              <w:rPr>
                <w:rStyle w:val="Courier"/>
                <w:sz w:val="18"/>
              </w:rPr>
            </w:pPr>
            <w:r>
              <w:rPr>
                <w:rStyle w:val="Courier"/>
                <w:sz w:val="18"/>
              </w:rPr>
              <w:t>#define VI_TRIG_UNKNOWN             (-1)</w:t>
            </w:r>
          </w:p>
          <w:p w:rsidR="000D102E" w:rsidRPr="008E5B0B" w:rsidRDefault="000D102E" w:rsidP="000D102E">
            <w:pPr>
              <w:tabs>
                <w:tab w:val="left" w:pos="252"/>
                <w:tab w:val="left" w:pos="522"/>
                <w:tab w:val="left" w:pos="792"/>
              </w:tabs>
              <w:rPr>
                <w:rStyle w:val="Courier"/>
                <w:sz w:val="18"/>
              </w:rPr>
            </w:pPr>
            <w:r>
              <w:rPr>
                <w:rStyle w:val="Courier"/>
                <w:sz w:val="18"/>
              </w:rPr>
              <w:t>#define VI_PXI_LBUS_STAR_TRIG_BUS_0 (1000)</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VI_PXI_LBUS_STAR_TRIG_BUS_1 (1001)</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VI_PXI_LBUS_STAR_TRIG_BUS_2 (1002)</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VI_PXI_LBUS_STAR_TRIG_BUS_3 (1003)</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VI_PXI_LBUS_STAR_TRIG_BUS_4 (1004)</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VI_PXI_LBUS_STAR_TRIG_BUS_5 (1005)</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VI_PXI_LBUS_STAR_TRIG_BUS_6 (1006)</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VI_PXI_LBUS_STAR_TRIG_BUS_7 (1007)</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VI_PXI_LBUS_STAR_TRIG_BUS_8 (1008)</w:t>
            </w:r>
          </w:p>
          <w:p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VI_PXI_LBUS_STAR_TRIG_BUS_9 (1009)</w:t>
            </w:r>
          </w:p>
          <w:p w:rsidR="000D102E" w:rsidRPr="000B7D7C" w:rsidRDefault="000D102E" w:rsidP="000D102E">
            <w:pPr>
              <w:tabs>
                <w:tab w:val="left" w:pos="252"/>
                <w:tab w:val="left" w:pos="522"/>
                <w:tab w:val="left" w:pos="792"/>
              </w:tabs>
              <w:rPr>
                <w:rFonts w:ascii="Courier New" w:hAnsi="Courier New"/>
                <w:sz w:val="18"/>
                <w:szCs w:val="16"/>
              </w:rPr>
            </w:pPr>
            <w:r w:rsidRPr="000B7D7C">
              <w:rPr>
                <w:rFonts w:ascii="Courier New" w:hAnsi="Courier New"/>
                <w:sz w:val="18"/>
                <w:szCs w:val="16"/>
              </w:rPr>
              <w:t>#define VI_PXI_STAR_TRIG_CONTROLLER (1413)</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 Help Context ID Values --------------------------------------------------*/</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HlpCtxIConflictManager                  1450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HlpCtxIFormattedIO488                   1550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HlpCtxIResourceManager                  1650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HlpCtxIVendorResourceManager            1850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HlpCtxIVendorIO                         1950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HlpCtxIVisaSession                      2050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HlpCtxIMessage                          2150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HlpCtxIRegister                         2250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HlpCtxIGpib                             2350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HlpCtxISerial                           2450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HlpCtxITcpipInstr                       2550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HlpCtxIVxi                              2650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HlpCtxIUsb                              2750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                            2850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HlpCtxIEventManager                     2950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HlpCtxIBaseMessage                      3150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HlpCtxIAsyncMessage                     3250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HlpCtxISharedRegister                   3350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HlpCtxIGpibIntfc                        3450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HlpCtxIGpibIntfcMessage                 3550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HlpCtxITcpipSocket                      3650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HlpCtxIVxi3                             3750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HlpCtxIVxiMemacc                        3850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HlpCtxIVxiBackplane                     3950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HlpCtxIEventHandler                     4050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HlpCtxIEventIOCompletion                4250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HlpCtxIEventTrigger                     4350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HlpCtxIEventVxiSignal                   4450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HlpCtxIEventVxiVmeInterrupt             4550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HlpCtxIEventGpibCIC                     4650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HlpCtxIEventUsbInterrupt                4750</w:t>
            </w:r>
          </w:p>
          <w:p w:rsidR="008E5B0B" w:rsidRDefault="008E5B0B" w:rsidP="008E5B0B">
            <w:pPr>
              <w:tabs>
                <w:tab w:val="left" w:pos="252"/>
                <w:tab w:val="left" w:pos="522"/>
                <w:tab w:val="left" w:pos="792"/>
              </w:tabs>
              <w:rPr>
                <w:rStyle w:val="Courier"/>
                <w:sz w:val="18"/>
              </w:rPr>
            </w:pPr>
            <w:r w:rsidRPr="008E5B0B">
              <w:rPr>
                <w:rStyle w:val="Courier"/>
                <w:sz w:val="18"/>
              </w:rPr>
              <w:t>#define HlpCtxIResourceManager3                 4850</w:t>
            </w:r>
          </w:p>
          <w:p w:rsidR="001B1091" w:rsidRDefault="001B1091" w:rsidP="008E5B0B">
            <w:pPr>
              <w:tabs>
                <w:tab w:val="left" w:pos="252"/>
                <w:tab w:val="left" w:pos="522"/>
                <w:tab w:val="left" w:pos="792"/>
              </w:tabs>
              <w:rPr>
                <w:rStyle w:val="Courier"/>
                <w:sz w:val="18"/>
              </w:rPr>
            </w:pPr>
            <w:r>
              <w:rPr>
                <w:rStyle w:val="Courier"/>
                <w:sz w:val="18"/>
              </w:rPr>
              <w:t>#define HlpCtxIPxi                              4950</w:t>
            </w:r>
          </w:p>
          <w:p w:rsidR="000D102E" w:rsidRDefault="000D102E" w:rsidP="008E5B0B">
            <w:pPr>
              <w:tabs>
                <w:tab w:val="left" w:pos="252"/>
                <w:tab w:val="left" w:pos="522"/>
                <w:tab w:val="left" w:pos="792"/>
              </w:tabs>
              <w:rPr>
                <w:rStyle w:val="Courier"/>
                <w:sz w:val="18"/>
              </w:rPr>
            </w:pPr>
            <w:r>
              <w:rPr>
                <w:rStyle w:val="Courier"/>
                <w:sz w:val="18"/>
              </w:rPr>
              <w:t xml:space="preserve">#define HlpCtxIRegister64                       </w:t>
            </w:r>
            <w:r w:rsidR="001B1091">
              <w:rPr>
                <w:rStyle w:val="Courier"/>
                <w:sz w:val="18"/>
              </w:rPr>
              <w:t>50</w:t>
            </w:r>
            <w:r>
              <w:rPr>
                <w:rStyle w:val="Courier"/>
                <w:sz w:val="18"/>
              </w:rPr>
              <w:t>50</w:t>
            </w:r>
          </w:p>
          <w:p w:rsidR="000D102E" w:rsidRPr="008E5B0B" w:rsidRDefault="000D102E" w:rsidP="008E5B0B">
            <w:pPr>
              <w:tabs>
                <w:tab w:val="left" w:pos="252"/>
                <w:tab w:val="left" w:pos="522"/>
                <w:tab w:val="left" w:pos="792"/>
              </w:tabs>
              <w:rPr>
                <w:rStyle w:val="Courier"/>
                <w:sz w:val="18"/>
              </w:rPr>
            </w:pPr>
            <w:r>
              <w:rPr>
                <w:rStyle w:val="Courier"/>
                <w:sz w:val="18"/>
              </w:rPr>
              <w:t>#define HlpCtxI</w:t>
            </w:r>
            <w:r w:rsidR="009B7539">
              <w:rPr>
                <w:rStyle w:val="Courier"/>
                <w:sz w:val="18"/>
              </w:rPr>
              <w:t>Shared</w:t>
            </w:r>
            <w:r>
              <w:rPr>
                <w:rStyle w:val="Courier"/>
                <w:sz w:val="18"/>
              </w:rPr>
              <w:t>Register64                 5</w:t>
            </w:r>
            <w:r w:rsidR="001B1091">
              <w:rPr>
                <w:rStyle w:val="Courier"/>
                <w:sz w:val="18"/>
              </w:rPr>
              <w:t>1</w:t>
            </w:r>
            <w:r>
              <w:rPr>
                <w:rStyle w:val="Courier"/>
                <w:sz w:val="18"/>
              </w:rPr>
              <w:t>50</w:t>
            </w:r>
          </w:p>
          <w:p w:rsidR="008E5B0B" w:rsidRDefault="0001227C" w:rsidP="008E5B0B">
            <w:pPr>
              <w:tabs>
                <w:tab w:val="left" w:pos="252"/>
                <w:tab w:val="left" w:pos="522"/>
                <w:tab w:val="left" w:pos="792"/>
              </w:tabs>
              <w:rPr>
                <w:rStyle w:val="Courier"/>
                <w:sz w:val="18"/>
              </w:rPr>
            </w:pPr>
            <w:r>
              <w:rPr>
                <w:rStyle w:val="Courier"/>
                <w:sz w:val="18"/>
              </w:rPr>
              <w:t xml:space="preserve">#define </w:t>
            </w:r>
            <w:r w:rsidRPr="00577946">
              <w:rPr>
                <w:rStyle w:val="Courier"/>
                <w:sz w:val="18"/>
              </w:rPr>
              <w:t>HlpCtxI</w:t>
            </w:r>
            <w:r>
              <w:rPr>
                <w:rStyle w:val="Courier"/>
                <w:sz w:val="18"/>
              </w:rPr>
              <w:t>Hislip</w:t>
            </w:r>
            <w:r w:rsidRPr="00577946">
              <w:rPr>
                <w:rStyle w:val="Courier"/>
                <w:sz w:val="18"/>
              </w:rPr>
              <w:t>Instr</w:t>
            </w:r>
            <w:r>
              <w:rPr>
                <w:rStyle w:val="Courier"/>
                <w:sz w:val="18"/>
              </w:rPr>
              <w:t xml:space="preserve">                      5250</w:t>
            </w:r>
          </w:p>
          <w:p w:rsidR="0001227C" w:rsidRPr="008E5B0B" w:rsidRDefault="0001227C"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HlpCtxEnumVisaStatusCode               10000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HlpCtxEnumConflictHandlerType          10200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HlpCtxEnumEventType                    10300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HlpCtxEnumHardwareInterfaceType        10400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HlpCtxEnumIOProtocol                   10500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HlpCtxEnumFDCMode                      10600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HlpCtxEnumAddressSpace                 10700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HlpCtxEnumEventMechanism               10800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HlpCtxEnumTriggerLine                  10900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HlpCtxEnumTriggerProtocol              11000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HlpCtxEnumBufferMask                   11100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HlpCtxEnumTimeout                      11200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HlpCtxEnumAccessMode                   11300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HlpCtxEnumSerialParity                 11400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HlpCtxEnumSerialStopBits               11500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HlpCtxEnumSerialFlowControl            11600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HlpCtxEnumSerialEndConst               11700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HlpCtxEnumLineState                    11800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HlpCtxEnumVXIMemoryAccessPrivilege     11900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HlpCtxEnumDataWidth                    12000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HlpCtxEnumRENControlConst              12100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HlpCtxEnumATNControlConst              12200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HlpCtxEnumGPIBAddressState             12300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HlpCtxEnumVXICommandQuery              12400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HlpCtxEnumAssertInterruptConst         12500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HlpCtxEnumAssertUtilityConst           12600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HlpCtxEnumVXIDevClass                  12700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HlpCtxEnumIEEEASCIIType                12800</w:t>
            </w:r>
          </w:p>
          <w:p w:rsidR="008E5B0B" w:rsidRDefault="008E5B0B" w:rsidP="008E5B0B">
            <w:pPr>
              <w:tabs>
                <w:tab w:val="left" w:pos="252"/>
                <w:tab w:val="left" w:pos="522"/>
                <w:tab w:val="left" w:pos="792"/>
              </w:tabs>
              <w:rPr>
                <w:rStyle w:val="Courier"/>
                <w:sz w:val="18"/>
              </w:rPr>
            </w:pPr>
            <w:r w:rsidRPr="008E5B0B">
              <w:rPr>
                <w:rStyle w:val="Courier"/>
                <w:sz w:val="18"/>
              </w:rPr>
              <w:t>#define HlpCtxEnumIEEEBinaryType               12900</w:t>
            </w:r>
          </w:p>
          <w:p w:rsidR="001B1091" w:rsidRPr="008E5B0B" w:rsidRDefault="001B1091" w:rsidP="008E5B0B">
            <w:pPr>
              <w:tabs>
                <w:tab w:val="left" w:pos="252"/>
                <w:tab w:val="left" w:pos="522"/>
                <w:tab w:val="left" w:pos="792"/>
              </w:tabs>
              <w:rPr>
                <w:rStyle w:val="Courier"/>
                <w:sz w:val="18"/>
              </w:rPr>
            </w:pPr>
            <w:r>
              <w:rPr>
                <w:rStyle w:val="Courier"/>
                <w:sz w:val="18"/>
              </w:rPr>
              <w:t>#define HlpCtxEnumPXIMemType                   13000</w:t>
            </w:r>
          </w:p>
          <w:p w:rsidR="008E5B0B" w:rsidRPr="008E5B0B" w:rsidRDefault="008E5B0B" w:rsidP="008E5B0B">
            <w:pPr>
              <w:tabs>
                <w:tab w:val="left" w:pos="252"/>
                <w:tab w:val="left" w:pos="522"/>
                <w:tab w:val="left" w:pos="792"/>
              </w:tabs>
              <w:rPr>
                <w:rStyle w:val="Courier"/>
                <w:sz w:val="18"/>
              </w:rPr>
            </w:pP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HlpCtxClsResourceManager               20000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HlpCtxClsFormattedIO488                20100</w:t>
            </w:r>
          </w:p>
          <w:p w:rsidR="008E5B0B" w:rsidRPr="008E5B0B" w:rsidRDefault="008E5B0B" w:rsidP="008E5B0B">
            <w:pPr>
              <w:tabs>
                <w:tab w:val="left" w:pos="252"/>
                <w:tab w:val="left" w:pos="522"/>
                <w:tab w:val="left" w:pos="792"/>
              </w:tabs>
              <w:rPr>
                <w:rStyle w:val="Courier"/>
                <w:sz w:val="18"/>
              </w:rPr>
            </w:pPr>
            <w:r w:rsidRPr="008E5B0B">
              <w:rPr>
                <w:rStyle w:val="Courier"/>
                <w:sz w:val="18"/>
              </w:rPr>
              <w:t>#define HlpCtxClsVisaConflictTableManager      20200</w:t>
            </w:r>
          </w:p>
          <w:p w:rsidR="008E5B0B" w:rsidRPr="008E5B0B" w:rsidRDefault="008E5B0B" w:rsidP="008E5B0B">
            <w:pPr>
              <w:tabs>
                <w:tab w:val="left" w:pos="252"/>
                <w:tab w:val="left" w:pos="522"/>
                <w:tab w:val="left" w:pos="792"/>
              </w:tabs>
              <w:rPr>
                <w:rStyle w:val="Courier"/>
                <w:sz w:val="18"/>
              </w:rPr>
            </w:pPr>
          </w:p>
          <w:p w:rsidR="00F15659" w:rsidRPr="008E5B0B" w:rsidRDefault="008E5B0B" w:rsidP="008E5B0B">
            <w:pPr>
              <w:tabs>
                <w:tab w:val="left" w:pos="252"/>
                <w:tab w:val="left" w:pos="522"/>
                <w:tab w:val="left" w:pos="792"/>
              </w:tabs>
              <w:rPr>
                <w:rStyle w:val="Courier"/>
                <w:sz w:val="18"/>
              </w:rPr>
            </w:pPr>
            <w:r w:rsidRPr="008E5B0B">
              <w:rPr>
                <w:rStyle w:val="Courier"/>
                <w:sz w:val="18"/>
              </w:rPr>
              <w:t>#endif</w:t>
            </w:r>
          </w:p>
        </w:tc>
      </w:tr>
    </w:tbl>
    <w:p w:rsidR="00F15659" w:rsidRDefault="00F15659">
      <w:pPr>
        <w:pStyle w:val="Head2"/>
        <w:numPr>
          <w:ilvl w:val="0"/>
          <w:numId w:val="0"/>
        </w:numPr>
        <w:rPr>
          <w:b w:val="0"/>
        </w:rPr>
      </w:pPr>
    </w:p>
    <w:p w:rsidR="00E11E8F" w:rsidRPr="00E11E8F" w:rsidRDefault="00E11E8F" w:rsidP="00664062">
      <w:pPr>
        <w:rPr>
          <w:rFonts w:ascii="Courier New" w:hAnsi="Courier New" w:cs="Courier New"/>
          <w:sz w:val="18"/>
          <w:szCs w:val="18"/>
        </w:rPr>
      </w:pPr>
    </w:p>
    <w:p w:rsidR="00F15659" w:rsidRDefault="00F15659">
      <w:pPr>
        <w:pStyle w:val="Head1"/>
      </w:pPr>
      <w:bookmarkStart w:id="190" w:name="_Toc180914634"/>
      <w:r>
        <w:t>Interface Hierarchy</w:t>
      </w:r>
      <w:bookmarkEnd w:id="190"/>
    </w:p>
    <w:p w:rsidR="00F15659" w:rsidRDefault="00F15659"/>
    <w:p w:rsidR="00F15659" w:rsidRDefault="00F15659"/>
    <w:p w:rsidR="00F15659" w:rsidRDefault="00F15659"/>
    <w:p w:rsidR="007B457B" w:rsidRDefault="00407FD7">
      <w:r>
        <w:object w:dxaOrig="6601" w:dyaOrig="6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396.75pt" o:ole="">
            <v:imagedata r:id="rId38" o:title="" cropbottom="17062f" cropright="13087f" gain="2"/>
          </v:shape>
          <o:OLEObject Type="Embed" ProgID="PowerPoint.Slide.12" ShapeID="_x0000_i1025" DrawAspect="Content" ObjectID="_1518015653" r:id="rId39"/>
        </w:object>
      </w:r>
    </w:p>
    <w:sectPr w:rsidR="007B457B" w:rsidSect="00756EF1">
      <w:headerReference w:type="even" r:id="rId40"/>
      <w:headerReference w:type="default" r:id="rId41"/>
      <w:footnotePr>
        <w:numRestart w:val="eachPage"/>
      </w:footnotePr>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54B" w:rsidRDefault="00FA754B">
      <w:r>
        <w:separator/>
      </w:r>
    </w:p>
  </w:endnote>
  <w:endnote w:type="continuationSeparator" w:id="0">
    <w:p w:rsidR="00FA754B" w:rsidRDefault="00FA7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ms Rmn">
    <w:panose1 w:val="02020603040505020304"/>
    <w:charset w:val="00"/>
    <w:family w:val="roman"/>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Footer"/>
      <w:widowControl w:val="0"/>
      <w:tabs>
        <w:tab w:val="clear" w:pos="8640"/>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widowControl w:val="0"/>
      <w:tabs>
        <w:tab w:val="center" w:pos="4680"/>
        <w:tab w:val="right" w:pos="9360"/>
      </w:tabs>
      <w:rPr>
        <w: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widowControl w:val="0"/>
      <w:tabs>
        <w:tab w:val="center" w:pos="4680"/>
        <w:tab w:val="right" w:pos="9360"/>
      </w:tabs>
      <w:rPr>
        <w:i/>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Footer"/>
      <w:widowControl w:val="0"/>
      <w:tabs>
        <w:tab w:val="clear" w:pos="4320"/>
        <w:tab w:val="clear" w:pos="8640"/>
        <w:tab w:val="center" w:pos="3960"/>
        <w:tab w:val="right" w:pos="9360"/>
      </w:tabs>
      <w:rPr>
        <w:i/>
      </w:rPr>
    </w:pPr>
    <w:r>
      <w:rPr>
        <w:i/>
      </w:rPr>
      <w:t>VPP-4.3.4: VISA Implementation Specification for COM</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rsidP="00A12C30">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VPP-4.3.4: VISA Implementation Specification for 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54B" w:rsidRDefault="00FA754B"/>
  </w:footnote>
  <w:footnote w:type="continuationSeparator" w:id="0">
    <w:p w:rsidR="00FA754B" w:rsidRDefault="00FA75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er"/>
      <w:widowControl w:val="0"/>
      <w:tabs>
        <w:tab w:val="clear" w:pos="8640"/>
        <w:tab w:val="right" w:pos="9360"/>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ing7"/>
      <w:widowControl w:val="0"/>
      <w:numPr>
        <w:ilvl w:val="0"/>
        <w:numId w:val="0"/>
      </w:numPr>
      <w:tabs>
        <w:tab w:val="center" w:pos="6120"/>
        <w:tab w:val="right" w:pos="9360"/>
      </w:tabs>
      <w:rPr>
        <w:rFonts w:ascii="Times" w:hAnsi="Times"/>
      </w:rPr>
    </w:pPr>
    <w:r w:rsidRPr="00DB2FCC">
      <w:rPr>
        <w:rFonts w:ascii="Times" w:hAnsi="Times"/>
      </w:rPr>
      <w:t>Section 3: VISA Resource Template: IVisaSession and IEventManager</w:t>
    </w:r>
    <w:r>
      <w:rPr>
        <w:rFonts w:ascii="Times" w:hAnsi="Times"/>
      </w:rPr>
      <w:tab/>
    </w:r>
    <w:r>
      <w:rPr>
        <w:rFonts w:ascii="Times" w:hAnsi="Times"/>
      </w:rPr>
      <w:tab/>
      <w:t>Page 3-</w:t>
    </w:r>
    <w:r>
      <w:rPr>
        <w:rFonts w:ascii="Times" w:hAnsi="Times"/>
      </w:rPr>
      <w:pgNum/>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widowControl w:val="0"/>
      <w:tabs>
        <w:tab w:val="center" w:pos="3240"/>
        <w:tab w:val="right" w:pos="9360"/>
      </w:tabs>
      <w:rPr>
        <w:i/>
      </w:rPr>
    </w:pPr>
    <w:r>
      <w:rPr>
        <w:i/>
      </w:rPr>
      <w:t>Page 4-</w:t>
    </w:r>
    <w:r>
      <w:rPr>
        <w:rStyle w:val="PageNumber"/>
        <w:i/>
        <w:iCs/>
      </w:rPr>
      <w:fldChar w:fldCharType="begin"/>
    </w:r>
    <w:r>
      <w:rPr>
        <w:rStyle w:val="PageNumber"/>
        <w:i/>
        <w:iCs/>
      </w:rPr>
      <w:instrText xml:space="preserve"> PAGE </w:instrText>
    </w:r>
    <w:r>
      <w:rPr>
        <w:rStyle w:val="PageNumber"/>
        <w:i/>
        <w:iCs/>
      </w:rPr>
      <w:fldChar w:fldCharType="separate"/>
    </w:r>
    <w:r w:rsidR="00E76F75">
      <w:rPr>
        <w:rStyle w:val="PageNumber"/>
        <w:i/>
        <w:iCs/>
        <w:noProof/>
      </w:rPr>
      <w:t>8</w:t>
    </w:r>
    <w:r>
      <w:rPr>
        <w:rStyle w:val="PageNumber"/>
        <w:i/>
        <w:iCs/>
      </w:rPr>
      <w:fldChar w:fldCharType="end"/>
    </w:r>
    <w:r>
      <w:rPr>
        <w:i/>
      </w:rPr>
      <w:tab/>
    </w:r>
    <w:r>
      <w:rPr>
        <w:i/>
      </w:rPr>
      <w:tab/>
    </w:r>
    <w:r w:rsidRPr="00DB2FCC">
      <w:rPr>
        <w:i/>
      </w:rPr>
      <w:t>Section 4: VISA COM I/O Resource Manag</w:t>
    </w:r>
    <w:r>
      <w:rPr>
        <w:i/>
      </w:rPr>
      <w:t>ement</w:t>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ing7"/>
      <w:widowControl w:val="0"/>
      <w:numPr>
        <w:ilvl w:val="0"/>
        <w:numId w:val="0"/>
      </w:numPr>
      <w:tabs>
        <w:tab w:val="center" w:pos="6120"/>
        <w:tab w:val="right" w:pos="9360"/>
      </w:tabs>
      <w:rPr>
        <w:rFonts w:ascii="Times" w:hAnsi="Times"/>
      </w:rPr>
    </w:pPr>
    <w:r>
      <w:rPr>
        <w:rFonts w:ascii="Times" w:hAnsi="Times"/>
      </w:rPr>
      <w:t>Section 4: VISA COM I/O Resource Management</w:t>
    </w:r>
    <w:r>
      <w:rPr>
        <w:rFonts w:ascii="Times" w:hAnsi="Times"/>
      </w:rPr>
      <w:tab/>
    </w:r>
    <w:r>
      <w:rPr>
        <w:rFonts w:ascii="Times" w:hAnsi="Times"/>
      </w:rPr>
      <w:tab/>
      <w:t>Page 4-</w:t>
    </w:r>
    <w:r>
      <w:rPr>
        <w:rFonts w:ascii="Times" w:hAnsi="Times"/>
      </w:rPr>
      <w:pgNum/>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widowControl w:val="0"/>
      <w:tabs>
        <w:tab w:val="center" w:pos="3240"/>
        <w:tab w:val="right" w:pos="9360"/>
      </w:tabs>
      <w:rPr>
        <w:i/>
      </w:rPr>
    </w:pPr>
    <w:r>
      <w:rPr>
        <w:i/>
      </w:rPr>
      <w:t>Page 4-</w:t>
    </w:r>
    <w:r>
      <w:rPr>
        <w:rStyle w:val="PageNumber"/>
        <w:i/>
        <w:iCs/>
      </w:rPr>
      <w:fldChar w:fldCharType="begin"/>
    </w:r>
    <w:r>
      <w:rPr>
        <w:rStyle w:val="PageNumber"/>
        <w:i/>
        <w:iCs/>
      </w:rPr>
      <w:instrText xml:space="preserve"> PAGE </w:instrText>
    </w:r>
    <w:r>
      <w:rPr>
        <w:rStyle w:val="PageNumber"/>
        <w:i/>
        <w:iCs/>
      </w:rPr>
      <w:fldChar w:fldCharType="separate"/>
    </w:r>
    <w:r w:rsidR="00E76F75">
      <w:rPr>
        <w:rStyle w:val="PageNumber"/>
        <w:i/>
        <w:iCs/>
        <w:noProof/>
      </w:rPr>
      <w:t>12</w:t>
    </w:r>
    <w:r>
      <w:rPr>
        <w:rStyle w:val="PageNumber"/>
        <w:i/>
        <w:iCs/>
      </w:rPr>
      <w:fldChar w:fldCharType="end"/>
    </w:r>
    <w:r>
      <w:rPr>
        <w:i/>
      </w:rPr>
      <w:tab/>
    </w:r>
    <w:r>
      <w:rPr>
        <w:i/>
      </w:rPr>
      <w:tab/>
      <w:t>Section 4:</w:t>
    </w:r>
    <w:r>
      <w:t xml:space="preserve"> </w:t>
    </w:r>
    <w:r>
      <w:rPr>
        <w:i/>
        <w:iCs/>
      </w:rPr>
      <w:t>VISA COM I/O Resource Management</w:t>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ing7"/>
      <w:widowControl w:val="0"/>
      <w:numPr>
        <w:ilvl w:val="0"/>
        <w:numId w:val="0"/>
      </w:numPr>
      <w:tabs>
        <w:tab w:val="center" w:pos="6120"/>
        <w:tab w:val="right" w:pos="9360"/>
      </w:tabs>
      <w:rPr>
        <w:rFonts w:ascii="Times" w:hAnsi="Times"/>
      </w:rPr>
    </w:pPr>
    <w:r>
      <w:rPr>
        <w:rFonts w:ascii="Times" w:hAnsi="Times"/>
      </w:rPr>
      <w:t>Section 4: VISA COM I/O Resource Management</w:t>
    </w:r>
    <w:r>
      <w:rPr>
        <w:rFonts w:ascii="Times" w:hAnsi="Times"/>
      </w:rPr>
      <w:tab/>
    </w:r>
    <w:r>
      <w:rPr>
        <w:rFonts w:ascii="Times" w:hAnsi="Times"/>
      </w:rPr>
      <w:tab/>
      <w:t>Page 4-</w:t>
    </w:r>
    <w:r>
      <w:rPr>
        <w:rFonts w:ascii="Times" w:hAnsi="Times"/>
      </w:rPr>
      <w:pgNum/>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widowControl w:val="0"/>
      <w:tabs>
        <w:tab w:val="center" w:pos="3240"/>
        <w:tab w:val="right" w:pos="9360"/>
      </w:tabs>
      <w:rPr>
        <w:i/>
      </w:rPr>
    </w:pPr>
    <w:r>
      <w:rPr>
        <w:i/>
      </w:rPr>
      <w:t>Page 5-</w:t>
    </w:r>
    <w:r>
      <w:rPr>
        <w:rStyle w:val="PageNumber"/>
        <w:i/>
        <w:iCs/>
      </w:rPr>
      <w:fldChar w:fldCharType="begin"/>
    </w:r>
    <w:r>
      <w:rPr>
        <w:rStyle w:val="PageNumber"/>
        <w:i/>
        <w:iCs/>
      </w:rPr>
      <w:instrText xml:space="preserve"> PAGE </w:instrText>
    </w:r>
    <w:r>
      <w:rPr>
        <w:rStyle w:val="PageNumber"/>
        <w:i/>
        <w:iCs/>
      </w:rPr>
      <w:fldChar w:fldCharType="separate"/>
    </w:r>
    <w:r w:rsidR="00E76F75">
      <w:rPr>
        <w:rStyle w:val="PageNumber"/>
        <w:i/>
        <w:iCs/>
        <w:noProof/>
      </w:rPr>
      <w:t>42</w:t>
    </w:r>
    <w:r>
      <w:rPr>
        <w:rStyle w:val="PageNumber"/>
        <w:i/>
        <w:iCs/>
      </w:rPr>
      <w:fldChar w:fldCharType="end"/>
    </w:r>
    <w:r>
      <w:rPr>
        <w:i/>
      </w:rPr>
      <w:tab/>
    </w:r>
    <w:r>
      <w:rPr>
        <w:i/>
      </w:rPr>
      <w:tab/>
      <w:t>Section 5:</w:t>
    </w:r>
    <w:r>
      <w:t xml:space="preserve"> </w:t>
    </w:r>
    <w:r>
      <w:rPr>
        <w:i/>
        <w:iCs/>
      </w:rPr>
      <w:t>VISA COM I/O Resource Classes</w:t>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ing7"/>
      <w:widowControl w:val="0"/>
      <w:numPr>
        <w:ilvl w:val="0"/>
        <w:numId w:val="0"/>
      </w:numPr>
      <w:tabs>
        <w:tab w:val="center" w:pos="6120"/>
        <w:tab w:val="right" w:pos="9360"/>
      </w:tabs>
      <w:rPr>
        <w:rFonts w:ascii="Times" w:hAnsi="Times"/>
      </w:rPr>
    </w:pPr>
    <w:r>
      <w:rPr>
        <w:rFonts w:ascii="Times" w:hAnsi="Times"/>
      </w:rPr>
      <w:t>Section 5: VISA COM I/O Resource Classes</w:t>
    </w:r>
    <w:r>
      <w:rPr>
        <w:rFonts w:ascii="Times" w:hAnsi="Times"/>
      </w:rPr>
      <w:tab/>
    </w:r>
    <w:r>
      <w:rPr>
        <w:rFonts w:ascii="Times" w:hAnsi="Times"/>
      </w:rPr>
      <w:tab/>
      <w:t>Page 5-</w:t>
    </w:r>
    <w:r>
      <w:rPr>
        <w:rFonts w:ascii="Times" w:hAnsi="Times"/>
      </w:rPr>
      <w:pgNum/>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widowControl w:val="0"/>
      <w:tabs>
        <w:tab w:val="center" w:pos="3240"/>
        <w:tab w:val="right" w:pos="9360"/>
      </w:tabs>
      <w:rPr>
        <w:i/>
      </w:rPr>
    </w:pPr>
    <w:r>
      <w:rPr>
        <w:i/>
      </w:rPr>
      <w:t>Page 6-</w:t>
    </w:r>
    <w:r>
      <w:rPr>
        <w:rStyle w:val="PageNumber"/>
        <w:i/>
        <w:iCs/>
      </w:rPr>
      <w:fldChar w:fldCharType="begin"/>
    </w:r>
    <w:r>
      <w:rPr>
        <w:rStyle w:val="PageNumber"/>
        <w:i/>
        <w:iCs/>
      </w:rPr>
      <w:instrText xml:space="preserve"> PAGE </w:instrText>
    </w:r>
    <w:r>
      <w:rPr>
        <w:rStyle w:val="PageNumber"/>
        <w:i/>
        <w:iCs/>
      </w:rPr>
      <w:fldChar w:fldCharType="separate"/>
    </w:r>
    <w:r w:rsidR="00E76F75">
      <w:rPr>
        <w:rStyle w:val="PageNumber"/>
        <w:i/>
        <w:iCs/>
        <w:noProof/>
      </w:rPr>
      <w:t>10</w:t>
    </w:r>
    <w:r>
      <w:rPr>
        <w:rStyle w:val="PageNumber"/>
        <w:i/>
        <w:iCs/>
      </w:rPr>
      <w:fldChar w:fldCharType="end"/>
    </w:r>
    <w:r>
      <w:rPr>
        <w:i/>
      </w:rPr>
      <w:tab/>
    </w:r>
    <w:r>
      <w:rPr>
        <w:i/>
      </w:rPr>
      <w:tab/>
      <w:t xml:space="preserve">Section </w:t>
    </w:r>
    <w:r>
      <w:rPr>
        <w:i/>
        <w:iCs/>
      </w:rPr>
      <w:t>6: VISA COM I/O Components and Installation</w:t>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ing7"/>
      <w:widowControl w:val="0"/>
      <w:numPr>
        <w:ilvl w:val="0"/>
        <w:numId w:val="0"/>
      </w:numPr>
      <w:tabs>
        <w:tab w:val="center" w:pos="6120"/>
        <w:tab w:val="right" w:pos="9360"/>
      </w:tabs>
      <w:rPr>
        <w:rFonts w:ascii="Times" w:hAnsi="Times"/>
      </w:rPr>
    </w:pPr>
    <w:r>
      <w:rPr>
        <w:rFonts w:ascii="Times" w:hAnsi="Times"/>
      </w:rPr>
      <w:t>Section 6: VISA COM I/O Components and Installation</w:t>
    </w:r>
    <w:r>
      <w:rPr>
        <w:rFonts w:ascii="Times" w:hAnsi="Times"/>
      </w:rPr>
      <w:tab/>
    </w:r>
    <w:r>
      <w:rPr>
        <w:rFonts w:ascii="Times" w:hAnsi="Times"/>
      </w:rPr>
      <w:tab/>
      <w:t>Page 6-</w:t>
    </w:r>
    <w:r>
      <w:rPr>
        <w:rFonts w:ascii="Times" w:hAnsi="Times"/>
      </w:rPr>
      <w:pgNum/>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widowControl w:val="0"/>
      <w:tabs>
        <w:tab w:val="center" w:pos="3240"/>
        <w:tab w:val="right" w:pos="9360"/>
      </w:tabs>
      <w:rPr>
        <w:i/>
      </w:rPr>
    </w:pPr>
    <w:r>
      <w:rPr>
        <w:i/>
      </w:rPr>
      <w:t>Page 7-</w:t>
    </w:r>
    <w:r>
      <w:rPr>
        <w:rStyle w:val="PageNumber"/>
        <w:i/>
        <w:iCs/>
      </w:rPr>
      <w:fldChar w:fldCharType="begin"/>
    </w:r>
    <w:r>
      <w:rPr>
        <w:rStyle w:val="PageNumber"/>
        <w:i/>
        <w:iCs/>
      </w:rPr>
      <w:instrText xml:space="preserve"> PAGE </w:instrText>
    </w:r>
    <w:r>
      <w:rPr>
        <w:rStyle w:val="PageNumber"/>
        <w:i/>
        <w:iCs/>
      </w:rPr>
      <w:fldChar w:fldCharType="separate"/>
    </w:r>
    <w:r w:rsidR="00E76F75">
      <w:rPr>
        <w:rStyle w:val="PageNumber"/>
        <w:i/>
        <w:iCs/>
        <w:noProof/>
      </w:rPr>
      <w:t>8</w:t>
    </w:r>
    <w:r>
      <w:rPr>
        <w:rStyle w:val="PageNumber"/>
        <w:i/>
        <w:iCs/>
      </w:rPr>
      <w:fldChar w:fldCharType="end"/>
    </w:r>
    <w:r>
      <w:rPr>
        <w:i/>
      </w:rPr>
      <w:tab/>
    </w:r>
    <w:r>
      <w:rPr>
        <w:i/>
      </w:rPr>
      <w:tab/>
      <w:t xml:space="preserve">Section </w:t>
    </w:r>
    <w:r>
      <w:rPr>
        <w:i/>
        <w:iCs/>
      </w:rPr>
      <w:t>7: Formatted I/O</w:t>
    </w:r>
  </w:p>
  <w:p w:rsidR="006078A0" w:rsidRDefault="006078A0">
    <w:pPr>
      <w:pStyle w:val="TOC2"/>
      <w:widowControl w:val="0"/>
      <w:tabs>
        <w:tab w:val="center" w:pos="4680"/>
        <w:tab w:val="right" w:pos="9360"/>
      </w:tabs>
    </w:pPr>
  </w:p>
  <w:p w:rsidR="006078A0" w:rsidRDefault="006078A0">
    <w:pPr>
      <w:widowControl w:val="0"/>
      <w:tabs>
        <w:tab w:val="center" w:pos="468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widowControl w:val="0"/>
      <w:tabs>
        <w:tab w:val="center" w:pos="4680"/>
        <w:tab w:val="right" w:pos="9360"/>
      </w:tabs>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ing7"/>
      <w:widowControl w:val="0"/>
      <w:numPr>
        <w:ilvl w:val="0"/>
        <w:numId w:val="0"/>
      </w:numPr>
      <w:tabs>
        <w:tab w:val="center" w:pos="6120"/>
        <w:tab w:val="right" w:pos="9360"/>
      </w:tabs>
      <w:rPr>
        <w:rFonts w:ascii="Times" w:hAnsi="Times"/>
      </w:rPr>
    </w:pPr>
    <w:r>
      <w:rPr>
        <w:rFonts w:ascii="Times" w:hAnsi="Times"/>
      </w:rPr>
      <w:t>Section 7: Formatted I/O</w:t>
    </w:r>
    <w:r>
      <w:rPr>
        <w:rFonts w:ascii="Times" w:hAnsi="Times"/>
      </w:rPr>
      <w:tab/>
    </w:r>
    <w:r>
      <w:rPr>
        <w:rFonts w:ascii="Times" w:hAnsi="Times"/>
      </w:rPr>
      <w:tab/>
      <w:t>Page 7-</w:t>
    </w:r>
    <w:r>
      <w:rPr>
        <w:rFonts w:ascii="Times" w:hAnsi="Times"/>
      </w:rPr>
      <w:pgNum/>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widowControl w:val="0"/>
      <w:tabs>
        <w:tab w:val="center" w:pos="3240"/>
        <w:tab w:val="right" w:pos="9360"/>
      </w:tabs>
      <w:rPr>
        <w:i/>
      </w:rPr>
    </w:pPr>
    <w:r>
      <w:rPr>
        <w:i/>
      </w:rPr>
      <w:t>Page 8-</w:t>
    </w:r>
    <w:r>
      <w:rPr>
        <w:rStyle w:val="PageNumber"/>
        <w:i/>
        <w:iCs/>
      </w:rPr>
      <w:fldChar w:fldCharType="begin"/>
    </w:r>
    <w:r>
      <w:rPr>
        <w:rStyle w:val="PageNumber"/>
        <w:i/>
        <w:iCs/>
      </w:rPr>
      <w:instrText xml:space="preserve"> PAGE </w:instrText>
    </w:r>
    <w:r>
      <w:rPr>
        <w:rStyle w:val="PageNumber"/>
        <w:i/>
        <w:iCs/>
      </w:rPr>
      <w:fldChar w:fldCharType="separate"/>
    </w:r>
    <w:r w:rsidR="00E76F75">
      <w:rPr>
        <w:rStyle w:val="PageNumber"/>
        <w:i/>
        <w:iCs/>
        <w:noProof/>
      </w:rPr>
      <w:t>54</w:t>
    </w:r>
    <w:r>
      <w:rPr>
        <w:rStyle w:val="PageNumber"/>
        <w:i/>
        <w:iCs/>
      </w:rPr>
      <w:fldChar w:fldCharType="end"/>
    </w:r>
    <w:r>
      <w:rPr>
        <w:i/>
      </w:rPr>
      <w:tab/>
    </w:r>
    <w:r>
      <w:rPr>
        <w:i/>
      </w:rPr>
      <w:tab/>
      <w:t xml:space="preserve">Section </w:t>
    </w:r>
    <w:r>
      <w:rPr>
        <w:i/>
        <w:iCs/>
      </w:rPr>
      <w:t>8: The Complete VISA COM I/O IDL</w:t>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ing7"/>
      <w:widowControl w:val="0"/>
      <w:numPr>
        <w:ilvl w:val="0"/>
        <w:numId w:val="0"/>
      </w:numPr>
      <w:tabs>
        <w:tab w:val="center" w:pos="6120"/>
        <w:tab w:val="right" w:pos="9360"/>
      </w:tabs>
      <w:rPr>
        <w:rFonts w:ascii="Times" w:hAnsi="Times"/>
      </w:rPr>
    </w:pPr>
    <w:r>
      <w:rPr>
        <w:rFonts w:ascii="Times" w:hAnsi="Times"/>
      </w:rPr>
      <w:t>Section 8: The Complete VISA COM I/O IDL</w:t>
    </w:r>
    <w:r>
      <w:rPr>
        <w:rFonts w:ascii="Times" w:hAnsi="Times"/>
      </w:rPr>
      <w:tab/>
    </w:r>
    <w:r>
      <w:rPr>
        <w:rFonts w:ascii="Times" w:hAnsi="Times"/>
      </w:rPr>
      <w:tab/>
      <w:t>Page 8-</w:t>
    </w:r>
    <w:r>
      <w:rPr>
        <w:rFonts w:ascii="Times" w:hAnsi="Times"/>
      </w:rPr>
      <w:pgNum/>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widowControl w:val="0"/>
      <w:tabs>
        <w:tab w:val="center" w:pos="4680"/>
        <w:tab w:val="right" w:pos="936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rsidR="006078A0" w:rsidRDefault="006078A0">
    <w:pPr>
      <w:widowControl w:val="0"/>
      <w:tabs>
        <w:tab w:val="center" w:pos="4680"/>
      </w:tabs>
    </w:pPr>
  </w:p>
  <w:p w:rsidR="006078A0" w:rsidRDefault="006078A0">
    <w:pPr>
      <w:widowControl w:val="0"/>
      <w:tabs>
        <w:tab w:val="center" w:pos="468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rsidR="006078A0" w:rsidRDefault="006078A0">
    <w:pPr>
      <w:widowControl w:val="0"/>
    </w:pPr>
  </w:p>
  <w:p w:rsidR="006078A0" w:rsidRDefault="006078A0">
    <w:pPr>
      <w:widowControl w:val="0"/>
      <w:tabs>
        <w:tab w:val="center" w:pos="468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er"/>
      <w:widowControl w:val="0"/>
      <w:tabs>
        <w:tab w:val="clear" w:pos="4320"/>
        <w:tab w:val="clear" w:pos="8640"/>
        <w:tab w:val="center" w:pos="3600"/>
        <w:tab w:val="right" w:pos="9360"/>
      </w:tabs>
      <w:rPr>
        <w:i/>
      </w:rPr>
    </w:pPr>
    <w:r>
      <w:rPr>
        <w:i/>
      </w:rPr>
      <w:t>Page 2-</w:t>
    </w:r>
    <w:r>
      <w:rPr>
        <w:i/>
      </w:rPr>
      <w:pgNum/>
    </w:r>
    <w:r>
      <w:rPr>
        <w:i/>
      </w:rPr>
      <w:tab/>
    </w:r>
    <w:r>
      <w:rPr>
        <w:i/>
      </w:rPr>
      <w:tab/>
      <w:t>Section 2: Overview ofVISA COM I/O Library Specification</w:t>
    </w:r>
  </w:p>
  <w:p w:rsidR="006078A0" w:rsidRDefault="006078A0">
    <w:pPr>
      <w:widowControl w:val="0"/>
      <w:tabs>
        <w:tab w:val="center" w:pos="4680"/>
      </w:tabs>
    </w:pPr>
  </w:p>
  <w:p w:rsidR="006078A0" w:rsidRDefault="006078A0">
    <w:pPr>
      <w:widowControl w:val="0"/>
      <w:tabs>
        <w:tab w:val="center" w:pos="4680"/>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er"/>
      <w:widowControl w:val="0"/>
      <w:tabs>
        <w:tab w:val="clear" w:pos="4320"/>
        <w:tab w:val="clear" w:pos="8640"/>
        <w:tab w:val="center" w:pos="5760"/>
        <w:tab w:val="right" w:pos="9360"/>
      </w:tabs>
      <w:rPr>
        <w:i/>
      </w:rPr>
    </w:pPr>
    <w:r>
      <w:rPr>
        <w:i/>
      </w:rPr>
      <w:t xml:space="preserve">Section 1: Introduction to the VXIplug&amp;p[ay Systems </w:t>
    </w:r>
    <w:smartTag w:uri="urn:schemas-microsoft-com:office:smarttags" w:element="place">
      <w:smartTag w:uri="urn:schemas-microsoft-com:office:smarttags" w:element="City">
        <w:r>
          <w:rPr>
            <w:i/>
          </w:rPr>
          <w:t>Alliance</w:t>
        </w:r>
      </w:smartTag>
    </w:smartTag>
    <w:r>
      <w:rPr>
        <w:i/>
      </w:rPr>
      <w:t xml:space="preserve"> and the IVI Foundation</w:t>
    </w:r>
    <w:r>
      <w:rPr>
        <w:i/>
      </w:rPr>
      <w:tab/>
      <w:t>Page 1-</w:t>
    </w:r>
    <w:r>
      <w:rPr>
        <w:rStyle w:val="PageNumber"/>
        <w:i/>
        <w:iCs/>
      </w:rPr>
      <w:fldChar w:fldCharType="begin"/>
    </w:r>
    <w:r>
      <w:rPr>
        <w:rStyle w:val="PageNumber"/>
        <w:i/>
        <w:iCs/>
      </w:rPr>
      <w:instrText xml:space="preserve"> PAGE </w:instrText>
    </w:r>
    <w:r>
      <w:rPr>
        <w:rStyle w:val="PageNumber"/>
        <w:i/>
        <w:iCs/>
      </w:rPr>
      <w:fldChar w:fldCharType="separate"/>
    </w:r>
    <w:r w:rsidR="00E76F75">
      <w:rPr>
        <w:rStyle w:val="PageNumber"/>
        <w:i/>
        <w:iCs/>
        <w:noProof/>
      </w:rPr>
      <w:t>1</w:t>
    </w:r>
    <w:r>
      <w:rPr>
        <w:rStyle w:val="PageNumber"/>
        <w:i/>
        <w:iCs/>
      </w:rPr>
      <w:fldChar w:fldCharType="end"/>
    </w:r>
  </w:p>
  <w:p w:rsidR="006078A0" w:rsidRDefault="006078A0">
    <w:pPr>
      <w:widowControl w:val="0"/>
    </w:pPr>
  </w:p>
  <w:p w:rsidR="006078A0" w:rsidRDefault="006078A0">
    <w:pPr>
      <w:widowControl w:val="0"/>
      <w:tabs>
        <w:tab w:val="center" w:pos="4680"/>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pStyle w:val="Header"/>
      <w:widowControl w:val="0"/>
      <w:tabs>
        <w:tab w:val="clear" w:pos="4320"/>
        <w:tab w:val="clear" w:pos="8640"/>
        <w:tab w:val="center" w:pos="5760"/>
        <w:tab w:val="right" w:pos="9360"/>
      </w:tabs>
      <w:rPr>
        <w:i/>
      </w:rPr>
    </w:pPr>
    <w:r>
      <w:rPr>
        <w:i/>
      </w:rPr>
      <w:t xml:space="preserve">Section 2: Overview ofVISA COM I/O Library Specification </w:t>
    </w:r>
    <w:r>
      <w:rPr>
        <w:i/>
      </w:rPr>
      <w:tab/>
    </w:r>
    <w:r>
      <w:rPr>
        <w:i/>
      </w:rPr>
      <w:tab/>
      <w:t>Page 2-</w:t>
    </w:r>
    <w:r>
      <w:rPr>
        <w:rStyle w:val="PageNumber"/>
        <w:i/>
        <w:iCs/>
      </w:rPr>
      <w:fldChar w:fldCharType="begin"/>
    </w:r>
    <w:r>
      <w:rPr>
        <w:rStyle w:val="PageNumber"/>
        <w:i/>
        <w:iCs/>
      </w:rPr>
      <w:instrText xml:space="preserve"> PAGE </w:instrText>
    </w:r>
    <w:r>
      <w:rPr>
        <w:rStyle w:val="PageNumber"/>
        <w:i/>
        <w:iCs/>
      </w:rPr>
      <w:fldChar w:fldCharType="separate"/>
    </w:r>
    <w:r w:rsidR="00E76F75">
      <w:rPr>
        <w:rStyle w:val="PageNumber"/>
        <w:i/>
        <w:iCs/>
        <w:noProof/>
      </w:rPr>
      <w:t>13</w:t>
    </w:r>
    <w:r>
      <w:rPr>
        <w:rStyle w:val="PageNumber"/>
        <w:i/>
        <w:iCs/>
      </w:rPr>
      <w:fldChar w:fldCharType="end"/>
    </w:r>
  </w:p>
  <w:p w:rsidR="006078A0" w:rsidRDefault="006078A0">
    <w:pPr>
      <w:widowControl w:val="0"/>
    </w:pPr>
  </w:p>
  <w:p w:rsidR="006078A0" w:rsidRDefault="006078A0">
    <w:pPr>
      <w:widowControl w:val="0"/>
      <w:tabs>
        <w:tab w:val="center" w:pos="4680"/>
      </w:tabs>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A0" w:rsidRDefault="006078A0">
    <w:pPr>
      <w:widowControl w:val="0"/>
      <w:tabs>
        <w:tab w:val="center" w:pos="3240"/>
        <w:tab w:val="right" w:pos="9360"/>
      </w:tabs>
      <w:rPr>
        <w:i/>
      </w:rPr>
    </w:pPr>
    <w:r>
      <w:rPr>
        <w:i/>
      </w:rPr>
      <w:t>Page 3-</w:t>
    </w:r>
    <w:r>
      <w:rPr>
        <w:rStyle w:val="PageNumber"/>
        <w:i/>
        <w:iCs/>
      </w:rPr>
      <w:fldChar w:fldCharType="begin"/>
    </w:r>
    <w:r>
      <w:rPr>
        <w:rStyle w:val="PageNumber"/>
        <w:i/>
        <w:iCs/>
      </w:rPr>
      <w:instrText xml:space="preserve"> PAGE </w:instrText>
    </w:r>
    <w:r>
      <w:rPr>
        <w:rStyle w:val="PageNumber"/>
        <w:i/>
        <w:iCs/>
      </w:rPr>
      <w:fldChar w:fldCharType="separate"/>
    </w:r>
    <w:r w:rsidR="00E76F75">
      <w:rPr>
        <w:rStyle w:val="PageNumber"/>
        <w:i/>
        <w:iCs/>
        <w:noProof/>
      </w:rPr>
      <w:t>20</w:t>
    </w:r>
    <w:r>
      <w:rPr>
        <w:rStyle w:val="PageNumber"/>
        <w:i/>
        <w:iCs/>
      </w:rPr>
      <w:fldChar w:fldCharType="end"/>
    </w:r>
    <w:r>
      <w:rPr>
        <w:i/>
      </w:rPr>
      <w:tab/>
    </w:r>
    <w:r>
      <w:rPr>
        <w:i/>
      </w:rPr>
      <w:tab/>
    </w:r>
    <w:r w:rsidRPr="00DB2FCC">
      <w:rPr>
        <w:i/>
      </w:rPr>
      <w:t>Section 3: VISA Resource Template: IVisaSession and IEventManager</w:t>
    </w:r>
  </w:p>
  <w:p w:rsidR="006078A0" w:rsidRDefault="006078A0">
    <w:pPr>
      <w:widowControl w:val="0"/>
      <w:tabs>
        <w:tab w:val="center" w:pos="4680"/>
        <w:tab w:val="right" w:pos="9360"/>
      </w:tabs>
    </w:pPr>
  </w:p>
  <w:p w:rsidR="006078A0" w:rsidRDefault="006078A0">
    <w:pPr>
      <w:widowControl w:val="0"/>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002C1F"/>
    <w:multiLevelType w:val="multilevel"/>
    <w:tmpl w:val="A5646650"/>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1"/>
      <w:lvlText w:val="%1.%2."/>
      <w:lvlJc w:val="left"/>
      <w:pPr>
        <w:tabs>
          <w:tab w:val="num" w:pos="720"/>
        </w:tabs>
        <w:ind w:left="720" w:hanging="720"/>
      </w:pPr>
      <w:rPr>
        <w:rFonts w:ascii="Times" w:hAnsi="Times" w:hint="default"/>
        <w:b/>
        <w:i w:val="0"/>
        <w:sz w:val="28"/>
      </w:rPr>
    </w:lvl>
    <w:lvl w:ilvl="2">
      <w:start w:val="1"/>
      <w:numFmt w:val="decimal"/>
      <w:pStyle w:val="Head2"/>
      <w:lvlText w:val="%1.%2.%3."/>
      <w:lvlJc w:val="left"/>
      <w:pPr>
        <w:tabs>
          <w:tab w:val="num" w:pos="720"/>
        </w:tabs>
        <w:ind w:left="720" w:hanging="720"/>
      </w:pPr>
      <w:rPr>
        <w:rFonts w:ascii="Times" w:hAnsi="Times" w:hint="default"/>
        <w:b/>
        <w:i w:val="0"/>
        <w:sz w:val="24"/>
      </w:rPr>
    </w:lvl>
    <w:lvl w:ilvl="3">
      <w:start w:val="1"/>
      <w:numFmt w:val="decimal"/>
      <w:pStyle w:val="Head3"/>
      <w:lvlText w:val="%1.%2.%3.%4."/>
      <w:lvlJc w:val="left"/>
      <w:pPr>
        <w:tabs>
          <w:tab w:val="num" w:pos="720"/>
        </w:tabs>
        <w:ind w:left="720" w:hanging="720"/>
      </w:pPr>
      <w:rPr>
        <w:rFonts w:ascii="Times" w:hAnsi="Times" w:hint="default"/>
        <w:b w:val="0"/>
        <w:i w:val="0"/>
        <w:sz w:val="22"/>
      </w:rPr>
    </w:lvl>
    <w:lvl w:ilvl="4">
      <w:start w:val="1"/>
      <w:numFmt w:val="decimal"/>
      <w:lvlRestart w:val="2"/>
      <w:pStyle w:val="Recommendation"/>
      <w:lvlText w:val="RECOMMENDATION %1.%2.%5"/>
      <w:lvlJc w:val="left"/>
      <w:pPr>
        <w:tabs>
          <w:tab w:val="num" w:pos="2520"/>
        </w:tabs>
        <w:ind w:left="720" w:hanging="720"/>
      </w:pPr>
      <w:rPr>
        <w:rFonts w:ascii="Times" w:hAnsi="Times" w:hint="default"/>
        <w:b/>
        <w:i w:val="0"/>
        <w:sz w:val="20"/>
      </w:rPr>
    </w:lvl>
    <w:lvl w:ilvl="5">
      <w:start w:val="1"/>
      <w:numFmt w:val="decimal"/>
      <w:lvlRestart w:val="2"/>
      <w:pStyle w:val="Rule"/>
      <w:lvlText w:val="RULE %1.%2.%6"/>
      <w:lvlJc w:val="left"/>
      <w:pPr>
        <w:tabs>
          <w:tab w:val="num" w:pos="1530"/>
        </w:tabs>
        <w:ind w:left="1170" w:hanging="720"/>
      </w:pPr>
      <w:rPr>
        <w:rFonts w:ascii="Times" w:hAnsi="Times" w:hint="default"/>
        <w:b/>
        <w:i w:val="0"/>
        <w:sz w:val="20"/>
      </w:rPr>
    </w:lvl>
    <w:lvl w:ilvl="6">
      <w:start w:val="1"/>
      <w:numFmt w:val="decimal"/>
      <w:lvlRestart w:val="2"/>
      <w:pStyle w:val="Exception"/>
      <w:lvlText w:val="EXCEPTION %1.%2.%7."/>
      <w:lvlJc w:val="left"/>
      <w:pPr>
        <w:tabs>
          <w:tab w:val="num" w:pos="1800"/>
        </w:tabs>
        <w:ind w:left="720" w:hanging="720"/>
      </w:pPr>
      <w:rPr>
        <w:rFonts w:ascii="Times" w:hAnsi="Times" w:hint="default"/>
        <w:b/>
        <w:i w:val="0"/>
        <w:sz w:val="20"/>
      </w:rPr>
    </w:lvl>
    <w:lvl w:ilvl="7">
      <w:start w:val="1"/>
      <w:numFmt w:val="decimal"/>
      <w:lvlRestart w:val="2"/>
      <w:pStyle w:val="Observation"/>
      <w:lvlText w:val="OBSERVATION %1.%2.%8"/>
      <w:lvlJc w:val="left"/>
      <w:pPr>
        <w:tabs>
          <w:tab w:val="num" w:pos="2160"/>
        </w:tabs>
        <w:ind w:left="720" w:hanging="720"/>
      </w:pPr>
      <w:rPr>
        <w:rFonts w:ascii="Times" w:hAnsi="Times" w:hint="default"/>
        <w:b/>
        <w:i w:val="0"/>
        <w:sz w:val="20"/>
      </w:rPr>
    </w:lvl>
    <w:lvl w:ilvl="8">
      <w:start w:val="1"/>
      <w:numFmt w:val="decimal"/>
      <w:lvlRestart w:val="2"/>
      <w:pStyle w:val="Permission"/>
      <w:lvlText w:val="PERMISSION %1.%2.%9"/>
      <w:lvlJc w:val="left"/>
      <w:pPr>
        <w:tabs>
          <w:tab w:val="num" w:pos="1800"/>
        </w:tabs>
        <w:ind w:left="720" w:hanging="720"/>
      </w:pPr>
      <w:rPr>
        <w:rFonts w:ascii="Times" w:hAnsi="Times" w:hint="default"/>
        <w:b/>
        <w:i w:val="0"/>
        <w:sz w:val="20"/>
      </w:rPr>
    </w:lvl>
  </w:abstractNum>
  <w:abstractNum w:abstractNumId="2" w15:restartNumberingAfterBreak="0">
    <w:nsid w:val="13CB141C"/>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3" w15:restartNumberingAfterBreak="0">
    <w:nsid w:val="15FE6091"/>
    <w:multiLevelType w:val="hybridMultilevel"/>
    <w:tmpl w:val="D00ACB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6A02E3D"/>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1350"/>
        </w:tabs>
        <w:ind w:left="135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5" w15:restartNumberingAfterBreak="0">
    <w:nsid w:val="229D24A0"/>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1350"/>
        </w:tabs>
        <w:ind w:left="135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6" w15:restartNumberingAfterBreak="0">
    <w:nsid w:val="2BE060D1"/>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7" w15:restartNumberingAfterBreak="0">
    <w:nsid w:val="2BE70487"/>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8" w15:restartNumberingAfterBreak="0">
    <w:nsid w:val="36CF6E32"/>
    <w:multiLevelType w:val="hybridMultilevel"/>
    <w:tmpl w:val="33DAB23C"/>
    <w:lvl w:ilvl="0" w:tplc="4B741470">
      <w:start w:val="1"/>
      <w:numFmt w:val="decimal"/>
      <w:lvlText w:val="%1."/>
      <w:lvlJc w:val="left"/>
      <w:pPr>
        <w:tabs>
          <w:tab w:val="num" w:pos="485"/>
        </w:tabs>
        <w:ind w:left="485" w:hanging="405"/>
      </w:pPr>
      <w:rPr>
        <w:rFonts w:hint="default"/>
      </w:rPr>
    </w:lvl>
    <w:lvl w:ilvl="1" w:tplc="7658A290" w:tentative="1">
      <w:start w:val="1"/>
      <w:numFmt w:val="lowerLetter"/>
      <w:lvlText w:val="%2."/>
      <w:lvlJc w:val="left"/>
      <w:pPr>
        <w:tabs>
          <w:tab w:val="num" w:pos="1160"/>
        </w:tabs>
        <w:ind w:left="1160" w:hanging="360"/>
      </w:pPr>
    </w:lvl>
    <w:lvl w:ilvl="2" w:tplc="DF684B58" w:tentative="1">
      <w:start w:val="1"/>
      <w:numFmt w:val="lowerRoman"/>
      <w:lvlText w:val="%3."/>
      <w:lvlJc w:val="right"/>
      <w:pPr>
        <w:tabs>
          <w:tab w:val="num" w:pos="1880"/>
        </w:tabs>
        <w:ind w:left="1880" w:hanging="180"/>
      </w:pPr>
    </w:lvl>
    <w:lvl w:ilvl="3" w:tplc="DA907580" w:tentative="1">
      <w:start w:val="1"/>
      <w:numFmt w:val="decimal"/>
      <w:lvlText w:val="%4."/>
      <w:lvlJc w:val="left"/>
      <w:pPr>
        <w:tabs>
          <w:tab w:val="num" w:pos="2600"/>
        </w:tabs>
        <w:ind w:left="2600" w:hanging="360"/>
      </w:pPr>
    </w:lvl>
    <w:lvl w:ilvl="4" w:tplc="0BE2470C" w:tentative="1">
      <w:start w:val="1"/>
      <w:numFmt w:val="lowerLetter"/>
      <w:lvlText w:val="%5."/>
      <w:lvlJc w:val="left"/>
      <w:pPr>
        <w:tabs>
          <w:tab w:val="num" w:pos="3320"/>
        </w:tabs>
        <w:ind w:left="3320" w:hanging="360"/>
      </w:pPr>
    </w:lvl>
    <w:lvl w:ilvl="5" w:tplc="1F82290C" w:tentative="1">
      <w:start w:val="1"/>
      <w:numFmt w:val="lowerRoman"/>
      <w:lvlText w:val="%6."/>
      <w:lvlJc w:val="right"/>
      <w:pPr>
        <w:tabs>
          <w:tab w:val="num" w:pos="4040"/>
        </w:tabs>
        <w:ind w:left="4040" w:hanging="180"/>
      </w:pPr>
    </w:lvl>
    <w:lvl w:ilvl="6" w:tplc="22D81F54" w:tentative="1">
      <w:start w:val="1"/>
      <w:numFmt w:val="decimal"/>
      <w:lvlText w:val="%7."/>
      <w:lvlJc w:val="left"/>
      <w:pPr>
        <w:tabs>
          <w:tab w:val="num" w:pos="4760"/>
        </w:tabs>
        <w:ind w:left="4760" w:hanging="360"/>
      </w:pPr>
    </w:lvl>
    <w:lvl w:ilvl="7" w:tplc="4748F55C" w:tentative="1">
      <w:start w:val="1"/>
      <w:numFmt w:val="lowerLetter"/>
      <w:lvlText w:val="%8."/>
      <w:lvlJc w:val="left"/>
      <w:pPr>
        <w:tabs>
          <w:tab w:val="num" w:pos="5480"/>
        </w:tabs>
        <w:ind w:left="5480" w:hanging="360"/>
      </w:pPr>
    </w:lvl>
    <w:lvl w:ilvl="8" w:tplc="5C826C54" w:tentative="1">
      <w:start w:val="1"/>
      <w:numFmt w:val="lowerRoman"/>
      <w:lvlText w:val="%9."/>
      <w:lvlJc w:val="right"/>
      <w:pPr>
        <w:tabs>
          <w:tab w:val="num" w:pos="6200"/>
        </w:tabs>
        <w:ind w:left="6200" w:hanging="180"/>
      </w:pPr>
    </w:lvl>
  </w:abstractNum>
  <w:abstractNum w:abstractNumId="9" w15:restartNumberingAfterBreak="0">
    <w:nsid w:val="4A124A9D"/>
    <w:multiLevelType w:val="multilevel"/>
    <w:tmpl w:val="95767E92"/>
    <w:lvl w:ilvl="0">
      <w:start w:val="1"/>
      <w:numFmt w:val="decimal"/>
      <w:pStyle w:val="ListHeader1"/>
      <w:lvlText w:val="%1."/>
      <w:lvlJc w:val="left"/>
      <w:pPr>
        <w:tabs>
          <w:tab w:val="num" w:pos="360"/>
        </w:tabs>
        <w:ind w:left="360" w:hanging="360"/>
      </w:pPr>
      <w:rPr>
        <w:rFonts w:hint="default"/>
      </w:rPr>
    </w:lvl>
    <w:lvl w:ilvl="1">
      <w:start w:val="1"/>
      <w:numFmt w:val="decimal"/>
      <w:pStyle w:val="ListHeader2"/>
      <w:lvlText w:val="%1.%2."/>
      <w:lvlJc w:val="left"/>
      <w:pPr>
        <w:tabs>
          <w:tab w:val="num" w:pos="1080"/>
        </w:tabs>
        <w:ind w:left="792" w:hanging="432"/>
      </w:pPr>
      <w:rPr>
        <w:rFonts w:hint="default"/>
      </w:rPr>
    </w:lvl>
    <w:lvl w:ilvl="2">
      <w:start w:val="1"/>
      <w:numFmt w:val="decimal"/>
      <w:pStyle w:val="ListHeader3"/>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54E644A4"/>
    <w:multiLevelType w:val="hybridMultilevel"/>
    <w:tmpl w:val="0B4A639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1" w15:restartNumberingAfterBreak="0">
    <w:nsid w:val="57022AF3"/>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2" w15:restartNumberingAfterBreak="0">
    <w:nsid w:val="573D114B"/>
    <w:multiLevelType w:val="hybridMultilevel"/>
    <w:tmpl w:val="7234A7B2"/>
    <w:lvl w:ilvl="0" w:tplc="4FD6567E">
      <w:start w:val="1"/>
      <w:numFmt w:val="decimal"/>
      <w:lvlText w:val="%1."/>
      <w:lvlJc w:val="left"/>
      <w:pPr>
        <w:tabs>
          <w:tab w:val="num" w:pos="485"/>
        </w:tabs>
        <w:ind w:left="485" w:hanging="405"/>
      </w:pPr>
      <w:rPr>
        <w:rFonts w:hint="default"/>
      </w:rPr>
    </w:lvl>
    <w:lvl w:ilvl="1" w:tplc="B6349580" w:tentative="1">
      <w:start w:val="1"/>
      <w:numFmt w:val="lowerLetter"/>
      <w:lvlText w:val="%2."/>
      <w:lvlJc w:val="left"/>
      <w:pPr>
        <w:tabs>
          <w:tab w:val="num" w:pos="1160"/>
        </w:tabs>
        <w:ind w:left="1160" w:hanging="360"/>
      </w:pPr>
    </w:lvl>
    <w:lvl w:ilvl="2" w:tplc="C2F2492A" w:tentative="1">
      <w:start w:val="1"/>
      <w:numFmt w:val="lowerRoman"/>
      <w:lvlText w:val="%3."/>
      <w:lvlJc w:val="right"/>
      <w:pPr>
        <w:tabs>
          <w:tab w:val="num" w:pos="1880"/>
        </w:tabs>
        <w:ind w:left="1880" w:hanging="180"/>
      </w:pPr>
    </w:lvl>
    <w:lvl w:ilvl="3" w:tplc="1DEC534A" w:tentative="1">
      <w:start w:val="1"/>
      <w:numFmt w:val="decimal"/>
      <w:lvlText w:val="%4."/>
      <w:lvlJc w:val="left"/>
      <w:pPr>
        <w:tabs>
          <w:tab w:val="num" w:pos="2600"/>
        </w:tabs>
        <w:ind w:left="2600" w:hanging="360"/>
      </w:pPr>
    </w:lvl>
    <w:lvl w:ilvl="4" w:tplc="A6B0469C" w:tentative="1">
      <w:start w:val="1"/>
      <w:numFmt w:val="lowerLetter"/>
      <w:lvlText w:val="%5."/>
      <w:lvlJc w:val="left"/>
      <w:pPr>
        <w:tabs>
          <w:tab w:val="num" w:pos="3320"/>
        </w:tabs>
        <w:ind w:left="3320" w:hanging="360"/>
      </w:pPr>
    </w:lvl>
    <w:lvl w:ilvl="5" w:tplc="1C9E57E2" w:tentative="1">
      <w:start w:val="1"/>
      <w:numFmt w:val="lowerRoman"/>
      <w:lvlText w:val="%6."/>
      <w:lvlJc w:val="right"/>
      <w:pPr>
        <w:tabs>
          <w:tab w:val="num" w:pos="4040"/>
        </w:tabs>
        <w:ind w:left="4040" w:hanging="180"/>
      </w:pPr>
    </w:lvl>
    <w:lvl w:ilvl="6" w:tplc="DEE6D58C" w:tentative="1">
      <w:start w:val="1"/>
      <w:numFmt w:val="decimal"/>
      <w:lvlText w:val="%7."/>
      <w:lvlJc w:val="left"/>
      <w:pPr>
        <w:tabs>
          <w:tab w:val="num" w:pos="4760"/>
        </w:tabs>
        <w:ind w:left="4760" w:hanging="360"/>
      </w:pPr>
    </w:lvl>
    <w:lvl w:ilvl="7" w:tplc="0DD04EBE" w:tentative="1">
      <w:start w:val="1"/>
      <w:numFmt w:val="lowerLetter"/>
      <w:lvlText w:val="%8."/>
      <w:lvlJc w:val="left"/>
      <w:pPr>
        <w:tabs>
          <w:tab w:val="num" w:pos="5480"/>
        </w:tabs>
        <w:ind w:left="5480" w:hanging="360"/>
      </w:pPr>
    </w:lvl>
    <w:lvl w:ilvl="8" w:tplc="50E83E08" w:tentative="1">
      <w:start w:val="1"/>
      <w:numFmt w:val="lowerRoman"/>
      <w:lvlText w:val="%9."/>
      <w:lvlJc w:val="right"/>
      <w:pPr>
        <w:tabs>
          <w:tab w:val="num" w:pos="6200"/>
        </w:tabs>
        <w:ind w:left="6200" w:hanging="180"/>
      </w:pPr>
    </w:lvl>
  </w:abstractNum>
  <w:abstractNum w:abstractNumId="13" w15:restartNumberingAfterBreak="0">
    <w:nsid w:val="61AA1369"/>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4" w15:restartNumberingAfterBreak="0">
    <w:nsid w:val="664B133E"/>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5" w15:restartNumberingAfterBreak="0">
    <w:nsid w:val="6665044D"/>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6" w15:restartNumberingAfterBreak="0">
    <w:nsid w:val="6C19486B"/>
    <w:multiLevelType w:val="hybridMultilevel"/>
    <w:tmpl w:val="CBE0E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C4D5D3E"/>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num w:numId="1">
    <w:abstractNumId w:val="9"/>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2"/>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0"/>
  </w:num>
  <w:num w:numId="11">
    <w:abstractNumId w:val="15"/>
  </w:num>
  <w:num w:numId="12">
    <w:abstractNumId w:val="4"/>
  </w:num>
  <w:num w:numId="13">
    <w:abstractNumId w:val="5"/>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14"/>
  </w:num>
  <w:num w:numId="25">
    <w:abstractNumId w:val="17"/>
  </w:num>
  <w:num w:numId="26">
    <w:abstractNumId w:val="16"/>
  </w:num>
  <w:num w:numId="27">
    <w:abstractNumId w:val="1"/>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d Wang">
    <w15:presenceInfo w15:providerId="AD" w15:userId="S-1-5-21-4170831575-233351449-3708798867-44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rsids>
    <w:rsidRoot w:val="00E807FA"/>
    <w:rsid w:val="0000151A"/>
    <w:rsid w:val="0001227C"/>
    <w:rsid w:val="0001550A"/>
    <w:rsid w:val="00015BA9"/>
    <w:rsid w:val="0001666F"/>
    <w:rsid w:val="00017ECA"/>
    <w:rsid w:val="00026EFC"/>
    <w:rsid w:val="00032641"/>
    <w:rsid w:val="00033F58"/>
    <w:rsid w:val="00035829"/>
    <w:rsid w:val="00035968"/>
    <w:rsid w:val="00051A84"/>
    <w:rsid w:val="0005406E"/>
    <w:rsid w:val="00056165"/>
    <w:rsid w:val="000576B7"/>
    <w:rsid w:val="00061B98"/>
    <w:rsid w:val="000728BC"/>
    <w:rsid w:val="00074687"/>
    <w:rsid w:val="00083EA5"/>
    <w:rsid w:val="00086BA0"/>
    <w:rsid w:val="000949B8"/>
    <w:rsid w:val="00096285"/>
    <w:rsid w:val="0009782E"/>
    <w:rsid w:val="000A066D"/>
    <w:rsid w:val="000A1D26"/>
    <w:rsid w:val="000A51DF"/>
    <w:rsid w:val="000A7500"/>
    <w:rsid w:val="000B55C2"/>
    <w:rsid w:val="000B5A11"/>
    <w:rsid w:val="000D102E"/>
    <w:rsid w:val="000D1A23"/>
    <w:rsid w:val="000D3262"/>
    <w:rsid w:val="000D5431"/>
    <w:rsid w:val="000E1012"/>
    <w:rsid w:val="000E1EAB"/>
    <w:rsid w:val="000E2886"/>
    <w:rsid w:val="000E2E9A"/>
    <w:rsid w:val="000E2FDA"/>
    <w:rsid w:val="000E55D8"/>
    <w:rsid w:val="000F1730"/>
    <w:rsid w:val="00100BF8"/>
    <w:rsid w:val="001157CC"/>
    <w:rsid w:val="00116F99"/>
    <w:rsid w:val="00120C45"/>
    <w:rsid w:val="00126D8C"/>
    <w:rsid w:val="00130DC0"/>
    <w:rsid w:val="00130EA9"/>
    <w:rsid w:val="001314A1"/>
    <w:rsid w:val="00135F88"/>
    <w:rsid w:val="00137DA2"/>
    <w:rsid w:val="001434BB"/>
    <w:rsid w:val="00144B4E"/>
    <w:rsid w:val="00146860"/>
    <w:rsid w:val="00147405"/>
    <w:rsid w:val="0015098B"/>
    <w:rsid w:val="001532C4"/>
    <w:rsid w:val="001742EE"/>
    <w:rsid w:val="0017608F"/>
    <w:rsid w:val="00177E54"/>
    <w:rsid w:val="00180E93"/>
    <w:rsid w:val="00182103"/>
    <w:rsid w:val="00193775"/>
    <w:rsid w:val="00195757"/>
    <w:rsid w:val="00196935"/>
    <w:rsid w:val="00196EFE"/>
    <w:rsid w:val="00197DEA"/>
    <w:rsid w:val="001A369E"/>
    <w:rsid w:val="001B1091"/>
    <w:rsid w:val="001B516B"/>
    <w:rsid w:val="001B6F80"/>
    <w:rsid w:val="001B7128"/>
    <w:rsid w:val="001B75DE"/>
    <w:rsid w:val="001C081A"/>
    <w:rsid w:val="001C3212"/>
    <w:rsid w:val="001C6DEE"/>
    <w:rsid w:val="001D3DC6"/>
    <w:rsid w:val="001E321C"/>
    <w:rsid w:val="001E6D34"/>
    <w:rsid w:val="00217A2E"/>
    <w:rsid w:val="00221CDF"/>
    <w:rsid w:val="00236070"/>
    <w:rsid w:val="00241819"/>
    <w:rsid w:val="0024255D"/>
    <w:rsid w:val="00250308"/>
    <w:rsid w:val="00254420"/>
    <w:rsid w:val="00260E84"/>
    <w:rsid w:val="00264862"/>
    <w:rsid w:val="0026501A"/>
    <w:rsid w:val="00274271"/>
    <w:rsid w:val="0029005B"/>
    <w:rsid w:val="00292560"/>
    <w:rsid w:val="00292E72"/>
    <w:rsid w:val="00293D3E"/>
    <w:rsid w:val="00296F4F"/>
    <w:rsid w:val="002A2AF8"/>
    <w:rsid w:val="002B1E14"/>
    <w:rsid w:val="002C1238"/>
    <w:rsid w:val="002C448C"/>
    <w:rsid w:val="002D4412"/>
    <w:rsid w:val="002E3913"/>
    <w:rsid w:val="002F186D"/>
    <w:rsid w:val="00302617"/>
    <w:rsid w:val="00302BE6"/>
    <w:rsid w:val="003066E5"/>
    <w:rsid w:val="00315E1C"/>
    <w:rsid w:val="00333969"/>
    <w:rsid w:val="00341DF2"/>
    <w:rsid w:val="00342489"/>
    <w:rsid w:val="00344AC1"/>
    <w:rsid w:val="00351513"/>
    <w:rsid w:val="00351693"/>
    <w:rsid w:val="003669AE"/>
    <w:rsid w:val="003708D4"/>
    <w:rsid w:val="003720D8"/>
    <w:rsid w:val="00382610"/>
    <w:rsid w:val="00384836"/>
    <w:rsid w:val="00386ED8"/>
    <w:rsid w:val="00387F09"/>
    <w:rsid w:val="00394883"/>
    <w:rsid w:val="00394CD4"/>
    <w:rsid w:val="00395A55"/>
    <w:rsid w:val="003A0C96"/>
    <w:rsid w:val="003A5073"/>
    <w:rsid w:val="003B05D3"/>
    <w:rsid w:val="003B1630"/>
    <w:rsid w:val="003B396E"/>
    <w:rsid w:val="003B5B33"/>
    <w:rsid w:val="003C0D70"/>
    <w:rsid w:val="003D2F34"/>
    <w:rsid w:val="003D760D"/>
    <w:rsid w:val="003F2BE4"/>
    <w:rsid w:val="003F30A3"/>
    <w:rsid w:val="003F4742"/>
    <w:rsid w:val="00407FD7"/>
    <w:rsid w:val="00410DFD"/>
    <w:rsid w:val="00422C32"/>
    <w:rsid w:val="00426784"/>
    <w:rsid w:val="00427BD2"/>
    <w:rsid w:val="00430B6C"/>
    <w:rsid w:val="0043123F"/>
    <w:rsid w:val="004404A8"/>
    <w:rsid w:val="00442F13"/>
    <w:rsid w:val="00452258"/>
    <w:rsid w:val="00454737"/>
    <w:rsid w:val="00471446"/>
    <w:rsid w:val="004725F1"/>
    <w:rsid w:val="00474099"/>
    <w:rsid w:val="00474ADF"/>
    <w:rsid w:val="00476184"/>
    <w:rsid w:val="00481548"/>
    <w:rsid w:val="00483A47"/>
    <w:rsid w:val="00486FD2"/>
    <w:rsid w:val="00487D0C"/>
    <w:rsid w:val="004919A5"/>
    <w:rsid w:val="0049250A"/>
    <w:rsid w:val="00492A12"/>
    <w:rsid w:val="004948F0"/>
    <w:rsid w:val="00496C75"/>
    <w:rsid w:val="004A0521"/>
    <w:rsid w:val="004A2D80"/>
    <w:rsid w:val="004B1238"/>
    <w:rsid w:val="004B5F55"/>
    <w:rsid w:val="004C2482"/>
    <w:rsid w:val="004C3092"/>
    <w:rsid w:val="004C386C"/>
    <w:rsid w:val="004C4BB0"/>
    <w:rsid w:val="004C5357"/>
    <w:rsid w:val="004C63E0"/>
    <w:rsid w:val="004C6CC1"/>
    <w:rsid w:val="004D2895"/>
    <w:rsid w:val="00500FE9"/>
    <w:rsid w:val="00503FC5"/>
    <w:rsid w:val="0050471E"/>
    <w:rsid w:val="00515FB2"/>
    <w:rsid w:val="005167C4"/>
    <w:rsid w:val="00516D85"/>
    <w:rsid w:val="00525F58"/>
    <w:rsid w:val="00527981"/>
    <w:rsid w:val="00531474"/>
    <w:rsid w:val="005342A9"/>
    <w:rsid w:val="005350DE"/>
    <w:rsid w:val="00551609"/>
    <w:rsid w:val="0055186B"/>
    <w:rsid w:val="005530BC"/>
    <w:rsid w:val="00554030"/>
    <w:rsid w:val="00555CD6"/>
    <w:rsid w:val="0056143A"/>
    <w:rsid w:val="00570809"/>
    <w:rsid w:val="00577946"/>
    <w:rsid w:val="0059424A"/>
    <w:rsid w:val="0059491A"/>
    <w:rsid w:val="005A052A"/>
    <w:rsid w:val="005B4F60"/>
    <w:rsid w:val="005B6B88"/>
    <w:rsid w:val="005C0709"/>
    <w:rsid w:val="005C51E1"/>
    <w:rsid w:val="005D1C8B"/>
    <w:rsid w:val="005E2E2A"/>
    <w:rsid w:val="005E362B"/>
    <w:rsid w:val="005F2904"/>
    <w:rsid w:val="006011C4"/>
    <w:rsid w:val="006014C4"/>
    <w:rsid w:val="006020EB"/>
    <w:rsid w:val="00603823"/>
    <w:rsid w:val="00604F83"/>
    <w:rsid w:val="006078A0"/>
    <w:rsid w:val="0061046D"/>
    <w:rsid w:val="00610589"/>
    <w:rsid w:val="00611129"/>
    <w:rsid w:val="00612C83"/>
    <w:rsid w:val="00615B2A"/>
    <w:rsid w:val="00621E50"/>
    <w:rsid w:val="00624F8D"/>
    <w:rsid w:val="00625A0B"/>
    <w:rsid w:val="006261DE"/>
    <w:rsid w:val="006265AA"/>
    <w:rsid w:val="0063424A"/>
    <w:rsid w:val="0064284D"/>
    <w:rsid w:val="00643570"/>
    <w:rsid w:val="00647BE8"/>
    <w:rsid w:val="006505CF"/>
    <w:rsid w:val="00657029"/>
    <w:rsid w:val="00663297"/>
    <w:rsid w:val="00664062"/>
    <w:rsid w:val="00664615"/>
    <w:rsid w:val="00665B9E"/>
    <w:rsid w:val="0067754E"/>
    <w:rsid w:val="006C1187"/>
    <w:rsid w:val="006C562B"/>
    <w:rsid w:val="006D4365"/>
    <w:rsid w:val="006E1C99"/>
    <w:rsid w:val="006F1535"/>
    <w:rsid w:val="006F3F7C"/>
    <w:rsid w:val="00701DE1"/>
    <w:rsid w:val="007049D8"/>
    <w:rsid w:val="007076F6"/>
    <w:rsid w:val="00712DA8"/>
    <w:rsid w:val="007149B3"/>
    <w:rsid w:val="00716CC9"/>
    <w:rsid w:val="00717EC8"/>
    <w:rsid w:val="0072066E"/>
    <w:rsid w:val="00733E30"/>
    <w:rsid w:val="00736CA0"/>
    <w:rsid w:val="00736F32"/>
    <w:rsid w:val="0074187A"/>
    <w:rsid w:val="007449AC"/>
    <w:rsid w:val="00745556"/>
    <w:rsid w:val="007502A3"/>
    <w:rsid w:val="007515C0"/>
    <w:rsid w:val="00752402"/>
    <w:rsid w:val="00755E7F"/>
    <w:rsid w:val="00756267"/>
    <w:rsid w:val="00756EF1"/>
    <w:rsid w:val="00761893"/>
    <w:rsid w:val="007712A0"/>
    <w:rsid w:val="00774E90"/>
    <w:rsid w:val="0078054D"/>
    <w:rsid w:val="007872DB"/>
    <w:rsid w:val="007A20B3"/>
    <w:rsid w:val="007A23D8"/>
    <w:rsid w:val="007A397B"/>
    <w:rsid w:val="007A6C41"/>
    <w:rsid w:val="007B457B"/>
    <w:rsid w:val="007D1B1A"/>
    <w:rsid w:val="007E7F88"/>
    <w:rsid w:val="007F4B81"/>
    <w:rsid w:val="008022C9"/>
    <w:rsid w:val="00817D8E"/>
    <w:rsid w:val="00832705"/>
    <w:rsid w:val="008433F7"/>
    <w:rsid w:val="00843547"/>
    <w:rsid w:val="00844ACC"/>
    <w:rsid w:val="00847318"/>
    <w:rsid w:val="00847516"/>
    <w:rsid w:val="00863F20"/>
    <w:rsid w:val="0086539C"/>
    <w:rsid w:val="00866146"/>
    <w:rsid w:val="0087142F"/>
    <w:rsid w:val="008742AC"/>
    <w:rsid w:val="00881E9F"/>
    <w:rsid w:val="0088637C"/>
    <w:rsid w:val="00892CA6"/>
    <w:rsid w:val="008A1414"/>
    <w:rsid w:val="008A23CC"/>
    <w:rsid w:val="008A6460"/>
    <w:rsid w:val="008A6B30"/>
    <w:rsid w:val="008B3022"/>
    <w:rsid w:val="008D30C5"/>
    <w:rsid w:val="008E316D"/>
    <w:rsid w:val="008E5B0B"/>
    <w:rsid w:val="008F0854"/>
    <w:rsid w:val="008F2480"/>
    <w:rsid w:val="008F6E75"/>
    <w:rsid w:val="008F6F4D"/>
    <w:rsid w:val="00900555"/>
    <w:rsid w:val="00901EA5"/>
    <w:rsid w:val="00922D63"/>
    <w:rsid w:val="00923473"/>
    <w:rsid w:val="00931D00"/>
    <w:rsid w:val="009336C6"/>
    <w:rsid w:val="0093640D"/>
    <w:rsid w:val="00936B27"/>
    <w:rsid w:val="0094041C"/>
    <w:rsid w:val="00954164"/>
    <w:rsid w:val="00985765"/>
    <w:rsid w:val="0098601F"/>
    <w:rsid w:val="00996E07"/>
    <w:rsid w:val="00996FC3"/>
    <w:rsid w:val="009A0266"/>
    <w:rsid w:val="009A7166"/>
    <w:rsid w:val="009B0E16"/>
    <w:rsid w:val="009B2E8A"/>
    <w:rsid w:val="009B3BF8"/>
    <w:rsid w:val="009B41D0"/>
    <w:rsid w:val="009B45C0"/>
    <w:rsid w:val="009B4AB7"/>
    <w:rsid w:val="009B67D7"/>
    <w:rsid w:val="009B7539"/>
    <w:rsid w:val="009C04BA"/>
    <w:rsid w:val="009C24FE"/>
    <w:rsid w:val="009C4A39"/>
    <w:rsid w:val="009D1ABB"/>
    <w:rsid w:val="009D38A9"/>
    <w:rsid w:val="009D6BDA"/>
    <w:rsid w:val="009E1CCF"/>
    <w:rsid w:val="009E4B56"/>
    <w:rsid w:val="009E57C5"/>
    <w:rsid w:val="009E59F6"/>
    <w:rsid w:val="009E68AD"/>
    <w:rsid w:val="009F3DB4"/>
    <w:rsid w:val="009F4C48"/>
    <w:rsid w:val="009F66C3"/>
    <w:rsid w:val="009F7F99"/>
    <w:rsid w:val="00A010EC"/>
    <w:rsid w:val="00A12C30"/>
    <w:rsid w:val="00A14321"/>
    <w:rsid w:val="00A20008"/>
    <w:rsid w:val="00A2304D"/>
    <w:rsid w:val="00A3007C"/>
    <w:rsid w:val="00A36194"/>
    <w:rsid w:val="00A531B1"/>
    <w:rsid w:val="00A53C43"/>
    <w:rsid w:val="00A62C41"/>
    <w:rsid w:val="00A825B7"/>
    <w:rsid w:val="00A8508A"/>
    <w:rsid w:val="00A969B9"/>
    <w:rsid w:val="00AB1278"/>
    <w:rsid w:val="00AB140E"/>
    <w:rsid w:val="00AB1980"/>
    <w:rsid w:val="00AB527B"/>
    <w:rsid w:val="00AB724F"/>
    <w:rsid w:val="00AB7BF9"/>
    <w:rsid w:val="00AC1EBE"/>
    <w:rsid w:val="00AD0194"/>
    <w:rsid w:val="00AD33BE"/>
    <w:rsid w:val="00AD5423"/>
    <w:rsid w:val="00AE0A40"/>
    <w:rsid w:val="00AE7AAF"/>
    <w:rsid w:val="00B01BB7"/>
    <w:rsid w:val="00B02366"/>
    <w:rsid w:val="00B02FE6"/>
    <w:rsid w:val="00B12CDF"/>
    <w:rsid w:val="00B163CB"/>
    <w:rsid w:val="00B21186"/>
    <w:rsid w:val="00B21EEB"/>
    <w:rsid w:val="00B3338A"/>
    <w:rsid w:val="00B336DD"/>
    <w:rsid w:val="00B45408"/>
    <w:rsid w:val="00B50315"/>
    <w:rsid w:val="00B52C4F"/>
    <w:rsid w:val="00B54B3E"/>
    <w:rsid w:val="00B55E4D"/>
    <w:rsid w:val="00B56522"/>
    <w:rsid w:val="00B70E5C"/>
    <w:rsid w:val="00B861FA"/>
    <w:rsid w:val="00B86C67"/>
    <w:rsid w:val="00B87234"/>
    <w:rsid w:val="00B87D59"/>
    <w:rsid w:val="00B937F3"/>
    <w:rsid w:val="00B944A7"/>
    <w:rsid w:val="00BA01C8"/>
    <w:rsid w:val="00BB1EAB"/>
    <w:rsid w:val="00BC3A95"/>
    <w:rsid w:val="00BD20F2"/>
    <w:rsid w:val="00BD67E8"/>
    <w:rsid w:val="00BE71C3"/>
    <w:rsid w:val="00BF1F71"/>
    <w:rsid w:val="00BF5809"/>
    <w:rsid w:val="00BF70D2"/>
    <w:rsid w:val="00C00263"/>
    <w:rsid w:val="00C0103E"/>
    <w:rsid w:val="00C106CF"/>
    <w:rsid w:val="00C11CB0"/>
    <w:rsid w:val="00C17ADE"/>
    <w:rsid w:val="00C21F92"/>
    <w:rsid w:val="00C25FE0"/>
    <w:rsid w:val="00C27D1D"/>
    <w:rsid w:val="00C33AF7"/>
    <w:rsid w:val="00C33B35"/>
    <w:rsid w:val="00C37C42"/>
    <w:rsid w:val="00C50B8F"/>
    <w:rsid w:val="00C71700"/>
    <w:rsid w:val="00C74AC7"/>
    <w:rsid w:val="00C81E1C"/>
    <w:rsid w:val="00C834A4"/>
    <w:rsid w:val="00C90DF5"/>
    <w:rsid w:val="00CA51DC"/>
    <w:rsid w:val="00CB48B1"/>
    <w:rsid w:val="00CC3CBA"/>
    <w:rsid w:val="00CC53B2"/>
    <w:rsid w:val="00CD1A9D"/>
    <w:rsid w:val="00CE56A7"/>
    <w:rsid w:val="00CF54C8"/>
    <w:rsid w:val="00CF6F25"/>
    <w:rsid w:val="00CF7814"/>
    <w:rsid w:val="00D046E3"/>
    <w:rsid w:val="00D15423"/>
    <w:rsid w:val="00D16312"/>
    <w:rsid w:val="00D23EB6"/>
    <w:rsid w:val="00D2448A"/>
    <w:rsid w:val="00D27A4C"/>
    <w:rsid w:val="00D305EC"/>
    <w:rsid w:val="00D32B56"/>
    <w:rsid w:val="00D472A8"/>
    <w:rsid w:val="00D55EA9"/>
    <w:rsid w:val="00D60FA2"/>
    <w:rsid w:val="00D61894"/>
    <w:rsid w:val="00D61F62"/>
    <w:rsid w:val="00D64270"/>
    <w:rsid w:val="00D708F3"/>
    <w:rsid w:val="00D71CA2"/>
    <w:rsid w:val="00D768AD"/>
    <w:rsid w:val="00D858F3"/>
    <w:rsid w:val="00D87455"/>
    <w:rsid w:val="00DA7291"/>
    <w:rsid w:val="00DB2F3A"/>
    <w:rsid w:val="00DB2FCC"/>
    <w:rsid w:val="00DB34C0"/>
    <w:rsid w:val="00DB66F6"/>
    <w:rsid w:val="00DB6DD5"/>
    <w:rsid w:val="00DC3F9E"/>
    <w:rsid w:val="00DC71F6"/>
    <w:rsid w:val="00DD316A"/>
    <w:rsid w:val="00DF08A5"/>
    <w:rsid w:val="00DF0F71"/>
    <w:rsid w:val="00DF2A3B"/>
    <w:rsid w:val="00E03A6C"/>
    <w:rsid w:val="00E11E8F"/>
    <w:rsid w:val="00E20C94"/>
    <w:rsid w:val="00E23E8C"/>
    <w:rsid w:val="00E248FF"/>
    <w:rsid w:val="00E2507B"/>
    <w:rsid w:val="00E31D80"/>
    <w:rsid w:val="00E40953"/>
    <w:rsid w:val="00E414B5"/>
    <w:rsid w:val="00E4161C"/>
    <w:rsid w:val="00E46FF1"/>
    <w:rsid w:val="00E6766C"/>
    <w:rsid w:val="00E746E1"/>
    <w:rsid w:val="00E76F75"/>
    <w:rsid w:val="00E801FE"/>
    <w:rsid w:val="00E807FA"/>
    <w:rsid w:val="00E814C0"/>
    <w:rsid w:val="00E9061E"/>
    <w:rsid w:val="00E91331"/>
    <w:rsid w:val="00E925C6"/>
    <w:rsid w:val="00E95F09"/>
    <w:rsid w:val="00E964C5"/>
    <w:rsid w:val="00EA09CD"/>
    <w:rsid w:val="00EB77A9"/>
    <w:rsid w:val="00EB7993"/>
    <w:rsid w:val="00EC2678"/>
    <w:rsid w:val="00EC2A62"/>
    <w:rsid w:val="00ED24B2"/>
    <w:rsid w:val="00ED4564"/>
    <w:rsid w:val="00EE1D39"/>
    <w:rsid w:val="00EE26BA"/>
    <w:rsid w:val="00EF20A6"/>
    <w:rsid w:val="00EF3568"/>
    <w:rsid w:val="00F10E72"/>
    <w:rsid w:val="00F15659"/>
    <w:rsid w:val="00F16999"/>
    <w:rsid w:val="00F211C5"/>
    <w:rsid w:val="00F25C1C"/>
    <w:rsid w:val="00F33065"/>
    <w:rsid w:val="00F332DA"/>
    <w:rsid w:val="00F379DE"/>
    <w:rsid w:val="00F43DF8"/>
    <w:rsid w:val="00F4440E"/>
    <w:rsid w:val="00F45AB2"/>
    <w:rsid w:val="00F5567B"/>
    <w:rsid w:val="00F56076"/>
    <w:rsid w:val="00F74F17"/>
    <w:rsid w:val="00F76228"/>
    <w:rsid w:val="00F76B18"/>
    <w:rsid w:val="00F92517"/>
    <w:rsid w:val="00F94465"/>
    <w:rsid w:val="00F97661"/>
    <w:rsid w:val="00FA1CE2"/>
    <w:rsid w:val="00FA20A9"/>
    <w:rsid w:val="00FA3BBC"/>
    <w:rsid w:val="00FA5CD9"/>
    <w:rsid w:val="00FA754B"/>
    <w:rsid w:val="00FC1B1A"/>
    <w:rsid w:val="00FC3B7E"/>
    <w:rsid w:val="00FC6903"/>
    <w:rsid w:val="00FE1112"/>
    <w:rsid w:val="00FE3C35"/>
    <w:rsid w:val="00FE5BE7"/>
    <w:rsid w:val="00FE7BA6"/>
    <w:rsid w:val="00FF5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1948CE99-E367-42CA-81AE-E5A4618AC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EF1"/>
    <w:rPr>
      <w:rFonts w:ascii="Times" w:hAnsi="Times"/>
    </w:rPr>
  </w:style>
  <w:style w:type="paragraph" w:styleId="Heading1">
    <w:name w:val="heading 1"/>
    <w:basedOn w:val="Normal"/>
    <w:next w:val="Normal"/>
    <w:qFormat/>
    <w:rsid w:val="00756EF1"/>
    <w:pPr>
      <w:numPr>
        <w:numId w:val="6"/>
      </w:numPr>
      <w:spacing w:before="240"/>
      <w:outlineLvl w:val="0"/>
    </w:pPr>
    <w:rPr>
      <w:rFonts w:ascii="Helvetica" w:hAnsi="Helvetica"/>
      <w:b/>
      <w:u w:val="single"/>
    </w:rPr>
  </w:style>
  <w:style w:type="paragraph" w:styleId="Heading2">
    <w:name w:val="heading 2"/>
    <w:basedOn w:val="Normal"/>
    <w:next w:val="Normal"/>
    <w:qFormat/>
    <w:rsid w:val="00756EF1"/>
    <w:pPr>
      <w:numPr>
        <w:ilvl w:val="1"/>
        <w:numId w:val="6"/>
      </w:numPr>
      <w:spacing w:before="120"/>
      <w:outlineLvl w:val="1"/>
    </w:pPr>
    <w:rPr>
      <w:rFonts w:ascii="Helvetica" w:hAnsi="Helvetica"/>
      <w:b/>
    </w:rPr>
  </w:style>
  <w:style w:type="paragraph" w:styleId="Heading3">
    <w:name w:val="heading 3"/>
    <w:basedOn w:val="Normal"/>
    <w:next w:val="Normal"/>
    <w:qFormat/>
    <w:rsid w:val="00756EF1"/>
    <w:pPr>
      <w:numPr>
        <w:ilvl w:val="2"/>
        <w:numId w:val="6"/>
      </w:numPr>
      <w:outlineLvl w:val="2"/>
    </w:pPr>
    <w:rPr>
      <w:b/>
    </w:rPr>
  </w:style>
  <w:style w:type="paragraph" w:styleId="Heading4">
    <w:name w:val="heading 4"/>
    <w:basedOn w:val="Normal"/>
    <w:next w:val="Normal"/>
    <w:qFormat/>
    <w:rsid w:val="00756EF1"/>
    <w:pPr>
      <w:numPr>
        <w:ilvl w:val="3"/>
        <w:numId w:val="6"/>
      </w:numPr>
      <w:outlineLvl w:val="3"/>
    </w:pPr>
    <w:rPr>
      <w:u w:val="single"/>
    </w:rPr>
  </w:style>
  <w:style w:type="paragraph" w:styleId="Heading5">
    <w:name w:val="heading 5"/>
    <w:basedOn w:val="Normal"/>
    <w:next w:val="Normal"/>
    <w:qFormat/>
    <w:rsid w:val="00756EF1"/>
    <w:pPr>
      <w:numPr>
        <w:ilvl w:val="4"/>
        <w:numId w:val="6"/>
      </w:numPr>
      <w:outlineLvl w:val="4"/>
    </w:pPr>
    <w:rPr>
      <w:rFonts w:ascii="Helvetica" w:hAnsi="Helvetica"/>
      <w:b/>
    </w:rPr>
  </w:style>
  <w:style w:type="paragraph" w:styleId="Heading6">
    <w:name w:val="heading 6"/>
    <w:basedOn w:val="Normal"/>
    <w:next w:val="Normal"/>
    <w:qFormat/>
    <w:rsid w:val="00756EF1"/>
    <w:pPr>
      <w:numPr>
        <w:ilvl w:val="5"/>
        <w:numId w:val="6"/>
      </w:numPr>
      <w:outlineLvl w:val="5"/>
    </w:pPr>
    <w:rPr>
      <w:rFonts w:ascii="Helvetica" w:hAnsi="Helvetica"/>
      <w:u w:val="single"/>
    </w:rPr>
  </w:style>
  <w:style w:type="paragraph" w:styleId="Heading7">
    <w:name w:val="heading 7"/>
    <w:basedOn w:val="Normal"/>
    <w:next w:val="Normal"/>
    <w:qFormat/>
    <w:rsid w:val="00756EF1"/>
    <w:pPr>
      <w:numPr>
        <w:ilvl w:val="6"/>
        <w:numId w:val="6"/>
      </w:numPr>
      <w:outlineLvl w:val="6"/>
    </w:pPr>
    <w:rPr>
      <w:rFonts w:ascii="Helvetica" w:hAnsi="Helvetica"/>
      <w:i/>
    </w:rPr>
  </w:style>
  <w:style w:type="paragraph" w:styleId="Heading8">
    <w:name w:val="heading 8"/>
    <w:basedOn w:val="Normal"/>
    <w:next w:val="Normal"/>
    <w:qFormat/>
    <w:rsid w:val="00756EF1"/>
    <w:pPr>
      <w:numPr>
        <w:ilvl w:val="7"/>
        <w:numId w:val="6"/>
      </w:numPr>
      <w:outlineLvl w:val="7"/>
    </w:pPr>
    <w:rPr>
      <w:rFonts w:ascii="Helvetica" w:hAnsi="Helvetica"/>
      <w:i/>
    </w:rPr>
  </w:style>
  <w:style w:type="paragraph" w:styleId="Heading9">
    <w:name w:val="heading 9"/>
    <w:basedOn w:val="Normal"/>
    <w:next w:val="Normal"/>
    <w:qFormat/>
    <w:rsid w:val="00756EF1"/>
    <w:pPr>
      <w:numPr>
        <w:ilvl w:val="8"/>
        <w:numId w:val="6"/>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756EF1"/>
    <w:pPr>
      <w:ind w:left="1680"/>
    </w:pPr>
    <w:rPr>
      <w:rFonts w:ascii="Times New Roman" w:hAnsi="Times New Roman"/>
      <w:sz w:val="18"/>
    </w:rPr>
  </w:style>
  <w:style w:type="paragraph" w:styleId="TOC7">
    <w:name w:val="toc 7"/>
    <w:basedOn w:val="Normal"/>
    <w:next w:val="Normal"/>
    <w:semiHidden/>
    <w:rsid w:val="00756EF1"/>
    <w:pPr>
      <w:ind w:left="1440"/>
    </w:pPr>
    <w:rPr>
      <w:rFonts w:ascii="Times New Roman" w:hAnsi="Times New Roman"/>
      <w:sz w:val="18"/>
    </w:rPr>
  </w:style>
  <w:style w:type="paragraph" w:styleId="TOC6">
    <w:name w:val="toc 6"/>
    <w:basedOn w:val="Normal"/>
    <w:next w:val="Normal"/>
    <w:semiHidden/>
    <w:rsid w:val="00756EF1"/>
    <w:pPr>
      <w:ind w:left="1200"/>
    </w:pPr>
    <w:rPr>
      <w:rFonts w:ascii="Times New Roman" w:hAnsi="Times New Roman"/>
      <w:sz w:val="18"/>
    </w:rPr>
  </w:style>
  <w:style w:type="paragraph" w:styleId="TOC5">
    <w:name w:val="toc 5"/>
    <w:basedOn w:val="Normal"/>
    <w:next w:val="Normal"/>
    <w:semiHidden/>
    <w:rsid w:val="00756EF1"/>
    <w:pPr>
      <w:ind w:left="960"/>
    </w:pPr>
    <w:rPr>
      <w:rFonts w:ascii="Times New Roman" w:hAnsi="Times New Roman"/>
      <w:sz w:val="18"/>
    </w:rPr>
  </w:style>
  <w:style w:type="paragraph" w:styleId="TOC4">
    <w:name w:val="toc 4"/>
    <w:basedOn w:val="Normal"/>
    <w:next w:val="Normal"/>
    <w:semiHidden/>
    <w:rsid w:val="00756EF1"/>
    <w:pPr>
      <w:ind w:left="1440"/>
    </w:pPr>
  </w:style>
  <w:style w:type="paragraph" w:styleId="TOC3">
    <w:name w:val="toc 3"/>
    <w:basedOn w:val="Normal"/>
    <w:next w:val="Normal"/>
    <w:semiHidden/>
    <w:rsid w:val="00756EF1"/>
    <w:pPr>
      <w:ind w:left="720"/>
    </w:pPr>
  </w:style>
  <w:style w:type="paragraph" w:styleId="TOC2">
    <w:name w:val="toc 2"/>
    <w:basedOn w:val="Normal"/>
    <w:next w:val="Normal"/>
    <w:semiHidden/>
    <w:rsid w:val="00756EF1"/>
  </w:style>
  <w:style w:type="paragraph" w:styleId="TOC1">
    <w:name w:val="toc 1"/>
    <w:basedOn w:val="Normal"/>
    <w:next w:val="Normal"/>
    <w:semiHidden/>
    <w:rsid w:val="00756EF1"/>
    <w:pPr>
      <w:spacing w:before="240"/>
    </w:pPr>
    <w:rPr>
      <w:b/>
    </w:rPr>
  </w:style>
  <w:style w:type="paragraph" w:styleId="Index7">
    <w:name w:val="index 7"/>
    <w:basedOn w:val="Normal"/>
    <w:next w:val="Normal"/>
    <w:semiHidden/>
    <w:rsid w:val="00756EF1"/>
    <w:pPr>
      <w:ind w:left="2160"/>
    </w:pPr>
  </w:style>
  <w:style w:type="paragraph" w:styleId="Index6">
    <w:name w:val="index 6"/>
    <w:basedOn w:val="Normal"/>
    <w:next w:val="Normal"/>
    <w:semiHidden/>
    <w:rsid w:val="00756EF1"/>
    <w:pPr>
      <w:ind w:left="1800"/>
    </w:pPr>
  </w:style>
  <w:style w:type="paragraph" w:styleId="Index5">
    <w:name w:val="index 5"/>
    <w:basedOn w:val="Normal"/>
    <w:next w:val="Normal"/>
    <w:semiHidden/>
    <w:rsid w:val="00756EF1"/>
    <w:pPr>
      <w:ind w:left="1440"/>
    </w:pPr>
  </w:style>
  <w:style w:type="paragraph" w:styleId="Index4">
    <w:name w:val="index 4"/>
    <w:basedOn w:val="Normal"/>
    <w:next w:val="Normal"/>
    <w:semiHidden/>
    <w:rsid w:val="00756EF1"/>
    <w:pPr>
      <w:ind w:left="1080"/>
    </w:pPr>
  </w:style>
  <w:style w:type="paragraph" w:styleId="Index3">
    <w:name w:val="index 3"/>
    <w:basedOn w:val="Normal"/>
    <w:next w:val="Normal"/>
    <w:semiHidden/>
    <w:rsid w:val="00756EF1"/>
    <w:pPr>
      <w:ind w:left="720"/>
    </w:pPr>
  </w:style>
  <w:style w:type="paragraph" w:styleId="Index2">
    <w:name w:val="index 2"/>
    <w:basedOn w:val="Normal"/>
    <w:next w:val="Normal"/>
    <w:semiHidden/>
    <w:rsid w:val="00756EF1"/>
    <w:pPr>
      <w:ind w:left="360"/>
    </w:pPr>
  </w:style>
  <w:style w:type="paragraph" w:styleId="Index1">
    <w:name w:val="index 1"/>
    <w:basedOn w:val="Normal"/>
    <w:next w:val="Normal"/>
    <w:semiHidden/>
    <w:rsid w:val="00756EF1"/>
  </w:style>
  <w:style w:type="character" w:styleId="LineNumber">
    <w:name w:val="line number"/>
    <w:basedOn w:val="DefaultParagraphFont"/>
    <w:rsid w:val="00756EF1"/>
  </w:style>
  <w:style w:type="paragraph" w:styleId="Footer">
    <w:name w:val="footer"/>
    <w:basedOn w:val="Normal"/>
    <w:rsid w:val="00756EF1"/>
    <w:pPr>
      <w:tabs>
        <w:tab w:val="center" w:pos="4320"/>
        <w:tab w:val="right" w:pos="8640"/>
      </w:tabs>
    </w:pPr>
  </w:style>
  <w:style w:type="paragraph" w:styleId="Header">
    <w:name w:val="header"/>
    <w:basedOn w:val="Normal"/>
    <w:rsid w:val="00756EF1"/>
    <w:pPr>
      <w:tabs>
        <w:tab w:val="center" w:pos="4320"/>
        <w:tab w:val="right" w:pos="8640"/>
      </w:tabs>
    </w:pPr>
  </w:style>
  <w:style w:type="character" w:styleId="FootnoteReference">
    <w:name w:val="footnote reference"/>
    <w:semiHidden/>
    <w:rsid w:val="00756EF1"/>
    <w:rPr>
      <w:position w:val="6"/>
      <w:sz w:val="16"/>
    </w:rPr>
  </w:style>
  <w:style w:type="paragraph" w:styleId="FootnoteText">
    <w:name w:val="footnote text"/>
    <w:basedOn w:val="Normal"/>
    <w:semiHidden/>
    <w:rsid w:val="00756EF1"/>
  </w:style>
  <w:style w:type="character" w:styleId="PageNumber">
    <w:name w:val="page number"/>
    <w:basedOn w:val="DefaultParagraphFont"/>
    <w:rsid w:val="00756EF1"/>
  </w:style>
  <w:style w:type="paragraph" w:customStyle="1" w:styleId="ListHeader1">
    <w:name w:val="List Header 1"/>
    <w:basedOn w:val="Normal"/>
    <w:rsid w:val="00756EF1"/>
    <w:pPr>
      <w:numPr>
        <w:numId w:val="1"/>
      </w:numPr>
    </w:pPr>
  </w:style>
  <w:style w:type="character" w:styleId="CommentReference">
    <w:name w:val="annotation reference"/>
    <w:semiHidden/>
    <w:rsid w:val="00756EF1"/>
    <w:rPr>
      <w:sz w:val="16"/>
    </w:rPr>
  </w:style>
  <w:style w:type="paragraph" w:styleId="CommentText">
    <w:name w:val="annotation text"/>
    <w:basedOn w:val="Normal"/>
    <w:next w:val="Normal"/>
    <w:link w:val="CommentTextChar"/>
    <w:semiHidden/>
    <w:rsid w:val="00756EF1"/>
    <w:pPr>
      <w:spacing w:before="120" w:after="80" w:line="240" w:lineRule="atLeast"/>
      <w:ind w:left="240" w:hanging="240"/>
    </w:pPr>
    <w:rPr>
      <w:color w:val="00FF00"/>
    </w:rPr>
  </w:style>
  <w:style w:type="paragraph" w:styleId="IndexHeading">
    <w:name w:val="index heading"/>
    <w:basedOn w:val="Normal"/>
    <w:next w:val="Normal"/>
    <w:semiHidden/>
    <w:rsid w:val="00756EF1"/>
  </w:style>
  <w:style w:type="paragraph" w:customStyle="1" w:styleId="NormalIndent1">
    <w:name w:val="Normal Indent1"/>
    <w:basedOn w:val="Normal"/>
    <w:next w:val="Normal"/>
    <w:rsid w:val="00756EF1"/>
    <w:pPr>
      <w:ind w:left="720"/>
    </w:pPr>
  </w:style>
  <w:style w:type="paragraph" w:customStyle="1" w:styleId="TipText">
    <w:name w:val="Tip Text"/>
    <w:basedOn w:val="TipHead"/>
    <w:rsid w:val="00756EF1"/>
    <w:pPr>
      <w:keepNext w:val="0"/>
    </w:pPr>
    <w:rPr>
      <w:b w:val="0"/>
    </w:rPr>
  </w:style>
  <w:style w:type="paragraph" w:customStyle="1" w:styleId="TipHead">
    <w:name w:val="Tip Head"/>
    <w:basedOn w:val="Normal"/>
    <w:next w:val="TipText"/>
    <w:rsid w:val="00756EF1"/>
    <w:pPr>
      <w:keepNext/>
      <w:spacing w:before="120" w:after="120" w:line="240" w:lineRule="atLeast"/>
    </w:pPr>
    <w:rPr>
      <w:rFonts w:ascii="Helvetica" w:hAnsi="Helvetica"/>
      <w:b/>
      <w:u w:val="single"/>
    </w:rPr>
  </w:style>
  <w:style w:type="paragraph" w:customStyle="1" w:styleId="TipFlag">
    <w:name w:val="Tip Flag"/>
    <w:basedOn w:val="Normal"/>
    <w:next w:val="Normal"/>
    <w:rsid w:val="00756EF1"/>
    <w:pPr>
      <w:keepNext/>
      <w:spacing w:before="120" w:after="120" w:line="240" w:lineRule="atLeast"/>
      <w:jc w:val="center"/>
    </w:pPr>
    <w:rPr>
      <w:b/>
      <w:sz w:val="28"/>
    </w:rPr>
  </w:style>
  <w:style w:type="paragraph" w:customStyle="1" w:styleId="bu">
    <w:name w:val="bu"/>
    <w:basedOn w:val="Normal"/>
    <w:rsid w:val="00756EF1"/>
    <w:pPr>
      <w:spacing w:before="120" w:after="120" w:line="240" w:lineRule="atLeast"/>
      <w:ind w:left="120" w:hanging="120"/>
    </w:pPr>
  </w:style>
  <w:style w:type="paragraph" w:customStyle="1" w:styleId="ue">
    <w:name w:val="ue"/>
    <w:basedOn w:val="Normal"/>
    <w:next w:val="Normal"/>
    <w:rsid w:val="00756EF1"/>
    <w:pPr>
      <w:spacing w:line="240" w:lineRule="atLeast"/>
      <w:ind w:left="720"/>
    </w:pPr>
    <w:rPr>
      <w:rFonts w:ascii="Helvetica" w:hAnsi="Helvetica"/>
    </w:rPr>
  </w:style>
  <w:style w:type="paragraph" w:customStyle="1" w:styleId="proc">
    <w:name w:val="proc"/>
    <w:basedOn w:val="bu"/>
    <w:rsid w:val="00756EF1"/>
    <w:pPr>
      <w:ind w:left="360" w:hanging="360"/>
    </w:pPr>
  </w:style>
  <w:style w:type="paragraph" w:customStyle="1" w:styleId="ibu">
    <w:name w:val="ibu"/>
    <w:basedOn w:val="bu"/>
    <w:rsid w:val="00756EF1"/>
    <w:pPr>
      <w:keepLines/>
      <w:tabs>
        <w:tab w:val="left" w:pos="840"/>
      </w:tabs>
      <w:spacing w:after="86"/>
      <w:ind w:left="835" w:hanging="245"/>
    </w:pPr>
  </w:style>
  <w:style w:type="paragraph" w:customStyle="1" w:styleId="eu">
    <w:name w:val="eu"/>
    <w:basedOn w:val="Normal"/>
    <w:rsid w:val="00756EF1"/>
    <w:pPr>
      <w:spacing w:before="120" w:after="80" w:line="240" w:lineRule="atLeast"/>
      <w:ind w:left="1440" w:hanging="720"/>
    </w:pPr>
    <w:rPr>
      <w:rFonts w:ascii="Helvetica" w:hAnsi="Helvetica"/>
    </w:rPr>
  </w:style>
  <w:style w:type="paragraph" w:customStyle="1" w:styleId="figcap">
    <w:name w:val="figcap"/>
    <w:basedOn w:val="Normal"/>
    <w:next w:val="Normal"/>
    <w:rsid w:val="00756EF1"/>
    <w:pPr>
      <w:spacing w:after="120" w:line="480" w:lineRule="atLeast"/>
      <w:ind w:left="720" w:hanging="720"/>
    </w:pPr>
  </w:style>
  <w:style w:type="paragraph" w:customStyle="1" w:styleId="ack">
    <w:name w:val="ack"/>
    <w:basedOn w:val="Normal"/>
    <w:next w:val="Normal"/>
    <w:rsid w:val="00756EF1"/>
    <w:pPr>
      <w:spacing w:line="480" w:lineRule="atLeast"/>
      <w:ind w:left="360"/>
    </w:pPr>
    <w:rPr>
      <w:sz w:val="16"/>
    </w:rPr>
  </w:style>
  <w:style w:type="paragraph" w:customStyle="1" w:styleId="paragraph">
    <w:name w:val="paragraph"/>
    <w:basedOn w:val="Normal"/>
    <w:rsid w:val="00756EF1"/>
    <w:pPr>
      <w:spacing w:after="80" w:line="480" w:lineRule="atLeast"/>
      <w:ind w:firstLine="720"/>
    </w:pPr>
  </w:style>
  <w:style w:type="paragraph" w:customStyle="1" w:styleId="bt1">
    <w:name w:val="bt1"/>
    <w:basedOn w:val="Normal"/>
    <w:rsid w:val="00756EF1"/>
    <w:pPr>
      <w:spacing w:after="120"/>
      <w:ind w:left="180"/>
    </w:pPr>
  </w:style>
  <w:style w:type="paragraph" w:customStyle="1" w:styleId="bt2">
    <w:name w:val="bt2"/>
    <w:basedOn w:val="Normal"/>
    <w:rsid w:val="00756EF1"/>
    <w:pPr>
      <w:spacing w:after="120"/>
      <w:ind w:left="360"/>
    </w:pPr>
  </w:style>
  <w:style w:type="paragraph" w:customStyle="1" w:styleId="bt3">
    <w:name w:val="bt3"/>
    <w:basedOn w:val="Normal"/>
    <w:rsid w:val="00756EF1"/>
    <w:pPr>
      <w:ind w:left="720"/>
    </w:pPr>
  </w:style>
  <w:style w:type="paragraph" w:customStyle="1" w:styleId="bt4">
    <w:name w:val="bt4"/>
    <w:basedOn w:val="Normal"/>
    <w:rsid w:val="00756EF1"/>
    <w:pPr>
      <w:ind w:left="1080"/>
    </w:pPr>
  </w:style>
  <w:style w:type="paragraph" w:customStyle="1" w:styleId="bt5">
    <w:name w:val="bt5"/>
    <w:basedOn w:val="Normal"/>
    <w:rsid w:val="00756EF1"/>
    <w:pPr>
      <w:ind w:left="1440"/>
    </w:pPr>
  </w:style>
  <w:style w:type="paragraph" w:customStyle="1" w:styleId="bt6">
    <w:name w:val="bt6"/>
    <w:basedOn w:val="Normal"/>
    <w:rsid w:val="00756EF1"/>
    <w:pPr>
      <w:ind w:left="1800"/>
    </w:pPr>
  </w:style>
  <w:style w:type="paragraph" w:customStyle="1" w:styleId="bt7">
    <w:name w:val="bt7"/>
    <w:basedOn w:val="Normal"/>
    <w:rsid w:val="00756EF1"/>
    <w:pPr>
      <w:ind w:left="2160"/>
    </w:pPr>
  </w:style>
  <w:style w:type="paragraph" w:customStyle="1" w:styleId="bt8">
    <w:name w:val="bt8"/>
    <w:basedOn w:val="Normal"/>
    <w:rsid w:val="00756EF1"/>
    <w:pPr>
      <w:ind w:left="2520"/>
    </w:pPr>
  </w:style>
  <w:style w:type="paragraph" w:customStyle="1" w:styleId="bt9">
    <w:name w:val="bt9"/>
    <w:basedOn w:val="Normal"/>
    <w:rsid w:val="00756EF1"/>
    <w:pPr>
      <w:ind w:left="2880"/>
    </w:pPr>
  </w:style>
  <w:style w:type="paragraph" w:customStyle="1" w:styleId="pr">
    <w:name w:val="pr"/>
    <w:basedOn w:val="ibu"/>
    <w:rsid w:val="00756EF1"/>
    <w:pPr>
      <w:keepLines w:val="0"/>
      <w:tabs>
        <w:tab w:val="clear" w:pos="840"/>
      </w:tabs>
      <w:spacing w:before="0" w:after="0" w:line="240" w:lineRule="auto"/>
      <w:ind w:left="720" w:firstLine="0"/>
    </w:pPr>
  </w:style>
  <w:style w:type="paragraph" w:customStyle="1" w:styleId="tab2right">
    <w:name w:val="tab2right"/>
    <w:basedOn w:val="Normal"/>
    <w:rsid w:val="00756EF1"/>
    <w:pPr>
      <w:spacing w:line="240" w:lineRule="atLeast"/>
      <w:jc w:val="center"/>
    </w:pPr>
  </w:style>
  <w:style w:type="paragraph" w:styleId="EndnoteText">
    <w:name w:val="endnote text"/>
    <w:basedOn w:val="Normal"/>
    <w:semiHidden/>
    <w:rsid w:val="00756EF1"/>
  </w:style>
  <w:style w:type="paragraph" w:customStyle="1" w:styleId="AnnotRef">
    <w:name w:val="Annot Ref"/>
    <w:basedOn w:val="Normal"/>
    <w:rsid w:val="00756EF1"/>
    <w:rPr>
      <w:sz w:val="16"/>
    </w:rPr>
  </w:style>
  <w:style w:type="paragraph" w:customStyle="1" w:styleId="AnnotText">
    <w:name w:val="Annot Text"/>
    <w:basedOn w:val="Normal"/>
    <w:rsid w:val="00756EF1"/>
    <w:pPr>
      <w:spacing w:before="120" w:after="80"/>
      <w:ind w:left="240" w:hanging="240"/>
    </w:pPr>
    <w:rPr>
      <w:color w:val="00FF00"/>
    </w:rPr>
  </w:style>
  <w:style w:type="paragraph" w:customStyle="1" w:styleId="TOC81">
    <w:name w:val="TOC 81"/>
    <w:basedOn w:val="Normal"/>
    <w:rsid w:val="00756EF1"/>
    <w:pPr>
      <w:tabs>
        <w:tab w:val="left" w:leader="dot" w:pos="8280"/>
        <w:tab w:val="right" w:leader="dot" w:pos="8640"/>
      </w:tabs>
      <w:ind w:left="5040" w:right="720"/>
    </w:pPr>
  </w:style>
  <w:style w:type="paragraph" w:customStyle="1" w:styleId="TOC71">
    <w:name w:val="TOC 71"/>
    <w:basedOn w:val="Normal"/>
    <w:rsid w:val="00756EF1"/>
    <w:pPr>
      <w:tabs>
        <w:tab w:val="left" w:leader="dot" w:pos="8280"/>
        <w:tab w:val="right" w:leader="dot" w:pos="8640"/>
      </w:tabs>
      <w:ind w:left="4320" w:right="720"/>
    </w:pPr>
  </w:style>
  <w:style w:type="paragraph" w:customStyle="1" w:styleId="TOC61">
    <w:name w:val="TOC 61"/>
    <w:basedOn w:val="Normal"/>
    <w:rsid w:val="00756EF1"/>
    <w:pPr>
      <w:tabs>
        <w:tab w:val="left" w:leader="dot" w:pos="8280"/>
        <w:tab w:val="right" w:leader="dot" w:pos="8640"/>
      </w:tabs>
      <w:ind w:left="3600" w:right="720"/>
    </w:pPr>
  </w:style>
  <w:style w:type="paragraph" w:customStyle="1" w:styleId="TOC51">
    <w:name w:val="TOC 51"/>
    <w:basedOn w:val="Normal"/>
    <w:rsid w:val="00756EF1"/>
    <w:pPr>
      <w:tabs>
        <w:tab w:val="left" w:leader="dot" w:pos="8280"/>
        <w:tab w:val="right" w:leader="dot" w:pos="8640"/>
      </w:tabs>
      <w:spacing w:after="120"/>
      <w:ind w:left="1080" w:right="720"/>
    </w:pPr>
  </w:style>
  <w:style w:type="paragraph" w:customStyle="1" w:styleId="TOC41">
    <w:name w:val="TOC 41"/>
    <w:basedOn w:val="Normal"/>
    <w:rsid w:val="00756EF1"/>
    <w:pPr>
      <w:tabs>
        <w:tab w:val="left" w:leader="dot" w:pos="8280"/>
        <w:tab w:val="right" w:leader="dot" w:pos="8640"/>
      </w:tabs>
      <w:spacing w:after="120"/>
      <w:ind w:left="720" w:right="720"/>
    </w:pPr>
  </w:style>
  <w:style w:type="paragraph" w:customStyle="1" w:styleId="TOC31">
    <w:name w:val="TOC 31"/>
    <w:basedOn w:val="Normal"/>
    <w:rsid w:val="00756EF1"/>
    <w:pPr>
      <w:tabs>
        <w:tab w:val="left" w:leader="dot" w:pos="8280"/>
        <w:tab w:val="right" w:leader="dot" w:pos="8640"/>
      </w:tabs>
      <w:spacing w:before="120" w:after="240"/>
      <w:ind w:left="1440" w:right="720"/>
    </w:pPr>
    <w:rPr>
      <w:b/>
    </w:rPr>
  </w:style>
  <w:style w:type="paragraph" w:customStyle="1" w:styleId="TOC21">
    <w:name w:val="TOC 21"/>
    <w:basedOn w:val="Normal"/>
    <w:rsid w:val="00756EF1"/>
    <w:pPr>
      <w:tabs>
        <w:tab w:val="left" w:leader="dot" w:pos="8280"/>
        <w:tab w:val="right" w:leader="dot" w:pos="8640"/>
      </w:tabs>
      <w:ind w:left="720" w:right="720"/>
    </w:pPr>
  </w:style>
  <w:style w:type="paragraph" w:customStyle="1" w:styleId="TOC11">
    <w:name w:val="TOC 11"/>
    <w:basedOn w:val="Normal"/>
    <w:rsid w:val="00756EF1"/>
    <w:pPr>
      <w:tabs>
        <w:tab w:val="left" w:leader="dot" w:pos="8280"/>
        <w:tab w:val="right" w:leader="dot" w:pos="8640"/>
      </w:tabs>
      <w:ind w:right="720"/>
    </w:pPr>
  </w:style>
  <w:style w:type="paragraph" w:customStyle="1" w:styleId="LineNumber1">
    <w:name w:val="Line Number1"/>
    <w:basedOn w:val="Normal"/>
    <w:rsid w:val="00756EF1"/>
    <w:rPr>
      <w:rFonts w:ascii="Helvetica" w:hAnsi="Helvetica"/>
    </w:rPr>
  </w:style>
  <w:style w:type="paragraph" w:styleId="NormalIndent">
    <w:name w:val="Normal Indent"/>
    <w:basedOn w:val="Normal"/>
    <w:rsid w:val="00756EF1"/>
    <w:pPr>
      <w:ind w:left="720"/>
    </w:pPr>
  </w:style>
  <w:style w:type="paragraph" w:styleId="BodyText">
    <w:name w:val="Body Text"/>
    <w:basedOn w:val="Normal"/>
    <w:rsid w:val="00756EF1"/>
    <w:pPr>
      <w:framePr w:w="8093" w:h="187" w:hSpace="187" w:wrap="around" w:vAnchor="text" w:hAnchor="page" w:x="1890" w:y="361"/>
      <w:pBdr>
        <w:top w:val="single" w:sz="6" w:space="7" w:color="000000"/>
        <w:left w:val="single" w:sz="6" w:space="7" w:color="000000"/>
        <w:bottom w:val="single" w:sz="6" w:space="7" w:color="000000"/>
        <w:right w:val="single" w:sz="6" w:space="7" w:color="000000"/>
      </w:pBdr>
      <w:shd w:val="solid" w:color="FFFFFF" w:fill="FFFFFF"/>
    </w:pPr>
    <w:rPr>
      <w:sz w:val="18"/>
    </w:rPr>
  </w:style>
  <w:style w:type="character" w:styleId="Hyperlink">
    <w:name w:val="Hyperlink"/>
    <w:rsid w:val="00756EF1"/>
    <w:rPr>
      <w:color w:val="0000FF"/>
      <w:u w:val="single"/>
    </w:rPr>
  </w:style>
  <w:style w:type="paragraph" w:styleId="TableofFigures">
    <w:name w:val="table of figures"/>
    <w:basedOn w:val="Normal"/>
    <w:next w:val="Normal"/>
    <w:semiHidden/>
    <w:rsid w:val="00756EF1"/>
    <w:pPr>
      <w:ind w:left="1440" w:hanging="1440"/>
    </w:pPr>
  </w:style>
  <w:style w:type="paragraph" w:customStyle="1" w:styleId="Desc">
    <w:name w:val="Desc"/>
    <w:basedOn w:val="Normal"/>
    <w:next w:val="Item"/>
    <w:rsid w:val="00756EF1"/>
    <w:pPr>
      <w:ind w:left="720"/>
    </w:pPr>
  </w:style>
  <w:style w:type="paragraph" w:styleId="TOC9">
    <w:name w:val="toc 9"/>
    <w:basedOn w:val="Normal"/>
    <w:next w:val="Normal"/>
    <w:autoRedefine/>
    <w:semiHidden/>
    <w:rsid w:val="00756EF1"/>
    <w:pPr>
      <w:ind w:left="1920"/>
    </w:pPr>
    <w:rPr>
      <w:rFonts w:ascii="Times New Roman" w:hAnsi="Times New Roman"/>
      <w:sz w:val="18"/>
    </w:rPr>
  </w:style>
  <w:style w:type="paragraph" w:customStyle="1" w:styleId="Tablecaption">
    <w:name w:val="Table caption"/>
    <w:basedOn w:val="Normal"/>
    <w:rsid w:val="00756EF1"/>
    <w:pPr>
      <w:jc w:val="center"/>
    </w:pPr>
  </w:style>
  <w:style w:type="paragraph" w:customStyle="1" w:styleId="ListHeader2">
    <w:name w:val="List Header 2"/>
    <w:basedOn w:val="Normal"/>
    <w:rsid w:val="00756EF1"/>
    <w:pPr>
      <w:numPr>
        <w:ilvl w:val="1"/>
        <w:numId w:val="1"/>
      </w:numPr>
    </w:pPr>
  </w:style>
  <w:style w:type="paragraph" w:customStyle="1" w:styleId="Figurecaption">
    <w:name w:val="Figure caption"/>
    <w:basedOn w:val="Normal"/>
    <w:rsid w:val="00756EF1"/>
    <w:pPr>
      <w:jc w:val="center"/>
    </w:pPr>
  </w:style>
  <w:style w:type="paragraph" w:customStyle="1" w:styleId="SectionTitle">
    <w:name w:val="Section Title"/>
    <w:basedOn w:val="Normal"/>
    <w:next w:val="Desc"/>
    <w:rsid w:val="00756EF1"/>
    <w:pPr>
      <w:pageBreakBefore/>
      <w:numPr>
        <w:numId w:val="2"/>
      </w:numPr>
      <w:spacing w:after="240"/>
      <w:outlineLvl w:val="0"/>
    </w:pPr>
    <w:rPr>
      <w:b/>
      <w:sz w:val="36"/>
    </w:rPr>
  </w:style>
  <w:style w:type="paragraph" w:customStyle="1" w:styleId="Head1">
    <w:name w:val="Head 1"/>
    <w:basedOn w:val="Normal"/>
    <w:next w:val="Normal"/>
    <w:rsid w:val="00756EF1"/>
    <w:pPr>
      <w:keepNext/>
      <w:keepLines/>
      <w:pageBreakBefore/>
      <w:numPr>
        <w:ilvl w:val="1"/>
        <w:numId w:val="2"/>
      </w:numPr>
      <w:spacing w:before="120" w:after="120"/>
      <w:outlineLvl w:val="1"/>
    </w:pPr>
    <w:rPr>
      <w:b/>
      <w:sz w:val="28"/>
    </w:rPr>
  </w:style>
  <w:style w:type="paragraph" w:customStyle="1" w:styleId="Head2">
    <w:name w:val="Head 2"/>
    <w:basedOn w:val="Normal"/>
    <w:next w:val="Normal"/>
    <w:rsid w:val="00756EF1"/>
    <w:pPr>
      <w:keepNext/>
      <w:keepLines/>
      <w:numPr>
        <w:ilvl w:val="2"/>
        <w:numId w:val="2"/>
      </w:numPr>
      <w:spacing w:before="80" w:after="80"/>
      <w:outlineLvl w:val="2"/>
    </w:pPr>
    <w:rPr>
      <w:b/>
    </w:rPr>
  </w:style>
  <w:style w:type="paragraph" w:customStyle="1" w:styleId="Head3">
    <w:name w:val="Head 3"/>
    <w:basedOn w:val="Normal"/>
    <w:next w:val="Normal"/>
    <w:rsid w:val="00756EF1"/>
    <w:pPr>
      <w:keepNext/>
      <w:keepLines/>
      <w:numPr>
        <w:ilvl w:val="3"/>
        <w:numId w:val="2"/>
      </w:numPr>
      <w:spacing w:before="40" w:after="40"/>
      <w:outlineLvl w:val="3"/>
    </w:pPr>
    <w:rPr>
      <w:sz w:val="22"/>
    </w:rPr>
  </w:style>
  <w:style w:type="character" w:customStyle="1" w:styleId="Courier">
    <w:name w:val="Courier"/>
    <w:rsid w:val="00756EF1"/>
    <w:rPr>
      <w:rFonts w:ascii="Courier" w:hAnsi="Courier"/>
      <w:sz w:val="22"/>
    </w:rPr>
  </w:style>
  <w:style w:type="character" w:customStyle="1" w:styleId="Courierbold">
    <w:name w:val="Courier bold"/>
    <w:rsid w:val="00756EF1"/>
    <w:rPr>
      <w:rFonts w:ascii="Courier" w:hAnsi="Courier"/>
      <w:b/>
      <w:sz w:val="22"/>
    </w:rPr>
  </w:style>
  <w:style w:type="paragraph" w:customStyle="1" w:styleId="ListHeader3">
    <w:name w:val="List Header 3"/>
    <w:basedOn w:val="Normal"/>
    <w:rsid w:val="00756EF1"/>
    <w:pPr>
      <w:numPr>
        <w:ilvl w:val="2"/>
        <w:numId w:val="1"/>
      </w:numPr>
    </w:pPr>
  </w:style>
  <w:style w:type="paragraph" w:customStyle="1" w:styleId="identifier">
    <w:name w:val="identifier"/>
    <w:basedOn w:val="Normal"/>
    <w:rsid w:val="00756EF1"/>
    <w:pPr>
      <w:ind w:left="1080"/>
    </w:pPr>
  </w:style>
  <w:style w:type="paragraph" w:customStyle="1" w:styleId="Item">
    <w:name w:val="Item"/>
    <w:basedOn w:val="Normal"/>
    <w:next w:val="Desc"/>
    <w:link w:val="ItemChar"/>
    <w:rsid w:val="00756EF1"/>
    <w:pPr>
      <w:keepNext/>
      <w:spacing w:before="120"/>
    </w:pPr>
    <w:rPr>
      <w:b/>
    </w:rPr>
  </w:style>
  <w:style w:type="character" w:customStyle="1" w:styleId="Identifier0">
    <w:name w:val="Identifier"/>
    <w:basedOn w:val="Courier"/>
    <w:rsid w:val="00756EF1"/>
    <w:rPr>
      <w:rFonts w:ascii="Courier" w:hAnsi="Courier"/>
      <w:sz w:val="22"/>
    </w:rPr>
  </w:style>
  <w:style w:type="paragraph" w:styleId="BodyText2">
    <w:name w:val="Body Text 2"/>
    <w:basedOn w:val="Normal"/>
    <w:rsid w:val="00756EF1"/>
    <w:rPr>
      <w:rFonts w:ascii="Courier" w:hAnsi="Courier"/>
      <w:sz w:val="18"/>
    </w:rPr>
  </w:style>
  <w:style w:type="character" w:styleId="FollowedHyperlink">
    <w:name w:val="FollowedHyperlink"/>
    <w:rsid w:val="00756EF1"/>
    <w:rPr>
      <w:color w:val="800080"/>
      <w:u w:val="single"/>
    </w:rPr>
  </w:style>
  <w:style w:type="paragraph" w:styleId="NormalWeb">
    <w:name w:val="Normal (Web)"/>
    <w:basedOn w:val="Normal"/>
    <w:rsid w:val="00756EF1"/>
    <w:pPr>
      <w:spacing w:before="100" w:beforeAutospacing="1" w:after="100" w:afterAutospacing="1"/>
    </w:pPr>
    <w:rPr>
      <w:rFonts w:ascii="Times New Roman" w:hAnsi="Times New Roman"/>
      <w:sz w:val="24"/>
      <w:szCs w:val="24"/>
    </w:rPr>
  </w:style>
  <w:style w:type="paragraph" w:customStyle="1" w:styleId="Recommendation">
    <w:name w:val="Recommendation"/>
    <w:basedOn w:val="Item"/>
    <w:link w:val="RecommendationChar"/>
    <w:rsid w:val="00756EF1"/>
    <w:pPr>
      <w:numPr>
        <w:ilvl w:val="4"/>
        <w:numId w:val="2"/>
      </w:numPr>
    </w:pPr>
  </w:style>
  <w:style w:type="paragraph" w:customStyle="1" w:styleId="Rule">
    <w:name w:val="Rule"/>
    <w:basedOn w:val="Item"/>
    <w:next w:val="Desc"/>
    <w:rsid w:val="00756EF1"/>
    <w:pPr>
      <w:numPr>
        <w:ilvl w:val="5"/>
        <w:numId w:val="2"/>
      </w:numPr>
    </w:pPr>
  </w:style>
  <w:style w:type="paragraph" w:customStyle="1" w:styleId="Exception">
    <w:name w:val="Exception"/>
    <w:basedOn w:val="Item"/>
    <w:next w:val="Desc"/>
    <w:rsid w:val="00756EF1"/>
    <w:pPr>
      <w:numPr>
        <w:ilvl w:val="6"/>
        <w:numId w:val="2"/>
      </w:numPr>
    </w:pPr>
  </w:style>
  <w:style w:type="paragraph" w:customStyle="1" w:styleId="Observation">
    <w:name w:val="Observation"/>
    <w:basedOn w:val="Item"/>
    <w:next w:val="Desc"/>
    <w:rsid w:val="00756EF1"/>
    <w:pPr>
      <w:numPr>
        <w:ilvl w:val="7"/>
        <w:numId w:val="2"/>
      </w:numPr>
    </w:pPr>
  </w:style>
  <w:style w:type="paragraph" w:customStyle="1" w:styleId="Permission">
    <w:name w:val="Permission"/>
    <w:basedOn w:val="Item"/>
    <w:next w:val="Desc"/>
    <w:rsid w:val="00756EF1"/>
    <w:pPr>
      <w:numPr>
        <w:ilvl w:val="8"/>
        <w:numId w:val="2"/>
      </w:numPr>
    </w:pPr>
  </w:style>
  <w:style w:type="paragraph" w:customStyle="1" w:styleId="Recommendation0">
    <w:name w:val="Recommendation ."/>
    <w:basedOn w:val="Item"/>
    <w:rsid w:val="00756EF1"/>
  </w:style>
  <w:style w:type="paragraph" w:styleId="DocumentMap">
    <w:name w:val="Document Map"/>
    <w:basedOn w:val="Normal"/>
    <w:semiHidden/>
    <w:rsid w:val="00756EF1"/>
    <w:pPr>
      <w:shd w:val="clear" w:color="auto" w:fill="000080"/>
    </w:pPr>
    <w:rPr>
      <w:rFonts w:ascii="Tahoma" w:hAnsi="Tahoma" w:cs="Tahoma"/>
    </w:rPr>
  </w:style>
  <w:style w:type="paragraph" w:styleId="Caption">
    <w:name w:val="caption"/>
    <w:basedOn w:val="Normal"/>
    <w:next w:val="Normal"/>
    <w:qFormat/>
    <w:rsid w:val="00756EF1"/>
    <w:pPr>
      <w:spacing w:before="120" w:after="120"/>
      <w:jc w:val="center"/>
    </w:pPr>
    <w:rPr>
      <w:b/>
      <w:bCs/>
    </w:rPr>
  </w:style>
  <w:style w:type="paragraph" w:styleId="BlockText">
    <w:name w:val="Block Text"/>
    <w:basedOn w:val="Normal"/>
    <w:rsid w:val="00756EF1"/>
    <w:pPr>
      <w:autoSpaceDE w:val="0"/>
      <w:autoSpaceDN w:val="0"/>
      <w:adjustRightInd w:val="0"/>
      <w:spacing w:line="240" w:lineRule="atLeast"/>
      <w:ind w:left="80" w:right="80"/>
    </w:pPr>
    <w:rPr>
      <w:rFonts w:ascii="Courier" w:hAnsi="Courier"/>
      <w:color w:val="000000"/>
      <w:sz w:val="18"/>
      <w:szCs w:val="22"/>
    </w:rPr>
  </w:style>
  <w:style w:type="paragraph" w:styleId="BodyTextIndent">
    <w:name w:val="Body Text Indent"/>
    <w:basedOn w:val="Normal"/>
    <w:rsid w:val="00756EF1"/>
    <w:pPr>
      <w:autoSpaceDE w:val="0"/>
      <w:autoSpaceDN w:val="0"/>
      <w:adjustRightInd w:val="0"/>
      <w:spacing w:before="40" w:after="40" w:line="240" w:lineRule="atLeast"/>
      <w:ind w:left="15"/>
    </w:pPr>
    <w:rPr>
      <w:rFonts w:ascii="Courier" w:hAnsi="Courier"/>
      <w:color w:val="000000"/>
      <w:sz w:val="22"/>
      <w:szCs w:val="22"/>
    </w:rPr>
  </w:style>
  <w:style w:type="paragraph" w:styleId="BalloonText">
    <w:name w:val="Balloon Text"/>
    <w:basedOn w:val="Normal"/>
    <w:semiHidden/>
    <w:rsid w:val="00756EF1"/>
    <w:rPr>
      <w:rFonts w:ascii="Tahoma" w:hAnsi="Tahoma" w:cs="Tahoma"/>
      <w:sz w:val="16"/>
      <w:szCs w:val="16"/>
    </w:rPr>
  </w:style>
  <w:style w:type="table" w:styleId="TableGrid">
    <w:name w:val="Table Grid"/>
    <w:basedOn w:val="TableNormal"/>
    <w:rsid w:val="0055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Char">
    <w:name w:val="Item Char"/>
    <w:link w:val="Item"/>
    <w:rsid w:val="00344AC1"/>
    <w:rPr>
      <w:rFonts w:ascii="Times" w:hAnsi="Times"/>
      <w:b/>
      <w:lang w:val="en-US" w:eastAsia="en-US" w:bidi="ar-SA"/>
    </w:rPr>
  </w:style>
  <w:style w:type="character" w:customStyle="1" w:styleId="RecommendationChar">
    <w:name w:val="Recommendation Char"/>
    <w:basedOn w:val="ItemChar"/>
    <w:link w:val="Recommendation"/>
    <w:rsid w:val="00344AC1"/>
    <w:rPr>
      <w:rFonts w:ascii="Times" w:hAnsi="Times"/>
      <w:b/>
      <w:lang w:val="en-US" w:eastAsia="en-US" w:bidi="ar-SA"/>
    </w:rPr>
  </w:style>
  <w:style w:type="paragraph" w:styleId="ListBullet">
    <w:name w:val="List Bullet"/>
    <w:basedOn w:val="Normal"/>
    <w:rsid w:val="00B55E4D"/>
    <w:pPr>
      <w:tabs>
        <w:tab w:val="num" w:pos="360"/>
      </w:tabs>
      <w:ind w:left="360" w:hanging="360"/>
    </w:pPr>
    <w:rPr>
      <w:rFonts w:ascii="Times New Roman" w:hAnsi="Times New Roman"/>
      <w:sz w:val="24"/>
      <w:szCs w:val="24"/>
    </w:rPr>
  </w:style>
  <w:style w:type="paragraph" w:styleId="ListBullet3">
    <w:name w:val="List Bullet 3"/>
    <w:basedOn w:val="Normal"/>
    <w:rsid w:val="00752402"/>
    <w:pPr>
      <w:tabs>
        <w:tab w:val="num" w:pos="1080"/>
      </w:tabs>
      <w:ind w:left="1080" w:hanging="360"/>
    </w:pPr>
    <w:rPr>
      <w:rFonts w:ascii="Times New Roman" w:hAnsi="Times New Roman"/>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color w:val="auto"/>
    </w:rPr>
  </w:style>
  <w:style w:type="paragraph" w:customStyle="1" w:styleId="Body">
    <w:name w:val="Body"/>
    <w:rsid w:val="00CD1A9D"/>
    <w:pPr>
      <w:spacing w:before="200"/>
      <w:ind w:left="720"/>
    </w:pPr>
  </w:style>
  <w:style w:type="paragraph" w:customStyle="1" w:styleId="ListNumber2">
    <w:name w:val="List:Number2"/>
    <w:rsid w:val="00CD1A9D"/>
    <w:pPr>
      <w:spacing w:before="100"/>
    </w:pPr>
  </w:style>
  <w:style w:type="paragraph" w:customStyle="1" w:styleId="Ruletext">
    <w:name w:val="Rule text"/>
    <w:basedOn w:val="NormalIndent"/>
    <w:rsid w:val="00CA51DC"/>
    <w:pPr>
      <w:keepLines/>
      <w:jc w:val="both"/>
    </w:pPr>
    <w:rPr>
      <w:rFonts w:ascii="Times New Roman" w:hAnsi="Times New Roman"/>
      <w:color w:val="000000"/>
      <w:sz w:val="24"/>
    </w:rPr>
  </w:style>
  <w:style w:type="paragraph" w:customStyle="1" w:styleId="FVICode1nosp">
    <w:name w:val="F/VI:Code1(nosp)"/>
    <w:rsid w:val="000D102E"/>
    <w:pPr>
      <w:suppressAutoHyphens/>
      <w:autoSpaceDE w:val="0"/>
      <w:autoSpaceDN w:val="0"/>
      <w:adjustRightInd w:val="0"/>
      <w:spacing w:line="240" w:lineRule="atLeast"/>
      <w:ind w:left="720"/>
    </w:pPr>
    <w:rPr>
      <w:rFonts w:ascii="Courier" w:eastAsia="MS Mincho" w:hAnsi="Courier" w:cs="Courier"/>
      <w:color w:val="000000"/>
      <w:w w:val="0"/>
      <w:sz w:val="18"/>
      <w:szCs w:val="18"/>
      <w:lang w:eastAsia="ja-JP"/>
    </w:rPr>
  </w:style>
  <w:style w:type="paragraph" w:styleId="Revision">
    <w:name w:val="Revision"/>
    <w:hidden/>
    <w:uiPriority w:val="99"/>
    <w:semiHidden/>
    <w:rsid w:val="00FE3C35"/>
    <w:rPr>
      <w:rFonts w:ascii="Times" w:hAnsi="Times"/>
    </w:rPr>
  </w:style>
  <w:style w:type="paragraph" w:customStyle="1" w:styleId="Style1">
    <w:name w:val="Style1"/>
    <w:basedOn w:val="CommentText"/>
    <w:link w:val="Style1Char"/>
    <w:qFormat/>
    <w:rsid w:val="006E1C99"/>
    <w:rPr>
      <w:color w:val="1F497D"/>
    </w:rPr>
  </w:style>
  <w:style w:type="character" w:customStyle="1" w:styleId="CommentTextChar">
    <w:name w:val="Comment Text Char"/>
    <w:link w:val="CommentText"/>
    <w:semiHidden/>
    <w:rsid w:val="006E1C99"/>
    <w:rPr>
      <w:rFonts w:ascii="Times" w:hAnsi="Times"/>
      <w:color w:val="00FF00"/>
    </w:rPr>
  </w:style>
  <w:style w:type="character" w:customStyle="1" w:styleId="Style1Char">
    <w:name w:val="Style1 Char"/>
    <w:link w:val="Style1"/>
    <w:rsid w:val="006E1C99"/>
    <w:rPr>
      <w:rFonts w:ascii="Times" w:hAnsi="Times"/>
      <w:color w:val="1F497D"/>
    </w:rPr>
  </w:style>
  <w:style w:type="paragraph" w:customStyle="1" w:styleId="IVITableCell">
    <w:name w:val="IVI Table Cell"/>
    <w:link w:val="IVITableCellChar"/>
    <w:uiPriority w:val="99"/>
    <w:rsid w:val="006078A0"/>
    <w:pPr>
      <w:widowControl w:val="0"/>
      <w:tabs>
        <w:tab w:val="left" w:pos="279"/>
        <w:tab w:val="left" w:pos="459"/>
        <w:tab w:val="left" w:pos="639"/>
        <w:tab w:val="left" w:pos="819"/>
        <w:tab w:val="left" w:pos="999"/>
        <w:tab w:val="left" w:pos="1179"/>
        <w:tab w:val="left" w:pos="7200"/>
        <w:tab w:val="left" w:pos="7920"/>
      </w:tabs>
      <w:spacing w:before="40" w:after="40" w:line="240" w:lineRule="atLeast"/>
    </w:pPr>
    <w:rPr>
      <w:rFonts w:cs="Courier New"/>
      <w:color w:val="000000"/>
    </w:rPr>
  </w:style>
  <w:style w:type="character" w:customStyle="1" w:styleId="IVITableCellChar">
    <w:name w:val="IVI Table Cell Char"/>
    <w:basedOn w:val="DefaultParagraphFont"/>
    <w:link w:val="IVITableCell"/>
    <w:uiPriority w:val="99"/>
    <w:locked/>
    <w:rsid w:val="006078A0"/>
    <w:rPr>
      <w:rFonts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10.xml"/><Relationship Id="rId39" Type="http://schemas.openxmlformats.org/officeDocument/2006/relationships/package" Target="embeddings/Microsoft_PowerPoint_Slide1.sldx"/><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header" Target="header17.xm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header" Target="header16.xml"/><Relationship Id="rId38"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12.xml"/><Relationship Id="rId41"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8.xml"/><Relationship Id="rId32" Type="http://schemas.openxmlformats.org/officeDocument/2006/relationships/header" Target="header15.xml"/><Relationship Id="rId37" Type="http://schemas.openxmlformats.org/officeDocument/2006/relationships/header" Target="header20.xml"/><Relationship Id="rId40" Type="http://schemas.openxmlformats.org/officeDocument/2006/relationships/header" Target="header2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11.xml"/><Relationship Id="rId36" Type="http://schemas.openxmlformats.org/officeDocument/2006/relationships/header" Target="header19.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4.xm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image" Target="media/image2.jpeg"/><Relationship Id="rId30" Type="http://schemas.openxmlformats.org/officeDocument/2006/relationships/header" Target="header13.xml"/><Relationship Id="rId35" Type="http://schemas.openxmlformats.org/officeDocument/2006/relationships/header" Target="header18.xm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20a49f7a368eb4e9daa26ea2a6eeb3d8">
  <xsd:schema xmlns:xsd="http://www.w3.org/2001/XMLSchema" xmlns:xs="http://www.w3.org/2001/XMLSchema" xmlns:p="http://schemas.microsoft.com/office/2006/metadata/properties" xmlns:ns2="640d2263-2e82-4d51-a3e1-49d6696a6352" targetNamespace="http://schemas.microsoft.com/office/2006/metadata/properties" ma:root="true" ma:fieldsID="505179638e6e94235753a8615d532bff"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A43D9A-ED7E-4260-87DA-B189C5DB0D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B4225C-F214-4CC8-B974-D6BECA25FD0B}">
  <ds:schemaRefs>
    <ds:schemaRef ds:uri="http://schemas.microsoft.com/sharepoint/v3/contenttype/forms"/>
  </ds:schemaRefs>
</ds:datastoreItem>
</file>

<file path=customXml/itemProps3.xml><?xml version="1.0" encoding="utf-8"?>
<ds:datastoreItem xmlns:ds="http://schemas.openxmlformats.org/officeDocument/2006/customXml" ds:itemID="{00F4270C-098F-4396-9014-5256D1CE4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3F6767-A092-473A-94EE-269A2EEDC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19</Pages>
  <Words>48590</Words>
  <Characters>276968</Characters>
  <Application>Microsoft Office Word</Application>
  <DocSecurity>0</DocSecurity>
  <Lines>2308</Lines>
  <Paragraphs>649</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324909</CharactersWithSpaces>
  <SharedDoc>false</SharedDoc>
  <HLinks>
    <vt:vector size="414" baseType="variant">
      <vt:variant>
        <vt:i4>1114166</vt:i4>
      </vt:variant>
      <vt:variant>
        <vt:i4>410</vt:i4>
      </vt:variant>
      <vt:variant>
        <vt:i4>0</vt:i4>
      </vt:variant>
      <vt:variant>
        <vt:i4>5</vt:i4>
      </vt:variant>
      <vt:variant>
        <vt:lpwstr/>
      </vt:variant>
      <vt:variant>
        <vt:lpwstr>_Toc180914634</vt:lpwstr>
      </vt:variant>
      <vt:variant>
        <vt:i4>1114166</vt:i4>
      </vt:variant>
      <vt:variant>
        <vt:i4>404</vt:i4>
      </vt:variant>
      <vt:variant>
        <vt:i4>0</vt:i4>
      </vt:variant>
      <vt:variant>
        <vt:i4>5</vt:i4>
      </vt:variant>
      <vt:variant>
        <vt:lpwstr/>
      </vt:variant>
      <vt:variant>
        <vt:lpwstr>_Toc180914633</vt:lpwstr>
      </vt:variant>
      <vt:variant>
        <vt:i4>1114166</vt:i4>
      </vt:variant>
      <vt:variant>
        <vt:i4>398</vt:i4>
      </vt:variant>
      <vt:variant>
        <vt:i4>0</vt:i4>
      </vt:variant>
      <vt:variant>
        <vt:i4>5</vt:i4>
      </vt:variant>
      <vt:variant>
        <vt:lpwstr/>
      </vt:variant>
      <vt:variant>
        <vt:lpwstr>_Toc180914632</vt:lpwstr>
      </vt:variant>
      <vt:variant>
        <vt:i4>1114166</vt:i4>
      </vt:variant>
      <vt:variant>
        <vt:i4>392</vt:i4>
      </vt:variant>
      <vt:variant>
        <vt:i4>0</vt:i4>
      </vt:variant>
      <vt:variant>
        <vt:i4>5</vt:i4>
      </vt:variant>
      <vt:variant>
        <vt:lpwstr/>
      </vt:variant>
      <vt:variant>
        <vt:lpwstr>_Toc180914631</vt:lpwstr>
      </vt:variant>
      <vt:variant>
        <vt:i4>1114166</vt:i4>
      </vt:variant>
      <vt:variant>
        <vt:i4>386</vt:i4>
      </vt:variant>
      <vt:variant>
        <vt:i4>0</vt:i4>
      </vt:variant>
      <vt:variant>
        <vt:i4>5</vt:i4>
      </vt:variant>
      <vt:variant>
        <vt:lpwstr/>
      </vt:variant>
      <vt:variant>
        <vt:lpwstr>_Toc180914630</vt:lpwstr>
      </vt:variant>
      <vt:variant>
        <vt:i4>1048630</vt:i4>
      </vt:variant>
      <vt:variant>
        <vt:i4>380</vt:i4>
      </vt:variant>
      <vt:variant>
        <vt:i4>0</vt:i4>
      </vt:variant>
      <vt:variant>
        <vt:i4>5</vt:i4>
      </vt:variant>
      <vt:variant>
        <vt:lpwstr/>
      </vt:variant>
      <vt:variant>
        <vt:lpwstr>_Toc180914629</vt:lpwstr>
      </vt:variant>
      <vt:variant>
        <vt:i4>1048630</vt:i4>
      </vt:variant>
      <vt:variant>
        <vt:i4>374</vt:i4>
      </vt:variant>
      <vt:variant>
        <vt:i4>0</vt:i4>
      </vt:variant>
      <vt:variant>
        <vt:i4>5</vt:i4>
      </vt:variant>
      <vt:variant>
        <vt:lpwstr/>
      </vt:variant>
      <vt:variant>
        <vt:lpwstr>_Toc180914628</vt:lpwstr>
      </vt:variant>
      <vt:variant>
        <vt:i4>1048630</vt:i4>
      </vt:variant>
      <vt:variant>
        <vt:i4>368</vt:i4>
      </vt:variant>
      <vt:variant>
        <vt:i4>0</vt:i4>
      </vt:variant>
      <vt:variant>
        <vt:i4>5</vt:i4>
      </vt:variant>
      <vt:variant>
        <vt:lpwstr/>
      </vt:variant>
      <vt:variant>
        <vt:lpwstr>_Toc180914627</vt:lpwstr>
      </vt:variant>
      <vt:variant>
        <vt:i4>1048630</vt:i4>
      </vt:variant>
      <vt:variant>
        <vt:i4>362</vt:i4>
      </vt:variant>
      <vt:variant>
        <vt:i4>0</vt:i4>
      </vt:variant>
      <vt:variant>
        <vt:i4>5</vt:i4>
      </vt:variant>
      <vt:variant>
        <vt:lpwstr/>
      </vt:variant>
      <vt:variant>
        <vt:lpwstr>_Toc180914626</vt:lpwstr>
      </vt:variant>
      <vt:variant>
        <vt:i4>1048630</vt:i4>
      </vt:variant>
      <vt:variant>
        <vt:i4>356</vt:i4>
      </vt:variant>
      <vt:variant>
        <vt:i4>0</vt:i4>
      </vt:variant>
      <vt:variant>
        <vt:i4>5</vt:i4>
      </vt:variant>
      <vt:variant>
        <vt:lpwstr/>
      </vt:variant>
      <vt:variant>
        <vt:lpwstr>_Toc180914625</vt:lpwstr>
      </vt:variant>
      <vt:variant>
        <vt:i4>1048630</vt:i4>
      </vt:variant>
      <vt:variant>
        <vt:i4>350</vt:i4>
      </vt:variant>
      <vt:variant>
        <vt:i4>0</vt:i4>
      </vt:variant>
      <vt:variant>
        <vt:i4>5</vt:i4>
      </vt:variant>
      <vt:variant>
        <vt:lpwstr/>
      </vt:variant>
      <vt:variant>
        <vt:lpwstr>_Toc180914624</vt:lpwstr>
      </vt:variant>
      <vt:variant>
        <vt:i4>1048630</vt:i4>
      </vt:variant>
      <vt:variant>
        <vt:i4>344</vt:i4>
      </vt:variant>
      <vt:variant>
        <vt:i4>0</vt:i4>
      </vt:variant>
      <vt:variant>
        <vt:i4>5</vt:i4>
      </vt:variant>
      <vt:variant>
        <vt:lpwstr/>
      </vt:variant>
      <vt:variant>
        <vt:lpwstr>_Toc180914623</vt:lpwstr>
      </vt:variant>
      <vt:variant>
        <vt:i4>1048630</vt:i4>
      </vt:variant>
      <vt:variant>
        <vt:i4>338</vt:i4>
      </vt:variant>
      <vt:variant>
        <vt:i4>0</vt:i4>
      </vt:variant>
      <vt:variant>
        <vt:i4>5</vt:i4>
      </vt:variant>
      <vt:variant>
        <vt:lpwstr/>
      </vt:variant>
      <vt:variant>
        <vt:lpwstr>_Toc180914622</vt:lpwstr>
      </vt:variant>
      <vt:variant>
        <vt:i4>1048630</vt:i4>
      </vt:variant>
      <vt:variant>
        <vt:i4>332</vt:i4>
      </vt:variant>
      <vt:variant>
        <vt:i4>0</vt:i4>
      </vt:variant>
      <vt:variant>
        <vt:i4>5</vt:i4>
      </vt:variant>
      <vt:variant>
        <vt:lpwstr/>
      </vt:variant>
      <vt:variant>
        <vt:lpwstr>_Toc180914620</vt:lpwstr>
      </vt:variant>
      <vt:variant>
        <vt:i4>1245238</vt:i4>
      </vt:variant>
      <vt:variant>
        <vt:i4>326</vt:i4>
      </vt:variant>
      <vt:variant>
        <vt:i4>0</vt:i4>
      </vt:variant>
      <vt:variant>
        <vt:i4>5</vt:i4>
      </vt:variant>
      <vt:variant>
        <vt:lpwstr/>
      </vt:variant>
      <vt:variant>
        <vt:lpwstr>_Toc180914619</vt:lpwstr>
      </vt:variant>
      <vt:variant>
        <vt:i4>1245238</vt:i4>
      </vt:variant>
      <vt:variant>
        <vt:i4>320</vt:i4>
      </vt:variant>
      <vt:variant>
        <vt:i4>0</vt:i4>
      </vt:variant>
      <vt:variant>
        <vt:i4>5</vt:i4>
      </vt:variant>
      <vt:variant>
        <vt:lpwstr/>
      </vt:variant>
      <vt:variant>
        <vt:lpwstr>_Toc180914618</vt:lpwstr>
      </vt:variant>
      <vt:variant>
        <vt:i4>1245238</vt:i4>
      </vt:variant>
      <vt:variant>
        <vt:i4>314</vt:i4>
      </vt:variant>
      <vt:variant>
        <vt:i4>0</vt:i4>
      </vt:variant>
      <vt:variant>
        <vt:i4>5</vt:i4>
      </vt:variant>
      <vt:variant>
        <vt:lpwstr/>
      </vt:variant>
      <vt:variant>
        <vt:lpwstr>_Toc180914617</vt:lpwstr>
      </vt:variant>
      <vt:variant>
        <vt:i4>1245238</vt:i4>
      </vt:variant>
      <vt:variant>
        <vt:i4>308</vt:i4>
      </vt:variant>
      <vt:variant>
        <vt:i4>0</vt:i4>
      </vt:variant>
      <vt:variant>
        <vt:i4>5</vt:i4>
      </vt:variant>
      <vt:variant>
        <vt:lpwstr/>
      </vt:variant>
      <vt:variant>
        <vt:lpwstr>_Toc180914616</vt:lpwstr>
      </vt:variant>
      <vt:variant>
        <vt:i4>1245238</vt:i4>
      </vt:variant>
      <vt:variant>
        <vt:i4>302</vt:i4>
      </vt:variant>
      <vt:variant>
        <vt:i4>0</vt:i4>
      </vt:variant>
      <vt:variant>
        <vt:i4>5</vt:i4>
      </vt:variant>
      <vt:variant>
        <vt:lpwstr/>
      </vt:variant>
      <vt:variant>
        <vt:lpwstr>_Toc180914615</vt:lpwstr>
      </vt:variant>
      <vt:variant>
        <vt:i4>1245238</vt:i4>
      </vt:variant>
      <vt:variant>
        <vt:i4>296</vt:i4>
      </vt:variant>
      <vt:variant>
        <vt:i4>0</vt:i4>
      </vt:variant>
      <vt:variant>
        <vt:i4>5</vt:i4>
      </vt:variant>
      <vt:variant>
        <vt:lpwstr/>
      </vt:variant>
      <vt:variant>
        <vt:lpwstr>_Toc180914614</vt:lpwstr>
      </vt:variant>
      <vt:variant>
        <vt:i4>1245238</vt:i4>
      </vt:variant>
      <vt:variant>
        <vt:i4>290</vt:i4>
      </vt:variant>
      <vt:variant>
        <vt:i4>0</vt:i4>
      </vt:variant>
      <vt:variant>
        <vt:i4>5</vt:i4>
      </vt:variant>
      <vt:variant>
        <vt:lpwstr/>
      </vt:variant>
      <vt:variant>
        <vt:lpwstr>_Toc180914613</vt:lpwstr>
      </vt:variant>
      <vt:variant>
        <vt:i4>1245238</vt:i4>
      </vt:variant>
      <vt:variant>
        <vt:i4>284</vt:i4>
      </vt:variant>
      <vt:variant>
        <vt:i4>0</vt:i4>
      </vt:variant>
      <vt:variant>
        <vt:i4>5</vt:i4>
      </vt:variant>
      <vt:variant>
        <vt:lpwstr/>
      </vt:variant>
      <vt:variant>
        <vt:lpwstr>_Toc180914612</vt:lpwstr>
      </vt:variant>
      <vt:variant>
        <vt:i4>1245238</vt:i4>
      </vt:variant>
      <vt:variant>
        <vt:i4>278</vt:i4>
      </vt:variant>
      <vt:variant>
        <vt:i4>0</vt:i4>
      </vt:variant>
      <vt:variant>
        <vt:i4>5</vt:i4>
      </vt:variant>
      <vt:variant>
        <vt:lpwstr/>
      </vt:variant>
      <vt:variant>
        <vt:lpwstr>_Toc180914611</vt:lpwstr>
      </vt:variant>
      <vt:variant>
        <vt:i4>1245238</vt:i4>
      </vt:variant>
      <vt:variant>
        <vt:i4>272</vt:i4>
      </vt:variant>
      <vt:variant>
        <vt:i4>0</vt:i4>
      </vt:variant>
      <vt:variant>
        <vt:i4>5</vt:i4>
      </vt:variant>
      <vt:variant>
        <vt:lpwstr/>
      </vt:variant>
      <vt:variant>
        <vt:lpwstr>_Toc180914610</vt:lpwstr>
      </vt:variant>
      <vt:variant>
        <vt:i4>1179702</vt:i4>
      </vt:variant>
      <vt:variant>
        <vt:i4>266</vt:i4>
      </vt:variant>
      <vt:variant>
        <vt:i4>0</vt:i4>
      </vt:variant>
      <vt:variant>
        <vt:i4>5</vt:i4>
      </vt:variant>
      <vt:variant>
        <vt:lpwstr/>
      </vt:variant>
      <vt:variant>
        <vt:lpwstr>_Toc180914609</vt:lpwstr>
      </vt:variant>
      <vt:variant>
        <vt:i4>1179702</vt:i4>
      </vt:variant>
      <vt:variant>
        <vt:i4>260</vt:i4>
      </vt:variant>
      <vt:variant>
        <vt:i4>0</vt:i4>
      </vt:variant>
      <vt:variant>
        <vt:i4>5</vt:i4>
      </vt:variant>
      <vt:variant>
        <vt:lpwstr/>
      </vt:variant>
      <vt:variant>
        <vt:lpwstr>_Toc180914608</vt:lpwstr>
      </vt:variant>
      <vt:variant>
        <vt:i4>1179702</vt:i4>
      </vt:variant>
      <vt:variant>
        <vt:i4>254</vt:i4>
      </vt:variant>
      <vt:variant>
        <vt:i4>0</vt:i4>
      </vt:variant>
      <vt:variant>
        <vt:i4>5</vt:i4>
      </vt:variant>
      <vt:variant>
        <vt:lpwstr/>
      </vt:variant>
      <vt:variant>
        <vt:lpwstr>_Toc180914607</vt:lpwstr>
      </vt:variant>
      <vt:variant>
        <vt:i4>1179702</vt:i4>
      </vt:variant>
      <vt:variant>
        <vt:i4>248</vt:i4>
      </vt:variant>
      <vt:variant>
        <vt:i4>0</vt:i4>
      </vt:variant>
      <vt:variant>
        <vt:i4>5</vt:i4>
      </vt:variant>
      <vt:variant>
        <vt:lpwstr/>
      </vt:variant>
      <vt:variant>
        <vt:lpwstr>_Toc180914606</vt:lpwstr>
      </vt:variant>
      <vt:variant>
        <vt:i4>1179702</vt:i4>
      </vt:variant>
      <vt:variant>
        <vt:i4>242</vt:i4>
      </vt:variant>
      <vt:variant>
        <vt:i4>0</vt:i4>
      </vt:variant>
      <vt:variant>
        <vt:i4>5</vt:i4>
      </vt:variant>
      <vt:variant>
        <vt:lpwstr/>
      </vt:variant>
      <vt:variant>
        <vt:lpwstr>_Toc180914605</vt:lpwstr>
      </vt:variant>
      <vt:variant>
        <vt:i4>1179702</vt:i4>
      </vt:variant>
      <vt:variant>
        <vt:i4>236</vt:i4>
      </vt:variant>
      <vt:variant>
        <vt:i4>0</vt:i4>
      </vt:variant>
      <vt:variant>
        <vt:i4>5</vt:i4>
      </vt:variant>
      <vt:variant>
        <vt:lpwstr/>
      </vt:variant>
      <vt:variant>
        <vt:lpwstr>_Toc180914604</vt:lpwstr>
      </vt:variant>
      <vt:variant>
        <vt:i4>1179702</vt:i4>
      </vt:variant>
      <vt:variant>
        <vt:i4>230</vt:i4>
      </vt:variant>
      <vt:variant>
        <vt:i4>0</vt:i4>
      </vt:variant>
      <vt:variant>
        <vt:i4>5</vt:i4>
      </vt:variant>
      <vt:variant>
        <vt:lpwstr/>
      </vt:variant>
      <vt:variant>
        <vt:lpwstr>_Toc180914603</vt:lpwstr>
      </vt:variant>
      <vt:variant>
        <vt:i4>1179702</vt:i4>
      </vt:variant>
      <vt:variant>
        <vt:i4>224</vt:i4>
      </vt:variant>
      <vt:variant>
        <vt:i4>0</vt:i4>
      </vt:variant>
      <vt:variant>
        <vt:i4>5</vt:i4>
      </vt:variant>
      <vt:variant>
        <vt:lpwstr/>
      </vt:variant>
      <vt:variant>
        <vt:lpwstr>_Toc180914602</vt:lpwstr>
      </vt:variant>
      <vt:variant>
        <vt:i4>1179702</vt:i4>
      </vt:variant>
      <vt:variant>
        <vt:i4>218</vt:i4>
      </vt:variant>
      <vt:variant>
        <vt:i4>0</vt:i4>
      </vt:variant>
      <vt:variant>
        <vt:i4>5</vt:i4>
      </vt:variant>
      <vt:variant>
        <vt:lpwstr/>
      </vt:variant>
      <vt:variant>
        <vt:lpwstr>_Toc180914601</vt:lpwstr>
      </vt:variant>
      <vt:variant>
        <vt:i4>1179702</vt:i4>
      </vt:variant>
      <vt:variant>
        <vt:i4>212</vt:i4>
      </vt:variant>
      <vt:variant>
        <vt:i4>0</vt:i4>
      </vt:variant>
      <vt:variant>
        <vt:i4>5</vt:i4>
      </vt:variant>
      <vt:variant>
        <vt:lpwstr/>
      </vt:variant>
      <vt:variant>
        <vt:lpwstr>_Toc180914600</vt:lpwstr>
      </vt:variant>
      <vt:variant>
        <vt:i4>1769525</vt:i4>
      </vt:variant>
      <vt:variant>
        <vt:i4>206</vt:i4>
      </vt:variant>
      <vt:variant>
        <vt:i4>0</vt:i4>
      </vt:variant>
      <vt:variant>
        <vt:i4>5</vt:i4>
      </vt:variant>
      <vt:variant>
        <vt:lpwstr/>
      </vt:variant>
      <vt:variant>
        <vt:lpwstr>_Toc180914599</vt:lpwstr>
      </vt:variant>
      <vt:variant>
        <vt:i4>1769525</vt:i4>
      </vt:variant>
      <vt:variant>
        <vt:i4>200</vt:i4>
      </vt:variant>
      <vt:variant>
        <vt:i4>0</vt:i4>
      </vt:variant>
      <vt:variant>
        <vt:i4>5</vt:i4>
      </vt:variant>
      <vt:variant>
        <vt:lpwstr/>
      </vt:variant>
      <vt:variant>
        <vt:lpwstr>_Toc180914598</vt:lpwstr>
      </vt:variant>
      <vt:variant>
        <vt:i4>1769525</vt:i4>
      </vt:variant>
      <vt:variant>
        <vt:i4>194</vt:i4>
      </vt:variant>
      <vt:variant>
        <vt:i4>0</vt:i4>
      </vt:variant>
      <vt:variant>
        <vt:i4>5</vt:i4>
      </vt:variant>
      <vt:variant>
        <vt:lpwstr/>
      </vt:variant>
      <vt:variant>
        <vt:lpwstr>_Toc180914597</vt:lpwstr>
      </vt:variant>
      <vt:variant>
        <vt:i4>1769525</vt:i4>
      </vt:variant>
      <vt:variant>
        <vt:i4>188</vt:i4>
      </vt:variant>
      <vt:variant>
        <vt:i4>0</vt:i4>
      </vt:variant>
      <vt:variant>
        <vt:i4>5</vt:i4>
      </vt:variant>
      <vt:variant>
        <vt:lpwstr/>
      </vt:variant>
      <vt:variant>
        <vt:lpwstr>_Toc180914596</vt:lpwstr>
      </vt:variant>
      <vt:variant>
        <vt:i4>1769525</vt:i4>
      </vt:variant>
      <vt:variant>
        <vt:i4>182</vt:i4>
      </vt:variant>
      <vt:variant>
        <vt:i4>0</vt:i4>
      </vt:variant>
      <vt:variant>
        <vt:i4>5</vt:i4>
      </vt:variant>
      <vt:variant>
        <vt:lpwstr/>
      </vt:variant>
      <vt:variant>
        <vt:lpwstr>_Toc180914595</vt:lpwstr>
      </vt:variant>
      <vt:variant>
        <vt:i4>1769525</vt:i4>
      </vt:variant>
      <vt:variant>
        <vt:i4>176</vt:i4>
      </vt:variant>
      <vt:variant>
        <vt:i4>0</vt:i4>
      </vt:variant>
      <vt:variant>
        <vt:i4>5</vt:i4>
      </vt:variant>
      <vt:variant>
        <vt:lpwstr/>
      </vt:variant>
      <vt:variant>
        <vt:lpwstr>_Toc180914594</vt:lpwstr>
      </vt:variant>
      <vt:variant>
        <vt:i4>1769525</vt:i4>
      </vt:variant>
      <vt:variant>
        <vt:i4>170</vt:i4>
      </vt:variant>
      <vt:variant>
        <vt:i4>0</vt:i4>
      </vt:variant>
      <vt:variant>
        <vt:i4>5</vt:i4>
      </vt:variant>
      <vt:variant>
        <vt:lpwstr/>
      </vt:variant>
      <vt:variant>
        <vt:lpwstr>_Toc180914593</vt:lpwstr>
      </vt:variant>
      <vt:variant>
        <vt:i4>1769525</vt:i4>
      </vt:variant>
      <vt:variant>
        <vt:i4>164</vt:i4>
      </vt:variant>
      <vt:variant>
        <vt:i4>0</vt:i4>
      </vt:variant>
      <vt:variant>
        <vt:i4>5</vt:i4>
      </vt:variant>
      <vt:variant>
        <vt:lpwstr/>
      </vt:variant>
      <vt:variant>
        <vt:lpwstr>_Toc180914592</vt:lpwstr>
      </vt:variant>
      <vt:variant>
        <vt:i4>1769525</vt:i4>
      </vt:variant>
      <vt:variant>
        <vt:i4>158</vt:i4>
      </vt:variant>
      <vt:variant>
        <vt:i4>0</vt:i4>
      </vt:variant>
      <vt:variant>
        <vt:i4>5</vt:i4>
      </vt:variant>
      <vt:variant>
        <vt:lpwstr/>
      </vt:variant>
      <vt:variant>
        <vt:lpwstr>_Toc180914591</vt:lpwstr>
      </vt:variant>
      <vt:variant>
        <vt:i4>1769525</vt:i4>
      </vt:variant>
      <vt:variant>
        <vt:i4>152</vt:i4>
      </vt:variant>
      <vt:variant>
        <vt:i4>0</vt:i4>
      </vt:variant>
      <vt:variant>
        <vt:i4>5</vt:i4>
      </vt:variant>
      <vt:variant>
        <vt:lpwstr/>
      </vt:variant>
      <vt:variant>
        <vt:lpwstr>_Toc180914590</vt:lpwstr>
      </vt:variant>
      <vt:variant>
        <vt:i4>1703989</vt:i4>
      </vt:variant>
      <vt:variant>
        <vt:i4>146</vt:i4>
      </vt:variant>
      <vt:variant>
        <vt:i4>0</vt:i4>
      </vt:variant>
      <vt:variant>
        <vt:i4>5</vt:i4>
      </vt:variant>
      <vt:variant>
        <vt:lpwstr/>
      </vt:variant>
      <vt:variant>
        <vt:lpwstr>_Toc180914589</vt:lpwstr>
      </vt:variant>
      <vt:variant>
        <vt:i4>1703989</vt:i4>
      </vt:variant>
      <vt:variant>
        <vt:i4>140</vt:i4>
      </vt:variant>
      <vt:variant>
        <vt:i4>0</vt:i4>
      </vt:variant>
      <vt:variant>
        <vt:i4>5</vt:i4>
      </vt:variant>
      <vt:variant>
        <vt:lpwstr/>
      </vt:variant>
      <vt:variant>
        <vt:lpwstr>_Toc180914588</vt:lpwstr>
      </vt:variant>
      <vt:variant>
        <vt:i4>1703989</vt:i4>
      </vt:variant>
      <vt:variant>
        <vt:i4>134</vt:i4>
      </vt:variant>
      <vt:variant>
        <vt:i4>0</vt:i4>
      </vt:variant>
      <vt:variant>
        <vt:i4>5</vt:i4>
      </vt:variant>
      <vt:variant>
        <vt:lpwstr/>
      </vt:variant>
      <vt:variant>
        <vt:lpwstr>_Toc180914587</vt:lpwstr>
      </vt:variant>
      <vt:variant>
        <vt:i4>1703989</vt:i4>
      </vt:variant>
      <vt:variant>
        <vt:i4>128</vt:i4>
      </vt:variant>
      <vt:variant>
        <vt:i4>0</vt:i4>
      </vt:variant>
      <vt:variant>
        <vt:i4>5</vt:i4>
      </vt:variant>
      <vt:variant>
        <vt:lpwstr/>
      </vt:variant>
      <vt:variant>
        <vt:lpwstr>_Toc180914586</vt:lpwstr>
      </vt:variant>
      <vt:variant>
        <vt:i4>1703989</vt:i4>
      </vt:variant>
      <vt:variant>
        <vt:i4>122</vt:i4>
      </vt:variant>
      <vt:variant>
        <vt:i4>0</vt:i4>
      </vt:variant>
      <vt:variant>
        <vt:i4>5</vt:i4>
      </vt:variant>
      <vt:variant>
        <vt:lpwstr/>
      </vt:variant>
      <vt:variant>
        <vt:lpwstr>_Toc180914585</vt:lpwstr>
      </vt:variant>
      <vt:variant>
        <vt:i4>1703989</vt:i4>
      </vt:variant>
      <vt:variant>
        <vt:i4>116</vt:i4>
      </vt:variant>
      <vt:variant>
        <vt:i4>0</vt:i4>
      </vt:variant>
      <vt:variant>
        <vt:i4>5</vt:i4>
      </vt:variant>
      <vt:variant>
        <vt:lpwstr/>
      </vt:variant>
      <vt:variant>
        <vt:lpwstr>_Toc180914584</vt:lpwstr>
      </vt:variant>
      <vt:variant>
        <vt:i4>1703989</vt:i4>
      </vt:variant>
      <vt:variant>
        <vt:i4>110</vt:i4>
      </vt:variant>
      <vt:variant>
        <vt:i4>0</vt:i4>
      </vt:variant>
      <vt:variant>
        <vt:i4>5</vt:i4>
      </vt:variant>
      <vt:variant>
        <vt:lpwstr/>
      </vt:variant>
      <vt:variant>
        <vt:lpwstr>_Toc180914583</vt:lpwstr>
      </vt:variant>
      <vt:variant>
        <vt:i4>1703989</vt:i4>
      </vt:variant>
      <vt:variant>
        <vt:i4>104</vt:i4>
      </vt:variant>
      <vt:variant>
        <vt:i4>0</vt:i4>
      </vt:variant>
      <vt:variant>
        <vt:i4>5</vt:i4>
      </vt:variant>
      <vt:variant>
        <vt:lpwstr/>
      </vt:variant>
      <vt:variant>
        <vt:lpwstr>_Toc180914582</vt:lpwstr>
      </vt:variant>
      <vt:variant>
        <vt:i4>1703989</vt:i4>
      </vt:variant>
      <vt:variant>
        <vt:i4>98</vt:i4>
      </vt:variant>
      <vt:variant>
        <vt:i4>0</vt:i4>
      </vt:variant>
      <vt:variant>
        <vt:i4>5</vt:i4>
      </vt:variant>
      <vt:variant>
        <vt:lpwstr/>
      </vt:variant>
      <vt:variant>
        <vt:lpwstr>_Toc180914581</vt:lpwstr>
      </vt:variant>
      <vt:variant>
        <vt:i4>1703989</vt:i4>
      </vt:variant>
      <vt:variant>
        <vt:i4>92</vt:i4>
      </vt:variant>
      <vt:variant>
        <vt:i4>0</vt:i4>
      </vt:variant>
      <vt:variant>
        <vt:i4>5</vt:i4>
      </vt:variant>
      <vt:variant>
        <vt:lpwstr/>
      </vt:variant>
      <vt:variant>
        <vt:lpwstr>_Toc180914580</vt:lpwstr>
      </vt:variant>
      <vt:variant>
        <vt:i4>1376309</vt:i4>
      </vt:variant>
      <vt:variant>
        <vt:i4>86</vt:i4>
      </vt:variant>
      <vt:variant>
        <vt:i4>0</vt:i4>
      </vt:variant>
      <vt:variant>
        <vt:i4>5</vt:i4>
      </vt:variant>
      <vt:variant>
        <vt:lpwstr/>
      </vt:variant>
      <vt:variant>
        <vt:lpwstr>_Toc180914579</vt:lpwstr>
      </vt:variant>
      <vt:variant>
        <vt:i4>1376309</vt:i4>
      </vt:variant>
      <vt:variant>
        <vt:i4>80</vt:i4>
      </vt:variant>
      <vt:variant>
        <vt:i4>0</vt:i4>
      </vt:variant>
      <vt:variant>
        <vt:i4>5</vt:i4>
      </vt:variant>
      <vt:variant>
        <vt:lpwstr/>
      </vt:variant>
      <vt:variant>
        <vt:lpwstr>_Toc180914578</vt:lpwstr>
      </vt:variant>
      <vt:variant>
        <vt:i4>1376309</vt:i4>
      </vt:variant>
      <vt:variant>
        <vt:i4>74</vt:i4>
      </vt:variant>
      <vt:variant>
        <vt:i4>0</vt:i4>
      </vt:variant>
      <vt:variant>
        <vt:i4>5</vt:i4>
      </vt:variant>
      <vt:variant>
        <vt:lpwstr/>
      </vt:variant>
      <vt:variant>
        <vt:lpwstr>_Toc180914577</vt:lpwstr>
      </vt:variant>
      <vt:variant>
        <vt:i4>1376309</vt:i4>
      </vt:variant>
      <vt:variant>
        <vt:i4>68</vt:i4>
      </vt:variant>
      <vt:variant>
        <vt:i4>0</vt:i4>
      </vt:variant>
      <vt:variant>
        <vt:i4>5</vt:i4>
      </vt:variant>
      <vt:variant>
        <vt:lpwstr/>
      </vt:variant>
      <vt:variant>
        <vt:lpwstr>_Toc180914576</vt:lpwstr>
      </vt:variant>
      <vt:variant>
        <vt:i4>1376309</vt:i4>
      </vt:variant>
      <vt:variant>
        <vt:i4>62</vt:i4>
      </vt:variant>
      <vt:variant>
        <vt:i4>0</vt:i4>
      </vt:variant>
      <vt:variant>
        <vt:i4>5</vt:i4>
      </vt:variant>
      <vt:variant>
        <vt:lpwstr/>
      </vt:variant>
      <vt:variant>
        <vt:lpwstr>_Toc180914575</vt:lpwstr>
      </vt:variant>
      <vt:variant>
        <vt:i4>1376309</vt:i4>
      </vt:variant>
      <vt:variant>
        <vt:i4>56</vt:i4>
      </vt:variant>
      <vt:variant>
        <vt:i4>0</vt:i4>
      </vt:variant>
      <vt:variant>
        <vt:i4>5</vt:i4>
      </vt:variant>
      <vt:variant>
        <vt:lpwstr/>
      </vt:variant>
      <vt:variant>
        <vt:lpwstr>_Toc180914574</vt:lpwstr>
      </vt:variant>
      <vt:variant>
        <vt:i4>1376309</vt:i4>
      </vt:variant>
      <vt:variant>
        <vt:i4>50</vt:i4>
      </vt:variant>
      <vt:variant>
        <vt:i4>0</vt:i4>
      </vt:variant>
      <vt:variant>
        <vt:i4>5</vt:i4>
      </vt:variant>
      <vt:variant>
        <vt:lpwstr/>
      </vt:variant>
      <vt:variant>
        <vt:lpwstr>_Toc180914573</vt:lpwstr>
      </vt:variant>
      <vt:variant>
        <vt:i4>1376309</vt:i4>
      </vt:variant>
      <vt:variant>
        <vt:i4>44</vt:i4>
      </vt:variant>
      <vt:variant>
        <vt:i4>0</vt:i4>
      </vt:variant>
      <vt:variant>
        <vt:i4>5</vt:i4>
      </vt:variant>
      <vt:variant>
        <vt:lpwstr/>
      </vt:variant>
      <vt:variant>
        <vt:lpwstr>_Toc180914572</vt:lpwstr>
      </vt:variant>
      <vt:variant>
        <vt:i4>1376309</vt:i4>
      </vt:variant>
      <vt:variant>
        <vt:i4>38</vt:i4>
      </vt:variant>
      <vt:variant>
        <vt:i4>0</vt:i4>
      </vt:variant>
      <vt:variant>
        <vt:i4>5</vt:i4>
      </vt:variant>
      <vt:variant>
        <vt:lpwstr/>
      </vt:variant>
      <vt:variant>
        <vt:lpwstr>_Toc180914571</vt:lpwstr>
      </vt:variant>
      <vt:variant>
        <vt:i4>1376309</vt:i4>
      </vt:variant>
      <vt:variant>
        <vt:i4>32</vt:i4>
      </vt:variant>
      <vt:variant>
        <vt:i4>0</vt:i4>
      </vt:variant>
      <vt:variant>
        <vt:i4>5</vt:i4>
      </vt:variant>
      <vt:variant>
        <vt:lpwstr/>
      </vt:variant>
      <vt:variant>
        <vt:lpwstr>_Toc180914570</vt:lpwstr>
      </vt:variant>
      <vt:variant>
        <vt:i4>1310773</vt:i4>
      </vt:variant>
      <vt:variant>
        <vt:i4>26</vt:i4>
      </vt:variant>
      <vt:variant>
        <vt:i4>0</vt:i4>
      </vt:variant>
      <vt:variant>
        <vt:i4>5</vt:i4>
      </vt:variant>
      <vt:variant>
        <vt:lpwstr/>
      </vt:variant>
      <vt:variant>
        <vt:lpwstr>_Toc180914569</vt:lpwstr>
      </vt:variant>
      <vt:variant>
        <vt:i4>1310773</vt:i4>
      </vt:variant>
      <vt:variant>
        <vt:i4>20</vt:i4>
      </vt:variant>
      <vt:variant>
        <vt:i4>0</vt:i4>
      </vt:variant>
      <vt:variant>
        <vt:i4>5</vt:i4>
      </vt:variant>
      <vt:variant>
        <vt:lpwstr/>
      </vt:variant>
      <vt:variant>
        <vt:lpwstr>_Toc180914568</vt:lpwstr>
      </vt:variant>
      <vt:variant>
        <vt:i4>1310773</vt:i4>
      </vt:variant>
      <vt:variant>
        <vt:i4>14</vt:i4>
      </vt:variant>
      <vt:variant>
        <vt:i4>0</vt:i4>
      </vt:variant>
      <vt:variant>
        <vt:i4>5</vt:i4>
      </vt:variant>
      <vt:variant>
        <vt:lpwstr/>
      </vt:variant>
      <vt:variant>
        <vt:lpwstr>_Toc180914567</vt:lpwstr>
      </vt:variant>
      <vt:variant>
        <vt:i4>1310773</vt:i4>
      </vt:variant>
      <vt:variant>
        <vt:i4>8</vt:i4>
      </vt:variant>
      <vt:variant>
        <vt:i4>0</vt:i4>
      </vt:variant>
      <vt:variant>
        <vt:i4>5</vt:i4>
      </vt:variant>
      <vt:variant>
        <vt:lpwstr/>
      </vt:variant>
      <vt:variant>
        <vt:lpwstr>_Toc180914566</vt:lpwstr>
      </vt:variant>
      <vt:variant>
        <vt:i4>1310773</vt:i4>
      </vt:variant>
      <vt:variant>
        <vt:i4>2</vt:i4>
      </vt:variant>
      <vt:variant>
        <vt:i4>0</vt:i4>
      </vt:variant>
      <vt:variant>
        <vt:i4>5</vt:i4>
      </vt:variant>
      <vt:variant>
        <vt:lpwstr/>
      </vt:variant>
      <vt:variant>
        <vt:lpwstr>_Toc180914565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creator>Dan Mondrik</dc:creator>
  <cp:lastModifiedBy>Ted Wang</cp:lastModifiedBy>
  <cp:revision>106</cp:revision>
  <cp:lastPrinted>2016-02-27T00:14:00Z</cp:lastPrinted>
  <dcterms:created xsi:type="dcterms:W3CDTF">2013-09-25T22:03:00Z</dcterms:created>
  <dcterms:modified xsi:type="dcterms:W3CDTF">2016-02-27T00:14:00Z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